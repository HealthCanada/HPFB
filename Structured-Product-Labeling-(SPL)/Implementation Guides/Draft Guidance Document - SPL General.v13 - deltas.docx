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E62F3" w14:textId="77777777" w:rsidR="00D07F69" w:rsidRPr="00675DAA" w:rsidRDefault="003A6D58" w:rsidP="0080029F">
      <w:bookmarkStart w:id="0" w:name="_GoBack"/>
      <w:bookmarkEnd w:id="0"/>
      <w:r w:rsidRPr="00675DAA">
        <w:rPr>
          <w:noProof/>
          <w:lang w:val="en-US"/>
        </w:rPr>
        <w:drawing>
          <wp:anchor distT="0" distB="0" distL="114300" distR="114300" simplePos="0" relativeHeight="251692032" behindDoc="0" locked="0" layoutInCell="1" allowOverlap="1" wp14:anchorId="182AEC1B" wp14:editId="41B09895">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72A6C863" w14:textId="77777777" w:rsidR="00D07F69" w:rsidRPr="00675DAA" w:rsidRDefault="00D07F69" w:rsidP="0080029F"/>
    <w:p w14:paraId="03626795" w14:textId="77777777" w:rsidR="00D07F69" w:rsidRPr="00675DAA" w:rsidRDefault="00D07F69" w:rsidP="0080029F"/>
    <w:p w14:paraId="712C6052" w14:textId="77777777" w:rsidR="00191E55" w:rsidRPr="00675DAA" w:rsidRDefault="00191E55" w:rsidP="0080029F"/>
    <w:p w14:paraId="4E781589" w14:textId="77777777" w:rsidR="00191E55" w:rsidRPr="00675DAA" w:rsidRDefault="00191E55" w:rsidP="0080029F"/>
    <w:p w14:paraId="6FDF0A66" w14:textId="77777777" w:rsidR="00517DC9" w:rsidRPr="00675DAA" w:rsidRDefault="00517DC9" w:rsidP="0080029F"/>
    <w:p w14:paraId="5A9EDEE4" w14:textId="77777777" w:rsidR="00517DC9" w:rsidRDefault="00292223" w:rsidP="005450D1">
      <w:pPr>
        <w:jc w:val="center"/>
        <w:rPr>
          <w:sz w:val="72"/>
        </w:rPr>
      </w:pPr>
      <w:r w:rsidRPr="005450D1">
        <w:rPr>
          <w:sz w:val="72"/>
        </w:rPr>
        <w:t xml:space="preserve">WORKING </w:t>
      </w:r>
      <w:r w:rsidR="00CD4FF5" w:rsidRPr="005450D1">
        <w:rPr>
          <w:sz w:val="72"/>
        </w:rPr>
        <w:t>DRAFT</w:t>
      </w:r>
    </w:p>
    <w:p w14:paraId="1BD9CA24" w14:textId="77777777" w:rsidR="0021006F" w:rsidRPr="005450D1" w:rsidRDefault="00BD42A1" w:rsidP="005450D1">
      <w:pPr>
        <w:jc w:val="center"/>
        <w:rPr>
          <w:sz w:val="72"/>
        </w:rPr>
      </w:pPr>
      <w:r>
        <w:rPr>
          <w:sz w:val="72"/>
        </w:rPr>
        <w:t>Phase 1</w:t>
      </w:r>
    </w:p>
    <w:p w14:paraId="0D2C7D7B" w14:textId="77777777" w:rsidR="00E90998" w:rsidRPr="00675DAA" w:rsidRDefault="00E90998" w:rsidP="0080029F"/>
    <w:p w14:paraId="7ED68636" w14:textId="77777777" w:rsidR="00191E55" w:rsidRPr="00675DAA" w:rsidRDefault="00191E55" w:rsidP="0080029F"/>
    <w:p w14:paraId="06E7BE1B" w14:textId="77777777" w:rsidR="00191E55" w:rsidRPr="00675DAA" w:rsidRDefault="00191E55"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32344E05"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0374C849" w14:textId="77777777" w:rsidR="00D07F69" w:rsidRPr="00675DAA" w:rsidRDefault="00D07F69" w:rsidP="0080029F"/>
        </w:tc>
      </w:tr>
    </w:tbl>
    <w:p w14:paraId="1BA1E3D2" w14:textId="77777777" w:rsidR="00D07F69" w:rsidRPr="00675DAA" w:rsidRDefault="00D07F69" w:rsidP="0080029F"/>
    <w:p w14:paraId="2CADA623" w14:textId="77777777" w:rsidR="00D07F69" w:rsidRPr="00675DAA" w:rsidRDefault="00D07F69" w:rsidP="0080029F"/>
    <w:p w14:paraId="1CCB650F" w14:textId="77777777" w:rsidR="00D07F69" w:rsidRPr="00675DAA" w:rsidRDefault="00D07F69" w:rsidP="0080029F"/>
    <w:p w14:paraId="41F0A9D8" w14:textId="77777777" w:rsidR="00D07F69" w:rsidRPr="00675DAA" w:rsidRDefault="009D7EB8" w:rsidP="0080029F">
      <w:r>
        <w:t>Technical G</w:t>
      </w:r>
      <w:r w:rsidRPr="00675DAA">
        <w:t xml:space="preserve">uidance </w:t>
      </w:r>
      <w:r>
        <w:t>D</w:t>
      </w:r>
      <w:r w:rsidRPr="00675DAA">
        <w:t>ocument</w:t>
      </w:r>
    </w:p>
    <w:p w14:paraId="48B0A28D" w14:textId="77777777" w:rsidR="00380B39" w:rsidRPr="00675DAA" w:rsidRDefault="00380B39" w:rsidP="0080029F"/>
    <w:p w14:paraId="3B58E852" w14:textId="77777777" w:rsidR="00D07F69" w:rsidRPr="00675DAA" w:rsidRDefault="0022522A" w:rsidP="0080029F">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14:paraId="5CD5573F" w14:textId="77777777" w:rsidR="00D07F69" w:rsidRPr="00675DAA" w:rsidRDefault="00D07F69" w:rsidP="0080029F"/>
    <w:p w14:paraId="7F80F455" w14:textId="77777777" w:rsidR="00D07F69" w:rsidRPr="00675DAA" w:rsidRDefault="00D07F69" w:rsidP="0080029F"/>
    <w:p w14:paraId="112A6907" w14:textId="77777777"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1A9CFFA5"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230BE6AB" w14:textId="77777777" w:rsidR="00D07F69" w:rsidRPr="00675DAA" w:rsidRDefault="00D07F69" w:rsidP="0080029F"/>
        </w:tc>
      </w:tr>
    </w:tbl>
    <w:p w14:paraId="14082866" w14:textId="77777777" w:rsidR="00D07F69" w:rsidRPr="00675DAA" w:rsidRDefault="00D07F69" w:rsidP="0080029F">
      <w:r w:rsidRPr="00675DAA">
        <w:t>Published by authority of the</w:t>
      </w:r>
    </w:p>
    <w:p w14:paraId="18028129" w14:textId="77777777" w:rsidR="00D07F69" w:rsidRPr="00675DAA" w:rsidRDefault="00D07F69" w:rsidP="0080029F">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32BE6694"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3321CCE6" w14:textId="77777777" w:rsidR="00D07F69" w:rsidRPr="00675DAA" w:rsidRDefault="00D07F69" w:rsidP="0080029F"/>
        </w:tc>
      </w:tr>
    </w:tbl>
    <w:p w14:paraId="4D71F922" w14:textId="77777777" w:rsidR="00D07F69" w:rsidRPr="00675DAA" w:rsidRDefault="00D07F69" w:rsidP="0080029F"/>
    <w:p w14:paraId="286F5E20" w14:textId="77777777" w:rsidR="00D07F69" w:rsidRPr="00675DAA" w:rsidRDefault="00D07F69" w:rsidP="0080029F"/>
    <w:p w14:paraId="537AC41F" w14:textId="77777777" w:rsidR="00D07F69" w:rsidRPr="00675DAA" w:rsidRDefault="00D07F69" w:rsidP="0080029F"/>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14:paraId="6A66790D" w14:textId="77777777">
        <w:trPr>
          <w:cantSplit/>
        </w:trPr>
        <w:tc>
          <w:tcPr>
            <w:tcW w:w="3240" w:type="dxa"/>
            <w:tcBorders>
              <w:top w:val="single" w:sz="6" w:space="0" w:color="000000"/>
              <w:left w:val="single" w:sz="6" w:space="0" w:color="000000"/>
              <w:bottom w:val="single" w:sz="6" w:space="0" w:color="000000"/>
              <w:right w:val="nil"/>
            </w:tcBorders>
          </w:tcPr>
          <w:p w14:paraId="27C2B294" w14:textId="77777777" w:rsidR="00D07F69" w:rsidRPr="00675DAA" w:rsidRDefault="003A6D58" w:rsidP="0080029F">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14:paraId="73499F05" w14:textId="77777777" w:rsidR="00D07F69" w:rsidRPr="00675DAA" w:rsidRDefault="00380B39" w:rsidP="0080029F">
            <w:r w:rsidRPr="00675DAA">
              <w:rPr>
                <w:highlight w:val="yellow"/>
              </w:rPr>
              <w:t>???</w:t>
            </w:r>
          </w:p>
        </w:tc>
      </w:tr>
      <w:tr w:rsidR="003A6D58" w:rsidRPr="00675DAA" w14:paraId="5F8FDBA9" w14:textId="77777777">
        <w:trPr>
          <w:cantSplit/>
        </w:trPr>
        <w:tc>
          <w:tcPr>
            <w:tcW w:w="3240" w:type="dxa"/>
            <w:tcBorders>
              <w:top w:val="single" w:sz="6" w:space="0" w:color="000000"/>
              <w:left w:val="single" w:sz="6" w:space="0" w:color="000000"/>
              <w:bottom w:val="single" w:sz="6" w:space="0" w:color="000000"/>
              <w:right w:val="nil"/>
            </w:tcBorders>
          </w:tcPr>
          <w:p w14:paraId="783ED9D6" w14:textId="77777777" w:rsidR="003A6D58" w:rsidRPr="00675DAA" w:rsidRDefault="003A6D58" w:rsidP="0080029F">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14:paraId="1E37D916" w14:textId="77777777" w:rsidR="003A6D58" w:rsidRPr="00675DAA" w:rsidRDefault="00380B39" w:rsidP="0080029F">
            <w:r w:rsidRPr="00675DAA">
              <w:rPr>
                <w:highlight w:val="yellow"/>
              </w:rPr>
              <w:t>???</w:t>
            </w:r>
          </w:p>
        </w:tc>
      </w:tr>
    </w:tbl>
    <w:p w14:paraId="2CEAC4DA" w14:textId="77777777" w:rsidR="00D07F69" w:rsidRPr="00675DAA" w:rsidRDefault="00D07F69" w:rsidP="0080029F"/>
    <w:p w14:paraId="458EAC99" w14:textId="77777777" w:rsidR="00D07F69" w:rsidRPr="00675DAA" w:rsidRDefault="00D07F69" w:rsidP="0080029F"/>
    <w:p w14:paraId="0D80356A" w14:textId="77777777" w:rsidR="00D07F69" w:rsidRPr="00675DAA" w:rsidRDefault="00D07F69" w:rsidP="0080029F"/>
    <w:p w14:paraId="0A8DD018" w14:textId="77777777" w:rsidR="00D07F69" w:rsidRPr="00675DAA" w:rsidRDefault="00D07F69" w:rsidP="0080029F">
      <w:r w:rsidRPr="00675DAA">
        <w:t>Health Products and Food Branch</w:t>
      </w:r>
    </w:p>
    <w:p w14:paraId="7D74DF1D" w14:textId="77777777" w:rsidR="00D07F69" w:rsidRPr="00675DAA" w:rsidRDefault="00D07F69" w:rsidP="0080029F"/>
    <w:p w14:paraId="07A056CC" w14:textId="77777777" w:rsidR="00D07F69" w:rsidRPr="00675DAA" w:rsidRDefault="00D07F69" w:rsidP="0080029F"/>
    <w:p w14:paraId="2D2E7BF2" w14:textId="77777777" w:rsidR="00D07F69" w:rsidRPr="00675DAA" w:rsidRDefault="003A6D58" w:rsidP="0080029F">
      <w:r w:rsidRPr="00675DAA">
        <w:rPr>
          <w:noProof/>
          <w:lang w:val="en-US"/>
        </w:rPr>
        <w:drawing>
          <wp:inline distT="0" distB="0" distL="0" distR="0" wp14:anchorId="22C6CE3A" wp14:editId="3FE250CD">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14:paraId="3924C554" w14:textId="77777777" w:rsidR="00D07F69" w:rsidRPr="00675DAA" w:rsidRDefault="00D07F69" w:rsidP="0080029F">
      <w:pPr>
        <w:rPr>
          <w:del w:id="1" w:author="pbx" w:date="2017-12-12T17:47:00Z"/>
        </w:rPr>
      </w:pPr>
      <w:del w:id="2" w:author="pbx" w:date="2017-12-12T17:47:00Z">
        <w:r w:rsidRPr="00675DAA">
          <w:lastRenderedPageBreak/>
          <w:br w:type="page"/>
        </w:r>
      </w:del>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14:paraId="6D1F9977" w14:textId="77777777">
        <w:trPr>
          <w:cantSplit/>
        </w:trPr>
        <w:tc>
          <w:tcPr>
            <w:tcW w:w="4410" w:type="dxa"/>
            <w:tcBorders>
              <w:top w:val="single" w:sz="6" w:space="0" w:color="000000"/>
              <w:left w:val="single" w:sz="6" w:space="0" w:color="000000"/>
              <w:bottom w:val="single" w:sz="6" w:space="0" w:color="000000"/>
              <w:right w:val="nil"/>
            </w:tcBorders>
          </w:tcPr>
          <w:p w14:paraId="6B55B05A" w14:textId="77777777" w:rsidR="00D07F69" w:rsidRPr="00675DAA" w:rsidRDefault="00D07F69" w:rsidP="0080029F">
            <w:r w:rsidRPr="00675DAA">
              <w:lastRenderedPageBreak/>
              <w:t>Our mission is to help the people of Canada</w:t>
            </w:r>
            <w:r w:rsidR="003122CD" w:rsidRPr="00675DAA">
              <w:t xml:space="preserve"> </w:t>
            </w:r>
            <w:r w:rsidRPr="00675DAA">
              <w:t>maintain and improve their health.</w:t>
            </w:r>
          </w:p>
          <w:p w14:paraId="515B6ACD" w14:textId="77777777" w:rsidR="005D20EE" w:rsidRDefault="00D07F69" w:rsidP="0080029F">
            <w:r w:rsidRPr="00675DAA">
              <w:tab/>
            </w:r>
          </w:p>
          <w:p w14:paraId="3B1D08EC" w14:textId="77777777" w:rsidR="00D07F69" w:rsidRPr="00675DAA" w:rsidRDefault="00D07F69" w:rsidP="0080029F">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14:paraId="63EC2664" w14:textId="77777777" w:rsidR="00D07F69" w:rsidRPr="00675DAA" w:rsidRDefault="00D07F69" w:rsidP="0080029F">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14:paraId="7589B04D" w14:textId="77777777" w:rsidR="00702B9C" w:rsidRDefault="00702B9C" w:rsidP="0080029F">
            <w:pPr>
              <w:pStyle w:val="Level1"/>
              <w:tabs>
                <w:tab w:val="left" w:pos="0"/>
                <w:tab w:val="left" w:pos="720"/>
                <w:tab w:val="left" w:pos="1440"/>
                <w:tab w:val="left" w:pos="2160"/>
                <w:tab w:val="left" w:pos="2880"/>
                <w:tab w:val="left" w:pos="3600"/>
                <w:tab w:val="left" w:pos="4320"/>
              </w:tabs>
              <w:ind w:left="0"/>
              <w:rPr>
                <w:sz w:val="20"/>
                <w:szCs w:val="20"/>
              </w:rPr>
            </w:pPr>
          </w:p>
          <w:p w14:paraId="3E3D8258" w14:textId="77777777" w:rsidR="00702B9C" w:rsidRPr="00702B9C" w:rsidRDefault="00D07F69" w:rsidP="00C00C2B">
            <w:pPr>
              <w:pStyle w:val="Level1"/>
              <w:numPr>
                <w:ilvl w:val="0"/>
                <w:numId w:val="37"/>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14:paraId="58BE33EC" w14:textId="77777777" w:rsidR="00702B9C" w:rsidRPr="00702B9C" w:rsidRDefault="00702B9C" w:rsidP="0080029F">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14:paraId="13DAC94B" w14:textId="77777777" w:rsidR="00D07F69" w:rsidRPr="00702B9C" w:rsidRDefault="00D07F69" w:rsidP="00C00C2B">
            <w:pPr>
              <w:pStyle w:val="Level1"/>
              <w:numPr>
                <w:ilvl w:val="0"/>
                <w:numId w:val="37"/>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14:paraId="4B68EC95" w14:textId="77777777" w:rsidR="005D20EE" w:rsidRDefault="005D20EE" w:rsidP="0080029F"/>
          <w:p w14:paraId="1348DBA9" w14:textId="77777777" w:rsidR="00D07F69" w:rsidRPr="00675DAA" w:rsidRDefault="00D07F69" w:rsidP="0080029F">
            <w:pPr>
              <w:rPr>
                <w:szCs w:val="24"/>
              </w:rPr>
            </w:pPr>
            <w:r w:rsidRPr="00675DAA">
              <w:t>Health Products and Food Branch</w:t>
            </w:r>
          </w:p>
        </w:tc>
      </w:tr>
    </w:tbl>
    <w:p w14:paraId="704F5779" w14:textId="77777777" w:rsidR="00D07F69" w:rsidRPr="00675DAA" w:rsidRDefault="00D07F69" w:rsidP="0080029F"/>
    <w:p w14:paraId="2EDBB6DE" w14:textId="77777777" w:rsidR="00D07F69" w:rsidRPr="00675DAA" w:rsidRDefault="00D07F69" w:rsidP="0080029F"/>
    <w:p w14:paraId="3E032A81" w14:textId="77777777" w:rsidR="00D07F69" w:rsidRPr="00675DAA" w:rsidRDefault="00D07F69" w:rsidP="0080029F">
      <w:r w:rsidRPr="00675DAA">
        <w:t xml:space="preserve">© Minister of Public Works and Government Services Canada </w:t>
      </w:r>
      <w:r w:rsidR="001E6F1C" w:rsidRPr="00675DAA">
        <w:t>2014</w:t>
      </w:r>
    </w:p>
    <w:p w14:paraId="1A82781F" w14:textId="77777777" w:rsidR="00D07F69" w:rsidRPr="00675DAA" w:rsidRDefault="00D07F69" w:rsidP="0080029F"/>
    <w:p w14:paraId="1A470E43" w14:textId="77777777" w:rsidR="00D07F69" w:rsidRPr="000267B7" w:rsidRDefault="00D07F69" w:rsidP="0080029F">
      <w:pPr>
        <w:rPr>
          <w:lang w:val="fr-CA"/>
        </w:rPr>
      </w:pPr>
      <w:r w:rsidRPr="000267B7">
        <w:rPr>
          <w:lang w:val="fr-CA"/>
        </w:rPr>
        <w:t xml:space="preserve">Également disponible en français sous le titre : Ligne directrice: </w:t>
      </w:r>
      <w:r w:rsidR="00384E17" w:rsidRPr="00384E17">
        <w:rPr>
          <w:highlight w:val="yellow"/>
          <w:lang w:val="fr-CA"/>
        </w:rPr>
        <w:t>???</w:t>
      </w:r>
    </w:p>
    <w:p w14:paraId="32FAE161" w14:textId="77777777" w:rsidR="00E00DD2" w:rsidRPr="000267B7" w:rsidRDefault="00E00DD2" w:rsidP="0080029F">
      <w:pPr>
        <w:rPr>
          <w:lang w:val="fr-CA"/>
        </w:rPr>
      </w:pPr>
    </w:p>
    <w:p w14:paraId="5DA51330" w14:textId="77777777" w:rsidR="00E00DD2" w:rsidRPr="000267B7" w:rsidRDefault="00E00DD2" w:rsidP="0080029F">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14:paraId="20DE072F" w14:textId="77777777" w:rsidR="00D07F69" w:rsidRPr="00675DAA" w:rsidRDefault="00D07F69" w:rsidP="0080029F">
      <w:r w:rsidRPr="00675DAA">
        <w:lastRenderedPageBreak/>
        <w:t>FOREWORD</w:t>
      </w:r>
    </w:p>
    <w:p w14:paraId="00C65B63" w14:textId="77777777" w:rsidR="00D07F69" w:rsidRPr="00675DAA" w:rsidRDefault="00D07F69" w:rsidP="0080029F"/>
    <w:p w14:paraId="54AC991D" w14:textId="77777777" w:rsidR="00D07F69" w:rsidRPr="00675DAA" w:rsidRDefault="00D07F69" w:rsidP="0080029F">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14:paraId="7C7AD78E" w14:textId="77777777" w:rsidR="00D07F69" w:rsidRPr="00675DAA" w:rsidRDefault="00D07F69" w:rsidP="0080029F"/>
    <w:p w14:paraId="0FAC6F14" w14:textId="77777777" w:rsidR="00D07F69" w:rsidRPr="00675DAA" w:rsidRDefault="00D07F69" w:rsidP="0080029F">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652E1BEB" w14:textId="77777777" w:rsidR="00D07F69" w:rsidRPr="00675DAA" w:rsidRDefault="00D07F69" w:rsidP="0080029F"/>
    <w:p w14:paraId="34F1F56A" w14:textId="77777777" w:rsidR="00D07F69" w:rsidRPr="00675DAA" w:rsidRDefault="00D07F69" w:rsidP="0080029F">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4160C4B1" w14:textId="77777777" w:rsidR="00D07F69" w:rsidRPr="00675DAA" w:rsidRDefault="00D07F69" w:rsidP="0080029F"/>
    <w:p w14:paraId="38668455" w14:textId="77777777" w:rsidR="00D07F69" w:rsidRPr="00675DAA" w:rsidRDefault="00D07F69" w:rsidP="0080029F">
      <w:r w:rsidRPr="00675DAA">
        <w:t xml:space="preserve">This document should be read in conjunction with the accompanying notice and the relevant sections of other applicable </w:t>
      </w:r>
      <w:r w:rsidR="00FE4719" w:rsidRPr="00675DAA">
        <w:t>guidance’s</w:t>
      </w:r>
      <w:r w:rsidRPr="00675DAA">
        <w:t>.</w:t>
      </w:r>
    </w:p>
    <w:p w14:paraId="4FEF7609" w14:textId="77777777" w:rsidR="00D07F69" w:rsidRPr="00675DAA" w:rsidRDefault="00D07F69" w:rsidP="0080029F">
      <w:r w:rsidRPr="00675DAA">
        <w:br w:type="page"/>
      </w:r>
      <w:r w:rsidRPr="00675DAA">
        <w:lastRenderedPageBreak/>
        <w:t>DOCUMENT REVISION HISTORY</w:t>
      </w:r>
    </w:p>
    <w:p w14:paraId="30902A36" w14:textId="77777777" w:rsidR="00D07F69" w:rsidRPr="00675DAA" w:rsidRDefault="00D07F69" w:rsidP="0080029F"/>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14:paraId="1A28C975" w14:textId="77777777" w:rsidTr="00380B39">
        <w:trPr>
          <w:cantSplit/>
        </w:trPr>
        <w:tc>
          <w:tcPr>
            <w:tcW w:w="2340" w:type="dxa"/>
            <w:tcBorders>
              <w:top w:val="single" w:sz="6" w:space="0" w:color="000000"/>
              <w:left w:val="single" w:sz="6" w:space="0" w:color="000000"/>
              <w:bottom w:val="nil"/>
              <w:right w:val="nil"/>
            </w:tcBorders>
          </w:tcPr>
          <w:p w14:paraId="25B02585" w14:textId="77777777" w:rsidR="00380B39" w:rsidRPr="00675DAA" w:rsidRDefault="00380B39" w:rsidP="0080029F">
            <w:r w:rsidRPr="00675DAA">
              <w:t>File name</w:t>
            </w:r>
          </w:p>
        </w:tc>
        <w:tc>
          <w:tcPr>
            <w:tcW w:w="2340" w:type="dxa"/>
            <w:tcBorders>
              <w:top w:val="single" w:sz="6" w:space="0" w:color="000000"/>
              <w:left w:val="single" w:sz="6" w:space="0" w:color="000000"/>
              <w:bottom w:val="nil"/>
              <w:right w:val="nil"/>
            </w:tcBorders>
          </w:tcPr>
          <w:p w14:paraId="719C393A" w14:textId="77777777" w:rsidR="00380B39" w:rsidRPr="00675DAA" w:rsidRDefault="00784A07" w:rsidP="0080029F">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14:paraId="114C6514" w14:textId="77777777" w:rsidR="00380B39" w:rsidRPr="00675DAA" w:rsidRDefault="00380B39" w:rsidP="0080029F">
            <w:r w:rsidRPr="00675DAA">
              <w:t>Replaces</w:t>
            </w:r>
          </w:p>
        </w:tc>
        <w:tc>
          <w:tcPr>
            <w:tcW w:w="2340" w:type="dxa"/>
            <w:tcBorders>
              <w:top w:val="single" w:sz="6" w:space="0" w:color="000000"/>
              <w:left w:val="single" w:sz="6" w:space="0" w:color="000000"/>
              <w:bottom w:val="nil"/>
              <w:right w:val="single" w:sz="6" w:space="0" w:color="000000"/>
            </w:tcBorders>
          </w:tcPr>
          <w:p w14:paraId="3ACE5F3F" w14:textId="77777777" w:rsidR="00380B39" w:rsidRPr="00675DAA" w:rsidRDefault="00784A07" w:rsidP="0080029F">
            <w:r w:rsidRPr="00675DAA">
              <w:t>N/A</w:t>
            </w:r>
            <w:r w:rsidR="00380B39" w:rsidRPr="00675DAA">
              <w:t xml:space="preserve"> </w:t>
            </w:r>
          </w:p>
        </w:tc>
      </w:tr>
      <w:tr w:rsidR="00380B39" w:rsidRPr="00675DAA" w14:paraId="30516B7E" w14:textId="77777777" w:rsidTr="00380B39">
        <w:trPr>
          <w:cantSplit/>
        </w:trPr>
        <w:tc>
          <w:tcPr>
            <w:tcW w:w="2340" w:type="dxa"/>
            <w:tcBorders>
              <w:top w:val="single" w:sz="6" w:space="0" w:color="000000"/>
              <w:left w:val="single" w:sz="6" w:space="0" w:color="000000"/>
              <w:bottom w:val="single" w:sz="6" w:space="0" w:color="000000"/>
              <w:right w:val="nil"/>
            </w:tcBorders>
          </w:tcPr>
          <w:p w14:paraId="29C5519E" w14:textId="77777777" w:rsidR="00380B39" w:rsidRPr="00675DAA" w:rsidRDefault="00380B39" w:rsidP="0080029F">
            <w:r w:rsidRPr="00675DAA">
              <w:t>Date Adopted</w:t>
            </w:r>
          </w:p>
          <w:p w14:paraId="11D8D226" w14:textId="77777777"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nil"/>
            </w:tcBorders>
          </w:tcPr>
          <w:p w14:paraId="4602B4AD" w14:textId="77777777" w:rsidR="00380B39" w:rsidRPr="00384E17" w:rsidRDefault="00380B39" w:rsidP="0080029F">
            <w:pPr>
              <w:rPr>
                <w:highlight w:val="yellow"/>
              </w:rPr>
            </w:pPr>
            <w:r w:rsidRPr="00384E17">
              <w:rPr>
                <w:highlight w:val="yellow"/>
              </w:rPr>
              <w:t>???</w:t>
            </w:r>
          </w:p>
          <w:p w14:paraId="70DA2584" w14:textId="77777777" w:rsidR="00380B39" w:rsidRPr="00326FB2" w:rsidRDefault="00380B39" w:rsidP="0080029F">
            <w:r w:rsidRPr="00384E17">
              <w:rPr>
                <w:highlight w:val="yellow"/>
              </w:rPr>
              <w:t>???</w:t>
            </w:r>
          </w:p>
        </w:tc>
        <w:tc>
          <w:tcPr>
            <w:tcW w:w="2340" w:type="dxa"/>
            <w:tcBorders>
              <w:top w:val="single" w:sz="6" w:space="0" w:color="000000"/>
              <w:left w:val="single" w:sz="12" w:space="0" w:color="000000"/>
              <w:bottom w:val="single" w:sz="6" w:space="0" w:color="000000"/>
              <w:right w:val="nil"/>
            </w:tcBorders>
          </w:tcPr>
          <w:p w14:paraId="7BDE1C88" w14:textId="77777777" w:rsidR="00380B39" w:rsidRPr="00675DAA" w:rsidRDefault="00380B39" w:rsidP="0080029F">
            <w:r w:rsidRPr="00675DAA">
              <w:t>Date Adopted</w:t>
            </w:r>
          </w:p>
          <w:p w14:paraId="12F976AF" w14:textId="77777777"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14:paraId="074AD2FF" w14:textId="77777777" w:rsidR="00380B39" w:rsidRPr="00675DAA" w:rsidRDefault="00784A07" w:rsidP="0080029F">
            <w:r w:rsidRPr="00675DAA">
              <w:t>N/A</w:t>
            </w:r>
          </w:p>
          <w:p w14:paraId="5C8D35AF" w14:textId="77777777" w:rsidR="00784A07" w:rsidRPr="00326FB2" w:rsidRDefault="00784A07" w:rsidP="0080029F">
            <w:r w:rsidRPr="00675DAA">
              <w:t>N/A</w:t>
            </w:r>
          </w:p>
        </w:tc>
      </w:tr>
    </w:tbl>
    <w:p w14:paraId="3E959059" w14:textId="77777777"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14:paraId="60639651" w14:textId="77777777">
        <w:trPr>
          <w:cantSplit/>
        </w:trPr>
        <w:tc>
          <w:tcPr>
            <w:tcW w:w="1080" w:type="dxa"/>
            <w:tcBorders>
              <w:top w:val="single" w:sz="6" w:space="0" w:color="000000"/>
              <w:left w:val="single" w:sz="6" w:space="0" w:color="000000"/>
              <w:bottom w:val="single" w:sz="12" w:space="0" w:color="000000"/>
              <w:right w:val="nil"/>
            </w:tcBorders>
          </w:tcPr>
          <w:p w14:paraId="0ACF7C6E" w14:textId="77777777" w:rsidR="00D07F69" w:rsidRPr="00675DAA" w:rsidRDefault="00D07F69" w:rsidP="0080029F">
            <w:r w:rsidRPr="00675DAA">
              <w:t>Version</w:t>
            </w:r>
          </w:p>
        </w:tc>
        <w:tc>
          <w:tcPr>
            <w:tcW w:w="3780" w:type="dxa"/>
            <w:tcBorders>
              <w:top w:val="single" w:sz="6" w:space="0" w:color="000000"/>
              <w:left w:val="single" w:sz="6" w:space="0" w:color="000000"/>
              <w:bottom w:val="single" w:sz="12" w:space="0" w:color="000000"/>
              <w:right w:val="nil"/>
            </w:tcBorders>
          </w:tcPr>
          <w:p w14:paraId="54E5301F" w14:textId="77777777" w:rsidR="00D07F69" w:rsidRPr="00675DAA" w:rsidRDefault="00D07F69" w:rsidP="0080029F">
            <w:r w:rsidRPr="00675DAA">
              <w:t>Location of Change</w:t>
            </w:r>
          </w:p>
        </w:tc>
        <w:tc>
          <w:tcPr>
            <w:tcW w:w="2880" w:type="dxa"/>
            <w:tcBorders>
              <w:top w:val="single" w:sz="6" w:space="0" w:color="000000"/>
              <w:left w:val="single" w:sz="6" w:space="0" w:color="000000"/>
              <w:bottom w:val="single" w:sz="12" w:space="0" w:color="000000"/>
              <w:right w:val="nil"/>
            </w:tcBorders>
          </w:tcPr>
          <w:p w14:paraId="7773FCE2" w14:textId="77777777" w:rsidR="00D07F69" w:rsidRPr="00675DAA" w:rsidRDefault="00D07F69" w:rsidP="0080029F">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14:paraId="37B97252" w14:textId="77777777" w:rsidR="00D07F69" w:rsidRPr="00675DAA" w:rsidRDefault="00D07F69" w:rsidP="0080029F">
            <w:r w:rsidRPr="00675DAA">
              <w:t>Effective Date</w:t>
            </w:r>
          </w:p>
        </w:tc>
      </w:tr>
      <w:tr w:rsidR="00D07F69" w:rsidRPr="00675DAA" w14:paraId="284CA034" w14:textId="77777777">
        <w:trPr>
          <w:cantSplit/>
        </w:trPr>
        <w:tc>
          <w:tcPr>
            <w:tcW w:w="1080" w:type="dxa"/>
            <w:tcBorders>
              <w:top w:val="single" w:sz="6" w:space="0" w:color="000000"/>
              <w:left w:val="single" w:sz="6" w:space="0" w:color="000000"/>
              <w:bottom w:val="nil"/>
              <w:right w:val="nil"/>
            </w:tcBorders>
          </w:tcPr>
          <w:p w14:paraId="678A9C28" w14:textId="77777777" w:rsidR="00D07F69" w:rsidRPr="00675DAA" w:rsidRDefault="00D07F69" w:rsidP="0080029F">
            <w:r w:rsidRPr="00675DAA">
              <w:t>1</w:t>
            </w:r>
          </w:p>
        </w:tc>
        <w:tc>
          <w:tcPr>
            <w:tcW w:w="3780" w:type="dxa"/>
            <w:tcBorders>
              <w:top w:val="single" w:sz="6" w:space="0" w:color="000000"/>
              <w:left w:val="single" w:sz="6" w:space="0" w:color="000000"/>
              <w:bottom w:val="nil"/>
              <w:right w:val="nil"/>
            </w:tcBorders>
          </w:tcPr>
          <w:p w14:paraId="4B95989A" w14:textId="77777777" w:rsidR="00D07F69" w:rsidRPr="00675DAA" w:rsidRDefault="00784A07" w:rsidP="0080029F">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14:paraId="450C1F44" w14:textId="77777777" w:rsidR="00D07F69" w:rsidRPr="00675DAA" w:rsidRDefault="00784A07" w:rsidP="0080029F">
            <w:r w:rsidRPr="00675DAA">
              <w:t>Initial Issuance of Guidance</w:t>
            </w:r>
          </w:p>
        </w:tc>
        <w:tc>
          <w:tcPr>
            <w:tcW w:w="1620" w:type="dxa"/>
            <w:tcBorders>
              <w:top w:val="single" w:sz="6" w:space="0" w:color="000000"/>
              <w:left w:val="single" w:sz="6" w:space="0" w:color="000000"/>
              <w:bottom w:val="nil"/>
              <w:right w:val="single" w:sz="6" w:space="0" w:color="000000"/>
            </w:tcBorders>
          </w:tcPr>
          <w:p w14:paraId="7D184CF0" w14:textId="77777777" w:rsidR="00D07F69" w:rsidRPr="00675DAA" w:rsidRDefault="00380B39" w:rsidP="0080029F">
            <w:r w:rsidRPr="00384E17">
              <w:rPr>
                <w:highlight w:val="yellow"/>
              </w:rPr>
              <w:t>???</w:t>
            </w:r>
          </w:p>
        </w:tc>
      </w:tr>
      <w:tr w:rsidR="00D07F69" w:rsidRPr="00675DAA" w14:paraId="64063852" w14:textId="77777777" w:rsidTr="00010E08">
        <w:trPr>
          <w:cantSplit/>
        </w:trPr>
        <w:tc>
          <w:tcPr>
            <w:tcW w:w="1080" w:type="dxa"/>
            <w:tcBorders>
              <w:top w:val="single" w:sz="4" w:space="0" w:color="auto"/>
              <w:left w:val="single" w:sz="6" w:space="0" w:color="000000"/>
              <w:bottom w:val="single" w:sz="6" w:space="0" w:color="000000"/>
              <w:right w:val="nil"/>
            </w:tcBorders>
          </w:tcPr>
          <w:p w14:paraId="1EAABF0A" w14:textId="77777777" w:rsidR="00D07F69" w:rsidRPr="00675DAA" w:rsidRDefault="00D07F69" w:rsidP="0080029F"/>
        </w:tc>
        <w:tc>
          <w:tcPr>
            <w:tcW w:w="3780" w:type="dxa"/>
            <w:tcBorders>
              <w:top w:val="single" w:sz="4" w:space="0" w:color="auto"/>
              <w:left w:val="single" w:sz="6" w:space="0" w:color="000000"/>
              <w:bottom w:val="single" w:sz="6" w:space="0" w:color="000000"/>
              <w:right w:val="nil"/>
            </w:tcBorders>
          </w:tcPr>
          <w:p w14:paraId="176F9570" w14:textId="77777777" w:rsidR="00D07F69" w:rsidRPr="00675DAA" w:rsidRDefault="00D07F69" w:rsidP="0080029F"/>
        </w:tc>
        <w:tc>
          <w:tcPr>
            <w:tcW w:w="2880" w:type="dxa"/>
            <w:tcBorders>
              <w:top w:val="single" w:sz="4" w:space="0" w:color="auto"/>
              <w:left w:val="single" w:sz="6" w:space="0" w:color="000000"/>
              <w:bottom w:val="single" w:sz="6" w:space="0" w:color="000000"/>
              <w:right w:val="nil"/>
            </w:tcBorders>
          </w:tcPr>
          <w:p w14:paraId="2EC4A302" w14:textId="77777777" w:rsidR="00D07F69" w:rsidRPr="00675DAA" w:rsidRDefault="00D07F69" w:rsidP="0080029F"/>
        </w:tc>
        <w:tc>
          <w:tcPr>
            <w:tcW w:w="1620" w:type="dxa"/>
            <w:tcBorders>
              <w:top w:val="single" w:sz="4" w:space="0" w:color="auto"/>
              <w:left w:val="single" w:sz="6" w:space="0" w:color="000000"/>
              <w:bottom w:val="single" w:sz="6" w:space="0" w:color="000000"/>
              <w:right w:val="single" w:sz="6" w:space="0" w:color="000000"/>
            </w:tcBorders>
          </w:tcPr>
          <w:p w14:paraId="48AE5BD8" w14:textId="77777777" w:rsidR="00D07F69" w:rsidRPr="00675DAA" w:rsidRDefault="00D07F69" w:rsidP="0080029F"/>
        </w:tc>
      </w:tr>
    </w:tbl>
    <w:p w14:paraId="5DAB8D3C" w14:textId="77777777" w:rsidR="00453EBB" w:rsidRPr="00675DAA" w:rsidRDefault="00D07F69" w:rsidP="0080029F">
      <w:r w:rsidRPr="00675DAA">
        <w:br w:type="page"/>
      </w:r>
    </w:p>
    <w:bookmarkStart w:id="7" w:name="_Toc495429236" w:displacedByCustomXml="next"/>
    <w:bookmarkStart w:id="8" w:name="_Toc500864033"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14:paraId="195622C5" w14:textId="77777777" w:rsidR="00117479" w:rsidRDefault="00117479" w:rsidP="0080029F">
          <w:pPr>
            <w:pStyle w:val="Heading1"/>
          </w:pPr>
          <w:r>
            <w:t>Table of Contents</w:t>
          </w:r>
          <w:bookmarkEnd w:id="8"/>
          <w:bookmarkEnd w:id="7"/>
        </w:p>
        <w:p w14:paraId="52B2F0F2" w14:textId="77777777" w:rsidR="005450D1" w:rsidRDefault="00117479">
          <w:pPr>
            <w:pStyle w:val="TOC1"/>
            <w:rPr>
              <w:del w:id="9" w:author="pbx" w:date="2017-12-12T17:47:00Z"/>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del w:id="10" w:author="pbx" w:date="2017-12-12T17:47:00Z">
            <w:r w:rsidR="00EE43D9">
              <w:fldChar w:fldCharType="begin"/>
            </w:r>
            <w:r w:rsidR="00EE43D9">
              <w:delInstrText xml:space="preserve"> HYPERLINK \l "_Toc495429236" </w:delInstrText>
            </w:r>
            <w:r w:rsidR="00EE43D9">
              <w:fldChar w:fldCharType="separate"/>
            </w:r>
            <w:r w:rsidR="005450D1" w:rsidRPr="003C0003">
              <w:rPr>
                <w:rStyle w:val="Hyperlink"/>
                <w:noProof/>
              </w:rPr>
              <w:delText>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Table of Contents</w:delText>
            </w:r>
            <w:r w:rsidR="005450D1">
              <w:rPr>
                <w:noProof/>
                <w:webHidden/>
              </w:rPr>
              <w:tab/>
            </w:r>
            <w:r w:rsidR="005450D1">
              <w:rPr>
                <w:noProof/>
                <w:webHidden/>
              </w:rPr>
              <w:fldChar w:fldCharType="begin"/>
            </w:r>
            <w:r w:rsidR="005450D1">
              <w:rPr>
                <w:noProof/>
                <w:webHidden/>
              </w:rPr>
              <w:delInstrText xml:space="preserve"> PAGEREF _Toc495429236 \h </w:delInstrText>
            </w:r>
            <w:r w:rsidR="005450D1">
              <w:rPr>
                <w:noProof/>
                <w:webHidden/>
              </w:rPr>
            </w:r>
            <w:r w:rsidR="005450D1">
              <w:rPr>
                <w:noProof/>
                <w:webHidden/>
              </w:rPr>
              <w:fldChar w:fldCharType="separate"/>
            </w:r>
            <w:r w:rsidR="005450D1">
              <w:rPr>
                <w:noProof/>
                <w:webHidden/>
              </w:rPr>
              <w:delText>4</w:delText>
            </w:r>
            <w:r w:rsidR="005450D1">
              <w:rPr>
                <w:noProof/>
                <w:webHidden/>
              </w:rPr>
              <w:fldChar w:fldCharType="end"/>
            </w:r>
            <w:r w:rsidR="00EE43D9">
              <w:rPr>
                <w:noProof/>
              </w:rPr>
              <w:fldChar w:fldCharType="end"/>
            </w:r>
          </w:del>
        </w:p>
        <w:p w14:paraId="35D24E0E" w14:textId="77777777" w:rsidR="005450D1" w:rsidRDefault="00EE43D9">
          <w:pPr>
            <w:pStyle w:val="TOC1"/>
            <w:rPr>
              <w:del w:id="11" w:author="pbx" w:date="2017-12-12T17:47:00Z"/>
              <w:rFonts w:asciiTheme="minorHAnsi" w:eastAsiaTheme="minorEastAsia" w:hAnsiTheme="minorHAnsi" w:cstheme="minorBidi"/>
              <w:noProof/>
              <w:color w:val="auto"/>
              <w:sz w:val="22"/>
              <w:szCs w:val="22"/>
              <w:lang w:val="en-US"/>
            </w:rPr>
          </w:pPr>
          <w:del w:id="12" w:author="pbx" w:date="2017-12-12T17:47:00Z">
            <w:r>
              <w:fldChar w:fldCharType="begin"/>
            </w:r>
            <w:r>
              <w:delInstrText xml:space="preserve"> HYPERLINK \l "_Toc495429237" </w:delInstrText>
            </w:r>
            <w:r>
              <w:fldChar w:fldCharType="separate"/>
            </w:r>
            <w:r w:rsidR="005450D1" w:rsidRPr="003C0003">
              <w:rPr>
                <w:rStyle w:val="Hyperlink"/>
                <w:noProof/>
              </w:rPr>
              <w:delText>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Introduction &amp; General Information</w:delText>
            </w:r>
            <w:r w:rsidR="005450D1">
              <w:rPr>
                <w:noProof/>
                <w:webHidden/>
              </w:rPr>
              <w:tab/>
            </w:r>
            <w:r w:rsidR="005450D1">
              <w:rPr>
                <w:noProof/>
                <w:webHidden/>
              </w:rPr>
              <w:fldChar w:fldCharType="begin"/>
            </w:r>
            <w:r w:rsidR="005450D1">
              <w:rPr>
                <w:noProof/>
                <w:webHidden/>
              </w:rPr>
              <w:delInstrText xml:space="preserve"> PAGEREF _Toc495429237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60093644" w14:textId="77777777" w:rsidR="005450D1" w:rsidRDefault="00EE43D9">
          <w:pPr>
            <w:pStyle w:val="TOC2"/>
            <w:rPr>
              <w:del w:id="13" w:author="pbx" w:date="2017-12-12T17:47:00Z"/>
              <w:rFonts w:asciiTheme="minorHAnsi" w:eastAsiaTheme="minorEastAsia" w:hAnsiTheme="minorHAnsi" w:cstheme="minorBidi"/>
              <w:noProof/>
              <w:color w:val="auto"/>
              <w:sz w:val="22"/>
              <w:szCs w:val="22"/>
              <w:lang w:val="en-US"/>
            </w:rPr>
          </w:pPr>
          <w:del w:id="14" w:author="pbx" w:date="2017-12-12T17:47:00Z">
            <w:r>
              <w:fldChar w:fldCharType="begin"/>
            </w:r>
            <w:r>
              <w:delInstrText xml:space="preserve"> HYPERLINK \l "_Toc495429238" </w:delInstrText>
            </w:r>
            <w:r>
              <w:fldChar w:fldCharType="separate"/>
            </w:r>
            <w:r w:rsidR="005450D1" w:rsidRPr="003C0003">
              <w:rPr>
                <w:rStyle w:val="Hyperlink"/>
                <w:noProof/>
              </w:rPr>
              <w:delText>1.1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Purpose</w:delText>
            </w:r>
            <w:r w:rsidR="005450D1">
              <w:rPr>
                <w:noProof/>
                <w:webHidden/>
              </w:rPr>
              <w:tab/>
            </w:r>
            <w:r w:rsidR="005450D1">
              <w:rPr>
                <w:noProof/>
                <w:webHidden/>
              </w:rPr>
              <w:fldChar w:fldCharType="begin"/>
            </w:r>
            <w:r w:rsidR="005450D1">
              <w:rPr>
                <w:noProof/>
                <w:webHidden/>
              </w:rPr>
              <w:delInstrText xml:space="preserve"> PAGEREF _Toc495429238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5C73BDF8" w14:textId="77777777" w:rsidR="005450D1" w:rsidRDefault="00EE43D9">
          <w:pPr>
            <w:pStyle w:val="TOC2"/>
            <w:rPr>
              <w:del w:id="15" w:author="pbx" w:date="2017-12-12T17:47:00Z"/>
              <w:rFonts w:asciiTheme="minorHAnsi" w:eastAsiaTheme="minorEastAsia" w:hAnsiTheme="minorHAnsi" w:cstheme="minorBidi"/>
              <w:noProof/>
              <w:color w:val="auto"/>
              <w:sz w:val="22"/>
              <w:szCs w:val="22"/>
              <w:lang w:val="en-US"/>
            </w:rPr>
          </w:pPr>
          <w:del w:id="16" w:author="pbx" w:date="2017-12-12T17:47:00Z">
            <w:r>
              <w:fldChar w:fldCharType="begin"/>
            </w:r>
            <w:r>
              <w:delInstrText xml:space="preserve"> HYPERLINK \l "_Toc495429239" </w:delInstrText>
            </w:r>
            <w:r>
              <w:fldChar w:fldCharType="separate"/>
            </w:r>
            <w:r w:rsidR="005450D1" w:rsidRPr="003C0003">
              <w:rPr>
                <w:rStyle w:val="Hyperlink"/>
                <w:noProof/>
              </w:rPr>
              <w:delText>1.2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Inquiries</w:delText>
            </w:r>
            <w:r w:rsidR="005450D1">
              <w:rPr>
                <w:noProof/>
                <w:webHidden/>
              </w:rPr>
              <w:tab/>
            </w:r>
            <w:r w:rsidR="005450D1">
              <w:rPr>
                <w:noProof/>
                <w:webHidden/>
              </w:rPr>
              <w:fldChar w:fldCharType="begin"/>
            </w:r>
            <w:r w:rsidR="005450D1">
              <w:rPr>
                <w:noProof/>
                <w:webHidden/>
              </w:rPr>
              <w:delInstrText xml:space="preserve"> PAGEREF _Toc495429239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5F4BC92E" w14:textId="77777777" w:rsidR="005450D1" w:rsidRDefault="00EE43D9">
          <w:pPr>
            <w:pStyle w:val="TOC2"/>
            <w:rPr>
              <w:del w:id="17" w:author="pbx" w:date="2017-12-12T17:47:00Z"/>
              <w:rFonts w:asciiTheme="minorHAnsi" w:eastAsiaTheme="minorEastAsia" w:hAnsiTheme="minorHAnsi" w:cstheme="minorBidi"/>
              <w:noProof/>
              <w:color w:val="auto"/>
              <w:sz w:val="22"/>
              <w:szCs w:val="22"/>
              <w:lang w:val="en-US"/>
            </w:rPr>
          </w:pPr>
          <w:del w:id="18" w:author="pbx" w:date="2017-12-12T17:47:00Z">
            <w:r>
              <w:fldChar w:fldCharType="begin"/>
            </w:r>
            <w:r>
              <w:delInstrText xml:space="preserve"> HYPERLINK \l "_Toc495429240" </w:delInstrText>
            </w:r>
            <w:r>
              <w:fldChar w:fldCharType="separate"/>
            </w:r>
            <w:r w:rsidR="005450D1" w:rsidRPr="003C0003">
              <w:rPr>
                <w:rStyle w:val="Hyperlink"/>
                <w:noProof/>
              </w:rPr>
              <w:delText>1.3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Content Related</w:delText>
            </w:r>
            <w:r w:rsidR="005450D1">
              <w:rPr>
                <w:noProof/>
                <w:webHidden/>
              </w:rPr>
              <w:tab/>
            </w:r>
            <w:r w:rsidR="005450D1">
              <w:rPr>
                <w:noProof/>
                <w:webHidden/>
              </w:rPr>
              <w:fldChar w:fldCharType="begin"/>
            </w:r>
            <w:r w:rsidR="005450D1">
              <w:rPr>
                <w:noProof/>
                <w:webHidden/>
              </w:rPr>
              <w:delInstrText xml:space="preserve"> PAGEREF _Toc495429240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7971CDBD" w14:textId="77777777" w:rsidR="005450D1" w:rsidRDefault="00EE43D9">
          <w:pPr>
            <w:pStyle w:val="TOC2"/>
            <w:rPr>
              <w:del w:id="19" w:author="pbx" w:date="2017-12-12T17:47:00Z"/>
              <w:rFonts w:asciiTheme="minorHAnsi" w:eastAsiaTheme="minorEastAsia" w:hAnsiTheme="minorHAnsi" w:cstheme="minorBidi"/>
              <w:noProof/>
              <w:color w:val="auto"/>
              <w:sz w:val="22"/>
              <w:szCs w:val="22"/>
              <w:lang w:val="en-US"/>
            </w:rPr>
          </w:pPr>
          <w:del w:id="20" w:author="pbx" w:date="2017-12-12T17:47:00Z">
            <w:r>
              <w:fldChar w:fldCharType="begin"/>
            </w:r>
            <w:r>
              <w:delInstrText xml:space="preserve"> HYPERLINK \l "_Toc495429241" </w:delInstrText>
            </w:r>
            <w:r>
              <w:fldChar w:fldCharType="separate"/>
            </w:r>
            <w:r w:rsidR="005450D1" w:rsidRPr="003C0003">
              <w:rPr>
                <w:rStyle w:val="Hyperlink"/>
                <w:noProof/>
              </w:rPr>
              <w:delText>1.4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GUID Related</w:delText>
            </w:r>
            <w:r w:rsidR="005450D1">
              <w:rPr>
                <w:noProof/>
                <w:webHidden/>
              </w:rPr>
              <w:tab/>
            </w:r>
            <w:r w:rsidR="005450D1">
              <w:rPr>
                <w:noProof/>
                <w:webHidden/>
              </w:rPr>
              <w:fldChar w:fldCharType="begin"/>
            </w:r>
            <w:r w:rsidR="005450D1">
              <w:rPr>
                <w:noProof/>
                <w:webHidden/>
              </w:rPr>
              <w:delInstrText xml:space="preserve"> PAGEREF _Toc495429241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1DEEB84F" w14:textId="77777777" w:rsidR="005450D1" w:rsidRDefault="00EE43D9">
          <w:pPr>
            <w:pStyle w:val="TOC2"/>
            <w:rPr>
              <w:del w:id="21" w:author="pbx" w:date="2017-12-12T17:47:00Z"/>
              <w:rFonts w:asciiTheme="minorHAnsi" w:eastAsiaTheme="minorEastAsia" w:hAnsiTheme="minorHAnsi" w:cstheme="minorBidi"/>
              <w:noProof/>
              <w:color w:val="auto"/>
              <w:sz w:val="22"/>
              <w:szCs w:val="22"/>
              <w:lang w:val="en-US"/>
            </w:rPr>
          </w:pPr>
          <w:del w:id="22" w:author="pbx" w:date="2017-12-12T17:47:00Z">
            <w:r>
              <w:fldChar w:fldCharType="begin"/>
            </w:r>
            <w:r>
              <w:delInstrText xml:space="preserve"> HYPERLINK \l "_Toc495429242" </w:delInstrText>
            </w:r>
            <w:r>
              <w:fldChar w:fldCharType="separate"/>
            </w:r>
            <w:r w:rsidR="005450D1" w:rsidRPr="003C0003">
              <w:rPr>
                <w:rStyle w:val="Hyperlink"/>
                <w:noProof/>
              </w:rPr>
              <w:delText>1.5</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Visual Aids within the Document</w:delText>
            </w:r>
            <w:r w:rsidR="005450D1">
              <w:rPr>
                <w:noProof/>
                <w:webHidden/>
              </w:rPr>
              <w:tab/>
            </w:r>
            <w:r w:rsidR="005450D1">
              <w:rPr>
                <w:noProof/>
                <w:webHidden/>
              </w:rPr>
              <w:fldChar w:fldCharType="begin"/>
            </w:r>
            <w:r w:rsidR="005450D1">
              <w:rPr>
                <w:noProof/>
                <w:webHidden/>
              </w:rPr>
              <w:delInstrText xml:space="preserve"> PAGEREF _Toc495429242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6A2170DC" w14:textId="77777777" w:rsidR="005450D1" w:rsidRDefault="00EE43D9">
          <w:pPr>
            <w:pStyle w:val="TOC1"/>
            <w:rPr>
              <w:del w:id="23" w:author="pbx" w:date="2017-12-12T17:47:00Z"/>
              <w:rFonts w:asciiTheme="minorHAnsi" w:eastAsiaTheme="minorEastAsia" w:hAnsiTheme="minorHAnsi" w:cstheme="minorBidi"/>
              <w:noProof/>
              <w:color w:val="auto"/>
              <w:sz w:val="22"/>
              <w:szCs w:val="22"/>
              <w:lang w:val="en-US"/>
            </w:rPr>
          </w:pPr>
          <w:del w:id="24" w:author="pbx" w:date="2017-12-12T17:47:00Z">
            <w:r>
              <w:fldChar w:fldCharType="begin"/>
            </w:r>
            <w:r>
              <w:delInstrText xml:space="preserve"> HYPERLINK \l "_Toc495429</w:delInstrText>
            </w:r>
            <w:r>
              <w:delInstrText xml:space="preserve">243" </w:delInstrText>
            </w:r>
            <w:r>
              <w:fldChar w:fldCharType="separate"/>
            </w:r>
            <w:r w:rsidR="005450D1" w:rsidRPr="003C0003">
              <w:rPr>
                <w:rStyle w:val="Hyperlink"/>
                <w:noProof/>
              </w:rPr>
              <w:delText>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General</w:delText>
            </w:r>
            <w:r w:rsidR="005450D1">
              <w:rPr>
                <w:noProof/>
                <w:webHidden/>
              </w:rPr>
              <w:tab/>
            </w:r>
            <w:r w:rsidR="005450D1">
              <w:rPr>
                <w:noProof/>
                <w:webHidden/>
              </w:rPr>
              <w:fldChar w:fldCharType="begin"/>
            </w:r>
            <w:r w:rsidR="005450D1">
              <w:rPr>
                <w:noProof/>
                <w:webHidden/>
              </w:rPr>
              <w:delInstrText xml:space="preserve"> PAGEREF _Toc495429243 \h </w:delInstrText>
            </w:r>
            <w:r w:rsidR="005450D1">
              <w:rPr>
                <w:noProof/>
                <w:webHidden/>
              </w:rPr>
            </w:r>
            <w:r w:rsidR="005450D1">
              <w:rPr>
                <w:noProof/>
                <w:webHidden/>
              </w:rPr>
              <w:fldChar w:fldCharType="separate"/>
            </w:r>
            <w:r w:rsidR="005450D1">
              <w:rPr>
                <w:noProof/>
                <w:webHidden/>
              </w:rPr>
              <w:delText>2</w:delText>
            </w:r>
            <w:r w:rsidR="005450D1">
              <w:rPr>
                <w:noProof/>
                <w:webHidden/>
              </w:rPr>
              <w:fldChar w:fldCharType="end"/>
            </w:r>
            <w:r>
              <w:rPr>
                <w:noProof/>
              </w:rPr>
              <w:fldChar w:fldCharType="end"/>
            </w:r>
          </w:del>
        </w:p>
        <w:p w14:paraId="1FF390AD" w14:textId="77777777" w:rsidR="005450D1" w:rsidRDefault="00EE43D9">
          <w:pPr>
            <w:pStyle w:val="TOC1"/>
            <w:rPr>
              <w:del w:id="25" w:author="pbx" w:date="2017-12-12T17:47:00Z"/>
              <w:rFonts w:asciiTheme="minorHAnsi" w:eastAsiaTheme="minorEastAsia" w:hAnsiTheme="minorHAnsi" w:cstheme="minorBidi"/>
              <w:noProof/>
              <w:color w:val="auto"/>
              <w:sz w:val="22"/>
              <w:szCs w:val="22"/>
              <w:lang w:val="en-US"/>
            </w:rPr>
          </w:pPr>
          <w:del w:id="26" w:author="pbx" w:date="2017-12-12T17:47:00Z">
            <w:r>
              <w:fldChar w:fldCharType="begin"/>
            </w:r>
            <w:r>
              <w:delInstrText xml:space="preserve"> HYPERLINK \l "_Toc495429244" </w:delInstrText>
            </w:r>
            <w:r>
              <w:fldChar w:fldCharType="separate"/>
            </w:r>
            <w:r w:rsidR="005450D1" w:rsidRPr="003C0003">
              <w:rPr>
                <w:rStyle w:val="Hyperlink"/>
                <w:noProof/>
              </w:rPr>
              <w:delText>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Controlled Vocabularies</w:delText>
            </w:r>
            <w:r w:rsidR="005450D1">
              <w:rPr>
                <w:noProof/>
                <w:webHidden/>
              </w:rPr>
              <w:tab/>
            </w:r>
            <w:r w:rsidR="005450D1">
              <w:rPr>
                <w:noProof/>
                <w:webHidden/>
              </w:rPr>
              <w:fldChar w:fldCharType="begin"/>
            </w:r>
            <w:r w:rsidR="005450D1">
              <w:rPr>
                <w:noProof/>
                <w:webHidden/>
              </w:rPr>
              <w:delInstrText xml:space="preserve"> PAGEREF _Toc495429244 \h </w:delInstrText>
            </w:r>
            <w:r w:rsidR="005450D1">
              <w:rPr>
                <w:noProof/>
                <w:webHidden/>
              </w:rPr>
            </w:r>
            <w:r w:rsidR="005450D1">
              <w:rPr>
                <w:noProof/>
                <w:webHidden/>
              </w:rPr>
              <w:fldChar w:fldCharType="separate"/>
            </w:r>
            <w:r w:rsidR="005450D1">
              <w:rPr>
                <w:noProof/>
                <w:webHidden/>
              </w:rPr>
              <w:delText>4</w:delText>
            </w:r>
            <w:r w:rsidR="005450D1">
              <w:rPr>
                <w:noProof/>
                <w:webHidden/>
              </w:rPr>
              <w:fldChar w:fldCharType="end"/>
            </w:r>
            <w:r>
              <w:rPr>
                <w:noProof/>
              </w:rPr>
              <w:fldChar w:fldCharType="end"/>
            </w:r>
          </w:del>
        </w:p>
        <w:p w14:paraId="5E01EDC6" w14:textId="77777777" w:rsidR="005450D1" w:rsidRDefault="00EE43D9">
          <w:pPr>
            <w:pStyle w:val="TOC1"/>
            <w:rPr>
              <w:del w:id="27" w:author="pbx" w:date="2017-12-12T17:47:00Z"/>
              <w:rFonts w:asciiTheme="minorHAnsi" w:eastAsiaTheme="minorEastAsia" w:hAnsiTheme="minorHAnsi" w:cstheme="minorBidi"/>
              <w:noProof/>
              <w:color w:val="auto"/>
              <w:sz w:val="22"/>
              <w:szCs w:val="22"/>
              <w:lang w:val="en-US"/>
            </w:rPr>
          </w:pPr>
          <w:del w:id="28" w:author="pbx" w:date="2017-12-12T17:47:00Z">
            <w:r>
              <w:fldChar w:fldCharType="begin"/>
            </w:r>
            <w:r>
              <w:delInstrText xml:space="preserve"> HYPERLINK \l "_Toc495429245" </w:delInstrText>
            </w:r>
            <w:r>
              <w:fldChar w:fldCharType="separate"/>
            </w:r>
            <w:r w:rsidR="005450D1" w:rsidRPr="003C0003">
              <w:rPr>
                <w:rStyle w:val="Hyperlink"/>
                <w:noProof/>
              </w:rPr>
              <w:delText>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SPL Documents</w:delText>
            </w:r>
            <w:r w:rsidR="005450D1">
              <w:rPr>
                <w:noProof/>
                <w:webHidden/>
              </w:rPr>
              <w:tab/>
            </w:r>
            <w:r w:rsidR="005450D1">
              <w:rPr>
                <w:noProof/>
                <w:webHidden/>
              </w:rPr>
              <w:fldChar w:fldCharType="begin"/>
            </w:r>
            <w:r w:rsidR="005450D1">
              <w:rPr>
                <w:noProof/>
                <w:webHidden/>
              </w:rPr>
              <w:delInstrText xml:space="preserve"> PAGEREF _Toc495429245 \h </w:delInstrText>
            </w:r>
            <w:r w:rsidR="005450D1">
              <w:rPr>
                <w:noProof/>
                <w:webHidden/>
              </w:rPr>
            </w:r>
            <w:r w:rsidR="005450D1">
              <w:rPr>
                <w:noProof/>
                <w:webHidden/>
              </w:rPr>
              <w:fldChar w:fldCharType="separate"/>
            </w:r>
            <w:r w:rsidR="005450D1">
              <w:rPr>
                <w:noProof/>
                <w:webHidden/>
              </w:rPr>
              <w:delText>6</w:delText>
            </w:r>
            <w:r w:rsidR="005450D1">
              <w:rPr>
                <w:noProof/>
                <w:webHidden/>
              </w:rPr>
              <w:fldChar w:fldCharType="end"/>
            </w:r>
            <w:r>
              <w:rPr>
                <w:noProof/>
              </w:rPr>
              <w:fldChar w:fldCharType="end"/>
            </w:r>
          </w:del>
        </w:p>
        <w:p w14:paraId="0B0BB63A" w14:textId="77777777" w:rsidR="005450D1" w:rsidRDefault="00EE43D9">
          <w:pPr>
            <w:pStyle w:val="TOC2"/>
            <w:rPr>
              <w:del w:id="29" w:author="pbx" w:date="2017-12-12T17:47:00Z"/>
              <w:rFonts w:asciiTheme="minorHAnsi" w:eastAsiaTheme="minorEastAsia" w:hAnsiTheme="minorHAnsi" w:cstheme="minorBidi"/>
              <w:noProof/>
              <w:color w:val="auto"/>
              <w:sz w:val="22"/>
              <w:szCs w:val="22"/>
              <w:lang w:val="en-US"/>
            </w:rPr>
          </w:pPr>
          <w:del w:id="30" w:author="pbx" w:date="2017-12-12T17:47:00Z">
            <w:r>
              <w:fldChar w:fldCharType="begin"/>
            </w:r>
            <w:r>
              <w:delInstrText xml:space="preserve"> HYPERLINK \l "_Toc495429246" </w:delInstrText>
            </w:r>
            <w:r>
              <w:fldChar w:fldCharType="separate"/>
            </w:r>
            <w:r w:rsidR="005450D1" w:rsidRPr="003C0003">
              <w:rPr>
                <w:rStyle w:val="Hyperlink"/>
                <w:noProof/>
              </w:rPr>
              <w:delText>4.1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Prolog/Declaration</w:delText>
            </w:r>
            <w:r w:rsidR="005450D1">
              <w:rPr>
                <w:noProof/>
                <w:webHidden/>
              </w:rPr>
              <w:tab/>
            </w:r>
            <w:r w:rsidR="005450D1">
              <w:rPr>
                <w:noProof/>
                <w:webHidden/>
              </w:rPr>
              <w:fldChar w:fldCharType="begin"/>
            </w:r>
            <w:r w:rsidR="005450D1">
              <w:rPr>
                <w:noProof/>
                <w:webHidden/>
              </w:rPr>
              <w:delInstrText xml:space="preserve"> PAGEREF _Toc495429246 \h </w:delInstrText>
            </w:r>
            <w:r w:rsidR="005450D1">
              <w:rPr>
                <w:noProof/>
                <w:webHidden/>
              </w:rPr>
            </w:r>
            <w:r w:rsidR="005450D1">
              <w:rPr>
                <w:noProof/>
                <w:webHidden/>
              </w:rPr>
              <w:fldChar w:fldCharType="separate"/>
            </w:r>
            <w:r w:rsidR="005450D1">
              <w:rPr>
                <w:noProof/>
                <w:webHidden/>
              </w:rPr>
              <w:delText>7</w:delText>
            </w:r>
            <w:r w:rsidR="005450D1">
              <w:rPr>
                <w:noProof/>
                <w:webHidden/>
              </w:rPr>
              <w:fldChar w:fldCharType="end"/>
            </w:r>
            <w:r>
              <w:rPr>
                <w:noProof/>
              </w:rPr>
              <w:fldChar w:fldCharType="end"/>
            </w:r>
          </w:del>
        </w:p>
        <w:p w14:paraId="5B5A74C2" w14:textId="77777777" w:rsidR="005450D1" w:rsidRDefault="00EE43D9">
          <w:pPr>
            <w:pStyle w:val="TOC3"/>
            <w:rPr>
              <w:del w:id="31" w:author="pbx" w:date="2017-12-12T17:47:00Z"/>
              <w:rFonts w:asciiTheme="minorHAnsi" w:eastAsiaTheme="minorEastAsia" w:hAnsiTheme="minorHAnsi" w:cstheme="minorBidi"/>
              <w:noProof/>
              <w:color w:val="auto"/>
              <w:sz w:val="22"/>
              <w:szCs w:val="22"/>
              <w:lang w:val="en-US"/>
            </w:rPr>
          </w:pPr>
          <w:del w:id="32" w:author="pbx" w:date="2017-12-12T17:47:00Z">
            <w:r>
              <w:fldChar w:fldCharType="begin"/>
            </w:r>
            <w:r>
              <w:delInstrText xml:space="preserve"> HYPERLINK \l "_Toc495429247" </w:delInstrText>
            </w:r>
            <w:r>
              <w:fldChar w:fldCharType="separate"/>
            </w:r>
            <w:r w:rsidR="005450D1" w:rsidRPr="003C0003">
              <w:rPr>
                <w:rStyle w:val="Hyperlink"/>
                <w:noProof/>
                <w:lang w:val="en-US"/>
              </w:rPr>
              <w:delText>4.1.1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delText>XML</w:delText>
            </w:r>
            <w:r w:rsidR="005450D1">
              <w:rPr>
                <w:noProof/>
                <w:webHidden/>
              </w:rPr>
              <w:tab/>
            </w:r>
            <w:r w:rsidR="005450D1">
              <w:rPr>
                <w:noProof/>
                <w:webHidden/>
              </w:rPr>
              <w:fldChar w:fldCharType="begin"/>
            </w:r>
            <w:r w:rsidR="005450D1">
              <w:rPr>
                <w:noProof/>
                <w:webHidden/>
              </w:rPr>
              <w:delInstrText xml:space="preserve"> PAGEREF _Toc495429247 \h </w:delInstrText>
            </w:r>
            <w:r w:rsidR="005450D1">
              <w:rPr>
                <w:noProof/>
                <w:webHidden/>
              </w:rPr>
            </w:r>
            <w:r w:rsidR="005450D1">
              <w:rPr>
                <w:noProof/>
                <w:webHidden/>
              </w:rPr>
              <w:fldChar w:fldCharType="separate"/>
            </w:r>
            <w:r w:rsidR="005450D1">
              <w:rPr>
                <w:noProof/>
                <w:webHidden/>
              </w:rPr>
              <w:delText>7</w:delText>
            </w:r>
            <w:r w:rsidR="005450D1">
              <w:rPr>
                <w:noProof/>
                <w:webHidden/>
              </w:rPr>
              <w:fldChar w:fldCharType="end"/>
            </w:r>
            <w:r>
              <w:rPr>
                <w:noProof/>
              </w:rPr>
              <w:fldChar w:fldCharType="end"/>
            </w:r>
          </w:del>
        </w:p>
        <w:p w14:paraId="383E1E54" w14:textId="77777777" w:rsidR="005450D1" w:rsidRDefault="00EE43D9">
          <w:pPr>
            <w:pStyle w:val="TOC3"/>
            <w:rPr>
              <w:del w:id="33" w:author="pbx" w:date="2017-12-12T17:47:00Z"/>
              <w:rFonts w:asciiTheme="minorHAnsi" w:eastAsiaTheme="minorEastAsia" w:hAnsiTheme="minorHAnsi" w:cstheme="minorBidi"/>
              <w:noProof/>
              <w:color w:val="auto"/>
              <w:sz w:val="22"/>
              <w:szCs w:val="22"/>
              <w:lang w:val="en-US"/>
            </w:rPr>
          </w:pPr>
          <w:del w:id="34" w:author="pbx" w:date="2017-12-12T17:47:00Z">
            <w:r>
              <w:fldChar w:fldCharType="begin"/>
            </w:r>
            <w:r>
              <w:delInstrText xml:space="preserve"> HYPERLINK \l "_Toc495429248" </w:delInstrText>
            </w:r>
            <w:r>
              <w:fldChar w:fldCharType="separate"/>
            </w:r>
            <w:r w:rsidR="005450D1" w:rsidRPr="003C0003">
              <w:rPr>
                <w:rStyle w:val="Hyperlink"/>
                <w:noProof/>
                <w:lang w:val="en-US"/>
              </w:rPr>
              <w:delText>4.1.2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delText>Validation</w:delText>
            </w:r>
            <w:r w:rsidR="005450D1">
              <w:rPr>
                <w:noProof/>
                <w:webHidden/>
              </w:rPr>
              <w:tab/>
            </w:r>
            <w:r w:rsidR="005450D1">
              <w:rPr>
                <w:noProof/>
                <w:webHidden/>
              </w:rPr>
              <w:fldChar w:fldCharType="begin"/>
            </w:r>
            <w:r w:rsidR="005450D1">
              <w:rPr>
                <w:noProof/>
                <w:webHidden/>
              </w:rPr>
              <w:delInstrText xml:space="preserve"> PAGEREF _Toc495429248 \h </w:delInstrText>
            </w:r>
            <w:r w:rsidR="005450D1">
              <w:rPr>
                <w:noProof/>
                <w:webHidden/>
              </w:rPr>
            </w:r>
            <w:r w:rsidR="005450D1">
              <w:rPr>
                <w:noProof/>
                <w:webHidden/>
              </w:rPr>
              <w:fldChar w:fldCharType="separate"/>
            </w:r>
            <w:r w:rsidR="005450D1">
              <w:rPr>
                <w:noProof/>
                <w:webHidden/>
              </w:rPr>
              <w:delText>7</w:delText>
            </w:r>
            <w:r w:rsidR="005450D1">
              <w:rPr>
                <w:noProof/>
                <w:webHidden/>
              </w:rPr>
              <w:fldChar w:fldCharType="end"/>
            </w:r>
            <w:r>
              <w:rPr>
                <w:noProof/>
              </w:rPr>
              <w:fldChar w:fldCharType="end"/>
            </w:r>
          </w:del>
        </w:p>
        <w:p w14:paraId="421E4CEA" w14:textId="77777777" w:rsidR="005450D1" w:rsidRDefault="00EE43D9">
          <w:pPr>
            <w:pStyle w:val="TOC2"/>
            <w:rPr>
              <w:del w:id="35" w:author="pbx" w:date="2017-12-12T17:47:00Z"/>
              <w:rFonts w:asciiTheme="minorHAnsi" w:eastAsiaTheme="minorEastAsia" w:hAnsiTheme="minorHAnsi" w:cstheme="minorBidi"/>
              <w:noProof/>
              <w:color w:val="auto"/>
              <w:sz w:val="22"/>
              <w:szCs w:val="22"/>
              <w:lang w:val="en-US"/>
            </w:rPr>
          </w:pPr>
          <w:del w:id="36" w:author="pbx" w:date="2017-12-12T17:47:00Z">
            <w:r>
              <w:fldChar w:fldCharType="begin"/>
            </w:r>
            <w:r>
              <w:delInstrText xml:space="preserve"> HYPERLINK \l "_Toc495429249" </w:delInstrText>
            </w:r>
            <w:r>
              <w:fldChar w:fldCharType="separate"/>
            </w:r>
            <w:r w:rsidR="005450D1" w:rsidRPr="003C0003">
              <w:rPr>
                <w:rStyle w:val="Hyperlink"/>
                <w:noProof/>
              </w:rPr>
              <w:delText>4.2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Document Information</w:delText>
            </w:r>
            <w:r w:rsidR="005450D1">
              <w:rPr>
                <w:noProof/>
                <w:webHidden/>
              </w:rPr>
              <w:tab/>
            </w:r>
            <w:r w:rsidR="005450D1">
              <w:rPr>
                <w:noProof/>
                <w:webHidden/>
              </w:rPr>
              <w:fldChar w:fldCharType="begin"/>
            </w:r>
            <w:r w:rsidR="005450D1">
              <w:rPr>
                <w:noProof/>
                <w:webHidden/>
              </w:rPr>
              <w:delInstrText xml:space="preserve"> PAGEREF _Toc495429249 \h </w:delInstrText>
            </w:r>
            <w:r w:rsidR="005450D1">
              <w:rPr>
                <w:noProof/>
                <w:webHidden/>
              </w:rPr>
            </w:r>
            <w:r w:rsidR="005450D1">
              <w:rPr>
                <w:noProof/>
                <w:webHidden/>
              </w:rPr>
              <w:fldChar w:fldCharType="separate"/>
            </w:r>
            <w:r w:rsidR="005450D1">
              <w:rPr>
                <w:noProof/>
                <w:webHidden/>
              </w:rPr>
              <w:delText>7</w:delText>
            </w:r>
            <w:r w:rsidR="005450D1">
              <w:rPr>
                <w:noProof/>
                <w:webHidden/>
              </w:rPr>
              <w:fldChar w:fldCharType="end"/>
            </w:r>
            <w:r>
              <w:rPr>
                <w:noProof/>
              </w:rPr>
              <w:fldChar w:fldCharType="end"/>
            </w:r>
          </w:del>
        </w:p>
        <w:p w14:paraId="1F798307" w14:textId="77777777" w:rsidR="005450D1" w:rsidRDefault="00EE43D9">
          <w:pPr>
            <w:pStyle w:val="TOC3"/>
            <w:rPr>
              <w:del w:id="37" w:author="pbx" w:date="2017-12-12T17:47:00Z"/>
              <w:rFonts w:asciiTheme="minorHAnsi" w:eastAsiaTheme="minorEastAsia" w:hAnsiTheme="minorHAnsi" w:cstheme="minorBidi"/>
              <w:noProof/>
              <w:color w:val="auto"/>
              <w:sz w:val="22"/>
              <w:szCs w:val="22"/>
              <w:lang w:val="en-US"/>
            </w:rPr>
          </w:pPr>
          <w:del w:id="38" w:author="pbx" w:date="2017-12-12T17:47:00Z">
            <w:r>
              <w:fldChar w:fldCharType="begin"/>
            </w:r>
            <w:r>
              <w:delInstrText xml:space="preserve"> HYPERLINK \l "_Toc495429250" </w:delInstrText>
            </w:r>
            <w:r>
              <w:fldChar w:fldCharType="separate"/>
            </w:r>
            <w:r w:rsidR="005450D1" w:rsidRPr="003C0003">
              <w:rPr>
                <w:rStyle w:val="Hyperlink"/>
                <w:noProof/>
                <w:lang w:val="en-US"/>
              </w:rPr>
              <w:delText>4.2.1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delText>XML</w:delText>
            </w:r>
            <w:r w:rsidR="005450D1">
              <w:rPr>
                <w:noProof/>
                <w:webHidden/>
              </w:rPr>
              <w:tab/>
            </w:r>
            <w:r w:rsidR="005450D1">
              <w:rPr>
                <w:noProof/>
                <w:webHidden/>
              </w:rPr>
              <w:fldChar w:fldCharType="begin"/>
            </w:r>
            <w:r w:rsidR="005450D1">
              <w:rPr>
                <w:noProof/>
                <w:webHidden/>
              </w:rPr>
              <w:delInstrText xml:space="preserve"> PAGEREF _Toc495429250 \h </w:delInstrText>
            </w:r>
            <w:r w:rsidR="005450D1">
              <w:rPr>
                <w:noProof/>
                <w:webHidden/>
              </w:rPr>
            </w:r>
            <w:r w:rsidR="005450D1">
              <w:rPr>
                <w:noProof/>
                <w:webHidden/>
              </w:rPr>
              <w:fldChar w:fldCharType="separate"/>
            </w:r>
            <w:r w:rsidR="005450D1">
              <w:rPr>
                <w:noProof/>
                <w:webHidden/>
              </w:rPr>
              <w:delText>7</w:delText>
            </w:r>
            <w:r w:rsidR="005450D1">
              <w:rPr>
                <w:noProof/>
                <w:webHidden/>
              </w:rPr>
              <w:fldChar w:fldCharType="end"/>
            </w:r>
            <w:r>
              <w:rPr>
                <w:noProof/>
              </w:rPr>
              <w:fldChar w:fldCharType="end"/>
            </w:r>
          </w:del>
        </w:p>
        <w:p w14:paraId="13A46B1A" w14:textId="77777777" w:rsidR="005450D1" w:rsidRDefault="00EE43D9">
          <w:pPr>
            <w:pStyle w:val="TOC3"/>
            <w:rPr>
              <w:del w:id="39" w:author="pbx" w:date="2017-12-12T17:47:00Z"/>
              <w:rFonts w:asciiTheme="minorHAnsi" w:eastAsiaTheme="minorEastAsia" w:hAnsiTheme="minorHAnsi" w:cstheme="minorBidi"/>
              <w:noProof/>
              <w:color w:val="auto"/>
              <w:sz w:val="22"/>
              <w:szCs w:val="22"/>
              <w:lang w:val="en-US"/>
            </w:rPr>
          </w:pPr>
          <w:del w:id="40" w:author="pbx" w:date="2017-12-12T17:47:00Z">
            <w:r>
              <w:fldChar w:fldCharType="begin"/>
            </w:r>
            <w:r>
              <w:delInstrText xml:space="preserve"> HYPERLINK \l "_Toc495429251" </w:delInstrText>
            </w:r>
            <w:r>
              <w:fldChar w:fldCharType="separate"/>
            </w:r>
            <w:r w:rsidR="005450D1" w:rsidRPr="003C0003">
              <w:rPr>
                <w:rStyle w:val="Hyperlink"/>
                <w:noProof/>
                <w:lang w:val="en-US"/>
              </w:rPr>
              <w:delText>4.2.2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delText>Validation</w:delText>
            </w:r>
            <w:r w:rsidR="005450D1">
              <w:rPr>
                <w:noProof/>
                <w:webHidden/>
              </w:rPr>
              <w:tab/>
            </w:r>
            <w:r w:rsidR="005450D1">
              <w:rPr>
                <w:noProof/>
                <w:webHidden/>
              </w:rPr>
              <w:fldChar w:fldCharType="begin"/>
            </w:r>
            <w:r w:rsidR="005450D1">
              <w:rPr>
                <w:noProof/>
                <w:webHidden/>
              </w:rPr>
              <w:delInstrText xml:space="preserve"> PAGEREF _Toc495429251 \h </w:delInstrText>
            </w:r>
            <w:r w:rsidR="005450D1">
              <w:rPr>
                <w:noProof/>
                <w:webHidden/>
              </w:rPr>
            </w:r>
            <w:r w:rsidR="005450D1">
              <w:rPr>
                <w:noProof/>
                <w:webHidden/>
              </w:rPr>
              <w:fldChar w:fldCharType="separate"/>
            </w:r>
            <w:r w:rsidR="005450D1">
              <w:rPr>
                <w:noProof/>
                <w:webHidden/>
              </w:rPr>
              <w:delText>8</w:delText>
            </w:r>
            <w:r w:rsidR="005450D1">
              <w:rPr>
                <w:noProof/>
                <w:webHidden/>
              </w:rPr>
              <w:fldChar w:fldCharType="end"/>
            </w:r>
            <w:r>
              <w:rPr>
                <w:noProof/>
              </w:rPr>
              <w:fldChar w:fldCharType="end"/>
            </w:r>
          </w:del>
        </w:p>
        <w:p w14:paraId="25AD89D5" w14:textId="77777777" w:rsidR="005450D1" w:rsidRDefault="00EE43D9">
          <w:pPr>
            <w:pStyle w:val="TOC2"/>
            <w:rPr>
              <w:del w:id="41" w:author="pbx" w:date="2017-12-12T17:47:00Z"/>
              <w:rFonts w:asciiTheme="minorHAnsi" w:eastAsiaTheme="minorEastAsia" w:hAnsiTheme="minorHAnsi" w:cstheme="minorBidi"/>
              <w:noProof/>
              <w:color w:val="auto"/>
              <w:sz w:val="22"/>
              <w:szCs w:val="22"/>
              <w:lang w:val="en-US"/>
            </w:rPr>
          </w:pPr>
          <w:del w:id="42" w:author="pbx" w:date="2017-12-12T17:47:00Z">
            <w:r>
              <w:fldChar w:fldCharType="begin"/>
            </w:r>
            <w:r>
              <w:delInstrText xml:space="preserve"> HYPERLINK \l "_Toc495429252" </w:delInstrText>
            </w:r>
            <w:r>
              <w:fldChar w:fldCharType="separate"/>
            </w:r>
            <w:r w:rsidR="005450D1" w:rsidRPr="003C0003">
              <w:rPr>
                <w:rStyle w:val="Hyperlink"/>
                <w:noProof/>
              </w:rPr>
              <w:delText>4.3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Author Information</w:delText>
            </w:r>
            <w:r w:rsidR="005450D1">
              <w:rPr>
                <w:noProof/>
                <w:webHidden/>
              </w:rPr>
              <w:tab/>
            </w:r>
            <w:r w:rsidR="005450D1">
              <w:rPr>
                <w:noProof/>
                <w:webHidden/>
              </w:rPr>
              <w:fldChar w:fldCharType="begin"/>
            </w:r>
            <w:r w:rsidR="005450D1">
              <w:rPr>
                <w:noProof/>
                <w:webHidden/>
              </w:rPr>
              <w:delInstrText xml:space="preserve"> PAGEREF _Toc495429252 \h </w:delInstrText>
            </w:r>
            <w:r w:rsidR="005450D1">
              <w:rPr>
                <w:noProof/>
                <w:webHidden/>
              </w:rPr>
            </w:r>
            <w:r w:rsidR="005450D1">
              <w:rPr>
                <w:noProof/>
                <w:webHidden/>
              </w:rPr>
              <w:fldChar w:fldCharType="separate"/>
            </w:r>
            <w:r w:rsidR="005450D1">
              <w:rPr>
                <w:noProof/>
                <w:webHidden/>
              </w:rPr>
              <w:delText>14</w:delText>
            </w:r>
            <w:r w:rsidR="005450D1">
              <w:rPr>
                <w:noProof/>
                <w:webHidden/>
              </w:rPr>
              <w:fldChar w:fldCharType="end"/>
            </w:r>
            <w:r>
              <w:rPr>
                <w:noProof/>
              </w:rPr>
              <w:fldChar w:fldCharType="end"/>
            </w:r>
          </w:del>
        </w:p>
        <w:p w14:paraId="0D8D6B80" w14:textId="77777777" w:rsidR="005450D1" w:rsidRDefault="00EE43D9">
          <w:pPr>
            <w:pStyle w:val="TOC3"/>
            <w:rPr>
              <w:del w:id="43" w:author="pbx" w:date="2017-12-12T17:47:00Z"/>
              <w:rFonts w:asciiTheme="minorHAnsi" w:eastAsiaTheme="minorEastAsia" w:hAnsiTheme="minorHAnsi" w:cstheme="minorBidi"/>
              <w:noProof/>
              <w:color w:val="auto"/>
              <w:sz w:val="22"/>
              <w:szCs w:val="22"/>
              <w:lang w:val="en-US"/>
            </w:rPr>
          </w:pPr>
          <w:del w:id="44" w:author="pbx" w:date="2017-12-12T17:47:00Z">
            <w:r>
              <w:fldChar w:fldCharType="begin"/>
            </w:r>
            <w:r>
              <w:delInstrText xml:space="preserve"> HYPERLINK \l "_Toc495429253" </w:delInstrText>
            </w:r>
            <w:r>
              <w:fldChar w:fldCharType="separate"/>
            </w:r>
            <w:r w:rsidR="005450D1" w:rsidRPr="003C0003">
              <w:rPr>
                <w:rStyle w:val="Hyperlink"/>
                <w:noProof/>
                <w:lang w:val="en-US"/>
              </w:rPr>
              <w:delText>4.3.1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delText>XML</w:delText>
            </w:r>
            <w:r w:rsidR="005450D1">
              <w:rPr>
                <w:noProof/>
                <w:webHidden/>
              </w:rPr>
              <w:tab/>
            </w:r>
            <w:r w:rsidR="005450D1">
              <w:rPr>
                <w:noProof/>
                <w:webHidden/>
              </w:rPr>
              <w:fldChar w:fldCharType="begin"/>
            </w:r>
            <w:r w:rsidR="005450D1">
              <w:rPr>
                <w:noProof/>
                <w:webHidden/>
              </w:rPr>
              <w:delInstrText xml:space="preserve"> PAGEREF _Toc495429253 \h </w:delInstrText>
            </w:r>
            <w:r w:rsidR="005450D1">
              <w:rPr>
                <w:noProof/>
                <w:webHidden/>
              </w:rPr>
            </w:r>
            <w:r w:rsidR="005450D1">
              <w:rPr>
                <w:noProof/>
                <w:webHidden/>
              </w:rPr>
              <w:fldChar w:fldCharType="separate"/>
            </w:r>
            <w:r w:rsidR="005450D1">
              <w:rPr>
                <w:noProof/>
                <w:webHidden/>
              </w:rPr>
              <w:delText>14</w:delText>
            </w:r>
            <w:r w:rsidR="005450D1">
              <w:rPr>
                <w:noProof/>
                <w:webHidden/>
              </w:rPr>
              <w:fldChar w:fldCharType="end"/>
            </w:r>
            <w:r>
              <w:rPr>
                <w:noProof/>
              </w:rPr>
              <w:fldChar w:fldCharType="end"/>
            </w:r>
          </w:del>
        </w:p>
        <w:p w14:paraId="0561CD0B" w14:textId="77777777" w:rsidR="005450D1" w:rsidRDefault="00EE43D9">
          <w:pPr>
            <w:pStyle w:val="TOC3"/>
            <w:rPr>
              <w:del w:id="45" w:author="pbx" w:date="2017-12-12T17:47:00Z"/>
              <w:rFonts w:asciiTheme="minorHAnsi" w:eastAsiaTheme="minorEastAsia" w:hAnsiTheme="minorHAnsi" w:cstheme="minorBidi"/>
              <w:noProof/>
              <w:color w:val="auto"/>
              <w:sz w:val="22"/>
              <w:szCs w:val="22"/>
              <w:lang w:val="en-US"/>
            </w:rPr>
          </w:pPr>
          <w:del w:id="46" w:author="pbx" w:date="2017-12-12T17:47:00Z">
            <w:r>
              <w:fldChar w:fldCharType="begin"/>
            </w:r>
            <w:r>
              <w:delInstrText xml:space="preserve"> HYPERLINK \l "_T</w:delInstrText>
            </w:r>
            <w:r>
              <w:delInstrText xml:space="preserve">oc495429254" </w:delInstrText>
            </w:r>
            <w:r>
              <w:fldChar w:fldCharType="separate"/>
            </w:r>
            <w:r w:rsidR="005450D1" w:rsidRPr="003C0003">
              <w:rPr>
                <w:rStyle w:val="Hyperlink"/>
                <w:noProof/>
              </w:rPr>
              <w:delText>4.3.2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Validation</w:delText>
            </w:r>
            <w:r w:rsidR="005450D1">
              <w:rPr>
                <w:noProof/>
                <w:webHidden/>
              </w:rPr>
              <w:tab/>
            </w:r>
            <w:r w:rsidR="005450D1">
              <w:rPr>
                <w:noProof/>
                <w:webHidden/>
              </w:rPr>
              <w:fldChar w:fldCharType="begin"/>
            </w:r>
            <w:r w:rsidR="005450D1">
              <w:rPr>
                <w:noProof/>
                <w:webHidden/>
              </w:rPr>
              <w:delInstrText xml:space="preserve"> PAGEREF _Toc495429254 \h </w:delInstrText>
            </w:r>
            <w:r w:rsidR="005450D1">
              <w:rPr>
                <w:noProof/>
                <w:webHidden/>
              </w:rPr>
            </w:r>
            <w:r w:rsidR="005450D1">
              <w:rPr>
                <w:noProof/>
                <w:webHidden/>
              </w:rPr>
              <w:fldChar w:fldCharType="separate"/>
            </w:r>
            <w:r w:rsidR="005450D1">
              <w:rPr>
                <w:noProof/>
                <w:webHidden/>
              </w:rPr>
              <w:delText>16</w:delText>
            </w:r>
            <w:r w:rsidR="005450D1">
              <w:rPr>
                <w:noProof/>
                <w:webHidden/>
              </w:rPr>
              <w:fldChar w:fldCharType="end"/>
            </w:r>
            <w:r>
              <w:rPr>
                <w:noProof/>
              </w:rPr>
              <w:fldChar w:fldCharType="end"/>
            </w:r>
          </w:del>
        </w:p>
        <w:p w14:paraId="1403D3AC" w14:textId="77777777" w:rsidR="005450D1" w:rsidRDefault="00EE43D9">
          <w:pPr>
            <w:pStyle w:val="TOC2"/>
            <w:rPr>
              <w:del w:id="47" w:author="pbx" w:date="2017-12-12T17:47:00Z"/>
              <w:rFonts w:asciiTheme="minorHAnsi" w:eastAsiaTheme="minorEastAsia" w:hAnsiTheme="minorHAnsi" w:cstheme="minorBidi"/>
              <w:noProof/>
              <w:color w:val="auto"/>
              <w:sz w:val="22"/>
              <w:szCs w:val="22"/>
              <w:lang w:val="en-US"/>
            </w:rPr>
          </w:pPr>
          <w:del w:id="48" w:author="pbx" w:date="2017-12-12T17:47:00Z">
            <w:r>
              <w:fldChar w:fldCharType="begin"/>
            </w:r>
            <w:r>
              <w:delInstrText xml:space="preserve"> HYPERLINK \l "_Toc495429255" </w:delInstrText>
            </w:r>
            <w:r>
              <w:fldChar w:fldCharType="separate"/>
            </w:r>
            <w:r w:rsidR="005450D1" w:rsidRPr="003C0003">
              <w:rPr>
                <w:rStyle w:val="Hyperlink"/>
                <w:noProof/>
              </w:rPr>
              <w:delText>4.4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Core Document Reference</w:delText>
            </w:r>
            <w:r w:rsidR="005450D1">
              <w:rPr>
                <w:noProof/>
                <w:webHidden/>
              </w:rPr>
              <w:tab/>
            </w:r>
            <w:r w:rsidR="005450D1">
              <w:rPr>
                <w:noProof/>
                <w:webHidden/>
              </w:rPr>
              <w:fldChar w:fldCharType="begin"/>
            </w:r>
            <w:r w:rsidR="005450D1">
              <w:rPr>
                <w:noProof/>
                <w:webHidden/>
              </w:rPr>
              <w:delInstrText xml:space="preserve"> PAGEREF _Toc495429255 \h </w:delInstrText>
            </w:r>
            <w:r w:rsidR="005450D1">
              <w:rPr>
                <w:noProof/>
                <w:webHidden/>
              </w:rPr>
            </w:r>
            <w:r w:rsidR="005450D1">
              <w:rPr>
                <w:noProof/>
                <w:webHidden/>
              </w:rPr>
              <w:fldChar w:fldCharType="separate"/>
            </w:r>
            <w:r w:rsidR="005450D1">
              <w:rPr>
                <w:noProof/>
                <w:webHidden/>
              </w:rPr>
              <w:delText>25</w:delText>
            </w:r>
            <w:r w:rsidR="005450D1">
              <w:rPr>
                <w:noProof/>
                <w:webHidden/>
              </w:rPr>
              <w:fldChar w:fldCharType="end"/>
            </w:r>
            <w:r>
              <w:rPr>
                <w:noProof/>
              </w:rPr>
              <w:fldChar w:fldCharType="end"/>
            </w:r>
          </w:del>
        </w:p>
        <w:p w14:paraId="71DC3B8F" w14:textId="77777777" w:rsidR="005450D1" w:rsidRDefault="00EE43D9">
          <w:pPr>
            <w:pStyle w:val="TOC3"/>
            <w:rPr>
              <w:del w:id="49" w:author="pbx" w:date="2017-12-12T17:47:00Z"/>
              <w:rFonts w:asciiTheme="minorHAnsi" w:eastAsiaTheme="minorEastAsia" w:hAnsiTheme="minorHAnsi" w:cstheme="minorBidi"/>
              <w:noProof/>
              <w:color w:val="auto"/>
              <w:sz w:val="22"/>
              <w:szCs w:val="22"/>
              <w:lang w:val="en-US"/>
            </w:rPr>
          </w:pPr>
          <w:del w:id="50" w:author="pbx" w:date="2017-12-12T17:47:00Z">
            <w:r>
              <w:fldChar w:fldCharType="begin"/>
            </w:r>
            <w:r>
              <w:delInstrText xml:space="preserve"> HYPERLINK \l "_Toc495429256" </w:delInstrText>
            </w:r>
            <w:r>
              <w:fldChar w:fldCharType="separate"/>
            </w:r>
            <w:r w:rsidR="005450D1" w:rsidRPr="003C0003">
              <w:rPr>
                <w:rStyle w:val="Hyperlink"/>
                <w:noProof/>
              </w:rPr>
              <w:delText>4.4.1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_Toc495429256 \h </w:delInstrText>
            </w:r>
            <w:r w:rsidR="005450D1">
              <w:rPr>
                <w:noProof/>
                <w:webHidden/>
              </w:rPr>
            </w:r>
            <w:r w:rsidR="005450D1">
              <w:rPr>
                <w:noProof/>
                <w:webHidden/>
              </w:rPr>
              <w:fldChar w:fldCharType="separate"/>
            </w:r>
            <w:r w:rsidR="005450D1">
              <w:rPr>
                <w:noProof/>
                <w:webHidden/>
              </w:rPr>
              <w:delText>25</w:delText>
            </w:r>
            <w:r w:rsidR="005450D1">
              <w:rPr>
                <w:noProof/>
                <w:webHidden/>
              </w:rPr>
              <w:fldChar w:fldCharType="end"/>
            </w:r>
            <w:r>
              <w:rPr>
                <w:noProof/>
              </w:rPr>
              <w:fldChar w:fldCharType="end"/>
            </w:r>
          </w:del>
        </w:p>
        <w:p w14:paraId="28E5C121" w14:textId="77777777" w:rsidR="005450D1" w:rsidRDefault="00EE43D9">
          <w:pPr>
            <w:pStyle w:val="TOC3"/>
            <w:rPr>
              <w:del w:id="51" w:author="pbx" w:date="2017-12-12T17:47:00Z"/>
              <w:rFonts w:asciiTheme="minorHAnsi" w:eastAsiaTheme="minorEastAsia" w:hAnsiTheme="minorHAnsi" w:cstheme="minorBidi"/>
              <w:noProof/>
              <w:color w:val="auto"/>
              <w:sz w:val="22"/>
              <w:szCs w:val="22"/>
              <w:lang w:val="en-US"/>
            </w:rPr>
          </w:pPr>
          <w:del w:id="52" w:author="pbx" w:date="2017-12-12T17:47:00Z">
            <w:r>
              <w:fldChar w:fldCharType="begin"/>
            </w:r>
            <w:r>
              <w:delInstrText xml:space="preserve"> HYPERLINK \l "_Toc495429257" </w:delInstrText>
            </w:r>
            <w:r>
              <w:fldChar w:fldCharType="separate"/>
            </w:r>
            <w:r w:rsidR="005450D1" w:rsidRPr="003C0003">
              <w:rPr>
                <w:rStyle w:val="Hyperlink"/>
                <w:noProof/>
              </w:rPr>
              <w:delText>4.4.2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Validation</w:delText>
            </w:r>
            <w:r w:rsidR="005450D1">
              <w:rPr>
                <w:noProof/>
                <w:webHidden/>
              </w:rPr>
              <w:tab/>
            </w:r>
            <w:r w:rsidR="005450D1">
              <w:rPr>
                <w:noProof/>
                <w:webHidden/>
              </w:rPr>
              <w:fldChar w:fldCharType="begin"/>
            </w:r>
            <w:r w:rsidR="005450D1">
              <w:rPr>
                <w:noProof/>
                <w:webHidden/>
              </w:rPr>
              <w:delInstrText xml:space="preserve"> PAGEREF _Toc495429257 \h </w:delInstrText>
            </w:r>
            <w:r w:rsidR="005450D1">
              <w:rPr>
                <w:noProof/>
                <w:webHidden/>
              </w:rPr>
            </w:r>
            <w:r w:rsidR="005450D1">
              <w:rPr>
                <w:noProof/>
                <w:webHidden/>
              </w:rPr>
              <w:fldChar w:fldCharType="separate"/>
            </w:r>
            <w:r w:rsidR="005450D1">
              <w:rPr>
                <w:noProof/>
                <w:webHidden/>
              </w:rPr>
              <w:delText>25</w:delText>
            </w:r>
            <w:r w:rsidR="005450D1">
              <w:rPr>
                <w:noProof/>
                <w:webHidden/>
              </w:rPr>
              <w:fldChar w:fldCharType="end"/>
            </w:r>
            <w:r>
              <w:rPr>
                <w:noProof/>
              </w:rPr>
              <w:fldChar w:fldCharType="end"/>
            </w:r>
          </w:del>
        </w:p>
        <w:p w14:paraId="112EE349" w14:textId="77777777" w:rsidR="005450D1" w:rsidRDefault="00EE43D9">
          <w:pPr>
            <w:pStyle w:val="TOC2"/>
            <w:rPr>
              <w:del w:id="53" w:author="pbx" w:date="2017-12-12T17:47:00Z"/>
              <w:rFonts w:asciiTheme="minorHAnsi" w:eastAsiaTheme="minorEastAsia" w:hAnsiTheme="minorHAnsi" w:cstheme="minorBidi"/>
              <w:noProof/>
              <w:color w:val="auto"/>
              <w:sz w:val="22"/>
              <w:szCs w:val="22"/>
              <w:lang w:val="en-US"/>
            </w:rPr>
          </w:pPr>
          <w:del w:id="54" w:author="pbx" w:date="2017-12-12T17:47:00Z">
            <w:r>
              <w:fldChar w:fldCharType="begin"/>
            </w:r>
            <w:r>
              <w:delInstrText xml:space="preserve"> HYPERLINK \l "_Toc495429258" </w:delInstrText>
            </w:r>
            <w:r>
              <w:fldChar w:fldCharType="separate"/>
            </w:r>
            <w:r w:rsidR="005450D1" w:rsidRPr="003C0003">
              <w:rPr>
                <w:rStyle w:val="Hyperlink"/>
                <w:noProof/>
              </w:rPr>
              <w:delText>4.5</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Predecessor Document</w:delText>
            </w:r>
            <w:r w:rsidR="005450D1">
              <w:rPr>
                <w:noProof/>
                <w:webHidden/>
              </w:rPr>
              <w:tab/>
            </w:r>
            <w:r w:rsidR="005450D1">
              <w:rPr>
                <w:noProof/>
                <w:webHidden/>
              </w:rPr>
              <w:fldChar w:fldCharType="begin"/>
            </w:r>
            <w:r w:rsidR="005450D1">
              <w:rPr>
                <w:noProof/>
                <w:webHidden/>
              </w:rPr>
              <w:delInstrText xml:space="preserve"> PAGEREF _Toc495429258 \h </w:delInstrText>
            </w:r>
            <w:r w:rsidR="005450D1">
              <w:rPr>
                <w:noProof/>
                <w:webHidden/>
              </w:rPr>
            </w:r>
            <w:r w:rsidR="005450D1">
              <w:rPr>
                <w:noProof/>
                <w:webHidden/>
              </w:rPr>
              <w:fldChar w:fldCharType="separate"/>
            </w:r>
            <w:r w:rsidR="005450D1">
              <w:rPr>
                <w:noProof/>
                <w:webHidden/>
              </w:rPr>
              <w:delText>25</w:delText>
            </w:r>
            <w:r w:rsidR="005450D1">
              <w:rPr>
                <w:noProof/>
                <w:webHidden/>
              </w:rPr>
              <w:fldChar w:fldCharType="end"/>
            </w:r>
            <w:r>
              <w:rPr>
                <w:noProof/>
              </w:rPr>
              <w:fldChar w:fldCharType="end"/>
            </w:r>
          </w:del>
        </w:p>
        <w:p w14:paraId="4ED22842" w14:textId="77777777" w:rsidR="005450D1" w:rsidRDefault="00EE43D9">
          <w:pPr>
            <w:pStyle w:val="TOC3"/>
            <w:rPr>
              <w:del w:id="55" w:author="pbx" w:date="2017-12-12T17:47:00Z"/>
              <w:rFonts w:asciiTheme="minorHAnsi" w:eastAsiaTheme="minorEastAsia" w:hAnsiTheme="minorHAnsi" w:cstheme="minorBidi"/>
              <w:noProof/>
              <w:color w:val="auto"/>
              <w:sz w:val="22"/>
              <w:szCs w:val="22"/>
              <w:lang w:val="en-US"/>
            </w:rPr>
          </w:pPr>
          <w:del w:id="56" w:author="pbx" w:date="2017-12-12T17:47:00Z">
            <w:r>
              <w:fldChar w:fldCharType="begin"/>
            </w:r>
            <w:r>
              <w:delInstrText xml:space="preserve"> HYPERLINK \l "_Toc495429259" </w:delInstrText>
            </w:r>
            <w:r>
              <w:fldChar w:fldCharType="separate"/>
            </w:r>
            <w:r w:rsidR="005450D1" w:rsidRPr="003C0003">
              <w:rPr>
                <w:rStyle w:val="Hyperlink"/>
                <w:noProof/>
              </w:rPr>
              <w:delText>4.5.1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_Toc495429259 \h </w:delInstrText>
            </w:r>
            <w:r w:rsidR="005450D1">
              <w:rPr>
                <w:noProof/>
                <w:webHidden/>
              </w:rPr>
            </w:r>
            <w:r w:rsidR="005450D1">
              <w:rPr>
                <w:noProof/>
                <w:webHidden/>
              </w:rPr>
              <w:fldChar w:fldCharType="separate"/>
            </w:r>
            <w:r w:rsidR="005450D1">
              <w:rPr>
                <w:noProof/>
                <w:webHidden/>
              </w:rPr>
              <w:delText>25</w:delText>
            </w:r>
            <w:r w:rsidR="005450D1">
              <w:rPr>
                <w:noProof/>
                <w:webHidden/>
              </w:rPr>
              <w:fldChar w:fldCharType="end"/>
            </w:r>
            <w:r>
              <w:rPr>
                <w:noProof/>
              </w:rPr>
              <w:fldChar w:fldCharType="end"/>
            </w:r>
          </w:del>
        </w:p>
        <w:p w14:paraId="6F5F436A" w14:textId="77777777" w:rsidR="005450D1" w:rsidRDefault="00EE43D9">
          <w:pPr>
            <w:pStyle w:val="TOC3"/>
            <w:rPr>
              <w:del w:id="57" w:author="pbx" w:date="2017-12-12T17:47:00Z"/>
              <w:rFonts w:asciiTheme="minorHAnsi" w:eastAsiaTheme="minorEastAsia" w:hAnsiTheme="minorHAnsi" w:cstheme="minorBidi"/>
              <w:noProof/>
              <w:color w:val="auto"/>
              <w:sz w:val="22"/>
              <w:szCs w:val="22"/>
              <w:lang w:val="en-US"/>
            </w:rPr>
          </w:pPr>
          <w:del w:id="58" w:author="pbx" w:date="2017-12-12T17:47:00Z">
            <w:r>
              <w:fldChar w:fldCharType="begin"/>
            </w:r>
            <w:r>
              <w:delInstrText xml:space="preserve"> HYPERLINK \l "_Toc495429260" </w:delInstrText>
            </w:r>
            <w:r>
              <w:fldChar w:fldCharType="separate"/>
            </w:r>
            <w:r w:rsidR="005450D1" w:rsidRPr="003C0003">
              <w:rPr>
                <w:rStyle w:val="Hyperlink"/>
                <w:noProof/>
              </w:rPr>
              <w:delText>4.5.2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Validation</w:delText>
            </w:r>
            <w:r w:rsidR="005450D1">
              <w:rPr>
                <w:noProof/>
                <w:webHidden/>
              </w:rPr>
              <w:tab/>
            </w:r>
            <w:r w:rsidR="005450D1">
              <w:rPr>
                <w:noProof/>
                <w:webHidden/>
              </w:rPr>
              <w:fldChar w:fldCharType="begin"/>
            </w:r>
            <w:r w:rsidR="005450D1">
              <w:rPr>
                <w:noProof/>
                <w:webHidden/>
              </w:rPr>
              <w:delInstrText xml:space="preserve"> PAGEREF _Toc495429260 \h </w:delInstrText>
            </w:r>
            <w:r w:rsidR="005450D1">
              <w:rPr>
                <w:noProof/>
                <w:webHidden/>
              </w:rPr>
            </w:r>
            <w:r w:rsidR="005450D1">
              <w:rPr>
                <w:noProof/>
                <w:webHidden/>
              </w:rPr>
              <w:fldChar w:fldCharType="separate"/>
            </w:r>
            <w:r w:rsidR="005450D1">
              <w:rPr>
                <w:noProof/>
                <w:webHidden/>
              </w:rPr>
              <w:delText>26</w:delText>
            </w:r>
            <w:r w:rsidR="005450D1">
              <w:rPr>
                <w:noProof/>
                <w:webHidden/>
              </w:rPr>
              <w:fldChar w:fldCharType="end"/>
            </w:r>
            <w:r>
              <w:rPr>
                <w:noProof/>
              </w:rPr>
              <w:fldChar w:fldCharType="end"/>
            </w:r>
          </w:del>
        </w:p>
        <w:p w14:paraId="34AA38BD" w14:textId="77777777" w:rsidR="005450D1" w:rsidRDefault="00EE43D9">
          <w:pPr>
            <w:pStyle w:val="TOC2"/>
            <w:rPr>
              <w:del w:id="59" w:author="pbx" w:date="2017-12-12T17:47:00Z"/>
              <w:rFonts w:asciiTheme="minorHAnsi" w:eastAsiaTheme="minorEastAsia" w:hAnsiTheme="minorHAnsi" w:cstheme="minorBidi"/>
              <w:noProof/>
              <w:color w:val="auto"/>
              <w:sz w:val="22"/>
              <w:szCs w:val="22"/>
              <w:lang w:val="en-US"/>
            </w:rPr>
          </w:pPr>
          <w:del w:id="60" w:author="pbx" w:date="2017-12-12T17:47:00Z">
            <w:r>
              <w:fldChar w:fldCharType="begin"/>
            </w:r>
            <w:r>
              <w:delInstrText xml:space="preserve"> HYPERLINK \l "_Toc495429261" </w:delInstrText>
            </w:r>
            <w:r>
              <w:fldChar w:fldCharType="separate"/>
            </w:r>
            <w:r w:rsidR="005450D1" w:rsidRPr="003C0003">
              <w:rPr>
                <w:rStyle w:val="Hyperlink"/>
                <w:noProof/>
              </w:rPr>
              <w:delText>4.6</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Document Body</w:delText>
            </w:r>
            <w:r w:rsidR="005450D1">
              <w:rPr>
                <w:noProof/>
                <w:webHidden/>
              </w:rPr>
              <w:tab/>
            </w:r>
            <w:r w:rsidR="005450D1">
              <w:rPr>
                <w:noProof/>
                <w:webHidden/>
              </w:rPr>
              <w:fldChar w:fldCharType="begin"/>
            </w:r>
            <w:r w:rsidR="005450D1">
              <w:rPr>
                <w:noProof/>
                <w:webHidden/>
              </w:rPr>
              <w:delInstrText xml:space="preserve"> PAGEREF _Toc495429261 \h </w:delInstrText>
            </w:r>
            <w:r w:rsidR="005450D1">
              <w:rPr>
                <w:noProof/>
                <w:webHidden/>
              </w:rPr>
            </w:r>
            <w:r w:rsidR="005450D1">
              <w:rPr>
                <w:noProof/>
                <w:webHidden/>
              </w:rPr>
              <w:fldChar w:fldCharType="separate"/>
            </w:r>
            <w:r w:rsidR="005450D1">
              <w:rPr>
                <w:noProof/>
                <w:webHidden/>
              </w:rPr>
              <w:delText>26</w:delText>
            </w:r>
            <w:r w:rsidR="005450D1">
              <w:rPr>
                <w:noProof/>
                <w:webHidden/>
              </w:rPr>
              <w:fldChar w:fldCharType="end"/>
            </w:r>
            <w:r>
              <w:rPr>
                <w:noProof/>
              </w:rPr>
              <w:fldChar w:fldCharType="end"/>
            </w:r>
          </w:del>
        </w:p>
        <w:p w14:paraId="014F6EA0" w14:textId="77777777" w:rsidR="005450D1" w:rsidRDefault="00EE43D9">
          <w:pPr>
            <w:pStyle w:val="TOC3"/>
            <w:rPr>
              <w:del w:id="61" w:author="pbx" w:date="2017-12-12T17:47:00Z"/>
              <w:rFonts w:asciiTheme="minorHAnsi" w:eastAsiaTheme="minorEastAsia" w:hAnsiTheme="minorHAnsi" w:cstheme="minorBidi"/>
              <w:noProof/>
              <w:color w:val="auto"/>
              <w:sz w:val="22"/>
              <w:szCs w:val="22"/>
              <w:lang w:val="en-US"/>
            </w:rPr>
          </w:pPr>
          <w:del w:id="62" w:author="pbx" w:date="2017-12-12T17:47:00Z">
            <w:r>
              <w:fldChar w:fldCharType="begin"/>
            </w:r>
            <w:r>
              <w:delInstrText xml:space="preserve"> HYPERLINK \l "_Toc495429262" </w:delInstrText>
            </w:r>
            <w:r>
              <w:fldChar w:fldCharType="separate"/>
            </w:r>
            <w:r w:rsidR="005450D1" w:rsidRPr="003C0003">
              <w:rPr>
                <w:rStyle w:val="Hyperlink"/>
                <w:noProof/>
              </w:rPr>
              <w:delText>4.6.1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_Toc495429262 \h </w:delInstrText>
            </w:r>
            <w:r w:rsidR="005450D1">
              <w:rPr>
                <w:noProof/>
                <w:webHidden/>
              </w:rPr>
            </w:r>
            <w:r w:rsidR="005450D1">
              <w:rPr>
                <w:noProof/>
                <w:webHidden/>
              </w:rPr>
              <w:fldChar w:fldCharType="separate"/>
            </w:r>
            <w:r w:rsidR="005450D1">
              <w:rPr>
                <w:noProof/>
                <w:webHidden/>
              </w:rPr>
              <w:delText>26</w:delText>
            </w:r>
            <w:r w:rsidR="005450D1">
              <w:rPr>
                <w:noProof/>
                <w:webHidden/>
              </w:rPr>
              <w:fldChar w:fldCharType="end"/>
            </w:r>
            <w:r>
              <w:rPr>
                <w:noProof/>
              </w:rPr>
              <w:fldChar w:fldCharType="end"/>
            </w:r>
          </w:del>
        </w:p>
        <w:p w14:paraId="5F5399EF" w14:textId="77777777" w:rsidR="005450D1" w:rsidRDefault="00EE43D9">
          <w:pPr>
            <w:pStyle w:val="TOC2"/>
            <w:rPr>
              <w:del w:id="63" w:author="pbx" w:date="2017-12-12T17:47:00Z"/>
              <w:rFonts w:asciiTheme="minorHAnsi" w:eastAsiaTheme="minorEastAsia" w:hAnsiTheme="minorHAnsi" w:cstheme="minorBidi"/>
              <w:noProof/>
              <w:color w:val="auto"/>
              <w:sz w:val="22"/>
              <w:szCs w:val="22"/>
              <w:lang w:val="en-US"/>
            </w:rPr>
          </w:pPr>
          <w:del w:id="64" w:author="pbx" w:date="2017-12-12T17:47:00Z">
            <w:r>
              <w:fldChar w:fldCharType="begin"/>
            </w:r>
            <w:r>
              <w:delInstrText xml:space="preserve"> HYPERLINK </w:delInstrText>
            </w:r>
            <w:r>
              <w:delInstrText xml:space="preserve">\l "_Toc495429263" </w:delInstrText>
            </w:r>
            <w:r>
              <w:fldChar w:fldCharType="separate"/>
            </w:r>
            <w:r w:rsidR="005450D1" w:rsidRPr="003C0003">
              <w:rPr>
                <w:rStyle w:val="Hyperlink"/>
                <w:noProof/>
              </w:rPr>
              <w:delText>4.7</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Labeling Content Section Information</w:delText>
            </w:r>
            <w:r w:rsidR="005450D1">
              <w:rPr>
                <w:noProof/>
                <w:webHidden/>
              </w:rPr>
              <w:tab/>
            </w:r>
            <w:r w:rsidR="005450D1">
              <w:rPr>
                <w:noProof/>
                <w:webHidden/>
              </w:rPr>
              <w:fldChar w:fldCharType="begin"/>
            </w:r>
            <w:r w:rsidR="005450D1">
              <w:rPr>
                <w:noProof/>
                <w:webHidden/>
              </w:rPr>
              <w:delInstrText xml:space="preserve"> PAGEREF _Toc495429263 \h </w:delInstrText>
            </w:r>
            <w:r w:rsidR="005450D1">
              <w:rPr>
                <w:noProof/>
                <w:webHidden/>
              </w:rPr>
            </w:r>
            <w:r w:rsidR="005450D1">
              <w:rPr>
                <w:noProof/>
                <w:webHidden/>
              </w:rPr>
              <w:fldChar w:fldCharType="separate"/>
            </w:r>
            <w:r w:rsidR="005450D1">
              <w:rPr>
                <w:noProof/>
                <w:webHidden/>
              </w:rPr>
              <w:delText>26</w:delText>
            </w:r>
            <w:r w:rsidR="005450D1">
              <w:rPr>
                <w:noProof/>
                <w:webHidden/>
              </w:rPr>
              <w:fldChar w:fldCharType="end"/>
            </w:r>
            <w:r>
              <w:rPr>
                <w:noProof/>
              </w:rPr>
              <w:fldChar w:fldCharType="end"/>
            </w:r>
          </w:del>
        </w:p>
        <w:p w14:paraId="25454D4E" w14:textId="77777777" w:rsidR="005450D1" w:rsidRDefault="00EE43D9">
          <w:pPr>
            <w:pStyle w:val="TOC3"/>
            <w:rPr>
              <w:del w:id="65" w:author="pbx" w:date="2017-12-12T17:47:00Z"/>
              <w:rFonts w:asciiTheme="minorHAnsi" w:eastAsiaTheme="minorEastAsia" w:hAnsiTheme="minorHAnsi" w:cstheme="minorBidi"/>
              <w:noProof/>
              <w:color w:val="auto"/>
              <w:sz w:val="22"/>
              <w:szCs w:val="22"/>
              <w:lang w:val="en-US"/>
            </w:rPr>
          </w:pPr>
          <w:del w:id="66" w:author="pbx" w:date="2017-12-12T17:47:00Z">
            <w:r>
              <w:fldChar w:fldCharType="begin"/>
            </w:r>
            <w:r>
              <w:delInstrText xml:space="preserve"> HYPERLINK \l "_Toc495429264" </w:delInstrText>
            </w:r>
            <w:r>
              <w:fldChar w:fldCharType="separate"/>
            </w:r>
            <w:r w:rsidR="005450D1" w:rsidRPr="003C0003">
              <w:rPr>
                <w:rStyle w:val="Hyperlink"/>
                <w:noProof/>
              </w:rPr>
              <w:delText>4.7.1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_Toc495429264 \h </w:delInstrText>
            </w:r>
            <w:r w:rsidR="005450D1">
              <w:rPr>
                <w:noProof/>
                <w:webHidden/>
              </w:rPr>
            </w:r>
            <w:r w:rsidR="005450D1">
              <w:rPr>
                <w:noProof/>
                <w:webHidden/>
              </w:rPr>
              <w:fldChar w:fldCharType="separate"/>
            </w:r>
            <w:r w:rsidR="005450D1">
              <w:rPr>
                <w:noProof/>
                <w:webHidden/>
              </w:rPr>
              <w:delText>26</w:delText>
            </w:r>
            <w:r w:rsidR="005450D1">
              <w:rPr>
                <w:noProof/>
                <w:webHidden/>
              </w:rPr>
              <w:fldChar w:fldCharType="end"/>
            </w:r>
            <w:r>
              <w:rPr>
                <w:noProof/>
              </w:rPr>
              <w:fldChar w:fldCharType="end"/>
            </w:r>
          </w:del>
        </w:p>
        <w:p w14:paraId="6EB3625B" w14:textId="77777777" w:rsidR="005450D1" w:rsidRDefault="00EE43D9">
          <w:pPr>
            <w:pStyle w:val="TOC3"/>
            <w:rPr>
              <w:del w:id="67" w:author="pbx" w:date="2017-12-12T17:47:00Z"/>
              <w:rFonts w:asciiTheme="minorHAnsi" w:eastAsiaTheme="minorEastAsia" w:hAnsiTheme="minorHAnsi" w:cstheme="minorBidi"/>
              <w:noProof/>
              <w:color w:val="auto"/>
              <w:sz w:val="22"/>
              <w:szCs w:val="22"/>
              <w:lang w:val="en-US"/>
            </w:rPr>
          </w:pPr>
          <w:del w:id="68" w:author="pbx" w:date="2017-12-12T17:47:00Z">
            <w:r>
              <w:fldChar w:fldCharType="begin"/>
            </w:r>
            <w:r>
              <w:delInstrText xml:space="preserve"> HYPERLINK \l "_Toc495429265" </w:delInstrText>
            </w:r>
            <w:r>
              <w:fldChar w:fldCharType="separate"/>
            </w:r>
            <w:r w:rsidR="005450D1" w:rsidRPr="003C0003">
              <w:rPr>
                <w:rStyle w:val="Hyperlink"/>
                <w:noProof/>
                <w:lang w:val="en-US"/>
              </w:rPr>
              <w:delText>4.7.2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lang w:val="en-US"/>
              </w:rPr>
              <w:delText>Validation</w:delText>
            </w:r>
            <w:r w:rsidR="005450D1">
              <w:rPr>
                <w:noProof/>
                <w:webHidden/>
              </w:rPr>
              <w:tab/>
            </w:r>
            <w:r w:rsidR="005450D1">
              <w:rPr>
                <w:noProof/>
                <w:webHidden/>
              </w:rPr>
              <w:fldChar w:fldCharType="begin"/>
            </w:r>
            <w:r w:rsidR="005450D1">
              <w:rPr>
                <w:noProof/>
                <w:webHidden/>
              </w:rPr>
              <w:delInstrText xml:space="preserve"> PAGEREF _Toc495429265 \h </w:delInstrText>
            </w:r>
            <w:r w:rsidR="005450D1">
              <w:rPr>
                <w:noProof/>
                <w:webHidden/>
              </w:rPr>
            </w:r>
            <w:r w:rsidR="005450D1">
              <w:rPr>
                <w:noProof/>
                <w:webHidden/>
              </w:rPr>
              <w:fldChar w:fldCharType="separate"/>
            </w:r>
            <w:r w:rsidR="005450D1">
              <w:rPr>
                <w:noProof/>
                <w:webHidden/>
              </w:rPr>
              <w:delText>26</w:delText>
            </w:r>
            <w:r w:rsidR="005450D1">
              <w:rPr>
                <w:noProof/>
                <w:webHidden/>
              </w:rPr>
              <w:fldChar w:fldCharType="end"/>
            </w:r>
            <w:r>
              <w:rPr>
                <w:noProof/>
              </w:rPr>
              <w:fldChar w:fldCharType="end"/>
            </w:r>
          </w:del>
        </w:p>
        <w:p w14:paraId="72D11FA9" w14:textId="77777777" w:rsidR="005450D1" w:rsidRDefault="00EE43D9">
          <w:pPr>
            <w:pStyle w:val="TOC3"/>
            <w:rPr>
              <w:del w:id="69" w:author="pbx" w:date="2017-12-12T17:47:00Z"/>
              <w:rFonts w:asciiTheme="minorHAnsi" w:eastAsiaTheme="minorEastAsia" w:hAnsiTheme="minorHAnsi" w:cstheme="minorBidi"/>
              <w:noProof/>
              <w:color w:val="auto"/>
              <w:sz w:val="22"/>
              <w:szCs w:val="22"/>
              <w:lang w:val="en-US"/>
            </w:rPr>
          </w:pPr>
          <w:del w:id="70" w:author="pbx" w:date="2017-12-12T17:47:00Z">
            <w:r>
              <w:fldChar w:fldCharType="begin"/>
            </w:r>
            <w:r>
              <w:delInstrText xml:space="preserve"> HYPERLINK \l "_Toc495429266" </w:delInstrText>
            </w:r>
            <w:r>
              <w:fldChar w:fldCharType="separate"/>
            </w:r>
            <w:r w:rsidR="005450D1" w:rsidRPr="003C0003">
              <w:rPr>
                <w:rStyle w:val="Hyperlink"/>
                <w:noProof/>
              </w:rPr>
              <w:delText>4.7.3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Labeling Content Section Details</w:delText>
            </w:r>
            <w:r w:rsidR="005450D1">
              <w:rPr>
                <w:noProof/>
                <w:webHidden/>
              </w:rPr>
              <w:tab/>
            </w:r>
            <w:r w:rsidR="005450D1">
              <w:rPr>
                <w:noProof/>
                <w:webHidden/>
              </w:rPr>
              <w:fldChar w:fldCharType="begin"/>
            </w:r>
            <w:r w:rsidR="005450D1">
              <w:rPr>
                <w:noProof/>
                <w:webHidden/>
              </w:rPr>
              <w:delInstrText xml:space="preserve"> PAGEREF _Toc495429266 \h </w:delInstrText>
            </w:r>
            <w:r w:rsidR="005450D1">
              <w:rPr>
                <w:noProof/>
                <w:webHidden/>
              </w:rPr>
            </w:r>
            <w:r w:rsidR="005450D1">
              <w:rPr>
                <w:noProof/>
                <w:webHidden/>
              </w:rPr>
              <w:fldChar w:fldCharType="separate"/>
            </w:r>
            <w:r w:rsidR="005450D1">
              <w:rPr>
                <w:noProof/>
                <w:webHidden/>
              </w:rPr>
              <w:delText>31</w:delText>
            </w:r>
            <w:r w:rsidR="005450D1">
              <w:rPr>
                <w:noProof/>
                <w:webHidden/>
              </w:rPr>
              <w:fldChar w:fldCharType="end"/>
            </w:r>
            <w:r>
              <w:rPr>
                <w:noProof/>
              </w:rPr>
              <w:fldChar w:fldCharType="end"/>
            </w:r>
          </w:del>
        </w:p>
        <w:p w14:paraId="5BB89818" w14:textId="77777777" w:rsidR="005450D1" w:rsidRDefault="00EE43D9">
          <w:pPr>
            <w:pStyle w:val="TOC2"/>
            <w:rPr>
              <w:del w:id="71" w:author="pbx" w:date="2017-12-12T17:47:00Z"/>
              <w:rFonts w:asciiTheme="minorHAnsi" w:eastAsiaTheme="minorEastAsia" w:hAnsiTheme="minorHAnsi" w:cstheme="minorBidi"/>
              <w:noProof/>
              <w:color w:val="auto"/>
              <w:sz w:val="22"/>
              <w:szCs w:val="22"/>
              <w:lang w:val="en-US"/>
            </w:rPr>
          </w:pPr>
          <w:del w:id="72" w:author="pbx" w:date="2017-12-12T17:47:00Z">
            <w:r>
              <w:fldChar w:fldCharType="begin"/>
            </w:r>
            <w:r>
              <w:delInstrText xml:space="preserve"> HYPERLINK \l "_Toc495429267" </w:delInstrText>
            </w:r>
            <w:r>
              <w:fldChar w:fldCharType="separate"/>
            </w:r>
            <w:r w:rsidR="005450D1" w:rsidRPr="003C0003">
              <w:rPr>
                <w:rStyle w:val="Hyperlink"/>
                <w:noProof/>
              </w:rPr>
              <w:delText>4.8</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Text Information</w:delText>
            </w:r>
            <w:r w:rsidR="005450D1">
              <w:rPr>
                <w:noProof/>
                <w:webHidden/>
              </w:rPr>
              <w:tab/>
            </w:r>
            <w:r w:rsidR="005450D1">
              <w:rPr>
                <w:noProof/>
                <w:webHidden/>
              </w:rPr>
              <w:fldChar w:fldCharType="begin"/>
            </w:r>
            <w:r w:rsidR="005450D1">
              <w:rPr>
                <w:noProof/>
                <w:webHidden/>
              </w:rPr>
              <w:delInstrText xml:space="preserve"> PAGEREF _Toc495429267 \h </w:delInstrText>
            </w:r>
            <w:r w:rsidR="005450D1">
              <w:rPr>
                <w:noProof/>
                <w:webHidden/>
              </w:rPr>
            </w:r>
            <w:r w:rsidR="005450D1">
              <w:rPr>
                <w:noProof/>
                <w:webHidden/>
              </w:rPr>
              <w:fldChar w:fldCharType="separate"/>
            </w:r>
            <w:r w:rsidR="005450D1">
              <w:rPr>
                <w:noProof/>
                <w:webHidden/>
              </w:rPr>
              <w:delText>33</w:delText>
            </w:r>
            <w:r w:rsidR="005450D1">
              <w:rPr>
                <w:noProof/>
                <w:webHidden/>
              </w:rPr>
              <w:fldChar w:fldCharType="end"/>
            </w:r>
            <w:r>
              <w:rPr>
                <w:noProof/>
              </w:rPr>
              <w:fldChar w:fldCharType="end"/>
            </w:r>
          </w:del>
        </w:p>
        <w:p w14:paraId="53AFBABE" w14:textId="77777777" w:rsidR="005450D1" w:rsidRDefault="00EE43D9">
          <w:pPr>
            <w:pStyle w:val="TOC3"/>
            <w:rPr>
              <w:del w:id="73" w:author="pbx" w:date="2017-12-12T17:47:00Z"/>
              <w:rFonts w:asciiTheme="minorHAnsi" w:eastAsiaTheme="minorEastAsia" w:hAnsiTheme="minorHAnsi" w:cstheme="minorBidi"/>
              <w:noProof/>
              <w:color w:val="auto"/>
              <w:sz w:val="22"/>
              <w:szCs w:val="22"/>
              <w:lang w:val="en-US"/>
            </w:rPr>
          </w:pPr>
          <w:del w:id="74" w:author="pbx" w:date="2017-12-12T17:47:00Z">
            <w:r>
              <w:fldChar w:fldCharType="begin"/>
            </w:r>
            <w:r>
              <w:delInstrText xml:space="preserve"> HYPERLINK \l "_Toc495429268" </w:delInstrText>
            </w:r>
            <w:r>
              <w:fldChar w:fldCharType="separate"/>
            </w:r>
            <w:r w:rsidR="005450D1" w:rsidRPr="003C0003">
              <w:rPr>
                <w:rStyle w:val="Hyperlink"/>
                <w:noProof/>
              </w:rPr>
              <w:delText>4.8.1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_Toc495429268 \h </w:delInstrText>
            </w:r>
            <w:r w:rsidR="005450D1">
              <w:rPr>
                <w:noProof/>
                <w:webHidden/>
              </w:rPr>
            </w:r>
            <w:r w:rsidR="005450D1">
              <w:rPr>
                <w:noProof/>
                <w:webHidden/>
              </w:rPr>
              <w:fldChar w:fldCharType="separate"/>
            </w:r>
            <w:r w:rsidR="005450D1">
              <w:rPr>
                <w:noProof/>
                <w:webHidden/>
              </w:rPr>
              <w:delText>34</w:delText>
            </w:r>
            <w:r w:rsidR="005450D1">
              <w:rPr>
                <w:noProof/>
                <w:webHidden/>
              </w:rPr>
              <w:fldChar w:fldCharType="end"/>
            </w:r>
            <w:r>
              <w:rPr>
                <w:noProof/>
              </w:rPr>
              <w:fldChar w:fldCharType="end"/>
            </w:r>
          </w:del>
        </w:p>
        <w:p w14:paraId="179BE5B1" w14:textId="77777777" w:rsidR="005450D1" w:rsidRDefault="00EE43D9">
          <w:pPr>
            <w:pStyle w:val="TOC3"/>
            <w:rPr>
              <w:del w:id="75" w:author="pbx" w:date="2017-12-12T17:47:00Z"/>
              <w:rFonts w:asciiTheme="minorHAnsi" w:eastAsiaTheme="minorEastAsia" w:hAnsiTheme="minorHAnsi" w:cstheme="minorBidi"/>
              <w:noProof/>
              <w:color w:val="auto"/>
              <w:sz w:val="22"/>
              <w:szCs w:val="22"/>
              <w:lang w:val="en-US"/>
            </w:rPr>
          </w:pPr>
          <w:del w:id="76" w:author="pbx" w:date="2017-12-12T17:47:00Z">
            <w:r>
              <w:fldChar w:fldCharType="begin"/>
            </w:r>
            <w:r>
              <w:delInstrText xml:space="preserve"> HYPERLINK \l "_Toc495429269" </w:delInstrText>
            </w:r>
            <w:r>
              <w:fldChar w:fldCharType="separate"/>
            </w:r>
            <w:r w:rsidR="005450D1" w:rsidRPr="003C0003">
              <w:rPr>
                <w:rStyle w:val="Hyperlink"/>
                <w:noProof/>
              </w:rPr>
              <w:delText>4.8.2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Text Details</w:delText>
            </w:r>
            <w:r w:rsidR="005450D1">
              <w:rPr>
                <w:noProof/>
                <w:webHidden/>
              </w:rPr>
              <w:tab/>
            </w:r>
            <w:r w:rsidR="005450D1">
              <w:rPr>
                <w:noProof/>
                <w:webHidden/>
              </w:rPr>
              <w:fldChar w:fldCharType="begin"/>
            </w:r>
            <w:r w:rsidR="005450D1">
              <w:rPr>
                <w:noProof/>
                <w:webHidden/>
              </w:rPr>
              <w:delInstrText xml:space="preserve"> PAGEREF _Toc495429269 \h </w:delInstrText>
            </w:r>
            <w:r w:rsidR="005450D1">
              <w:rPr>
                <w:noProof/>
                <w:webHidden/>
              </w:rPr>
            </w:r>
            <w:r w:rsidR="005450D1">
              <w:rPr>
                <w:noProof/>
                <w:webHidden/>
              </w:rPr>
              <w:fldChar w:fldCharType="separate"/>
            </w:r>
            <w:r w:rsidR="005450D1">
              <w:rPr>
                <w:noProof/>
                <w:webHidden/>
              </w:rPr>
              <w:delText>34</w:delText>
            </w:r>
            <w:r w:rsidR="005450D1">
              <w:rPr>
                <w:noProof/>
                <w:webHidden/>
              </w:rPr>
              <w:fldChar w:fldCharType="end"/>
            </w:r>
            <w:r>
              <w:rPr>
                <w:noProof/>
              </w:rPr>
              <w:fldChar w:fldCharType="end"/>
            </w:r>
          </w:del>
        </w:p>
        <w:p w14:paraId="52C76289" w14:textId="77777777" w:rsidR="005450D1" w:rsidRDefault="00EE43D9">
          <w:pPr>
            <w:pStyle w:val="TOC3"/>
            <w:rPr>
              <w:del w:id="77" w:author="pbx" w:date="2017-12-12T17:47:00Z"/>
              <w:rFonts w:asciiTheme="minorHAnsi" w:eastAsiaTheme="minorEastAsia" w:hAnsiTheme="minorHAnsi" w:cstheme="minorBidi"/>
              <w:noProof/>
              <w:color w:val="auto"/>
              <w:sz w:val="22"/>
              <w:szCs w:val="22"/>
              <w:lang w:val="en-US"/>
            </w:rPr>
          </w:pPr>
          <w:del w:id="78" w:author="pbx" w:date="2017-12-12T17:47:00Z">
            <w:r>
              <w:fldChar w:fldCharType="begin"/>
            </w:r>
            <w:r>
              <w:delInstrText xml:space="preserve"> HYPERLINK \l "_Toc495429270" </w:delInstrText>
            </w:r>
            <w:r>
              <w:fldChar w:fldCharType="separate"/>
            </w:r>
            <w:r w:rsidR="005450D1" w:rsidRPr="003C0003">
              <w:rPr>
                <w:rStyle w:val="Hyperlink"/>
                <w:noProof/>
              </w:rPr>
              <w:delText>4.8.3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Formatting Details</w:delText>
            </w:r>
            <w:r w:rsidR="005450D1">
              <w:rPr>
                <w:noProof/>
                <w:webHidden/>
              </w:rPr>
              <w:tab/>
            </w:r>
            <w:r w:rsidR="005450D1">
              <w:rPr>
                <w:noProof/>
                <w:webHidden/>
              </w:rPr>
              <w:fldChar w:fldCharType="begin"/>
            </w:r>
            <w:r w:rsidR="005450D1">
              <w:rPr>
                <w:noProof/>
                <w:webHidden/>
              </w:rPr>
              <w:delInstrText xml:space="preserve"> PAGEREF _Toc495429270 \h </w:delInstrText>
            </w:r>
            <w:r w:rsidR="005450D1">
              <w:rPr>
                <w:noProof/>
                <w:webHidden/>
              </w:rPr>
            </w:r>
            <w:r w:rsidR="005450D1">
              <w:rPr>
                <w:noProof/>
                <w:webHidden/>
              </w:rPr>
              <w:fldChar w:fldCharType="separate"/>
            </w:r>
            <w:r w:rsidR="005450D1">
              <w:rPr>
                <w:noProof/>
                <w:webHidden/>
              </w:rPr>
              <w:delText>35</w:delText>
            </w:r>
            <w:r w:rsidR="005450D1">
              <w:rPr>
                <w:noProof/>
                <w:webHidden/>
              </w:rPr>
              <w:fldChar w:fldCharType="end"/>
            </w:r>
            <w:r>
              <w:rPr>
                <w:noProof/>
              </w:rPr>
              <w:fldChar w:fldCharType="end"/>
            </w:r>
          </w:del>
        </w:p>
        <w:p w14:paraId="461BF431" w14:textId="77777777" w:rsidR="005450D1" w:rsidRDefault="00EE43D9">
          <w:pPr>
            <w:pStyle w:val="TOC3"/>
            <w:rPr>
              <w:del w:id="79" w:author="pbx" w:date="2017-12-12T17:47:00Z"/>
              <w:rFonts w:asciiTheme="minorHAnsi" w:eastAsiaTheme="minorEastAsia" w:hAnsiTheme="minorHAnsi" w:cstheme="minorBidi"/>
              <w:noProof/>
              <w:color w:val="auto"/>
              <w:sz w:val="22"/>
              <w:szCs w:val="22"/>
              <w:lang w:val="en-US"/>
            </w:rPr>
          </w:pPr>
          <w:del w:id="80" w:author="pbx" w:date="2017-12-12T17:47:00Z">
            <w:r>
              <w:fldChar w:fldCharType="begin"/>
            </w:r>
            <w:r>
              <w:delInstrText xml:space="preserve"> HYPERLINK \l "_Toc495429271" </w:delInstrText>
            </w:r>
            <w:r>
              <w:fldChar w:fldCharType="separate"/>
            </w:r>
            <w:r w:rsidR="005450D1" w:rsidRPr="003C0003">
              <w:rPr>
                <w:rStyle w:val="Hyperlink"/>
                <w:noProof/>
              </w:rPr>
              <w:delText>4.8.4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Footnote Details</w:delText>
            </w:r>
            <w:r w:rsidR="005450D1">
              <w:rPr>
                <w:noProof/>
                <w:webHidden/>
              </w:rPr>
              <w:tab/>
            </w:r>
            <w:r w:rsidR="005450D1">
              <w:rPr>
                <w:noProof/>
                <w:webHidden/>
              </w:rPr>
              <w:fldChar w:fldCharType="begin"/>
            </w:r>
            <w:r w:rsidR="005450D1">
              <w:rPr>
                <w:noProof/>
                <w:webHidden/>
              </w:rPr>
              <w:delInstrText xml:space="preserve"> PAGEREF _Toc495429271 \h </w:delInstrText>
            </w:r>
            <w:r w:rsidR="005450D1">
              <w:rPr>
                <w:noProof/>
                <w:webHidden/>
              </w:rPr>
            </w:r>
            <w:r w:rsidR="005450D1">
              <w:rPr>
                <w:noProof/>
                <w:webHidden/>
              </w:rPr>
              <w:fldChar w:fldCharType="separate"/>
            </w:r>
            <w:r w:rsidR="005450D1">
              <w:rPr>
                <w:noProof/>
                <w:webHidden/>
              </w:rPr>
              <w:delText>36</w:delText>
            </w:r>
            <w:r w:rsidR="005450D1">
              <w:rPr>
                <w:noProof/>
                <w:webHidden/>
              </w:rPr>
              <w:fldChar w:fldCharType="end"/>
            </w:r>
            <w:r>
              <w:rPr>
                <w:noProof/>
              </w:rPr>
              <w:fldChar w:fldCharType="end"/>
            </w:r>
          </w:del>
        </w:p>
        <w:p w14:paraId="3973CE26" w14:textId="77777777" w:rsidR="005450D1" w:rsidRDefault="00EE43D9">
          <w:pPr>
            <w:pStyle w:val="TOC3"/>
            <w:rPr>
              <w:del w:id="81" w:author="pbx" w:date="2017-12-12T17:47:00Z"/>
              <w:rFonts w:asciiTheme="minorHAnsi" w:eastAsiaTheme="minorEastAsia" w:hAnsiTheme="minorHAnsi" w:cstheme="minorBidi"/>
              <w:noProof/>
              <w:color w:val="auto"/>
              <w:sz w:val="22"/>
              <w:szCs w:val="22"/>
              <w:lang w:val="en-US"/>
            </w:rPr>
          </w:pPr>
          <w:del w:id="82" w:author="pbx" w:date="2017-12-12T17:47:00Z">
            <w:r>
              <w:fldChar w:fldCharType="begin"/>
            </w:r>
            <w:r>
              <w:delInstrText xml:space="preserve"> HYPERLINK \l "_Toc495429272" </w:delInstrText>
            </w:r>
            <w:r>
              <w:fldChar w:fldCharType="separate"/>
            </w:r>
            <w:r w:rsidR="005450D1" w:rsidRPr="003C0003">
              <w:rPr>
                <w:rStyle w:val="Hyperlink"/>
                <w:noProof/>
              </w:rPr>
              <w:delText>4.8.5</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List Details</w:delText>
            </w:r>
            <w:r w:rsidR="005450D1">
              <w:rPr>
                <w:noProof/>
                <w:webHidden/>
              </w:rPr>
              <w:tab/>
            </w:r>
            <w:r w:rsidR="005450D1">
              <w:rPr>
                <w:noProof/>
                <w:webHidden/>
              </w:rPr>
              <w:fldChar w:fldCharType="begin"/>
            </w:r>
            <w:r w:rsidR="005450D1">
              <w:rPr>
                <w:noProof/>
                <w:webHidden/>
              </w:rPr>
              <w:delInstrText xml:space="preserve"> PAGEREF _Toc495429272 \h </w:delInstrText>
            </w:r>
            <w:r w:rsidR="005450D1">
              <w:rPr>
                <w:noProof/>
                <w:webHidden/>
              </w:rPr>
            </w:r>
            <w:r w:rsidR="005450D1">
              <w:rPr>
                <w:noProof/>
                <w:webHidden/>
              </w:rPr>
              <w:fldChar w:fldCharType="separate"/>
            </w:r>
            <w:r w:rsidR="005450D1">
              <w:rPr>
                <w:noProof/>
                <w:webHidden/>
              </w:rPr>
              <w:delText>36</w:delText>
            </w:r>
            <w:r w:rsidR="005450D1">
              <w:rPr>
                <w:noProof/>
                <w:webHidden/>
              </w:rPr>
              <w:fldChar w:fldCharType="end"/>
            </w:r>
            <w:r>
              <w:rPr>
                <w:noProof/>
              </w:rPr>
              <w:fldChar w:fldCharType="end"/>
            </w:r>
          </w:del>
        </w:p>
        <w:p w14:paraId="2AB8532F" w14:textId="77777777" w:rsidR="005450D1" w:rsidRDefault="00EE43D9">
          <w:pPr>
            <w:pStyle w:val="TOC3"/>
            <w:rPr>
              <w:del w:id="83" w:author="pbx" w:date="2017-12-12T17:47:00Z"/>
              <w:rFonts w:asciiTheme="minorHAnsi" w:eastAsiaTheme="minorEastAsia" w:hAnsiTheme="minorHAnsi" w:cstheme="minorBidi"/>
              <w:noProof/>
              <w:color w:val="auto"/>
              <w:sz w:val="22"/>
              <w:szCs w:val="22"/>
              <w:lang w:val="en-US"/>
            </w:rPr>
          </w:pPr>
          <w:del w:id="84" w:author="pbx" w:date="2017-12-12T17:47:00Z">
            <w:r>
              <w:fldChar w:fldCharType="begin"/>
            </w:r>
            <w:r>
              <w:delInstrText xml:space="preserve"> HYPERLINK \l "_Toc495429273" </w:delInstrText>
            </w:r>
            <w:r>
              <w:fldChar w:fldCharType="separate"/>
            </w:r>
            <w:r w:rsidR="005450D1" w:rsidRPr="003C0003">
              <w:rPr>
                <w:rStyle w:val="Hyperlink"/>
                <w:noProof/>
              </w:rPr>
              <w:delText>4.8.6</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Table Details</w:delText>
            </w:r>
            <w:r w:rsidR="005450D1">
              <w:rPr>
                <w:noProof/>
                <w:webHidden/>
              </w:rPr>
              <w:tab/>
            </w:r>
            <w:r w:rsidR="005450D1">
              <w:rPr>
                <w:noProof/>
                <w:webHidden/>
              </w:rPr>
              <w:fldChar w:fldCharType="begin"/>
            </w:r>
            <w:r w:rsidR="005450D1">
              <w:rPr>
                <w:noProof/>
                <w:webHidden/>
              </w:rPr>
              <w:delInstrText xml:space="preserve"> PAGEREF _Toc495429273 \h </w:delInstrText>
            </w:r>
            <w:r w:rsidR="005450D1">
              <w:rPr>
                <w:noProof/>
                <w:webHidden/>
              </w:rPr>
            </w:r>
            <w:r w:rsidR="005450D1">
              <w:rPr>
                <w:noProof/>
                <w:webHidden/>
              </w:rPr>
              <w:fldChar w:fldCharType="separate"/>
            </w:r>
            <w:r w:rsidR="005450D1">
              <w:rPr>
                <w:noProof/>
                <w:webHidden/>
              </w:rPr>
              <w:delText>37</w:delText>
            </w:r>
            <w:r w:rsidR="005450D1">
              <w:rPr>
                <w:noProof/>
                <w:webHidden/>
              </w:rPr>
              <w:fldChar w:fldCharType="end"/>
            </w:r>
            <w:r>
              <w:rPr>
                <w:noProof/>
              </w:rPr>
              <w:fldChar w:fldCharType="end"/>
            </w:r>
          </w:del>
        </w:p>
        <w:p w14:paraId="7C5C0192" w14:textId="77777777" w:rsidR="005450D1" w:rsidRDefault="00EE43D9">
          <w:pPr>
            <w:pStyle w:val="TOC3"/>
            <w:rPr>
              <w:del w:id="85" w:author="pbx" w:date="2017-12-12T17:47:00Z"/>
              <w:rFonts w:asciiTheme="minorHAnsi" w:eastAsiaTheme="minorEastAsia" w:hAnsiTheme="minorHAnsi" w:cstheme="minorBidi"/>
              <w:noProof/>
              <w:color w:val="auto"/>
              <w:sz w:val="22"/>
              <w:szCs w:val="22"/>
              <w:lang w:val="en-US"/>
            </w:rPr>
          </w:pPr>
          <w:del w:id="86" w:author="pbx" w:date="2017-12-12T17:47:00Z">
            <w:r>
              <w:fldChar w:fldCharType="begin"/>
            </w:r>
            <w:r>
              <w:delInstrText xml:space="preserve"> HYPERLINK \l "_Toc495429274" </w:delInstrText>
            </w:r>
            <w:r>
              <w:fldChar w:fldCharType="separate"/>
            </w:r>
            <w:r w:rsidR="005450D1" w:rsidRPr="003C0003">
              <w:rPr>
                <w:rStyle w:val="Hyperlink"/>
                <w:rFonts w:eastAsia="Arial Unicode MS"/>
                <w:noProof/>
              </w:rPr>
              <w:delText>4.8.7</w:delTex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delText>Hypertext links</w:delText>
            </w:r>
            <w:r w:rsidR="005450D1">
              <w:rPr>
                <w:noProof/>
                <w:webHidden/>
              </w:rPr>
              <w:tab/>
            </w:r>
            <w:r w:rsidR="005450D1">
              <w:rPr>
                <w:noProof/>
                <w:webHidden/>
              </w:rPr>
              <w:fldChar w:fldCharType="begin"/>
            </w:r>
            <w:r w:rsidR="005450D1">
              <w:rPr>
                <w:noProof/>
                <w:webHidden/>
              </w:rPr>
              <w:delInstrText xml:space="preserve"> PAGEREF _Toc495429274 \h </w:delInstrText>
            </w:r>
            <w:r w:rsidR="005450D1">
              <w:rPr>
                <w:noProof/>
                <w:webHidden/>
              </w:rPr>
            </w:r>
            <w:r w:rsidR="005450D1">
              <w:rPr>
                <w:noProof/>
                <w:webHidden/>
              </w:rPr>
              <w:fldChar w:fldCharType="separate"/>
            </w:r>
            <w:r w:rsidR="005450D1">
              <w:rPr>
                <w:noProof/>
                <w:webHidden/>
              </w:rPr>
              <w:delText>39</w:delText>
            </w:r>
            <w:r w:rsidR="005450D1">
              <w:rPr>
                <w:noProof/>
                <w:webHidden/>
              </w:rPr>
              <w:fldChar w:fldCharType="end"/>
            </w:r>
            <w:r>
              <w:rPr>
                <w:noProof/>
              </w:rPr>
              <w:fldChar w:fldCharType="end"/>
            </w:r>
          </w:del>
        </w:p>
        <w:p w14:paraId="70B53386" w14:textId="77777777" w:rsidR="005450D1" w:rsidRDefault="00EE43D9">
          <w:pPr>
            <w:pStyle w:val="TOC3"/>
            <w:rPr>
              <w:del w:id="87" w:author="pbx" w:date="2017-12-12T17:47:00Z"/>
              <w:rFonts w:asciiTheme="minorHAnsi" w:eastAsiaTheme="minorEastAsia" w:hAnsiTheme="minorHAnsi" w:cstheme="minorBidi"/>
              <w:noProof/>
              <w:color w:val="auto"/>
              <w:sz w:val="22"/>
              <w:szCs w:val="22"/>
              <w:lang w:val="en-US"/>
            </w:rPr>
          </w:pPr>
          <w:del w:id="88" w:author="pbx" w:date="2017-12-12T17:47:00Z">
            <w:r>
              <w:fldChar w:fldCharType="begin"/>
            </w:r>
            <w:r>
              <w:delInstrText xml:space="preserve"> HYPERLINK \l "_Toc495429275" </w:delInstrText>
            </w:r>
            <w:r>
              <w:fldChar w:fldCharType="separate"/>
            </w:r>
            <w:r w:rsidR="005450D1" w:rsidRPr="003C0003">
              <w:rPr>
                <w:rStyle w:val="Hyperlink"/>
                <w:rFonts w:eastAsia="Arial Unicode MS"/>
                <w:noProof/>
              </w:rPr>
              <w:delText>4.8.8</w:delTex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delText>Recent major changes in labeling text</w:delText>
            </w:r>
            <w:r w:rsidR="005450D1">
              <w:rPr>
                <w:noProof/>
                <w:webHidden/>
              </w:rPr>
              <w:tab/>
            </w:r>
            <w:r w:rsidR="005450D1">
              <w:rPr>
                <w:noProof/>
                <w:webHidden/>
              </w:rPr>
              <w:fldChar w:fldCharType="begin"/>
            </w:r>
            <w:r w:rsidR="005450D1">
              <w:rPr>
                <w:noProof/>
                <w:webHidden/>
              </w:rPr>
              <w:delInstrText xml:space="preserve"> PAGEREF _Toc495429275 \h </w:delInstrText>
            </w:r>
            <w:r w:rsidR="005450D1">
              <w:rPr>
                <w:noProof/>
                <w:webHidden/>
              </w:rPr>
            </w:r>
            <w:r w:rsidR="005450D1">
              <w:rPr>
                <w:noProof/>
                <w:webHidden/>
              </w:rPr>
              <w:fldChar w:fldCharType="separate"/>
            </w:r>
            <w:r w:rsidR="005450D1">
              <w:rPr>
                <w:noProof/>
                <w:webHidden/>
              </w:rPr>
              <w:delText>39</w:delText>
            </w:r>
            <w:r w:rsidR="005450D1">
              <w:rPr>
                <w:noProof/>
                <w:webHidden/>
              </w:rPr>
              <w:fldChar w:fldCharType="end"/>
            </w:r>
            <w:r>
              <w:rPr>
                <w:noProof/>
              </w:rPr>
              <w:fldChar w:fldCharType="end"/>
            </w:r>
          </w:del>
        </w:p>
        <w:p w14:paraId="728694B0" w14:textId="77777777" w:rsidR="005450D1" w:rsidRDefault="00EE43D9">
          <w:pPr>
            <w:pStyle w:val="TOC3"/>
            <w:rPr>
              <w:del w:id="89" w:author="pbx" w:date="2017-12-12T17:47:00Z"/>
              <w:rFonts w:asciiTheme="minorHAnsi" w:eastAsiaTheme="minorEastAsia" w:hAnsiTheme="minorHAnsi" w:cstheme="minorBidi"/>
              <w:noProof/>
              <w:color w:val="auto"/>
              <w:sz w:val="22"/>
              <w:szCs w:val="22"/>
              <w:lang w:val="en-US"/>
            </w:rPr>
          </w:pPr>
          <w:del w:id="90" w:author="pbx" w:date="2017-12-12T17:47:00Z">
            <w:r>
              <w:fldChar w:fldCharType="begin"/>
            </w:r>
            <w:r>
              <w:delInstrText xml:space="preserve"> HYPERLINK \l "</w:delInstrText>
            </w:r>
            <w:r>
              <w:delInstrText xml:space="preserve">_Toc495429276" </w:delInstrText>
            </w:r>
            <w:r>
              <w:fldChar w:fldCharType="separate"/>
            </w:r>
            <w:r w:rsidR="005450D1" w:rsidRPr="003C0003">
              <w:rPr>
                <w:rStyle w:val="Hyperlink"/>
                <w:rFonts w:eastAsia="Arial Unicode MS"/>
                <w:noProof/>
              </w:rPr>
              <w:delText>4.8.9</w:delTex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delText>Images</w:delText>
            </w:r>
            <w:r w:rsidR="005450D1">
              <w:rPr>
                <w:noProof/>
                <w:webHidden/>
              </w:rPr>
              <w:tab/>
            </w:r>
            <w:r w:rsidR="005450D1">
              <w:rPr>
                <w:noProof/>
                <w:webHidden/>
              </w:rPr>
              <w:fldChar w:fldCharType="begin"/>
            </w:r>
            <w:r w:rsidR="005450D1">
              <w:rPr>
                <w:noProof/>
                <w:webHidden/>
              </w:rPr>
              <w:delInstrText xml:space="preserve"> PAGEREF _Toc495429276 \h </w:delInstrText>
            </w:r>
            <w:r w:rsidR="005450D1">
              <w:rPr>
                <w:noProof/>
                <w:webHidden/>
              </w:rPr>
            </w:r>
            <w:r w:rsidR="005450D1">
              <w:rPr>
                <w:noProof/>
                <w:webHidden/>
              </w:rPr>
              <w:fldChar w:fldCharType="separate"/>
            </w:r>
            <w:r w:rsidR="005450D1">
              <w:rPr>
                <w:noProof/>
                <w:webHidden/>
              </w:rPr>
              <w:delText>39</w:delText>
            </w:r>
            <w:r w:rsidR="005450D1">
              <w:rPr>
                <w:noProof/>
                <w:webHidden/>
              </w:rPr>
              <w:fldChar w:fldCharType="end"/>
            </w:r>
            <w:r>
              <w:rPr>
                <w:noProof/>
              </w:rPr>
              <w:fldChar w:fldCharType="end"/>
            </w:r>
          </w:del>
        </w:p>
        <w:p w14:paraId="30030B44" w14:textId="77777777" w:rsidR="005450D1" w:rsidRDefault="00EE43D9">
          <w:pPr>
            <w:pStyle w:val="TOC2"/>
            <w:rPr>
              <w:del w:id="91" w:author="pbx" w:date="2017-12-12T17:47:00Z"/>
              <w:rFonts w:asciiTheme="minorHAnsi" w:eastAsiaTheme="minorEastAsia" w:hAnsiTheme="minorHAnsi" w:cstheme="minorBidi"/>
              <w:noProof/>
              <w:color w:val="auto"/>
              <w:sz w:val="22"/>
              <w:szCs w:val="22"/>
              <w:lang w:val="en-US"/>
            </w:rPr>
          </w:pPr>
          <w:del w:id="92" w:author="pbx" w:date="2017-12-12T17:47:00Z">
            <w:r>
              <w:fldChar w:fldCharType="begin"/>
            </w:r>
            <w:r>
              <w:delInstrText xml:space="preserve"> HYPERLINK \l "_Toc495429277" </w:delInstrText>
            </w:r>
            <w:r>
              <w:fldChar w:fldCharType="separate"/>
            </w:r>
            <w:r w:rsidR="005450D1" w:rsidRPr="003C0003">
              <w:rPr>
                <w:rStyle w:val="Hyperlink"/>
                <w:rFonts w:eastAsia="Arial Unicode MS"/>
                <w:noProof/>
              </w:rPr>
              <w:delText>4.9</w:delTex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delText>Excerpt Information</w:delText>
            </w:r>
            <w:r w:rsidR="005450D1">
              <w:rPr>
                <w:noProof/>
                <w:webHidden/>
              </w:rPr>
              <w:tab/>
            </w:r>
            <w:r w:rsidR="005450D1">
              <w:rPr>
                <w:noProof/>
                <w:webHidden/>
              </w:rPr>
              <w:fldChar w:fldCharType="begin"/>
            </w:r>
            <w:r w:rsidR="005450D1">
              <w:rPr>
                <w:noProof/>
                <w:webHidden/>
              </w:rPr>
              <w:delInstrText xml:space="preserve"> PAGEREF _Toc495429277 \h </w:delInstrText>
            </w:r>
            <w:r w:rsidR="005450D1">
              <w:rPr>
                <w:noProof/>
                <w:webHidden/>
              </w:rPr>
            </w:r>
            <w:r w:rsidR="005450D1">
              <w:rPr>
                <w:noProof/>
                <w:webHidden/>
              </w:rPr>
              <w:fldChar w:fldCharType="separate"/>
            </w:r>
            <w:r w:rsidR="005450D1">
              <w:rPr>
                <w:noProof/>
                <w:webHidden/>
              </w:rPr>
              <w:delText>40</w:delText>
            </w:r>
            <w:r w:rsidR="005450D1">
              <w:rPr>
                <w:noProof/>
                <w:webHidden/>
              </w:rPr>
              <w:fldChar w:fldCharType="end"/>
            </w:r>
            <w:r>
              <w:rPr>
                <w:noProof/>
              </w:rPr>
              <w:fldChar w:fldCharType="end"/>
            </w:r>
          </w:del>
        </w:p>
        <w:p w14:paraId="7FD3F5C2" w14:textId="77777777" w:rsidR="005450D1" w:rsidRDefault="00EE43D9">
          <w:pPr>
            <w:pStyle w:val="TOC3"/>
            <w:rPr>
              <w:del w:id="93" w:author="pbx" w:date="2017-12-12T17:47:00Z"/>
              <w:rFonts w:asciiTheme="minorHAnsi" w:eastAsiaTheme="minorEastAsia" w:hAnsiTheme="minorHAnsi" w:cstheme="minorBidi"/>
              <w:noProof/>
              <w:color w:val="auto"/>
              <w:sz w:val="22"/>
              <w:szCs w:val="22"/>
              <w:lang w:val="en-US"/>
            </w:rPr>
          </w:pPr>
          <w:del w:id="94" w:author="pbx" w:date="2017-12-12T17:47:00Z">
            <w:r>
              <w:fldChar w:fldCharType="begin"/>
            </w:r>
            <w:r>
              <w:delInstrText xml:space="preserve"> HYPERLINK \l "_Toc495429278" </w:delInstrText>
            </w:r>
            <w:r>
              <w:fldChar w:fldCharType="separate"/>
            </w:r>
            <w:r w:rsidR="005450D1" w:rsidRPr="003C0003">
              <w:rPr>
                <w:rStyle w:val="Hyperlink"/>
                <w:noProof/>
              </w:rPr>
              <w:delText>4.9.1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_Toc495429278 \h </w:delInstrText>
            </w:r>
            <w:r w:rsidR="005450D1">
              <w:rPr>
                <w:noProof/>
                <w:webHidden/>
              </w:rPr>
            </w:r>
            <w:r w:rsidR="005450D1">
              <w:rPr>
                <w:noProof/>
                <w:webHidden/>
              </w:rPr>
              <w:fldChar w:fldCharType="separate"/>
            </w:r>
            <w:r w:rsidR="005450D1">
              <w:rPr>
                <w:noProof/>
                <w:webHidden/>
              </w:rPr>
              <w:delText>40</w:delText>
            </w:r>
            <w:r w:rsidR="005450D1">
              <w:rPr>
                <w:noProof/>
                <w:webHidden/>
              </w:rPr>
              <w:fldChar w:fldCharType="end"/>
            </w:r>
            <w:r>
              <w:rPr>
                <w:noProof/>
              </w:rPr>
              <w:fldChar w:fldCharType="end"/>
            </w:r>
          </w:del>
        </w:p>
        <w:p w14:paraId="01880D50" w14:textId="77777777" w:rsidR="005450D1" w:rsidRDefault="00EE43D9">
          <w:pPr>
            <w:pStyle w:val="TOC3"/>
            <w:rPr>
              <w:del w:id="95" w:author="pbx" w:date="2017-12-12T17:47:00Z"/>
              <w:rFonts w:asciiTheme="minorHAnsi" w:eastAsiaTheme="minorEastAsia" w:hAnsiTheme="minorHAnsi" w:cstheme="minorBidi"/>
              <w:noProof/>
              <w:color w:val="auto"/>
              <w:sz w:val="22"/>
              <w:szCs w:val="22"/>
              <w:lang w:val="en-US"/>
            </w:rPr>
          </w:pPr>
          <w:del w:id="96" w:author="pbx" w:date="2017-12-12T17:47:00Z">
            <w:r>
              <w:fldChar w:fldCharType="begin"/>
            </w:r>
            <w:r>
              <w:delInstrText xml:space="preserve"> HYPERLINK \l "_Toc495429279" </w:delInstrText>
            </w:r>
            <w:r>
              <w:fldChar w:fldCharType="separate"/>
            </w:r>
            <w:r w:rsidR="005450D1" w:rsidRPr="003C0003">
              <w:rPr>
                <w:rStyle w:val="Hyperlink"/>
                <w:rFonts w:eastAsia="Arial Unicode MS"/>
                <w:noProof/>
              </w:rPr>
              <w:delText>4.9.2</w:delText>
            </w:r>
            <w:r w:rsidR="005450D1">
              <w:rPr>
                <w:rFonts w:asciiTheme="minorHAnsi" w:eastAsiaTheme="minorEastAsia" w:hAnsiTheme="minorHAnsi" w:cstheme="minorBidi"/>
                <w:noProof/>
                <w:color w:val="auto"/>
                <w:sz w:val="22"/>
                <w:szCs w:val="22"/>
                <w:lang w:val="en-US"/>
              </w:rPr>
              <w:tab/>
            </w:r>
            <w:r w:rsidR="005450D1" w:rsidRPr="003C0003">
              <w:rPr>
                <w:rStyle w:val="Hyperlink"/>
                <w:rFonts w:eastAsia="Arial Unicode MS"/>
                <w:noProof/>
              </w:rPr>
              <w:delText>Excerpt Details</w:delText>
            </w:r>
            <w:r w:rsidR="005450D1">
              <w:rPr>
                <w:noProof/>
                <w:webHidden/>
              </w:rPr>
              <w:tab/>
            </w:r>
            <w:r w:rsidR="005450D1">
              <w:rPr>
                <w:noProof/>
                <w:webHidden/>
              </w:rPr>
              <w:fldChar w:fldCharType="begin"/>
            </w:r>
            <w:r w:rsidR="005450D1">
              <w:rPr>
                <w:noProof/>
                <w:webHidden/>
              </w:rPr>
              <w:delInstrText xml:space="preserve"> PAGEREF _Toc495429279 \h </w:delInstrText>
            </w:r>
            <w:r w:rsidR="005450D1">
              <w:rPr>
                <w:noProof/>
                <w:webHidden/>
              </w:rPr>
            </w:r>
            <w:r w:rsidR="005450D1">
              <w:rPr>
                <w:noProof/>
                <w:webHidden/>
              </w:rPr>
              <w:fldChar w:fldCharType="separate"/>
            </w:r>
            <w:r w:rsidR="005450D1">
              <w:rPr>
                <w:noProof/>
                <w:webHidden/>
              </w:rPr>
              <w:delText>41</w:delText>
            </w:r>
            <w:r w:rsidR="005450D1">
              <w:rPr>
                <w:noProof/>
                <w:webHidden/>
              </w:rPr>
              <w:fldChar w:fldCharType="end"/>
            </w:r>
            <w:r>
              <w:rPr>
                <w:noProof/>
              </w:rPr>
              <w:fldChar w:fldCharType="end"/>
            </w:r>
          </w:del>
        </w:p>
        <w:p w14:paraId="5B737706" w14:textId="77777777" w:rsidR="005450D1" w:rsidRDefault="00EE43D9">
          <w:pPr>
            <w:pStyle w:val="TOC2"/>
            <w:rPr>
              <w:del w:id="97" w:author="pbx" w:date="2017-12-12T17:47:00Z"/>
              <w:rFonts w:asciiTheme="minorHAnsi" w:eastAsiaTheme="minorEastAsia" w:hAnsiTheme="minorHAnsi" w:cstheme="minorBidi"/>
              <w:noProof/>
              <w:color w:val="auto"/>
              <w:sz w:val="22"/>
              <w:szCs w:val="22"/>
              <w:lang w:val="en-US"/>
            </w:rPr>
          </w:pPr>
          <w:del w:id="98" w:author="pbx" w:date="2017-12-12T17:47:00Z">
            <w:r>
              <w:fldChar w:fldCharType="begin"/>
            </w:r>
            <w:r>
              <w:delInstrText xml:space="preserve"> HYPERLINK \l "_Toc495429280" </w:delInstrText>
            </w:r>
            <w:r>
              <w:fldChar w:fldCharType="separate"/>
            </w:r>
            <w:r w:rsidR="005450D1" w:rsidRPr="003C0003">
              <w:rPr>
                <w:rStyle w:val="Hyperlink"/>
                <w:noProof/>
              </w:rPr>
              <w:delText>4.10</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Product Data Information</w:delText>
            </w:r>
            <w:r w:rsidR="005450D1">
              <w:rPr>
                <w:noProof/>
                <w:webHidden/>
              </w:rPr>
              <w:tab/>
            </w:r>
            <w:r w:rsidR="005450D1">
              <w:rPr>
                <w:noProof/>
                <w:webHidden/>
              </w:rPr>
              <w:fldChar w:fldCharType="begin"/>
            </w:r>
            <w:r w:rsidR="005450D1">
              <w:rPr>
                <w:noProof/>
                <w:webHidden/>
              </w:rPr>
              <w:delInstrText xml:space="preserve"> PAGEREF _Toc495429280 \h </w:delInstrText>
            </w:r>
            <w:r w:rsidR="005450D1">
              <w:rPr>
                <w:noProof/>
                <w:webHidden/>
              </w:rPr>
            </w:r>
            <w:r w:rsidR="005450D1">
              <w:rPr>
                <w:noProof/>
                <w:webHidden/>
              </w:rPr>
              <w:fldChar w:fldCharType="separate"/>
            </w:r>
            <w:r w:rsidR="005450D1">
              <w:rPr>
                <w:noProof/>
                <w:webHidden/>
              </w:rPr>
              <w:delText>42</w:delText>
            </w:r>
            <w:r w:rsidR="005450D1">
              <w:rPr>
                <w:noProof/>
                <w:webHidden/>
              </w:rPr>
              <w:fldChar w:fldCharType="end"/>
            </w:r>
            <w:r>
              <w:rPr>
                <w:noProof/>
              </w:rPr>
              <w:fldChar w:fldCharType="end"/>
            </w:r>
          </w:del>
        </w:p>
        <w:p w14:paraId="77AA0D86" w14:textId="77777777" w:rsidR="005450D1" w:rsidRDefault="00EE43D9">
          <w:pPr>
            <w:pStyle w:val="TOC3"/>
            <w:rPr>
              <w:del w:id="99" w:author="pbx" w:date="2017-12-12T17:47:00Z"/>
              <w:rFonts w:asciiTheme="minorHAnsi" w:eastAsiaTheme="minorEastAsia" w:hAnsiTheme="minorHAnsi" w:cstheme="minorBidi"/>
              <w:noProof/>
              <w:color w:val="auto"/>
              <w:sz w:val="22"/>
              <w:szCs w:val="22"/>
              <w:lang w:val="en-US"/>
            </w:rPr>
          </w:pPr>
          <w:del w:id="100" w:author="pbx" w:date="2017-12-12T17:47:00Z">
            <w:r>
              <w:lastRenderedPageBreak/>
              <w:fldChar w:fldCharType="begin"/>
            </w:r>
            <w:r>
              <w:delInstrText xml:space="preserve"> HYPERLINK \l "_Toc495429281" </w:delInstrText>
            </w:r>
            <w:r>
              <w:fldChar w:fldCharType="separate"/>
            </w:r>
            <w:r w:rsidR="005450D1" w:rsidRPr="003C0003">
              <w:rPr>
                <w:rStyle w:val="Hyperlink"/>
                <w:noProof/>
              </w:rPr>
              <w:delText>4.10.1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Location in Document</w:delText>
            </w:r>
            <w:r w:rsidR="005450D1">
              <w:rPr>
                <w:noProof/>
                <w:webHidden/>
              </w:rPr>
              <w:tab/>
            </w:r>
            <w:r w:rsidR="005450D1">
              <w:rPr>
                <w:noProof/>
                <w:webHidden/>
              </w:rPr>
              <w:fldChar w:fldCharType="begin"/>
            </w:r>
            <w:r w:rsidR="005450D1">
              <w:rPr>
                <w:noProof/>
                <w:webHidden/>
              </w:rPr>
              <w:delInstrText xml:space="preserve"> PAGEREF _Toc495429281 \h </w:delInstrText>
            </w:r>
            <w:r w:rsidR="005450D1">
              <w:rPr>
                <w:noProof/>
                <w:webHidden/>
              </w:rPr>
            </w:r>
            <w:r w:rsidR="005450D1">
              <w:rPr>
                <w:noProof/>
                <w:webHidden/>
              </w:rPr>
              <w:fldChar w:fldCharType="separate"/>
            </w:r>
            <w:r w:rsidR="005450D1">
              <w:rPr>
                <w:noProof/>
                <w:webHidden/>
              </w:rPr>
              <w:delText>43</w:delText>
            </w:r>
            <w:r w:rsidR="005450D1">
              <w:rPr>
                <w:noProof/>
                <w:webHidden/>
              </w:rPr>
              <w:fldChar w:fldCharType="end"/>
            </w:r>
            <w:r>
              <w:rPr>
                <w:noProof/>
              </w:rPr>
              <w:fldChar w:fldCharType="end"/>
            </w:r>
          </w:del>
        </w:p>
        <w:p w14:paraId="51D5CC02" w14:textId="77777777" w:rsidR="005450D1" w:rsidRDefault="00EE43D9">
          <w:pPr>
            <w:pStyle w:val="TOC3"/>
            <w:rPr>
              <w:del w:id="101" w:author="pbx" w:date="2017-12-12T17:47:00Z"/>
              <w:rFonts w:asciiTheme="minorHAnsi" w:eastAsiaTheme="minorEastAsia" w:hAnsiTheme="minorHAnsi" w:cstheme="minorBidi"/>
              <w:noProof/>
              <w:color w:val="auto"/>
              <w:sz w:val="22"/>
              <w:szCs w:val="22"/>
              <w:lang w:val="en-US"/>
            </w:rPr>
          </w:pPr>
          <w:del w:id="102" w:author="pbx" w:date="2017-12-12T17:47:00Z">
            <w:r>
              <w:fldChar w:fldCharType="begin"/>
            </w:r>
            <w:r>
              <w:delInstrText xml:space="preserve"> HYPERLINK \l "_Toc495429282" </w:delInstrText>
            </w:r>
            <w:r>
              <w:fldChar w:fldCharType="separate"/>
            </w:r>
            <w:r w:rsidR="005450D1" w:rsidRPr="003C0003">
              <w:rPr>
                <w:rStyle w:val="Hyperlink"/>
                <w:noProof/>
              </w:rPr>
              <w:delText>4.10.2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XML</w:delText>
            </w:r>
            <w:r w:rsidR="005450D1">
              <w:rPr>
                <w:noProof/>
                <w:webHidden/>
              </w:rPr>
              <w:tab/>
            </w:r>
            <w:r w:rsidR="005450D1">
              <w:rPr>
                <w:noProof/>
                <w:webHidden/>
              </w:rPr>
              <w:fldChar w:fldCharType="begin"/>
            </w:r>
            <w:r w:rsidR="005450D1">
              <w:rPr>
                <w:noProof/>
                <w:webHidden/>
              </w:rPr>
              <w:delInstrText xml:space="preserve"> PAGEREF _Toc495429282 \h </w:delInstrText>
            </w:r>
            <w:r w:rsidR="005450D1">
              <w:rPr>
                <w:noProof/>
                <w:webHidden/>
              </w:rPr>
            </w:r>
            <w:r w:rsidR="005450D1">
              <w:rPr>
                <w:noProof/>
                <w:webHidden/>
              </w:rPr>
              <w:fldChar w:fldCharType="separate"/>
            </w:r>
            <w:r w:rsidR="005450D1">
              <w:rPr>
                <w:noProof/>
                <w:webHidden/>
              </w:rPr>
              <w:delText>43</w:delText>
            </w:r>
            <w:r w:rsidR="005450D1">
              <w:rPr>
                <w:noProof/>
                <w:webHidden/>
              </w:rPr>
              <w:fldChar w:fldCharType="end"/>
            </w:r>
            <w:r>
              <w:rPr>
                <w:noProof/>
              </w:rPr>
              <w:fldChar w:fldCharType="end"/>
            </w:r>
          </w:del>
        </w:p>
        <w:p w14:paraId="12004C29" w14:textId="77777777" w:rsidR="005450D1" w:rsidRDefault="00EE43D9">
          <w:pPr>
            <w:pStyle w:val="TOC3"/>
            <w:rPr>
              <w:del w:id="103" w:author="pbx" w:date="2017-12-12T17:47:00Z"/>
              <w:rFonts w:asciiTheme="minorHAnsi" w:eastAsiaTheme="minorEastAsia" w:hAnsiTheme="minorHAnsi" w:cstheme="minorBidi"/>
              <w:noProof/>
              <w:color w:val="auto"/>
              <w:sz w:val="22"/>
              <w:szCs w:val="22"/>
              <w:lang w:val="en-US"/>
            </w:rPr>
          </w:pPr>
          <w:del w:id="104" w:author="pbx" w:date="2017-12-12T17:47:00Z">
            <w:r>
              <w:fldChar w:fldCharType="begin"/>
            </w:r>
            <w:r>
              <w:delInstrText xml:space="preserve"> HYPERLINK \l "_Toc495429283" </w:delInstrText>
            </w:r>
            <w:r>
              <w:fldChar w:fldCharType="separate"/>
            </w:r>
            <w:r w:rsidR="005450D1" w:rsidRPr="003C0003">
              <w:rPr>
                <w:rStyle w:val="Hyperlink"/>
                <w:noProof/>
              </w:rPr>
              <w:delText>4.10.3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Equivalence to other Products, Product Source</w:delText>
            </w:r>
            <w:r w:rsidR="005450D1">
              <w:rPr>
                <w:noProof/>
                <w:webHidden/>
              </w:rPr>
              <w:tab/>
            </w:r>
            <w:r w:rsidR="005450D1">
              <w:rPr>
                <w:noProof/>
                <w:webHidden/>
              </w:rPr>
              <w:fldChar w:fldCharType="begin"/>
            </w:r>
            <w:r w:rsidR="005450D1">
              <w:rPr>
                <w:noProof/>
                <w:webHidden/>
              </w:rPr>
              <w:delInstrText xml:space="preserve"> PAGEREF _Toc495429283 \h </w:delInstrText>
            </w:r>
            <w:r w:rsidR="005450D1">
              <w:rPr>
                <w:noProof/>
                <w:webHidden/>
              </w:rPr>
            </w:r>
            <w:r w:rsidR="005450D1">
              <w:rPr>
                <w:noProof/>
                <w:webHidden/>
              </w:rPr>
              <w:fldChar w:fldCharType="separate"/>
            </w:r>
            <w:r w:rsidR="005450D1">
              <w:rPr>
                <w:noProof/>
                <w:webHidden/>
              </w:rPr>
              <w:delText>46</w:delText>
            </w:r>
            <w:r w:rsidR="005450D1">
              <w:rPr>
                <w:noProof/>
                <w:webHidden/>
              </w:rPr>
              <w:fldChar w:fldCharType="end"/>
            </w:r>
            <w:r>
              <w:rPr>
                <w:noProof/>
              </w:rPr>
              <w:fldChar w:fldCharType="end"/>
            </w:r>
          </w:del>
        </w:p>
        <w:p w14:paraId="307675CC" w14:textId="77777777" w:rsidR="005450D1" w:rsidRDefault="00EE43D9">
          <w:pPr>
            <w:pStyle w:val="TOC3"/>
            <w:rPr>
              <w:del w:id="105" w:author="pbx" w:date="2017-12-12T17:47:00Z"/>
              <w:rFonts w:asciiTheme="minorHAnsi" w:eastAsiaTheme="minorEastAsia" w:hAnsiTheme="minorHAnsi" w:cstheme="minorBidi"/>
              <w:noProof/>
              <w:color w:val="auto"/>
              <w:sz w:val="22"/>
              <w:szCs w:val="22"/>
              <w:lang w:val="en-US"/>
            </w:rPr>
          </w:pPr>
          <w:del w:id="106" w:author="pbx" w:date="2017-12-12T17:47:00Z">
            <w:r>
              <w:fldChar w:fldCharType="begin"/>
            </w:r>
            <w:r>
              <w:delInstrText xml:space="preserve"> HYPERLINK \l "_Toc495429284" </w:delInstrText>
            </w:r>
            <w:r>
              <w:fldChar w:fldCharType="separate"/>
            </w:r>
            <w:r w:rsidR="005450D1" w:rsidRPr="003C0003">
              <w:rPr>
                <w:rStyle w:val="Hyperlink"/>
                <w:noProof/>
              </w:rPr>
              <w:delText>4.10.4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Additional Identifiers for this Product</w:delText>
            </w:r>
            <w:r w:rsidR="005450D1">
              <w:rPr>
                <w:noProof/>
                <w:webHidden/>
              </w:rPr>
              <w:tab/>
            </w:r>
            <w:r w:rsidR="005450D1">
              <w:rPr>
                <w:noProof/>
                <w:webHidden/>
              </w:rPr>
              <w:fldChar w:fldCharType="begin"/>
            </w:r>
            <w:r w:rsidR="005450D1">
              <w:rPr>
                <w:noProof/>
                <w:webHidden/>
              </w:rPr>
              <w:delInstrText xml:space="preserve"> PAGEREF _Toc495429284 \h </w:delInstrText>
            </w:r>
            <w:r w:rsidR="005450D1">
              <w:rPr>
                <w:noProof/>
                <w:webHidden/>
              </w:rPr>
            </w:r>
            <w:r w:rsidR="005450D1">
              <w:rPr>
                <w:noProof/>
                <w:webHidden/>
              </w:rPr>
              <w:fldChar w:fldCharType="separate"/>
            </w:r>
            <w:r w:rsidR="005450D1">
              <w:rPr>
                <w:noProof/>
                <w:webHidden/>
              </w:rPr>
              <w:delText>47</w:delText>
            </w:r>
            <w:r w:rsidR="005450D1">
              <w:rPr>
                <w:noProof/>
                <w:webHidden/>
              </w:rPr>
              <w:fldChar w:fldCharType="end"/>
            </w:r>
            <w:r>
              <w:rPr>
                <w:noProof/>
              </w:rPr>
              <w:fldChar w:fldCharType="end"/>
            </w:r>
          </w:del>
        </w:p>
        <w:p w14:paraId="4B91CFBA" w14:textId="77777777" w:rsidR="005450D1" w:rsidRDefault="00EE43D9">
          <w:pPr>
            <w:pStyle w:val="TOC3"/>
            <w:rPr>
              <w:del w:id="107" w:author="pbx" w:date="2017-12-12T17:47:00Z"/>
              <w:rFonts w:asciiTheme="minorHAnsi" w:eastAsiaTheme="minorEastAsia" w:hAnsiTheme="minorHAnsi" w:cstheme="minorBidi"/>
              <w:noProof/>
              <w:color w:val="auto"/>
              <w:sz w:val="22"/>
              <w:szCs w:val="22"/>
              <w:lang w:val="en-US"/>
            </w:rPr>
          </w:pPr>
          <w:del w:id="108" w:author="pbx" w:date="2017-12-12T17:47:00Z">
            <w:r>
              <w:fldChar w:fldCharType="begin"/>
            </w:r>
            <w:r>
              <w:delInstrText xml:space="preserve"> HYPERLINK \l "_Toc495429285" </w:delInstrText>
            </w:r>
            <w:r>
              <w:fldChar w:fldCharType="separate"/>
            </w:r>
            <w:r w:rsidR="005450D1" w:rsidRPr="003C0003">
              <w:rPr>
                <w:rStyle w:val="Hyperlink"/>
                <w:noProof/>
              </w:rPr>
              <w:delText>4.10.5</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Ingredient</w:delText>
            </w:r>
            <w:r w:rsidR="005450D1">
              <w:rPr>
                <w:noProof/>
                <w:webHidden/>
              </w:rPr>
              <w:tab/>
            </w:r>
            <w:r w:rsidR="005450D1">
              <w:rPr>
                <w:noProof/>
                <w:webHidden/>
              </w:rPr>
              <w:fldChar w:fldCharType="begin"/>
            </w:r>
            <w:r w:rsidR="005450D1">
              <w:rPr>
                <w:noProof/>
                <w:webHidden/>
              </w:rPr>
              <w:delInstrText xml:space="preserve"> PAGEREF _Toc495429285 \h </w:delInstrText>
            </w:r>
            <w:r w:rsidR="005450D1">
              <w:rPr>
                <w:noProof/>
                <w:webHidden/>
              </w:rPr>
            </w:r>
            <w:r w:rsidR="005450D1">
              <w:rPr>
                <w:noProof/>
                <w:webHidden/>
              </w:rPr>
              <w:fldChar w:fldCharType="separate"/>
            </w:r>
            <w:r w:rsidR="005450D1">
              <w:rPr>
                <w:noProof/>
                <w:webHidden/>
              </w:rPr>
              <w:delText>48</w:delText>
            </w:r>
            <w:r w:rsidR="005450D1">
              <w:rPr>
                <w:noProof/>
                <w:webHidden/>
              </w:rPr>
              <w:fldChar w:fldCharType="end"/>
            </w:r>
            <w:r>
              <w:rPr>
                <w:noProof/>
              </w:rPr>
              <w:fldChar w:fldCharType="end"/>
            </w:r>
          </w:del>
        </w:p>
        <w:p w14:paraId="33DAEA63" w14:textId="77777777" w:rsidR="005450D1" w:rsidRDefault="00EE43D9">
          <w:pPr>
            <w:pStyle w:val="TOC3"/>
            <w:rPr>
              <w:del w:id="109" w:author="pbx" w:date="2017-12-12T17:47:00Z"/>
              <w:rFonts w:asciiTheme="minorHAnsi" w:eastAsiaTheme="minorEastAsia" w:hAnsiTheme="minorHAnsi" w:cstheme="minorBidi"/>
              <w:noProof/>
              <w:color w:val="auto"/>
              <w:sz w:val="22"/>
              <w:szCs w:val="22"/>
              <w:lang w:val="en-US"/>
            </w:rPr>
          </w:pPr>
          <w:del w:id="110" w:author="pbx" w:date="2017-12-12T17:47:00Z">
            <w:r>
              <w:fldChar w:fldCharType="begin"/>
            </w:r>
            <w:r>
              <w:delInstrText xml:space="preserve"> HYPERLINK \l "_Toc495429286" </w:delInstrText>
            </w:r>
            <w:r>
              <w:fldChar w:fldCharType="separate"/>
            </w:r>
            <w:r w:rsidR="005450D1" w:rsidRPr="003C0003">
              <w:rPr>
                <w:rStyle w:val="Hyperlink"/>
                <w:noProof/>
              </w:rPr>
              <w:delText>4.10.6</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Packaging</w:delText>
            </w:r>
            <w:r w:rsidR="005450D1">
              <w:rPr>
                <w:noProof/>
                <w:webHidden/>
              </w:rPr>
              <w:tab/>
            </w:r>
            <w:r w:rsidR="005450D1">
              <w:rPr>
                <w:noProof/>
                <w:webHidden/>
              </w:rPr>
              <w:fldChar w:fldCharType="begin"/>
            </w:r>
            <w:r w:rsidR="005450D1">
              <w:rPr>
                <w:noProof/>
                <w:webHidden/>
              </w:rPr>
              <w:delInstrText xml:space="preserve"> PAGEREF _Toc495429286 \h </w:delInstrText>
            </w:r>
            <w:r w:rsidR="005450D1">
              <w:rPr>
                <w:noProof/>
                <w:webHidden/>
              </w:rPr>
            </w:r>
            <w:r w:rsidR="005450D1">
              <w:rPr>
                <w:noProof/>
                <w:webHidden/>
              </w:rPr>
              <w:fldChar w:fldCharType="separate"/>
            </w:r>
            <w:r w:rsidR="005450D1">
              <w:rPr>
                <w:noProof/>
                <w:webHidden/>
              </w:rPr>
              <w:delText>53</w:delText>
            </w:r>
            <w:r w:rsidR="005450D1">
              <w:rPr>
                <w:noProof/>
                <w:webHidden/>
              </w:rPr>
              <w:fldChar w:fldCharType="end"/>
            </w:r>
            <w:r>
              <w:rPr>
                <w:noProof/>
              </w:rPr>
              <w:fldChar w:fldCharType="end"/>
            </w:r>
          </w:del>
        </w:p>
        <w:p w14:paraId="705EAD4E" w14:textId="77777777" w:rsidR="005450D1" w:rsidRDefault="00EE43D9">
          <w:pPr>
            <w:pStyle w:val="TOC3"/>
            <w:rPr>
              <w:del w:id="111" w:author="pbx" w:date="2017-12-12T17:47:00Z"/>
              <w:rFonts w:asciiTheme="minorHAnsi" w:eastAsiaTheme="minorEastAsia" w:hAnsiTheme="minorHAnsi" w:cstheme="minorBidi"/>
              <w:noProof/>
              <w:color w:val="auto"/>
              <w:sz w:val="22"/>
              <w:szCs w:val="22"/>
              <w:lang w:val="en-US"/>
            </w:rPr>
          </w:pPr>
          <w:del w:id="112" w:author="pbx" w:date="2017-12-12T17:47:00Z">
            <w:r>
              <w:fldChar w:fldCharType="begin"/>
            </w:r>
            <w:r>
              <w:delInstrText xml:space="preserve"> HYPERLINK \l "_Toc495429287" </w:delInstrText>
            </w:r>
            <w:r>
              <w:fldChar w:fldCharType="separate"/>
            </w:r>
            <w:r w:rsidR="005450D1" w:rsidRPr="003C0003">
              <w:rPr>
                <w:rStyle w:val="Hyperlink"/>
                <w:noProof/>
              </w:rPr>
              <w:delText>4.10.7</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Kits, Parts, Components and Accessories</w:delText>
            </w:r>
            <w:r w:rsidR="005450D1">
              <w:rPr>
                <w:noProof/>
                <w:webHidden/>
              </w:rPr>
              <w:tab/>
            </w:r>
            <w:r w:rsidR="005450D1">
              <w:rPr>
                <w:noProof/>
                <w:webHidden/>
              </w:rPr>
              <w:fldChar w:fldCharType="begin"/>
            </w:r>
            <w:r w:rsidR="005450D1">
              <w:rPr>
                <w:noProof/>
                <w:webHidden/>
              </w:rPr>
              <w:delInstrText xml:space="preserve"> PAGEREF _Toc495429287 \h </w:delInstrText>
            </w:r>
            <w:r w:rsidR="005450D1">
              <w:rPr>
                <w:noProof/>
                <w:webHidden/>
              </w:rPr>
            </w:r>
            <w:r w:rsidR="005450D1">
              <w:rPr>
                <w:noProof/>
                <w:webHidden/>
              </w:rPr>
              <w:fldChar w:fldCharType="separate"/>
            </w:r>
            <w:r w:rsidR="005450D1">
              <w:rPr>
                <w:noProof/>
                <w:webHidden/>
              </w:rPr>
              <w:delText>54</w:delText>
            </w:r>
            <w:r w:rsidR="005450D1">
              <w:rPr>
                <w:noProof/>
                <w:webHidden/>
              </w:rPr>
              <w:fldChar w:fldCharType="end"/>
            </w:r>
            <w:r>
              <w:rPr>
                <w:noProof/>
              </w:rPr>
              <w:fldChar w:fldCharType="end"/>
            </w:r>
          </w:del>
        </w:p>
        <w:p w14:paraId="7B2B8544" w14:textId="77777777" w:rsidR="005450D1" w:rsidRDefault="00EE43D9">
          <w:pPr>
            <w:pStyle w:val="TOC3"/>
            <w:rPr>
              <w:del w:id="113" w:author="pbx" w:date="2017-12-12T17:47:00Z"/>
              <w:rFonts w:asciiTheme="minorHAnsi" w:eastAsiaTheme="minorEastAsia" w:hAnsiTheme="minorHAnsi" w:cstheme="minorBidi"/>
              <w:noProof/>
              <w:color w:val="auto"/>
              <w:sz w:val="22"/>
              <w:szCs w:val="22"/>
              <w:lang w:val="en-US"/>
            </w:rPr>
          </w:pPr>
          <w:del w:id="114" w:author="pbx" w:date="2017-12-12T17:47:00Z">
            <w:r>
              <w:fldChar w:fldCharType="begin"/>
            </w:r>
            <w:r>
              <w:delInstrText xml:space="preserve"> HYPERLINK \l "_Toc495429288" </w:delInstrText>
            </w:r>
            <w:r>
              <w:fldChar w:fldCharType="separate"/>
            </w:r>
            <w:r w:rsidR="005450D1" w:rsidRPr="003C0003">
              <w:rPr>
                <w:rStyle w:val="Hyperlink"/>
                <w:noProof/>
              </w:rPr>
              <w:delText>4.10.8</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Drug Kit with a Device Part</w:delText>
            </w:r>
            <w:r w:rsidR="005450D1">
              <w:rPr>
                <w:noProof/>
                <w:webHidden/>
              </w:rPr>
              <w:tab/>
            </w:r>
            <w:r w:rsidR="005450D1">
              <w:rPr>
                <w:noProof/>
                <w:webHidden/>
              </w:rPr>
              <w:fldChar w:fldCharType="begin"/>
            </w:r>
            <w:r w:rsidR="005450D1">
              <w:rPr>
                <w:noProof/>
                <w:webHidden/>
              </w:rPr>
              <w:delInstrText xml:space="preserve"> PAGEREF _Toc495429288 \h </w:delInstrText>
            </w:r>
            <w:r w:rsidR="005450D1">
              <w:rPr>
                <w:noProof/>
                <w:webHidden/>
              </w:rPr>
            </w:r>
            <w:r w:rsidR="005450D1">
              <w:rPr>
                <w:noProof/>
                <w:webHidden/>
              </w:rPr>
              <w:fldChar w:fldCharType="separate"/>
            </w:r>
            <w:r w:rsidR="005450D1">
              <w:rPr>
                <w:noProof/>
                <w:webHidden/>
              </w:rPr>
              <w:delText>56</w:delText>
            </w:r>
            <w:r w:rsidR="005450D1">
              <w:rPr>
                <w:noProof/>
                <w:webHidden/>
              </w:rPr>
              <w:fldChar w:fldCharType="end"/>
            </w:r>
            <w:r>
              <w:rPr>
                <w:noProof/>
              </w:rPr>
              <w:fldChar w:fldCharType="end"/>
            </w:r>
          </w:del>
        </w:p>
        <w:p w14:paraId="4FA46C53" w14:textId="77777777" w:rsidR="005450D1" w:rsidRDefault="00EE43D9">
          <w:pPr>
            <w:pStyle w:val="TOC3"/>
            <w:rPr>
              <w:del w:id="115" w:author="pbx" w:date="2017-12-12T17:47:00Z"/>
              <w:rFonts w:asciiTheme="minorHAnsi" w:eastAsiaTheme="minorEastAsia" w:hAnsiTheme="minorHAnsi" w:cstheme="minorBidi"/>
              <w:noProof/>
              <w:color w:val="auto"/>
              <w:sz w:val="22"/>
              <w:szCs w:val="22"/>
              <w:lang w:val="en-US"/>
            </w:rPr>
          </w:pPr>
          <w:del w:id="116" w:author="pbx" w:date="2017-12-12T17:47:00Z">
            <w:r>
              <w:fldChar w:fldCharType="begin"/>
            </w:r>
            <w:r>
              <w:delInstrText xml:space="preserve"> HYPERLINK \l "_Toc495429289" </w:delInstrText>
            </w:r>
            <w:r>
              <w:fldChar w:fldCharType="separate"/>
            </w:r>
            <w:r w:rsidR="005450D1" w:rsidRPr="003C0003">
              <w:rPr>
                <w:rStyle w:val="Hyperlink"/>
                <w:noProof/>
              </w:rPr>
              <w:delText>4.10.9</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Device Kit with a Drug Part</w:delText>
            </w:r>
            <w:r w:rsidR="005450D1">
              <w:rPr>
                <w:noProof/>
                <w:webHidden/>
              </w:rPr>
              <w:tab/>
            </w:r>
            <w:r w:rsidR="005450D1">
              <w:rPr>
                <w:noProof/>
                <w:webHidden/>
              </w:rPr>
              <w:fldChar w:fldCharType="begin"/>
            </w:r>
            <w:r w:rsidR="005450D1">
              <w:rPr>
                <w:noProof/>
                <w:webHidden/>
              </w:rPr>
              <w:delInstrText xml:space="preserve"> PAGEREF _Toc495429289 \h </w:delInstrText>
            </w:r>
            <w:r w:rsidR="005450D1">
              <w:rPr>
                <w:noProof/>
                <w:webHidden/>
              </w:rPr>
            </w:r>
            <w:r w:rsidR="005450D1">
              <w:rPr>
                <w:noProof/>
                <w:webHidden/>
              </w:rPr>
              <w:fldChar w:fldCharType="separate"/>
            </w:r>
            <w:r w:rsidR="005450D1">
              <w:rPr>
                <w:noProof/>
                <w:webHidden/>
              </w:rPr>
              <w:delText>58</w:delText>
            </w:r>
            <w:r w:rsidR="005450D1">
              <w:rPr>
                <w:noProof/>
                <w:webHidden/>
              </w:rPr>
              <w:fldChar w:fldCharType="end"/>
            </w:r>
            <w:r>
              <w:rPr>
                <w:noProof/>
              </w:rPr>
              <w:fldChar w:fldCharType="end"/>
            </w:r>
          </w:del>
        </w:p>
        <w:p w14:paraId="71DC9845" w14:textId="77777777" w:rsidR="005450D1" w:rsidRDefault="00EE43D9">
          <w:pPr>
            <w:pStyle w:val="TOC3"/>
            <w:rPr>
              <w:del w:id="117" w:author="pbx" w:date="2017-12-12T17:47:00Z"/>
              <w:rFonts w:asciiTheme="minorHAnsi" w:eastAsiaTheme="minorEastAsia" w:hAnsiTheme="minorHAnsi" w:cstheme="minorBidi"/>
              <w:noProof/>
              <w:color w:val="auto"/>
              <w:sz w:val="22"/>
              <w:szCs w:val="22"/>
              <w:lang w:val="en-US"/>
            </w:rPr>
          </w:pPr>
          <w:del w:id="118" w:author="pbx" w:date="2017-12-12T17:47:00Z">
            <w:r>
              <w:fldChar w:fldCharType="begin"/>
            </w:r>
            <w:r>
              <w:delInstrText xml:space="preserve"> HYPERLINK \l "_Toc495429</w:delInstrText>
            </w:r>
            <w:r>
              <w:delInstrText xml:space="preserve">290" </w:delInstrText>
            </w:r>
            <w:r>
              <w:fldChar w:fldCharType="separate"/>
            </w:r>
            <w:r w:rsidR="005450D1" w:rsidRPr="003C0003">
              <w:rPr>
                <w:rStyle w:val="Hyperlink"/>
                <w:noProof/>
              </w:rPr>
              <w:delText>4.10.10</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Marketing Category and Application Number</w:delText>
            </w:r>
            <w:r w:rsidR="005450D1">
              <w:rPr>
                <w:noProof/>
                <w:webHidden/>
              </w:rPr>
              <w:tab/>
            </w:r>
            <w:r w:rsidR="005450D1">
              <w:rPr>
                <w:noProof/>
                <w:webHidden/>
              </w:rPr>
              <w:fldChar w:fldCharType="begin"/>
            </w:r>
            <w:r w:rsidR="005450D1">
              <w:rPr>
                <w:noProof/>
                <w:webHidden/>
              </w:rPr>
              <w:delInstrText xml:space="preserve"> PAGEREF _Toc495429290 \h </w:delInstrText>
            </w:r>
            <w:r w:rsidR="005450D1">
              <w:rPr>
                <w:noProof/>
                <w:webHidden/>
              </w:rPr>
            </w:r>
            <w:r w:rsidR="005450D1">
              <w:rPr>
                <w:noProof/>
                <w:webHidden/>
              </w:rPr>
              <w:fldChar w:fldCharType="separate"/>
            </w:r>
            <w:r w:rsidR="005450D1">
              <w:rPr>
                <w:noProof/>
                <w:webHidden/>
              </w:rPr>
              <w:delText>60</w:delText>
            </w:r>
            <w:r w:rsidR="005450D1">
              <w:rPr>
                <w:noProof/>
                <w:webHidden/>
              </w:rPr>
              <w:fldChar w:fldCharType="end"/>
            </w:r>
            <w:r>
              <w:rPr>
                <w:noProof/>
              </w:rPr>
              <w:fldChar w:fldCharType="end"/>
            </w:r>
          </w:del>
        </w:p>
        <w:p w14:paraId="36CA9364" w14:textId="77777777" w:rsidR="005450D1" w:rsidRDefault="00EE43D9">
          <w:pPr>
            <w:pStyle w:val="TOC3"/>
            <w:rPr>
              <w:del w:id="119" w:author="pbx" w:date="2017-12-12T17:47:00Z"/>
              <w:rFonts w:asciiTheme="minorHAnsi" w:eastAsiaTheme="minorEastAsia" w:hAnsiTheme="minorHAnsi" w:cstheme="minorBidi"/>
              <w:noProof/>
              <w:color w:val="auto"/>
              <w:sz w:val="22"/>
              <w:szCs w:val="22"/>
              <w:lang w:val="en-US"/>
            </w:rPr>
          </w:pPr>
          <w:del w:id="120" w:author="pbx" w:date="2017-12-12T17:47:00Z">
            <w:r>
              <w:fldChar w:fldCharType="begin"/>
            </w:r>
            <w:r>
              <w:delInstrText xml:space="preserve"> HYPERLINK \l "_Toc495429291" </w:delInstrText>
            </w:r>
            <w:r>
              <w:fldChar w:fldCharType="separate"/>
            </w:r>
            <w:r w:rsidR="005450D1" w:rsidRPr="003C0003">
              <w:rPr>
                <w:rStyle w:val="Hyperlink"/>
                <w:noProof/>
              </w:rPr>
              <w:delText>4.10.11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Marketing status</w:delText>
            </w:r>
            <w:r w:rsidR="005450D1">
              <w:rPr>
                <w:noProof/>
                <w:webHidden/>
              </w:rPr>
              <w:tab/>
            </w:r>
            <w:r w:rsidR="005450D1">
              <w:rPr>
                <w:noProof/>
                <w:webHidden/>
              </w:rPr>
              <w:fldChar w:fldCharType="begin"/>
            </w:r>
            <w:r w:rsidR="005450D1">
              <w:rPr>
                <w:noProof/>
                <w:webHidden/>
              </w:rPr>
              <w:delInstrText xml:space="preserve"> PAGEREF _Toc495429291 \h </w:delInstrText>
            </w:r>
            <w:r w:rsidR="005450D1">
              <w:rPr>
                <w:noProof/>
                <w:webHidden/>
              </w:rPr>
            </w:r>
            <w:r w:rsidR="005450D1">
              <w:rPr>
                <w:noProof/>
                <w:webHidden/>
              </w:rPr>
              <w:fldChar w:fldCharType="separate"/>
            </w:r>
            <w:r w:rsidR="005450D1">
              <w:rPr>
                <w:noProof/>
                <w:webHidden/>
              </w:rPr>
              <w:delText>61</w:delText>
            </w:r>
            <w:r w:rsidR="005450D1">
              <w:rPr>
                <w:noProof/>
                <w:webHidden/>
              </w:rPr>
              <w:fldChar w:fldCharType="end"/>
            </w:r>
            <w:r>
              <w:rPr>
                <w:noProof/>
              </w:rPr>
              <w:fldChar w:fldCharType="end"/>
            </w:r>
          </w:del>
        </w:p>
        <w:p w14:paraId="148534C7" w14:textId="77777777" w:rsidR="005450D1" w:rsidRDefault="00EE43D9">
          <w:pPr>
            <w:pStyle w:val="TOC3"/>
            <w:rPr>
              <w:del w:id="121" w:author="pbx" w:date="2017-12-12T17:47:00Z"/>
              <w:rFonts w:asciiTheme="minorHAnsi" w:eastAsiaTheme="minorEastAsia" w:hAnsiTheme="minorHAnsi" w:cstheme="minorBidi"/>
              <w:noProof/>
              <w:color w:val="auto"/>
              <w:sz w:val="22"/>
              <w:szCs w:val="22"/>
              <w:lang w:val="en-US"/>
            </w:rPr>
          </w:pPr>
          <w:del w:id="122" w:author="pbx" w:date="2017-12-12T17:47:00Z">
            <w:r>
              <w:fldChar w:fldCharType="begin"/>
            </w:r>
            <w:r>
              <w:delInstrText xml:space="preserve"> HYPERLINK \l "_Toc495429292" </w:delInstrText>
            </w:r>
            <w:r>
              <w:fldChar w:fldCharType="separate"/>
            </w:r>
            <w:r w:rsidR="005450D1" w:rsidRPr="003C0003">
              <w:rPr>
                <w:rStyle w:val="Hyperlink"/>
                <w:noProof/>
              </w:rPr>
              <w:delText>4.10.12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General Characteristics</w:delText>
            </w:r>
            <w:r w:rsidR="005450D1">
              <w:rPr>
                <w:noProof/>
                <w:webHidden/>
              </w:rPr>
              <w:tab/>
            </w:r>
            <w:r w:rsidR="005450D1">
              <w:rPr>
                <w:noProof/>
                <w:webHidden/>
              </w:rPr>
              <w:fldChar w:fldCharType="begin"/>
            </w:r>
            <w:r w:rsidR="005450D1">
              <w:rPr>
                <w:noProof/>
                <w:webHidden/>
              </w:rPr>
              <w:delInstrText xml:space="preserve"> PAGEREF _Toc495429292 \h </w:delInstrText>
            </w:r>
            <w:r w:rsidR="005450D1">
              <w:rPr>
                <w:noProof/>
                <w:webHidden/>
              </w:rPr>
            </w:r>
            <w:r w:rsidR="005450D1">
              <w:rPr>
                <w:noProof/>
                <w:webHidden/>
              </w:rPr>
              <w:fldChar w:fldCharType="separate"/>
            </w:r>
            <w:r w:rsidR="005450D1">
              <w:rPr>
                <w:noProof/>
                <w:webHidden/>
              </w:rPr>
              <w:delText>63</w:delText>
            </w:r>
            <w:r w:rsidR="005450D1">
              <w:rPr>
                <w:noProof/>
                <w:webHidden/>
              </w:rPr>
              <w:fldChar w:fldCharType="end"/>
            </w:r>
            <w:r>
              <w:rPr>
                <w:noProof/>
              </w:rPr>
              <w:fldChar w:fldCharType="end"/>
            </w:r>
          </w:del>
        </w:p>
        <w:p w14:paraId="55467AC7" w14:textId="77777777" w:rsidR="005450D1" w:rsidRDefault="00EE43D9">
          <w:pPr>
            <w:pStyle w:val="TOC3"/>
            <w:rPr>
              <w:del w:id="123" w:author="pbx" w:date="2017-12-12T17:47:00Z"/>
              <w:rFonts w:asciiTheme="minorHAnsi" w:eastAsiaTheme="minorEastAsia" w:hAnsiTheme="minorHAnsi" w:cstheme="minorBidi"/>
              <w:noProof/>
              <w:color w:val="auto"/>
              <w:sz w:val="22"/>
              <w:szCs w:val="22"/>
              <w:lang w:val="en-US"/>
            </w:rPr>
          </w:pPr>
          <w:del w:id="124" w:author="pbx" w:date="2017-12-12T17:47:00Z">
            <w:r>
              <w:fldChar w:fldCharType="begin"/>
            </w:r>
            <w:r>
              <w:delInstrText xml:space="preserve"> HYPERLINK \l "_Toc495429293" </w:delInstrText>
            </w:r>
            <w:r>
              <w:fldChar w:fldCharType="separate"/>
            </w:r>
            <w:r w:rsidR="005450D1" w:rsidRPr="003C0003">
              <w:rPr>
                <w:rStyle w:val="Hyperlink"/>
                <w:noProof/>
              </w:rPr>
              <w:delText>4.10.13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Product characteristics</w:delText>
            </w:r>
            <w:r w:rsidR="005450D1">
              <w:rPr>
                <w:noProof/>
                <w:webHidden/>
              </w:rPr>
              <w:tab/>
            </w:r>
            <w:r w:rsidR="005450D1">
              <w:rPr>
                <w:noProof/>
                <w:webHidden/>
              </w:rPr>
              <w:fldChar w:fldCharType="begin"/>
            </w:r>
            <w:r w:rsidR="005450D1">
              <w:rPr>
                <w:noProof/>
                <w:webHidden/>
              </w:rPr>
              <w:delInstrText xml:space="preserve"> PAGEREF _Toc495429293 \h </w:delInstrText>
            </w:r>
            <w:r w:rsidR="005450D1">
              <w:rPr>
                <w:noProof/>
                <w:webHidden/>
              </w:rPr>
            </w:r>
            <w:r w:rsidR="005450D1">
              <w:rPr>
                <w:noProof/>
                <w:webHidden/>
              </w:rPr>
              <w:fldChar w:fldCharType="separate"/>
            </w:r>
            <w:r w:rsidR="005450D1">
              <w:rPr>
                <w:noProof/>
                <w:webHidden/>
              </w:rPr>
              <w:delText>65</w:delText>
            </w:r>
            <w:r w:rsidR="005450D1">
              <w:rPr>
                <w:noProof/>
                <w:webHidden/>
              </w:rPr>
              <w:fldChar w:fldCharType="end"/>
            </w:r>
            <w:r>
              <w:rPr>
                <w:noProof/>
              </w:rPr>
              <w:fldChar w:fldCharType="end"/>
            </w:r>
          </w:del>
        </w:p>
        <w:p w14:paraId="0BE0FEE3" w14:textId="77777777" w:rsidR="005450D1" w:rsidRDefault="00EE43D9">
          <w:pPr>
            <w:pStyle w:val="TOC3"/>
            <w:rPr>
              <w:del w:id="125" w:author="pbx" w:date="2017-12-12T17:47:00Z"/>
              <w:rFonts w:asciiTheme="minorHAnsi" w:eastAsiaTheme="minorEastAsia" w:hAnsiTheme="minorHAnsi" w:cstheme="minorBidi"/>
              <w:noProof/>
              <w:color w:val="auto"/>
              <w:sz w:val="22"/>
              <w:szCs w:val="22"/>
              <w:lang w:val="en-US"/>
            </w:rPr>
          </w:pPr>
          <w:del w:id="126" w:author="pbx" w:date="2017-12-12T17:47:00Z">
            <w:r>
              <w:fldChar w:fldCharType="begin"/>
            </w:r>
            <w:r>
              <w:delInstrText xml:space="preserve"> HYPERLINK \l "_Toc49542929</w:delInstrText>
            </w:r>
            <w:r>
              <w:delInstrText xml:space="preserve">4" </w:delInstrText>
            </w:r>
            <w:r>
              <w:fldChar w:fldCharType="separate"/>
            </w:r>
            <w:r w:rsidR="005450D1" w:rsidRPr="003C0003">
              <w:rPr>
                <w:rStyle w:val="Hyperlink"/>
                <w:noProof/>
              </w:rPr>
              <w:delText>4.10.14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Validation</w:delText>
            </w:r>
            <w:r w:rsidR="005450D1">
              <w:rPr>
                <w:noProof/>
                <w:webHidden/>
              </w:rPr>
              <w:tab/>
            </w:r>
            <w:r w:rsidR="005450D1">
              <w:rPr>
                <w:noProof/>
                <w:webHidden/>
              </w:rPr>
              <w:fldChar w:fldCharType="begin"/>
            </w:r>
            <w:r w:rsidR="005450D1">
              <w:rPr>
                <w:noProof/>
                <w:webHidden/>
              </w:rPr>
              <w:delInstrText xml:space="preserve"> PAGEREF _Toc495429294 \h </w:delInstrText>
            </w:r>
            <w:r w:rsidR="005450D1">
              <w:rPr>
                <w:noProof/>
                <w:webHidden/>
              </w:rPr>
            </w:r>
            <w:r w:rsidR="005450D1">
              <w:rPr>
                <w:noProof/>
                <w:webHidden/>
              </w:rPr>
              <w:fldChar w:fldCharType="separate"/>
            </w:r>
            <w:r w:rsidR="005450D1">
              <w:rPr>
                <w:noProof/>
                <w:webHidden/>
              </w:rPr>
              <w:delText>68</w:delText>
            </w:r>
            <w:r w:rsidR="005450D1">
              <w:rPr>
                <w:noProof/>
                <w:webHidden/>
              </w:rPr>
              <w:fldChar w:fldCharType="end"/>
            </w:r>
            <w:r>
              <w:rPr>
                <w:noProof/>
              </w:rPr>
              <w:fldChar w:fldCharType="end"/>
            </w:r>
          </w:del>
        </w:p>
        <w:p w14:paraId="519EEEBB" w14:textId="77777777" w:rsidR="005450D1" w:rsidRDefault="00EE43D9">
          <w:pPr>
            <w:pStyle w:val="TOC2"/>
            <w:rPr>
              <w:del w:id="127" w:author="pbx" w:date="2017-12-12T17:47:00Z"/>
              <w:rFonts w:asciiTheme="minorHAnsi" w:eastAsiaTheme="minorEastAsia" w:hAnsiTheme="minorHAnsi" w:cstheme="minorBidi"/>
              <w:noProof/>
              <w:color w:val="auto"/>
              <w:sz w:val="22"/>
              <w:szCs w:val="22"/>
              <w:lang w:val="en-US"/>
            </w:rPr>
          </w:pPr>
          <w:del w:id="128" w:author="pbx" w:date="2017-12-12T17:47:00Z">
            <w:r>
              <w:fldChar w:fldCharType="begin"/>
            </w:r>
            <w:r>
              <w:delInstrText xml:space="preserve"> HYPERLINK \l "_Toc495429295" </w:delInstrText>
            </w:r>
            <w:r>
              <w:fldChar w:fldCharType="separate"/>
            </w:r>
            <w:r w:rsidR="005450D1" w:rsidRPr="003C0003">
              <w:rPr>
                <w:rStyle w:val="Hyperlink"/>
                <w:noProof/>
              </w:rPr>
              <w:delText>4.11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Product Data Information – Drug Products</w:delText>
            </w:r>
            <w:r w:rsidR="005450D1">
              <w:rPr>
                <w:noProof/>
                <w:webHidden/>
              </w:rPr>
              <w:tab/>
            </w:r>
            <w:r w:rsidR="005450D1">
              <w:rPr>
                <w:noProof/>
                <w:webHidden/>
              </w:rPr>
              <w:fldChar w:fldCharType="begin"/>
            </w:r>
            <w:r w:rsidR="005450D1">
              <w:rPr>
                <w:noProof/>
                <w:webHidden/>
              </w:rPr>
              <w:delInstrText xml:space="preserve"> PAGEREF _Toc495429295 \h </w:delInstrText>
            </w:r>
            <w:r w:rsidR="005450D1">
              <w:rPr>
                <w:noProof/>
                <w:webHidden/>
              </w:rPr>
            </w:r>
            <w:r w:rsidR="005450D1">
              <w:rPr>
                <w:noProof/>
                <w:webHidden/>
              </w:rPr>
              <w:fldChar w:fldCharType="separate"/>
            </w:r>
            <w:r w:rsidR="005450D1">
              <w:rPr>
                <w:noProof/>
                <w:webHidden/>
              </w:rPr>
              <w:delText>83</w:delText>
            </w:r>
            <w:r w:rsidR="005450D1">
              <w:rPr>
                <w:noProof/>
                <w:webHidden/>
              </w:rPr>
              <w:fldChar w:fldCharType="end"/>
            </w:r>
            <w:r>
              <w:rPr>
                <w:noProof/>
              </w:rPr>
              <w:fldChar w:fldCharType="end"/>
            </w:r>
          </w:del>
        </w:p>
        <w:p w14:paraId="59395279" w14:textId="77777777" w:rsidR="005450D1" w:rsidRDefault="00EE43D9">
          <w:pPr>
            <w:pStyle w:val="TOC3"/>
            <w:rPr>
              <w:del w:id="129" w:author="pbx" w:date="2017-12-12T17:47:00Z"/>
              <w:rFonts w:asciiTheme="minorHAnsi" w:eastAsiaTheme="minorEastAsia" w:hAnsiTheme="minorHAnsi" w:cstheme="minorBidi"/>
              <w:noProof/>
              <w:color w:val="auto"/>
              <w:sz w:val="22"/>
              <w:szCs w:val="22"/>
              <w:lang w:val="en-US"/>
            </w:rPr>
          </w:pPr>
          <w:del w:id="130" w:author="pbx" w:date="2017-12-12T17:47:00Z">
            <w:r>
              <w:fldChar w:fldCharType="begin"/>
            </w:r>
            <w:r>
              <w:delInstrText xml:space="preserve"> HYPERLINK \l "_Toc495429296" </w:delInstrText>
            </w:r>
            <w:r>
              <w:fldChar w:fldCharType="separate"/>
            </w:r>
            <w:r w:rsidR="005450D1" w:rsidRPr="003C0003">
              <w:rPr>
                <w:rStyle w:val="Hyperlink"/>
                <w:noProof/>
              </w:rPr>
              <w:delText>4.11.1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Code and Name</w:delText>
            </w:r>
            <w:r w:rsidR="005450D1">
              <w:rPr>
                <w:noProof/>
                <w:webHidden/>
              </w:rPr>
              <w:tab/>
            </w:r>
            <w:r w:rsidR="005450D1">
              <w:rPr>
                <w:noProof/>
                <w:webHidden/>
              </w:rPr>
              <w:fldChar w:fldCharType="begin"/>
            </w:r>
            <w:r w:rsidR="005450D1">
              <w:rPr>
                <w:noProof/>
                <w:webHidden/>
              </w:rPr>
              <w:delInstrText xml:space="preserve"> PAGEREF _Toc495429296 \h </w:delInstrText>
            </w:r>
            <w:r w:rsidR="005450D1">
              <w:rPr>
                <w:noProof/>
                <w:webHidden/>
              </w:rPr>
            </w:r>
            <w:r w:rsidR="005450D1">
              <w:rPr>
                <w:noProof/>
                <w:webHidden/>
              </w:rPr>
              <w:fldChar w:fldCharType="separate"/>
            </w:r>
            <w:r w:rsidR="005450D1">
              <w:rPr>
                <w:noProof/>
                <w:webHidden/>
              </w:rPr>
              <w:delText>83</w:delText>
            </w:r>
            <w:r w:rsidR="005450D1">
              <w:rPr>
                <w:noProof/>
                <w:webHidden/>
              </w:rPr>
              <w:fldChar w:fldCharType="end"/>
            </w:r>
            <w:r>
              <w:rPr>
                <w:noProof/>
              </w:rPr>
              <w:fldChar w:fldCharType="end"/>
            </w:r>
          </w:del>
        </w:p>
        <w:p w14:paraId="071DE44C" w14:textId="77777777" w:rsidR="005450D1" w:rsidRDefault="00EE43D9">
          <w:pPr>
            <w:pStyle w:val="TOC3"/>
            <w:rPr>
              <w:del w:id="131" w:author="pbx" w:date="2017-12-12T17:47:00Z"/>
              <w:rFonts w:asciiTheme="minorHAnsi" w:eastAsiaTheme="minorEastAsia" w:hAnsiTheme="minorHAnsi" w:cstheme="minorBidi"/>
              <w:noProof/>
              <w:color w:val="auto"/>
              <w:sz w:val="22"/>
              <w:szCs w:val="22"/>
              <w:lang w:val="en-US"/>
            </w:rPr>
          </w:pPr>
          <w:del w:id="132" w:author="pbx" w:date="2017-12-12T17:47:00Z">
            <w:r>
              <w:fldChar w:fldCharType="begin"/>
            </w:r>
            <w:r>
              <w:delInstrText xml:space="preserve"> HYPERLINK \l "_Toc495429297" </w:delInstrText>
            </w:r>
            <w:r>
              <w:fldChar w:fldCharType="separate"/>
            </w:r>
            <w:r w:rsidR="005450D1" w:rsidRPr="003C0003">
              <w:rPr>
                <w:rStyle w:val="Hyperlink"/>
                <w:noProof/>
              </w:rPr>
              <w:delText>4.11.2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Product source</w:delText>
            </w:r>
            <w:r w:rsidR="005450D1">
              <w:rPr>
                <w:noProof/>
                <w:webHidden/>
              </w:rPr>
              <w:tab/>
            </w:r>
            <w:r w:rsidR="005450D1">
              <w:rPr>
                <w:noProof/>
                <w:webHidden/>
              </w:rPr>
              <w:fldChar w:fldCharType="begin"/>
            </w:r>
            <w:r w:rsidR="005450D1">
              <w:rPr>
                <w:noProof/>
                <w:webHidden/>
              </w:rPr>
              <w:delInstrText xml:space="preserve"> PAGEREF _Toc495429297 \h </w:delInstrText>
            </w:r>
            <w:r w:rsidR="005450D1">
              <w:rPr>
                <w:noProof/>
                <w:webHidden/>
              </w:rPr>
            </w:r>
            <w:r w:rsidR="005450D1">
              <w:rPr>
                <w:noProof/>
                <w:webHidden/>
              </w:rPr>
              <w:fldChar w:fldCharType="separate"/>
            </w:r>
            <w:r w:rsidR="005450D1">
              <w:rPr>
                <w:noProof/>
                <w:webHidden/>
              </w:rPr>
              <w:delText>84</w:delText>
            </w:r>
            <w:r w:rsidR="005450D1">
              <w:rPr>
                <w:noProof/>
                <w:webHidden/>
              </w:rPr>
              <w:fldChar w:fldCharType="end"/>
            </w:r>
            <w:r>
              <w:rPr>
                <w:noProof/>
              </w:rPr>
              <w:fldChar w:fldCharType="end"/>
            </w:r>
          </w:del>
        </w:p>
        <w:p w14:paraId="20CBE026" w14:textId="77777777" w:rsidR="005450D1" w:rsidRDefault="00EE43D9">
          <w:pPr>
            <w:pStyle w:val="TOC3"/>
            <w:rPr>
              <w:del w:id="133" w:author="pbx" w:date="2017-12-12T17:47:00Z"/>
              <w:rFonts w:asciiTheme="minorHAnsi" w:eastAsiaTheme="minorEastAsia" w:hAnsiTheme="minorHAnsi" w:cstheme="minorBidi"/>
              <w:noProof/>
              <w:color w:val="auto"/>
              <w:sz w:val="22"/>
              <w:szCs w:val="22"/>
              <w:lang w:val="en-US"/>
            </w:rPr>
          </w:pPr>
          <w:del w:id="134" w:author="pbx" w:date="2017-12-12T17:47:00Z">
            <w:r>
              <w:fldChar w:fldCharType="begin"/>
            </w:r>
            <w:r>
              <w:delInstrText xml:space="preserve"> HYPERLINK \l "_Toc495429298" </w:delInstrText>
            </w:r>
            <w:r>
              <w:fldChar w:fldCharType="separate"/>
            </w:r>
            <w:r w:rsidR="005450D1" w:rsidRPr="003C0003">
              <w:rPr>
                <w:rStyle w:val="Hyperlink"/>
                <w:noProof/>
              </w:rPr>
              <w:delText>4.11.3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Packaging</w:delText>
            </w:r>
            <w:r w:rsidR="005450D1">
              <w:rPr>
                <w:noProof/>
                <w:webHidden/>
              </w:rPr>
              <w:tab/>
            </w:r>
            <w:r w:rsidR="005450D1">
              <w:rPr>
                <w:noProof/>
                <w:webHidden/>
              </w:rPr>
              <w:fldChar w:fldCharType="begin"/>
            </w:r>
            <w:r w:rsidR="005450D1">
              <w:rPr>
                <w:noProof/>
                <w:webHidden/>
              </w:rPr>
              <w:delInstrText xml:space="preserve"> PAGEREF _Toc495429298 \h </w:delInstrText>
            </w:r>
            <w:r w:rsidR="005450D1">
              <w:rPr>
                <w:noProof/>
                <w:webHidden/>
              </w:rPr>
            </w:r>
            <w:r w:rsidR="005450D1">
              <w:rPr>
                <w:noProof/>
                <w:webHidden/>
              </w:rPr>
              <w:fldChar w:fldCharType="separate"/>
            </w:r>
            <w:r w:rsidR="005450D1">
              <w:rPr>
                <w:noProof/>
                <w:webHidden/>
              </w:rPr>
              <w:delText>84</w:delText>
            </w:r>
            <w:r w:rsidR="005450D1">
              <w:rPr>
                <w:noProof/>
                <w:webHidden/>
              </w:rPr>
              <w:fldChar w:fldCharType="end"/>
            </w:r>
            <w:r>
              <w:rPr>
                <w:noProof/>
              </w:rPr>
              <w:fldChar w:fldCharType="end"/>
            </w:r>
          </w:del>
        </w:p>
        <w:p w14:paraId="4862CF8C" w14:textId="77777777" w:rsidR="005450D1" w:rsidRDefault="00EE43D9">
          <w:pPr>
            <w:pStyle w:val="TOC3"/>
            <w:rPr>
              <w:del w:id="135" w:author="pbx" w:date="2017-12-12T17:47:00Z"/>
              <w:rFonts w:asciiTheme="minorHAnsi" w:eastAsiaTheme="minorEastAsia" w:hAnsiTheme="minorHAnsi" w:cstheme="minorBidi"/>
              <w:noProof/>
              <w:color w:val="auto"/>
              <w:sz w:val="22"/>
              <w:szCs w:val="22"/>
              <w:lang w:val="en-US"/>
            </w:rPr>
          </w:pPr>
          <w:del w:id="136" w:author="pbx" w:date="2017-12-12T17:47:00Z">
            <w:r>
              <w:fldChar w:fldCharType="begin"/>
            </w:r>
            <w:r>
              <w:delInstrText xml:space="preserve"> HYPERLINK \l "_Toc495429299" </w:delInstrText>
            </w:r>
            <w:r>
              <w:fldChar w:fldCharType="separate"/>
            </w:r>
            <w:r w:rsidR="005450D1" w:rsidRPr="003C0003">
              <w:rPr>
                <w:rStyle w:val="Hyperlink"/>
                <w:noProof/>
              </w:rPr>
              <w:delText>4.11.4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Parts</w:delText>
            </w:r>
            <w:r w:rsidR="005450D1">
              <w:rPr>
                <w:noProof/>
                <w:webHidden/>
              </w:rPr>
              <w:tab/>
            </w:r>
            <w:r w:rsidR="005450D1">
              <w:rPr>
                <w:noProof/>
                <w:webHidden/>
              </w:rPr>
              <w:fldChar w:fldCharType="begin"/>
            </w:r>
            <w:r w:rsidR="005450D1">
              <w:rPr>
                <w:noProof/>
                <w:webHidden/>
              </w:rPr>
              <w:delInstrText xml:space="preserve"> PAGEREF _Toc495429299 \h </w:delInstrText>
            </w:r>
            <w:r w:rsidR="005450D1">
              <w:rPr>
                <w:noProof/>
                <w:webHidden/>
              </w:rPr>
            </w:r>
            <w:r w:rsidR="005450D1">
              <w:rPr>
                <w:noProof/>
                <w:webHidden/>
              </w:rPr>
              <w:fldChar w:fldCharType="separate"/>
            </w:r>
            <w:r w:rsidR="005450D1">
              <w:rPr>
                <w:noProof/>
                <w:webHidden/>
              </w:rPr>
              <w:delText>84</w:delText>
            </w:r>
            <w:r w:rsidR="005450D1">
              <w:rPr>
                <w:noProof/>
                <w:webHidden/>
              </w:rPr>
              <w:fldChar w:fldCharType="end"/>
            </w:r>
            <w:r>
              <w:rPr>
                <w:noProof/>
              </w:rPr>
              <w:fldChar w:fldCharType="end"/>
            </w:r>
          </w:del>
        </w:p>
        <w:p w14:paraId="11C0FB1D" w14:textId="77777777" w:rsidR="005450D1" w:rsidRDefault="00EE43D9">
          <w:pPr>
            <w:pStyle w:val="TOC3"/>
            <w:rPr>
              <w:del w:id="137" w:author="pbx" w:date="2017-12-12T17:47:00Z"/>
              <w:rFonts w:asciiTheme="minorHAnsi" w:eastAsiaTheme="minorEastAsia" w:hAnsiTheme="minorHAnsi" w:cstheme="minorBidi"/>
              <w:noProof/>
              <w:color w:val="auto"/>
              <w:sz w:val="22"/>
              <w:szCs w:val="22"/>
              <w:lang w:val="en-US"/>
            </w:rPr>
          </w:pPr>
          <w:del w:id="138" w:author="pbx" w:date="2017-12-12T17:47:00Z">
            <w:r>
              <w:fldChar w:fldCharType="begin"/>
            </w:r>
            <w:r>
              <w:delInstrText xml:space="preserve"> HYPERLINK \l "_Toc495429300" </w:delInstrText>
            </w:r>
            <w:r>
              <w:fldChar w:fldCharType="separate"/>
            </w:r>
            <w:r w:rsidR="005450D1" w:rsidRPr="003C0003">
              <w:rPr>
                <w:rStyle w:val="Hyperlink"/>
                <w:noProof/>
              </w:rPr>
              <w:delText>4.11.5</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Marketing Category</w:delText>
            </w:r>
            <w:r w:rsidR="005450D1">
              <w:rPr>
                <w:noProof/>
                <w:webHidden/>
              </w:rPr>
              <w:tab/>
            </w:r>
            <w:r w:rsidR="005450D1">
              <w:rPr>
                <w:noProof/>
                <w:webHidden/>
              </w:rPr>
              <w:fldChar w:fldCharType="begin"/>
            </w:r>
            <w:r w:rsidR="005450D1">
              <w:rPr>
                <w:noProof/>
                <w:webHidden/>
              </w:rPr>
              <w:delInstrText xml:space="preserve"> PAGEREF _Toc495429300 \h </w:delInstrText>
            </w:r>
            <w:r w:rsidR="005450D1">
              <w:rPr>
                <w:noProof/>
                <w:webHidden/>
              </w:rPr>
            </w:r>
            <w:r w:rsidR="005450D1">
              <w:rPr>
                <w:noProof/>
                <w:webHidden/>
              </w:rPr>
              <w:fldChar w:fldCharType="separate"/>
            </w:r>
            <w:r w:rsidR="005450D1">
              <w:rPr>
                <w:noProof/>
                <w:webHidden/>
              </w:rPr>
              <w:delText>85</w:delText>
            </w:r>
            <w:r w:rsidR="005450D1">
              <w:rPr>
                <w:noProof/>
                <w:webHidden/>
              </w:rPr>
              <w:fldChar w:fldCharType="end"/>
            </w:r>
            <w:r>
              <w:rPr>
                <w:noProof/>
              </w:rPr>
              <w:fldChar w:fldCharType="end"/>
            </w:r>
          </w:del>
        </w:p>
        <w:p w14:paraId="336E456D" w14:textId="77777777" w:rsidR="005450D1" w:rsidRDefault="00EE43D9">
          <w:pPr>
            <w:pStyle w:val="TOC3"/>
            <w:rPr>
              <w:del w:id="139" w:author="pbx" w:date="2017-12-12T17:47:00Z"/>
              <w:rFonts w:asciiTheme="minorHAnsi" w:eastAsiaTheme="minorEastAsia" w:hAnsiTheme="minorHAnsi" w:cstheme="minorBidi"/>
              <w:noProof/>
              <w:color w:val="auto"/>
              <w:sz w:val="22"/>
              <w:szCs w:val="22"/>
              <w:lang w:val="en-US"/>
            </w:rPr>
          </w:pPr>
          <w:del w:id="140" w:author="pbx" w:date="2017-12-12T17:47:00Z">
            <w:r>
              <w:fldChar w:fldCharType="begin"/>
            </w:r>
            <w:r>
              <w:delInstrText xml:space="preserve"> HYPERLINK \l "_Toc495429301" </w:delInstrText>
            </w:r>
            <w:r>
              <w:fldChar w:fldCharType="separate"/>
            </w:r>
            <w:r w:rsidR="005450D1" w:rsidRPr="003C0003">
              <w:rPr>
                <w:rStyle w:val="Hyperlink"/>
                <w:noProof/>
              </w:rPr>
              <w:delText>4.11.6</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Marketing Status and Date</w:delText>
            </w:r>
            <w:r w:rsidR="005450D1">
              <w:rPr>
                <w:noProof/>
                <w:webHidden/>
              </w:rPr>
              <w:tab/>
            </w:r>
            <w:r w:rsidR="005450D1">
              <w:rPr>
                <w:noProof/>
                <w:webHidden/>
              </w:rPr>
              <w:fldChar w:fldCharType="begin"/>
            </w:r>
            <w:r w:rsidR="005450D1">
              <w:rPr>
                <w:noProof/>
                <w:webHidden/>
              </w:rPr>
              <w:delInstrText xml:space="preserve"> PAGEREF _Toc495429301 \h </w:delInstrText>
            </w:r>
            <w:r w:rsidR="005450D1">
              <w:rPr>
                <w:noProof/>
                <w:webHidden/>
              </w:rPr>
            </w:r>
            <w:r w:rsidR="005450D1">
              <w:rPr>
                <w:noProof/>
                <w:webHidden/>
              </w:rPr>
              <w:fldChar w:fldCharType="separate"/>
            </w:r>
            <w:r w:rsidR="005450D1">
              <w:rPr>
                <w:noProof/>
                <w:webHidden/>
              </w:rPr>
              <w:delText>85</w:delText>
            </w:r>
            <w:r w:rsidR="005450D1">
              <w:rPr>
                <w:noProof/>
                <w:webHidden/>
              </w:rPr>
              <w:fldChar w:fldCharType="end"/>
            </w:r>
            <w:r>
              <w:rPr>
                <w:noProof/>
              </w:rPr>
              <w:fldChar w:fldCharType="end"/>
            </w:r>
          </w:del>
        </w:p>
        <w:p w14:paraId="286A41CA" w14:textId="77777777" w:rsidR="005450D1" w:rsidRDefault="00EE43D9">
          <w:pPr>
            <w:pStyle w:val="TOC3"/>
            <w:rPr>
              <w:del w:id="141" w:author="pbx" w:date="2017-12-12T17:47:00Z"/>
              <w:rFonts w:asciiTheme="minorHAnsi" w:eastAsiaTheme="minorEastAsia" w:hAnsiTheme="minorHAnsi" w:cstheme="minorBidi"/>
              <w:noProof/>
              <w:color w:val="auto"/>
              <w:sz w:val="22"/>
              <w:szCs w:val="22"/>
              <w:lang w:val="en-US"/>
            </w:rPr>
          </w:pPr>
          <w:del w:id="142" w:author="pbx" w:date="2017-12-12T17:47:00Z">
            <w:r>
              <w:fldChar w:fldCharType="begin"/>
            </w:r>
            <w:r>
              <w:delInstrText xml:space="preserve"> HYPERLINK \l "_Toc495429302" </w:delInstrText>
            </w:r>
            <w:r>
              <w:fldChar w:fldCharType="separate"/>
            </w:r>
            <w:r w:rsidR="005450D1" w:rsidRPr="003C0003">
              <w:rPr>
                <w:rStyle w:val="Hyperlink"/>
                <w:noProof/>
              </w:rPr>
              <w:delText>4.11.7</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Controlled Substance</w:delText>
            </w:r>
            <w:r w:rsidR="005450D1">
              <w:rPr>
                <w:noProof/>
                <w:webHidden/>
              </w:rPr>
              <w:tab/>
            </w:r>
            <w:r w:rsidR="005450D1">
              <w:rPr>
                <w:noProof/>
                <w:webHidden/>
              </w:rPr>
              <w:fldChar w:fldCharType="begin"/>
            </w:r>
            <w:r w:rsidR="005450D1">
              <w:rPr>
                <w:noProof/>
                <w:webHidden/>
              </w:rPr>
              <w:delInstrText xml:space="preserve"> PAGEREF _Toc495429302 \h </w:delInstrText>
            </w:r>
            <w:r w:rsidR="005450D1">
              <w:rPr>
                <w:noProof/>
                <w:webHidden/>
              </w:rPr>
            </w:r>
            <w:r w:rsidR="005450D1">
              <w:rPr>
                <w:noProof/>
                <w:webHidden/>
              </w:rPr>
              <w:fldChar w:fldCharType="separate"/>
            </w:r>
            <w:r w:rsidR="005450D1">
              <w:rPr>
                <w:noProof/>
                <w:webHidden/>
              </w:rPr>
              <w:delText>85</w:delText>
            </w:r>
            <w:r w:rsidR="005450D1">
              <w:rPr>
                <w:noProof/>
                <w:webHidden/>
              </w:rPr>
              <w:fldChar w:fldCharType="end"/>
            </w:r>
            <w:r>
              <w:rPr>
                <w:noProof/>
              </w:rPr>
              <w:fldChar w:fldCharType="end"/>
            </w:r>
          </w:del>
        </w:p>
        <w:p w14:paraId="0F6A9809" w14:textId="77777777" w:rsidR="005450D1" w:rsidRDefault="00EE43D9">
          <w:pPr>
            <w:pStyle w:val="TOC3"/>
            <w:rPr>
              <w:del w:id="143" w:author="pbx" w:date="2017-12-12T17:47:00Z"/>
              <w:rFonts w:asciiTheme="minorHAnsi" w:eastAsiaTheme="minorEastAsia" w:hAnsiTheme="minorHAnsi" w:cstheme="minorBidi"/>
              <w:noProof/>
              <w:color w:val="auto"/>
              <w:sz w:val="22"/>
              <w:szCs w:val="22"/>
              <w:lang w:val="en-US"/>
            </w:rPr>
          </w:pPr>
          <w:del w:id="144" w:author="pbx" w:date="2017-12-12T17:47:00Z">
            <w:r>
              <w:fldChar w:fldCharType="begin"/>
            </w:r>
            <w:r>
              <w:delInstrText xml:space="preserve"> HYPERLINK \l "_Toc495429303" </w:delInstrText>
            </w:r>
            <w:r>
              <w:fldChar w:fldCharType="separate"/>
            </w:r>
            <w:r w:rsidR="005450D1" w:rsidRPr="003C0003">
              <w:rPr>
                <w:rStyle w:val="Hyperlink"/>
                <w:noProof/>
              </w:rPr>
              <w:delText>4.11.8</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Route of administration</w:delText>
            </w:r>
            <w:r w:rsidR="005450D1">
              <w:rPr>
                <w:noProof/>
                <w:webHidden/>
              </w:rPr>
              <w:tab/>
            </w:r>
            <w:r w:rsidR="005450D1">
              <w:rPr>
                <w:noProof/>
                <w:webHidden/>
              </w:rPr>
              <w:fldChar w:fldCharType="begin"/>
            </w:r>
            <w:r w:rsidR="005450D1">
              <w:rPr>
                <w:noProof/>
                <w:webHidden/>
              </w:rPr>
              <w:delInstrText xml:space="preserve"> PAGEREF _Toc495429303 \h </w:delInstrText>
            </w:r>
            <w:r w:rsidR="005450D1">
              <w:rPr>
                <w:noProof/>
                <w:webHidden/>
              </w:rPr>
            </w:r>
            <w:r w:rsidR="005450D1">
              <w:rPr>
                <w:noProof/>
                <w:webHidden/>
              </w:rPr>
              <w:fldChar w:fldCharType="separate"/>
            </w:r>
            <w:r w:rsidR="005450D1">
              <w:rPr>
                <w:noProof/>
                <w:webHidden/>
              </w:rPr>
              <w:delText>86</w:delText>
            </w:r>
            <w:r w:rsidR="005450D1">
              <w:rPr>
                <w:noProof/>
                <w:webHidden/>
              </w:rPr>
              <w:fldChar w:fldCharType="end"/>
            </w:r>
            <w:r>
              <w:rPr>
                <w:noProof/>
              </w:rPr>
              <w:fldChar w:fldCharType="end"/>
            </w:r>
          </w:del>
        </w:p>
        <w:p w14:paraId="075746D9" w14:textId="77777777" w:rsidR="005450D1" w:rsidRDefault="00EE43D9">
          <w:pPr>
            <w:pStyle w:val="TOC2"/>
            <w:rPr>
              <w:del w:id="145" w:author="pbx" w:date="2017-12-12T17:47:00Z"/>
              <w:rFonts w:asciiTheme="minorHAnsi" w:eastAsiaTheme="minorEastAsia" w:hAnsiTheme="minorHAnsi" w:cstheme="minorBidi"/>
              <w:noProof/>
              <w:color w:val="auto"/>
              <w:sz w:val="22"/>
              <w:szCs w:val="22"/>
              <w:lang w:val="en-US"/>
            </w:rPr>
          </w:pPr>
          <w:del w:id="146" w:author="pbx" w:date="2017-12-12T17:47:00Z">
            <w:r>
              <w:fldChar w:fldCharType="begin"/>
            </w:r>
            <w:r>
              <w:delInstrText xml:space="preserve"> HYPERLINK \l "_Toc495429304" </w:delInstrText>
            </w:r>
            <w:r>
              <w:fldChar w:fldCharType="separate"/>
            </w:r>
            <w:r w:rsidR="005450D1" w:rsidRPr="003C0003">
              <w:rPr>
                <w:rStyle w:val="Hyperlink"/>
                <w:noProof/>
              </w:rPr>
              <w:delText>4.12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Device Product</w:delText>
            </w:r>
            <w:r w:rsidR="005450D1">
              <w:rPr>
                <w:noProof/>
                <w:webHidden/>
              </w:rPr>
              <w:tab/>
            </w:r>
            <w:r w:rsidR="005450D1">
              <w:rPr>
                <w:noProof/>
                <w:webHidden/>
              </w:rPr>
              <w:fldChar w:fldCharType="begin"/>
            </w:r>
            <w:r w:rsidR="005450D1">
              <w:rPr>
                <w:noProof/>
                <w:webHidden/>
              </w:rPr>
              <w:delInstrText xml:space="preserve"> PAGEREF _Toc495429304 \h </w:delInstrText>
            </w:r>
            <w:r w:rsidR="005450D1">
              <w:rPr>
                <w:noProof/>
                <w:webHidden/>
              </w:rPr>
            </w:r>
            <w:r w:rsidR="005450D1">
              <w:rPr>
                <w:noProof/>
                <w:webHidden/>
              </w:rPr>
              <w:fldChar w:fldCharType="separate"/>
            </w:r>
            <w:r w:rsidR="005450D1">
              <w:rPr>
                <w:noProof/>
                <w:webHidden/>
              </w:rPr>
              <w:delText>87</w:delText>
            </w:r>
            <w:r w:rsidR="005450D1">
              <w:rPr>
                <w:noProof/>
                <w:webHidden/>
              </w:rPr>
              <w:fldChar w:fldCharType="end"/>
            </w:r>
            <w:r>
              <w:rPr>
                <w:noProof/>
              </w:rPr>
              <w:fldChar w:fldCharType="end"/>
            </w:r>
          </w:del>
        </w:p>
        <w:p w14:paraId="3A45A170" w14:textId="77777777" w:rsidR="005450D1" w:rsidRDefault="00EE43D9">
          <w:pPr>
            <w:pStyle w:val="TOC3"/>
            <w:rPr>
              <w:del w:id="147" w:author="pbx" w:date="2017-12-12T17:47:00Z"/>
              <w:rFonts w:asciiTheme="minorHAnsi" w:eastAsiaTheme="minorEastAsia" w:hAnsiTheme="minorHAnsi" w:cstheme="minorBidi"/>
              <w:noProof/>
              <w:color w:val="auto"/>
              <w:sz w:val="22"/>
              <w:szCs w:val="22"/>
              <w:lang w:val="en-US"/>
            </w:rPr>
          </w:pPr>
          <w:del w:id="148" w:author="pbx" w:date="2017-12-12T17:47:00Z">
            <w:r>
              <w:fldChar w:fldCharType="begin"/>
            </w:r>
            <w:r>
              <w:delInstrText xml:space="preserve"> HYPERLINK \l "_Toc495429305" </w:delInstrText>
            </w:r>
            <w:r>
              <w:fldChar w:fldCharType="separate"/>
            </w:r>
            <w:r w:rsidR="005450D1" w:rsidRPr="003C0003">
              <w:rPr>
                <w:rStyle w:val="Hyperlink"/>
                <w:noProof/>
              </w:rPr>
              <w:delText>4.12.1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Item Code and Name</w:delText>
            </w:r>
            <w:r w:rsidR="005450D1">
              <w:rPr>
                <w:noProof/>
                <w:webHidden/>
              </w:rPr>
              <w:tab/>
            </w:r>
            <w:r w:rsidR="005450D1">
              <w:rPr>
                <w:noProof/>
                <w:webHidden/>
              </w:rPr>
              <w:fldChar w:fldCharType="begin"/>
            </w:r>
            <w:r w:rsidR="005450D1">
              <w:rPr>
                <w:noProof/>
                <w:webHidden/>
              </w:rPr>
              <w:delInstrText xml:space="preserve"> PAGEREF _Toc495429305 \h </w:delInstrText>
            </w:r>
            <w:r w:rsidR="005450D1">
              <w:rPr>
                <w:noProof/>
                <w:webHidden/>
              </w:rPr>
            </w:r>
            <w:r w:rsidR="005450D1">
              <w:rPr>
                <w:noProof/>
                <w:webHidden/>
              </w:rPr>
              <w:fldChar w:fldCharType="separate"/>
            </w:r>
            <w:r w:rsidR="005450D1">
              <w:rPr>
                <w:noProof/>
                <w:webHidden/>
              </w:rPr>
              <w:delText>87</w:delText>
            </w:r>
            <w:r w:rsidR="005450D1">
              <w:rPr>
                <w:noProof/>
                <w:webHidden/>
              </w:rPr>
              <w:fldChar w:fldCharType="end"/>
            </w:r>
            <w:r>
              <w:rPr>
                <w:noProof/>
              </w:rPr>
              <w:fldChar w:fldCharType="end"/>
            </w:r>
          </w:del>
        </w:p>
        <w:p w14:paraId="1C4F1EC8" w14:textId="77777777" w:rsidR="005450D1" w:rsidRDefault="00EE43D9">
          <w:pPr>
            <w:pStyle w:val="TOC3"/>
            <w:rPr>
              <w:del w:id="149" w:author="pbx" w:date="2017-12-12T17:47:00Z"/>
              <w:rFonts w:asciiTheme="minorHAnsi" w:eastAsiaTheme="minorEastAsia" w:hAnsiTheme="minorHAnsi" w:cstheme="minorBidi"/>
              <w:noProof/>
              <w:color w:val="auto"/>
              <w:sz w:val="22"/>
              <w:szCs w:val="22"/>
              <w:lang w:val="en-US"/>
            </w:rPr>
          </w:pPr>
          <w:del w:id="150" w:author="pbx" w:date="2017-12-12T17:47:00Z">
            <w:r>
              <w:fldChar w:fldCharType="begin"/>
            </w:r>
            <w:r>
              <w:delInstrText xml:space="preserve"> HYPERLINK \l "_Toc495429306" </w:delInstrText>
            </w:r>
            <w:r>
              <w:fldChar w:fldCharType="separate"/>
            </w:r>
            <w:r w:rsidR="005450D1" w:rsidRPr="003C0003">
              <w:rPr>
                <w:rStyle w:val="Hyperlink"/>
                <w:noProof/>
              </w:rPr>
              <w:delText>4.12.2</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Additional Device Identifiers</w:delText>
            </w:r>
            <w:r w:rsidR="005450D1">
              <w:rPr>
                <w:noProof/>
                <w:webHidden/>
              </w:rPr>
              <w:tab/>
            </w:r>
            <w:r w:rsidR="005450D1">
              <w:rPr>
                <w:noProof/>
                <w:webHidden/>
              </w:rPr>
              <w:fldChar w:fldCharType="begin"/>
            </w:r>
            <w:r w:rsidR="005450D1">
              <w:rPr>
                <w:noProof/>
                <w:webHidden/>
              </w:rPr>
              <w:delInstrText xml:space="preserve"> PAGEREF _Toc495429306 \h </w:delInstrText>
            </w:r>
            <w:r w:rsidR="005450D1">
              <w:rPr>
                <w:noProof/>
                <w:webHidden/>
              </w:rPr>
            </w:r>
            <w:r w:rsidR="005450D1">
              <w:rPr>
                <w:noProof/>
                <w:webHidden/>
              </w:rPr>
              <w:fldChar w:fldCharType="separate"/>
            </w:r>
            <w:r w:rsidR="005450D1">
              <w:rPr>
                <w:noProof/>
                <w:webHidden/>
              </w:rPr>
              <w:delText>87</w:delText>
            </w:r>
            <w:r w:rsidR="005450D1">
              <w:rPr>
                <w:noProof/>
                <w:webHidden/>
              </w:rPr>
              <w:fldChar w:fldCharType="end"/>
            </w:r>
            <w:r>
              <w:rPr>
                <w:noProof/>
              </w:rPr>
              <w:fldChar w:fldCharType="end"/>
            </w:r>
          </w:del>
        </w:p>
        <w:p w14:paraId="225C9103" w14:textId="77777777" w:rsidR="005450D1" w:rsidRDefault="00EE43D9">
          <w:pPr>
            <w:pStyle w:val="TOC3"/>
            <w:rPr>
              <w:del w:id="151" w:author="pbx" w:date="2017-12-12T17:47:00Z"/>
              <w:rFonts w:asciiTheme="minorHAnsi" w:eastAsiaTheme="minorEastAsia" w:hAnsiTheme="minorHAnsi" w:cstheme="minorBidi"/>
              <w:noProof/>
              <w:color w:val="auto"/>
              <w:sz w:val="22"/>
              <w:szCs w:val="22"/>
              <w:lang w:val="en-US"/>
            </w:rPr>
          </w:pPr>
          <w:del w:id="152" w:author="pbx" w:date="2017-12-12T17:47:00Z">
            <w:r>
              <w:fldChar w:fldCharType="begin"/>
            </w:r>
            <w:r>
              <w:delInstrText xml:space="preserve"> HYPERLINK \l "_Toc495429307" </w:delInstrText>
            </w:r>
            <w:r>
              <w:fldChar w:fldCharType="separate"/>
            </w:r>
            <w:r w:rsidR="005450D1" w:rsidRPr="003C0003">
              <w:rPr>
                <w:rStyle w:val="Hyperlink"/>
                <w:noProof/>
              </w:rPr>
              <w:delText>4.12.3</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Device Ingredient</w:delText>
            </w:r>
            <w:r w:rsidR="005450D1">
              <w:rPr>
                <w:noProof/>
                <w:webHidden/>
              </w:rPr>
              <w:tab/>
            </w:r>
            <w:r w:rsidR="005450D1">
              <w:rPr>
                <w:noProof/>
                <w:webHidden/>
              </w:rPr>
              <w:fldChar w:fldCharType="begin"/>
            </w:r>
            <w:r w:rsidR="005450D1">
              <w:rPr>
                <w:noProof/>
                <w:webHidden/>
              </w:rPr>
              <w:delInstrText xml:space="preserve"> PAGEREF _Toc495429307 \h </w:delInstrText>
            </w:r>
            <w:r w:rsidR="005450D1">
              <w:rPr>
                <w:noProof/>
                <w:webHidden/>
              </w:rPr>
            </w:r>
            <w:r w:rsidR="005450D1">
              <w:rPr>
                <w:noProof/>
                <w:webHidden/>
              </w:rPr>
              <w:fldChar w:fldCharType="separate"/>
            </w:r>
            <w:r w:rsidR="005450D1">
              <w:rPr>
                <w:noProof/>
                <w:webHidden/>
              </w:rPr>
              <w:delText>88</w:delText>
            </w:r>
            <w:r w:rsidR="005450D1">
              <w:rPr>
                <w:noProof/>
                <w:webHidden/>
              </w:rPr>
              <w:fldChar w:fldCharType="end"/>
            </w:r>
            <w:r>
              <w:rPr>
                <w:noProof/>
              </w:rPr>
              <w:fldChar w:fldCharType="end"/>
            </w:r>
          </w:del>
        </w:p>
        <w:p w14:paraId="5433D5F6" w14:textId="77777777" w:rsidR="005450D1" w:rsidRDefault="00EE43D9">
          <w:pPr>
            <w:pStyle w:val="TOC3"/>
            <w:rPr>
              <w:del w:id="153" w:author="pbx" w:date="2017-12-12T17:47:00Z"/>
              <w:rFonts w:asciiTheme="minorHAnsi" w:eastAsiaTheme="minorEastAsia" w:hAnsiTheme="minorHAnsi" w:cstheme="minorBidi"/>
              <w:noProof/>
              <w:color w:val="auto"/>
              <w:sz w:val="22"/>
              <w:szCs w:val="22"/>
              <w:lang w:val="en-US"/>
            </w:rPr>
          </w:pPr>
          <w:del w:id="154" w:author="pbx" w:date="2017-12-12T17:47:00Z">
            <w:r>
              <w:fldChar w:fldCharType="begin"/>
            </w:r>
            <w:r>
              <w:delInstrText xml:space="preserve"> HYPERLINK \l "_Toc495429308" </w:delInstrText>
            </w:r>
            <w:r>
              <w:fldChar w:fldCharType="separate"/>
            </w:r>
            <w:r w:rsidR="005450D1" w:rsidRPr="003C0003">
              <w:rPr>
                <w:rStyle w:val="Hyperlink"/>
                <w:noProof/>
              </w:rPr>
              <w:delText>4.12.4</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Device Parts</w:delText>
            </w:r>
            <w:r w:rsidR="005450D1">
              <w:rPr>
                <w:noProof/>
                <w:webHidden/>
              </w:rPr>
              <w:tab/>
            </w:r>
            <w:r w:rsidR="005450D1">
              <w:rPr>
                <w:noProof/>
                <w:webHidden/>
              </w:rPr>
              <w:fldChar w:fldCharType="begin"/>
            </w:r>
            <w:r w:rsidR="005450D1">
              <w:rPr>
                <w:noProof/>
                <w:webHidden/>
              </w:rPr>
              <w:delInstrText xml:space="preserve"> PAGEREF _Toc495429308 \h </w:delInstrText>
            </w:r>
            <w:r w:rsidR="005450D1">
              <w:rPr>
                <w:noProof/>
                <w:webHidden/>
              </w:rPr>
            </w:r>
            <w:r w:rsidR="005450D1">
              <w:rPr>
                <w:noProof/>
                <w:webHidden/>
              </w:rPr>
              <w:fldChar w:fldCharType="separate"/>
            </w:r>
            <w:r w:rsidR="005450D1">
              <w:rPr>
                <w:noProof/>
                <w:webHidden/>
              </w:rPr>
              <w:delText>88</w:delText>
            </w:r>
            <w:r w:rsidR="005450D1">
              <w:rPr>
                <w:noProof/>
                <w:webHidden/>
              </w:rPr>
              <w:fldChar w:fldCharType="end"/>
            </w:r>
            <w:r>
              <w:rPr>
                <w:noProof/>
              </w:rPr>
              <w:fldChar w:fldCharType="end"/>
            </w:r>
          </w:del>
        </w:p>
        <w:p w14:paraId="63A42F35" w14:textId="77777777" w:rsidR="005450D1" w:rsidRDefault="00EE43D9">
          <w:pPr>
            <w:pStyle w:val="TOC3"/>
            <w:rPr>
              <w:del w:id="155" w:author="pbx" w:date="2017-12-12T17:47:00Z"/>
              <w:rFonts w:asciiTheme="minorHAnsi" w:eastAsiaTheme="minorEastAsia" w:hAnsiTheme="minorHAnsi" w:cstheme="minorBidi"/>
              <w:noProof/>
              <w:color w:val="auto"/>
              <w:sz w:val="22"/>
              <w:szCs w:val="22"/>
              <w:lang w:val="en-US"/>
            </w:rPr>
          </w:pPr>
          <w:del w:id="156" w:author="pbx" w:date="2017-12-12T17:47:00Z">
            <w:r>
              <w:fldChar w:fldCharType="begin"/>
            </w:r>
            <w:r>
              <w:delInstrText xml:space="preserve"> HYPERLINK \l "_Toc495429309" </w:delInstrText>
            </w:r>
            <w:r>
              <w:fldChar w:fldCharType="separate"/>
            </w:r>
            <w:r w:rsidR="005450D1" w:rsidRPr="003C0003">
              <w:rPr>
                <w:rStyle w:val="Hyperlink"/>
                <w:noProof/>
              </w:rPr>
              <w:delText>4.12.5</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Part of Assembly</w:delText>
            </w:r>
            <w:r w:rsidR="005450D1">
              <w:rPr>
                <w:noProof/>
                <w:webHidden/>
              </w:rPr>
              <w:tab/>
            </w:r>
            <w:r w:rsidR="005450D1">
              <w:rPr>
                <w:noProof/>
                <w:webHidden/>
              </w:rPr>
              <w:fldChar w:fldCharType="begin"/>
            </w:r>
            <w:r w:rsidR="005450D1">
              <w:rPr>
                <w:noProof/>
                <w:webHidden/>
              </w:rPr>
              <w:delInstrText xml:space="preserve"> PAGEREF _Toc495429309 \h </w:delInstrText>
            </w:r>
            <w:r w:rsidR="005450D1">
              <w:rPr>
                <w:noProof/>
                <w:webHidden/>
              </w:rPr>
            </w:r>
            <w:r w:rsidR="005450D1">
              <w:rPr>
                <w:noProof/>
                <w:webHidden/>
              </w:rPr>
              <w:fldChar w:fldCharType="separate"/>
            </w:r>
            <w:r w:rsidR="005450D1">
              <w:rPr>
                <w:noProof/>
                <w:webHidden/>
              </w:rPr>
              <w:delText>89</w:delText>
            </w:r>
            <w:r w:rsidR="005450D1">
              <w:rPr>
                <w:noProof/>
                <w:webHidden/>
              </w:rPr>
              <w:fldChar w:fldCharType="end"/>
            </w:r>
            <w:r>
              <w:rPr>
                <w:noProof/>
              </w:rPr>
              <w:fldChar w:fldCharType="end"/>
            </w:r>
          </w:del>
        </w:p>
        <w:p w14:paraId="2CB3F339" w14:textId="77777777" w:rsidR="005450D1" w:rsidRDefault="00EE43D9">
          <w:pPr>
            <w:pStyle w:val="TOC3"/>
            <w:rPr>
              <w:del w:id="157" w:author="pbx" w:date="2017-12-12T17:47:00Z"/>
              <w:rFonts w:asciiTheme="minorHAnsi" w:eastAsiaTheme="minorEastAsia" w:hAnsiTheme="minorHAnsi" w:cstheme="minorBidi"/>
              <w:noProof/>
              <w:color w:val="auto"/>
              <w:sz w:val="22"/>
              <w:szCs w:val="22"/>
              <w:lang w:val="en-US"/>
            </w:rPr>
          </w:pPr>
          <w:del w:id="158" w:author="pbx" w:date="2017-12-12T17:47:00Z">
            <w:r>
              <w:fldChar w:fldCharType="begin"/>
            </w:r>
            <w:r>
              <w:delInstrText xml:space="preserve"> HYPERLINK \l "_Toc495429310" </w:delInstrText>
            </w:r>
            <w:r>
              <w:fldChar w:fldCharType="separate"/>
            </w:r>
            <w:r w:rsidR="005450D1" w:rsidRPr="003C0003">
              <w:rPr>
                <w:rStyle w:val="Hyperlink"/>
                <w:noProof/>
              </w:rPr>
              <w:delText>4.12.6</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Regulatory Identifiers</w:delText>
            </w:r>
            <w:r w:rsidR="005450D1">
              <w:rPr>
                <w:noProof/>
                <w:webHidden/>
              </w:rPr>
              <w:tab/>
            </w:r>
            <w:r w:rsidR="005450D1">
              <w:rPr>
                <w:noProof/>
                <w:webHidden/>
              </w:rPr>
              <w:fldChar w:fldCharType="begin"/>
            </w:r>
            <w:r w:rsidR="005450D1">
              <w:rPr>
                <w:noProof/>
                <w:webHidden/>
              </w:rPr>
              <w:delInstrText xml:space="preserve"> PAGEREF _Toc495429310 \h </w:delInstrText>
            </w:r>
            <w:r w:rsidR="005450D1">
              <w:rPr>
                <w:noProof/>
                <w:webHidden/>
              </w:rPr>
            </w:r>
            <w:r w:rsidR="005450D1">
              <w:rPr>
                <w:noProof/>
                <w:webHidden/>
              </w:rPr>
              <w:fldChar w:fldCharType="separate"/>
            </w:r>
            <w:r w:rsidR="005450D1">
              <w:rPr>
                <w:noProof/>
                <w:webHidden/>
              </w:rPr>
              <w:delText>89</w:delText>
            </w:r>
            <w:r w:rsidR="005450D1">
              <w:rPr>
                <w:noProof/>
                <w:webHidden/>
              </w:rPr>
              <w:fldChar w:fldCharType="end"/>
            </w:r>
            <w:r>
              <w:rPr>
                <w:noProof/>
              </w:rPr>
              <w:fldChar w:fldCharType="end"/>
            </w:r>
          </w:del>
        </w:p>
        <w:p w14:paraId="0E86ABED" w14:textId="77777777" w:rsidR="005450D1" w:rsidRDefault="00EE43D9">
          <w:pPr>
            <w:pStyle w:val="TOC3"/>
            <w:rPr>
              <w:del w:id="159" w:author="pbx" w:date="2017-12-12T17:47:00Z"/>
              <w:rFonts w:asciiTheme="minorHAnsi" w:eastAsiaTheme="minorEastAsia" w:hAnsiTheme="minorHAnsi" w:cstheme="minorBidi"/>
              <w:noProof/>
              <w:color w:val="auto"/>
              <w:sz w:val="22"/>
              <w:szCs w:val="22"/>
              <w:lang w:val="en-US"/>
            </w:rPr>
          </w:pPr>
          <w:del w:id="160" w:author="pbx" w:date="2017-12-12T17:47:00Z">
            <w:r>
              <w:fldChar w:fldCharType="begin"/>
            </w:r>
            <w:r>
              <w:delInstrText xml:space="preserve"> HYPERLINK \l "_Toc495429311" </w:delInstrText>
            </w:r>
            <w:r>
              <w:fldChar w:fldCharType="separate"/>
            </w:r>
            <w:r w:rsidR="005450D1" w:rsidRPr="003C0003">
              <w:rPr>
                <w:rStyle w:val="Hyperlink"/>
                <w:noProof/>
              </w:rPr>
              <w:delText>4.12.7</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Marketing status and date</w:delText>
            </w:r>
            <w:r w:rsidR="005450D1">
              <w:rPr>
                <w:noProof/>
                <w:webHidden/>
              </w:rPr>
              <w:tab/>
            </w:r>
            <w:r w:rsidR="005450D1">
              <w:rPr>
                <w:noProof/>
                <w:webHidden/>
              </w:rPr>
              <w:fldChar w:fldCharType="begin"/>
            </w:r>
            <w:r w:rsidR="005450D1">
              <w:rPr>
                <w:noProof/>
                <w:webHidden/>
              </w:rPr>
              <w:delInstrText xml:space="preserve"> PAGEREF _Toc495429311 \h </w:delInstrText>
            </w:r>
            <w:r w:rsidR="005450D1">
              <w:rPr>
                <w:noProof/>
                <w:webHidden/>
              </w:rPr>
            </w:r>
            <w:r w:rsidR="005450D1">
              <w:rPr>
                <w:noProof/>
                <w:webHidden/>
              </w:rPr>
              <w:fldChar w:fldCharType="separate"/>
            </w:r>
            <w:r w:rsidR="005450D1">
              <w:rPr>
                <w:noProof/>
                <w:webHidden/>
              </w:rPr>
              <w:delText>90</w:delText>
            </w:r>
            <w:r w:rsidR="005450D1">
              <w:rPr>
                <w:noProof/>
                <w:webHidden/>
              </w:rPr>
              <w:fldChar w:fldCharType="end"/>
            </w:r>
            <w:r>
              <w:rPr>
                <w:noProof/>
              </w:rPr>
              <w:fldChar w:fldCharType="end"/>
            </w:r>
          </w:del>
        </w:p>
        <w:p w14:paraId="5F7E4AE2" w14:textId="77777777" w:rsidR="005450D1" w:rsidRDefault="00EE43D9">
          <w:pPr>
            <w:pStyle w:val="TOC3"/>
            <w:rPr>
              <w:del w:id="161" w:author="pbx" w:date="2017-12-12T17:47:00Z"/>
              <w:rFonts w:asciiTheme="minorHAnsi" w:eastAsiaTheme="minorEastAsia" w:hAnsiTheme="minorHAnsi" w:cstheme="minorBidi"/>
              <w:noProof/>
              <w:color w:val="auto"/>
              <w:sz w:val="22"/>
              <w:szCs w:val="22"/>
              <w:lang w:val="en-US"/>
            </w:rPr>
          </w:pPr>
          <w:del w:id="162" w:author="pbx" w:date="2017-12-12T17:47:00Z">
            <w:r>
              <w:fldChar w:fldCharType="begin"/>
            </w:r>
            <w:r>
              <w:delInstrText xml:space="preserve"> HYPERLINK \l "_Toc49542931</w:delInstrText>
            </w:r>
            <w:r>
              <w:delInstrText xml:space="preserve">2" </w:delInstrText>
            </w:r>
            <w:r>
              <w:fldChar w:fldCharType="separate"/>
            </w:r>
            <w:r w:rsidR="005450D1" w:rsidRPr="003C0003">
              <w:rPr>
                <w:rStyle w:val="Hyperlink"/>
                <w:noProof/>
              </w:rPr>
              <w:delText>4.12.8</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Device Characteristics</w:delText>
            </w:r>
            <w:r w:rsidR="005450D1">
              <w:rPr>
                <w:noProof/>
                <w:webHidden/>
              </w:rPr>
              <w:tab/>
            </w:r>
            <w:r w:rsidR="005450D1">
              <w:rPr>
                <w:noProof/>
                <w:webHidden/>
              </w:rPr>
              <w:fldChar w:fldCharType="begin"/>
            </w:r>
            <w:r w:rsidR="005450D1">
              <w:rPr>
                <w:noProof/>
                <w:webHidden/>
              </w:rPr>
              <w:delInstrText xml:space="preserve"> PAGEREF _Toc495429312 \h </w:delInstrText>
            </w:r>
            <w:r w:rsidR="005450D1">
              <w:rPr>
                <w:noProof/>
                <w:webHidden/>
              </w:rPr>
            </w:r>
            <w:r w:rsidR="005450D1">
              <w:rPr>
                <w:noProof/>
                <w:webHidden/>
              </w:rPr>
              <w:fldChar w:fldCharType="separate"/>
            </w:r>
            <w:r w:rsidR="005450D1">
              <w:rPr>
                <w:noProof/>
                <w:webHidden/>
              </w:rPr>
              <w:delText>90</w:delText>
            </w:r>
            <w:r w:rsidR="005450D1">
              <w:rPr>
                <w:noProof/>
                <w:webHidden/>
              </w:rPr>
              <w:fldChar w:fldCharType="end"/>
            </w:r>
            <w:r>
              <w:rPr>
                <w:noProof/>
              </w:rPr>
              <w:fldChar w:fldCharType="end"/>
            </w:r>
          </w:del>
        </w:p>
        <w:p w14:paraId="0B0BAB41" w14:textId="77777777" w:rsidR="005450D1" w:rsidRDefault="00EE43D9">
          <w:pPr>
            <w:pStyle w:val="TOC3"/>
            <w:rPr>
              <w:del w:id="163" w:author="pbx" w:date="2017-12-12T17:47:00Z"/>
              <w:rFonts w:asciiTheme="minorHAnsi" w:eastAsiaTheme="minorEastAsia" w:hAnsiTheme="minorHAnsi" w:cstheme="minorBidi"/>
              <w:noProof/>
              <w:color w:val="auto"/>
              <w:sz w:val="22"/>
              <w:szCs w:val="22"/>
              <w:lang w:val="en-US"/>
            </w:rPr>
          </w:pPr>
          <w:del w:id="164" w:author="pbx" w:date="2017-12-12T17:47:00Z">
            <w:r>
              <w:fldChar w:fldCharType="begin"/>
            </w:r>
            <w:r>
              <w:delInstrText xml:space="preserve"> HYPERLINK \l "_Toc495429313" </w:delInstrText>
            </w:r>
            <w:r>
              <w:fldChar w:fldCharType="separate"/>
            </w:r>
            <w:r w:rsidR="005450D1" w:rsidRPr="003C0003">
              <w:rPr>
                <w:rStyle w:val="Hyperlink"/>
                <w:noProof/>
              </w:rPr>
              <w:delText>4.12.9</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Reusability</w:delText>
            </w:r>
            <w:r w:rsidR="005450D1">
              <w:rPr>
                <w:noProof/>
                <w:webHidden/>
              </w:rPr>
              <w:tab/>
            </w:r>
            <w:r w:rsidR="005450D1">
              <w:rPr>
                <w:noProof/>
                <w:webHidden/>
              </w:rPr>
              <w:fldChar w:fldCharType="begin"/>
            </w:r>
            <w:r w:rsidR="005450D1">
              <w:rPr>
                <w:noProof/>
                <w:webHidden/>
              </w:rPr>
              <w:delInstrText xml:space="preserve"> PAGEREF _Toc495429313 \h </w:delInstrText>
            </w:r>
            <w:r w:rsidR="005450D1">
              <w:rPr>
                <w:noProof/>
                <w:webHidden/>
              </w:rPr>
            </w:r>
            <w:r w:rsidR="005450D1">
              <w:rPr>
                <w:noProof/>
                <w:webHidden/>
              </w:rPr>
              <w:fldChar w:fldCharType="separate"/>
            </w:r>
            <w:r w:rsidR="005450D1">
              <w:rPr>
                <w:noProof/>
                <w:webHidden/>
              </w:rPr>
              <w:delText>90</w:delText>
            </w:r>
            <w:r w:rsidR="005450D1">
              <w:rPr>
                <w:noProof/>
                <w:webHidden/>
              </w:rPr>
              <w:fldChar w:fldCharType="end"/>
            </w:r>
            <w:r>
              <w:rPr>
                <w:noProof/>
              </w:rPr>
              <w:fldChar w:fldCharType="end"/>
            </w:r>
          </w:del>
        </w:p>
        <w:p w14:paraId="59B58659" w14:textId="77777777" w:rsidR="005450D1" w:rsidRDefault="00EE43D9">
          <w:pPr>
            <w:pStyle w:val="TOC3"/>
            <w:rPr>
              <w:del w:id="165" w:author="pbx" w:date="2017-12-12T17:47:00Z"/>
              <w:rFonts w:asciiTheme="minorHAnsi" w:eastAsiaTheme="minorEastAsia" w:hAnsiTheme="minorHAnsi" w:cstheme="minorBidi"/>
              <w:noProof/>
              <w:color w:val="auto"/>
              <w:sz w:val="22"/>
              <w:szCs w:val="22"/>
              <w:lang w:val="en-US"/>
            </w:rPr>
          </w:pPr>
          <w:del w:id="166" w:author="pbx" w:date="2017-12-12T17:47:00Z">
            <w:r>
              <w:fldChar w:fldCharType="begin"/>
            </w:r>
            <w:r>
              <w:delInstrText xml:space="preserve"> HYPERLINK \l "_Toc495429314" </w:delInstrText>
            </w:r>
            <w:r>
              <w:fldChar w:fldCharType="separate"/>
            </w:r>
            <w:r w:rsidR="005450D1" w:rsidRPr="003C0003">
              <w:rPr>
                <w:rStyle w:val="Hyperlink"/>
                <w:noProof/>
              </w:rPr>
              <w:delText>4.12.10</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Sterile Use</w:delText>
            </w:r>
            <w:r w:rsidR="005450D1">
              <w:rPr>
                <w:noProof/>
                <w:webHidden/>
              </w:rPr>
              <w:tab/>
            </w:r>
            <w:r w:rsidR="005450D1">
              <w:rPr>
                <w:noProof/>
                <w:webHidden/>
              </w:rPr>
              <w:fldChar w:fldCharType="begin"/>
            </w:r>
            <w:r w:rsidR="005450D1">
              <w:rPr>
                <w:noProof/>
                <w:webHidden/>
              </w:rPr>
              <w:delInstrText xml:space="preserve"> PAGEREF _Toc495429314 \h </w:delInstrText>
            </w:r>
            <w:r w:rsidR="005450D1">
              <w:rPr>
                <w:noProof/>
                <w:webHidden/>
              </w:rPr>
            </w:r>
            <w:r w:rsidR="005450D1">
              <w:rPr>
                <w:noProof/>
                <w:webHidden/>
              </w:rPr>
              <w:fldChar w:fldCharType="separate"/>
            </w:r>
            <w:r w:rsidR="005450D1">
              <w:rPr>
                <w:noProof/>
                <w:webHidden/>
              </w:rPr>
              <w:delText>91</w:delText>
            </w:r>
            <w:r w:rsidR="005450D1">
              <w:rPr>
                <w:noProof/>
                <w:webHidden/>
              </w:rPr>
              <w:fldChar w:fldCharType="end"/>
            </w:r>
            <w:r>
              <w:rPr>
                <w:noProof/>
              </w:rPr>
              <w:fldChar w:fldCharType="end"/>
            </w:r>
          </w:del>
        </w:p>
        <w:p w14:paraId="23EFE4D7" w14:textId="77777777" w:rsidR="005450D1" w:rsidRDefault="00EE43D9">
          <w:pPr>
            <w:pStyle w:val="TOC3"/>
            <w:rPr>
              <w:del w:id="167" w:author="pbx" w:date="2017-12-12T17:47:00Z"/>
              <w:rFonts w:asciiTheme="minorHAnsi" w:eastAsiaTheme="minorEastAsia" w:hAnsiTheme="minorHAnsi" w:cstheme="minorBidi"/>
              <w:noProof/>
              <w:color w:val="auto"/>
              <w:sz w:val="22"/>
              <w:szCs w:val="22"/>
              <w:lang w:val="en-US"/>
            </w:rPr>
          </w:pPr>
          <w:del w:id="168" w:author="pbx" w:date="2017-12-12T17:47:00Z">
            <w:r>
              <w:fldChar w:fldCharType="begin"/>
            </w:r>
            <w:r>
              <w:delInstrText xml:space="preserve"> HYPERLINK \l "_Toc495429315" </w:delInstrText>
            </w:r>
            <w:r>
              <w:fldChar w:fldCharType="separate"/>
            </w:r>
            <w:r w:rsidR="005450D1" w:rsidRPr="003C0003">
              <w:rPr>
                <w:rStyle w:val="Hyperlink"/>
                <w:noProof/>
              </w:rPr>
              <w:delText>4.12.11</w:delText>
            </w:r>
            <w:r w:rsidR="005450D1">
              <w:rPr>
                <w:rFonts w:asciiTheme="minorHAnsi" w:eastAsiaTheme="minorEastAsia" w:hAnsiTheme="minorHAnsi" w:cstheme="minorBidi"/>
                <w:noProof/>
                <w:color w:val="auto"/>
                <w:sz w:val="22"/>
                <w:szCs w:val="22"/>
                <w:lang w:val="en-US"/>
              </w:rPr>
              <w:tab/>
            </w:r>
            <w:r w:rsidR="005450D1" w:rsidRPr="003C0003">
              <w:rPr>
                <w:rStyle w:val="Hyperlink"/>
                <w:noProof/>
              </w:rPr>
              <w:delText>Marketing status and date</w:delText>
            </w:r>
            <w:r w:rsidR="005450D1">
              <w:rPr>
                <w:noProof/>
                <w:webHidden/>
              </w:rPr>
              <w:tab/>
            </w:r>
            <w:r w:rsidR="005450D1">
              <w:rPr>
                <w:noProof/>
                <w:webHidden/>
              </w:rPr>
              <w:fldChar w:fldCharType="begin"/>
            </w:r>
            <w:r w:rsidR="005450D1">
              <w:rPr>
                <w:noProof/>
                <w:webHidden/>
              </w:rPr>
              <w:delInstrText xml:space="preserve"> PAGEREF _Toc495429315 \h </w:delInstrText>
            </w:r>
            <w:r w:rsidR="005450D1">
              <w:rPr>
                <w:noProof/>
                <w:webHidden/>
              </w:rPr>
            </w:r>
            <w:r w:rsidR="005450D1">
              <w:rPr>
                <w:noProof/>
                <w:webHidden/>
              </w:rPr>
              <w:fldChar w:fldCharType="separate"/>
            </w:r>
            <w:r w:rsidR="005450D1">
              <w:rPr>
                <w:noProof/>
                <w:webHidden/>
              </w:rPr>
              <w:delText>91</w:delText>
            </w:r>
            <w:r w:rsidR="005450D1">
              <w:rPr>
                <w:noProof/>
                <w:webHidden/>
              </w:rPr>
              <w:fldChar w:fldCharType="end"/>
            </w:r>
            <w:r>
              <w:rPr>
                <w:noProof/>
              </w:rPr>
              <w:fldChar w:fldCharType="end"/>
            </w:r>
          </w:del>
        </w:p>
        <w:p w14:paraId="1880AF98" w14:textId="77777777" w:rsidR="00B57940" w:rsidRDefault="00B57940">
          <w:pPr>
            <w:pStyle w:val="TOC1"/>
            <w:rPr>
              <w:ins w:id="169" w:author="pbx" w:date="2017-12-12T17:47:00Z"/>
              <w:rFonts w:asciiTheme="minorHAnsi" w:eastAsiaTheme="minorEastAsia" w:hAnsiTheme="minorHAnsi" w:cstheme="minorBidi"/>
              <w:noProof/>
              <w:color w:val="auto"/>
              <w:sz w:val="22"/>
              <w:szCs w:val="22"/>
              <w:lang w:val="en-US"/>
            </w:rPr>
          </w:pPr>
          <w:ins w:id="17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w:t>
            </w:r>
            <w:r>
              <w:rPr>
                <w:rFonts w:asciiTheme="minorHAnsi" w:eastAsiaTheme="minorEastAsia" w:hAnsiTheme="minorHAnsi" w:cstheme="minorBidi"/>
                <w:noProof/>
                <w:color w:val="auto"/>
                <w:sz w:val="22"/>
                <w:szCs w:val="22"/>
                <w:lang w:val="en-US"/>
              </w:rPr>
              <w:tab/>
            </w:r>
            <w:r w:rsidRPr="007E15F4">
              <w:rPr>
                <w:rStyle w:val="Hyperlink"/>
                <w:noProof/>
              </w:rPr>
              <w:t>Table of Contents</w:t>
            </w:r>
            <w:r>
              <w:rPr>
                <w:noProof/>
                <w:webHidden/>
              </w:rPr>
              <w:tab/>
            </w:r>
            <w:r>
              <w:rPr>
                <w:noProof/>
                <w:webHidden/>
              </w:rPr>
              <w:fldChar w:fldCharType="begin"/>
            </w:r>
            <w:r>
              <w:rPr>
                <w:noProof/>
                <w:webHidden/>
              </w:rPr>
              <w:instrText xml:space="preserve"> PAGEREF _Toc500864033 \h </w:instrText>
            </w:r>
            <w:r>
              <w:rPr>
                <w:noProof/>
                <w:webHidden/>
              </w:rPr>
            </w:r>
            <w:r>
              <w:rPr>
                <w:noProof/>
                <w:webHidden/>
              </w:rPr>
              <w:fldChar w:fldCharType="separate"/>
            </w:r>
            <w:r>
              <w:rPr>
                <w:noProof/>
                <w:webHidden/>
              </w:rPr>
              <w:t>4</w:t>
            </w:r>
            <w:r>
              <w:rPr>
                <w:noProof/>
                <w:webHidden/>
              </w:rPr>
              <w:fldChar w:fldCharType="end"/>
            </w:r>
            <w:r w:rsidRPr="007E15F4">
              <w:rPr>
                <w:rStyle w:val="Hyperlink"/>
                <w:noProof/>
              </w:rPr>
              <w:fldChar w:fldCharType="end"/>
            </w:r>
          </w:ins>
        </w:p>
        <w:p w14:paraId="1BDD0D66" w14:textId="77777777" w:rsidR="00B57940" w:rsidRDefault="00B57940">
          <w:pPr>
            <w:pStyle w:val="TOC1"/>
            <w:rPr>
              <w:ins w:id="171" w:author="pbx" w:date="2017-12-12T17:47:00Z"/>
              <w:rFonts w:asciiTheme="minorHAnsi" w:eastAsiaTheme="minorEastAsia" w:hAnsiTheme="minorHAnsi" w:cstheme="minorBidi"/>
              <w:noProof/>
              <w:color w:val="auto"/>
              <w:sz w:val="22"/>
              <w:szCs w:val="22"/>
              <w:lang w:val="en-US"/>
            </w:rPr>
          </w:pPr>
          <w:ins w:id="17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w:t>
            </w:r>
            <w:r>
              <w:rPr>
                <w:rFonts w:asciiTheme="minorHAnsi" w:eastAsiaTheme="minorEastAsia" w:hAnsiTheme="minorHAnsi" w:cstheme="minorBidi"/>
                <w:noProof/>
                <w:color w:val="auto"/>
                <w:sz w:val="22"/>
                <w:szCs w:val="22"/>
                <w:lang w:val="en-US"/>
              </w:rPr>
              <w:tab/>
            </w:r>
            <w:r w:rsidRPr="007E15F4">
              <w:rPr>
                <w:rStyle w:val="Hyperlink"/>
                <w:noProof/>
              </w:rPr>
              <w:t>Introduction &amp; General Information</w:t>
            </w:r>
            <w:r>
              <w:rPr>
                <w:noProof/>
                <w:webHidden/>
              </w:rPr>
              <w:tab/>
            </w:r>
            <w:r>
              <w:rPr>
                <w:noProof/>
                <w:webHidden/>
              </w:rPr>
              <w:fldChar w:fldCharType="begin"/>
            </w:r>
            <w:r>
              <w:rPr>
                <w:noProof/>
                <w:webHidden/>
              </w:rPr>
              <w:instrText xml:space="preserve"> PAGEREF _Toc500864034 \h </w:instrText>
            </w:r>
            <w:r>
              <w:rPr>
                <w:noProof/>
                <w:webHidden/>
              </w:rPr>
            </w:r>
            <w:r>
              <w:rPr>
                <w:noProof/>
                <w:webHidden/>
              </w:rPr>
              <w:fldChar w:fldCharType="separate"/>
            </w:r>
            <w:r>
              <w:rPr>
                <w:noProof/>
                <w:webHidden/>
              </w:rPr>
              <w:t>2</w:t>
            </w:r>
            <w:r>
              <w:rPr>
                <w:noProof/>
                <w:webHidden/>
              </w:rPr>
              <w:fldChar w:fldCharType="end"/>
            </w:r>
            <w:r w:rsidRPr="007E15F4">
              <w:rPr>
                <w:rStyle w:val="Hyperlink"/>
                <w:noProof/>
              </w:rPr>
              <w:fldChar w:fldCharType="end"/>
            </w:r>
          </w:ins>
        </w:p>
        <w:p w14:paraId="0A57B7DB" w14:textId="77777777" w:rsidR="00B57940" w:rsidRDefault="00B57940">
          <w:pPr>
            <w:pStyle w:val="TOC2"/>
            <w:rPr>
              <w:ins w:id="173" w:author="pbx" w:date="2017-12-12T17:47:00Z"/>
              <w:rFonts w:asciiTheme="minorHAnsi" w:eastAsiaTheme="minorEastAsia" w:hAnsiTheme="minorHAnsi" w:cstheme="minorBidi"/>
              <w:noProof/>
              <w:color w:val="auto"/>
              <w:sz w:val="22"/>
              <w:szCs w:val="22"/>
              <w:lang w:val="en-US"/>
            </w:rPr>
          </w:pPr>
          <w:ins w:id="17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1.1</w:t>
            </w:r>
            <w:r>
              <w:rPr>
                <w:rFonts w:asciiTheme="minorHAnsi" w:eastAsiaTheme="minorEastAsia" w:hAnsiTheme="minorHAnsi" w:cstheme="minorBidi"/>
                <w:noProof/>
                <w:color w:val="auto"/>
                <w:sz w:val="22"/>
                <w:szCs w:val="22"/>
                <w:lang w:val="en-US"/>
              </w:rPr>
              <w:tab/>
            </w:r>
            <w:r w:rsidRPr="007E15F4">
              <w:rPr>
                <w:rStyle w:val="Hyperlink"/>
                <w:noProof/>
              </w:rPr>
              <w:t>Purpose</w:t>
            </w:r>
            <w:r>
              <w:rPr>
                <w:noProof/>
                <w:webHidden/>
              </w:rPr>
              <w:tab/>
            </w:r>
            <w:r>
              <w:rPr>
                <w:noProof/>
                <w:webHidden/>
              </w:rPr>
              <w:fldChar w:fldCharType="begin"/>
            </w:r>
            <w:r>
              <w:rPr>
                <w:noProof/>
                <w:webHidden/>
              </w:rPr>
              <w:instrText xml:space="preserve"> PAGEREF _Toc500864035 \h </w:instrText>
            </w:r>
            <w:r>
              <w:rPr>
                <w:noProof/>
                <w:webHidden/>
              </w:rPr>
            </w:r>
            <w:r>
              <w:rPr>
                <w:noProof/>
                <w:webHidden/>
              </w:rPr>
              <w:fldChar w:fldCharType="separate"/>
            </w:r>
            <w:r>
              <w:rPr>
                <w:noProof/>
                <w:webHidden/>
              </w:rPr>
              <w:t>2</w:t>
            </w:r>
            <w:r>
              <w:rPr>
                <w:noProof/>
                <w:webHidden/>
              </w:rPr>
              <w:fldChar w:fldCharType="end"/>
            </w:r>
            <w:r w:rsidRPr="007E15F4">
              <w:rPr>
                <w:rStyle w:val="Hyperlink"/>
                <w:noProof/>
              </w:rPr>
              <w:fldChar w:fldCharType="end"/>
            </w:r>
          </w:ins>
        </w:p>
        <w:p w14:paraId="62351011" w14:textId="77777777" w:rsidR="00B57940" w:rsidRDefault="00B57940">
          <w:pPr>
            <w:pStyle w:val="TOC2"/>
            <w:rPr>
              <w:ins w:id="175" w:author="pbx" w:date="2017-12-12T17:47:00Z"/>
              <w:rFonts w:asciiTheme="minorHAnsi" w:eastAsiaTheme="minorEastAsia" w:hAnsiTheme="minorHAnsi" w:cstheme="minorBidi"/>
              <w:noProof/>
              <w:color w:val="auto"/>
              <w:sz w:val="22"/>
              <w:szCs w:val="22"/>
              <w:lang w:val="en-US"/>
            </w:rPr>
          </w:pPr>
          <w:ins w:id="17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1.2</w:t>
            </w:r>
            <w:r>
              <w:rPr>
                <w:rFonts w:asciiTheme="minorHAnsi" w:eastAsiaTheme="minorEastAsia" w:hAnsiTheme="minorHAnsi" w:cstheme="minorBidi"/>
                <w:noProof/>
                <w:color w:val="auto"/>
                <w:sz w:val="22"/>
                <w:szCs w:val="22"/>
                <w:lang w:val="en-US"/>
              </w:rPr>
              <w:tab/>
            </w:r>
            <w:r w:rsidRPr="007E15F4">
              <w:rPr>
                <w:rStyle w:val="Hyperlink"/>
                <w:noProof/>
              </w:rPr>
              <w:t>Inquiries</w:t>
            </w:r>
            <w:r>
              <w:rPr>
                <w:noProof/>
                <w:webHidden/>
              </w:rPr>
              <w:tab/>
            </w:r>
            <w:r>
              <w:rPr>
                <w:noProof/>
                <w:webHidden/>
              </w:rPr>
              <w:fldChar w:fldCharType="begin"/>
            </w:r>
            <w:r>
              <w:rPr>
                <w:noProof/>
                <w:webHidden/>
              </w:rPr>
              <w:instrText xml:space="preserve"> PAGEREF _Toc500864036 \h </w:instrText>
            </w:r>
            <w:r>
              <w:rPr>
                <w:noProof/>
                <w:webHidden/>
              </w:rPr>
            </w:r>
            <w:r>
              <w:rPr>
                <w:noProof/>
                <w:webHidden/>
              </w:rPr>
              <w:fldChar w:fldCharType="separate"/>
            </w:r>
            <w:r>
              <w:rPr>
                <w:noProof/>
                <w:webHidden/>
              </w:rPr>
              <w:t>2</w:t>
            </w:r>
            <w:r>
              <w:rPr>
                <w:noProof/>
                <w:webHidden/>
              </w:rPr>
              <w:fldChar w:fldCharType="end"/>
            </w:r>
            <w:r w:rsidRPr="007E15F4">
              <w:rPr>
                <w:rStyle w:val="Hyperlink"/>
                <w:noProof/>
              </w:rPr>
              <w:fldChar w:fldCharType="end"/>
            </w:r>
          </w:ins>
        </w:p>
        <w:p w14:paraId="28B64F44" w14:textId="77777777" w:rsidR="00B57940" w:rsidRDefault="00B57940">
          <w:pPr>
            <w:pStyle w:val="TOC2"/>
            <w:rPr>
              <w:ins w:id="177" w:author="pbx" w:date="2017-12-12T17:47:00Z"/>
              <w:rFonts w:asciiTheme="minorHAnsi" w:eastAsiaTheme="minorEastAsia" w:hAnsiTheme="minorHAnsi" w:cstheme="minorBidi"/>
              <w:noProof/>
              <w:color w:val="auto"/>
              <w:sz w:val="22"/>
              <w:szCs w:val="22"/>
              <w:lang w:val="en-US"/>
            </w:rPr>
          </w:pPr>
          <w:ins w:id="17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1.3</w:t>
            </w:r>
            <w:r>
              <w:rPr>
                <w:rFonts w:asciiTheme="minorHAnsi" w:eastAsiaTheme="minorEastAsia" w:hAnsiTheme="minorHAnsi" w:cstheme="minorBidi"/>
                <w:noProof/>
                <w:color w:val="auto"/>
                <w:sz w:val="22"/>
                <w:szCs w:val="22"/>
                <w:lang w:val="en-US"/>
              </w:rPr>
              <w:tab/>
            </w:r>
            <w:r w:rsidRPr="007E15F4">
              <w:rPr>
                <w:rStyle w:val="Hyperlink"/>
                <w:noProof/>
              </w:rPr>
              <w:t>Content Related</w:t>
            </w:r>
            <w:r>
              <w:rPr>
                <w:noProof/>
                <w:webHidden/>
              </w:rPr>
              <w:tab/>
            </w:r>
            <w:r>
              <w:rPr>
                <w:noProof/>
                <w:webHidden/>
              </w:rPr>
              <w:fldChar w:fldCharType="begin"/>
            </w:r>
            <w:r>
              <w:rPr>
                <w:noProof/>
                <w:webHidden/>
              </w:rPr>
              <w:instrText xml:space="preserve"> PAGEREF _Toc500864037 \h </w:instrText>
            </w:r>
            <w:r>
              <w:rPr>
                <w:noProof/>
                <w:webHidden/>
              </w:rPr>
            </w:r>
            <w:r>
              <w:rPr>
                <w:noProof/>
                <w:webHidden/>
              </w:rPr>
              <w:fldChar w:fldCharType="separate"/>
            </w:r>
            <w:r>
              <w:rPr>
                <w:noProof/>
                <w:webHidden/>
              </w:rPr>
              <w:t>2</w:t>
            </w:r>
            <w:r>
              <w:rPr>
                <w:noProof/>
                <w:webHidden/>
              </w:rPr>
              <w:fldChar w:fldCharType="end"/>
            </w:r>
            <w:r w:rsidRPr="007E15F4">
              <w:rPr>
                <w:rStyle w:val="Hyperlink"/>
                <w:noProof/>
              </w:rPr>
              <w:fldChar w:fldCharType="end"/>
            </w:r>
          </w:ins>
        </w:p>
        <w:p w14:paraId="750BBD8A" w14:textId="77777777" w:rsidR="00B57940" w:rsidRDefault="00B57940">
          <w:pPr>
            <w:pStyle w:val="TOC2"/>
            <w:rPr>
              <w:ins w:id="179" w:author="pbx" w:date="2017-12-12T17:47:00Z"/>
              <w:rFonts w:asciiTheme="minorHAnsi" w:eastAsiaTheme="minorEastAsia" w:hAnsiTheme="minorHAnsi" w:cstheme="minorBidi"/>
              <w:noProof/>
              <w:color w:val="auto"/>
              <w:sz w:val="22"/>
              <w:szCs w:val="22"/>
              <w:lang w:val="en-US"/>
            </w:rPr>
          </w:pPr>
          <w:ins w:id="18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1.4</w:t>
            </w:r>
            <w:r>
              <w:rPr>
                <w:rFonts w:asciiTheme="minorHAnsi" w:eastAsiaTheme="minorEastAsia" w:hAnsiTheme="minorHAnsi" w:cstheme="minorBidi"/>
                <w:noProof/>
                <w:color w:val="auto"/>
                <w:sz w:val="22"/>
                <w:szCs w:val="22"/>
                <w:lang w:val="en-US"/>
              </w:rPr>
              <w:tab/>
            </w:r>
            <w:r w:rsidRPr="007E15F4">
              <w:rPr>
                <w:rStyle w:val="Hyperlink"/>
                <w:noProof/>
              </w:rPr>
              <w:t>ID Related</w:t>
            </w:r>
            <w:r>
              <w:rPr>
                <w:noProof/>
                <w:webHidden/>
              </w:rPr>
              <w:tab/>
            </w:r>
            <w:r>
              <w:rPr>
                <w:noProof/>
                <w:webHidden/>
              </w:rPr>
              <w:fldChar w:fldCharType="begin"/>
            </w:r>
            <w:r>
              <w:rPr>
                <w:noProof/>
                <w:webHidden/>
              </w:rPr>
              <w:instrText xml:space="preserve"> PAGEREF _Toc500864038 \h </w:instrText>
            </w:r>
            <w:r>
              <w:rPr>
                <w:noProof/>
                <w:webHidden/>
              </w:rPr>
            </w:r>
            <w:r>
              <w:rPr>
                <w:noProof/>
                <w:webHidden/>
              </w:rPr>
              <w:fldChar w:fldCharType="separate"/>
            </w:r>
            <w:r>
              <w:rPr>
                <w:noProof/>
                <w:webHidden/>
              </w:rPr>
              <w:t>2</w:t>
            </w:r>
            <w:r>
              <w:rPr>
                <w:noProof/>
                <w:webHidden/>
              </w:rPr>
              <w:fldChar w:fldCharType="end"/>
            </w:r>
            <w:r w:rsidRPr="007E15F4">
              <w:rPr>
                <w:rStyle w:val="Hyperlink"/>
                <w:noProof/>
              </w:rPr>
              <w:fldChar w:fldCharType="end"/>
            </w:r>
          </w:ins>
        </w:p>
        <w:p w14:paraId="5E734F2B" w14:textId="77777777" w:rsidR="00B57940" w:rsidRDefault="00B57940">
          <w:pPr>
            <w:pStyle w:val="TOC2"/>
            <w:rPr>
              <w:ins w:id="181" w:author="pbx" w:date="2017-12-12T17:47:00Z"/>
              <w:rFonts w:asciiTheme="minorHAnsi" w:eastAsiaTheme="minorEastAsia" w:hAnsiTheme="minorHAnsi" w:cstheme="minorBidi"/>
              <w:noProof/>
              <w:color w:val="auto"/>
              <w:sz w:val="22"/>
              <w:szCs w:val="22"/>
              <w:lang w:val="en-US"/>
            </w:rPr>
          </w:pPr>
          <w:ins w:id="18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"_Toc500864039"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1.5</w:t>
            </w:r>
            <w:r>
              <w:rPr>
                <w:rFonts w:asciiTheme="minorHAnsi" w:eastAsiaTheme="minorEastAsia" w:hAnsiTheme="minorHAnsi" w:cstheme="minorBidi"/>
                <w:noProof/>
                <w:color w:val="auto"/>
                <w:sz w:val="22"/>
                <w:szCs w:val="22"/>
                <w:lang w:val="en-US"/>
              </w:rPr>
              <w:tab/>
            </w:r>
            <w:r w:rsidRPr="007E15F4">
              <w:rPr>
                <w:rStyle w:val="Hyperlink"/>
                <w:noProof/>
              </w:rPr>
              <w:t>Content Changes and Versioning</w:t>
            </w:r>
            <w:r>
              <w:rPr>
                <w:noProof/>
                <w:webHidden/>
              </w:rPr>
              <w:tab/>
            </w:r>
            <w:r>
              <w:rPr>
                <w:noProof/>
                <w:webHidden/>
              </w:rPr>
              <w:fldChar w:fldCharType="begin"/>
            </w:r>
            <w:r>
              <w:rPr>
                <w:noProof/>
                <w:webHidden/>
              </w:rPr>
              <w:instrText xml:space="preserve"> PAGEREF _Toc500864039 \h </w:instrText>
            </w:r>
            <w:r>
              <w:rPr>
                <w:noProof/>
                <w:webHidden/>
              </w:rPr>
            </w:r>
            <w:r>
              <w:rPr>
                <w:noProof/>
                <w:webHidden/>
              </w:rPr>
              <w:fldChar w:fldCharType="separate"/>
            </w:r>
            <w:r>
              <w:rPr>
                <w:noProof/>
                <w:webHidden/>
              </w:rPr>
              <w:t>2</w:t>
            </w:r>
            <w:r>
              <w:rPr>
                <w:noProof/>
                <w:webHidden/>
              </w:rPr>
              <w:fldChar w:fldCharType="end"/>
            </w:r>
            <w:r w:rsidRPr="007E15F4">
              <w:rPr>
                <w:rStyle w:val="Hyperlink"/>
                <w:noProof/>
              </w:rPr>
              <w:fldChar w:fldCharType="end"/>
            </w:r>
          </w:ins>
        </w:p>
        <w:p w14:paraId="08B0FE2A" w14:textId="77777777" w:rsidR="00B57940" w:rsidRDefault="00B57940">
          <w:pPr>
            <w:pStyle w:val="TOC2"/>
            <w:rPr>
              <w:ins w:id="183" w:author="pbx" w:date="2017-12-12T17:47:00Z"/>
              <w:rFonts w:asciiTheme="minorHAnsi" w:eastAsiaTheme="minorEastAsia" w:hAnsiTheme="minorHAnsi" w:cstheme="minorBidi"/>
              <w:noProof/>
              <w:color w:val="auto"/>
              <w:sz w:val="22"/>
              <w:szCs w:val="22"/>
              <w:lang w:val="en-US"/>
            </w:rPr>
          </w:pPr>
          <w:ins w:id="18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1.6</w:t>
            </w:r>
            <w:r>
              <w:rPr>
                <w:rFonts w:asciiTheme="minorHAnsi" w:eastAsiaTheme="minorEastAsia" w:hAnsiTheme="minorHAnsi" w:cstheme="minorBidi"/>
                <w:noProof/>
                <w:color w:val="auto"/>
                <w:sz w:val="22"/>
                <w:szCs w:val="22"/>
                <w:lang w:val="en-US"/>
              </w:rPr>
              <w:tab/>
            </w:r>
            <w:r w:rsidRPr="007E15F4">
              <w:rPr>
                <w:rStyle w:val="Hyperlink"/>
                <w:noProof/>
              </w:rPr>
              <w:t>Element Related</w:t>
            </w:r>
            <w:r>
              <w:rPr>
                <w:noProof/>
                <w:webHidden/>
              </w:rPr>
              <w:tab/>
            </w:r>
            <w:r>
              <w:rPr>
                <w:noProof/>
                <w:webHidden/>
              </w:rPr>
              <w:fldChar w:fldCharType="begin"/>
            </w:r>
            <w:r>
              <w:rPr>
                <w:noProof/>
                <w:webHidden/>
              </w:rPr>
              <w:instrText xml:space="preserve"> PAGEREF _Toc500864040 \h </w:instrText>
            </w:r>
            <w:r>
              <w:rPr>
                <w:noProof/>
                <w:webHidden/>
              </w:rPr>
            </w:r>
            <w:r>
              <w:rPr>
                <w:noProof/>
                <w:webHidden/>
              </w:rPr>
              <w:fldChar w:fldCharType="separate"/>
            </w:r>
            <w:r>
              <w:rPr>
                <w:noProof/>
                <w:webHidden/>
              </w:rPr>
              <w:t>3</w:t>
            </w:r>
            <w:r>
              <w:rPr>
                <w:noProof/>
                <w:webHidden/>
              </w:rPr>
              <w:fldChar w:fldCharType="end"/>
            </w:r>
            <w:r w:rsidRPr="007E15F4">
              <w:rPr>
                <w:rStyle w:val="Hyperlink"/>
                <w:noProof/>
              </w:rPr>
              <w:fldChar w:fldCharType="end"/>
            </w:r>
          </w:ins>
        </w:p>
        <w:p w14:paraId="0913470F" w14:textId="77777777" w:rsidR="00B57940" w:rsidRDefault="00B57940">
          <w:pPr>
            <w:pStyle w:val="TOC2"/>
            <w:rPr>
              <w:ins w:id="185" w:author="pbx" w:date="2017-12-12T17:47:00Z"/>
              <w:rFonts w:asciiTheme="minorHAnsi" w:eastAsiaTheme="minorEastAsia" w:hAnsiTheme="minorHAnsi" w:cstheme="minorBidi"/>
              <w:noProof/>
              <w:color w:val="auto"/>
              <w:sz w:val="22"/>
              <w:szCs w:val="22"/>
              <w:lang w:val="en-US"/>
            </w:rPr>
          </w:pPr>
          <w:ins w:id="18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1.7</w:t>
            </w:r>
            <w:r>
              <w:rPr>
                <w:rFonts w:asciiTheme="minorHAnsi" w:eastAsiaTheme="minorEastAsia" w:hAnsiTheme="minorHAnsi" w:cstheme="minorBidi"/>
                <w:noProof/>
                <w:color w:val="auto"/>
                <w:sz w:val="22"/>
                <w:szCs w:val="22"/>
                <w:lang w:val="en-US"/>
              </w:rPr>
              <w:tab/>
            </w:r>
            <w:r w:rsidRPr="007E15F4">
              <w:rPr>
                <w:rStyle w:val="Hyperlink"/>
                <w:noProof/>
              </w:rPr>
              <w:t>External File References Related</w:t>
            </w:r>
            <w:r>
              <w:rPr>
                <w:noProof/>
                <w:webHidden/>
              </w:rPr>
              <w:tab/>
            </w:r>
            <w:r>
              <w:rPr>
                <w:noProof/>
                <w:webHidden/>
              </w:rPr>
              <w:fldChar w:fldCharType="begin"/>
            </w:r>
            <w:r>
              <w:rPr>
                <w:noProof/>
                <w:webHidden/>
              </w:rPr>
              <w:instrText xml:space="preserve"> PAGEREF _Toc500864041 \h </w:instrText>
            </w:r>
            <w:r>
              <w:rPr>
                <w:noProof/>
                <w:webHidden/>
              </w:rPr>
            </w:r>
            <w:r>
              <w:rPr>
                <w:noProof/>
                <w:webHidden/>
              </w:rPr>
              <w:fldChar w:fldCharType="separate"/>
            </w:r>
            <w:r>
              <w:rPr>
                <w:noProof/>
                <w:webHidden/>
              </w:rPr>
              <w:t>3</w:t>
            </w:r>
            <w:r>
              <w:rPr>
                <w:noProof/>
                <w:webHidden/>
              </w:rPr>
              <w:fldChar w:fldCharType="end"/>
            </w:r>
            <w:r w:rsidRPr="007E15F4">
              <w:rPr>
                <w:rStyle w:val="Hyperlink"/>
                <w:noProof/>
              </w:rPr>
              <w:fldChar w:fldCharType="end"/>
            </w:r>
          </w:ins>
        </w:p>
        <w:p w14:paraId="4399CDF6" w14:textId="77777777" w:rsidR="00B57940" w:rsidRDefault="00B57940">
          <w:pPr>
            <w:pStyle w:val="TOC2"/>
            <w:rPr>
              <w:ins w:id="187" w:author="pbx" w:date="2017-12-12T17:47:00Z"/>
              <w:rFonts w:asciiTheme="minorHAnsi" w:eastAsiaTheme="minorEastAsia" w:hAnsiTheme="minorHAnsi" w:cstheme="minorBidi"/>
              <w:noProof/>
              <w:color w:val="auto"/>
              <w:sz w:val="22"/>
              <w:szCs w:val="22"/>
              <w:lang w:val="en-US"/>
            </w:rPr>
          </w:pPr>
          <w:ins w:id="18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1.8</w:t>
            </w:r>
            <w:r>
              <w:rPr>
                <w:rFonts w:asciiTheme="minorHAnsi" w:eastAsiaTheme="minorEastAsia" w:hAnsiTheme="minorHAnsi" w:cstheme="minorBidi"/>
                <w:noProof/>
                <w:color w:val="auto"/>
                <w:sz w:val="22"/>
                <w:szCs w:val="22"/>
                <w:lang w:val="en-US"/>
              </w:rPr>
              <w:tab/>
            </w:r>
            <w:r w:rsidRPr="007E15F4">
              <w:rPr>
                <w:rStyle w:val="Hyperlink"/>
                <w:noProof/>
              </w:rPr>
              <w:t>Visual Aids within the Document</w:t>
            </w:r>
            <w:r>
              <w:rPr>
                <w:noProof/>
                <w:webHidden/>
              </w:rPr>
              <w:tab/>
            </w:r>
            <w:r>
              <w:rPr>
                <w:noProof/>
                <w:webHidden/>
              </w:rPr>
              <w:fldChar w:fldCharType="begin"/>
            </w:r>
            <w:r>
              <w:rPr>
                <w:noProof/>
                <w:webHidden/>
              </w:rPr>
              <w:instrText xml:space="preserve"> PAGEREF _Toc500864042 \h </w:instrText>
            </w:r>
            <w:r>
              <w:rPr>
                <w:noProof/>
                <w:webHidden/>
              </w:rPr>
            </w:r>
            <w:r>
              <w:rPr>
                <w:noProof/>
                <w:webHidden/>
              </w:rPr>
              <w:fldChar w:fldCharType="separate"/>
            </w:r>
            <w:r>
              <w:rPr>
                <w:noProof/>
                <w:webHidden/>
              </w:rPr>
              <w:t>3</w:t>
            </w:r>
            <w:r>
              <w:rPr>
                <w:noProof/>
                <w:webHidden/>
              </w:rPr>
              <w:fldChar w:fldCharType="end"/>
            </w:r>
            <w:r w:rsidRPr="007E15F4">
              <w:rPr>
                <w:rStyle w:val="Hyperlink"/>
                <w:noProof/>
              </w:rPr>
              <w:fldChar w:fldCharType="end"/>
            </w:r>
          </w:ins>
        </w:p>
        <w:p w14:paraId="7E7F2317" w14:textId="77777777" w:rsidR="00B57940" w:rsidRDefault="00B57940">
          <w:pPr>
            <w:pStyle w:val="TOC2"/>
            <w:rPr>
              <w:ins w:id="189" w:author="pbx" w:date="2017-12-12T17:47:00Z"/>
              <w:rFonts w:asciiTheme="minorHAnsi" w:eastAsiaTheme="minorEastAsia" w:hAnsiTheme="minorHAnsi" w:cstheme="minorBidi"/>
              <w:noProof/>
              <w:color w:val="auto"/>
              <w:sz w:val="22"/>
              <w:szCs w:val="22"/>
              <w:lang w:val="en-US"/>
            </w:rPr>
          </w:pPr>
          <w:ins w:id="19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1.9</w:t>
            </w:r>
            <w:r>
              <w:rPr>
                <w:rFonts w:asciiTheme="minorHAnsi" w:eastAsiaTheme="minorEastAsia" w:hAnsiTheme="minorHAnsi" w:cstheme="minorBidi"/>
                <w:noProof/>
                <w:color w:val="auto"/>
                <w:sz w:val="22"/>
                <w:szCs w:val="22"/>
                <w:lang w:val="en-US"/>
              </w:rPr>
              <w:tab/>
            </w:r>
            <w:r w:rsidRPr="007E15F4">
              <w:rPr>
                <w:rStyle w:val="Hyperlink"/>
                <w:noProof/>
              </w:rPr>
              <w:t>Scope</w:t>
            </w:r>
            <w:r>
              <w:rPr>
                <w:noProof/>
                <w:webHidden/>
              </w:rPr>
              <w:tab/>
            </w:r>
            <w:r>
              <w:rPr>
                <w:noProof/>
                <w:webHidden/>
              </w:rPr>
              <w:fldChar w:fldCharType="begin"/>
            </w:r>
            <w:r>
              <w:rPr>
                <w:noProof/>
                <w:webHidden/>
              </w:rPr>
              <w:instrText xml:space="preserve"> PAGEREF _Toc500864043 \h </w:instrText>
            </w:r>
            <w:r>
              <w:rPr>
                <w:noProof/>
                <w:webHidden/>
              </w:rPr>
            </w:r>
            <w:r>
              <w:rPr>
                <w:noProof/>
                <w:webHidden/>
              </w:rPr>
              <w:fldChar w:fldCharType="separate"/>
            </w:r>
            <w:r>
              <w:rPr>
                <w:noProof/>
                <w:webHidden/>
              </w:rPr>
              <w:t>3</w:t>
            </w:r>
            <w:r>
              <w:rPr>
                <w:noProof/>
                <w:webHidden/>
              </w:rPr>
              <w:fldChar w:fldCharType="end"/>
            </w:r>
            <w:r w:rsidRPr="007E15F4">
              <w:rPr>
                <w:rStyle w:val="Hyperlink"/>
                <w:noProof/>
              </w:rPr>
              <w:fldChar w:fldCharType="end"/>
            </w:r>
          </w:ins>
        </w:p>
        <w:p w14:paraId="6E72298E" w14:textId="77777777" w:rsidR="00B57940" w:rsidRDefault="00B57940">
          <w:pPr>
            <w:pStyle w:val="TOC1"/>
            <w:rPr>
              <w:ins w:id="191" w:author="pbx" w:date="2017-12-12T17:47:00Z"/>
              <w:rFonts w:asciiTheme="minorHAnsi" w:eastAsiaTheme="minorEastAsia" w:hAnsiTheme="minorHAnsi" w:cstheme="minorBidi"/>
              <w:noProof/>
              <w:color w:val="auto"/>
              <w:sz w:val="22"/>
              <w:szCs w:val="22"/>
              <w:lang w:val="en-US"/>
            </w:rPr>
          </w:pPr>
          <w:ins w:id="192" w:author="pbx" w:date="2017-12-12T17:47:00Z">
            <w:r w:rsidRPr="007E15F4">
              <w:rPr>
                <w:rStyle w:val="Hyperlink"/>
                <w:noProof/>
              </w:rPr>
              <w:lastRenderedPageBreak/>
              <w:fldChar w:fldCharType="begin"/>
            </w:r>
            <w:r w:rsidRPr="007E15F4">
              <w:rPr>
                <w:rStyle w:val="Hyperlink"/>
                <w:noProof/>
              </w:rPr>
              <w:instrText xml:space="preserve"> </w:instrText>
            </w:r>
            <w:r>
              <w:rPr>
                <w:noProof/>
              </w:rPr>
              <w:instrText>HYPERLINK \l "_Toc500864044"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2</w:t>
            </w:r>
            <w:r>
              <w:rPr>
                <w:rFonts w:asciiTheme="minorHAnsi" w:eastAsiaTheme="minorEastAsia" w:hAnsiTheme="minorHAnsi" w:cstheme="minorBidi"/>
                <w:noProof/>
                <w:color w:val="auto"/>
                <w:sz w:val="22"/>
                <w:szCs w:val="22"/>
                <w:lang w:val="en-US"/>
              </w:rPr>
              <w:tab/>
            </w:r>
            <w:r w:rsidRPr="007E15F4">
              <w:rPr>
                <w:rStyle w:val="Hyperlink"/>
                <w:noProof/>
              </w:rPr>
              <w:t>General</w:t>
            </w:r>
            <w:r>
              <w:rPr>
                <w:noProof/>
                <w:webHidden/>
              </w:rPr>
              <w:tab/>
            </w:r>
            <w:r>
              <w:rPr>
                <w:noProof/>
                <w:webHidden/>
              </w:rPr>
              <w:fldChar w:fldCharType="begin"/>
            </w:r>
            <w:r>
              <w:rPr>
                <w:noProof/>
                <w:webHidden/>
              </w:rPr>
              <w:instrText xml:space="preserve"> PAGEREF _Toc500864044 \h </w:instrText>
            </w:r>
            <w:r>
              <w:rPr>
                <w:noProof/>
                <w:webHidden/>
              </w:rPr>
            </w:r>
            <w:r>
              <w:rPr>
                <w:noProof/>
                <w:webHidden/>
              </w:rPr>
              <w:fldChar w:fldCharType="separate"/>
            </w:r>
            <w:r>
              <w:rPr>
                <w:noProof/>
                <w:webHidden/>
              </w:rPr>
              <w:t>3</w:t>
            </w:r>
            <w:r>
              <w:rPr>
                <w:noProof/>
                <w:webHidden/>
              </w:rPr>
              <w:fldChar w:fldCharType="end"/>
            </w:r>
            <w:r w:rsidRPr="007E15F4">
              <w:rPr>
                <w:rStyle w:val="Hyperlink"/>
                <w:noProof/>
              </w:rPr>
              <w:fldChar w:fldCharType="end"/>
            </w:r>
          </w:ins>
        </w:p>
        <w:p w14:paraId="2CB124B3" w14:textId="77777777" w:rsidR="00B57940" w:rsidRDefault="00B57940">
          <w:pPr>
            <w:pStyle w:val="TOC1"/>
            <w:rPr>
              <w:ins w:id="193" w:author="pbx" w:date="2017-12-12T17:47:00Z"/>
              <w:rFonts w:asciiTheme="minorHAnsi" w:eastAsiaTheme="minorEastAsia" w:hAnsiTheme="minorHAnsi" w:cstheme="minorBidi"/>
              <w:noProof/>
              <w:color w:val="auto"/>
              <w:sz w:val="22"/>
              <w:szCs w:val="22"/>
              <w:lang w:val="en-US"/>
            </w:rPr>
          </w:pPr>
          <w:ins w:id="19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3</w:t>
            </w:r>
            <w:r>
              <w:rPr>
                <w:rFonts w:asciiTheme="minorHAnsi" w:eastAsiaTheme="minorEastAsia" w:hAnsiTheme="minorHAnsi" w:cstheme="minorBidi"/>
                <w:noProof/>
                <w:color w:val="auto"/>
                <w:sz w:val="22"/>
                <w:szCs w:val="22"/>
                <w:lang w:val="en-US"/>
              </w:rPr>
              <w:tab/>
            </w:r>
            <w:r w:rsidRPr="007E15F4">
              <w:rPr>
                <w:rStyle w:val="Hyperlink"/>
                <w:noProof/>
              </w:rPr>
              <w:t>Controlled Vocabularies</w:t>
            </w:r>
            <w:r>
              <w:rPr>
                <w:noProof/>
                <w:webHidden/>
              </w:rPr>
              <w:tab/>
            </w:r>
            <w:r>
              <w:rPr>
                <w:noProof/>
                <w:webHidden/>
              </w:rPr>
              <w:fldChar w:fldCharType="begin"/>
            </w:r>
            <w:r>
              <w:rPr>
                <w:noProof/>
                <w:webHidden/>
              </w:rPr>
              <w:instrText xml:space="preserve"> PAGEREF _Toc500864045 \h </w:instrText>
            </w:r>
            <w:r>
              <w:rPr>
                <w:noProof/>
                <w:webHidden/>
              </w:rPr>
            </w:r>
            <w:r>
              <w:rPr>
                <w:noProof/>
                <w:webHidden/>
              </w:rPr>
              <w:fldChar w:fldCharType="separate"/>
            </w:r>
            <w:r>
              <w:rPr>
                <w:noProof/>
                <w:webHidden/>
              </w:rPr>
              <w:t>5</w:t>
            </w:r>
            <w:r>
              <w:rPr>
                <w:noProof/>
                <w:webHidden/>
              </w:rPr>
              <w:fldChar w:fldCharType="end"/>
            </w:r>
            <w:r w:rsidRPr="007E15F4">
              <w:rPr>
                <w:rStyle w:val="Hyperlink"/>
                <w:noProof/>
              </w:rPr>
              <w:fldChar w:fldCharType="end"/>
            </w:r>
          </w:ins>
        </w:p>
        <w:p w14:paraId="22D9A119" w14:textId="77777777" w:rsidR="00B57940" w:rsidRDefault="00B57940">
          <w:pPr>
            <w:pStyle w:val="TOC1"/>
            <w:rPr>
              <w:ins w:id="195" w:author="pbx" w:date="2017-12-12T17:47:00Z"/>
              <w:rFonts w:asciiTheme="minorHAnsi" w:eastAsiaTheme="minorEastAsia" w:hAnsiTheme="minorHAnsi" w:cstheme="minorBidi"/>
              <w:noProof/>
              <w:color w:val="auto"/>
              <w:sz w:val="22"/>
              <w:szCs w:val="22"/>
              <w:lang w:val="en-US"/>
            </w:rPr>
          </w:pPr>
          <w:ins w:id="19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w:t>
            </w:r>
            <w:r>
              <w:rPr>
                <w:rFonts w:asciiTheme="minorHAnsi" w:eastAsiaTheme="minorEastAsia" w:hAnsiTheme="minorHAnsi" w:cstheme="minorBidi"/>
                <w:noProof/>
                <w:color w:val="auto"/>
                <w:sz w:val="22"/>
                <w:szCs w:val="22"/>
                <w:lang w:val="en-US"/>
              </w:rPr>
              <w:tab/>
            </w:r>
            <w:r w:rsidRPr="007E15F4">
              <w:rPr>
                <w:rStyle w:val="Hyperlink"/>
                <w:noProof/>
              </w:rPr>
              <w:t>SPL Documents</w:t>
            </w:r>
            <w:r>
              <w:rPr>
                <w:noProof/>
                <w:webHidden/>
              </w:rPr>
              <w:tab/>
            </w:r>
            <w:r>
              <w:rPr>
                <w:noProof/>
                <w:webHidden/>
              </w:rPr>
              <w:fldChar w:fldCharType="begin"/>
            </w:r>
            <w:r>
              <w:rPr>
                <w:noProof/>
                <w:webHidden/>
              </w:rPr>
              <w:instrText xml:space="preserve"> PAGEREF _Toc500864046 \h </w:instrText>
            </w:r>
            <w:r>
              <w:rPr>
                <w:noProof/>
                <w:webHidden/>
              </w:rPr>
            </w:r>
            <w:r>
              <w:rPr>
                <w:noProof/>
                <w:webHidden/>
              </w:rPr>
              <w:fldChar w:fldCharType="separate"/>
            </w:r>
            <w:r>
              <w:rPr>
                <w:noProof/>
                <w:webHidden/>
              </w:rPr>
              <w:t>7</w:t>
            </w:r>
            <w:r>
              <w:rPr>
                <w:noProof/>
                <w:webHidden/>
              </w:rPr>
              <w:fldChar w:fldCharType="end"/>
            </w:r>
            <w:r w:rsidRPr="007E15F4">
              <w:rPr>
                <w:rStyle w:val="Hyperlink"/>
                <w:noProof/>
              </w:rPr>
              <w:fldChar w:fldCharType="end"/>
            </w:r>
          </w:ins>
        </w:p>
        <w:p w14:paraId="12060D28" w14:textId="77777777" w:rsidR="00B57940" w:rsidRDefault="00B57940">
          <w:pPr>
            <w:pStyle w:val="TOC2"/>
            <w:rPr>
              <w:ins w:id="197" w:author="pbx" w:date="2017-12-12T17:47:00Z"/>
              <w:rFonts w:asciiTheme="minorHAnsi" w:eastAsiaTheme="minorEastAsia" w:hAnsiTheme="minorHAnsi" w:cstheme="minorBidi"/>
              <w:noProof/>
              <w:color w:val="auto"/>
              <w:sz w:val="22"/>
              <w:szCs w:val="22"/>
              <w:lang w:val="en-US"/>
            </w:rPr>
          </w:pPr>
          <w:ins w:id="19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w:t>
            </w:r>
            <w:r>
              <w:rPr>
                <w:rFonts w:asciiTheme="minorHAnsi" w:eastAsiaTheme="minorEastAsia" w:hAnsiTheme="minorHAnsi" w:cstheme="minorBidi"/>
                <w:noProof/>
                <w:color w:val="auto"/>
                <w:sz w:val="22"/>
                <w:szCs w:val="22"/>
                <w:lang w:val="en-US"/>
              </w:rPr>
              <w:tab/>
            </w:r>
            <w:r w:rsidRPr="007E15F4">
              <w:rPr>
                <w:rStyle w:val="Hyperlink"/>
                <w:noProof/>
              </w:rPr>
              <w:t>Prolog/Declaration</w:t>
            </w:r>
            <w:r>
              <w:rPr>
                <w:noProof/>
                <w:webHidden/>
              </w:rPr>
              <w:tab/>
            </w:r>
            <w:r>
              <w:rPr>
                <w:noProof/>
                <w:webHidden/>
              </w:rPr>
              <w:fldChar w:fldCharType="begin"/>
            </w:r>
            <w:r>
              <w:rPr>
                <w:noProof/>
                <w:webHidden/>
              </w:rPr>
              <w:instrText xml:space="preserve"> PAGEREF _Toc500864047 \h </w:instrText>
            </w:r>
            <w:r>
              <w:rPr>
                <w:noProof/>
                <w:webHidden/>
              </w:rPr>
            </w:r>
            <w:r>
              <w:rPr>
                <w:noProof/>
                <w:webHidden/>
              </w:rPr>
              <w:fldChar w:fldCharType="separate"/>
            </w:r>
            <w:r>
              <w:rPr>
                <w:noProof/>
                <w:webHidden/>
              </w:rPr>
              <w:t>7</w:t>
            </w:r>
            <w:r>
              <w:rPr>
                <w:noProof/>
                <w:webHidden/>
              </w:rPr>
              <w:fldChar w:fldCharType="end"/>
            </w:r>
            <w:r w:rsidRPr="007E15F4">
              <w:rPr>
                <w:rStyle w:val="Hyperlink"/>
                <w:noProof/>
              </w:rPr>
              <w:fldChar w:fldCharType="end"/>
            </w:r>
          </w:ins>
        </w:p>
        <w:p w14:paraId="0D337F8A" w14:textId="77777777" w:rsidR="00B57940" w:rsidRDefault="00B57940">
          <w:pPr>
            <w:pStyle w:val="TOC3"/>
            <w:rPr>
              <w:ins w:id="199" w:author="pbx" w:date="2017-12-12T17:47:00Z"/>
              <w:rFonts w:asciiTheme="minorHAnsi" w:eastAsiaTheme="minorEastAsia" w:hAnsiTheme="minorHAnsi" w:cstheme="minorBidi"/>
              <w:noProof/>
              <w:color w:val="auto"/>
              <w:sz w:val="22"/>
              <w:szCs w:val="22"/>
              <w:lang w:val="en-US"/>
            </w:rPr>
          </w:pPr>
          <w:ins w:id="20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_Toc500864048 \h </w:instrText>
            </w:r>
            <w:r>
              <w:rPr>
                <w:noProof/>
                <w:webHidden/>
              </w:rPr>
            </w:r>
            <w:r>
              <w:rPr>
                <w:noProof/>
                <w:webHidden/>
              </w:rPr>
              <w:fldChar w:fldCharType="separate"/>
            </w:r>
            <w:r>
              <w:rPr>
                <w:noProof/>
                <w:webHidden/>
              </w:rPr>
              <w:t>7</w:t>
            </w:r>
            <w:r>
              <w:rPr>
                <w:noProof/>
                <w:webHidden/>
              </w:rPr>
              <w:fldChar w:fldCharType="end"/>
            </w:r>
            <w:r w:rsidRPr="007E15F4">
              <w:rPr>
                <w:rStyle w:val="Hyperlink"/>
                <w:noProof/>
              </w:rPr>
              <w:fldChar w:fldCharType="end"/>
            </w:r>
          </w:ins>
        </w:p>
        <w:p w14:paraId="0BB099F7" w14:textId="77777777" w:rsidR="00B57940" w:rsidRDefault="00B57940">
          <w:pPr>
            <w:pStyle w:val="TOC3"/>
            <w:rPr>
              <w:ins w:id="201" w:author="pbx" w:date="2017-12-12T17:47:00Z"/>
              <w:rFonts w:asciiTheme="minorHAnsi" w:eastAsiaTheme="minorEastAsia" w:hAnsiTheme="minorHAnsi" w:cstheme="minorBidi"/>
              <w:noProof/>
              <w:color w:val="auto"/>
              <w:sz w:val="22"/>
              <w:szCs w:val="22"/>
              <w:lang w:val="en-US"/>
            </w:rPr>
          </w:pPr>
          <w:ins w:id="20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"_Toc500864049"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_Toc500864049 \h </w:instrText>
            </w:r>
            <w:r>
              <w:rPr>
                <w:noProof/>
                <w:webHidden/>
              </w:rPr>
            </w:r>
            <w:r>
              <w:rPr>
                <w:noProof/>
                <w:webHidden/>
              </w:rPr>
              <w:fldChar w:fldCharType="separate"/>
            </w:r>
            <w:r>
              <w:rPr>
                <w:noProof/>
                <w:webHidden/>
              </w:rPr>
              <w:t>7</w:t>
            </w:r>
            <w:r>
              <w:rPr>
                <w:noProof/>
                <w:webHidden/>
              </w:rPr>
              <w:fldChar w:fldCharType="end"/>
            </w:r>
            <w:r w:rsidRPr="007E15F4">
              <w:rPr>
                <w:rStyle w:val="Hyperlink"/>
                <w:noProof/>
              </w:rPr>
              <w:fldChar w:fldCharType="end"/>
            </w:r>
          </w:ins>
        </w:p>
        <w:p w14:paraId="110F617D" w14:textId="77777777" w:rsidR="00B57940" w:rsidRDefault="00B57940">
          <w:pPr>
            <w:pStyle w:val="TOC2"/>
            <w:rPr>
              <w:ins w:id="203" w:author="pbx" w:date="2017-12-12T17:47:00Z"/>
              <w:rFonts w:asciiTheme="minorHAnsi" w:eastAsiaTheme="minorEastAsia" w:hAnsiTheme="minorHAnsi" w:cstheme="minorBidi"/>
              <w:noProof/>
              <w:color w:val="auto"/>
              <w:sz w:val="22"/>
              <w:szCs w:val="22"/>
              <w:lang w:val="en-US"/>
            </w:rPr>
          </w:pPr>
          <w:ins w:id="20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4.2</w:t>
            </w:r>
            <w:r>
              <w:rPr>
                <w:rFonts w:asciiTheme="minorHAnsi" w:eastAsiaTheme="minorEastAsia" w:hAnsiTheme="minorHAnsi" w:cstheme="minorBidi"/>
                <w:noProof/>
                <w:color w:val="auto"/>
                <w:sz w:val="22"/>
                <w:szCs w:val="22"/>
                <w:lang w:val="en-US"/>
              </w:rPr>
              <w:tab/>
            </w:r>
            <w:r w:rsidRPr="007E15F4">
              <w:rPr>
                <w:rStyle w:val="Hyperlink"/>
                <w:noProof/>
              </w:rPr>
              <w:t>Document Information</w:t>
            </w:r>
            <w:r>
              <w:rPr>
                <w:noProof/>
                <w:webHidden/>
              </w:rPr>
              <w:tab/>
            </w:r>
            <w:r>
              <w:rPr>
                <w:noProof/>
                <w:webHidden/>
              </w:rPr>
              <w:fldChar w:fldCharType="begin"/>
            </w:r>
            <w:r>
              <w:rPr>
                <w:noProof/>
                <w:webHidden/>
              </w:rPr>
              <w:instrText xml:space="preserve"> PAGEREF _Toc500864050 \h </w:instrText>
            </w:r>
            <w:r>
              <w:rPr>
                <w:noProof/>
                <w:webHidden/>
              </w:rPr>
            </w:r>
            <w:r>
              <w:rPr>
                <w:noProof/>
                <w:webHidden/>
              </w:rPr>
              <w:fldChar w:fldCharType="separate"/>
            </w:r>
            <w:r>
              <w:rPr>
                <w:noProof/>
                <w:webHidden/>
              </w:rPr>
              <w:t>8</w:t>
            </w:r>
            <w:r>
              <w:rPr>
                <w:noProof/>
                <w:webHidden/>
              </w:rPr>
              <w:fldChar w:fldCharType="end"/>
            </w:r>
            <w:r w:rsidRPr="007E15F4">
              <w:rPr>
                <w:rStyle w:val="Hyperlink"/>
                <w:noProof/>
              </w:rPr>
              <w:fldChar w:fldCharType="end"/>
            </w:r>
          </w:ins>
        </w:p>
        <w:p w14:paraId="161BBA33" w14:textId="77777777" w:rsidR="00B57940" w:rsidRDefault="00B57940">
          <w:pPr>
            <w:pStyle w:val="TOC3"/>
            <w:rPr>
              <w:ins w:id="205" w:author="pbx" w:date="2017-12-12T17:47:00Z"/>
              <w:rFonts w:asciiTheme="minorHAnsi" w:eastAsiaTheme="minorEastAsia" w:hAnsiTheme="minorHAnsi" w:cstheme="minorBidi"/>
              <w:noProof/>
              <w:color w:val="auto"/>
              <w:sz w:val="22"/>
              <w:szCs w:val="22"/>
              <w:lang w:val="en-US"/>
            </w:rPr>
          </w:pPr>
          <w:ins w:id="20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4.2.1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_Toc500864051 \h </w:instrText>
            </w:r>
            <w:r>
              <w:rPr>
                <w:noProof/>
                <w:webHidden/>
              </w:rPr>
            </w:r>
            <w:r>
              <w:rPr>
                <w:noProof/>
                <w:webHidden/>
              </w:rPr>
              <w:fldChar w:fldCharType="separate"/>
            </w:r>
            <w:r>
              <w:rPr>
                <w:noProof/>
                <w:webHidden/>
              </w:rPr>
              <w:t>8</w:t>
            </w:r>
            <w:r>
              <w:rPr>
                <w:noProof/>
                <w:webHidden/>
              </w:rPr>
              <w:fldChar w:fldCharType="end"/>
            </w:r>
            <w:r w:rsidRPr="007E15F4">
              <w:rPr>
                <w:rStyle w:val="Hyperlink"/>
                <w:noProof/>
              </w:rPr>
              <w:fldChar w:fldCharType="end"/>
            </w:r>
          </w:ins>
        </w:p>
        <w:p w14:paraId="40C2FC70" w14:textId="77777777" w:rsidR="00B57940" w:rsidRDefault="00B57940">
          <w:pPr>
            <w:pStyle w:val="TOC3"/>
            <w:rPr>
              <w:ins w:id="207" w:author="pbx" w:date="2017-12-12T17:47:00Z"/>
              <w:rFonts w:asciiTheme="minorHAnsi" w:eastAsiaTheme="minorEastAsia" w:hAnsiTheme="minorHAnsi" w:cstheme="minorBidi"/>
              <w:noProof/>
              <w:color w:val="auto"/>
              <w:sz w:val="22"/>
              <w:szCs w:val="22"/>
              <w:lang w:val="en-US"/>
            </w:rPr>
          </w:pPr>
          <w:ins w:id="20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4.2.2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_Toc500864052 \h </w:instrText>
            </w:r>
            <w:r>
              <w:rPr>
                <w:noProof/>
                <w:webHidden/>
              </w:rPr>
            </w:r>
            <w:r>
              <w:rPr>
                <w:noProof/>
                <w:webHidden/>
              </w:rPr>
              <w:fldChar w:fldCharType="separate"/>
            </w:r>
            <w:r>
              <w:rPr>
                <w:noProof/>
                <w:webHidden/>
              </w:rPr>
              <w:t>8</w:t>
            </w:r>
            <w:r>
              <w:rPr>
                <w:noProof/>
                <w:webHidden/>
              </w:rPr>
              <w:fldChar w:fldCharType="end"/>
            </w:r>
            <w:r w:rsidRPr="007E15F4">
              <w:rPr>
                <w:rStyle w:val="Hyperlink"/>
                <w:noProof/>
              </w:rPr>
              <w:fldChar w:fldCharType="end"/>
            </w:r>
          </w:ins>
        </w:p>
        <w:p w14:paraId="135B1A39" w14:textId="77777777" w:rsidR="00B57940" w:rsidRDefault="00B57940">
          <w:pPr>
            <w:pStyle w:val="TOC2"/>
            <w:rPr>
              <w:ins w:id="209" w:author="pbx" w:date="2017-12-12T17:47:00Z"/>
              <w:rFonts w:asciiTheme="minorHAnsi" w:eastAsiaTheme="minorEastAsia" w:hAnsiTheme="minorHAnsi" w:cstheme="minorBidi"/>
              <w:noProof/>
              <w:color w:val="auto"/>
              <w:sz w:val="22"/>
              <w:szCs w:val="22"/>
              <w:lang w:val="en-US"/>
            </w:rPr>
          </w:pPr>
          <w:ins w:id="21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4.3</w:t>
            </w:r>
            <w:r>
              <w:rPr>
                <w:rFonts w:asciiTheme="minorHAnsi" w:eastAsiaTheme="minorEastAsia" w:hAnsiTheme="minorHAnsi" w:cstheme="minorBidi"/>
                <w:noProof/>
                <w:color w:val="auto"/>
                <w:sz w:val="22"/>
                <w:szCs w:val="22"/>
                <w:lang w:val="en-US"/>
              </w:rPr>
              <w:tab/>
            </w:r>
            <w:r w:rsidRPr="007E15F4">
              <w:rPr>
                <w:rStyle w:val="Hyperlink"/>
                <w:noProof/>
              </w:rPr>
              <w:t>Author Information</w:t>
            </w:r>
            <w:r>
              <w:rPr>
                <w:noProof/>
                <w:webHidden/>
              </w:rPr>
              <w:tab/>
            </w:r>
            <w:r>
              <w:rPr>
                <w:noProof/>
                <w:webHidden/>
              </w:rPr>
              <w:fldChar w:fldCharType="begin"/>
            </w:r>
            <w:r>
              <w:rPr>
                <w:noProof/>
                <w:webHidden/>
              </w:rPr>
              <w:instrText xml:space="preserve"> PAGEREF _Toc500864053 \h </w:instrText>
            </w:r>
            <w:r>
              <w:rPr>
                <w:noProof/>
                <w:webHidden/>
              </w:rPr>
            </w:r>
            <w:r>
              <w:rPr>
                <w:noProof/>
                <w:webHidden/>
              </w:rPr>
              <w:fldChar w:fldCharType="separate"/>
            </w:r>
            <w:r>
              <w:rPr>
                <w:noProof/>
                <w:webHidden/>
              </w:rPr>
              <w:t>14</w:t>
            </w:r>
            <w:r>
              <w:rPr>
                <w:noProof/>
                <w:webHidden/>
              </w:rPr>
              <w:fldChar w:fldCharType="end"/>
            </w:r>
            <w:r w:rsidRPr="007E15F4">
              <w:rPr>
                <w:rStyle w:val="Hyperlink"/>
                <w:noProof/>
              </w:rPr>
              <w:fldChar w:fldCharType="end"/>
            </w:r>
          </w:ins>
        </w:p>
        <w:p w14:paraId="2909C5C4" w14:textId="77777777" w:rsidR="00B57940" w:rsidRDefault="00B57940">
          <w:pPr>
            <w:pStyle w:val="TOC3"/>
            <w:rPr>
              <w:ins w:id="211" w:author="pbx" w:date="2017-12-12T17:47:00Z"/>
              <w:rFonts w:asciiTheme="minorHAnsi" w:eastAsiaTheme="minorEastAsia" w:hAnsiTheme="minorHAnsi" w:cstheme="minorBidi"/>
              <w:noProof/>
              <w:color w:val="auto"/>
              <w:sz w:val="22"/>
              <w:szCs w:val="22"/>
              <w:lang w:val="en-US"/>
            </w:rPr>
          </w:pPr>
          <w:ins w:id="21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4.3.1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_Toc500864054 \h </w:instrText>
            </w:r>
            <w:r>
              <w:rPr>
                <w:noProof/>
                <w:webHidden/>
              </w:rPr>
            </w:r>
            <w:r>
              <w:rPr>
                <w:noProof/>
                <w:webHidden/>
              </w:rPr>
              <w:fldChar w:fldCharType="separate"/>
            </w:r>
            <w:r>
              <w:rPr>
                <w:noProof/>
                <w:webHidden/>
              </w:rPr>
              <w:t>14</w:t>
            </w:r>
            <w:r>
              <w:rPr>
                <w:noProof/>
                <w:webHidden/>
              </w:rPr>
              <w:fldChar w:fldCharType="end"/>
            </w:r>
            <w:r w:rsidRPr="007E15F4">
              <w:rPr>
                <w:rStyle w:val="Hyperlink"/>
                <w:noProof/>
              </w:rPr>
              <w:fldChar w:fldCharType="end"/>
            </w:r>
          </w:ins>
        </w:p>
        <w:p w14:paraId="76F4A77F" w14:textId="77777777" w:rsidR="00B57940" w:rsidRDefault="00B57940">
          <w:pPr>
            <w:pStyle w:val="TOC3"/>
            <w:rPr>
              <w:ins w:id="213" w:author="pbx" w:date="2017-12-12T17:47:00Z"/>
              <w:rFonts w:asciiTheme="minorHAnsi" w:eastAsiaTheme="minorEastAsia" w:hAnsiTheme="minorHAnsi" w:cstheme="minorBidi"/>
              <w:noProof/>
              <w:color w:val="auto"/>
              <w:sz w:val="22"/>
              <w:szCs w:val="22"/>
              <w:lang w:val="en-US"/>
            </w:rPr>
          </w:pPr>
          <w:ins w:id="21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4.3.2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_Toc500864055 \h </w:instrText>
            </w:r>
            <w:r>
              <w:rPr>
                <w:noProof/>
                <w:webHidden/>
              </w:rPr>
            </w:r>
            <w:r>
              <w:rPr>
                <w:noProof/>
                <w:webHidden/>
              </w:rPr>
              <w:fldChar w:fldCharType="separate"/>
            </w:r>
            <w:r>
              <w:rPr>
                <w:noProof/>
                <w:webHidden/>
              </w:rPr>
              <w:t>15</w:t>
            </w:r>
            <w:r>
              <w:rPr>
                <w:noProof/>
                <w:webHidden/>
              </w:rPr>
              <w:fldChar w:fldCharType="end"/>
            </w:r>
            <w:r w:rsidRPr="007E15F4">
              <w:rPr>
                <w:rStyle w:val="Hyperlink"/>
                <w:noProof/>
              </w:rPr>
              <w:fldChar w:fldCharType="end"/>
            </w:r>
          </w:ins>
        </w:p>
        <w:p w14:paraId="22CAB54A" w14:textId="77777777" w:rsidR="00B57940" w:rsidRDefault="00B57940">
          <w:pPr>
            <w:pStyle w:val="TOC2"/>
            <w:rPr>
              <w:ins w:id="215" w:author="pbx" w:date="2017-12-12T17:47:00Z"/>
              <w:rFonts w:asciiTheme="minorHAnsi" w:eastAsiaTheme="minorEastAsia" w:hAnsiTheme="minorHAnsi" w:cstheme="minorBidi"/>
              <w:noProof/>
              <w:color w:val="auto"/>
              <w:sz w:val="22"/>
              <w:szCs w:val="22"/>
              <w:lang w:val="en-US"/>
            </w:rPr>
          </w:pPr>
          <w:ins w:id="21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4.4</w:t>
            </w:r>
            <w:r>
              <w:rPr>
                <w:rFonts w:asciiTheme="minorHAnsi" w:eastAsiaTheme="minorEastAsia" w:hAnsiTheme="minorHAnsi" w:cstheme="minorBidi"/>
                <w:noProof/>
                <w:color w:val="auto"/>
                <w:sz w:val="22"/>
                <w:szCs w:val="22"/>
                <w:lang w:val="en-US"/>
              </w:rPr>
              <w:tab/>
            </w:r>
            <w:r w:rsidRPr="007E15F4">
              <w:rPr>
                <w:rStyle w:val="Hyperlink"/>
                <w:noProof/>
              </w:rPr>
              <w:t>Core Document Reference</w:t>
            </w:r>
            <w:r>
              <w:rPr>
                <w:noProof/>
                <w:webHidden/>
              </w:rPr>
              <w:tab/>
            </w:r>
            <w:r>
              <w:rPr>
                <w:noProof/>
                <w:webHidden/>
              </w:rPr>
              <w:fldChar w:fldCharType="begin"/>
            </w:r>
            <w:r>
              <w:rPr>
                <w:noProof/>
                <w:webHidden/>
              </w:rPr>
              <w:instrText xml:space="preserve"> PAGEREF _Toc500864056 \h </w:instrText>
            </w:r>
            <w:r>
              <w:rPr>
                <w:noProof/>
                <w:webHidden/>
              </w:rPr>
            </w:r>
            <w:r>
              <w:rPr>
                <w:noProof/>
                <w:webHidden/>
              </w:rPr>
              <w:fldChar w:fldCharType="separate"/>
            </w:r>
            <w:r>
              <w:rPr>
                <w:noProof/>
                <w:webHidden/>
              </w:rPr>
              <w:t>24</w:t>
            </w:r>
            <w:r>
              <w:rPr>
                <w:noProof/>
                <w:webHidden/>
              </w:rPr>
              <w:fldChar w:fldCharType="end"/>
            </w:r>
            <w:r w:rsidRPr="007E15F4">
              <w:rPr>
                <w:rStyle w:val="Hyperlink"/>
                <w:noProof/>
              </w:rPr>
              <w:fldChar w:fldCharType="end"/>
            </w:r>
          </w:ins>
        </w:p>
        <w:p w14:paraId="55999EFD" w14:textId="77777777" w:rsidR="00B57940" w:rsidRDefault="00B57940">
          <w:pPr>
            <w:pStyle w:val="TOC3"/>
            <w:rPr>
              <w:ins w:id="217" w:author="pbx" w:date="2017-12-12T17:47:00Z"/>
              <w:rFonts w:asciiTheme="minorHAnsi" w:eastAsiaTheme="minorEastAsia" w:hAnsiTheme="minorHAnsi" w:cstheme="minorBidi"/>
              <w:noProof/>
              <w:color w:val="auto"/>
              <w:sz w:val="22"/>
              <w:szCs w:val="22"/>
              <w:lang w:val="en-US"/>
            </w:rPr>
          </w:pPr>
          <w:ins w:id="21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4.4.1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_Toc500864057 \h </w:instrText>
            </w:r>
            <w:r>
              <w:rPr>
                <w:noProof/>
                <w:webHidden/>
              </w:rPr>
            </w:r>
            <w:r>
              <w:rPr>
                <w:noProof/>
                <w:webHidden/>
              </w:rPr>
              <w:fldChar w:fldCharType="separate"/>
            </w:r>
            <w:r>
              <w:rPr>
                <w:noProof/>
                <w:webHidden/>
              </w:rPr>
              <w:t>24</w:t>
            </w:r>
            <w:r>
              <w:rPr>
                <w:noProof/>
                <w:webHidden/>
              </w:rPr>
              <w:fldChar w:fldCharType="end"/>
            </w:r>
            <w:r w:rsidRPr="007E15F4">
              <w:rPr>
                <w:rStyle w:val="Hyperlink"/>
                <w:noProof/>
              </w:rPr>
              <w:fldChar w:fldCharType="end"/>
            </w:r>
          </w:ins>
        </w:p>
        <w:p w14:paraId="01753837" w14:textId="77777777" w:rsidR="00B57940" w:rsidRDefault="00B57940">
          <w:pPr>
            <w:pStyle w:val="TOC3"/>
            <w:rPr>
              <w:ins w:id="219" w:author="pbx" w:date="2017-12-12T17:47:00Z"/>
              <w:rFonts w:asciiTheme="minorHAnsi" w:eastAsiaTheme="minorEastAsia" w:hAnsiTheme="minorHAnsi" w:cstheme="minorBidi"/>
              <w:noProof/>
              <w:color w:val="auto"/>
              <w:sz w:val="22"/>
              <w:szCs w:val="22"/>
              <w:lang w:val="en-US"/>
            </w:rPr>
          </w:pPr>
          <w:ins w:id="22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4.4.2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_Toc500864058 \h </w:instrText>
            </w:r>
            <w:r>
              <w:rPr>
                <w:noProof/>
                <w:webHidden/>
              </w:rPr>
            </w:r>
            <w:r>
              <w:rPr>
                <w:noProof/>
                <w:webHidden/>
              </w:rPr>
              <w:fldChar w:fldCharType="separate"/>
            </w:r>
            <w:r>
              <w:rPr>
                <w:noProof/>
                <w:webHidden/>
              </w:rPr>
              <w:t>24</w:t>
            </w:r>
            <w:r>
              <w:rPr>
                <w:noProof/>
                <w:webHidden/>
              </w:rPr>
              <w:fldChar w:fldCharType="end"/>
            </w:r>
            <w:r w:rsidRPr="007E15F4">
              <w:rPr>
                <w:rStyle w:val="Hyperlink"/>
                <w:noProof/>
              </w:rPr>
              <w:fldChar w:fldCharType="end"/>
            </w:r>
          </w:ins>
        </w:p>
        <w:p w14:paraId="08FA4377" w14:textId="77777777" w:rsidR="00B57940" w:rsidRDefault="00B57940">
          <w:pPr>
            <w:pStyle w:val="TOC2"/>
            <w:rPr>
              <w:ins w:id="221" w:author="pbx" w:date="2017-12-12T17:47:00Z"/>
              <w:rFonts w:asciiTheme="minorHAnsi" w:eastAsiaTheme="minorEastAsia" w:hAnsiTheme="minorHAnsi" w:cstheme="minorBidi"/>
              <w:noProof/>
              <w:color w:val="auto"/>
              <w:sz w:val="22"/>
              <w:szCs w:val="22"/>
              <w:lang w:val="en-US"/>
            </w:rPr>
          </w:pPr>
          <w:ins w:id="22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"_Toc500864059"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4.5</w:t>
            </w:r>
            <w:r>
              <w:rPr>
                <w:rFonts w:asciiTheme="minorHAnsi" w:eastAsiaTheme="minorEastAsia" w:hAnsiTheme="minorHAnsi" w:cstheme="minorBidi"/>
                <w:noProof/>
                <w:color w:val="auto"/>
                <w:sz w:val="22"/>
                <w:szCs w:val="22"/>
                <w:lang w:val="en-US"/>
              </w:rPr>
              <w:tab/>
            </w:r>
            <w:r w:rsidRPr="007E15F4">
              <w:rPr>
                <w:rStyle w:val="Hyperlink"/>
                <w:noProof/>
              </w:rPr>
              <w:t>Predecessor Document</w:t>
            </w:r>
            <w:r>
              <w:rPr>
                <w:noProof/>
                <w:webHidden/>
              </w:rPr>
              <w:tab/>
            </w:r>
            <w:r>
              <w:rPr>
                <w:noProof/>
                <w:webHidden/>
              </w:rPr>
              <w:fldChar w:fldCharType="begin"/>
            </w:r>
            <w:r>
              <w:rPr>
                <w:noProof/>
                <w:webHidden/>
              </w:rPr>
              <w:instrText xml:space="preserve"> PAGEREF _Toc500864059 \h </w:instrText>
            </w:r>
            <w:r>
              <w:rPr>
                <w:noProof/>
                <w:webHidden/>
              </w:rPr>
            </w:r>
            <w:r>
              <w:rPr>
                <w:noProof/>
                <w:webHidden/>
              </w:rPr>
              <w:fldChar w:fldCharType="separate"/>
            </w:r>
            <w:r>
              <w:rPr>
                <w:noProof/>
                <w:webHidden/>
              </w:rPr>
              <w:t>24</w:t>
            </w:r>
            <w:r>
              <w:rPr>
                <w:noProof/>
                <w:webHidden/>
              </w:rPr>
              <w:fldChar w:fldCharType="end"/>
            </w:r>
            <w:r w:rsidRPr="007E15F4">
              <w:rPr>
                <w:rStyle w:val="Hyperlink"/>
                <w:noProof/>
              </w:rPr>
              <w:fldChar w:fldCharType="end"/>
            </w:r>
          </w:ins>
        </w:p>
        <w:p w14:paraId="03FAE987" w14:textId="77777777" w:rsidR="00B57940" w:rsidRDefault="00B57940">
          <w:pPr>
            <w:pStyle w:val="TOC3"/>
            <w:rPr>
              <w:ins w:id="223" w:author="pbx" w:date="2017-12-12T17:47:00Z"/>
              <w:rFonts w:asciiTheme="minorHAnsi" w:eastAsiaTheme="minorEastAsia" w:hAnsiTheme="minorHAnsi" w:cstheme="minorBidi"/>
              <w:noProof/>
              <w:color w:val="auto"/>
              <w:sz w:val="22"/>
              <w:szCs w:val="22"/>
              <w:lang w:val="en-US"/>
            </w:rPr>
          </w:pPr>
          <w:ins w:id="22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4.5.1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_Toc500864060 \h </w:instrText>
            </w:r>
            <w:r>
              <w:rPr>
                <w:noProof/>
                <w:webHidden/>
              </w:rPr>
            </w:r>
            <w:r>
              <w:rPr>
                <w:noProof/>
                <w:webHidden/>
              </w:rPr>
              <w:fldChar w:fldCharType="separate"/>
            </w:r>
            <w:r>
              <w:rPr>
                <w:noProof/>
                <w:webHidden/>
              </w:rPr>
              <w:t>24</w:t>
            </w:r>
            <w:r>
              <w:rPr>
                <w:noProof/>
                <w:webHidden/>
              </w:rPr>
              <w:fldChar w:fldCharType="end"/>
            </w:r>
            <w:r w:rsidRPr="007E15F4">
              <w:rPr>
                <w:rStyle w:val="Hyperlink"/>
                <w:noProof/>
              </w:rPr>
              <w:fldChar w:fldCharType="end"/>
            </w:r>
          </w:ins>
        </w:p>
        <w:p w14:paraId="4BDD8EFC" w14:textId="77777777" w:rsidR="00B57940" w:rsidRDefault="00B57940">
          <w:pPr>
            <w:pStyle w:val="TOC3"/>
            <w:rPr>
              <w:ins w:id="225" w:author="pbx" w:date="2017-12-12T17:47:00Z"/>
              <w:rFonts w:asciiTheme="minorHAnsi" w:eastAsiaTheme="minorEastAsia" w:hAnsiTheme="minorHAnsi" w:cstheme="minorBidi"/>
              <w:noProof/>
              <w:color w:val="auto"/>
              <w:sz w:val="22"/>
              <w:szCs w:val="22"/>
              <w:lang w:val="en-US"/>
            </w:rPr>
          </w:pPr>
          <w:ins w:id="22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4.5.2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_Toc500864061 \h </w:instrText>
            </w:r>
            <w:r>
              <w:rPr>
                <w:noProof/>
                <w:webHidden/>
              </w:rPr>
            </w:r>
            <w:r>
              <w:rPr>
                <w:noProof/>
                <w:webHidden/>
              </w:rPr>
              <w:fldChar w:fldCharType="separate"/>
            </w:r>
            <w:r>
              <w:rPr>
                <w:noProof/>
                <w:webHidden/>
              </w:rPr>
              <w:t>25</w:t>
            </w:r>
            <w:r>
              <w:rPr>
                <w:noProof/>
                <w:webHidden/>
              </w:rPr>
              <w:fldChar w:fldCharType="end"/>
            </w:r>
            <w:r w:rsidRPr="007E15F4">
              <w:rPr>
                <w:rStyle w:val="Hyperlink"/>
                <w:noProof/>
              </w:rPr>
              <w:fldChar w:fldCharType="end"/>
            </w:r>
          </w:ins>
        </w:p>
        <w:p w14:paraId="0DC33ED1" w14:textId="77777777" w:rsidR="00B57940" w:rsidRDefault="00B57940">
          <w:pPr>
            <w:pStyle w:val="TOC2"/>
            <w:rPr>
              <w:ins w:id="227" w:author="pbx" w:date="2017-12-12T17:47:00Z"/>
              <w:rFonts w:asciiTheme="minorHAnsi" w:eastAsiaTheme="minorEastAsia" w:hAnsiTheme="minorHAnsi" w:cstheme="minorBidi"/>
              <w:noProof/>
              <w:color w:val="auto"/>
              <w:sz w:val="22"/>
              <w:szCs w:val="22"/>
              <w:lang w:val="en-US"/>
            </w:rPr>
          </w:pPr>
          <w:ins w:id="22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4.6</w:t>
            </w:r>
            <w:r>
              <w:rPr>
                <w:rFonts w:asciiTheme="minorHAnsi" w:eastAsiaTheme="minorEastAsia" w:hAnsiTheme="minorHAnsi" w:cstheme="minorBidi"/>
                <w:noProof/>
                <w:color w:val="auto"/>
                <w:sz w:val="22"/>
                <w:szCs w:val="22"/>
                <w:lang w:val="en-US"/>
              </w:rPr>
              <w:tab/>
            </w:r>
            <w:r w:rsidRPr="007E15F4">
              <w:rPr>
                <w:rStyle w:val="Hyperlink"/>
                <w:noProof/>
              </w:rPr>
              <w:t>Document Body</w:t>
            </w:r>
            <w:r>
              <w:rPr>
                <w:noProof/>
                <w:webHidden/>
              </w:rPr>
              <w:tab/>
            </w:r>
            <w:r>
              <w:rPr>
                <w:noProof/>
                <w:webHidden/>
              </w:rPr>
              <w:fldChar w:fldCharType="begin"/>
            </w:r>
            <w:r>
              <w:rPr>
                <w:noProof/>
                <w:webHidden/>
              </w:rPr>
              <w:instrText xml:space="preserve"> PAGEREF _Toc500864062 \h </w:instrText>
            </w:r>
            <w:r>
              <w:rPr>
                <w:noProof/>
                <w:webHidden/>
              </w:rPr>
            </w:r>
            <w:r>
              <w:rPr>
                <w:noProof/>
                <w:webHidden/>
              </w:rPr>
              <w:fldChar w:fldCharType="separate"/>
            </w:r>
            <w:r>
              <w:rPr>
                <w:noProof/>
                <w:webHidden/>
              </w:rPr>
              <w:t>25</w:t>
            </w:r>
            <w:r>
              <w:rPr>
                <w:noProof/>
                <w:webHidden/>
              </w:rPr>
              <w:fldChar w:fldCharType="end"/>
            </w:r>
            <w:r w:rsidRPr="007E15F4">
              <w:rPr>
                <w:rStyle w:val="Hyperlink"/>
                <w:noProof/>
              </w:rPr>
              <w:fldChar w:fldCharType="end"/>
            </w:r>
          </w:ins>
        </w:p>
        <w:p w14:paraId="164D8AE1" w14:textId="77777777" w:rsidR="00B57940" w:rsidRDefault="00B57940">
          <w:pPr>
            <w:pStyle w:val="TOC3"/>
            <w:rPr>
              <w:ins w:id="229" w:author="pbx" w:date="2017-12-12T17:47:00Z"/>
              <w:rFonts w:asciiTheme="minorHAnsi" w:eastAsiaTheme="minorEastAsia" w:hAnsiTheme="minorHAnsi" w:cstheme="minorBidi"/>
              <w:noProof/>
              <w:color w:val="auto"/>
              <w:sz w:val="22"/>
              <w:szCs w:val="22"/>
              <w:lang w:val="en-US"/>
            </w:rPr>
          </w:pPr>
          <w:ins w:id="23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4.6.1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_Toc500864063 \h </w:instrText>
            </w:r>
            <w:r>
              <w:rPr>
                <w:noProof/>
                <w:webHidden/>
              </w:rPr>
            </w:r>
            <w:r>
              <w:rPr>
                <w:noProof/>
                <w:webHidden/>
              </w:rPr>
              <w:fldChar w:fldCharType="separate"/>
            </w:r>
            <w:r>
              <w:rPr>
                <w:noProof/>
                <w:webHidden/>
              </w:rPr>
              <w:t>25</w:t>
            </w:r>
            <w:r>
              <w:rPr>
                <w:noProof/>
                <w:webHidden/>
              </w:rPr>
              <w:fldChar w:fldCharType="end"/>
            </w:r>
            <w:r w:rsidRPr="007E15F4">
              <w:rPr>
                <w:rStyle w:val="Hyperlink"/>
                <w:noProof/>
              </w:rPr>
              <w:fldChar w:fldCharType="end"/>
            </w:r>
          </w:ins>
        </w:p>
        <w:p w14:paraId="37D5A0FF" w14:textId="77777777" w:rsidR="00B57940" w:rsidRDefault="00B57940">
          <w:pPr>
            <w:pStyle w:val="TOC2"/>
            <w:rPr>
              <w:ins w:id="231" w:author="pbx" w:date="2017-12-12T17:47:00Z"/>
              <w:rFonts w:asciiTheme="minorHAnsi" w:eastAsiaTheme="minorEastAsia" w:hAnsiTheme="minorHAnsi" w:cstheme="minorBidi"/>
              <w:noProof/>
              <w:color w:val="auto"/>
              <w:sz w:val="22"/>
              <w:szCs w:val="22"/>
              <w:lang w:val="en-US"/>
            </w:rPr>
          </w:pPr>
          <w:ins w:id="23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4.7</w:t>
            </w:r>
            <w:r>
              <w:rPr>
                <w:rFonts w:asciiTheme="minorHAnsi" w:eastAsiaTheme="minorEastAsia" w:hAnsiTheme="minorHAnsi" w:cstheme="minorBidi"/>
                <w:noProof/>
                <w:color w:val="auto"/>
                <w:sz w:val="22"/>
                <w:szCs w:val="22"/>
                <w:lang w:val="en-US"/>
              </w:rPr>
              <w:tab/>
            </w:r>
            <w:r w:rsidRPr="007E15F4">
              <w:rPr>
                <w:rStyle w:val="Hyperlink"/>
                <w:noProof/>
              </w:rPr>
              <w:t>Labeling Content Section Information</w:t>
            </w:r>
            <w:r>
              <w:rPr>
                <w:noProof/>
                <w:webHidden/>
              </w:rPr>
              <w:tab/>
            </w:r>
            <w:r>
              <w:rPr>
                <w:noProof/>
                <w:webHidden/>
              </w:rPr>
              <w:fldChar w:fldCharType="begin"/>
            </w:r>
            <w:r>
              <w:rPr>
                <w:noProof/>
                <w:webHidden/>
              </w:rPr>
              <w:instrText xml:space="preserve"> PAGEREF _Toc500864064 \h </w:instrText>
            </w:r>
            <w:r>
              <w:rPr>
                <w:noProof/>
                <w:webHidden/>
              </w:rPr>
            </w:r>
            <w:r>
              <w:rPr>
                <w:noProof/>
                <w:webHidden/>
              </w:rPr>
              <w:fldChar w:fldCharType="separate"/>
            </w:r>
            <w:r>
              <w:rPr>
                <w:noProof/>
                <w:webHidden/>
              </w:rPr>
              <w:t>25</w:t>
            </w:r>
            <w:r>
              <w:rPr>
                <w:noProof/>
                <w:webHidden/>
              </w:rPr>
              <w:fldChar w:fldCharType="end"/>
            </w:r>
            <w:r w:rsidRPr="007E15F4">
              <w:rPr>
                <w:rStyle w:val="Hyperlink"/>
                <w:noProof/>
              </w:rPr>
              <w:fldChar w:fldCharType="end"/>
            </w:r>
          </w:ins>
        </w:p>
        <w:p w14:paraId="198E2683" w14:textId="77777777" w:rsidR="00B57940" w:rsidRDefault="00B57940">
          <w:pPr>
            <w:pStyle w:val="TOC3"/>
            <w:rPr>
              <w:ins w:id="233" w:author="pbx" w:date="2017-12-12T17:47:00Z"/>
              <w:rFonts w:asciiTheme="minorHAnsi" w:eastAsiaTheme="minorEastAsia" w:hAnsiTheme="minorHAnsi" w:cstheme="minorBidi"/>
              <w:noProof/>
              <w:color w:val="auto"/>
              <w:sz w:val="22"/>
              <w:szCs w:val="22"/>
              <w:lang w:val="en-US"/>
            </w:rPr>
          </w:pPr>
          <w:ins w:id="23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4.7.1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_Toc500864065 \h </w:instrText>
            </w:r>
            <w:r>
              <w:rPr>
                <w:noProof/>
                <w:webHidden/>
              </w:rPr>
            </w:r>
            <w:r>
              <w:rPr>
                <w:noProof/>
                <w:webHidden/>
              </w:rPr>
              <w:fldChar w:fldCharType="separate"/>
            </w:r>
            <w:r>
              <w:rPr>
                <w:noProof/>
                <w:webHidden/>
              </w:rPr>
              <w:t>25</w:t>
            </w:r>
            <w:r>
              <w:rPr>
                <w:noProof/>
                <w:webHidden/>
              </w:rPr>
              <w:fldChar w:fldCharType="end"/>
            </w:r>
            <w:r w:rsidRPr="007E15F4">
              <w:rPr>
                <w:rStyle w:val="Hyperlink"/>
                <w:noProof/>
              </w:rPr>
              <w:fldChar w:fldCharType="end"/>
            </w:r>
          </w:ins>
        </w:p>
        <w:p w14:paraId="7D683B30" w14:textId="77777777" w:rsidR="00B57940" w:rsidRDefault="00B57940">
          <w:pPr>
            <w:pStyle w:val="TOC3"/>
            <w:rPr>
              <w:ins w:id="235" w:author="pbx" w:date="2017-12-12T17:47:00Z"/>
              <w:rFonts w:asciiTheme="minorHAnsi" w:eastAsiaTheme="minorEastAsia" w:hAnsiTheme="minorHAnsi" w:cstheme="minorBidi"/>
              <w:noProof/>
              <w:color w:val="auto"/>
              <w:sz w:val="22"/>
              <w:szCs w:val="22"/>
              <w:lang w:val="en-US"/>
            </w:rPr>
          </w:pPr>
          <w:ins w:id="23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4.7.2</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_Toc500864066 \h </w:instrText>
            </w:r>
            <w:r>
              <w:rPr>
                <w:noProof/>
                <w:webHidden/>
              </w:rPr>
            </w:r>
            <w:r>
              <w:rPr>
                <w:noProof/>
                <w:webHidden/>
              </w:rPr>
              <w:fldChar w:fldCharType="separate"/>
            </w:r>
            <w:r>
              <w:rPr>
                <w:noProof/>
                <w:webHidden/>
              </w:rPr>
              <w:t>25</w:t>
            </w:r>
            <w:r>
              <w:rPr>
                <w:noProof/>
                <w:webHidden/>
              </w:rPr>
              <w:fldChar w:fldCharType="end"/>
            </w:r>
            <w:r w:rsidRPr="007E15F4">
              <w:rPr>
                <w:rStyle w:val="Hyperlink"/>
                <w:noProof/>
              </w:rPr>
              <w:fldChar w:fldCharType="end"/>
            </w:r>
          </w:ins>
        </w:p>
        <w:p w14:paraId="22B3AB35" w14:textId="77777777" w:rsidR="00B57940" w:rsidRDefault="00B57940">
          <w:pPr>
            <w:pStyle w:val="TOC3"/>
            <w:rPr>
              <w:ins w:id="237" w:author="pbx" w:date="2017-12-12T17:47:00Z"/>
              <w:rFonts w:asciiTheme="minorHAnsi" w:eastAsiaTheme="minorEastAsia" w:hAnsiTheme="minorHAnsi" w:cstheme="minorBidi"/>
              <w:noProof/>
              <w:color w:val="auto"/>
              <w:sz w:val="22"/>
              <w:szCs w:val="22"/>
              <w:lang w:val="en-US"/>
            </w:rPr>
          </w:pPr>
          <w:ins w:id="23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4.7.3</w:t>
            </w:r>
            <w:r>
              <w:rPr>
                <w:rFonts w:asciiTheme="minorHAnsi" w:eastAsiaTheme="minorEastAsia" w:hAnsiTheme="minorHAnsi" w:cstheme="minorBidi"/>
                <w:noProof/>
                <w:color w:val="auto"/>
                <w:sz w:val="22"/>
                <w:szCs w:val="22"/>
                <w:lang w:val="en-US"/>
              </w:rPr>
              <w:tab/>
            </w:r>
            <w:r w:rsidRPr="007E15F4">
              <w:rPr>
                <w:rStyle w:val="Hyperlink"/>
                <w:noProof/>
              </w:rPr>
              <w:t>Labeling Content Section Details</w:t>
            </w:r>
            <w:r>
              <w:rPr>
                <w:noProof/>
                <w:webHidden/>
              </w:rPr>
              <w:tab/>
            </w:r>
            <w:r>
              <w:rPr>
                <w:noProof/>
                <w:webHidden/>
              </w:rPr>
              <w:fldChar w:fldCharType="begin"/>
            </w:r>
            <w:r>
              <w:rPr>
                <w:noProof/>
                <w:webHidden/>
              </w:rPr>
              <w:instrText xml:space="preserve"> PAGEREF _Toc500864067 \h </w:instrText>
            </w:r>
            <w:r>
              <w:rPr>
                <w:noProof/>
                <w:webHidden/>
              </w:rPr>
            </w:r>
            <w:r>
              <w:rPr>
                <w:noProof/>
                <w:webHidden/>
              </w:rPr>
              <w:fldChar w:fldCharType="separate"/>
            </w:r>
            <w:r>
              <w:rPr>
                <w:noProof/>
                <w:webHidden/>
              </w:rPr>
              <w:t>29</w:t>
            </w:r>
            <w:r>
              <w:rPr>
                <w:noProof/>
                <w:webHidden/>
              </w:rPr>
              <w:fldChar w:fldCharType="end"/>
            </w:r>
            <w:r w:rsidRPr="007E15F4">
              <w:rPr>
                <w:rStyle w:val="Hyperlink"/>
                <w:noProof/>
              </w:rPr>
              <w:fldChar w:fldCharType="end"/>
            </w:r>
          </w:ins>
        </w:p>
        <w:p w14:paraId="61BBD303" w14:textId="77777777" w:rsidR="00B57940" w:rsidRDefault="00B57940">
          <w:pPr>
            <w:pStyle w:val="TOC2"/>
            <w:rPr>
              <w:ins w:id="239" w:author="pbx" w:date="2017-12-12T17:47:00Z"/>
              <w:rFonts w:asciiTheme="minorHAnsi" w:eastAsiaTheme="minorEastAsia" w:hAnsiTheme="minorHAnsi" w:cstheme="minorBidi"/>
              <w:noProof/>
              <w:color w:val="auto"/>
              <w:sz w:val="22"/>
              <w:szCs w:val="22"/>
              <w:lang w:val="en-US"/>
            </w:rPr>
          </w:pPr>
          <w:ins w:id="24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w:t>
            </w:r>
            <w:r>
              <w:rPr>
                <w:rFonts w:asciiTheme="minorHAnsi" w:eastAsiaTheme="minorEastAsia" w:hAnsiTheme="minorHAnsi" w:cstheme="minorBidi"/>
                <w:noProof/>
                <w:color w:val="auto"/>
                <w:sz w:val="22"/>
                <w:szCs w:val="22"/>
                <w:lang w:val="en-US"/>
              </w:rPr>
              <w:tab/>
            </w:r>
            <w:r w:rsidRPr="007E15F4">
              <w:rPr>
                <w:rStyle w:val="Hyperlink"/>
                <w:noProof/>
              </w:rPr>
              <w:t>Text Information</w:t>
            </w:r>
            <w:r>
              <w:rPr>
                <w:noProof/>
                <w:webHidden/>
              </w:rPr>
              <w:tab/>
            </w:r>
            <w:r>
              <w:rPr>
                <w:noProof/>
                <w:webHidden/>
              </w:rPr>
              <w:fldChar w:fldCharType="begin"/>
            </w:r>
            <w:r>
              <w:rPr>
                <w:noProof/>
                <w:webHidden/>
              </w:rPr>
              <w:instrText xml:space="preserve"> PAGEREF _Toc500864068 \h </w:instrText>
            </w:r>
            <w:r>
              <w:rPr>
                <w:noProof/>
                <w:webHidden/>
              </w:rPr>
            </w:r>
            <w:r>
              <w:rPr>
                <w:noProof/>
                <w:webHidden/>
              </w:rPr>
              <w:fldChar w:fldCharType="separate"/>
            </w:r>
            <w:r>
              <w:rPr>
                <w:noProof/>
                <w:webHidden/>
              </w:rPr>
              <w:t>31</w:t>
            </w:r>
            <w:r>
              <w:rPr>
                <w:noProof/>
                <w:webHidden/>
              </w:rPr>
              <w:fldChar w:fldCharType="end"/>
            </w:r>
            <w:r w:rsidRPr="007E15F4">
              <w:rPr>
                <w:rStyle w:val="Hyperlink"/>
                <w:noProof/>
              </w:rPr>
              <w:fldChar w:fldCharType="end"/>
            </w:r>
          </w:ins>
        </w:p>
        <w:p w14:paraId="7D9B1438" w14:textId="77777777" w:rsidR="00B57940" w:rsidRDefault="00B57940">
          <w:pPr>
            <w:pStyle w:val="TOC3"/>
            <w:rPr>
              <w:ins w:id="241" w:author="pbx" w:date="2017-12-12T17:47:00Z"/>
              <w:rFonts w:asciiTheme="minorHAnsi" w:eastAsiaTheme="minorEastAsia" w:hAnsiTheme="minorHAnsi" w:cstheme="minorBidi"/>
              <w:noProof/>
              <w:color w:val="auto"/>
              <w:sz w:val="22"/>
              <w:szCs w:val="22"/>
              <w:lang w:val="en-US"/>
            </w:rPr>
          </w:pPr>
          <w:ins w:id="24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"_Toc500864069"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_Toc500864069 \h </w:instrText>
            </w:r>
            <w:r>
              <w:rPr>
                <w:noProof/>
                <w:webHidden/>
              </w:rPr>
            </w:r>
            <w:r>
              <w:rPr>
                <w:noProof/>
                <w:webHidden/>
              </w:rPr>
              <w:fldChar w:fldCharType="separate"/>
            </w:r>
            <w:r>
              <w:rPr>
                <w:noProof/>
                <w:webHidden/>
              </w:rPr>
              <w:t>31</w:t>
            </w:r>
            <w:r>
              <w:rPr>
                <w:noProof/>
                <w:webHidden/>
              </w:rPr>
              <w:fldChar w:fldCharType="end"/>
            </w:r>
            <w:r w:rsidRPr="007E15F4">
              <w:rPr>
                <w:rStyle w:val="Hyperlink"/>
                <w:noProof/>
              </w:rPr>
              <w:fldChar w:fldCharType="end"/>
            </w:r>
          </w:ins>
        </w:p>
        <w:p w14:paraId="4163AB65" w14:textId="77777777" w:rsidR="00B57940" w:rsidRDefault="00B57940">
          <w:pPr>
            <w:pStyle w:val="TOC3"/>
            <w:rPr>
              <w:ins w:id="243" w:author="pbx" w:date="2017-12-12T17:47:00Z"/>
              <w:rFonts w:asciiTheme="minorHAnsi" w:eastAsiaTheme="minorEastAsia" w:hAnsiTheme="minorHAnsi" w:cstheme="minorBidi"/>
              <w:noProof/>
              <w:color w:val="auto"/>
              <w:sz w:val="22"/>
              <w:szCs w:val="22"/>
              <w:lang w:val="en-US"/>
            </w:rPr>
          </w:pPr>
          <w:ins w:id="24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4.8.2</w:t>
            </w:r>
            <w:r>
              <w:rPr>
                <w:rFonts w:asciiTheme="minorHAnsi" w:eastAsiaTheme="minorEastAsia" w:hAnsiTheme="minorHAnsi" w:cstheme="minorBidi"/>
                <w:noProof/>
                <w:color w:val="auto"/>
                <w:sz w:val="22"/>
                <w:szCs w:val="22"/>
                <w:lang w:val="en-US"/>
              </w:rPr>
              <w:tab/>
            </w:r>
            <w:r w:rsidRPr="007E15F4">
              <w:rPr>
                <w:rStyle w:val="Hyperlink"/>
                <w:noProof/>
              </w:rPr>
              <w:t>Text Details</w:t>
            </w:r>
            <w:r>
              <w:rPr>
                <w:noProof/>
                <w:webHidden/>
              </w:rPr>
              <w:tab/>
            </w:r>
            <w:r>
              <w:rPr>
                <w:noProof/>
                <w:webHidden/>
              </w:rPr>
              <w:fldChar w:fldCharType="begin"/>
            </w:r>
            <w:r>
              <w:rPr>
                <w:noProof/>
                <w:webHidden/>
              </w:rPr>
              <w:instrText xml:space="preserve"> PAGEREF _Toc500864070 \h </w:instrText>
            </w:r>
            <w:r>
              <w:rPr>
                <w:noProof/>
                <w:webHidden/>
              </w:rPr>
            </w:r>
            <w:r>
              <w:rPr>
                <w:noProof/>
                <w:webHidden/>
              </w:rPr>
              <w:fldChar w:fldCharType="separate"/>
            </w:r>
            <w:r>
              <w:rPr>
                <w:noProof/>
                <w:webHidden/>
              </w:rPr>
              <w:t>32</w:t>
            </w:r>
            <w:r>
              <w:rPr>
                <w:noProof/>
                <w:webHidden/>
              </w:rPr>
              <w:fldChar w:fldCharType="end"/>
            </w:r>
            <w:r w:rsidRPr="007E15F4">
              <w:rPr>
                <w:rStyle w:val="Hyperlink"/>
                <w:noProof/>
              </w:rPr>
              <w:fldChar w:fldCharType="end"/>
            </w:r>
          </w:ins>
        </w:p>
        <w:p w14:paraId="27B30FB2" w14:textId="77777777" w:rsidR="00B57940" w:rsidRDefault="00B57940">
          <w:pPr>
            <w:pStyle w:val="TOC3"/>
            <w:rPr>
              <w:ins w:id="245" w:author="pbx" w:date="2017-12-12T17:47:00Z"/>
              <w:rFonts w:asciiTheme="minorHAnsi" w:eastAsiaTheme="minorEastAsia" w:hAnsiTheme="minorHAnsi" w:cstheme="minorBidi"/>
              <w:noProof/>
              <w:color w:val="auto"/>
              <w:sz w:val="22"/>
              <w:szCs w:val="22"/>
              <w:lang w:val="en-US"/>
            </w:rPr>
          </w:pPr>
          <w:ins w:id="24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4.8.3</w:t>
            </w:r>
            <w:r>
              <w:rPr>
                <w:rFonts w:asciiTheme="minorHAnsi" w:eastAsiaTheme="minorEastAsia" w:hAnsiTheme="minorHAnsi" w:cstheme="minorBidi"/>
                <w:noProof/>
                <w:color w:val="auto"/>
                <w:sz w:val="22"/>
                <w:szCs w:val="22"/>
                <w:lang w:val="en-US"/>
              </w:rPr>
              <w:tab/>
            </w:r>
            <w:r w:rsidRPr="007E15F4">
              <w:rPr>
                <w:rStyle w:val="Hyperlink"/>
                <w:noProof/>
              </w:rPr>
              <w:t>Formatting Details</w:t>
            </w:r>
            <w:r>
              <w:rPr>
                <w:noProof/>
                <w:webHidden/>
              </w:rPr>
              <w:tab/>
            </w:r>
            <w:r>
              <w:rPr>
                <w:noProof/>
                <w:webHidden/>
              </w:rPr>
              <w:fldChar w:fldCharType="begin"/>
            </w:r>
            <w:r>
              <w:rPr>
                <w:noProof/>
                <w:webHidden/>
              </w:rPr>
              <w:instrText xml:space="preserve"> PAGEREF _Toc500864071 \h </w:instrText>
            </w:r>
            <w:r>
              <w:rPr>
                <w:noProof/>
                <w:webHidden/>
              </w:rPr>
            </w:r>
            <w:r>
              <w:rPr>
                <w:noProof/>
                <w:webHidden/>
              </w:rPr>
              <w:fldChar w:fldCharType="separate"/>
            </w:r>
            <w:r>
              <w:rPr>
                <w:noProof/>
                <w:webHidden/>
              </w:rPr>
              <w:t>33</w:t>
            </w:r>
            <w:r>
              <w:rPr>
                <w:noProof/>
                <w:webHidden/>
              </w:rPr>
              <w:fldChar w:fldCharType="end"/>
            </w:r>
            <w:r w:rsidRPr="007E15F4">
              <w:rPr>
                <w:rStyle w:val="Hyperlink"/>
                <w:noProof/>
              </w:rPr>
              <w:fldChar w:fldCharType="end"/>
            </w:r>
          </w:ins>
        </w:p>
        <w:p w14:paraId="1B6DD684" w14:textId="77777777" w:rsidR="00B57940" w:rsidRDefault="00B57940">
          <w:pPr>
            <w:pStyle w:val="TOC3"/>
            <w:rPr>
              <w:ins w:id="247" w:author="pbx" w:date="2017-12-12T17:47:00Z"/>
              <w:rFonts w:asciiTheme="minorHAnsi" w:eastAsiaTheme="minorEastAsia" w:hAnsiTheme="minorHAnsi" w:cstheme="minorBidi"/>
              <w:noProof/>
              <w:color w:val="auto"/>
              <w:sz w:val="22"/>
              <w:szCs w:val="22"/>
              <w:lang w:val="en-US"/>
            </w:rPr>
          </w:pPr>
          <w:ins w:id="24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4.8.4</w:t>
            </w:r>
            <w:r>
              <w:rPr>
                <w:rFonts w:asciiTheme="minorHAnsi" w:eastAsiaTheme="minorEastAsia" w:hAnsiTheme="minorHAnsi" w:cstheme="minorBidi"/>
                <w:noProof/>
                <w:color w:val="auto"/>
                <w:sz w:val="22"/>
                <w:szCs w:val="22"/>
                <w:lang w:val="en-US"/>
              </w:rPr>
              <w:tab/>
            </w:r>
            <w:r w:rsidRPr="007E15F4">
              <w:rPr>
                <w:rStyle w:val="Hyperlink"/>
                <w:noProof/>
              </w:rPr>
              <w:t>Footnote Details</w:t>
            </w:r>
            <w:r>
              <w:rPr>
                <w:noProof/>
                <w:webHidden/>
              </w:rPr>
              <w:tab/>
            </w:r>
            <w:r>
              <w:rPr>
                <w:noProof/>
                <w:webHidden/>
              </w:rPr>
              <w:fldChar w:fldCharType="begin"/>
            </w:r>
            <w:r>
              <w:rPr>
                <w:noProof/>
                <w:webHidden/>
              </w:rPr>
              <w:instrText xml:space="preserve"> PAGEREF _Toc500864072 \h </w:instrText>
            </w:r>
            <w:r>
              <w:rPr>
                <w:noProof/>
                <w:webHidden/>
              </w:rPr>
            </w:r>
            <w:r>
              <w:rPr>
                <w:noProof/>
                <w:webHidden/>
              </w:rPr>
              <w:fldChar w:fldCharType="separate"/>
            </w:r>
            <w:r>
              <w:rPr>
                <w:noProof/>
                <w:webHidden/>
              </w:rPr>
              <w:t>34</w:t>
            </w:r>
            <w:r>
              <w:rPr>
                <w:noProof/>
                <w:webHidden/>
              </w:rPr>
              <w:fldChar w:fldCharType="end"/>
            </w:r>
            <w:r w:rsidRPr="007E15F4">
              <w:rPr>
                <w:rStyle w:val="Hyperlink"/>
                <w:noProof/>
              </w:rPr>
              <w:fldChar w:fldCharType="end"/>
            </w:r>
          </w:ins>
        </w:p>
        <w:p w14:paraId="5FCB37EE" w14:textId="77777777" w:rsidR="00B57940" w:rsidRDefault="00B57940">
          <w:pPr>
            <w:pStyle w:val="TOC3"/>
            <w:rPr>
              <w:ins w:id="249" w:author="pbx" w:date="2017-12-12T17:47:00Z"/>
              <w:rFonts w:asciiTheme="minorHAnsi" w:eastAsiaTheme="minorEastAsia" w:hAnsiTheme="minorHAnsi" w:cstheme="minorBidi"/>
              <w:noProof/>
              <w:color w:val="auto"/>
              <w:sz w:val="22"/>
              <w:szCs w:val="22"/>
              <w:lang w:val="en-US"/>
            </w:rPr>
          </w:pPr>
          <w:ins w:id="25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4.8.5</w:t>
            </w:r>
            <w:r>
              <w:rPr>
                <w:rFonts w:asciiTheme="minorHAnsi" w:eastAsiaTheme="minorEastAsia" w:hAnsiTheme="minorHAnsi" w:cstheme="minorBidi"/>
                <w:noProof/>
                <w:color w:val="auto"/>
                <w:sz w:val="22"/>
                <w:szCs w:val="22"/>
                <w:lang w:val="en-US"/>
              </w:rPr>
              <w:tab/>
            </w:r>
            <w:r w:rsidRPr="007E15F4">
              <w:rPr>
                <w:rStyle w:val="Hyperlink"/>
                <w:noProof/>
              </w:rPr>
              <w:t>List Details</w:t>
            </w:r>
            <w:r>
              <w:rPr>
                <w:noProof/>
                <w:webHidden/>
              </w:rPr>
              <w:tab/>
            </w:r>
            <w:r>
              <w:rPr>
                <w:noProof/>
                <w:webHidden/>
              </w:rPr>
              <w:fldChar w:fldCharType="begin"/>
            </w:r>
            <w:r>
              <w:rPr>
                <w:noProof/>
                <w:webHidden/>
              </w:rPr>
              <w:instrText xml:space="preserve"> PAGEREF _Toc500864073 \h </w:instrText>
            </w:r>
            <w:r>
              <w:rPr>
                <w:noProof/>
                <w:webHidden/>
              </w:rPr>
            </w:r>
            <w:r>
              <w:rPr>
                <w:noProof/>
                <w:webHidden/>
              </w:rPr>
              <w:fldChar w:fldCharType="separate"/>
            </w:r>
            <w:r>
              <w:rPr>
                <w:noProof/>
                <w:webHidden/>
              </w:rPr>
              <w:t>34</w:t>
            </w:r>
            <w:r>
              <w:rPr>
                <w:noProof/>
                <w:webHidden/>
              </w:rPr>
              <w:fldChar w:fldCharType="end"/>
            </w:r>
            <w:r w:rsidRPr="007E15F4">
              <w:rPr>
                <w:rStyle w:val="Hyperlink"/>
                <w:noProof/>
              </w:rPr>
              <w:fldChar w:fldCharType="end"/>
            </w:r>
          </w:ins>
        </w:p>
        <w:p w14:paraId="122D8539" w14:textId="77777777" w:rsidR="00B57940" w:rsidRDefault="00B57940">
          <w:pPr>
            <w:pStyle w:val="TOC3"/>
            <w:rPr>
              <w:ins w:id="251" w:author="pbx" w:date="2017-12-12T17:47:00Z"/>
              <w:rFonts w:asciiTheme="minorHAnsi" w:eastAsiaTheme="minorEastAsia" w:hAnsiTheme="minorHAnsi" w:cstheme="minorBidi"/>
              <w:noProof/>
              <w:color w:val="auto"/>
              <w:sz w:val="22"/>
              <w:szCs w:val="22"/>
              <w:lang w:val="en-US"/>
            </w:rPr>
          </w:pPr>
          <w:ins w:id="25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4.8.6</w:t>
            </w:r>
            <w:r>
              <w:rPr>
                <w:rFonts w:asciiTheme="minorHAnsi" w:eastAsiaTheme="minorEastAsia" w:hAnsiTheme="minorHAnsi" w:cstheme="minorBidi"/>
                <w:noProof/>
                <w:color w:val="auto"/>
                <w:sz w:val="22"/>
                <w:szCs w:val="22"/>
                <w:lang w:val="en-US"/>
              </w:rPr>
              <w:tab/>
            </w:r>
            <w:r w:rsidRPr="007E15F4">
              <w:rPr>
                <w:rStyle w:val="Hyperlink"/>
                <w:noProof/>
              </w:rPr>
              <w:t>Table Details</w:t>
            </w:r>
            <w:r>
              <w:rPr>
                <w:noProof/>
                <w:webHidden/>
              </w:rPr>
              <w:tab/>
            </w:r>
            <w:r>
              <w:rPr>
                <w:noProof/>
                <w:webHidden/>
              </w:rPr>
              <w:fldChar w:fldCharType="begin"/>
            </w:r>
            <w:r>
              <w:rPr>
                <w:noProof/>
                <w:webHidden/>
              </w:rPr>
              <w:instrText xml:space="preserve"> PAGEREF _Toc500864074 \h </w:instrText>
            </w:r>
            <w:r>
              <w:rPr>
                <w:noProof/>
                <w:webHidden/>
              </w:rPr>
            </w:r>
            <w:r>
              <w:rPr>
                <w:noProof/>
                <w:webHidden/>
              </w:rPr>
              <w:fldChar w:fldCharType="separate"/>
            </w:r>
            <w:r>
              <w:rPr>
                <w:noProof/>
                <w:webHidden/>
              </w:rPr>
              <w:t>35</w:t>
            </w:r>
            <w:r>
              <w:rPr>
                <w:noProof/>
                <w:webHidden/>
              </w:rPr>
              <w:fldChar w:fldCharType="end"/>
            </w:r>
            <w:r w:rsidRPr="007E15F4">
              <w:rPr>
                <w:rStyle w:val="Hyperlink"/>
                <w:noProof/>
              </w:rPr>
              <w:fldChar w:fldCharType="end"/>
            </w:r>
          </w:ins>
        </w:p>
        <w:p w14:paraId="775C946D" w14:textId="77777777" w:rsidR="00B57940" w:rsidRDefault="00B57940">
          <w:pPr>
            <w:pStyle w:val="TOC3"/>
            <w:rPr>
              <w:ins w:id="253" w:author="pbx" w:date="2017-12-12T17:47:00Z"/>
              <w:rFonts w:asciiTheme="minorHAnsi" w:eastAsiaTheme="minorEastAsia" w:hAnsiTheme="minorHAnsi" w:cstheme="minorBidi"/>
              <w:noProof/>
              <w:color w:val="auto"/>
              <w:sz w:val="22"/>
              <w:szCs w:val="22"/>
              <w:lang w:val="en-US"/>
            </w:rPr>
          </w:pPr>
          <w:ins w:id="25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rFonts w:eastAsia="Arial Unicode MS"/>
                <w:noProof/>
              </w:rPr>
              <w:t>4.8.7</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Hypertext links</w:t>
            </w:r>
            <w:r>
              <w:rPr>
                <w:noProof/>
                <w:webHidden/>
              </w:rPr>
              <w:tab/>
            </w:r>
            <w:r>
              <w:rPr>
                <w:noProof/>
                <w:webHidden/>
              </w:rPr>
              <w:fldChar w:fldCharType="begin"/>
            </w:r>
            <w:r>
              <w:rPr>
                <w:noProof/>
                <w:webHidden/>
              </w:rPr>
              <w:instrText xml:space="preserve"> PAGEREF _Toc500864075 \h </w:instrText>
            </w:r>
            <w:r>
              <w:rPr>
                <w:noProof/>
                <w:webHidden/>
              </w:rPr>
            </w:r>
            <w:r>
              <w:rPr>
                <w:noProof/>
                <w:webHidden/>
              </w:rPr>
              <w:fldChar w:fldCharType="separate"/>
            </w:r>
            <w:r>
              <w:rPr>
                <w:noProof/>
                <w:webHidden/>
              </w:rPr>
              <w:t>36</w:t>
            </w:r>
            <w:r>
              <w:rPr>
                <w:noProof/>
                <w:webHidden/>
              </w:rPr>
              <w:fldChar w:fldCharType="end"/>
            </w:r>
            <w:r w:rsidRPr="007E15F4">
              <w:rPr>
                <w:rStyle w:val="Hyperlink"/>
                <w:noProof/>
              </w:rPr>
              <w:fldChar w:fldCharType="end"/>
            </w:r>
          </w:ins>
        </w:p>
        <w:p w14:paraId="35B706B2" w14:textId="77777777" w:rsidR="00B57940" w:rsidRDefault="00B57940">
          <w:pPr>
            <w:pStyle w:val="TOC3"/>
            <w:rPr>
              <w:ins w:id="255" w:author="pbx" w:date="2017-12-12T17:47:00Z"/>
              <w:rFonts w:asciiTheme="minorHAnsi" w:eastAsiaTheme="minorEastAsia" w:hAnsiTheme="minorHAnsi" w:cstheme="minorBidi"/>
              <w:noProof/>
              <w:color w:val="auto"/>
              <w:sz w:val="22"/>
              <w:szCs w:val="22"/>
              <w:lang w:val="en-US"/>
            </w:rPr>
          </w:pPr>
          <w:ins w:id="25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rFonts w:eastAsia="Arial Unicode MS"/>
                <w:noProof/>
              </w:rPr>
              <w:t>4.8.8</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Recent major changes in labeling text</w:t>
            </w:r>
            <w:r>
              <w:rPr>
                <w:noProof/>
                <w:webHidden/>
              </w:rPr>
              <w:tab/>
            </w:r>
            <w:r>
              <w:rPr>
                <w:noProof/>
                <w:webHidden/>
              </w:rPr>
              <w:fldChar w:fldCharType="begin"/>
            </w:r>
            <w:r>
              <w:rPr>
                <w:noProof/>
                <w:webHidden/>
              </w:rPr>
              <w:instrText xml:space="preserve"> PAGEREF _Toc500864076 \h </w:instrText>
            </w:r>
            <w:r>
              <w:rPr>
                <w:noProof/>
                <w:webHidden/>
              </w:rPr>
            </w:r>
            <w:r>
              <w:rPr>
                <w:noProof/>
                <w:webHidden/>
              </w:rPr>
              <w:fldChar w:fldCharType="separate"/>
            </w:r>
            <w:r>
              <w:rPr>
                <w:noProof/>
                <w:webHidden/>
              </w:rPr>
              <w:t>37</w:t>
            </w:r>
            <w:r>
              <w:rPr>
                <w:noProof/>
                <w:webHidden/>
              </w:rPr>
              <w:fldChar w:fldCharType="end"/>
            </w:r>
            <w:r w:rsidRPr="007E15F4">
              <w:rPr>
                <w:rStyle w:val="Hyperlink"/>
                <w:noProof/>
              </w:rPr>
              <w:fldChar w:fldCharType="end"/>
            </w:r>
          </w:ins>
        </w:p>
        <w:p w14:paraId="4988A01F" w14:textId="77777777" w:rsidR="00B57940" w:rsidRDefault="00B57940">
          <w:pPr>
            <w:pStyle w:val="TOC3"/>
            <w:rPr>
              <w:ins w:id="257" w:author="pbx" w:date="2017-12-12T17:47:00Z"/>
              <w:rFonts w:asciiTheme="minorHAnsi" w:eastAsiaTheme="minorEastAsia" w:hAnsiTheme="minorHAnsi" w:cstheme="minorBidi"/>
              <w:noProof/>
              <w:color w:val="auto"/>
              <w:sz w:val="22"/>
              <w:szCs w:val="22"/>
              <w:lang w:val="en-US"/>
            </w:rPr>
          </w:pPr>
          <w:ins w:id="25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rFonts w:eastAsia="Arial Unicode MS"/>
                <w:noProof/>
              </w:rPr>
              <w:t>4.8.9</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Images</w:t>
            </w:r>
            <w:r>
              <w:rPr>
                <w:noProof/>
                <w:webHidden/>
              </w:rPr>
              <w:tab/>
            </w:r>
            <w:r>
              <w:rPr>
                <w:noProof/>
                <w:webHidden/>
              </w:rPr>
              <w:fldChar w:fldCharType="begin"/>
            </w:r>
            <w:r>
              <w:rPr>
                <w:noProof/>
                <w:webHidden/>
              </w:rPr>
              <w:instrText xml:space="preserve"> PAGEREF _Toc500864077 \h </w:instrText>
            </w:r>
            <w:r>
              <w:rPr>
                <w:noProof/>
                <w:webHidden/>
              </w:rPr>
            </w:r>
            <w:r>
              <w:rPr>
                <w:noProof/>
                <w:webHidden/>
              </w:rPr>
              <w:fldChar w:fldCharType="separate"/>
            </w:r>
            <w:r>
              <w:rPr>
                <w:noProof/>
                <w:webHidden/>
              </w:rPr>
              <w:t>37</w:t>
            </w:r>
            <w:r>
              <w:rPr>
                <w:noProof/>
                <w:webHidden/>
              </w:rPr>
              <w:fldChar w:fldCharType="end"/>
            </w:r>
            <w:r w:rsidRPr="007E15F4">
              <w:rPr>
                <w:rStyle w:val="Hyperlink"/>
                <w:noProof/>
              </w:rPr>
              <w:fldChar w:fldCharType="end"/>
            </w:r>
          </w:ins>
        </w:p>
        <w:p w14:paraId="1973ADB7" w14:textId="77777777" w:rsidR="00B57940" w:rsidRDefault="00B57940">
          <w:pPr>
            <w:pStyle w:val="TOC2"/>
            <w:rPr>
              <w:ins w:id="259" w:author="pbx" w:date="2017-12-12T17:47:00Z"/>
              <w:rFonts w:asciiTheme="minorHAnsi" w:eastAsiaTheme="minorEastAsia" w:hAnsiTheme="minorHAnsi" w:cstheme="minorBidi"/>
              <w:noProof/>
              <w:color w:val="auto"/>
              <w:sz w:val="22"/>
              <w:szCs w:val="22"/>
              <w:lang w:val="en-US"/>
            </w:rPr>
          </w:pPr>
          <w:ins w:id="26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rFonts w:eastAsia="Arial Unicode MS"/>
                <w:noProof/>
              </w:rPr>
              <w:t>4.9</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Excerpt Information</w:t>
            </w:r>
            <w:r>
              <w:rPr>
                <w:noProof/>
                <w:webHidden/>
              </w:rPr>
              <w:tab/>
            </w:r>
            <w:r>
              <w:rPr>
                <w:noProof/>
                <w:webHidden/>
              </w:rPr>
              <w:fldChar w:fldCharType="begin"/>
            </w:r>
            <w:r>
              <w:rPr>
                <w:noProof/>
                <w:webHidden/>
              </w:rPr>
              <w:instrText xml:space="preserve"> PAGEREF _Toc500864078 \h </w:instrText>
            </w:r>
            <w:r>
              <w:rPr>
                <w:noProof/>
                <w:webHidden/>
              </w:rPr>
            </w:r>
            <w:r>
              <w:rPr>
                <w:noProof/>
                <w:webHidden/>
              </w:rPr>
              <w:fldChar w:fldCharType="separate"/>
            </w:r>
            <w:r>
              <w:rPr>
                <w:noProof/>
                <w:webHidden/>
              </w:rPr>
              <w:t>38</w:t>
            </w:r>
            <w:r>
              <w:rPr>
                <w:noProof/>
                <w:webHidden/>
              </w:rPr>
              <w:fldChar w:fldCharType="end"/>
            </w:r>
            <w:r w:rsidRPr="007E15F4">
              <w:rPr>
                <w:rStyle w:val="Hyperlink"/>
                <w:noProof/>
              </w:rPr>
              <w:fldChar w:fldCharType="end"/>
            </w:r>
          </w:ins>
        </w:p>
        <w:p w14:paraId="05DC00E7" w14:textId="77777777" w:rsidR="00B57940" w:rsidRDefault="00B57940">
          <w:pPr>
            <w:pStyle w:val="TOC3"/>
            <w:rPr>
              <w:ins w:id="261" w:author="pbx" w:date="2017-12-12T17:47:00Z"/>
              <w:rFonts w:asciiTheme="minorHAnsi" w:eastAsiaTheme="minorEastAsia" w:hAnsiTheme="minorHAnsi" w:cstheme="minorBidi"/>
              <w:noProof/>
              <w:color w:val="auto"/>
              <w:sz w:val="22"/>
              <w:szCs w:val="22"/>
              <w:lang w:val="en-US"/>
            </w:rPr>
          </w:pPr>
          <w:ins w:id="26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"_Toc500864079"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4.9.1</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_Toc500864079 \h </w:instrText>
            </w:r>
            <w:r>
              <w:rPr>
                <w:noProof/>
                <w:webHidden/>
              </w:rPr>
            </w:r>
            <w:r>
              <w:rPr>
                <w:noProof/>
                <w:webHidden/>
              </w:rPr>
              <w:fldChar w:fldCharType="separate"/>
            </w:r>
            <w:r>
              <w:rPr>
                <w:noProof/>
                <w:webHidden/>
              </w:rPr>
              <w:t>38</w:t>
            </w:r>
            <w:r>
              <w:rPr>
                <w:noProof/>
                <w:webHidden/>
              </w:rPr>
              <w:fldChar w:fldCharType="end"/>
            </w:r>
            <w:r w:rsidRPr="007E15F4">
              <w:rPr>
                <w:rStyle w:val="Hyperlink"/>
                <w:noProof/>
              </w:rPr>
              <w:fldChar w:fldCharType="end"/>
            </w:r>
          </w:ins>
        </w:p>
        <w:p w14:paraId="641B52F7" w14:textId="77777777" w:rsidR="00B57940" w:rsidRDefault="00B57940">
          <w:pPr>
            <w:pStyle w:val="TOC3"/>
            <w:rPr>
              <w:ins w:id="263" w:author="pbx" w:date="2017-12-12T17:47:00Z"/>
              <w:rFonts w:asciiTheme="minorHAnsi" w:eastAsiaTheme="minorEastAsia" w:hAnsiTheme="minorHAnsi" w:cstheme="minorBidi"/>
              <w:noProof/>
              <w:color w:val="auto"/>
              <w:sz w:val="22"/>
              <w:szCs w:val="22"/>
              <w:lang w:val="en-US"/>
            </w:rPr>
          </w:pPr>
          <w:ins w:id="26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rFonts w:eastAsia="Arial Unicode MS"/>
                <w:noProof/>
              </w:rPr>
              <w:t>4.9.2</w:t>
            </w:r>
            <w:r>
              <w:rPr>
                <w:rFonts w:asciiTheme="minorHAnsi" w:eastAsiaTheme="minorEastAsia" w:hAnsiTheme="minorHAnsi" w:cstheme="minorBidi"/>
                <w:noProof/>
                <w:color w:val="auto"/>
                <w:sz w:val="22"/>
                <w:szCs w:val="22"/>
                <w:lang w:val="en-US"/>
              </w:rPr>
              <w:tab/>
            </w:r>
            <w:r w:rsidRPr="007E15F4">
              <w:rPr>
                <w:rStyle w:val="Hyperlink"/>
                <w:rFonts w:eastAsia="Arial Unicode MS"/>
                <w:noProof/>
              </w:rPr>
              <w:t>Excerpt Details</w:t>
            </w:r>
            <w:r>
              <w:rPr>
                <w:noProof/>
                <w:webHidden/>
              </w:rPr>
              <w:tab/>
            </w:r>
            <w:r>
              <w:rPr>
                <w:noProof/>
                <w:webHidden/>
              </w:rPr>
              <w:fldChar w:fldCharType="begin"/>
            </w:r>
            <w:r>
              <w:rPr>
                <w:noProof/>
                <w:webHidden/>
              </w:rPr>
              <w:instrText xml:space="preserve"> PAGEREF _Toc500864080 \h </w:instrText>
            </w:r>
            <w:r>
              <w:rPr>
                <w:noProof/>
                <w:webHidden/>
              </w:rPr>
            </w:r>
            <w:r>
              <w:rPr>
                <w:noProof/>
                <w:webHidden/>
              </w:rPr>
              <w:fldChar w:fldCharType="separate"/>
            </w:r>
            <w:r>
              <w:rPr>
                <w:noProof/>
                <w:webHidden/>
              </w:rPr>
              <w:t>39</w:t>
            </w:r>
            <w:r>
              <w:rPr>
                <w:noProof/>
                <w:webHidden/>
              </w:rPr>
              <w:fldChar w:fldCharType="end"/>
            </w:r>
            <w:r w:rsidRPr="007E15F4">
              <w:rPr>
                <w:rStyle w:val="Hyperlink"/>
                <w:noProof/>
              </w:rPr>
              <w:fldChar w:fldCharType="end"/>
            </w:r>
          </w:ins>
        </w:p>
        <w:p w14:paraId="074ABEA7" w14:textId="77777777" w:rsidR="00B57940" w:rsidRDefault="00B57940">
          <w:pPr>
            <w:pStyle w:val="TOC2"/>
            <w:rPr>
              <w:ins w:id="265" w:author="pbx" w:date="2017-12-12T17:47:00Z"/>
              <w:rFonts w:asciiTheme="minorHAnsi" w:eastAsiaTheme="minorEastAsia" w:hAnsiTheme="minorHAnsi" w:cstheme="minorBidi"/>
              <w:noProof/>
              <w:color w:val="auto"/>
              <w:sz w:val="22"/>
              <w:szCs w:val="22"/>
              <w:lang w:val="en-US"/>
            </w:rPr>
          </w:pPr>
          <w:ins w:id="26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w:t>
            </w:r>
            <w:r>
              <w:rPr>
                <w:rFonts w:asciiTheme="minorHAnsi" w:eastAsiaTheme="minorEastAsia" w:hAnsiTheme="minorHAnsi" w:cstheme="minorBidi"/>
                <w:noProof/>
                <w:color w:val="auto"/>
                <w:sz w:val="22"/>
                <w:szCs w:val="22"/>
                <w:lang w:val="en-US"/>
              </w:rPr>
              <w:tab/>
            </w:r>
            <w:r w:rsidRPr="007E15F4">
              <w:rPr>
                <w:rStyle w:val="Hyperlink"/>
                <w:noProof/>
              </w:rPr>
              <w:t>Product Data Information</w:t>
            </w:r>
            <w:r>
              <w:rPr>
                <w:noProof/>
                <w:webHidden/>
              </w:rPr>
              <w:tab/>
            </w:r>
            <w:r>
              <w:rPr>
                <w:noProof/>
                <w:webHidden/>
              </w:rPr>
              <w:fldChar w:fldCharType="begin"/>
            </w:r>
            <w:r>
              <w:rPr>
                <w:noProof/>
                <w:webHidden/>
              </w:rPr>
              <w:instrText xml:space="preserve"> PAGEREF _Toc500864081 \h </w:instrText>
            </w:r>
            <w:r>
              <w:rPr>
                <w:noProof/>
                <w:webHidden/>
              </w:rPr>
            </w:r>
            <w:r>
              <w:rPr>
                <w:noProof/>
                <w:webHidden/>
              </w:rPr>
              <w:fldChar w:fldCharType="separate"/>
            </w:r>
            <w:r>
              <w:rPr>
                <w:noProof/>
                <w:webHidden/>
              </w:rPr>
              <w:t>40</w:t>
            </w:r>
            <w:r>
              <w:rPr>
                <w:noProof/>
                <w:webHidden/>
              </w:rPr>
              <w:fldChar w:fldCharType="end"/>
            </w:r>
            <w:r w:rsidRPr="007E15F4">
              <w:rPr>
                <w:rStyle w:val="Hyperlink"/>
                <w:noProof/>
              </w:rPr>
              <w:fldChar w:fldCharType="end"/>
            </w:r>
          </w:ins>
        </w:p>
        <w:p w14:paraId="5980B5E1" w14:textId="77777777" w:rsidR="00B57940" w:rsidRDefault="00B57940">
          <w:pPr>
            <w:pStyle w:val="TOC3"/>
            <w:rPr>
              <w:ins w:id="267" w:author="pbx" w:date="2017-12-12T17:47:00Z"/>
              <w:rFonts w:asciiTheme="minorHAnsi" w:eastAsiaTheme="minorEastAsia" w:hAnsiTheme="minorHAnsi" w:cstheme="minorBidi"/>
              <w:noProof/>
              <w:color w:val="auto"/>
              <w:sz w:val="22"/>
              <w:szCs w:val="22"/>
              <w:lang w:val="en-US"/>
            </w:rPr>
          </w:pPr>
          <w:ins w:id="26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w:t>
            </w:r>
            <w:r>
              <w:rPr>
                <w:rFonts w:asciiTheme="minorHAnsi" w:eastAsiaTheme="minorEastAsia" w:hAnsiTheme="minorHAnsi" w:cstheme="minorBidi"/>
                <w:noProof/>
                <w:color w:val="auto"/>
                <w:sz w:val="22"/>
                <w:szCs w:val="22"/>
                <w:lang w:val="en-US"/>
              </w:rPr>
              <w:tab/>
            </w:r>
            <w:r w:rsidRPr="007E15F4">
              <w:rPr>
                <w:rStyle w:val="Hyperlink"/>
                <w:noProof/>
              </w:rPr>
              <w:t>Location in Document</w:t>
            </w:r>
            <w:r>
              <w:rPr>
                <w:noProof/>
                <w:webHidden/>
              </w:rPr>
              <w:tab/>
            </w:r>
            <w:r>
              <w:rPr>
                <w:noProof/>
                <w:webHidden/>
              </w:rPr>
              <w:fldChar w:fldCharType="begin"/>
            </w:r>
            <w:r>
              <w:rPr>
                <w:noProof/>
                <w:webHidden/>
              </w:rPr>
              <w:instrText xml:space="preserve"> PAGEREF _Toc500864082 \h </w:instrText>
            </w:r>
            <w:r>
              <w:rPr>
                <w:noProof/>
                <w:webHidden/>
              </w:rPr>
            </w:r>
            <w:r>
              <w:rPr>
                <w:noProof/>
                <w:webHidden/>
              </w:rPr>
              <w:fldChar w:fldCharType="separate"/>
            </w:r>
            <w:r>
              <w:rPr>
                <w:noProof/>
                <w:webHidden/>
              </w:rPr>
              <w:t>41</w:t>
            </w:r>
            <w:r>
              <w:rPr>
                <w:noProof/>
                <w:webHidden/>
              </w:rPr>
              <w:fldChar w:fldCharType="end"/>
            </w:r>
            <w:r w:rsidRPr="007E15F4">
              <w:rPr>
                <w:rStyle w:val="Hyperlink"/>
                <w:noProof/>
              </w:rPr>
              <w:fldChar w:fldCharType="end"/>
            </w:r>
          </w:ins>
        </w:p>
        <w:p w14:paraId="39CE4ED5" w14:textId="77777777" w:rsidR="00B57940" w:rsidRDefault="00B57940">
          <w:pPr>
            <w:pStyle w:val="TOC3"/>
            <w:rPr>
              <w:ins w:id="269" w:author="pbx" w:date="2017-12-12T17:47:00Z"/>
              <w:rFonts w:asciiTheme="minorHAnsi" w:eastAsiaTheme="minorEastAsia" w:hAnsiTheme="minorHAnsi" w:cstheme="minorBidi"/>
              <w:noProof/>
              <w:color w:val="auto"/>
              <w:sz w:val="22"/>
              <w:szCs w:val="22"/>
              <w:lang w:val="en-US"/>
            </w:rPr>
          </w:pPr>
          <w:ins w:id="27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4.10.2</w:t>
            </w:r>
            <w:r>
              <w:rPr>
                <w:rFonts w:asciiTheme="minorHAnsi" w:eastAsiaTheme="minorEastAsia" w:hAnsiTheme="minorHAnsi" w:cstheme="minorBidi"/>
                <w:noProof/>
                <w:color w:val="auto"/>
                <w:sz w:val="22"/>
                <w:szCs w:val="22"/>
                <w:lang w:val="en-US"/>
              </w:rPr>
              <w:tab/>
            </w:r>
            <w:r w:rsidRPr="007E15F4">
              <w:rPr>
                <w:rStyle w:val="Hyperlink"/>
                <w:noProof/>
              </w:rPr>
              <w:t>XML</w:t>
            </w:r>
            <w:r>
              <w:rPr>
                <w:noProof/>
                <w:webHidden/>
              </w:rPr>
              <w:tab/>
            </w:r>
            <w:r>
              <w:rPr>
                <w:noProof/>
                <w:webHidden/>
              </w:rPr>
              <w:fldChar w:fldCharType="begin"/>
            </w:r>
            <w:r>
              <w:rPr>
                <w:noProof/>
                <w:webHidden/>
              </w:rPr>
              <w:instrText xml:space="preserve"> PAGEREF _Toc500864083 \h </w:instrText>
            </w:r>
            <w:r>
              <w:rPr>
                <w:noProof/>
                <w:webHidden/>
              </w:rPr>
            </w:r>
            <w:r>
              <w:rPr>
                <w:noProof/>
                <w:webHidden/>
              </w:rPr>
              <w:fldChar w:fldCharType="separate"/>
            </w:r>
            <w:r>
              <w:rPr>
                <w:noProof/>
                <w:webHidden/>
              </w:rPr>
              <w:t>41</w:t>
            </w:r>
            <w:r>
              <w:rPr>
                <w:noProof/>
                <w:webHidden/>
              </w:rPr>
              <w:fldChar w:fldCharType="end"/>
            </w:r>
            <w:r w:rsidRPr="007E15F4">
              <w:rPr>
                <w:rStyle w:val="Hyperlink"/>
                <w:noProof/>
              </w:rPr>
              <w:fldChar w:fldCharType="end"/>
            </w:r>
          </w:ins>
        </w:p>
        <w:p w14:paraId="3AB30FE8" w14:textId="77777777" w:rsidR="00B57940" w:rsidRDefault="00B57940">
          <w:pPr>
            <w:pStyle w:val="TOC3"/>
            <w:rPr>
              <w:ins w:id="271" w:author="pbx" w:date="2017-12-12T17:47:00Z"/>
              <w:rFonts w:asciiTheme="minorHAnsi" w:eastAsiaTheme="minorEastAsia" w:hAnsiTheme="minorHAnsi" w:cstheme="minorBidi"/>
              <w:noProof/>
              <w:color w:val="auto"/>
              <w:sz w:val="22"/>
              <w:szCs w:val="22"/>
              <w:lang w:val="en-US"/>
            </w:rPr>
          </w:pPr>
          <w:ins w:id="27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4.10.3</w:t>
            </w:r>
            <w:r>
              <w:rPr>
                <w:rFonts w:asciiTheme="minorHAnsi" w:eastAsiaTheme="minorEastAsia" w:hAnsiTheme="minorHAnsi" w:cstheme="minorBidi"/>
                <w:noProof/>
                <w:color w:val="auto"/>
                <w:sz w:val="22"/>
                <w:szCs w:val="22"/>
                <w:lang w:val="en-US"/>
              </w:rPr>
              <w:tab/>
            </w:r>
            <w:r w:rsidRPr="007E15F4">
              <w:rPr>
                <w:rStyle w:val="Hyperlink"/>
                <w:noProof/>
              </w:rPr>
              <w:t>Equivalence to other Products, Product Source</w:t>
            </w:r>
            <w:r>
              <w:rPr>
                <w:noProof/>
                <w:webHidden/>
              </w:rPr>
              <w:tab/>
            </w:r>
            <w:r>
              <w:rPr>
                <w:noProof/>
                <w:webHidden/>
              </w:rPr>
              <w:fldChar w:fldCharType="begin"/>
            </w:r>
            <w:r>
              <w:rPr>
                <w:noProof/>
                <w:webHidden/>
              </w:rPr>
              <w:instrText xml:space="preserve"> PAGEREF _Toc500864084 \h </w:instrText>
            </w:r>
            <w:r>
              <w:rPr>
                <w:noProof/>
                <w:webHidden/>
              </w:rPr>
            </w:r>
            <w:r>
              <w:rPr>
                <w:noProof/>
                <w:webHidden/>
              </w:rPr>
              <w:fldChar w:fldCharType="separate"/>
            </w:r>
            <w:r>
              <w:rPr>
                <w:noProof/>
                <w:webHidden/>
              </w:rPr>
              <w:t>43</w:t>
            </w:r>
            <w:r>
              <w:rPr>
                <w:noProof/>
                <w:webHidden/>
              </w:rPr>
              <w:fldChar w:fldCharType="end"/>
            </w:r>
            <w:r w:rsidRPr="007E15F4">
              <w:rPr>
                <w:rStyle w:val="Hyperlink"/>
                <w:noProof/>
              </w:rPr>
              <w:fldChar w:fldCharType="end"/>
            </w:r>
          </w:ins>
        </w:p>
        <w:p w14:paraId="0275F88C" w14:textId="77777777" w:rsidR="00B57940" w:rsidRDefault="00B57940">
          <w:pPr>
            <w:pStyle w:val="TOC3"/>
            <w:rPr>
              <w:ins w:id="273" w:author="pbx" w:date="2017-12-12T17:47:00Z"/>
              <w:rFonts w:asciiTheme="minorHAnsi" w:eastAsiaTheme="minorEastAsia" w:hAnsiTheme="minorHAnsi" w:cstheme="minorBidi"/>
              <w:noProof/>
              <w:color w:val="auto"/>
              <w:sz w:val="22"/>
              <w:szCs w:val="22"/>
              <w:lang w:val="en-US"/>
            </w:rPr>
          </w:pPr>
          <w:ins w:id="27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4.10.4</w:t>
            </w:r>
            <w:r>
              <w:rPr>
                <w:rFonts w:asciiTheme="minorHAnsi" w:eastAsiaTheme="minorEastAsia" w:hAnsiTheme="minorHAnsi" w:cstheme="minorBidi"/>
                <w:noProof/>
                <w:color w:val="auto"/>
                <w:sz w:val="22"/>
                <w:szCs w:val="22"/>
                <w:lang w:val="en-US"/>
              </w:rPr>
              <w:tab/>
            </w:r>
            <w:r w:rsidRPr="007E15F4">
              <w:rPr>
                <w:rStyle w:val="Hyperlink"/>
                <w:noProof/>
              </w:rPr>
              <w:t>Additional Identifiers for this Product</w:t>
            </w:r>
            <w:r>
              <w:rPr>
                <w:noProof/>
                <w:webHidden/>
              </w:rPr>
              <w:tab/>
            </w:r>
            <w:r>
              <w:rPr>
                <w:noProof/>
                <w:webHidden/>
              </w:rPr>
              <w:fldChar w:fldCharType="begin"/>
            </w:r>
            <w:r>
              <w:rPr>
                <w:noProof/>
                <w:webHidden/>
              </w:rPr>
              <w:instrText xml:space="preserve"> PAGEREF _Toc500864085 \h </w:instrText>
            </w:r>
            <w:r>
              <w:rPr>
                <w:noProof/>
                <w:webHidden/>
              </w:rPr>
            </w:r>
            <w:r>
              <w:rPr>
                <w:noProof/>
                <w:webHidden/>
              </w:rPr>
              <w:fldChar w:fldCharType="separate"/>
            </w:r>
            <w:r>
              <w:rPr>
                <w:noProof/>
                <w:webHidden/>
              </w:rPr>
              <w:t>44</w:t>
            </w:r>
            <w:r>
              <w:rPr>
                <w:noProof/>
                <w:webHidden/>
              </w:rPr>
              <w:fldChar w:fldCharType="end"/>
            </w:r>
            <w:r w:rsidRPr="007E15F4">
              <w:rPr>
                <w:rStyle w:val="Hyperlink"/>
                <w:noProof/>
              </w:rPr>
              <w:fldChar w:fldCharType="end"/>
            </w:r>
          </w:ins>
        </w:p>
        <w:p w14:paraId="02CCCE5B" w14:textId="77777777" w:rsidR="00B57940" w:rsidRDefault="00B57940">
          <w:pPr>
            <w:pStyle w:val="TOC3"/>
            <w:rPr>
              <w:ins w:id="275" w:author="pbx" w:date="2017-12-12T17:47:00Z"/>
              <w:rFonts w:asciiTheme="minorHAnsi" w:eastAsiaTheme="minorEastAsia" w:hAnsiTheme="minorHAnsi" w:cstheme="minorBidi"/>
              <w:noProof/>
              <w:color w:val="auto"/>
              <w:sz w:val="22"/>
              <w:szCs w:val="22"/>
              <w:lang w:val="en-US"/>
            </w:rPr>
          </w:pPr>
          <w:ins w:id="27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4.10.5</w:t>
            </w:r>
            <w:r>
              <w:rPr>
                <w:rFonts w:asciiTheme="minorHAnsi" w:eastAsiaTheme="minorEastAsia" w:hAnsiTheme="minorHAnsi" w:cstheme="minorBidi"/>
                <w:noProof/>
                <w:color w:val="auto"/>
                <w:sz w:val="22"/>
                <w:szCs w:val="22"/>
                <w:lang w:val="en-US"/>
              </w:rPr>
              <w:tab/>
            </w:r>
            <w:r w:rsidRPr="007E15F4">
              <w:rPr>
                <w:rStyle w:val="Hyperlink"/>
                <w:noProof/>
              </w:rPr>
              <w:t>Code and Name</w:t>
            </w:r>
            <w:r>
              <w:rPr>
                <w:noProof/>
                <w:webHidden/>
              </w:rPr>
              <w:tab/>
            </w:r>
            <w:r>
              <w:rPr>
                <w:noProof/>
                <w:webHidden/>
              </w:rPr>
              <w:fldChar w:fldCharType="begin"/>
            </w:r>
            <w:r>
              <w:rPr>
                <w:noProof/>
                <w:webHidden/>
              </w:rPr>
              <w:instrText xml:space="preserve"> PAGEREF _Toc500864086 \h </w:instrText>
            </w:r>
            <w:r>
              <w:rPr>
                <w:noProof/>
                <w:webHidden/>
              </w:rPr>
            </w:r>
            <w:r>
              <w:rPr>
                <w:noProof/>
                <w:webHidden/>
              </w:rPr>
              <w:fldChar w:fldCharType="separate"/>
            </w:r>
            <w:r>
              <w:rPr>
                <w:noProof/>
                <w:webHidden/>
              </w:rPr>
              <w:t>45</w:t>
            </w:r>
            <w:r>
              <w:rPr>
                <w:noProof/>
                <w:webHidden/>
              </w:rPr>
              <w:fldChar w:fldCharType="end"/>
            </w:r>
            <w:r w:rsidRPr="007E15F4">
              <w:rPr>
                <w:rStyle w:val="Hyperlink"/>
                <w:noProof/>
              </w:rPr>
              <w:fldChar w:fldCharType="end"/>
            </w:r>
          </w:ins>
        </w:p>
        <w:p w14:paraId="06153515" w14:textId="77777777" w:rsidR="00B57940" w:rsidRDefault="00B57940">
          <w:pPr>
            <w:pStyle w:val="TOC3"/>
            <w:rPr>
              <w:ins w:id="277" w:author="pbx" w:date="2017-12-12T17:47:00Z"/>
              <w:rFonts w:asciiTheme="minorHAnsi" w:eastAsiaTheme="minorEastAsia" w:hAnsiTheme="minorHAnsi" w:cstheme="minorBidi"/>
              <w:noProof/>
              <w:color w:val="auto"/>
              <w:sz w:val="22"/>
              <w:szCs w:val="22"/>
              <w:lang w:val="en-US"/>
            </w:rPr>
          </w:pPr>
          <w:ins w:id="27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4.10.6</w:t>
            </w:r>
            <w:r>
              <w:rPr>
                <w:rFonts w:asciiTheme="minorHAnsi" w:eastAsiaTheme="minorEastAsia" w:hAnsiTheme="minorHAnsi" w:cstheme="minorBidi"/>
                <w:noProof/>
                <w:color w:val="auto"/>
                <w:sz w:val="22"/>
                <w:szCs w:val="22"/>
                <w:lang w:val="en-US"/>
              </w:rPr>
              <w:tab/>
            </w:r>
            <w:r w:rsidRPr="007E15F4">
              <w:rPr>
                <w:rStyle w:val="Hyperlink"/>
                <w:noProof/>
              </w:rPr>
              <w:t>Ingredient</w:t>
            </w:r>
            <w:r>
              <w:rPr>
                <w:noProof/>
                <w:webHidden/>
              </w:rPr>
              <w:tab/>
            </w:r>
            <w:r>
              <w:rPr>
                <w:noProof/>
                <w:webHidden/>
              </w:rPr>
              <w:fldChar w:fldCharType="begin"/>
            </w:r>
            <w:r>
              <w:rPr>
                <w:noProof/>
                <w:webHidden/>
              </w:rPr>
              <w:instrText xml:space="preserve"> PAGEREF _Toc500864087 \h </w:instrText>
            </w:r>
            <w:r>
              <w:rPr>
                <w:noProof/>
                <w:webHidden/>
              </w:rPr>
            </w:r>
            <w:r>
              <w:rPr>
                <w:noProof/>
                <w:webHidden/>
              </w:rPr>
              <w:fldChar w:fldCharType="separate"/>
            </w:r>
            <w:r>
              <w:rPr>
                <w:noProof/>
                <w:webHidden/>
              </w:rPr>
              <w:t>45</w:t>
            </w:r>
            <w:r>
              <w:rPr>
                <w:noProof/>
                <w:webHidden/>
              </w:rPr>
              <w:fldChar w:fldCharType="end"/>
            </w:r>
            <w:r w:rsidRPr="007E15F4">
              <w:rPr>
                <w:rStyle w:val="Hyperlink"/>
                <w:noProof/>
              </w:rPr>
              <w:fldChar w:fldCharType="end"/>
            </w:r>
          </w:ins>
        </w:p>
        <w:p w14:paraId="76A21DB2" w14:textId="77777777" w:rsidR="00B57940" w:rsidRDefault="00B57940">
          <w:pPr>
            <w:pStyle w:val="TOC3"/>
            <w:rPr>
              <w:ins w:id="279" w:author="pbx" w:date="2017-12-12T17:47:00Z"/>
              <w:rFonts w:asciiTheme="minorHAnsi" w:eastAsiaTheme="minorEastAsia" w:hAnsiTheme="minorHAnsi" w:cstheme="minorBidi"/>
              <w:noProof/>
              <w:color w:val="auto"/>
              <w:sz w:val="22"/>
              <w:szCs w:val="22"/>
              <w:lang w:val="en-US"/>
            </w:rPr>
          </w:pPr>
          <w:ins w:id="28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4.10.7</w:t>
            </w:r>
            <w:r>
              <w:rPr>
                <w:rFonts w:asciiTheme="minorHAnsi" w:eastAsiaTheme="minorEastAsia" w:hAnsiTheme="minorHAnsi" w:cstheme="minorBidi"/>
                <w:noProof/>
                <w:color w:val="auto"/>
                <w:sz w:val="22"/>
                <w:szCs w:val="22"/>
                <w:lang w:val="en-US"/>
              </w:rPr>
              <w:tab/>
            </w:r>
            <w:r w:rsidRPr="007E15F4">
              <w:rPr>
                <w:rStyle w:val="Hyperlink"/>
                <w:noProof/>
              </w:rPr>
              <w:t>Route of administration</w:t>
            </w:r>
            <w:r>
              <w:rPr>
                <w:noProof/>
                <w:webHidden/>
              </w:rPr>
              <w:tab/>
            </w:r>
            <w:r>
              <w:rPr>
                <w:noProof/>
                <w:webHidden/>
              </w:rPr>
              <w:fldChar w:fldCharType="begin"/>
            </w:r>
            <w:r>
              <w:rPr>
                <w:noProof/>
                <w:webHidden/>
              </w:rPr>
              <w:instrText xml:space="preserve"> PAGEREF _Toc500864088 \h </w:instrText>
            </w:r>
            <w:r>
              <w:rPr>
                <w:noProof/>
                <w:webHidden/>
              </w:rPr>
            </w:r>
            <w:r>
              <w:rPr>
                <w:noProof/>
                <w:webHidden/>
              </w:rPr>
              <w:fldChar w:fldCharType="separate"/>
            </w:r>
            <w:r>
              <w:rPr>
                <w:noProof/>
                <w:webHidden/>
              </w:rPr>
              <w:t>50</w:t>
            </w:r>
            <w:r>
              <w:rPr>
                <w:noProof/>
                <w:webHidden/>
              </w:rPr>
              <w:fldChar w:fldCharType="end"/>
            </w:r>
            <w:r w:rsidRPr="007E15F4">
              <w:rPr>
                <w:rStyle w:val="Hyperlink"/>
                <w:noProof/>
              </w:rPr>
              <w:fldChar w:fldCharType="end"/>
            </w:r>
          </w:ins>
        </w:p>
        <w:p w14:paraId="445A1B48" w14:textId="77777777" w:rsidR="00B57940" w:rsidRDefault="00B57940">
          <w:pPr>
            <w:pStyle w:val="TOC3"/>
            <w:rPr>
              <w:ins w:id="281" w:author="pbx" w:date="2017-12-12T17:47:00Z"/>
              <w:rFonts w:asciiTheme="minorHAnsi" w:eastAsiaTheme="minorEastAsia" w:hAnsiTheme="minorHAnsi" w:cstheme="minorBidi"/>
              <w:noProof/>
              <w:color w:val="auto"/>
              <w:sz w:val="22"/>
              <w:szCs w:val="22"/>
              <w:lang w:val="en-US"/>
            </w:rPr>
          </w:pPr>
          <w:ins w:id="28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"_Toc500864089"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4.10.8</w:t>
            </w:r>
            <w:r>
              <w:rPr>
                <w:rFonts w:asciiTheme="minorHAnsi" w:eastAsiaTheme="minorEastAsia" w:hAnsiTheme="minorHAnsi" w:cstheme="minorBidi"/>
                <w:noProof/>
                <w:color w:val="auto"/>
                <w:sz w:val="22"/>
                <w:szCs w:val="22"/>
                <w:lang w:val="en-US"/>
              </w:rPr>
              <w:tab/>
            </w:r>
            <w:r w:rsidRPr="007E15F4">
              <w:rPr>
                <w:rStyle w:val="Hyperlink"/>
                <w:noProof/>
              </w:rPr>
              <w:t>Packaging</w:t>
            </w:r>
            <w:r>
              <w:rPr>
                <w:noProof/>
                <w:webHidden/>
              </w:rPr>
              <w:tab/>
            </w:r>
            <w:r>
              <w:rPr>
                <w:noProof/>
                <w:webHidden/>
              </w:rPr>
              <w:fldChar w:fldCharType="begin"/>
            </w:r>
            <w:r>
              <w:rPr>
                <w:noProof/>
                <w:webHidden/>
              </w:rPr>
              <w:instrText xml:space="preserve"> PAGEREF _Toc500864089 \h </w:instrText>
            </w:r>
            <w:r>
              <w:rPr>
                <w:noProof/>
                <w:webHidden/>
              </w:rPr>
            </w:r>
            <w:r>
              <w:rPr>
                <w:noProof/>
                <w:webHidden/>
              </w:rPr>
              <w:fldChar w:fldCharType="separate"/>
            </w:r>
            <w:r>
              <w:rPr>
                <w:noProof/>
                <w:webHidden/>
              </w:rPr>
              <w:t>51</w:t>
            </w:r>
            <w:r>
              <w:rPr>
                <w:noProof/>
                <w:webHidden/>
              </w:rPr>
              <w:fldChar w:fldCharType="end"/>
            </w:r>
            <w:r w:rsidRPr="007E15F4">
              <w:rPr>
                <w:rStyle w:val="Hyperlink"/>
                <w:noProof/>
              </w:rPr>
              <w:fldChar w:fldCharType="end"/>
            </w:r>
          </w:ins>
        </w:p>
        <w:p w14:paraId="4FD56F40" w14:textId="77777777" w:rsidR="00B57940" w:rsidRDefault="00B57940">
          <w:pPr>
            <w:pStyle w:val="TOC3"/>
            <w:rPr>
              <w:ins w:id="283" w:author="pbx" w:date="2017-12-12T17:47:00Z"/>
              <w:rFonts w:asciiTheme="minorHAnsi" w:eastAsiaTheme="minorEastAsia" w:hAnsiTheme="minorHAnsi" w:cstheme="minorBidi"/>
              <w:noProof/>
              <w:color w:val="auto"/>
              <w:sz w:val="22"/>
              <w:szCs w:val="22"/>
              <w:lang w:val="en-US"/>
            </w:rPr>
          </w:pPr>
          <w:ins w:id="28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4.10.9</w:t>
            </w:r>
            <w:r>
              <w:rPr>
                <w:rFonts w:asciiTheme="minorHAnsi" w:eastAsiaTheme="minorEastAsia" w:hAnsiTheme="minorHAnsi" w:cstheme="minorBidi"/>
                <w:noProof/>
                <w:color w:val="auto"/>
                <w:sz w:val="22"/>
                <w:szCs w:val="22"/>
                <w:lang w:val="en-US"/>
              </w:rPr>
              <w:tab/>
            </w:r>
            <w:r w:rsidRPr="007E15F4">
              <w:rPr>
                <w:rStyle w:val="Hyperlink"/>
                <w:noProof/>
              </w:rPr>
              <w:t>Kits, Parts, Components and Accessories</w:t>
            </w:r>
            <w:r>
              <w:rPr>
                <w:noProof/>
                <w:webHidden/>
              </w:rPr>
              <w:tab/>
            </w:r>
            <w:r>
              <w:rPr>
                <w:noProof/>
                <w:webHidden/>
              </w:rPr>
              <w:fldChar w:fldCharType="begin"/>
            </w:r>
            <w:r>
              <w:rPr>
                <w:noProof/>
                <w:webHidden/>
              </w:rPr>
              <w:instrText xml:space="preserve"> PAGEREF _Toc500864090 \h </w:instrText>
            </w:r>
            <w:r>
              <w:rPr>
                <w:noProof/>
                <w:webHidden/>
              </w:rPr>
            </w:r>
            <w:r>
              <w:rPr>
                <w:noProof/>
                <w:webHidden/>
              </w:rPr>
              <w:fldChar w:fldCharType="separate"/>
            </w:r>
            <w:r>
              <w:rPr>
                <w:noProof/>
                <w:webHidden/>
              </w:rPr>
              <w:t>52</w:t>
            </w:r>
            <w:r>
              <w:rPr>
                <w:noProof/>
                <w:webHidden/>
              </w:rPr>
              <w:fldChar w:fldCharType="end"/>
            </w:r>
            <w:r w:rsidRPr="007E15F4">
              <w:rPr>
                <w:rStyle w:val="Hyperlink"/>
                <w:noProof/>
              </w:rPr>
              <w:fldChar w:fldCharType="end"/>
            </w:r>
          </w:ins>
        </w:p>
        <w:p w14:paraId="4A19B8C6" w14:textId="77777777" w:rsidR="00B57940" w:rsidRDefault="00B57940">
          <w:pPr>
            <w:pStyle w:val="TOC3"/>
            <w:rPr>
              <w:ins w:id="285" w:author="pbx" w:date="2017-12-12T17:47:00Z"/>
              <w:rFonts w:asciiTheme="minorHAnsi" w:eastAsiaTheme="minorEastAsia" w:hAnsiTheme="minorHAnsi" w:cstheme="minorBidi"/>
              <w:noProof/>
              <w:color w:val="auto"/>
              <w:sz w:val="22"/>
              <w:szCs w:val="22"/>
              <w:lang w:val="en-US"/>
            </w:rPr>
          </w:pPr>
          <w:ins w:id="286" w:author="pbx" w:date="2017-12-12T17:47:00Z">
            <w:r w:rsidRPr="007E15F4">
              <w:rPr>
                <w:rStyle w:val="Hyperlink"/>
                <w:noProof/>
              </w:rPr>
              <w:lastRenderedPageBreak/>
              <w:fldChar w:fldCharType="begin"/>
            </w:r>
            <w:r w:rsidRPr="007E15F4">
              <w:rPr>
                <w:rStyle w:val="Hyperlink"/>
                <w:noProof/>
              </w:rPr>
              <w:instrText xml:space="preserve"> </w:instrText>
            </w:r>
            <w:r>
              <w:rPr>
                <w:noProof/>
              </w:rPr>
              <w:instrText>HYPERLINK \l "_Toc500864091"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4.10.10</w:t>
            </w:r>
            <w:r>
              <w:rPr>
                <w:rFonts w:asciiTheme="minorHAnsi" w:eastAsiaTheme="minorEastAsia" w:hAnsiTheme="minorHAnsi" w:cstheme="minorBidi"/>
                <w:noProof/>
                <w:color w:val="auto"/>
                <w:sz w:val="22"/>
                <w:szCs w:val="22"/>
                <w:lang w:val="en-US"/>
              </w:rPr>
              <w:tab/>
            </w:r>
            <w:r w:rsidRPr="007E15F4">
              <w:rPr>
                <w:rStyle w:val="Hyperlink"/>
                <w:noProof/>
              </w:rPr>
              <w:t>Drug Kit with a Device Part</w:t>
            </w:r>
            <w:r>
              <w:rPr>
                <w:noProof/>
                <w:webHidden/>
              </w:rPr>
              <w:tab/>
            </w:r>
            <w:r>
              <w:rPr>
                <w:noProof/>
                <w:webHidden/>
              </w:rPr>
              <w:fldChar w:fldCharType="begin"/>
            </w:r>
            <w:r>
              <w:rPr>
                <w:noProof/>
                <w:webHidden/>
              </w:rPr>
              <w:instrText xml:space="preserve"> PAGEREF _Toc500864091 \h </w:instrText>
            </w:r>
            <w:r>
              <w:rPr>
                <w:noProof/>
                <w:webHidden/>
              </w:rPr>
            </w:r>
            <w:r>
              <w:rPr>
                <w:noProof/>
                <w:webHidden/>
              </w:rPr>
              <w:fldChar w:fldCharType="separate"/>
            </w:r>
            <w:r>
              <w:rPr>
                <w:noProof/>
                <w:webHidden/>
              </w:rPr>
              <w:t>52</w:t>
            </w:r>
            <w:r>
              <w:rPr>
                <w:noProof/>
                <w:webHidden/>
              </w:rPr>
              <w:fldChar w:fldCharType="end"/>
            </w:r>
            <w:r w:rsidRPr="007E15F4">
              <w:rPr>
                <w:rStyle w:val="Hyperlink"/>
                <w:noProof/>
              </w:rPr>
              <w:fldChar w:fldCharType="end"/>
            </w:r>
          </w:ins>
        </w:p>
        <w:p w14:paraId="57D26B8E" w14:textId="77777777" w:rsidR="00B57940" w:rsidRDefault="00B57940">
          <w:pPr>
            <w:pStyle w:val="TOC3"/>
            <w:rPr>
              <w:ins w:id="287" w:author="pbx" w:date="2017-12-12T17:47:00Z"/>
              <w:rFonts w:asciiTheme="minorHAnsi" w:eastAsiaTheme="minorEastAsia" w:hAnsiTheme="minorHAnsi" w:cstheme="minorBidi"/>
              <w:noProof/>
              <w:color w:val="auto"/>
              <w:sz w:val="22"/>
              <w:szCs w:val="22"/>
              <w:lang w:val="en-US"/>
            </w:rPr>
          </w:pPr>
          <w:ins w:id="28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4.10.11</w:t>
            </w:r>
            <w:r>
              <w:rPr>
                <w:rFonts w:asciiTheme="minorHAnsi" w:eastAsiaTheme="minorEastAsia" w:hAnsiTheme="minorHAnsi" w:cstheme="minorBidi"/>
                <w:noProof/>
                <w:color w:val="auto"/>
                <w:sz w:val="22"/>
                <w:szCs w:val="22"/>
                <w:lang w:val="en-US"/>
              </w:rPr>
              <w:tab/>
            </w:r>
            <w:r w:rsidRPr="007E15F4">
              <w:rPr>
                <w:rStyle w:val="Hyperlink"/>
                <w:noProof/>
              </w:rPr>
              <w:t>Device Kit with a Drug Part</w:t>
            </w:r>
            <w:r>
              <w:rPr>
                <w:noProof/>
                <w:webHidden/>
              </w:rPr>
              <w:tab/>
            </w:r>
            <w:r>
              <w:rPr>
                <w:noProof/>
                <w:webHidden/>
              </w:rPr>
              <w:fldChar w:fldCharType="begin"/>
            </w:r>
            <w:r>
              <w:rPr>
                <w:noProof/>
                <w:webHidden/>
              </w:rPr>
              <w:instrText xml:space="preserve"> PAGEREF _Toc500864092 \h </w:instrText>
            </w:r>
            <w:r>
              <w:rPr>
                <w:noProof/>
                <w:webHidden/>
              </w:rPr>
            </w:r>
            <w:r>
              <w:rPr>
                <w:noProof/>
                <w:webHidden/>
              </w:rPr>
              <w:fldChar w:fldCharType="separate"/>
            </w:r>
            <w:r>
              <w:rPr>
                <w:noProof/>
                <w:webHidden/>
              </w:rPr>
              <w:t>54</w:t>
            </w:r>
            <w:r>
              <w:rPr>
                <w:noProof/>
                <w:webHidden/>
              </w:rPr>
              <w:fldChar w:fldCharType="end"/>
            </w:r>
            <w:r w:rsidRPr="007E15F4">
              <w:rPr>
                <w:rStyle w:val="Hyperlink"/>
                <w:noProof/>
              </w:rPr>
              <w:fldChar w:fldCharType="end"/>
            </w:r>
          </w:ins>
        </w:p>
        <w:p w14:paraId="3E750871" w14:textId="77777777" w:rsidR="00B57940" w:rsidRDefault="00B57940">
          <w:pPr>
            <w:pStyle w:val="TOC3"/>
            <w:rPr>
              <w:ins w:id="289" w:author="pbx" w:date="2017-12-12T17:47:00Z"/>
              <w:rFonts w:asciiTheme="minorHAnsi" w:eastAsiaTheme="minorEastAsia" w:hAnsiTheme="minorHAnsi" w:cstheme="minorBidi"/>
              <w:noProof/>
              <w:color w:val="auto"/>
              <w:sz w:val="22"/>
              <w:szCs w:val="22"/>
              <w:lang w:val="en-US"/>
            </w:rPr>
          </w:pPr>
          <w:ins w:id="29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4.10.12</w:t>
            </w:r>
            <w:r>
              <w:rPr>
                <w:rFonts w:asciiTheme="minorHAnsi" w:eastAsiaTheme="minorEastAsia" w:hAnsiTheme="minorHAnsi" w:cstheme="minorBidi"/>
                <w:noProof/>
                <w:color w:val="auto"/>
                <w:sz w:val="22"/>
                <w:szCs w:val="22"/>
                <w:lang w:val="en-US"/>
              </w:rPr>
              <w:tab/>
            </w:r>
            <w:r w:rsidRPr="007E15F4">
              <w:rPr>
                <w:rStyle w:val="Hyperlink"/>
                <w:noProof/>
              </w:rPr>
              <w:t>Marketing Category and Application Number</w:t>
            </w:r>
            <w:r>
              <w:rPr>
                <w:noProof/>
                <w:webHidden/>
              </w:rPr>
              <w:tab/>
            </w:r>
            <w:r>
              <w:rPr>
                <w:noProof/>
                <w:webHidden/>
              </w:rPr>
              <w:fldChar w:fldCharType="begin"/>
            </w:r>
            <w:r>
              <w:rPr>
                <w:noProof/>
                <w:webHidden/>
              </w:rPr>
              <w:instrText xml:space="preserve"> PAGEREF _Toc500864093 \h </w:instrText>
            </w:r>
            <w:r>
              <w:rPr>
                <w:noProof/>
                <w:webHidden/>
              </w:rPr>
            </w:r>
            <w:r>
              <w:rPr>
                <w:noProof/>
                <w:webHidden/>
              </w:rPr>
              <w:fldChar w:fldCharType="separate"/>
            </w:r>
            <w:r>
              <w:rPr>
                <w:noProof/>
                <w:webHidden/>
              </w:rPr>
              <w:t>56</w:t>
            </w:r>
            <w:r>
              <w:rPr>
                <w:noProof/>
                <w:webHidden/>
              </w:rPr>
              <w:fldChar w:fldCharType="end"/>
            </w:r>
            <w:r w:rsidRPr="007E15F4">
              <w:rPr>
                <w:rStyle w:val="Hyperlink"/>
                <w:noProof/>
              </w:rPr>
              <w:fldChar w:fldCharType="end"/>
            </w:r>
          </w:ins>
        </w:p>
        <w:p w14:paraId="2AD1B96F" w14:textId="77777777" w:rsidR="00B57940" w:rsidRDefault="00B57940">
          <w:pPr>
            <w:pStyle w:val="TOC3"/>
            <w:rPr>
              <w:ins w:id="291" w:author="pbx" w:date="2017-12-12T17:47:00Z"/>
              <w:rFonts w:asciiTheme="minorHAnsi" w:eastAsiaTheme="minorEastAsia" w:hAnsiTheme="minorHAnsi" w:cstheme="minorBidi"/>
              <w:noProof/>
              <w:color w:val="auto"/>
              <w:sz w:val="22"/>
              <w:szCs w:val="22"/>
              <w:lang w:val="en-US"/>
            </w:rPr>
          </w:pPr>
          <w:ins w:id="29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4.10.13</w:t>
            </w:r>
            <w:r>
              <w:rPr>
                <w:rFonts w:asciiTheme="minorHAnsi" w:eastAsiaTheme="minorEastAsia" w:hAnsiTheme="minorHAnsi" w:cstheme="minorBidi"/>
                <w:noProof/>
                <w:color w:val="auto"/>
                <w:sz w:val="22"/>
                <w:szCs w:val="22"/>
                <w:lang w:val="en-US"/>
              </w:rPr>
              <w:tab/>
            </w:r>
            <w:r w:rsidRPr="007E15F4">
              <w:rPr>
                <w:rStyle w:val="Hyperlink"/>
                <w:noProof/>
              </w:rPr>
              <w:t>Marketing status</w:t>
            </w:r>
            <w:r>
              <w:rPr>
                <w:noProof/>
                <w:webHidden/>
              </w:rPr>
              <w:tab/>
            </w:r>
            <w:r>
              <w:rPr>
                <w:noProof/>
                <w:webHidden/>
              </w:rPr>
              <w:fldChar w:fldCharType="begin"/>
            </w:r>
            <w:r>
              <w:rPr>
                <w:noProof/>
                <w:webHidden/>
              </w:rPr>
              <w:instrText xml:space="preserve"> PAGEREF _Toc500864094 \h </w:instrText>
            </w:r>
            <w:r>
              <w:rPr>
                <w:noProof/>
                <w:webHidden/>
              </w:rPr>
            </w:r>
            <w:r>
              <w:rPr>
                <w:noProof/>
                <w:webHidden/>
              </w:rPr>
              <w:fldChar w:fldCharType="separate"/>
            </w:r>
            <w:r>
              <w:rPr>
                <w:noProof/>
                <w:webHidden/>
              </w:rPr>
              <w:t>57</w:t>
            </w:r>
            <w:r>
              <w:rPr>
                <w:noProof/>
                <w:webHidden/>
              </w:rPr>
              <w:fldChar w:fldCharType="end"/>
            </w:r>
            <w:r w:rsidRPr="007E15F4">
              <w:rPr>
                <w:rStyle w:val="Hyperlink"/>
                <w:noProof/>
              </w:rPr>
              <w:fldChar w:fldCharType="end"/>
            </w:r>
          </w:ins>
        </w:p>
        <w:p w14:paraId="4AC39DC2" w14:textId="77777777" w:rsidR="00B57940" w:rsidRDefault="00B57940">
          <w:pPr>
            <w:pStyle w:val="TOC3"/>
            <w:rPr>
              <w:ins w:id="293" w:author="pbx" w:date="2017-12-12T17:47:00Z"/>
              <w:rFonts w:asciiTheme="minorHAnsi" w:eastAsiaTheme="minorEastAsia" w:hAnsiTheme="minorHAnsi" w:cstheme="minorBidi"/>
              <w:noProof/>
              <w:color w:val="auto"/>
              <w:sz w:val="22"/>
              <w:szCs w:val="22"/>
              <w:lang w:val="en-US"/>
            </w:rPr>
          </w:pPr>
          <w:ins w:id="29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4.10.14</w:t>
            </w:r>
            <w:r>
              <w:rPr>
                <w:rFonts w:asciiTheme="minorHAnsi" w:eastAsiaTheme="minorEastAsia" w:hAnsiTheme="minorHAnsi" w:cstheme="minorBidi"/>
                <w:noProof/>
                <w:color w:val="auto"/>
                <w:sz w:val="22"/>
                <w:szCs w:val="22"/>
                <w:lang w:val="en-US"/>
              </w:rPr>
              <w:tab/>
            </w:r>
            <w:r w:rsidRPr="007E15F4">
              <w:rPr>
                <w:rStyle w:val="Hyperlink"/>
                <w:noProof/>
              </w:rPr>
              <w:t>General Characteristics</w:t>
            </w:r>
            <w:r>
              <w:rPr>
                <w:noProof/>
                <w:webHidden/>
              </w:rPr>
              <w:tab/>
            </w:r>
            <w:r>
              <w:rPr>
                <w:noProof/>
                <w:webHidden/>
              </w:rPr>
              <w:fldChar w:fldCharType="begin"/>
            </w:r>
            <w:r>
              <w:rPr>
                <w:noProof/>
                <w:webHidden/>
              </w:rPr>
              <w:instrText xml:space="preserve"> PAGEREF _Toc500864095 \h </w:instrText>
            </w:r>
            <w:r>
              <w:rPr>
                <w:noProof/>
                <w:webHidden/>
              </w:rPr>
            </w:r>
            <w:r>
              <w:rPr>
                <w:noProof/>
                <w:webHidden/>
              </w:rPr>
              <w:fldChar w:fldCharType="separate"/>
            </w:r>
            <w:r>
              <w:rPr>
                <w:noProof/>
                <w:webHidden/>
              </w:rPr>
              <w:t>58</w:t>
            </w:r>
            <w:r>
              <w:rPr>
                <w:noProof/>
                <w:webHidden/>
              </w:rPr>
              <w:fldChar w:fldCharType="end"/>
            </w:r>
            <w:r w:rsidRPr="007E15F4">
              <w:rPr>
                <w:rStyle w:val="Hyperlink"/>
                <w:noProof/>
              </w:rPr>
              <w:fldChar w:fldCharType="end"/>
            </w:r>
          </w:ins>
        </w:p>
        <w:p w14:paraId="4D87EB6D" w14:textId="77777777" w:rsidR="00B57940" w:rsidRDefault="00B57940">
          <w:pPr>
            <w:pStyle w:val="TOC3"/>
            <w:rPr>
              <w:ins w:id="295" w:author="pbx" w:date="2017-12-12T17:47:00Z"/>
              <w:rFonts w:asciiTheme="minorHAnsi" w:eastAsiaTheme="minorEastAsia" w:hAnsiTheme="minorHAnsi" w:cstheme="minorBidi"/>
              <w:noProof/>
              <w:color w:val="auto"/>
              <w:sz w:val="22"/>
              <w:szCs w:val="22"/>
              <w:lang w:val="en-US"/>
            </w:rPr>
          </w:pPr>
          <w:ins w:id="29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"_Toc500864096"</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4.10.15</w:t>
            </w:r>
            <w:r>
              <w:rPr>
                <w:rFonts w:asciiTheme="minorHAnsi" w:eastAsiaTheme="minorEastAsia" w:hAnsiTheme="minorHAnsi" w:cstheme="minorBidi"/>
                <w:noProof/>
                <w:color w:val="auto"/>
                <w:sz w:val="22"/>
                <w:szCs w:val="22"/>
                <w:lang w:val="en-US"/>
              </w:rPr>
              <w:tab/>
            </w:r>
            <w:r w:rsidRPr="007E15F4">
              <w:rPr>
                <w:rStyle w:val="Hyperlink"/>
                <w:noProof/>
              </w:rPr>
              <w:t>Product &amp; Device characteristics</w:t>
            </w:r>
            <w:r>
              <w:rPr>
                <w:noProof/>
                <w:webHidden/>
              </w:rPr>
              <w:tab/>
            </w:r>
            <w:r>
              <w:rPr>
                <w:noProof/>
                <w:webHidden/>
              </w:rPr>
              <w:fldChar w:fldCharType="begin"/>
            </w:r>
            <w:r>
              <w:rPr>
                <w:noProof/>
                <w:webHidden/>
              </w:rPr>
              <w:instrText xml:space="preserve"> PAGEREF _Toc500864096 \h </w:instrText>
            </w:r>
            <w:r>
              <w:rPr>
                <w:noProof/>
                <w:webHidden/>
              </w:rPr>
            </w:r>
            <w:r>
              <w:rPr>
                <w:noProof/>
                <w:webHidden/>
              </w:rPr>
              <w:fldChar w:fldCharType="separate"/>
            </w:r>
            <w:r>
              <w:rPr>
                <w:noProof/>
                <w:webHidden/>
              </w:rPr>
              <w:t>59</w:t>
            </w:r>
            <w:r>
              <w:rPr>
                <w:noProof/>
                <w:webHidden/>
              </w:rPr>
              <w:fldChar w:fldCharType="end"/>
            </w:r>
            <w:r w:rsidRPr="007E15F4">
              <w:rPr>
                <w:rStyle w:val="Hyperlink"/>
                <w:noProof/>
              </w:rPr>
              <w:fldChar w:fldCharType="end"/>
            </w:r>
          </w:ins>
        </w:p>
        <w:p w14:paraId="725F872A" w14:textId="77777777" w:rsidR="00B57940" w:rsidRDefault="00B57940">
          <w:pPr>
            <w:pStyle w:val="TOC3"/>
            <w:rPr>
              <w:ins w:id="297" w:author="pbx" w:date="2017-12-12T17:47:00Z"/>
              <w:rFonts w:asciiTheme="minorHAnsi" w:eastAsiaTheme="minorEastAsia" w:hAnsiTheme="minorHAnsi" w:cstheme="minorBidi"/>
              <w:noProof/>
              <w:color w:val="auto"/>
              <w:sz w:val="22"/>
              <w:szCs w:val="22"/>
              <w:lang w:val="en-US"/>
            </w:rPr>
          </w:pPr>
          <w:ins w:id="29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"_Toc500864097"</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4.10.16</w:t>
            </w:r>
            <w:r>
              <w:rPr>
                <w:rFonts w:asciiTheme="minorHAnsi" w:eastAsiaTheme="minorEastAsia" w:hAnsiTheme="minorHAnsi" w:cstheme="minorBidi"/>
                <w:noProof/>
                <w:color w:val="auto"/>
                <w:sz w:val="22"/>
                <w:szCs w:val="22"/>
                <w:lang w:val="en-US"/>
              </w:rPr>
              <w:tab/>
            </w:r>
            <w:r w:rsidRPr="007E15F4">
              <w:rPr>
                <w:rStyle w:val="Hyperlink"/>
                <w:noProof/>
              </w:rPr>
              <w:t>Validation</w:t>
            </w:r>
            <w:r>
              <w:rPr>
                <w:noProof/>
                <w:webHidden/>
              </w:rPr>
              <w:tab/>
            </w:r>
            <w:r>
              <w:rPr>
                <w:noProof/>
                <w:webHidden/>
              </w:rPr>
              <w:fldChar w:fldCharType="begin"/>
            </w:r>
            <w:r>
              <w:rPr>
                <w:noProof/>
                <w:webHidden/>
              </w:rPr>
              <w:instrText xml:space="preserve"> PAGEREF _Toc500864097 \h </w:instrText>
            </w:r>
            <w:r>
              <w:rPr>
                <w:noProof/>
                <w:webHidden/>
              </w:rPr>
            </w:r>
            <w:r>
              <w:rPr>
                <w:noProof/>
                <w:webHidden/>
              </w:rPr>
              <w:fldChar w:fldCharType="separate"/>
            </w:r>
            <w:r>
              <w:rPr>
                <w:noProof/>
                <w:webHidden/>
              </w:rPr>
              <w:t>63</w:t>
            </w:r>
            <w:r>
              <w:rPr>
                <w:noProof/>
                <w:webHidden/>
              </w:rPr>
              <w:fldChar w:fldCharType="end"/>
            </w:r>
            <w:r w:rsidRPr="007E15F4">
              <w:rPr>
                <w:rStyle w:val="Hyperlink"/>
                <w:noProof/>
              </w:rPr>
              <w:fldChar w:fldCharType="end"/>
            </w:r>
          </w:ins>
        </w:p>
        <w:p w14:paraId="55D15CE7" w14:textId="77777777" w:rsidR="00B57940" w:rsidRDefault="00B57940">
          <w:pPr>
            <w:pStyle w:val="TOC2"/>
            <w:rPr>
              <w:ins w:id="299" w:author="pbx" w:date="2017-12-12T17:47:00Z"/>
              <w:rFonts w:asciiTheme="minorHAnsi" w:eastAsiaTheme="minorEastAsia" w:hAnsiTheme="minorHAnsi" w:cstheme="minorBidi"/>
              <w:noProof/>
              <w:color w:val="auto"/>
              <w:sz w:val="22"/>
              <w:szCs w:val="22"/>
              <w:lang w:val="en-US"/>
            </w:rPr>
          </w:pPr>
          <w:ins w:id="30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"_Toc500864098"</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4.11</w:t>
            </w:r>
            <w:r>
              <w:rPr>
                <w:rFonts w:asciiTheme="minorHAnsi" w:eastAsiaTheme="minorEastAsia" w:hAnsiTheme="minorHAnsi" w:cstheme="minorBidi"/>
                <w:noProof/>
                <w:color w:val="auto"/>
                <w:sz w:val="22"/>
                <w:szCs w:val="22"/>
                <w:lang w:val="en-US"/>
              </w:rPr>
              <w:tab/>
            </w:r>
            <w:r w:rsidRPr="007E15F4">
              <w:rPr>
                <w:rStyle w:val="Hyperlink"/>
                <w:noProof/>
              </w:rPr>
              <w:t>Product Data - Drug Products</w:t>
            </w:r>
            <w:r>
              <w:rPr>
                <w:noProof/>
                <w:webHidden/>
              </w:rPr>
              <w:tab/>
            </w:r>
            <w:r>
              <w:rPr>
                <w:noProof/>
                <w:webHidden/>
              </w:rPr>
              <w:fldChar w:fldCharType="begin"/>
            </w:r>
            <w:r>
              <w:rPr>
                <w:noProof/>
                <w:webHidden/>
              </w:rPr>
              <w:instrText xml:space="preserve"> PAGEREF _Toc500864098 \h </w:instrText>
            </w:r>
            <w:r>
              <w:rPr>
                <w:noProof/>
                <w:webHidden/>
              </w:rPr>
            </w:r>
            <w:r>
              <w:rPr>
                <w:noProof/>
                <w:webHidden/>
              </w:rPr>
              <w:fldChar w:fldCharType="separate"/>
            </w:r>
            <w:r>
              <w:rPr>
                <w:noProof/>
                <w:webHidden/>
              </w:rPr>
              <w:t>85</w:t>
            </w:r>
            <w:r>
              <w:rPr>
                <w:noProof/>
                <w:webHidden/>
              </w:rPr>
              <w:fldChar w:fldCharType="end"/>
            </w:r>
            <w:r w:rsidRPr="007E15F4">
              <w:rPr>
                <w:rStyle w:val="Hyperlink"/>
                <w:noProof/>
              </w:rPr>
              <w:fldChar w:fldCharType="end"/>
            </w:r>
          </w:ins>
        </w:p>
        <w:p w14:paraId="5BE5F37E" w14:textId="77777777" w:rsidR="00B57940" w:rsidRDefault="00B57940">
          <w:pPr>
            <w:pStyle w:val="TOC2"/>
            <w:rPr>
              <w:ins w:id="301" w:author="pbx" w:date="2017-12-12T17:47:00Z"/>
              <w:rFonts w:asciiTheme="minorHAnsi" w:eastAsiaTheme="minorEastAsia" w:hAnsiTheme="minorHAnsi" w:cstheme="minorBidi"/>
              <w:noProof/>
              <w:color w:val="auto"/>
              <w:sz w:val="22"/>
              <w:szCs w:val="22"/>
              <w:lang w:val="en-US"/>
            </w:rPr>
          </w:pPr>
          <w:ins w:id="30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"_Toc500864099"</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w:t>
            </w:r>
            <w:r>
              <w:rPr>
                <w:rFonts w:asciiTheme="minorHAnsi" w:eastAsiaTheme="minorEastAsia" w:hAnsiTheme="minorHAnsi" w:cstheme="minorBidi"/>
                <w:noProof/>
                <w:color w:val="auto"/>
                <w:sz w:val="22"/>
                <w:szCs w:val="22"/>
                <w:lang w:val="en-US"/>
              </w:rPr>
              <w:tab/>
            </w:r>
            <w:r w:rsidRPr="007E15F4">
              <w:rPr>
                <w:rStyle w:val="Hyperlink"/>
                <w:noProof/>
              </w:rPr>
              <w:t>Product Data - Device Products</w:t>
            </w:r>
            <w:r>
              <w:rPr>
                <w:noProof/>
                <w:webHidden/>
              </w:rPr>
              <w:tab/>
            </w:r>
            <w:r>
              <w:rPr>
                <w:noProof/>
                <w:webHidden/>
              </w:rPr>
              <w:fldChar w:fldCharType="begin"/>
            </w:r>
            <w:r>
              <w:rPr>
                <w:noProof/>
                <w:webHidden/>
              </w:rPr>
              <w:instrText xml:space="preserve"> PAGEREF _Toc500864099 \h </w:instrText>
            </w:r>
            <w:r>
              <w:rPr>
                <w:noProof/>
                <w:webHidden/>
              </w:rPr>
            </w:r>
            <w:r>
              <w:rPr>
                <w:noProof/>
                <w:webHidden/>
              </w:rPr>
              <w:fldChar w:fldCharType="separate"/>
            </w:r>
            <w:r>
              <w:rPr>
                <w:noProof/>
                <w:webHidden/>
              </w:rPr>
              <w:t>86</w:t>
            </w:r>
            <w:r>
              <w:rPr>
                <w:noProof/>
                <w:webHidden/>
              </w:rPr>
              <w:fldChar w:fldCharType="end"/>
            </w:r>
            <w:r w:rsidRPr="007E15F4">
              <w:rPr>
                <w:rStyle w:val="Hyperlink"/>
                <w:noProof/>
              </w:rPr>
              <w:fldChar w:fldCharType="end"/>
            </w:r>
          </w:ins>
        </w:p>
        <w:p w14:paraId="1FBAFFFE" w14:textId="77777777" w:rsidR="00B57940" w:rsidRDefault="00B57940">
          <w:pPr>
            <w:pStyle w:val="TOC3"/>
            <w:rPr>
              <w:ins w:id="303" w:author="pbx" w:date="2017-12-12T17:47:00Z"/>
              <w:rFonts w:asciiTheme="minorHAnsi" w:eastAsiaTheme="minorEastAsia" w:hAnsiTheme="minorHAnsi" w:cstheme="minorBidi"/>
              <w:noProof/>
              <w:color w:val="auto"/>
              <w:sz w:val="22"/>
              <w:szCs w:val="22"/>
              <w:lang w:val="en-US"/>
            </w:rPr>
          </w:pPr>
          <w:ins w:id="30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"_Toc500864100"</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4.12.1</w:t>
            </w:r>
            <w:r>
              <w:rPr>
                <w:rFonts w:asciiTheme="minorHAnsi" w:eastAsiaTheme="minorEastAsia" w:hAnsiTheme="minorHAnsi" w:cstheme="minorBidi"/>
                <w:noProof/>
                <w:color w:val="auto"/>
                <w:sz w:val="22"/>
                <w:szCs w:val="22"/>
                <w:lang w:val="en-US"/>
              </w:rPr>
              <w:tab/>
            </w:r>
            <w:r w:rsidRPr="007E15F4">
              <w:rPr>
                <w:rStyle w:val="Hyperlink"/>
                <w:noProof/>
              </w:rPr>
              <w:t>Additional Device Identifiers</w:t>
            </w:r>
            <w:r>
              <w:rPr>
                <w:noProof/>
                <w:webHidden/>
              </w:rPr>
              <w:tab/>
            </w:r>
            <w:r>
              <w:rPr>
                <w:noProof/>
                <w:webHidden/>
              </w:rPr>
              <w:fldChar w:fldCharType="begin"/>
            </w:r>
            <w:r>
              <w:rPr>
                <w:noProof/>
                <w:webHidden/>
              </w:rPr>
              <w:instrText xml:space="preserve"> PAGEREF _Toc500864100 \h </w:instrText>
            </w:r>
            <w:r>
              <w:rPr>
                <w:noProof/>
                <w:webHidden/>
              </w:rPr>
            </w:r>
            <w:r>
              <w:rPr>
                <w:noProof/>
                <w:webHidden/>
              </w:rPr>
              <w:fldChar w:fldCharType="separate"/>
            </w:r>
            <w:r>
              <w:rPr>
                <w:noProof/>
                <w:webHidden/>
              </w:rPr>
              <w:t>86</w:t>
            </w:r>
            <w:r>
              <w:rPr>
                <w:noProof/>
                <w:webHidden/>
              </w:rPr>
              <w:fldChar w:fldCharType="end"/>
            </w:r>
            <w:r w:rsidRPr="007E15F4">
              <w:rPr>
                <w:rStyle w:val="Hyperlink"/>
                <w:noProof/>
              </w:rPr>
              <w:fldChar w:fldCharType="end"/>
            </w:r>
          </w:ins>
        </w:p>
        <w:p w14:paraId="63FB773B" w14:textId="77777777" w:rsidR="00B57940" w:rsidRDefault="00B57940">
          <w:pPr>
            <w:pStyle w:val="TOC3"/>
            <w:rPr>
              <w:ins w:id="305" w:author="pbx" w:date="2017-12-12T17:47:00Z"/>
              <w:rFonts w:asciiTheme="minorHAnsi" w:eastAsiaTheme="minorEastAsia" w:hAnsiTheme="minorHAnsi" w:cstheme="minorBidi"/>
              <w:noProof/>
              <w:color w:val="auto"/>
              <w:sz w:val="22"/>
              <w:szCs w:val="22"/>
              <w:lang w:val="en-US"/>
            </w:rPr>
          </w:pPr>
          <w:ins w:id="306"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"_Toc500864101"</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4.12.2</w:t>
            </w:r>
            <w:r>
              <w:rPr>
                <w:rFonts w:asciiTheme="minorHAnsi" w:eastAsiaTheme="minorEastAsia" w:hAnsiTheme="minorHAnsi" w:cstheme="minorBidi"/>
                <w:noProof/>
                <w:color w:val="auto"/>
                <w:sz w:val="22"/>
                <w:szCs w:val="22"/>
                <w:lang w:val="en-US"/>
              </w:rPr>
              <w:tab/>
            </w:r>
            <w:r w:rsidRPr="007E15F4">
              <w:rPr>
                <w:rStyle w:val="Hyperlink"/>
                <w:noProof/>
              </w:rPr>
              <w:t>Device Ingredient</w:t>
            </w:r>
            <w:r>
              <w:rPr>
                <w:noProof/>
                <w:webHidden/>
              </w:rPr>
              <w:tab/>
            </w:r>
            <w:r>
              <w:rPr>
                <w:noProof/>
                <w:webHidden/>
              </w:rPr>
              <w:fldChar w:fldCharType="begin"/>
            </w:r>
            <w:r>
              <w:rPr>
                <w:noProof/>
                <w:webHidden/>
              </w:rPr>
              <w:instrText xml:space="preserve"> PAGEREF _Toc500864101 \h </w:instrText>
            </w:r>
            <w:r>
              <w:rPr>
                <w:noProof/>
                <w:webHidden/>
              </w:rPr>
            </w:r>
            <w:r>
              <w:rPr>
                <w:noProof/>
                <w:webHidden/>
              </w:rPr>
              <w:fldChar w:fldCharType="separate"/>
            </w:r>
            <w:r>
              <w:rPr>
                <w:noProof/>
                <w:webHidden/>
              </w:rPr>
              <w:t>86</w:t>
            </w:r>
            <w:r>
              <w:rPr>
                <w:noProof/>
                <w:webHidden/>
              </w:rPr>
              <w:fldChar w:fldCharType="end"/>
            </w:r>
            <w:r w:rsidRPr="007E15F4">
              <w:rPr>
                <w:rStyle w:val="Hyperlink"/>
                <w:noProof/>
              </w:rPr>
              <w:fldChar w:fldCharType="end"/>
            </w:r>
          </w:ins>
        </w:p>
        <w:p w14:paraId="411A08F8" w14:textId="77777777" w:rsidR="00B57940" w:rsidRDefault="00B57940">
          <w:pPr>
            <w:pStyle w:val="TOC3"/>
            <w:rPr>
              <w:ins w:id="307" w:author="pbx" w:date="2017-12-12T17:47:00Z"/>
              <w:rFonts w:asciiTheme="minorHAnsi" w:eastAsiaTheme="minorEastAsia" w:hAnsiTheme="minorHAnsi" w:cstheme="minorBidi"/>
              <w:noProof/>
              <w:color w:val="auto"/>
              <w:sz w:val="22"/>
              <w:szCs w:val="22"/>
              <w:lang w:val="en-US"/>
            </w:rPr>
          </w:pPr>
          <w:ins w:id="308"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"_Toc500864102"</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4.12.3</w:t>
            </w:r>
            <w:r>
              <w:rPr>
                <w:rFonts w:asciiTheme="minorHAnsi" w:eastAsiaTheme="minorEastAsia" w:hAnsiTheme="minorHAnsi" w:cstheme="minorBidi"/>
                <w:noProof/>
                <w:color w:val="auto"/>
                <w:sz w:val="22"/>
                <w:szCs w:val="22"/>
                <w:lang w:val="en-US"/>
              </w:rPr>
              <w:tab/>
            </w:r>
            <w:r w:rsidRPr="007E15F4">
              <w:rPr>
                <w:rStyle w:val="Hyperlink"/>
                <w:noProof/>
              </w:rPr>
              <w:t>Device Parts</w:t>
            </w:r>
            <w:r>
              <w:rPr>
                <w:noProof/>
                <w:webHidden/>
              </w:rPr>
              <w:tab/>
            </w:r>
            <w:r>
              <w:rPr>
                <w:noProof/>
                <w:webHidden/>
              </w:rPr>
              <w:fldChar w:fldCharType="begin"/>
            </w:r>
            <w:r>
              <w:rPr>
                <w:noProof/>
                <w:webHidden/>
              </w:rPr>
              <w:instrText xml:space="preserve"> PAGEREF _Toc500864102 \h </w:instrText>
            </w:r>
            <w:r>
              <w:rPr>
                <w:noProof/>
                <w:webHidden/>
              </w:rPr>
            </w:r>
            <w:r>
              <w:rPr>
                <w:noProof/>
                <w:webHidden/>
              </w:rPr>
              <w:fldChar w:fldCharType="separate"/>
            </w:r>
            <w:r>
              <w:rPr>
                <w:noProof/>
                <w:webHidden/>
              </w:rPr>
              <w:t>86</w:t>
            </w:r>
            <w:r>
              <w:rPr>
                <w:noProof/>
                <w:webHidden/>
              </w:rPr>
              <w:fldChar w:fldCharType="end"/>
            </w:r>
            <w:r w:rsidRPr="007E15F4">
              <w:rPr>
                <w:rStyle w:val="Hyperlink"/>
                <w:noProof/>
              </w:rPr>
              <w:fldChar w:fldCharType="end"/>
            </w:r>
          </w:ins>
        </w:p>
        <w:p w14:paraId="1ED6F992" w14:textId="77777777" w:rsidR="00B57940" w:rsidRDefault="00B57940">
          <w:pPr>
            <w:pStyle w:val="TOC3"/>
            <w:rPr>
              <w:ins w:id="309" w:author="pbx" w:date="2017-12-12T17:47:00Z"/>
              <w:rFonts w:asciiTheme="minorHAnsi" w:eastAsiaTheme="minorEastAsia" w:hAnsiTheme="minorHAnsi" w:cstheme="minorBidi"/>
              <w:noProof/>
              <w:color w:val="auto"/>
              <w:sz w:val="22"/>
              <w:szCs w:val="22"/>
              <w:lang w:val="en-US"/>
            </w:rPr>
          </w:pPr>
          <w:ins w:id="310"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"_Toc500864103"</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4.12.4</w:t>
            </w:r>
            <w:r>
              <w:rPr>
                <w:rFonts w:asciiTheme="minorHAnsi" w:eastAsiaTheme="minorEastAsia" w:hAnsiTheme="minorHAnsi" w:cstheme="minorBidi"/>
                <w:noProof/>
                <w:color w:val="auto"/>
                <w:sz w:val="22"/>
                <w:szCs w:val="22"/>
                <w:lang w:val="en-US"/>
              </w:rPr>
              <w:tab/>
            </w:r>
            <w:r w:rsidRPr="007E15F4">
              <w:rPr>
                <w:rStyle w:val="Hyperlink"/>
                <w:noProof/>
              </w:rPr>
              <w:t>Part of Assembly</w:t>
            </w:r>
            <w:r>
              <w:rPr>
                <w:noProof/>
                <w:webHidden/>
              </w:rPr>
              <w:tab/>
            </w:r>
            <w:r>
              <w:rPr>
                <w:noProof/>
                <w:webHidden/>
              </w:rPr>
              <w:fldChar w:fldCharType="begin"/>
            </w:r>
            <w:r>
              <w:rPr>
                <w:noProof/>
                <w:webHidden/>
              </w:rPr>
              <w:instrText xml:space="preserve"> PAGEREF _Toc500864103 \h </w:instrText>
            </w:r>
            <w:r>
              <w:rPr>
                <w:noProof/>
                <w:webHidden/>
              </w:rPr>
            </w:r>
            <w:r>
              <w:rPr>
                <w:noProof/>
                <w:webHidden/>
              </w:rPr>
              <w:fldChar w:fldCharType="separate"/>
            </w:r>
            <w:r>
              <w:rPr>
                <w:noProof/>
                <w:webHidden/>
              </w:rPr>
              <w:t>87</w:t>
            </w:r>
            <w:r>
              <w:rPr>
                <w:noProof/>
                <w:webHidden/>
              </w:rPr>
              <w:fldChar w:fldCharType="end"/>
            </w:r>
            <w:r w:rsidRPr="007E15F4">
              <w:rPr>
                <w:rStyle w:val="Hyperlink"/>
                <w:noProof/>
              </w:rPr>
              <w:fldChar w:fldCharType="end"/>
            </w:r>
          </w:ins>
        </w:p>
        <w:p w14:paraId="383129F6" w14:textId="77777777" w:rsidR="00B57940" w:rsidRDefault="00B57940">
          <w:pPr>
            <w:pStyle w:val="TOC3"/>
            <w:rPr>
              <w:ins w:id="311" w:author="pbx" w:date="2017-12-12T17:47:00Z"/>
              <w:rFonts w:asciiTheme="minorHAnsi" w:eastAsiaTheme="minorEastAsia" w:hAnsiTheme="minorHAnsi" w:cstheme="minorBidi"/>
              <w:noProof/>
              <w:color w:val="auto"/>
              <w:sz w:val="22"/>
              <w:szCs w:val="22"/>
              <w:lang w:val="en-US"/>
            </w:rPr>
          </w:pPr>
          <w:ins w:id="312"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"_Toc500864104"</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4.12.5</w:t>
            </w:r>
            <w:r>
              <w:rPr>
                <w:rFonts w:asciiTheme="minorHAnsi" w:eastAsiaTheme="minorEastAsia" w:hAnsiTheme="minorHAnsi" w:cstheme="minorBidi"/>
                <w:noProof/>
                <w:color w:val="auto"/>
                <w:sz w:val="22"/>
                <w:szCs w:val="22"/>
                <w:lang w:val="en-US"/>
              </w:rPr>
              <w:tab/>
            </w:r>
            <w:r w:rsidRPr="007E15F4">
              <w:rPr>
                <w:rStyle w:val="Hyperlink"/>
                <w:noProof/>
              </w:rPr>
              <w:t>Regulatory Identifiers</w:t>
            </w:r>
            <w:r>
              <w:rPr>
                <w:noProof/>
                <w:webHidden/>
              </w:rPr>
              <w:tab/>
            </w:r>
            <w:r>
              <w:rPr>
                <w:noProof/>
                <w:webHidden/>
              </w:rPr>
              <w:fldChar w:fldCharType="begin"/>
            </w:r>
            <w:r>
              <w:rPr>
                <w:noProof/>
                <w:webHidden/>
              </w:rPr>
              <w:instrText xml:space="preserve"> PAGEREF _Toc500864104 \h </w:instrText>
            </w:r>
            <w:r>
              <w:rPr>
                <w:noProof/>
                <w:webHidden/>
              </w:rPr>
            </w:r>
            <w:r>
              <w:rPr>
                <w:noProof/>
                <w:webHidden/>
              </w:rPr>
              <w:fldChar w:fldCharType="separate"/>
            </w:r>
            <w:r>
              <w:rPr>
                <w:noProof/>
                <w:webHidden/>
              </w:rPr>
              <w:t>87</w:t>
            </w:r>
            <w:r>
              <w:rPr>
                <w:noProof/>
                <w:webHidden/>
              </w:rPr>
              <w:fldChar w:fldCharType="end"/>
            </w:r>
            <w:r w:rsidRPr="007E15F4">
              <w:rPr>
                <w:rStyle w:val="Hyperlink"/>
                <w:noProof/>
              </w:rPr>
              <w:fldChar w:fldCharType="end"/>
            </w:r>
          </w:ins>
        </w:p>
        <w:p w14:paraId="512386A0" w14:textId="77777777" w:rsidR="00B57940" w:rsidRDefault="00B57940">
          <w:pPr>
            <w:pStyle w:val="TOC3"/>
            <w:rPr>
              <w:ins w:id="313" w:author="pbx" w:date="2017-12-12T17:47:00Z"/>
              <w:rFonts w:asciiTheme="minorHAnsi" w:eastAsiaTheme="minorEastAsia" w:hAnsiTheme="minorHAnsi" w:cstheme="minorBidi"/>
              <w:noProof/>
              <w:color w:val="auto"/>
              <w:sz w:val="22"/>
              <w:szCs w:val="22"/>
              <w:lang w:val="en-US"/>
            </w:rPr>
          </w:pPr>
          <w:ins w:id="314" w:author="pbx" w:date="2017-12-12T17:47:00Z">
            <w:r w:rsidRPr="007E15F4">
              <w:rPr>
                <w:rStyle w:val="Hyperlink"/>
                <w:noProof/>
              </w:rPr>
              <w:fldChar w:fldCharType="begin"/>
            </w:r>
            <w:r w:rsidRPr="007E15F4">
              <w:rPr>
                <w:rStyle w:val="Hyperlink"/>
                <w:noProof/>
              </w:rPr>
              <w:instrText xml:space="preserve"> </w:instrText>
            </w:r>
            <w:r>
              <w:rPr>
                <w:noProof/>
              </w:rPr>
              <w:instrText>HYPERLINK \l "_Toc500864105"</w:instrText>
            </w:r>
            <w:r w:rsidRPr="007E15F4">
              <w:rPr>
                <w:rStyle w:val="Hyperlink"/>
                <w:noProof/>
              </w:rPr>
              <w:instrText xml:space="preserve"> </w:instrText>
            </w:r>
            <w:r w:rsidRPr="007E15F4">
              <w:rPr>
                <w:rStyle w:val="Hyperlink"/>
                <w:noProof/>
              </w:rPr>
            </w:r>
            <w:r w:rsidRPr="007E15F4">
              <w:rPr>
                <w:rStyle w:val="Hyperlink"/>
                <w:noProof/>
              </w:rPr>
              <w:fldChar w:fldCharType="separate"/>
            </w:r>
            <w:r w:rsidRPr="007E15F4">
              <w:rPr>
                <w:rStyle w:val="Hyperlink"/>
                <w:noProof/>
              </w:rPr>
              <w:t>4.12.6</w:t>
            </w:r>
            <w:r>
              <w:rPr>
                <w:rFonts w:asciiTheme="minorHAnsi" w:eastAsiaTheme="minorEastAsia" w:hAnsiTheme="minorHAnsi" w:cstheme="minorBidi"/>
                <w:noProof/>
                <w:color w:val="auto"/>
                <w:sz w:val="22"/>
                <w:szCs w:val="22"/>
                <w:lang w:val="en-US"/>
              </w:rPr>
              <w:tab/>
            </w:r>
            <w:r w:rsidRPr="007E15F4">
              <w:rPr>
                <w:rStyle w:val="Hyperlink"/>
                <w:noProof/>
              </w:rPr>
              <w:t>Marketing status and date</w:t>
            </w:r>
            <w:r>
              <w:rPr>
                <w:noProof/>
                <w:webHidden/>
              </w:rPr>
              <w:tab/>
            </w:r>
            <w:r>
              <w:rPr>
                <w:noProof/>
                <w:webHidden/>
              </w:rPr>
              <w:fldChar w:fldCharType="begin"/>
            </w:r>
            <w:r>
              <w:rPr>
                <w:noProof/>
                <w:webHidden/>
              </w:rPr>
              <w:instrText xml:space="preserve"> PAGEREF _Toc500864105 \h </w:instrText>
            </w:r>
            <w:r>
              <w:rPr>
                <w:noProof/>
                <w:webHidden/>
              </w:rPr>
            </w:r>
            <w:r>
              <w:rPr>
                <w:noProof/>
                <w:webHidden/>
              </w:rPr>
              <w:fldChar w:fldCharType="separate"/>
            </w:r>
            <w:r>
              <w:rPr>
                <w:noProof/>
                <w:webHidden/>
              </w:rPr>
              <w:t>87</w:t>
            </w:r>
            <w:r>
              <w:rPr>
                <w:noProof/>
                <w:webHidden/>
              </w:rPr>
              <w:fldChar w:fldCharType="end"/>
            </w:r>
            <w:r w:rsidRPr="007E15F4">
              <w:rPr>
                <w:rStyle w:val="Hyperlink"/>
                <w:noProof/>
              </w:rPr>
              <w:fldChar w:fldCharType="end"/>
            </w:r>
          </w:ins>
        </w:p>
        <w:p w14:paraId="5AF0942C" w14:textId="77777777" w:rsidR="00117479" w:rsidRDefault="00117479" w:rsidP="0080029F">
          <w:r>
            <w:rPr>
              <w:b/>
              <w:bCs/>
              <w:noProof/>
            </w:rPr>
            <w:fldChar w:fldCharType="end"/>
          </w:r>
        </w:p>
      </w:sdtContent>
    </w:sdt>
    <w:p w14:paraId="5A7132FA" w14:textId="77777777" w:rsidR="00E00DD2" w:rsidRDefault="00E00DD2" w:rsidP="0080029F"/>
    <w:p w14:paraId="43BD763D" w14:textId="77777777" w:rsidR="00117479" w:rsidRPr="00117479" w:rsidRDefault="00117479" w:rsidP="0080029F">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14:paraId="566DDEB2" w14:textId="77777777" w:rsidR="00C512AB" w:rsidRDefault="00C512AB" w:rsidP="0080029F">
      <w:pPr>
        <w:rPr>
          <w:rFonts w:eastAsiaTheme="majorEastAsia"/>
          <w:szCs w:val="24"/>
          <w:lang w:val="en-US"/>
        </w:rPr>
      </w:pPr>
      <w:r>
        <w:lastRenderedPageBreak/>
        <w:br w:type="page"/>
      </w:r>
    </w:p>
    <w:p w14:paraId="50053904" w14:textId="77777777" w:rsidR="00614411" w:rsidRPr="00326FB2" w:rsidRDefault="00980E0D" w:rsidP="0080029F">
      <w:pPr>
        <w:pStyle w:val="Heading1"/>
        <w:numPr>
          <w:ilvl w:val="0"/>
          <w:numId w:val="2"/>
        </w:numPr>
      </w:pPr>
      <w:bookmarkStart w:id="315" w:name="_Toc500864034"/>
      <w:bookmarkStart w:id="316" w:name="_Toc495429237"/>
      <w:r w:rsidRPr="00326FB2">
        <w:lastRenderedPageBreak/>
        <w:t>Introduction</w:t>
      </w:r>
      <w:r w:rsidR="00614411" w:rsidRPr="00326FB2">
        <w:t xml:space="preserve"> &amp; General Information</w:t>
      </w:r>
      <w:bookmarkEnd w:id="315"/>
      <w:bookmarkEnd w:id="316"/>
    </w:p>
    <w:p w14:paraId="73692CEF" w14:textId="77777777" w:rsidR="00614411" w:rsidRDefault="00614411" w:rsidP="0080029F">
      <w:r w:rsidRPr="00675DAA">
        <w:t>This section will outline the intent of guidance document along with general information on the guidance document.</w:t>
      </w:r>
    </w:p>
    <w:p w14:paraId="24EDCEE7" w14:textId="77777777" w:rsidR="0080029F" w:rsidRPr="00675DAA" w:rsidRDefault="0080029F" w:rsidP="0080029F"/>
    <w:p w14:paraId="522733FB" w14:textId="77777777" w:rsidR="00D07F69" w:rsidRPr="00326FB2" w:rsidRDefault="003A6D58" w:rsidP="0080029F">
      <w:pPr>
        <w:pStyle w:val="Heading2"/>
      </w:pPr>
      <w:bookmarkStart w:id="317" w:name="_1__2_"/>
      <w:bookmarkStart w:id="318" w:name="_Toc500864035"/>
      <w:bookmarkStart w:id="319" w:name="_Toc495429238"/>
      <w:bookmarkEnd w:id="317"/>
      <w:r w:rsidRPr="00326FB2">
        <w:t>Purpose</w:t>
      </w:r>
      <w:bookmarkEnd w:id="318"/>
      <w:bookmarkEnd w:id="319"/>
    </w:p>
    <w:p w14:paraId="450209A3" w14:textId="77777777" w:rsidR="00B05514" w:rsidRDefault="00D07F69" w:rsidP="0080029F">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14:paraId="7A3889CE" w14:textId="77777777" w:rsidR="00B05514" w:rsidRDefault="00B05514" w:rsidP="0080029F"/>
    <w:p w14:paraId="660B8AA3" w14:textId="77777777" w:rsidR="00B05514" w:rsidRDefault="00B05514" w:rsidP="0080029F">
      <w:r>
        <w:t>T</w:t>
      </w:r>
      <w:r w:rsidR="00F178E2" w:rsidRPr="00675DAA">
        <w:t>his document details</w:t>
      </w:r>
      <w:r>
        <w:t xml:space="preserve"> how the </w:t>
      </w:r>
      <w:r w:rsidRPr="00675DAA">
        <w:t>Health Products and Food Branch</w:t>
      </w:r>
      <w:r>
        <w:t xml:space="preserve"> (HPFB) implements the technical validation of the Structured Product Labeling (SPL) document. In this context technical validation includes ensuring that the business rules are adhered to however the content itself is not validated.</w:t>
      </w:r>
    </w:p>
    <w:p w14:paraId="63D27125" w14:textId="77777777" w:rsidR="00B05514" w:rsidRDefault="00B05514" w:rsidP="0080029F">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14:paraId="1B4B81CB" w14:textId="77777777" w:rsidR="00B05514" w:rsidRPr="00675DAA" w:rsidRDefault="00B05514" w:rsidP="0080029F"/>
    <w:p w14:paraId="3ABF0B0F" w14:textId="77777777" w:rsidR="00E72167" w:rsidRPr="00DF0F23" w:rsidRDefault="00E33EAB" w:rsidP="0080029F">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14:paraId="4E180EC6" w14:textId="77777777" w:rsidR="00B05514" w:rsidRDefault="00B05514" w:rsidP="0080029F"/>
    <w:p w14:paraId="0BFB90FC" w14:textId="77777777" w:rsidR="00D07F69" w:rsidRPr="00675DAA" w:rsidRDefault="00232741" w:rsidP="0080029F">
      <w:pPr>
        <w:pStyle w:val="Heading2"/>
      </w:pPr>
      <w:bookmarkStart w:id="320" w:name="_1__4_"/>
      <w:bookmarkStart w:id="321" w:name="_1__6_"/>
      <w:bookmarkStart w:id="322" w:name="_1__8_"/>
      <w:bookmarkStart w:id="323" w:name="_1__10_"/>
      <w:bookmarkStart w:id="324" w:name="_1__11_"/>
      <w:bookmarkStart w:id="325" w:name="_Toc500864036"/>
      <w:bookmarkStart w:id="326" w:name="_Toc495429239"/>
      <w:bookmarkEnd w:id="320"/>
      <w:bookmarkEnd w:id="321"/>
      <w:bookmarkEnd w:id="322"/>
      <w:bookmarkEnd w:id="323"/>
      <w:bookmarkEnd w:id="324"/>
      <w:r w:rsidRPr="00675DAA">
        <w:t>Inquiries</w:t>
      </w:r>
      <w:bookmarkEnd w:id="325"/>
      <w:bookmarkEnd w:id="326"/>
    </w:p>
    <w:p w14:paraId="4CF5B8DC" w14:textId="77777777" w:rsidR="00B304B3" w:rsidRDefault="00C425BF" w:rsidP="0080029F">
      <w:pPr>
        <w:rPr>
          <w:rStyle w:val="Hyperlink"/>
        </w:rPr>
      </w:pPr>
      <w:r>
        <w:t xml:space="preserve">Questions should be </w:t>
      </w:r>
      <w:r w:rsidR="00BA4DB5">
        <w:t>emailed</w:t>
      </w:r>
      <w:r>
        <w:t xml:space="preserve"> to </w:t>
      </w:r>
      <w:hyperlink r:id="rId17" w:history="1">
        <w:r w:rsidR="00A127DB" w:rsidRPr="00A127DB">
          <w:rPr>
            <w:rStyle w:val="Hyperlink"/>
          </w:rPr>
          <w:t>hc.hpr-rps.sc@canada.ca</w:t>
        </w:r>
      </w:hyperlink>
    </w:p>
    <w:p w14:paraId="09C1BB4C" w14:textId="77777777" w:rsidR="0080029F" w:rsidRDefault="0080029F" w:rsidP="0080029F"/>
    <w:p w14:paraId="683B113F" w14:textId="77777777" w:rsidR="00B304B3" w:rsidRPr="00675DAA" w:rsidRDefault="005F0A34" w:rsidP="0080029F">
      <w:pPr>
        <w:pStyle w:val="Heading2"/>
      </w:pPr>
      <w:bookmarkStart w:id="327" w:name="_1__12_"/>
      <w:bookmarkStart w:id="328" w:name="_1__13_"/>
      <w:bookmarkStart w:id="329" w:name="_1__15_"/>
      <w:bookmarkStart w:id="330" w:name="_1__16_"/>
      <w:bookmarkStart w:id="331" w:name="_1__17_"/>
      <w:bookmarkStart w:id="332" w:name="_Toc500864037"/>
      <w:bookmarkStart w:id="333" w:name="_Toc495429240"/>
      <w:bookmarkEnd w:id="327"/>
      <w:bookmarkEnd w:id="328"/>
      <w:bookmarkEnd w:id="329"/>
      <w:bookmarkEnd w:id="330"/>
      <w:bookmarkEnd w:id="331"/>
      <w:r>
        <w:t xml:space="preserve">Content </w:t>
      </w:r>
      <w:r w:rsidR="00B805DA">
        <w:t>Related</w:t>
      </w:r>
      <w:bookmarkEnd w:id="332"/>
      <w:bookmarkEnd w:id="333"/>
      <w:r w:rsidR="00B304B3" w:rsidRPr="00675DAA">
        <w:t xml:space="preserve"> </w:t>
      </w:r>
    </w:p>
    <w:p w14:paraId="3D119865" w14:textId="77777777" w:rsidR="00B304B3" w:rsidRDefault="00B304B3" w:rsidP="0080029F">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sponsors </w:t>
      </w:r>
      <w:r w:rsidR="005F0A34">
        <w:t>responsibility to ensure that there are no content naming collisions</w:t>
      </w:r>
      <w:r w:rsidRPr="00675DAA">
        <w:t xml:space="preserve">. </w:t>
      </w:r>
    </w:p>
    <w:p w14:paraId="671033DB" w14:textId="77777777" w:rsidR="0080029F" w:rsidRDefault="0080029F" w:rsidP="0080029F"/>
    <w:p w14:paraId="73A2383D" w14:textId="452AE425" w:rsidR="00B805DA" w:rsidRPr="00675DAA" w:rsidRDefault="00B805DA" w:rsidP="0080029F">
      <w:pPr>
        <w:pStyle w:val="Heading2"/>
      </w:pPr>
      <w:bookmarkStart w:id="334" w:name="_Toc500864038"/>
      <w:bookmarkStart w:id="335" w:name="_Toc495429241"/>
      <w:del w:id="336" w:author="pbx" w:date="2017-12-12T17:47:00Z">
        <w:r>
          <w:delText>GU</w:delText>
        </w:r>
      </w:del>
      <w:r>
        <w:t>ID Related</w:t>
      </w:r>
      <w:bookmarkEnd w:id="334"/>
      <w:bookmarkEnd w:id="335"/>
    </w:p>
    <w:p w14:paraId="31547AA4" w14:textId="197F49B1" w:rsidR="00040FEA" w:rsidRDefault="00B805DA" w:rsidP="0080029F">
      <w:pPr>
        <w:rPr>
          <w:ins w:id="337" w:author="pbx" w:date="2017-12-12T17:47:00Z"/>
        </w:rPr>
      </w:pPr>
      <w:del w:id="338" w:author="pbx" w:date="2017-12-12T17:47:00Z">
        <w:r>
          <w:delText>The GUID</w:delText>
        </w:r>
      </w:del>
      <w:ins w:id="339" w:author="pbx" w:date="2017-12-12T17:47:00Z">
        <w:r w:rsidR="00DB2CAA">
          <w:t xml:space="preserve">All ID’s shall be </w:t>
        </w:r>
        <w:r>
          <w:t>GUID</w:t>
        </w:r>
        <w:r w:rsidR="00DB2CAA">
          <w:t>s (Globally Unique Identifiers) this includes but is not limited to the Document Root ID, ID, SetId, Section ID.</w:t>
        </w:r>
        <w:r w:rsidR="00D54CCB">
          <w:t xml:space="preserve"> Note neither the Hyperlink ID nor the </w:t>
        </w:r>
        <w:r w:rsidR="008123DE">
          <w:t xml:space="preserve">Observation </w:t>
        </w:r>
        <w:r w:rsidR="00D54CCB">
          <w:t>Media ID have to be GUIDs.</w:t>
        </w:r>
        <w:r w:rsidR="00040FEA">
          <w:t xml:space="preserve"> </w:t>
        </w:r>
      </w:ins>
    </w:p>
    <w:p w14:paraId="10F1B06F" w14:textId="77777777" w:rsidR="00040FEA" w:rsidRDefault="00040FEA" w:rsidP="0080029F">
      <w:pPr>
        <w:rPr>
          <w:ins w:id="340" w:author="pbx" w:date="2017-12-12T17:47:00Z"/>
        </w:rPr>
      </w:pPr>
    </w:p>
    <w:p w14:paraId="230A5769" w14:textId="42F74476" w:rsidR="00B805DA" w:rsidRDefault="00DB2CAA" w:rsidP="0080029F">
      <w:ins w:id="341" w:author="pbx" w:date="2017-12-12T17:47:00Z">
        <w:r>
          <w:t>All structure, content and formatting</w:t>
        </w:r>
      </w:ins>
      <w:r>
        <w:t xml:space="preserve"> </w:t>
      </w:r>
      <w:r w:rsidR="00B805DA">
        <w:t xml:space="preserve">rules </w:t>
      </w:r>
      <w:ins w:id="342" w:author="pbx" w:date="2017-12-12T17:47:00Z">
        <w:r w:rsidR="00040FEA">
          <w:t>(including that the l</w:t>
        </w:r>
        <w:r w:rsidR="00040FEA" w:rsidRPr="00675DAA">
          <w:t>etters are lower case</w:t>
        </w:r>
        <w:r w:rsidR="00040FEA">
          <w:t xml:space="preserve">, the ID is unique </w:t>
        </w:r>
        <w:r w:rsidR="00040FEA" w:rsidRPr="00675DAA">
          <w:t xml:space="preserve">across all </w:t>
        </w:r>
        <w:r w:rsidR="00040FEA">
          <w:t xml:space="preserve">versions, </w:t>
        </w:r>
        <w:r w:rsidR="00040FEA" w:rsidRPr="00675DAA">
          <w:t>documents, sections and any other ids</w:t>
        </w:r>
        <w:r w:rsidR="00040FEA">
          <w:t xml:space="preserve">) </w:t>
        </w:r>
        <w:r>
          <w:t xml:space="preserve">relating to GUIDs </w:t>
        </w:r>
      </w:ins>
      <w:r w:rsidR="008123DE">
        <w:t xml:space="preserve">shall be adhered </w:t>
      </w:r>
      <w:del w:id="343" w:author="pbx" w:date="2017-12-12T17:47:00Z">
        <w:r w:rsidR="00B805DA">
          <w:delText>to and</w:delText>
        </w:r>
      </w:del>
      <w:ins w:id="344" w:author="pbx" w:date="2017-12-12T17:47:00Z">
        <w:r w:rsidR="008123DE">
          <w:t>to</w:t>
        </w:r>
        <w:r w:rsidR="00040FEA">
          <w:t>o</w:t>
        </w:r>
      </w:ins>
      <w:r w:rsidR="00040FEA">
        <w:t xml:space="preserve"> </w:t>
      </w:r>
      <w:r w:rsidR="00B805DA">
        <w:t>it</w:t>
      </w:r>
      <w:r w:rsidR="00040FEA">
        <w:t xml:space="preserve"> i</w:t>
      </w:r>
      <w:r w:rsidR="00B805DA">
        <w:t xml:space="preserve">s the sponsors responsibility to ensure that there are no </w:t>
      </w:r>
      <w:del w:id="345" w:author="pbx" w:date="2017-12-12T17:47:00Z">
        <w:r w:rsidR="00B805DA">
          <w:delText>GU</w:delText>
        </w:r>
      </w:del>
      <w:r w:rsidR="001108E6">
        <w:t xml:space="preserve">ID </w:t>
      </w:r>
      <w:r w:rsidR="00B805DA">
        <w:t>collisions</w:t>
      </w:r>
      <w:r w:rsidR="00B805DA" w:rsidRPr="00675DAA">
        <w:t xml:space="preserve">. </w:t>
      </w:r>
    </w:p>
    <w:p w14:paraId="5EC81CC0" w14:textId="77777777" w:rsidR="00040FEA" w:rsidRDefault="00040FEA" w:rsidP="0080029F">
      <w:pPr>
        <w:rPr>
          <w:moveTo w:id="346" w:author="pbx" w:date="2017-12-12T17:47:00Z"/>
        </w:rPr>
      </w:pPr>
      <w:moveToRangeStart w:id="347" w:author="pbx" w:date="2017-12-12T17:47:00Z" w:name="move500864168"/>
    </w:p>
    <w:p w14:paraId="3E03E823" w14:textId="77777777" w:rsidR="00040FEA" w:rsidRDefault="00040FEA" w:rsidP="00040FEA">
      <w:pPr>
        <w:rPr>
          <w:ins w:id="348" w:author="pbx" w:date="2017-12-12T17:47:00Z"/>
        </w:rPr>
      </w:pPr>
      <w:moveTo w:id="349" w:author="pbx" w:date="2017-12-12T17:47:00Z">
        <w:r>
          <w:rPr>
            <w:highlight w:val="white"/>
          </w:rPr>
          <w:t xml:space="preserve">Currently </w:t>
        </w:r>
      </w:moveTo>
      <w:moveToRangeEnd w:id="347"/>
      <w:ins w:id="350" w:author="pbx" w:date="2017-12-12T17:47:00Z">
        <w:r>
          <w:rPr>
            <w:highlight w:val="white"/>
          </w:rPr>
          <w:t xml:space="preserve">GUIDs are </w:t>
        </w:r>
        <w:r>
          <w:rPr>
            <w:highlight w:val="white"/>
          </w:rPr>
          <w:t>not validated, however all aspect of the GUID will be validated in the future.</w:t>
        </w:r>
      </w:ins>
    </w:p>
    <w:p w14:paraId="36ED6041" w14:textId="77777777" w:rsidR="001108E6" w:rsidRDefault="001108E6" w:rsidP="0080029F">
      <w:pPr>
        <w:rPr>
          <w:ins w:id="351" w:author="pbx" w:date="2017-12-12T17:47:00Z"/>
        </w:rPr>
      </w:pPr>
    </w:p>
    <w:p w14:paraId="4B9279C6" w14:textId="77777777" w:rsidR="001108E6" w:rsidRDefault="009110F8" w:rsidP="001108E6">
      <w:pPr>
        <w:pStyle w:val="Heading2"/>
        <w:rPr>
          <w:ins w:id="352" w:author="pbx" w:date="2017-12-12T17:47:00Z"/>
        </w:rPr>
      </w:pPr>
      <w:bookmarkStart w:id="353" w:name="_Toc500864039"/>
      <w:ins w:id="354" w:author="pbx" w:date="2017-12-12T17:47:00Z">
        <w:r>
          <w:t xml:space="preserve">Content Changes and </w:t>
        </w:r>
        <w:r w:rsidR="001108E6">
          <w:t>Version</w:t>
        </w:r>
        <w:r>
          <w:t>ing</w:t>
        </w:r>
        <w:bookmarkEnd w:id="353"/>
      </w:ins>
    </w:p>
    <w:p w14:paraId="4D568ACE" w14:textId="77777777" w:rsidR="009110F8" w:rsidRDefault="009110F8" w:rsidP="009110F8">
      <w:pPr>
        <w:rPr>
          <w:ins w:id="355" w:author="pbx" w:date="2017-12-12T17:47:00Z"/>
          <w:lang w:val="en-US"/>
        </w:rPr>
      </w:pPr>
      <w:ins w:id="356" w:author="pbx" w:date="2017-12-12T17:47:00Z">
        <w:r>
          <w:rPr>
            <w:lang w:val="en-US"/>
          </w:rPr>
          <w:t xml:space="preserve">Any content change to content that has a direct or indirect ID regardless if it’s a section or metadata requires that information be versioned. Versioning in this context requires </w:t>
        </w:r>
        <w:r w:rsidR="00DB2CAA">
          <w:rPr>
            <w:lang w:val="en-US"/>
          </w:rPr>
          <w:t xml:space="preserve">either or </w:t>
        </w:r>
        <w:r>
          <w:rPr>
            <w:lang w:val="en-US"/>
          </w:rPr>
          <w:t>both the appropriate effectiveTime and ID be updated.</w:t>
        </w:r>
      </w:ins>
    </w:p>
    <w:p w14:paraId="0C17CD91" w14:textId="77777777" w:rsidR="009110F8" w:rsidRDefault="009110F8" w:rsidP="009110F8">
      <w:pPr>
        <w:rPr>
          <w:ins w:id="357" w:author="pbx" w:date="2017-12-12T17:47:00Z"/>
        </w:rPr>
      </w:pPr>
    </w:p>
    <w:p w14:paraId="0835E728" w14:textId="77777777" w:rsidR="00DB2CAA" w:rsidRDefault="009110F8" w:rsidP="009110F8">
      <w:pPr>
        <w:rPr>
          <w:ins w:id="358" w:author="pbx" w:date="2017-12-12T17:47:00Z"/>
        </w:rPr>
      </w:pPr>
      <w:ins w:id="359" w:author="pbx" w:date="2017-12-12T17:47:00Z">
        <w:r>
          <w:t>In the case where the content change occurs in an element that does not have an ID and</w:t>
        </w:r>
        <w:r w:rsidR="00DB2CAA">
          <w:t>/or</w:t>
        </w:r>
        <w:r>
          <w:t xml:space="preserve"> effectiveTime then the parent element must be versioned, however the versioning requirement is limited to the closest </w:t>
        </w:r>
        <w:r w:rsidR="00DB2CAA">
          <w:t>version-able</w:t>
        </w:r>
        <w:r>
          <w:t xml:space="preserve"> ancestor (it does not roll up)</w:t>
        </w:r>
        <w:r w:rsidR="00180BE9">
          <w:t>.</w:t>
        </w:r>
        <w:r w:rsidR="00DB2CAA">
          <w:t xml:space="preserve"> Examples</w:t>
        </w:r>
        <w:r w:rsidR="000102B2">
          <w:t xml:space="preserve"> of versioning</w:t>
        </w:r>
        <w:r w:rsidR="00DB2CAA">
          <w:t>:</w:t>
        </w:r>
      </w:ins>
    </w:p>
    <w:p w14:paraId="16F194D8" w14:textId="77777777" w:rsidR="00DB2CAA" w:rsidRDefault="00DB2CAA" w:rsidP="00EE43D9">
      <w:pPr>
        <w:pStyle w:val="ListParagraph"/>
        <w:numPr>
          <w:ilvl w:val="1"/>
          <w:numId w:val="268"/>
        </w:numPr>
        <w:ind w:left="360"/>
        <w:rPr>
          <w:ins w:id="360" w:author="pbx" w:date="2017-12-12T17:47:00Z"/>
        </w:rPr>
      </w:pPr>
      <w:ins w:id="361" w:author="pbx" w:date="2017-12-12T17:47:00Z">
        <w:r>
          <w:t xml:space="preserve">Changing an image would require the </w:t>
        </w:r>
        <w:r w:rsidRPr="00DB2CAA">
          <w:t>observationMedia</w:t>
        </w:r>
        <w:r>
          <w:t>@ID to be versioned.</w:t>
        </w:r>
      </w:ins>
    </w:p>
    <w:p w14:paraId="4CE7D57F" w14:textId="77777777" w:rsidR="00DB2CAA" w:rsidRDefault="00DB2CAA" w:rsidP="000102B2">
      <w:pPr>
        <w:pStyle w:val="ListParagraph"/>
        <w:ind w:left="360"/>
        <w:rPr>
          <w:ins w:id="362" w:author="pbx" w:date="2017-12-12T17:47:00Z"/>
        </w:rPr>
      </w:pPr>
    </w:p>
    <w:p w14:paraId="74F6375C" w14:textId="77777777" w:rsidR="00DB2CAA" w:rsidRDefault="00DB2CAA" w:rsidP="00EE43D9">
      <w:pPr>
        <w:pStyle w:val="ListParagraph"/>
        <w:numPr>
          <w:ilvl w:val="1"/>
          <w:numId w:val="268"/>
        </w:numPr>
        <w:ind w:left="360"/>
        <w:rPr>
          <w:ins w:id="363" w:author="pbx" w:date="2017-12-12T17:47:00Z"/>
        </w:rPr>
      </w:pPr>
      <w:ins w:id="364" w:author="pbx" w:date="2017-12-12T17:47:00Z">
        <w:r>
          <w:lastRenderedPageBreak/>
          <w:t xml:space="preserve">Changing the content of a section would require both the section@ID and the </w:t>
        </w:r>
        <w:r w:rsidRPr="00DB2CAA">
          <w:t xml:space="preserve">effectiveTime@value of the section </w:t>
        </w:r>
        <w:r>
          <w:t>to be versioned.</w:t>
        </w:r>
      </w:ins>
    </w:p>
    <w:p w14:paraId="24B6B68A" w14:textId="77777777" w:rsidR="00DB2CAA" w:rsidRDefault="00DB2CAA" w:rsidP="000102B2">
      <w:pPr>
        <w:pStyle w:val="ListParagraph"/>
        <w:ind w:left="360"/>
        <w:rPr>
          <w:ins w:id="365" w:author="pbx" w:date="2017-12-12T17:47:00Z"/>
        </w:rPr>
      </w:pPr>
    </w:p>
    <w:p w14:paraId="10859830" w14:textId="77777777" w:rsidR="00DB2CAA" w:rsidRDefault="00DB2CAA" w:rsidP="00EE43D9">
      <w:pPr>
        <w:pStyle w:val="ListParagraph"/>
        <w:numPr>
          <w:ilvl w:val="1"/>
          <w:numId w:val="268"/>
        </w:numPr>
        <w:ind w:left="360"/>
        <w:rPr>
          <w:ins w:id="366" w:author="pbx" w:date="2017-12-12T17:47:00Z"/>
        </w:rPr>
      </w:pPr>
      <w:ins w:id="367" w:author="pbx" w:date="2017-12-12T17:47:00Z">
        <w:r>
          <w:t xml:space="preserve">Changing the content of a section would require both the section@ID and the </w:t>
        </w:r>
        <w:r w:rsidRPr="00DB2CAA">
          <w:t xml:space="preserve">effectiveTime@value of the section </w:t>
        </w:r>
        <w:r>
          <w:t>to be versioned.</w:t>
        </w:r>
      </w:ins>
    </w:p>
    <w:p w14:paraId="702C2AEC" w14:textId="77777777" w:rsidR="00DB2CAA" w:rsidRDefault="00DB2CAA" w:rsidP="000102B2">
      <w:pPr>
        <w:pStyle w:val="ListParagraph"/>
        <w:ind w:left="360"/>
        <w:rPr>
          <w:ins w:id="368" w:author="pbx" w:date="2017-12-12T17:47:00Z"/>
        </w:rPr>
      </w:pPr>
    </w:p>
    <w:p w14:paraId="6977967E" w14:textId="77777777" w:rsidR="00DB2CAA" w:rsidRDefault="00DB2CAA" w:rsidP="00EE43D9">
      <w:pPr>
        <w:pStyle w:val="ListParagraph"/>
        <w:numPr>
          <w:ilvl w:val="1"/>
          <w:numId w:val="268"/>
        </w:numPr>
        <w:ind w:left="360"/>
        <w:rPr>
          <w:ins w:id="369" w:author="pbx" w:date="2017-12-12T17:47:00Z"/>
        </w:rPr>
      </w:pPr>
      <w:ins w:id="370" w:author="pbx" w:date="2017-12-12T17:47:00Z">
        <w:r>
          <w:t xml:space="preserve">Changing the content of a subsection would require both the section@ID and the </w:t>
        </w:r>
        <w:r w:rsidRPr="00DB2CAA">
          <w:t xml:space="preserve">effectiveTime@value of the </w:t>
        </w:r>
        <w:r>
          <w:t>subsection to be versioned, however the parent section would not be versioned as the child contains both an ID and an effectiveTime element.</w:t>
        </w:r>
      </w:ins>
    </w:p>
    <w:p w14:paraId="2BD55C3B" w14:textId="77777777" w:rsidR="0080029F" w:rsidRDefault="0080029F" w:rsidP="0080029F">
      <w:pPr>
        <w:rPr>
          <w:ins w:id="371" w:author="pbx" w:date="2017-12-12T17:47:00Z"/>
        </w:rPr>
      </w:pPr>
    </w:p>
    <w:p w14:paraId="334011F6" w14:textId="77777777" w:rsidR="00AB57F9" w:rsidRDefault="00AB57F9" w:rsidP="00AB57F9">
      <w:pPr>
        <w:pStyle w:val="Heading2"/>
        <w:rPr>
          <w:ins w:id="372" w:author="pbx" w:date="2017-12-12T17:47:00Z"/>
        </w:rPr>
      </w:pPr>
      <w:bookmarkStart w:id="373" w:name="_Toc500864040"/>
      <w:ins w:id="374" w:author="pbx" w:date="2017-12-12T17:47:00Z">
        <w:r>
          <w:t>Element Related</w:t>
        </w:r>
        <w:bookmarkEnd w:id="373"/>
      </w:ins>
    </w:p>
    <w:p w14:paraId="3BFDCBA1" w14:textId="77777777" w:rsidR="00AB57F9" w:rsidRPr="00AB57F9" w:rsidRDefault="00AB57F9" w:rsidP="00AB57F9">
      <w:pPr>
        <w:rPr>
          <w:ins w:id="375" w:author="pbx" w:date="2017-12-12T17:47:00Z"/>
          <w:highlight w:val="white"/>
        </w:rPr>
      </w:pPr>
      <w:ins w:id="376" w:author="pbx" w:date="2017-12-12T17:47:00Z">
        <w:r w:rsidRPr="00AB57F9">
          <w:rPr>
            <w:lang w:val="en-US"/>
          </w:rPr>
          <w:t xml:space="preserve">The following section describes general element related aspects, </w:t>
        </w:r>
        <w:r w:rsidR="00616094">
          <w:rPr>
            <w:lang w:val="en-US"/>
          </w:rPr>
          <w:t xml:space="preserve">this is </w:t>
        </w:r>
        <w:r w:rsidR="00616094" w:rsidRPr="00AB57F9">
          <w:rPr>
            <w:highlight w:val="white"/>
          </w:rPr>
          <w:t>informational</w:t>
        </w:r>
        <w:r w:rsidRPr="00AB57F9">
          <w:rPr>
            <w:highlight w:val="white"/>
          </w:rPr>
          <w:t xml:space="preserve"> only (</w:t>
        </w:r>
        <w:r>
          <w:rPr>
            <w:highlight w:val="white"/>
          </w:rPr>
          <w:t xml:space="preserve">there are </w:t>
        </w:r>
        <w:r w:rsidRPr="00AB57F9">
          <w:rPr>
            <w:highlight w:val="white"/>
          </w:rPr>
          <w:t>no validation aspect).</w:t>
        </w:r>
      </w:ins>
    </w:p>
    <w:p w14:paraId="1279C159" w14:textId="77777777" w:rsidR="00AB57F9" w:rsidRPr="00AB57F9" w:rsidRDefault="00AB57F9" w:rsidP="00AB57F9">
      <w:pPr>
        <w:rPr>
          <w:ins w:id="377" w:author="pbx" w:date="2017-12-12T17:47:00Z"/>
          <w:lang w:val="en-US"/>
        </w:rPr>
      </w:pPr>
    </w:p>
    <w:p w14:paraId="63FB2F59" w14:textId="77777777" w:rsidR="00AB57F9" w:rsidRDefault="00AB57F9" w:rsidP="00AB57F9">
      <w:pPr>
        <w:pStyle w:val="ListParagraph"/>
        <w:numPr>
          <w:ilvl w:val="0"/>
          <w:numId w:val="1"/>
        </w:numPr>
        <w:rPr>
          <w:moveTo w:id="378" w:author="pbx" w:date="2017-12-12T17:47:00Z"/>
        </w:rPr>
      </w:pPr>
      <w:moveToRangeStart w:id="379" w:author="pbx" w:date="2017-12-12T17:47:00Z" w:name="move500864169"/>
      <w:moveTo w:id="380" w:author="pbx" w:date="2017-12-12T17:47:00Z">
        <w:r w:rsidRPr="00EE6F31">
          <w:t>When the validation rules are context sensitive (e.</w:t>
        </w:r>
        <w:r>
          <w:t>g.</w:t>
        </w:r>
        <w:r w:rsidRPr="00EE6F31">
          <w:t xml:space="preserve"> an element can appear in multiple places within the document) then a dot (.) notation has been used to provide the context</w:t>
        </w:r>
        <w:r>
          <w:t>.</w:t>
        </w:r>
        <w:r w:rsidRPr="00EE6F31">
          <w:t xml:space="preserve"> </w:t>
        </w:r>
        <w:r>
          <w:t>For</w:t>
        </w:r>
        <w:r w:rsidRPr="00EE6F31">
          <w:t xml:space="preserve"> example</w:t>
        </w:r>
        <w:r>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moveTo>
    </w:p>
    <w:p w14:paraId="36545621" w14:textId="77777777" w:rsidR="00AB57F9" w:rsidRPr="00E46ED6" w:rsidRDefault="00AB57F9" w:rsidP="00AB57F9">
      <w:pPr>
        <w:pStyle w:val="ListParagraph"/>
        <w:rPr>
          <w:moveTo w:id="381" w:author="pbx" w:date="2017-12-12T17:47:00Z"/>
          <w:highlight w:val="white"/>
        </w:rPr>
      </w:pPr>
      <w:moveToRangeStart w:id="382" w:author="pbx" w:date="2017-12-12T17:47:00Z" w:name="move500864170"/>
      <w:moveToRangeEnd w:id="379"/>
    </w:p>
    <w:p w14:paraId="5C78FFEF" w14:textId="77777777" w:rsidR="00AB57F9" w:rsidRDefault="00AB57F9" w:rsidP="00AB57F9">
      <w:pPr>
        <w:pStyle w:val="ListParagraph"/>
        <w:numPr>
          <w:ilvl w:val="0"/>
          <w:numId w:val="1"/>
        </w:numPr>
        <w:rPr>
          <w:moveTo w:id="383" w:author="pbx" w:date="2017-12-12T17:47:00Z"/>
          <w:lang w:val="en-US"/>
        </w:rPr>
      </w:pPr>
      <w:moveTo w:id="384" w:author="pbx" w:date="2017-12-12T17:47:00Z">
        <w:r>
          <w:t xml:space="preserve">Elements that neither contain content nor attributes are not directly validated. Rather, they are validated by the lack of a required child element. Therefore they are omitted from this document, an example is </w:t>
        </w:r>
        <w:r w:rsidRPr="00EE6F31">
          <w:rPr>
            <w:lang w:val="en-US"/>
          </w:rPr>
          <w:t>assignedEntity</w:t>
        </w:r>
        <w:r>
          <w:rPr>
            <w:lang w:val="en-US"/>
          </w:rPr>
          <w:t>.</w:t>
        </w:r>
      </w:moveTo>
    </w:p>
    <w:moveToRangeEnd w:id="382"/>
    <w:p w14:paraId="28FF6CC3" w14:textId="77777777" w:rsidR="00AB57F9" w:rsidRPr="00EE6F31" w:rsidRDefault="00AB57F9" w:rsidP="00AB57F9">
      <w:pPr>
        <w:pStyle w:val="ListParagraph"/>
        <w:ind w:left="360"/>
        <w:rPr>
          <w:ins w:id="385" w:author="pbx" w:date="2017-12-12T17:47:00Z"/>
          <w:lang w:val="en-US"/>
        </w:rPr>
      </w:pPr>
    </w:p>
    <w:p w14:paraId="69FC2EC2" w14:textId="77777777" w:rsidR="00AB57F9" w:rsidRPr="00AB57F9" w:rsidRDefault="00AB57F9" w:rsidP="00AB57F9">
      <w:pPr>
        <w:pStyle w:val="ListParagraph"/>
        <w:numPr>
          <w:ilvl w:val="0"/>
          <w:numId w:val="1"/>
        </w:numPr>
        <w:rPr>
          <w:ins w:id="386" w:author="pbx" w:date="2017-12-12T17:47:00Z"/>
          <w:highlight w:val="white"/>
        </w:rPr>
      </w:pPr>
      <w:ins w:id="387" w:author="pbx" w:date="2017-12-12T17:47:00Z">
        <w:r>
          <w:t xml:space="preserve">Any element not explicitly mentioned in the validation rules </w:t>
        </w:r>
        <w:r w:rsidR="00616094">
          <w:t xml:space="preserve">(the combination of general SPL and the specific DocType) </w:t>
        </w:r>
        <w:r>
          <w:t>can be left empty where permitted and when it cannot be left empty it can be removed.</w:t>
        </w:r>
        <w:r w:rsidR="00616094">
          <w:t xml:space="preserve"> Note this does not mean non-referenced non-validated elements are not permitted, it simply means they are optional from a business perspective. </w:t>
        </w:r>
      </w:ins>
    </w:p>
    <w:p w14:paraId="0A9AB1FB" w14:textId="77777777" w:rsidR="00AB57F9" w:rsidRDefault="00AB57F9" w:rsidP="0080029F">
      <w:pPr>
        <w:rPr>
          <w:ins w:id="388" w:author="pbx" w:date="2017-12-12T17:47:00Z"/>
        </w:rPr>
      </w:pPr>
    </w:p>
    <w:p w14:paraId="6BAA9411" w14:textId="77777777" w:rsidR="0068679D" w:rsidRPr="00675DAA" w:rsidRDefault="0068679D" w:rsidP="0068679D">
      <w:pPr>
        <w:pStyle w:val="Heading2"/>
        <w:rPr>
          <w:ins w:id="389" w:author="pbx" w:date="2017-12-12T17:47:00Z"/>
        </w:rPr>
      </w:pPr>
      <w:bookmarkStart w:id="390" w:name="_Toc500864041"/>
      <w:ins w:id="391" w:author="pbx" w:date="2017-12-12T17:47:00Z">
        <w:r>
          <w:t>External File References Related</w:t>
        </w:r>
        <w:bookmarkEnd w:id="390"/>
      </w:ins>
    </w:p>
    <w:p w14:paraId="09FF3EA0" w14:textId="77777777" w:rsidR="0068679D" w:rsidRDefault="0068679D" w:rsidP="0068679D">
      <w:pPr>
        <w:rPr>
          <w:ins w:id="392" w:author="pbx" w:date="2017-12-12T17:47:00Z"/>
        </w:rPr>
      </w:pPr>
      <w:ins w:id="393" w:author="pbx" w:date="2017-12-12T17:47:00Z">
        <w:r>
          <w:t>The file naming rules shall be adhered to and it is the sponsors responsibility to ensure that there are no external file name collisions for items such as images</w:t>
        </w:r>
        <w:r w:rsidRPr="00675DAA">
          <w:t xml:space="preserve">. </w:t>
        </w:r>
        <w:r w:rsidR="002E6763">
          <w:t>Note this responsibility extends beyond the creation of the file and extends to the publishing/packaging and submission aspects.</w:t>
        </w:r>
      </w:ins>
    </w:p>
    <w:p w14:paraId="201229B6" w14:textId="77777777" w:rsidR="0068679D" w:rsidRPr="00675DAA" w:rsidRDefault="0068679D" w:rsidP="0080029F"/>
    <w:p w14:paraId="73D6FDAF" w14:textId="77777777" w:rsidR="002F1736" w:rsidRDefault="00892ADA" w:rsidP="0080029F">
      <w:pPr>
        <w:pStyle w:val="Heading2"/>
      </w:pPr>
      <w:bookmarkStart w:id="394" w:name="_1__18_"/>
      <w:bookmarkStart w:id="395" w:name="_Toc500864042"/>
      <w:bookmarkStart w:id="396" w:name="_Toc495429242"/>
      <w:bookmarkEnd w:id="394"/>
      <w:r>
        <w:t xml:space="preserve">Visual Aids </w:t>
      </w:r>
      <w:r w:rsidR="00BF4F3C">
        <w:t>within t</w:t>
      </w:r>
      <w:r>
        <w:t xml:space="preserve">he </w:t>
      </w:r>
      <w:r w:rsidR="002F1736">
        <w:t>Document</w:t>
      </w:r>
      <w:bookmarkEnd w:id="395"/>
      <w:bookmarkEnd w:id="396"/>
      <w:r w:rsidR="002F1736">
        <w:t xml:space="preserve"> </w:t>
      </w:r>
    </w:p>
    <w:p w14:paraId="19CF2939" w14:textId="77777777" w:rsidR="00892ADA" w:rsidRDefault="00892ADA" w:rsidP="0080029F">
      <w:pPr>
        <w:rPr>
          <w:lang w:val="en-US"/>
        </w:rPr>
      </w:pPr>
      <w:r>
        <w:rPr>
          <w:lang w:val="en-US"/>
        </w:rPr>
        <w:t>There are several visual aids used in this document, they are designed to assist the user:</w:t>
      </w:r>
    </w:p>
    <w:p w14:paraId="3B6D32EB" w14:textId="77777777" w:rsidR="00892ADA" w:rsidRPr="00105760" w:rsidRDefault="00892ADA" w:rsidP="00C00C2B">
      <w:pPr>
        <w:pStyle w:val="ListParagraph"/>
        <w:numPr>
          <w:ilvl w:val="0"/>
          <w:numId w:val="45"/>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14:paraId="67473896" w14:textId="77777777" w:rsidR="00962148" w:rsidRDefault="00F161B6" w:rsidP="00C00C2B">
      <w:pPr>
        <w:pStyle w:val="ListParagraph"/>
        <w:numPr>
          <w:ilvl w:val="0"/>
          <w:numId w:val="45"/>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14:paraId="3252BCD1" w14:textId="77777777" w:rsidR="00457531" w:rsidRDefault="00457531" w:rsidP="00C00C2B">
      <w:pPr>
        <w:pStyle w:val="ListParagraph"/>
        <w:numPr>
          <w:ilvl w:val="0"/>
          <w:numId w:val="45"/>
        </w:numPr>
        <w:rPr>
          <w:lang w:val="en-US"/>
        </w:rPr>
      </w:pPr>
      <w:r>
        <w:rPr>
          <w:lang w:val="en-US"/>
        </w:rPr>
        <w:t>Comments are used to denote sections or content that is under development.</w:t>
      </w:r>
    </w:p>
    <w:p w14:paraId="2B226E1A" w14:textId="77777777" w:rsidR="00886EED" w:rsidRPr="00675DAA" w:rsidRDefault="00886EED" w:rsidP="00886EED"/>
    <w:p w14:paraId="62E69C8E" w14:textId="77777777" w:rsidR="00886EED" w:rsidRDefault="00886EED" w:rsidP="00886EED">
      <w:pPr>
        <w:pStyle w:val="Heading2"/>
      </w:pPr>
      <w:bookmarkStart w:id="397" w:name="_Toc500864043"/>
      <w:r>
        <w:t>Scope</w:t>
      </w:r>
      <w:bookmarkEnd w:id="397"/>
    </w:p>
    <w:p w14:paraId="4410EDDE" w14:textId="77777777" w:rsidR="00886EED" w:rsidRPr="00886EED" w:rsidRDefault="00886EED" w:rsidP="00886EED">
      <w:pPr>
        <w:rPr>
          <w:lang w:val="en-US"/>
        </w:rPr>
      </w:pPr>
      <w:r>
        <w:rPr>
          <w:lang w:val="en-US"/>
        </w:rPr>
        <w:t>This document is limited in scope to Phase 1 of the SPL implementation at HPFB.</w:t>
      </w:r>
    </w:p>
    <w:p w14:paraId="58824845" w14:textId="77777777" w:rsidR="00886EED" w:rsidRPr="00886EED" w:rsidRDefault="00886EED" w:rsidP="00886EED">
      <w:pPr>
        <w:rPr>
          <w:lang w:val="en-US"/>
        </w:rPr>
      </w:pPr>
    </w:p>
    <w:p w14:paraId="191B6B1E" w14:textId="77777777" w:rsidR="00F42079" w:rsidRPr="00675DAA" w:rsidRDefault="00F42079" w:rsidP="0080029F">
      <w:pPr>
        <w:pStyle w:val="Heading1"/>
      </w:pPr>
      <w:bookmarkStart w:id="398" w:name="_Toc500864044"/>
      <w:bookmarkStart w:id="399" w:name="_Toc495429243"/>
      <w:r w:rsidRPr="00675DAA">
        <w:t>General</w:t>
      </w:r>
      <w:bookmarkEnd w:id="398"/>
      <w:bookmarkEnd w:id="399"/>
    </w:p>
    <w:p w14:paraId="4BE90E87" w14:textId="77777777" w:rsidR="00F42079" w:rsidRPr="00675DAA" w:rsidRDefault="00F42079" w:rsidP="0080029F">
      <w:pPr>
        <w:rPr>
          <w:szCs w:val="24"/>
        </w:rPr>
      </w:pPr>
      <w:r w:rsidRPr="00675DAA">
        <w:t>This section will outline general validation rules that apply to the overall document</w:t>
      </w:r>
      <w:r w:rsidRPr="00675DAA">
        <w:rPr>
          <w:szCs w:val="24"/>
        </w:rPr>
        <w:t xml:space="preserve">. </w:t>
      </w:r>
    </w:p>
    <w:p w14:paraId="230A366A" w14:textId="77777777" w:rsidR="00AB57F9" w:rsidRDefault="00AB57F9" w:rsidP="00AB57F9">
      <w:pPr>
        <w:pStyle w:val="ListParagraph"/>
        <w:numPr>
          <w:ilvl w:val="0"/>
          <w:numId w:val="1"/>
        </w:numPr>
        <w:rPr>
          <w:moveFrom w:id="400" w:author="pbx" w:date="2017-12-12T17:47:00Z"/>
        </w:rPr>
      </w:pPr>
      <w:moveFromRangeStart w:id="401" w:author="pbx" w:date="2017-12-12T17:47:00Z" w:name="move500864169"/>
      <w:moveFrom w:id="402" w:author="pbx" w:date="2017-12-12T17:47:00Z">
        <w:r w:rsidRPr="00EE6F31">
          <w:t>When the validation rules are context sensitive (e.</w:t>
        </w:r>
        <w:r>
          <w:t>g.</w:t>
        </w:r>
        <w:r w:rsidRPr="00EE6F31">
          <w:t xml:space="preserve"> an element can appear in multiple places within the document) then a dot (.) notation has been used to provide the context</w:t>
        </w:r>
        <w:r>
          <w:t>.</w:t>
        </w:r>
        <w:r w:rsidRPr="00EE6F31">
          <w:t xml:space="preserve"> </w:t>
        </w:r>
        <w:r>
          <w:t>For</w:t>
        </w:r>
        <w:r w:rsidRPr="00EE6F31">
          <w:t xml:space="preserve"> example</w:t>
        </w:r>
        <w:r>
          <w:t>,</w:t>
        </w:r>
        <w:r w:rsidRPr="00EE6F31">
          <w:t xml:space="preserve"> </w:t>
        </w:r>
        <w:r>
          <w:lastRenderedPageBreak/>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moveFrom>
    </w:p>
    <w:moveFromRangeEnd w:id="401"/>
    <w:p w14:paraId="59D6484A" w14:textId="77777777" w:rsidR="00EE6F31" w:rsidRDefault="00EE6F31" w:rsidP="00EE43D9">
      <w:pPr>
        <w:pStyle w:val="ListParagraph"/>
        <w:numPr>
          <w:ilvl w:val="0"/>
          <w:numId w:val="270"/>
        </w:numPr>
        <w:rPr>
          <w:del w:id="403" w:author="pbx" w:date="2017-12-12T17:47:00Z"/>
          <w:highlight w:val="white"/>
        </w:rPr>
      </w:pPr>
      <w:del w:id="404" w:author="pbx" w:date="2017-12-12T17:47:00Z">
        <w:r w:rsidRPr="00E46ED6">
          <w:rPr>
            <w:highlight w:val="white"/>
          </w:rPr>
          <w:delText>Informational only (no validation aspect).</w:delText>
        </w:r>
      </w:del>
    </w:p>
    <w:p w14:paraId="0CA0192D" w14:textId="77777777" w:rsidR="00AB57F9" w:rsidRPr="00E46ED6" w:rsidRDefault="00AB57F9" w:rsidP="00AB57F9">
      <w:pPr>
        <w:pStyle w:val="ListParagraph"/>
        <w:rPr>
          <w:moveFrom w:id="405" w:author="pbx" w:date="2017-12-12T17:47:00Z"/>
          <w:highlight w:val="white"/>
        </w:rPr>
      </w:pPr>
      <w:moveFromRangeStart w:id="406" w:author="pbx" w:date="2017-12-12T17:47:00Z" w:name="move500864170"/>
    </w:p>
    <w:p w14:paraId="74F2821A" w14:textId="77777777" w:rsidR="00AB57F9" w:rsidRDefault="00AB57F9" w:rsidP="00AB57F9">
      <w:pPr>
        <w:pStyle w:val="ListParagraph"/>
        <w:numPr>
          <w:ilvl w:val="0"/>
          <w:numId w:val="1"/>
        </w:numPr>
        <w:rPr>
          <w:moveFrom w:id="407" w:author="pbx" w:date="2017-12-12T17:47:00Z"/>
          <w:lang w:val="en-US"/>
        </w:rPr>
      </w:pPr>
      <w:moveFrom w:id="408" w:author="pbx" w:date="2017-12-12T17:47:00Z">
        <w:r>
          <w:t xml:space="preserve">Elements that neither contain content nor attributes are not directly validated. Rather, they are validated by the lack of a required child element. Therefore they are omitted from this document, an example is </w:t>
        </w:r>
        <w:r w:rsidRPr="00EE6F31">
          <w:rPr>
            <w:lang w:val="en-US"/>
          </w:rPr>
          <w:t>assignedEntity</w:t>
        </w:r>
        <w:r>
          <w:rPr>
            <w:lang w:val="en-US"/>
          </w:rPr>
          <w:t>.</w:t>
        </w:r>
      </w:moveFrom>
    </w:p>
    <w:moveFromRangeEnd w:id="406"/>
    <w:p w14:paraId="16760679" w14:textId="77777777" w:rsidR="00EE6F31" w:rsidRDefault="00EE6F31" w:rsidP="00EE43D9">
      <w:pPr>
        <w:pStyle w:val="ListParagraph"/>
        <w:numPr>
          <w:ilvl w:val="0"/>
          <w:numId w:val="271"/>
        </w:numPr>
        <w:rPr>
          <w:del w:id="409" w:author="pbx" w:date="2017-12-12T17:47:00Z"/>
          <w:highlight w:val="white"/>
        </w:rPr>
      </w:pPr>
      <w:del w:id="410" w:author="pbx" w:date="2017-12-12T17:47:00Z">
        <w:r w:rsidRPr="00E46ED6">
          <w:rPr>
            <w:highlight w:val="white"/>
          </w:rPr>
          <w:delText>Informational only (no validation aspect).</w:delText>
        </w:r>
      </w:del>
    </w:p>
    <w:p w14:paraId="46DF2676" w14:textId="77777777" w:rsidR="00E46ED6" w:rsidRPr="00E46ED6" w:rsidRDefault="00E46ED6" w:rsidP="0080029F">
      <w:pPr>
        <w:pStyle w:val="ListParagraph"/>
        <w:rPr>
          <w:highlight w:val="white"/>
        </w:rPr>
      </w:pPr>
    </w:p>
    <w:p w14:paraId="79D35967" w14:textId="77777777" w:rsidR="00B05514" w:rsidRDefault="00F42079" w:rsidP="0080029F">
      <w:pPr>
        <w:pStyle w:val="ListParagraph"/>
        <w:numPr>
          <w:ilvl w:val="0"/>
          <w:numId w:val="1"/>
        </w:numPr>
      </w:pPr>
      <w:commentRangeStart w:id="411"/>
      <w:r w:rsidRPr="00675DAA">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14:paraId="3C19AAC5" w14:textId="77777777" w:rsidR="0099455A" w:rsidRDefault="0099455A" w:rsidP="0080029F">
      <w:pPr>
        <w:pStyle w:val="ListParagraph"/>
      </w:pPr>
    </w:p>
    <w:p w14:paraId="3FB92634" w14:textId="77777777" w:rsidR="00F42079" w:rsidRPr="00675DAA" w:rsidRDefault="00F42079" w:rsidP="0080029F">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14:paraId="3CFB5C2D" w14:textId="77777777" w:rsidR="00F42079" w:rsidRPr="00675DAA" w:rsidRDefault="00F42079" w:rsidP="0080029F">
      <w:pPr>
        <w:pStyle w:val="ListParagraph"/>
      </w:pPr>
    </w:p>
    <w:p w14:paraId="120C0889" w14:textId="48E32081" w:rsidR="00F42079" w:rsidRPr="00675DAA" w:rsidRDefault="00F42079" w:rsidP="0080029F">
      <w:pPr>
        <w:pStyle w:val="ListParagraph"/>
        <w:numPr>
          <w:ilvl w:val="0"/>
          <w:numId w:val="1"/>
        </w:numPr>
      </w:pPr>
      <w:r w:rsidRPr="00675DAA">
        <w:t>All files associated with the SPL document are referenced from that SPL document.</w:t>
      </w:r>
      <w:commentRangeEnd w:id="411"/>
      <w:r w:rsidR="0099455A">
        <w:rPr>
          <w:rStyle w:val="CommentReference"/>
        </w:rPr>
        <w:commentReference w:id="411"/>
      </w:r>
    </w:p>
    <w:p w14:paraId="72B02F9B" w14:textId="77777777" w:rsidR="00F42079" w:rsidRPr="00675DAA" w:rsidRDefault="00F42079" w:rsidP="0080029F">
      <w:pPr>
        <w:pStyle w:val="ListParagraph"/>
      </w:pPr>
    </w:p>
    <w:p w14:paraId="6C1F4438" w14:textId="77777777" w:rsidR="0099455A" w:rsidRDefault="00F42079" w:rsidP="0080029F">
      <w:pPr>
        <w:pStyle w:val="ListParagraph"/>
        <w:numPr>
          <w:ilvl w:val="0"/>
          <w:numId w:val="1"/>
        </w:numPr>
      </w:pPr>
      <w:r w:rsidRPr="00675DAA">
        <w:t>XML is well formed and valid against the schema.</w:t>
      </w:r>
    </w:p>
    <w:p w14:paraId="0688FC60" w14:textId="77777777" w:rsidR="0099455A" w:rsidRDefault="00487FE5" w:rsidP="00EE43D9">
      <w:pPr>
        <w:pStyle w:val="ListParagraph"/>
        <w:numPr>
          <w:ilvl w:val="0"/>
          <w:numId w:val="198"/>
        </w:numPr>
        <w:rPr>
          <w:highlight w:val="white"/>
        </w:rPr>
      </w:pPr>
      <w:r>
        <w:rPr>
          <w:highlight w:val="white"/>
        </w:rPr>
        <w:t>SPL Rule 2</w:t>
      </w:r>
      <w:r w:rsidR="000B3578">
        <w:rPr>
          <w:highlight w:val="white"/>
        </w:rPr>
        <w:t>2</w:t>
      </w:r>
      <w:r w:rsidR="0099455A" w:rsidRPr="0099455A">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14:paraId="5046B53B" w14:textId="77777777" w:rsidR="00E46ED6" w:rsidRPr="00E46ED6" w:rsidRDefault="00E46ED6" w:rsidP="0080029F">
      <w:pPr>
        <w:pStyle w:val="ListParagraph"/>
        <w:rPr>
          <w:highlight w:val="white"/>
        </w:rPr>
      </w:pPr>
    </w:p>
    <w:p w14:paraId="43A387C7" w14:textId="77777777" w:rsidR="00F42079" w:rsidRDefault="00F42079" w:rsidP="0080029F">
      <w:pPr>
        <w:pStyle w:val="ListParagraph"/>
        <w:numPr>
          <w:ilvl w:val="0"/>
          <w:numId w:val="1"/>
        </w:numPr>
      </w:pPr>
      <w:r w:rsidRPr="00675DAA">
        <w:t>There are no elements and/or attributes in addition to those described in the schema.</w:t>
      </w:r>
    </w:p>
    <w:p w14:paraId="739CB3FB" w14:textId="77777777" w:rsidR="0099455A" w:rsidRDefault="00487FE5" w:rsidP="00EE43D9">
      <w:pPr>
        <w:pStyle w:val="ListParagraph"/>
        <w:numPr>
          <w:ilvl w:val="0"/>
          <w:numId w:val="199"/>
        </w:numPr>
        <w:rPr>
          <w:highlight w:val="white"/>
        </w:rPr>
      </w:pPr>
      <w:r>
        <w:rPr>
          <w:highlight w:val="white"/>
        </w:rPr>
        <w:t>SPL Rule 2</w:t>
      </w:r>
      <w:r w:rsidR="000B3578">
        <w:rPr>
          <w:highlight w:val="white"/>
        </w:rPr>
        <w:t>2</w:t>
      </w:r>
      <w:r w:rsidR="0099455A" w:rsidRPr="000F3551">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14:paraId="5DB1AA74" w14:textId="77777777" w:rsidR="00E46ED6" w:rsidRPr="00E46ED6" w:rsidRDefault="00E46ED6" w:rsidP="0080029F">
      <w:pPr>
        <w:pStyle w:val="ListParagraph"/>
        <w:rPr>
          <w:highlight w:val="white"/>
        </w:rPr>
      </w:pPr>
    </w:p>
    <w:p w14:paraId="03E5112A" w14:textId="77777777" w:rsidR="0099455A" w:rsidRDefault="00F42079" w:rsidP="0080029F">
      <w:pPr>
        <w:pStyle w:val="ListParagraph"/>
        <w:numPr>
          <w:ilvl w:val="0"/>
          <w:numId w:val="1"/>
        </w:numPr>
      </w:pPr>
      <w:r w:rsidRPr="00675DAA">
        <w:t>There are no spaces in codes.</w:t>
      </w:r>
    </w:p>
    <w:p w14:paraId="05D036C0" w14:textId="77777777" w:rsidR="00F42079" w:rsidRDefault="0099455A" w:rsidP="00EE43D9">
      <w:pPr>
        <w:pStyle w:val="ListParagraph"/>
        <w:numPr>
          <w:ilvl w:val="0"/>
          <w:numId w:val="200"/>
        </w:numPr>
        <w:rPr>
          <w:highlight w:val="white"/>
        </w:rPr>
      </w:pP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rsidRPr="00E46ED6">
        <w:rPr>
          <w:highlight w:val="white"/>
        </w:rPr>
        <w:t>7 and 8.</w:t>
      </w:r>
    </w:p>
    <w:p w14:paraId="1FD129F6" w14:textId="77777777" w:rsidR="00E46ED6" w:rsidRPr="00E46ED6" w:rsidRDefault="00E46ED6" w:rsidP="0080029F">
      <w:pPr>
        <w:pStyle w:val="ListParagraph"/>
        <w:rPr>
          <w:highlight w:val="white"/>
        </w:rPr>
      </w:pPr>
    </w:p>
    <w:p w14:paraId="36437D69" w14:textId="77777777" w:rsidR="00F42079" w:rsidRDefault="003C4F44" w:rsidP="0080029F">
      <w:pPr>
        <w:pStyle w:val="ListParagraph"/>
        <w:numPr>
          <w:ilvl w:val="0"/>
          <w:numId w:val="1"/>
        </w:numPr>
      </w:pPr>
      <w:r>
        <w:t>The case sensitivity rules for d</w:t>
      </w:r>
      <w:r w:rsidR="00F42079" w:rsidRPr="00675DAA">
        <w:t xml:space="preserve">isplay names are </w:t>
      </w:r>
      <w:r>
        <w:t>document specific.</w:t>
      </w:r>
    </w:p>
    <w:p w14:paraId="562F0414" w14:textId="77777777" w:rsidR="00117479" w:rsidRDefault="00117479" w:rsidP="00EE43D9">
      <w:pPr>
        <w:pStyle w:val="ListParagraph"/>
        <w:numPr>
          <w:ilvl w:val="0"/>
          <w:numId w:val="201"/>
        </w:numPr>
        <w:rPr>
          <w:highlight w:val="white"/>
        </w:rPr>
      </w:pPr>
      <w:r w:rsidRPr="00E46ED6">
        <w:rPr>
          <w:highlight w:val="white"/>
        </w:rPr>
        <w:t>All validation is case sensitive, however there is no general case sensitivity rule</w:t>
      </w:r>
      <w:r w:rsidR="00C529B1" w:rsidRPr="00E46ED6">
        <w:rPr>
          <w:highlight w:val="white"/>
        </w:rPr>
        <w:t>.</w:t>
      </w:r>
    </w:p>
    <w:p w14:paraId="64BC526C" w14:textId="77777777" w:rsidR="00E46ED6" w:rsidRPr="00E46ED6" w:rsidRDefault="00E46ED6" w:rsidP="0080029F">
      <w:pPr>
        <w:pStyle w:val="ListParagraph"/>
        <w:rPr>
          <w:highlight w:val="white"/>
        </w:rPr>
      </w:pPr>
    </w:p>
    <w:p w14:paraId="27B2ED4D" w14:textId="77777777" w:rsidR="00C529B1" w:rsidRDefault="00C529B1" w:rsidP="0080029F">
      <w:pPr>
        <w:pStyle w:val="ListParagraph"/>
        <w:numPr>
          <w:ilvl w:val="0"/>
          <w:numId w:val="1"/>
        </w:numPr>
      </w:pPr>
      <w:r>
        <w:t>All displayNames are language specific and when derived from a CV they shall be based on the language of the document.</w:t>
      </w:r>
    </w:p>
    <w:p w14:paraId="16466450" w14:textId="77777777" w:rsidR="00C529B1" w:rsidRDefault="00C529B1" w:rsidP="00EE43D9">
      <w:pPr>
        <w:pStyle w:val="ListParagraph"/>
        <w:numPr>
          <w:ilvl w:val="0"/>
          <w:numId w:val="202"/>
        </w:numPr>
        <w:rPr>
          <w:highlight w:val="white"/>
        </w:rPr>
      </w:pPr>
      <w:r w:rsidRPr="00E46ED6">
        <w:rPr>
          <w:highlight w:val="white"/>
        </w:rPr>
        <w:t>CV validation rules are responsible for ensuring the applicability, however there is no general case sensitivity rule.</w:t>
      </w:r>
    </w:p>
    <w:p w14:paraId="25831387" w14:textId="77777777" w:rsidR="00E46ED6" w:rsidRPr="00E46ED6" w:rsidRDefault="00E46ED6" w:rsidP="0080029F">
      <w:pPr>
        <w:pStyle w:val="ListParagraph"/>
        <w:rPr>
          <w:highlight w:val="white"/>
        </w:rPr>
      </w:pPr>
    </w:p>
    <w:p w14:paraId="3090D9F1" w14:textId="77777777" w:rsidR="00F42079" w:rsidRPr="00675DAA" w:rsidRDefault="00F42079" w:rsidP="0080029F">
      <w:pPr>
        <w:pStyle w:val="ListParagraph"/>
        <w:numPr>
          <w:ilvl w:val="0"/>
          <w:numId w:val="1"/>
        </w:numPr>
      </w:pPr>
      <w:commentRangeStart w:id="412"/>
      <w:r w:rsidRPr="00675DAA">
        <w:t>There are no spaces in id extensions.</w:t>
      </w:r>
    </w:p>
    <w:p w14:paraId="4005B95C" w14:textId="77777777" w:rsidR="00F42079" w:rsidRPr="00675DAA" w:rsidRDefault="00F42079" w:rsidP="0080029F">
      <w:pPr>
        <w:pStyle w:val="ListParagraph"/>
      </w:pPr>
    </w:p>
    <w:p w14:paraId="0724AF9B" w14:textId="77777777" w:rsidR="00F42079" w:rsidRPr="00675DAA" w:rsidRDefault="00F42079" w:rsidP="0080029F">
      <w:pPr>
        <w:pStyle w:val="ListParagraph"/>
        <w:numPr>
          <w:ilvl w:val="0"/>
          <w:numId w:val="1"/>
        </w:numPr>
        <w:rPr>
          <w:del w:id="413" w:author="pbx" w:date="2017-12-12T17:47:00Z"/>
        </w:rPr>
      </w:pPr>
      <w:del w:id="414" w:author="pbx" w:date="2017-12-12T17:47:00Z">
        <w:r w:rsidRPr="00675DAA">
          <w:delText>Letters in Globally Unique Identifiers (GUID) are lower case.</w:delText>
        </w:r>
      </w:del>
    </w:p>
    <w:p w14:paraId="25719372" w14:textId="77777777" w:rsidR="00F42079" w:rsidRPr="00675DAA" w:rsidRDefault="00F42079" w:rsidP="0080029F">
      <w:pPr>
        <w:pStyle w:val="ListParagraph"/>
        <w:rPr>
          <w:del w:id="415" w:author="pbx" w:date="2017-12-12T17:47:00Z"/>
        </w:rPr>
      </w:pPr>
    </w:p>
    <w:p w14:paraId="36A4CADA" w14:textId="77777777" w:rsidR="00F42079" w:rsidRPr="00675DAA" w:rsidRDefault="00F42079" w:rsidP="0080029F">
      <w:pPr>
        <w:pStyle w:val="ListParagraph"/>
        <w:numPr>
          <w:ilvl w:val="0"/>
          <w:numId w:val="1"/>
        </w:numPr>
      </w:pPr>
      <w:r w:rsidRPr="00675DAA">
        <w:t xml:space="preserve">There are no empty or incomplete elements except where the element can be empty. </w:t>
      </w:r>
    </w:p>
    <w:p w14:paraId="6B06CB29" w14:textId="77777777" w:rsidR="006D70E7" w:rsidRPr="00675DAA" w:rsidRDefault="006D70E7" w:rsidP="0080029F">
      <w:pPr>
        <w:pStyle w:val="ListParagraph"/>
      </w:pPr>
    </w:p>
    <w:p w14:paraId="7EACC60C" w14:textId="77777777" w:rsidR="005D1D9F" w:rsidRDefault="005D1D9F" w:rsidP="0080029F">
      <w:pPr>
        <w:pStyle w:val="ListParagraph"/>
        <w:numPr>
          <w:ilvl w:val="0"/>
          <w:numId w:val="1"/>
        </w:numPr>
      </w:pPr>
      <w:r>
        <w:t>The maximum file size limit is 500</w:t>
      </w:r>
      <w:r w:rsidR="00CF2055">
        <w:t>M</w:t>
      </w:r>
      <w:r w:rsidR="006D70E7" w:rsidRPr="00675DAA">
        <w:t>B per individual file</w:t>
      </w:r>
      <w:r>
        <w:t>.</w:t>
      </w:r>
    </w:p>
    <w:p w14:paraId="4536B8C3" w14:textId="77777777" w:rsidR="005D1D9F" w:rsidRDefault="005D1D9F" w:rsidP="0080029F">
      <w:pPr>
        <w:pStyle w:val="ListParagraph"/>
      </w:pPr>
    </w:p>
    <w:p w14:paraId="5F5AFB29" w14:textId="77777777" w:rsidR="00D024BA" w:rsidRDefault="005D1D9F" w:rsidP="0080029F">
      <w:pPr>
        <w:pStyle w:val="ListParagraph"/>
        <w:numPr>
          <w:ilvl w:val="0"/>
          <w:numId w:val="1"/>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14:paraId="40624A6E" w14:textId="77777777" w:rsidR="00D024BA" w:rsidRDefault="00D024BA" w:rsidP="0080029F">
      <w:pPr>
        <w:pStyle w:val="ListParagraph"/>
      </w:pPr>
    </w:p>
    <w:p w14:paraId="15CE4571" w14:textId="1132307E" w:rsidR="006C04E0" w:rsidRPr="00675DAA" w:rsidRDefault="006C04E0" w:rsidP="0080029F">
      <w:pPr>
        <w:pStyle w:val="ListParagraph"/>
        <w:numPr>
          <w:ilvl w:val="0"/>
          <w:numId w:val="1"/>
        </w:numPr>
      </w:pPr>
      <w:r w:rsidRPr="00675DAA">
        <w:lastRenderedPageBreak/>
        <w:t>There are no Processing Instructions included in the SPL file.</w:t>
      </w:r>
      <w:commentRangeEnd w:id="412"/>
      <w:r w:rsidR="00627D26">
        <w:rPr>
          <w:rStyle w:val="CommentReference"/>
        </w:rPr>
        <w:commentReference w:id="412"/>
      </w:r>
    </w:p>
    <w:p w14:paraId="254AAD9C" w14:textId="77777777" w:rsidR="009A2DBF" w:rsidRPr="00675DAA" w:rsidRDefault="009A2DBF" w:rsidP="0080029F">
      <w:pPr>
        <w:pStyle w:val="ListParagraph"/>
      </w:pPr>
    </w:p>
    <w:p w14:paraId="3CF2FDEF" w14:textId="77777777" w:rsidR="00627D26" w:rsidRDefault="009A2DBF" w:rsidP="0080029F">
      <w:pPr>
        <w:pStyle w:val="ListParagraph"/>
        <w:numPr>
          <w:ilvl w:val="0"/>
          <w:numId w:val="1"/>
        </w:numPr>
      </w:pPr>
      <w:r w:rsidRPr="00675DAA">
        <w:t xml:space="preserve">The Schema and Style sheet are a pure adaptation of the </w:t>
      </w:r>
      <w:r w:rsidR="001341C6">
        <w:t>HL7 s</w:t>
      </w:r>
      <w:r w:rsidRPr="00675DAA">
        <w:t>chema</w:t>
      </w:r>
      <w:r w:rsidR="005F410D">
        <w:t>.</w:t>
      </w:r>
    </w:p>
    <w:p w14:paraId="51047F82" w14:textId="77777777" w:rsidR="00627D26" w:rsidRPr="00E46ED6" w:rsidRDefault="00962148" w:rsidP="00C00C2B">
      <w:pPr>
        <w:pStyle w:val="ListParagraph"/>
        <w:numPr>
          <w:ilvl w:val="0"/>
          <w:numId w:val="47"/>
        </w:numPr>
        <w:rPr>
          <w:highlight w:val="white"/>
        </w:rPr>
      </w:pPr>
      <w:r w:rsidRPr="00E46ED6">
        <w:rPr>
          <w:highlight w:val="white"/>
        </w:rPr>
        <w:t>I</w:t>
      </w:r>
      <w:r w:rsidR="00627D26" w:rsidRPr="00E46ED6">
        <w:rPr>
          <w:highlight w:val="white"/>
        </w:rPr>
        <w:t xml:space="preserve">nformational </w:t>
      </w:r>
      <w:r w:rsidR="00EE6F31" w:rsidRPr="00E46ED6">
        <w:rPr>
          <w:highlight w:val="white"/>
        </w:rPr>
        <w:t xml:space="preserve">only (no </w:t>
      </w:r>
      <w:r w:rsidR="00627D26" w:rsidRPr="00E46ED6">
        <w:rPr>
          <w:highlight w:val="white"/>
        </w:rPr>
        <w:t>validation aspect</w:t>
      </w:r>
      <w:r w:rsidRPr="00E46ED6">
        <w:rPr>
          <w:highlight w:val="white"/>
        </w:rPr>
        <w:t>)</w:t>
      </w:r>
      <w:r w:rsidR="00627D26" w:rsidRPr="00E46ED6">
        <w:rPr>
          <w:highlight w:val="white"/>
        </w:rPr>
        <w:t>.</w:t>
      </w:r>
    </w:p>
    <w:p w14:paraId="349C7538" w14:textId="77777777" w:rsidR="008D6D3E" w:rsidRDefault="008D6D3E" w:rsidP="0080029F">
      <w:pPr>
        <w:pStyle w:val="ListParagraph"/>
      </w:pPr>
    </w:p>
    <w:p w14:paraId="7149BAC2" w14:textId="77777777" w:rsidR="008D6D3E" w:rsidRPr="00675DAA" w:rsidRDefault="008D6D3E" w:rsidP="0080029F">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14:paraId="348EA761" w14:textId="77777777" w:rsidR="00E46ED6" w:rsidRDefault="00ED1FC6" w:rsidP="00EE43D9">
      <w:pPr>
        <w:pStyle w:val="ListParagraph"/>
        <w:numPr>
          <w:ilvl w:val="0"/>
          <w:numId w:val="203"/>
        </w:numPr>
        <w:rPr>
          <w:highlight w:val="white"/>
        </w:rPr>
      </w:pPr>
      <w:r w:rsidRPr="00E46ED6">
        <w:rPr>
          <w:highlight w:val="white"/>
        </w:rPr>
        <w:t xml:space="preserve">Informational </w:t>
      </w:r>
      <w:r w:rsidR="00EE6F31" w:rsidRPr="00E46ED6">
        <w:rPr>
          <w:highlight w:val="white"/>
        </w:rPr>
        <w:t xml:space="preserve">only (no </w:t>
      </w:r>
      <w:r w:rsidRPr="00E46ED6">
        <w:rPr>
          <w:highlight w:val="white"/>
        </w:rPr>
        <w:t>validation aspect).</w:t>
      </w:r>
    </w:p>
    <w:p w14:paraId="5FB7F44D" w14:textId="77777777" w:rsidR="0080029F" w:rsidRPr="00E46ED6" w:rsidRDefault="0080029F" w:rsidP="0080029F">
      <w:pPr>
        <w:pStyle w:val="ListParagraph"/>
        <w:ind w:left="360"/>
        <w:rPr>
          <w:highlight w:val="white"/>
        </w:rPr>
      </w:pPr>
    </w:p>
    <w:p w14:paraId="04E6CA05" w14:textId="77777777" w:rsidR="00DF0F23" w:rsidRDefault="00DF0F23" w:rsidP="0080029F">
      <w:pPr>
        <w:pStyle w:val="ListParagraph"/>
        <w:numPr>
          <w:ilvl w:val="0"/>
          <w:numId w:val="1"/>
        </w:numPr>
        <w:rPr>
          <w:del w:id="416" w:author="pbx" w:date="2017-12-12T17:47:00Z"/>
        </w:rPr>
      </w:pPr>
      <w:del w:id="417" w:author="pbx" w:date="2017-12-12T17:47:00Z">
        <w:r>
          <w:delText>Any element not explicitly mentioned in the validation rules is to be left empty where permitted and when it cannot be left empty is to be removed.</w:delText>
        </w:r>
      </w:del>
    </w:p>
    <w:p w14:paraId="24E0CCAD" w14:textId="77777777" w:rsidR="004E59A5" w:rsidRDefault="004E59A5" w:rsidP="00EE43D9">
      <w:pPr>
        <w:pStyle w:val="ListParagraph"/>
        <w:numPr>
          <w:ilvl w:val="0"/>
          <w:numId w:val="272"/>
        </w:numPr>
        <w:rPr>
          <w:del w:id="418" w:author="pbx" w:date="2017-12-12T17:47:00Z"/>
          <w:highlight w:val="white"/>
        </w:rPr>
      </w:pPr>
      <w:del w:id="419" w:author="pbx" w:date="2017-12-12T17:47:00Z">
        <w:r w:rsidRPr="00E46ED6">
          <w:rPr>
            <w:highlight w:val="white"/>
          </w:rPr>
          <w:delText>Informational only (no validation aspect).</w:delText>
        </w:r>
      </w:del>
    </w:p>
    <w:p w14:paraId="5F18DECA" w14:textId="77777777" w:rsidR="0080029F" w:rsidRPr="00E46ED6" w:rsidRDefault="0080029F" w:rsidP="0080029F">
      <w:pPr>
        <w:pStyle w:val="ListParagraph"/>
        <w:ind w:left="360"/>
        <w:rPr>
          <w:del w:id="420" w:author="pbx" w:date="2017-12-12T17:47:00Z"/>
          <w:highlight w:val="white"/>
        </w:rPr>
      </w:pPr>
    </w:p>
    <w:p w14:paraId="2F24136D" w14:textId="77777777" w:rsidR="00A426D5" w:rsidRPr="00E83024" w:rsidRDefault="00A426D5" w:rsidP="00B4127E">
      <w:pPr>
        <w:pStyle w:val="ListParagraph"/>
        <w:numPr>
          <w:ilvl w:val="0"/>
          <w:numId w:val="1"/>
        </w:numPr>
      </w:pPr>
      <w:r w:rsidRPr="00E46ED6">
        <w:t>The title for labeling section will be the same as the &lt;code@displayName&gt; value when the Title column states Fixed, when it states Manual then the title is free form, in cases when it states N/A then there is no title for the section.</w:t>
      </w:r>
      <w:r w:rsidR="00CC1F19">
        <w:t xml:space="preserve"> OID </w:t>
      </w:r>
      <w:r w:rsidR="00CC1F19" w:rsidRPr="00B4127E">
        <w:t>2.16.840.1.113883.2.20.6.36 encodes the validation details for sections.</w:t>
      </w:r>
    </w:p>
    <w:p w14:paraId="160A1431" w14:textId="77777777" w:rsidR="00A426D5" w:rsidRPr="00E46ED6" w:rsidRDefault="004E59A5" w:rsidP="00EE43D9">
      <w:pPr>
        <w:pStyle w:val="ListParagraph"/>
        <w:numPr>
          <w:ilvl w:val="0"/>
          <w:numId w:val="204"/>
        </w:numPr>
        <w:rPr>
          <w:highlight w:val="white"/>
        </w:rPr>
      </w:pPr>
      <w:r>
        <w:rPr>
          <w:highlight w:val="white"/>
        </w:rPr>
        <w:t>SPL Rule 7 does the general validation of this aspect.</w:t>
      </w:r>
    </w:p>
    <w:p w14:paraId="1BB55C3E" w14:textId="77777777" w:rsidR="00627D26" w:rsidRDefault="00627D26" w:rsidP="0080029F"/>
    <w:p w14:paraId="17A07218" w14:textId="77777777" w:rsidR="00AA548E" w:rsidRDefault="00B4127E" w:rsidP="00B4127E">
      <w:pPr>
        <w:pStyle w:val="ListParagraph"/>
        <w:numPr>
          <w:ilvl w:val="0"/>
          <w:numId w:val="1"/>
        </w:numPr>
        <w:rPr>
          <w:ins w:id="421" w:author="pbx" w:date="2017-12-12T17:47:00Z"/>
        </w:rPr>
      </w:pPr>
      <w:ins w:id="422" w:author="pbx" w:date="2017-12-12T17:47:00Z">
        <w:r>
          <w:t xml:space="preserve">Time values (such as </w:t>
        </w:r>
        <w:r w:rsidRPr="00675DAA">
          <w:t>effectiveTime@value</w:t>
        </w:r>
        <w:r>
          <w:t xml:space="preserve">, </w:t>
        </w:r>
        <w:r w:rsidR="00953ECB">
          <w:fldChar w:fldCharType="begin"/>
        </w:r>
        <w:r w:rsidR="00953ECB">
          <w:instrText xml:space="preserve"> HYPERLINK "mailto:effectiveTime.low@value" </w:instrText>
        </w:r>
        <w:r w:rsidR="00953ECB">
          <w:fldChar w:fldCharType="separate"/>
        </w:r>
        <w:r w:rsidRPr="00B4127E">
          <w:t>effectiveTime.low@value</w:t>
        </w:r>
        <w:r w:rsidR="00953ECB">
          <w:fldChar w:fldCharType="end"/>
        </w:r>
        <w:r>
          <w:t xml:space="preserve"> and </w:t>
        </w:r>
        <w:r w:rsidRPr="00675DAA">
          <w:t>effectiveTime</w:t>
        </w:r>
        <w:r>
          <w:t>.high</w:t>
        </w:r>
        <w:r w:rsidRPr="00675DAA">
          <w:t>@value</w:t>
        </w:r>
        <w:r>
          <w:t>) are based on ISO-8601. They use the following format YYYYMMDDHHMMSS+”GMT offset” all values other than the + symbol are integers, the time aspect is based on a 24hr notation</w:t>
        </w:r>
        <w:r w:rsidR="00FB35C1">
          <w:t xml:space="preserve"> and unless specified using the Time Zone offset assumed to be GMT time</w:t>
        </w:r>
        <w:r>
          <w:t xml:space="preserve">. </w:t>
        </w:r>
        <w:r w:rsidR="00FB35C1">
          <w:t xml:space="preserve">YYYY </w:t>
        </w:r>
        <w:r>
          <w:t>represents the year</w:t>
        </w:r>
        <w:r w:rsidR="00FB35C1">
          <w:t xml:space="preserve"> and is 4 digits</w:t>
        </w:r>
        <w:r>
          <w:t xml:space="preserve">, MM </w:t>
        </w:r>
        <w:r w:rsidR="00FB35C1">
          <w:t xml:space="preserve">represents the </w:t>
        </w:r>
        <w:r>
          <w:t>month</w:t>
        </w:r>
        <w:r w:rsidR="00FB35C1">
          <w:t xml:space="preserve"> and is 2 digits</w:t>
        </w:r>
        <w:r>
          <w:t xml:space="preserve">, DD </w:t>
        </w:r>
        <w:r w:rsidR="00FB35C1">
          <w:t xml:space="preserve">represents </w:t>
        </w:r>
        <w:r>
          <w:t>the day</w:t>
        </w:r>
        <w:r w:rsidR="00FB35C1">
          <w:t xml:space="preserve"> and is 2 digits</w:t>
        </w:r>
        <w:r>
          <w:t xml:space="preserve">, HH </w:t>
        </w:r>
        <w:r w:rsidR="00FB35C1">
          <w:t xml:space="preserve">represents the </w:t>
        </w:r>
        <w:r>
          <w:t>hour</w:t>
        </w:r>
        <w:r w:rsidR="00FB35C1">
          <w:t xml:space="preserve"> and is 2 digits</w:t>
        </w:r>
        <w:r>
          <w:t xml:space="preserve">, MM </w:t>
        </w:r>
        <w:r w:rsidR="00FB35C1">
          <w:t xml:space="preserve">represents </w:t>
        </w:r>
        <w:r>
          <w:t>the minutes</w:t>
        </w:r>
        <w:r w:rsidR="00FB35C1">
          <w:t xml:space="preserve"> and is 2 digits</w:t>
        </w:r>
        <w:r>
          <w:t xml:space="preserve">, SS </w:t>
        </w:r>
        <w:r w:rsidR="00FB35C1">
          <w:t xml:space="preserve">represents the </w:t>
        </w:r>
        <w:r>
          <w:t xml:space="preserve">seconds </w:t>
        </w:r>
        <w:r w:rsidR="00FB35C1">
          <w:t xml:space="preserve">and is 2 digits. The time </w:t>
        </w:r>
        <w:r>
          <w:t xml:space="preserve">may be followed by a + (plus) </w:t>
        </w:r>
        <w:r w:rsidR="00AA548E">
          <w:t xml:space="preserve">or a - (minus) </w:t>
        </w:r>
        <w:r>
          <w:t>symbol and a Time Zone offset from GMT expressed as 4 digits</w:t>
        </w:r>
        <w:r w:rsidRPr="00675DAA">
          <w:t>.</w:t>
        </w:r>
        <w:r>
          <w:t xml:space="preserve"> </w:t>
        </w:r>
        <w:r w:rsidR="00D62EB8">
          <w:t xml:space="preserve"> </w:t>
        </w:r>
        <w:r w:rsidR="00AA548E">
          <w:t xml:space="preserve">While the ISO standard provides many options HPFB only allows for 3 permutations on time values. </w:t>
        </w:r>
      </w:ins>
    </w:p>
    <w:p w14:paraId="0145C5B5" w14:textId="77777777" w:rsidR="00AA548E" w:rsidRDefault="00AA548E" w:rsidP="00AA548E">
      <w:pPr>
        <w:pStyle w:val="ListParagraph"/>
        <w:numPr>
          <w:ilvl w:val="1"/>
          <w:numId w:val="1"/>
        </w:numPr>
        <w:rPr>
          <w:ins w:id="423" w:author="pbx" w:date="2017-12-12T17:47:00Z"/>
        </w:rPr>
      </w:pPr>
      <w:ins w:id="424" w:author="pbx" w:date="2017-12-12T17:47:00Z">
        <w:r>
          <w:t>Date Only, in this model the string is limited to YYYYMMDD</w:t>
        </w:r>
      </w:ins>
    </w:p>
    <w:p w14:paraId="6CBE7310" w14:textId="77777777" w:rsidR="00AA548E" w:rsidRDefault="00AA548E" w:rsidP="00AA548E">
      <w:pPr>
        <w:pStyle w:val="ListParagraph"/>
        <w:numPr>
          <w:ilvl w:val="1"/>
          <w:numId w:val="1"/>
        </w:numPr>
        <w:rPr>
          <w:ins w:id="425" w:author="pbx" w:date="2017-12-12T17:47:00Z"/>
        </w:rPr>
      </w:pPr>
      <w:ins w:id="426" w:author="pbx" w:date="2017-12-12T17:47:00Z">
        <w:r>
          <w:t>Date and GMT Time, in this model the string is limited to YYYYMMDDHHMMSS</w:t>
        </w:r>
      </w:ins>
    </w:p>
    <w:p w14:paraId="61512380" w14:textId="77777777" w:rsidR="00B4127E" w:rsidRDefault="00AA548E" w:rsidP="00AA548E">
      <w:pPr>
        <w:pStyle w:val="ListParagraph"/>
        <w:numPr>
          <w:ilvl w:val="1"/>
          <w:numId w:val="1"/>
        </w:numPr>
        <w:rPr>
          <w:ins w:id="427" w:author="pbx" w:date="2017-12-12T17:47:00Z"/>
        </w:rPr>
      </w:pPr>
      <w:ins w:id="428" w:author="pbx" w:date="2017-12-12T17:47:00Z">
        <w:r>
          <w:t xml:space="preserve">Date and Local Time, in this model the GMT offset is added as an example </w:t>
        </w:r>
        <w:r w:rsidR="001F4CAD">
          <w:t xml:space="preserve">YYYYMMDDHHMMSS-0500 represents EST depending on the time of the year the reason is that the offset is </w:t>
        </w:r>
        <w:r w:rsidR="00D62EB8">
          <w:t>static and therefore must be manually adjusted for Daylight Saving Time as appropriate.</w:t>
        </w:r>
      </w:ins>
    </w:p>
    <w:p w14:paraId="00CBC018" w14:textId="77777777" w:rsidR="00B4127E" w:rsidRDefault="00B4127E" w:rsidP="00EE43D9">
      <w:pPr>
        <w:pStyle w:val="ListParagraph"/>
        <w:numPr>
          <w:ilvl w:val="0"/>
          <w:numId w:val="211"/>
        </w:numPr>
        <w:rPr>
          <w:ins w:id="429" w:author="pbx" w:date="2017-12-12T17:47:00Z"/>
        </w:rPr>
      </w:pPr>
      <w:ins w:id="430" w:author="pbx" w:date="2017-12-12T17:47:00Z">
        <w:r w:rsidRPr="00E46ED6">
          <w:rPr>
            <w:highlight w:val="white"/>
          </w:rPr>
          <w:t>Informational only</w:t>
        </w:r>
        <w:r w:rsidR="001F4CAD">
          <w:rPr>
            <w:highlight w:val="white"/>
          </w:rPr>
          <w:t xml:space="preserve"> as</w:t>
        </w:r>
        <w:r>
          <w:rPr>
            <w:highlight w:val="white"/>
          </w:rPr>
          <w:t xml:space="preserve"> the validation is performed at the element level</w:t>
        </w:r>
        <w:r w:rsidR="001F4CAD">
          <w:t xml:space="preserve"> and is doctype specific</w:t>
        </w:r>
        <w:r>
          <w:t>.</w:t>
        </w:r>
      </w:ins>
    </w:p>
    <w:p w14:paraId="2394FCFC" w14:textId="77777777" w:rsidR="00B4127E" w:rsidRDefault="00B4127E" w:rsidP="00B4127E">
      <w:pPr>
        <w:pStyle w:val="ListParagraph"/>
        <w:ind w:left="360"/>
        <w:rPr>
          <w:ins w:id="431" w:author="pbx" w:date="2017-12-12T17:47:00Z"/>
        </w:rPr>
      </w:pPr>
    </w:p>
    <w:p w14:paraId="25BA2618" w14:textId="77777777" w:rsidR="00B84814" w:rsidRDefault="00B84814" w:rsidP="00B84814">
      <w:pPr>
        <w:pStyle w:val="ListParagraph"/>
        <w:numPr>
          <w:ilvl w:val="0"/>
          <w:numId w:val="1"/>
        </w:numPr>
        <w:rPr>
          <w:ins w:id="432" w:author="pbx" w:date="2017-12-12T17:47:00Z"/>
        </w:rPr>
      </w:pPr>
      <w:ins w:id="433" w:author="pbx" w:date="2017-12-12T17:47:00Z">
        <w:r>
          <w:t xml:space="preserve">CV Terms shall only be used as applicable. The sponsor is responsible to ensure that </w:t>
        </w:r>
        <w:r w:rsidR="00B77648">
          <w:t>Controlled</w:t>
        </w:r>
        <w:r>
          <w:t xml:space="preserve"> Vocabulary terms are used appropriately. To assist the </w:t>
        </w:r>
        <w:r w:rsidR="00B77648">
          <w:t xml:space="preserve">IG’s identify where there is a scope constraint and </w:t>
        </w:r>
        <w:r>
          <w:t xml:space="preserve">OID’s detail the applicable context for each term </w:t>
        </w:r>
        <w:r w:rsidR="00B77648">
          <w:t>that have a scope constraint.  The majority of the scope constraints are at the Doctype or Doctype/Template level an example is that an NDS may not contain any superseded or rescinded or rejected terms.</w:t>
        </w:r>
      </w:ins>
    </w:p>
    <w:p w14:paraId="71541DD3" w14:textId="77777777" w:rsidR="00B84814" w:rsidRPr="00E46ED6" w:rsidRDefault="00B84814" w:rsidP="00B4127E">
      <w:pPr>
        <w:pStyle w:val="ListParagraph"/>
        <w:ind w:left="360"/>
        <w:rPr>
          <w:ins w:id="434" w:author="pbx" w:date="2017-12-12T17:47:00Z"/>
        </w:rPr>
      </w:pPr>
    </w:p>
    <w:p w14:paraId="43092B90" w14:textId="77777777" w:rsidR="00065130" w:rsidRPr="00675DAA" w:rsidRDefault="00065130" w:rsidP="0080029F">
      <w:pPr>
        <w:pStyle w:val="Heading1"/>
      </w:pPr>
      <w:bookmarkStart w:id="435" w:name="_Toc500864045"/>
      <w:bookmarkStart w:id="436" w:name="_Toc495429244"/>
      <w:r w:rsidRPr="00675DAA">
        <w:t>Controlled Vocabularies</w:t>
      </w:r>
      <w:bookmarkEnd w:id="435"/>
      <w:bookmarkEnd w:id="436"/>
    </w:p>
    <w:p w14:paraId="51D917F1" w14:textId="0ABCF6C0" w:rsidR="005E72B6" w:rsidRDefault="00CB5071" w:rsidP="0080029F">
      <w:del w:id="437" w:author="pbx" w:date="2017-12-12T17:47:00Z">
        <w:r>
          <w:delText>A listing of t</w:delText>
        </w:r>
        <w:r w:rsidR="00892ADA">
          <w:delText xml:space="preserve">he </w:delText>
        </w:r>
      </w:del>
      <w:ins w:id="438" w:author="pbx" w:date="2017-12-12T17:47:00Z">
        <w:r w:rsidR="00466B2C">
          <w:t>For a complete overview of the HPFB CV’s please refer to</w:t>
        </w:r>
        <w:r w:rsidR="00AC5601">
          <w:t xml:space="preserve"> the </w:t>
        </w:r>
        <w:r w:rsidR="00DA5148" w:rsidRPr="00DA5148">
          <w:t>H</w:t>
        </w:r>
        <w:r w:rsidR="00DA5148">
          <w:t>PFB CV Overview document</w:t>
        </w:r>
        <w:r w:rsidR="00466B2C">
          <w:t xml:space="preserve">, outlined below are </w:t>
        </w:r>
      </w:ins>
      <w:r w:rsidR="00065130" w:rsidRPr="00675DAA">
        <w:t xml:space="preserve">CV’s used in the context of </w:t>
      </w:r>
      <w:r w:rsidR="00AF21F6">
        <w:t>HPFB</w:t>
      </w:r>
      <w:r w:rsidR="00FE4719">
        <w:t xml:space="preserve"> SPL</w:t>
      </w:r>
      <w:r w:rsidR="00AC5601">
        <w:t xml:space="preserve"> </w:t>
      </w:r>
      <w:del w:id="439" w:author="pbx" w:date="2017-12-12T17:47:00Z">
        <w:r>
          <w:delText>is provided below</w:delText>
        </w:r>
      </w:del>
      <w:ins w:id="440" w:author="pbx" w:date="2017-12-12T17:47:00Z">
        <w:r w:rsidR="00AC5601">
          <w:t>implementation</w:t>
        </w:r>
      </w:ins>
      <w:r>
        <w:t>,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14:paraId="61ABE1AC" w14:textId="77777777" w:rsidTr="005450D1">
        <w:trPr>
          <w:trHeight w:val="300"/>
          <w:tblHeader/>
        </w:trPr>
        <w:tc>
          <w:tcPr>
            <w:tcW w:w="3217" w:type="dxa"/>
            <w:shd w:val="clear" w:color="auto" w:fill="D9D9D9" w:themeFill="background1" w:themeFillShade="D9"/>
          </w:tcPr>
          <w:p w14:paraId="10785038" w14:textId="77777777" w:rsidR="00D877DC" w:rsidRPr="001111C2" w:rsidRDefault="00D877DC" w:rsidP="0080029F">
            <w:pPr>
              <w:rPr>
                <w:lang w:val="en-US"/>
              </w:rPr>
            </w:pPr>
            <w:bookmarkStart w:id="441" w:name="OLE_LINK1"/>
            <w:r w:rsidRPr="001111C2">
              <w:rPr>
                <w:lang w:val="en-US"/>
              </w:rPr>
              <w:t>OID</w:t>
            </w:r>
          </w:p>
        </w:tc>
        <w:tc>
          <w:tcPr>
            <w:tcW w:w="2416" w:type="dxa"/>
            <w:shd w:val="clear" w:color="auto" w:fill="D9D9D9" w:themeFill="background1" w:themeFillShade="D9"/>
          </w:tcPr>
          <w:p w14:paraId="72AA3BBF" w14:textId="77777777" w:rsidR="00D877DC" w:rsidRPr="001111C2" w:rsidRDefault="00D877DC" w:rsidP="0080029F">
            <w:pPr>
              <w:rPr>
                <w:lang w:val="en-US"/>
              </w:rPr>
            </w:pPr>
            <w:r w:rsidRPr="001111C2">
              <w:rPr>
                <w:lang w:val="en-US"/>
              </w:rPr>
              <w:t>Symbolic Name</w:t>
            </w:r>
          </w:p>
        </w:tc>
        <w:tc>
          <w:tcPr>
            <w:tcW w:w="3742" w:type="dxa"/>
            <w:shd w:val="clear" w:color="auto" w:fill="D9D9D9" w:themeFill="background1" w:themeFillShade="D9"/>
          </w:tcPr>
          <w:p w14:paraId="07C31290" w14:textId="77777777" w:rsidR="00D877DC" w:rsidRPr="001111C2" w:rsidRDefault="00D877DC" w:rsidP="0080029F">
            <w:pPr>
              <w:rPr>
                <w:lang w:val="en-US"/>
              </w:rPr>
            </w:pPr>
            <w:r w:rsidRPr="001111C2">
              <w:rPr>
                <w:lang w:val="en-US"/>
              </w:rPr>
              <w:t>Usage</w:t>
            </w:r>
          </w:p>
        </w:tc>
      </w:tr>
      <w:tr w:rsidR="00CD4FF5" w:rsidRPr="00D877DC" w14:paraId="32A92367" w14:textId="77777777" w:rsidTr="005450D1">
        <w:trPr>
          <w:trHeight w:val="300"/>
          <w:del w:id="442" w:author="pbx" w:date="2017-12-12T17:47:00Z"/>
        </w:trPr>
        <w:tc>
          <w:tcPr>
            <w:tcW w:w="3217" w:type="dxa"/>
            <w:shd w:val="clear" w:color="auto" w:fill="auto"/>
          </w:tcPr>
          <w:p w14:paraId="0E52DE7F" w14:textId="77777777" w:rsidR="00CD4FF5" w:rsidRPr="00D877DC" w:rsidRDefault="00CD4FF5" w:rsidP="0080029F">
            <w:pPr>
              <w:rPr>
                <w:del w:id="443" w:author="pbx" w:date="2017-12-12T17:47:00Z"/>
                <w:lang w:val="en-US"/>
              </w:rPr>
            </w:pPr>
            <w:del w:id="444" w:author="pbx" w:date="2017-12-12T17:47:00Z">
              <w:r w:rsidRPr="00D877DC">
                <w:rPr>
                  <w:lang w:val="en-US"/>
                </w:rPr>
                <w:lastRenderedPageBreak/>
                <w:delText>2.16.840.1.113883.2.20.6</w:delText>
              </w:r>
            </w:del>
          </w:p>
        </w:tc>
        <w:tc>
          <w:tcPr>
            <w:tcW w:w="2416" w:type="dxa"/>
            <w:shd w:val="clear" w:color="auto" w:fill="auto"/>
          </w:tcPr>
          <w:p w14:paraId="1C2E7133" w14:textId="77777777" w:rsidR="00CD4FF5" w:rsidRPr="00D877DC" w:rsidRDefault="00D41A46" w:rsidP="0080029F">
            <w:pPr>
              <w:rPr>
                <w:del w:id="445" w:author="pbx" w:date="2017-12-12T17:47:00Z"/>
                <w:lang w:val="en-US"/>
              </w:rPr>
            </w:pPr>
            <w:del w:id="446" w:author="pbx" w:date="2017-12-12T17:47:00Z">
              <w:r>
                <w:rPr>
                  <w:lang w:val="en-US"/>
                </w:rPr>
                <w:delText>h</w:delText>
              </w:r>
              <w:r w:rsidR="00CD4FF5">
                <w:rPr>
                  <w:lang w:val="en-US"/>
                </w:rPr>
                <w:delText>c-hpfb</w:delText>
              </w:r>
            </w:del>
          </w:p>
        </w:tc>
        <w:tc>
          <w:tcPr>
            <w:tcW w:w="3742" w:type="dxa"/>
            <w:shd w:val="clear" w:color="auto" w:fill="auto"/>
          </w:tcPr>
          <w:p w14:paraId="3CB97ACF" w14:textId="77777777" w:rsidR="00CD4FF5" w:rsidRPr="00D877DC" w:rsidRDefault="00D41A46" w:rsidP="0080029F">
            <w:pPr>
              <w:rPr>
                <w:del w:id="447" w:author="pbx" w:date="2017-12-12T17:47:00Z"/>
                <w:lang w:val="en-US"/>
              </w:rPr>
            </w:pPr>
            <w:del w:id="448" w:author="pbx" w:date="2017-12-12T17:47:00Z">
              <w:r>
                <w:rPr>
                  <w:lang w:val="en-US"/>
                </w:rPr>
                <w:delText>Root OID for the Health Products</w:delText>
              </w:r>
              <w:r w:rsidR="00CD4FF5">
                <w:rPr>
                  <w:lang w:val="en-US"/>
                </w:rPr>
                <w:delText xml:space="preserve"> and Food Branch (HPFB)</w:delText>
              </w:r>
            </w:del>
          </w:p>
        </w:tc>
      </w:tr>
      <w:tr w:rsidR="00D877DC" w:rsidRPr="00D877DC" w14:paraId="332FC5B8" w14:textId="77777777" w:rsidTr="005450D1">
        <w:trPr>
          <w:trHeight w:val="300"/>
        </w:trPr>
        <w:tc>
          <w:tcPr>
            <w:tcW w:w="3217" w:type="dxa"/>
            <w:shd w:val="clear" w:color="auto" w:fill="auto"/>
          </w:tcPr>
          <w:p w14:paraId="19FD68A4" w14:textId="77777777" w:rsidR="00D877DC" w:rsidRPr="00D877DC" w:rsidRDefault="00D877DC" w:rsidP="0080029F">
            <w:pPr>
              <w:rPr>
                <w:lang w:val="en-US"/>
              </w:rPr>
            </w:pPr>
            <w:r w:rsidRPr="00D877DC">
              <w:rPr>
                <w:lang w:val="en-US"/>
              </w:rPr>
              <w:t>2.16.840.1.113883.2.20.6.2</w:t>
            </w:r>
          </w:p>
        </w:tc>
        <w:tc>
          <w:tcPr>
            <w:tcW w:w="2416" w:type="dxa"/>
            <w:shd w:val="clear" w:color="auto" w:fill="auto"/>
          </w:tcPr>
          <w:p w14:paraId="29A4174C" w14:textId="77777777" w:rsidR="00D877DC" w:rsidRPr="00D877DC" w:rsidRDefault="00D877DC" w:rsidP="0080029F">
            <w:pPr>
              <w:rPr>
                <w:lang w:val="en-US"/>
              </w:rPr>
            </w:pPr>
            <w:r w:rsidRPr="00D877DC">
              <w:rPr>
                <w:lang w:val="en-US"/>
              </w:rPr>
              <w:t>scheduling-symbol</w:t>
            </w:r>
          </w:p>
        </w:tc>
        <w:tc>
          <w:tcPr>
            <w:tcW w:w="3742" w:type="dxa"/>
            <w:shd w:val="clear" w:color="auto" w:fill="auto"/>
          </w:tcPr>
          <w:p w14:paraId="171E8F89" w14:textId="77777777" w:rsidR="00D877DC" w:rsidRDefault="00D877DC" w:rsidP="0080029F">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14:paraId="0A7534D8" w14:textId="77777777" w:rsidR="00466151" w:rsidRDefault="00466151" w:rsidP="0080029F">
            <w:pPr>
              <w:rPr>
                <w:lang w:val="en-US"/>
              </w:rPr>
            </w:pPr>
          </w:p>
          <w:p w14:paraId="4D78ED2D" w14:textId="77777777" w:rsidR="00466151" w:rsidRPr="00D877DC" w:rsidRDefault="00466151" w:rsidP="0080029F">
            <w:pPr>
              <w:rPr>
                <w:lang w:val="en-US"/>
              </w:rPr>
            </w:pPr>
            <w:r>
              <w:rPr>
                <w:lang w:val="en-US"/>
              </w:rPr>
              <w:t>This OID is currently used only for doctype specific aspects.</w:t>
            </w:r>
          </w:p>
        </w:tc>
      </w:tr>
      <w:tr w:rsidR="00D877DC" w:rsidRPr="00D877DC" w14:paraId="70B4C9FD" w14:textId="77777777" w:rsidTr="005450D1">
        <w:trPr>
          <w:trHeight w:val="300"/>
        </w:trPr>
        <w:tc>
          <w:tcPr>
            <w:tcW w:w="3217" w:type="dxa"/>
            <w:shd w:val="clear" w:color="auto" w:fill="auto"/>
            <w:hideMark/>
          </w:tcPr>
          <w:p w14:paraId="4AC0ECAC" w14:textId="77777777" w:rsidR="00D877DC" w:rsidRPr="00D877DC" w:rsidRDefault="00D877DC" w:rsidP="0080029F">
            <w:pPr>
              <w:rPr>
                <w:lang w:val="en-US"/>
              </w:rPr>
            </w:pPr>
            <w:r w:rsidRPr="00D877DC">
              <w:rPr>
                <w:lang w:val="en-US"/>
              </w:rPr>
              <w:t>2.16.840.1.113883.2.20.6.3</w:t>
            </w:r>
          </w:p>
        </w:tc>
        <w:tc>
          <w:tcPr>
            <w:tcW w:w="2416" w:type="dxa"/>
            <w:shd w:val="clear" w:color="auto" w:fill="auto"/>
            <w:hideMark/>
          </w:tcPr>
          <w:p w14:paraId="6644719A" w14:textId="77777777" w:rsidR="00D877DC" w:rsidRPr="00D877DC" w:rsidRDefault="00D877DC" w:rsidP="0080029F">
            <w:pPr>
              <w:rPr>
                <w:lang w:val="en-US"/>
              </w:rPr>
            </w:pPr>
            <w:r w:rsidRPr="00D877DC">
              <w:rPr>
                <w:lang w:val="en-US"/>
              </w:rPr>
              <w:t>dosage-form</w:t>
            </w:r>
          </w:p>
        </w:tc>
        <w:tc>
          <w:tcPr>
            <w:tcW w:w="3742" w:type="dxa"/>
            <w:shd w:val="clear" w:color="auto" w:fill="auto"/>
            <w:hideMark/>
          </w:tcPr>
          <w:p w14:paraId="6AC70918" w14:textId="77777777" w:rsidR="005F1285" w:rsidRPr="00D877DC" w:rsidRDefault="00D877DC" w:rsidP="0080029F">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14:paraId="4B3A624F" w14:textId="77777777" w:rsidTr="005450D1">
        <w:trPr>
          <w:trHeight w:val="300"/>
        </w:trPr>
        <w:tc>
          <w:tcPr>
            <w:tcW w:w="3217" w:type="dxa"/>
            <w:shd w:val="clear" w:color="auto" w:fill="auto"/>
            <w:hideMark/>
          </w:tcPr>
          <w:p w14:paraId="62B5DAE1" w14:textId="77777777" w:rsidR="00D877DC" w:rsidRPr="00D877DC" w:rsidRDefault="00D877DC" w:rsidP="0080029F">
            <w:pPr>
              <w:rPr>
                <w:lang w:val="en-US"/>
              </w:rPr>
            </w:pPr>
            <w:r w:rsidRPr="00D877DC">
              <w:rPr>
                <w:lang w:val="en-US"/>
              </w:rPr>
              <w:t>2.16.840.1.113883.2.20.6.4</w:t>
            </w:r>
          </w:p>
        </w:tc>
        <w:tc>
          <w:tcPr>
            <w:tcW w:w="2416" w:type="dxa"/>
            <w:shd w:val="clear" w:color="auto" w:fill="auto"/>
            <w:hideMark/>
          </w:tcPr>
          <w:p w14:paraId="759AE032" w14:textId="77777777" w:rsidR="00D877DC" w:rsidRPr="00D877DC" w:rsidRDefault="00D877DC" w:rsidP="0080029F">
            <w:pPr>
              <w:rPr>
                <w:lang w:val="en-US"/>
              </w:rPr>
            </w:pPr>
            <w:r w:rsidRPr="00D877DC">
              <w:rPr>
                <w:lang w:val="en-US"/>
              </w:rPr>
              <w:t>telecom-use</w:t>
            </w:r>
          </w:p>
        </w:tc>
        <w:tc>
          <w:tcPr>
            <w:tcW w:w="3742" w:type="dxa"/>
            <w:shd w:val="clear" w:color="auto" w:fill="auto"/>
            <w:hideMark/>
          </w:tcPr>
          <w:p w14:paraId="1DBFF5D8" w14:textId="77777777" w:rsidR="005F1285" w:rsidRDefault="00D877DC" w:rsidP="0080029F">
            <w:pPr>
              <w:rPr>
                <w:del w:id="449" w:author="pbx" w:date="2017-12-12T17:47:00Z"/>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DA5148">
              <w:rPr>
                <w:lang w:val="en-US"/>
              </w:rPr>
              <w:t>Home, Office, Private.</w:t>
            </w:r>
          </w:p>
          <w:p w14:paraId="6847279F" w14:textId="77777777" w:rsidR="005F1285" w:rsidRDefault="005F1285" w:rsidP="0080029F">
            <w:pPr>
              <w:rPr>
                <w:del w:id="450" w:author="pbx" w:date="2017-12-12T17:47:00Z"/>
                <w:lang w:val="en-US"/>
              </w:rPr>
            </w:pPr>
          </w:p>
          <w:p w14:paraId="5197E509" w14:textId="0CC7FBE5" w:rsidR="00466151" w:rsidRPr="00D877DC" w:rsidRDefault="00466151" w:rsidP="0080029F">
            <w:pPr>
              <w:rPr>
                <w:lang w:val="en-US"/>
              </w:rPr>
            </w:pPr>
            <w:del w:id="451" w:author="pbx" w:date="2017-12-12T17:47:00Z">
              <w:r>
                <w:rPr>
                  <w:lang w:val="en-US"/>
                </w:rPr>
                <w:delText>This OID is currently not used by the SPM.</w:delText>
              </w:r>
            </w:del>
          </w:p>
        </w:tc>
      </w:tr>
      <w:tr w:rsidR="00D877DC" w:rsidRPr="00D877DC" w14:paraId="1BB31CB4" w14:textId="77777777" w:rsidTr="005450D1">
        <w:trPr>
          <w:trHeight w:val="300"/>
        </w:trPr>
        <w:tc>
          <w:tcPr>
            <w:tcW w:w="3217" w:type="dxa"/>
            <w:shd w:val="clear" w:color="auto" w:fill="auto"/>
            <w:hideMark/>
          </w:tcPr>
          <w:p w14:paraId="19DA5AF3" w14:textId="77777777" w:rsidR="00D877DC" w:rsidRPr="00D877DC" w:rsidRDefault="00D877DC" w:rsidP="0080029F">
            <w:pPr>
              <w:rPr>
                <w:lang w:val="en-US"/>
              </w:rPr>
            </w:pPr>
            <w:r w:rsidRPr="00D877DC">
              <w:rPr>
                <w:lang w:val="en-US"/>
              </w:rPr>
              <w:t>2.16.840.1.113883.2.20.6.5</w:t>
            </w:r>
          </w:p>
        </w:tc>
        <w:tc>
          <w:tcPr>
            <w:tcW w:w="2416" w:type="dxa"/>
            <w:shd w:val="clear" w:color="auto" w:fill="auto"/>
            <w:hideMark/>
          </w:tcPr>
          <w:p w14:paraId="68DFE57B" w14:textId="77777777" w:rsidR="00D877DC" w:rsidRPr="00D877DC" w:rsidRDefault="00D877DC" w:rsidP="0080029F">
            <w:pPr>
              <w:rPr>
                <w:lang w:val="en-US"/>
              </w:rPr>
            </w:pPr>
            <w:r w:rsidRPr="00D877DC">
              <w:rPr>
                <w:lang w:val="en-US"/>
              </w:rPr>
              <w:t>pharmaceutical-standard</w:t>
            </w:r>
          </w:p>
        </w:tc>
        <w:tc>
          <w:tcPr>
            <w:tcW w:w="3742" w:type="dxa"/>
            <w:shd w:val="clear" w:color="auto" w:fill="auto"/>
            <w:hideMark/>
          </w:tcPr>
          <w:p w14:paraId="6F1740B4" w14:textId="77777777" w:rsidR="005F1285" w:rsidRPr="005F1285" w:rsidRDefault="00D877DC" w:rsidP="0080029F">
            <w:pPr>
              <w:rPr>
                <w:del w:id="452" w:author="pbx" w:date="2017-12-12T17:47:00Z"/>
                <w:lang w:val="en-US"/>
              </w:rPr>
            </w:pPr>
            <w:r w:rsidRPr="00D877DC">
              <w:rPr>
                <w:lang w:val="en-US"/>
              </w:rPr>
              <w:t>List of pharmaceopias</w:t>
            </w:r>
            <w:r w:rsidR="001B75AD" w:rsidRPr="00D877DC">
              <w:rPr>
                <w:lang w:val="en-US"/>
              </w:rPr>
              <w:t>; e.g.,</w:t>
            </w:r>
            <w:r w:rsidR="001B75AD">
              <w:rPr>
                <w:lang w:val="en-US"/>
              </w:rPr>
              <w:t xml:space="preserve"> </w:t>
            </w:r>
            <w:r w:rsidR="005F1285">
              <w:rPr>
                <w:lang w:val="en-US"/>
              </w:rPr>
              <w:t xml:space="preserve"> </w:t>
            </w:r>
            <w:r w:rsidR="00DA5148">
              <w:rPr>
                <w:lang w:val="en-US"/>
              </w:rPr>
              <w:t>BP, MFR, PH EUR, USP</w:t>
            </w:r>
          </w:p>
          <w:p w14:paraId="6A1A224A" w14:textId="77777777" w:rsidR="00466151" w:rsidRDefault="00466151" w:rsidP="0080029F">
            <w:pPr>
              <w:rPr>
                <w:del w:id="453" w:author="pbx" w:date="2017-12-12T17:47:00Z"/>
                <w:lang w:val="en-US"/>
              </w:rPr>
            </w:pPr>
          </w:p>
          <w:p w14:paraId="70738B47" w14:textId="07A2561D" w:rsidR="00466151" w:rsidRPr="00D877DC" w:rsidRDefault="00466151" w:rsidP="0080029F">
            <w:pPr>
              <w:rPr>
                <w:lang w:val="en-US"/>
              </w:rPr>
            </w:pPr>
            <w:del w:id="454" w:author="pbx" w:date="2017-12-12T17:47:00Z">
              <w:r>
                <w:rPr>
                  <w:lang w:val="en-US"/>
                </w:rPr>
                <w:delText>This OID is currently used only for doctype specific aspects.</w:delText>
              </w:r>
            </w:del>
          </w:p>
        </w:tc>
      </w:tr>
      <w:tr w:rsidR="00D877DC" w:rsidRPr="00D877DC" w14:paraId="6E8E1F16" w14:textId="77777777" w:rsidTr="005450D1">
        <w:trPr>
          <w:trHeight w:val="300"/>
        </w:trPr>
        <w:tc>
          <w:tcPr>
            <w:tcW w:w="3217" w:type="dxa"/>
            <w:shd w:val="clear" w:color="auto" w:fill="auto"/>
            <w:hideMark/>
          </w:tcPr>
          <w:p w14:paraId="4160ED3F" w14:textId="77777777" w:rsidR="00D877DC" w:rsidRPr="00D877DC" w:rsidRDefault="00D877DC" w:rsidP="0080029F">
            <w:pPr>
              <w:rPr>
                <w:lang w:val="en-US"/>
              </w:rPr>
            </w:pPr>
            <w:r w:rsidRPr="00D877DC">
              <w:rPr>
                <w:lang w:val="en-US"/>
              </w:rPr>
              <w:t>2.16.840.1.113883.2.20.6.6</w:t>
            </w:r>
          </w:p>
        </w:tc>
        <w:tc>
          <w:tcPr>
            <w:tcW w:w="2416" w:type="dxa"/>
            <w:shd w:val="clear" w:color="auto" w:fill="auto"/>
            <w:hideMark/>
          </w:tcPr>
          <w:p w14:paraId="3E7A6B25" w14:textId="77777777" w:rsidR="00D877DC" w:rsidRPr="00D877DC" w:rsidRDefault="00D877DC" w:rsidP="0080029F">
            <w:pPr>
              <w:rPr>
                <w:lang w:val="en-US"/>
              </w:rPr>
            </w:pPr>
            <w:r w:rsidRPr="00D877DC">
              <w:rPr>
                <w:lang w:val="en-US"/>
              </w:rPr>
              <w:t>therapeutic-class</w:t>
            </w:r>
          </w:p>
        </w:tc>
        <w:tc>
          <w:tcPr>
            <w:tcW w:w="3742" w:type="dxa"/>
            <w:shd w:val="clear" w:color="auto" w:fill="auto"/>
            <w:hideMark/>
          </w:tcPr>
          <w:p w14:paraId="79CE5938" w14:textId="77777777" w:rsidR="005D3BAB" w:rsidRPr="005D3BAB" w:rsidRDefault="00D877DC" w:rsidP="0080029F">
            <w:pPr>
              <w:rPr>
                <w:del w:id="455" w:author="pbx" w:date="2017-12-12T17:47:00Z"/>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w:t>
            </w:r>
            <w:r w:rsidR="00DA5148">
              <w:rPr>
                <w:lang w:val="en-US"/>
              </w:rPr>
              <w:t>hexidine, Cimetidine, Silicones</w:t>
            </w:r>
          </w:p>
          <w:p w14:paraId="7C41AC81" w14:textId="77777777" w:rsidR="00466151" w:rsidRDefault="00466151" w:rsidP="0080029F">
            <w:pPr>
              <w:rPr>
                <w:del w:id="456" w:author="pbx" w:date="2017-12-12T17:47:00Z"/>
                <w:lang w:val="en-US"/>
              </w:rPr>
            </w:pPr>
          </w:p>
          <w:p w14:paraId="796D3B70" w14:textId="7E83D81B" w:rsidR="00466151" w:rsidRPr="00D877DC" w:rsidRDefault="00466151" w:rsidP="0080029F">
            <w:pPr>
              <w:rPr>
                <w:lang w:val="en-US"/>
              </w:rPr>
            </w:pPr>
            <w:del w:id="457" w:author="pbx" w:date="2017-12-12T17:47:00Z">
              <w:r>
                <w:rPr>
                  <w:lang w:val="en-US"/>
                </w:rPr>
                <w:delText>This OID is currently used only for doctype specific aspects.</w:delText>
              </w:r>
            </w:del>
          </w:p>
        </w:tc>
      </w:tr>
      <w:tr w:rsidR="00D877DC" w:rsidRPr="00D877DC" w14:paraId="701CF140" w14:textId="77777777" w:rsidTr="005450D1">
        <w:trPr>
          <w:trHeight w:val="300"/>
        </w:trPr>
        <w:tc>
          <w:tcPr>
            <w:tcW w:w="3217" w:type="dxa"/>
            <w:shd w:val="clear" w:color="auto" w:fill="auto"/>
            <w:hideMark/>
          </w:tcPr>
          <w:p w14:paraId="5D4B824E" w14:textId="77777777" w:rsidR="00D877DC" w:rsidRPr="00D877DC" w:rsidRDefault="00D877DC" w:rsidP="0080029F">
            <w:pPr>
              <w:rPr>
                <w:lang w:val="en-US"/>
              </w:rPr>
            </w:pPr>
            <w:r w:rsidRPr="00D877DC">
              <w:rPr>
                <w:lang w:val="en-US"/>
              </w:rPr>
              <w:t>2.16.840.1.113883.2.20.6.7</w:t>
            </w:r>
          </w:p>
        </w:tc>
        <w:tc>
          <w:tcPr>
            <w:tcW w:w="2416" w:type="dxa"/>
            <w:shd w:val="clear" w:color="auto" w:fill="auto"/>
            <w:hideMark/>
          </w:tcPr>
          <w:p w14:paraId="34D2D928" w14:textId="77777777" w:rsidR="00D877DC" w:rsidRPr="00D877DC" w:rsidRDefault="00D877DC" w:rsidP="0080029F">
            <w:pPr>
              <w:rPr>
                <w:lang w:val="en-US"/>
              </w:rPr>
            </w:pPr>
            <w:r w:rsidRPr="00D877DC">
              <w:rPr>
                <w:lang w:val="en-US"/>
              </w:rPr>
              <w:t>route-of-administration</w:t>
            </w:r>
          </w:p>
        </w:tc>
        <w:tc>
          <w:tcPr>
            <w:tcW w:w="3742" w:type="dxa"/>
            <w:shd w:val="clear" w:color="auto" w:fill="auto"/>
            <w:hideMark/>
          </w:tcPr>
          <w:p w14:paraId="17E19FD0" w14:textId="77777777" w:rsidR="001B75AD" w:rsidRDefault="00D877DC" w:rsidP="0080029F">
            <w:pPr>
              <w:rPr>
                <w:lang w:val="en-US"/>
              </w:rPr>
            </w:pPr>
            <w:r w:rsidRPr="00D877DC">
              <w:rPr>
                <w:lang w:val="en-US"/>
              </w:rPr>
              <w:t>List of routes of administration</w:t>
            </w:r>
            <w:r w:rsidR="001B75AD" w:rsidRPr="00D877DC">
              <w:rPr>
                <w:lang w:val="en-US"/>
              </w:rPr>
              <w:t>; e.g.,</w:t>
            </w:r>
            <w:r w:rsidR="001B75AD">
              <w:rPr>
                <w:lang w:val="en-US"/>
              </w:rPr>
              <w:t xml:space="preserve"> </w:t>
            </w:r>
          </w:p>
          <w:p w14:paraId="45BC9E97" w14:textId="77777777" w:rsidR="005D3BAB" w:rsidRPr="00D877DC" w:rsidRDefault="005D3BAB" w:rsidP="0080029F">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14:paraId="0CAFB49C" w14:textId="77777777" w:rsidTr="005450D1">
        <w:trPr>
          <w:trHeight w:val="300"/>
        </w:trPr>
        <w:tc>
          <w:tcPr>
            <w:tcW w:w="3217" w:type="dxa"/>
            <w:shd w:val="clear" w:color="auto" w:fill="auto"/>
            <w:hideMark/>
          </w:tcPr>
          <w:p w14:paraId="216021C2" w14:textId="77777777" w:rsidR="00D877DC" w:rsidRPr="00D877DC" w:rsidRDefault="00D877DC" w:rsidP="0080029F">
            <w:pPr>
              <w:rPr>
                <w:lang w:val="en-US"/>
              </w:rPr>
            </w:pPr>
            <w:r w:rsidRPr="00D877DC">
              <w:rPr>
                <w:lang w:val="en-US"/>
              </w:rPr>
              <w:t>2.16.840.1.113883.2.20.6.8</w:t>
            </w:r>
          </w:p>
        </w:tc>
        <w:tc>
          <w:tcPr>
            <w:tcW w:w="2416" w:type="dxa"/>
            <w:shd w:val="clear" w:color="auto" w:fill="auto"/>
            <w:hideMark/>
          </w:tcPr>
          <w:p w14:paraId="7FFBCC8A" w14:textId="77777777" w:rsidR="00D877DC" w:rsidRPr="00D877DC" w:rsidRDefault="00D877DC" w:rsidP="0080029F">
            <w:pPr>
              <w:rPr>
                <w:lang w:val="en-US"/>
              </w:rPr>
            </w:pPr>
            <w:r w:rsidRPr="00D877DC">
              <w:rPr>
                <w:lang w:val="en-US"/>
              </w:rPr>
              <w:t>section-id</w:t>
            </w:r>
          </w:p>
        </w:tc>
        <w:tc>
          <w:tcPr>
            <w:tcW w:w="3742" w:type="dxa"/>
            <w:shd w:val="clear" w:color="auto" w:fill="auto"/>
            <w:hideMark/>
          </w:tcPr>
          <w:p w14:paraId="79E2CBC1" w14:textId="77777777" w:rsidR="005D3BAB" w:rsidRPr="00D877DC" w:rsidRDefault="00D877DC" w:rsidP="0080029F">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14:paraId="0D8164CA" w14:textId="77777777" w:rsidTr="005450D1">
        <w:trPr>
          <w:trHeight w:val="300"/>
        </w:trPr>
        <w:tc>
          <w:tcPr>
            <w:tcW w:w="3217" w:type="dxa"/>
            <w:shd w:val="clear" w:color="auto" w:fill="auto"/>
            <w:hideMark/>
          </w:tcPr>
          <w:p w14:paraId="4BB08423" w14:textId="77777777" w:rsidR="00D877DC" w:rsidRPr="00D877DC" w:rsidRDefault="00D877DC" w:rsidP="0080029F">
            <w:pPr>
              <w:rPr>
                <w:lang w:val="en-US"/>
              </w:rPr>
            </w:pPr>
            <w:r w:rsidRPr="00D877DC">
              <w:rPr>
                <w:lang w:val="en-US"/>
              </w:rPr>
              <w:t>2.16.840.1.113883.2.20.6.9</w:t>
            </w:r>
          </w:p>
        </w:tc>
        <w:tc>
          <w:tcPr>
            <w:tcW w:w="2416" w:type="dxa"/>
            <w:shd w:val="clear" w:color="auto" w:fill="auto"/>
            <w:hideMark/>
          </w:tcPr>
          <w:p w14:paraId="4DCA06C9" w14:textId="77777777" w:rsidR="00D877DC" w:rsidRPr="00D877DC" w:rsidRDefault="00D877DC" w:rsidP="0080029F">
            <w:pPr>
              <w:rPr>
                <w:lang w:val="en-US"/>
              </w:rPr>
            </w:pPr>
            <w:r w:rsidRPr="00D877DC">
              <w:rPr>
                <w:lang w:val="en-US"/>
              </w:rPr>
              <w:t>template-id</w:t>
            </w:r>
          </w:p>
        </w:tc>
        <w:tc>
          <w:tcPr>
            <w:tcW w:w="3742" w:type="dxa"/>
            <w:shd w:val="clear" w:color="auto" w:fill="auto"/>
            <w:hideMark/>
          </w:tcPr>
          <w:p w14:paraId="5A731F37" w14:textId="77777777" w:rsidR="001B75AD" w:rsidRPr="00D877DC" w:rsidRDefault="00D877DC" w:rsidP="0080029F">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14:paraId="1749D639" w14:textId="77777777" w:rsidTr="005450D1">
        <w:trPr>
          <w:trHeight w:val="300"/>
        </w:trPr>
        <w:tc>
          <w:tcPr>
            <w:tcW w:w="3217" w:type="dxa"/>
            <w:shd w:val="clear" w:color="auto" w:fill="auto"/>
            <w:hideMark/>
          </w:tcPr>
          <w:p w14:paraId="38044AC3" w14:textId="77777777" w:rsidR="00D877DC" w:rsidRPr="00D877DC" w:rsidRDefault="00D877DC" w:rsidP="0080029F">
            <w:pPr>
              <w:rPr>
                <w:lang w:val="en-US"/>
              </w:rPr>
            </w:pPr>
            <w:r w:rsidRPr="00D877DC">
              <w:rPr>
                <w:lang w:val="en-US"/>
              </w:rPr>
              <w:t>2.16.840.1.113883.2.20.6.10</w:t>
            </w:r>
          </w:p>
        </w:tc>
        <w:tc>
          <w:tcPr>
            <w:tcW w:w="2416" w:type="dxa"/>
            <w:shd w:val="clear" w:color="auto" w:fill="auto"/>
            <w:hideMark/>
          </w:tcPr>
          <w:p w14:paraId="17B4E938" w14:textId="77777777" w:rsidR="00D877DC" w:rsidRPr="00D877DC" w:rsidRDefault="00D877DC" w:rsidP="0080029F">
            <w:pPr>
              <w:rPr>
                <w:lang w:val="en-US"/>
              </w:rPr>
            </w:pPr>
            <w:r w:rsidRPr="00D877DC">
              <w:rPr>
                <w:lang w:val="en-US"/>
              </w:rPr>
              <w:t>document-id</w:t>
            </w:r>
          </w:p>
        </w:tc>
        <w:tc>
          <w:tcPr>
            <w:tcW w:w="3742" w:type="dxa"/>
            <w:shd w:val="clear" w:color="auto" w:fill="auto"/>
            <w:hideMark/>
          </w:tcPr>
          <w:p w14:paraId="1263BCAC" w14:textId="77777777" w:rsidR="00D877DC" w:rsidRPr="00D877DC" w:rsidRDefault="00D877DC" w:rsidP="0080029F">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14:paraId="3A4B759B" w14:textId="77777777" w:rsidTr="005450D1">
        <w:trPr>
          <w:trHeight w:val="300"/>
        </w:trPr>
        <w:tc>
          <w:tcPr>
            <w:tcW w:w="3217" w:type="dxa"/>
            <w:shd w:val="clear" w:color="auto" w:fill="auto"/>
            <w:hideMark/>
          </w:tcPr>
          <w:p w14:paraId="06AC03FB" w14:textId="77777777" w:rsidR="00D877DC" w:rsidRPr="00D877DC" w:rsidRDefault="00D877DC" w:rsidP="0080029F">
            <w:pPr>
              <w:rPr>
                <w:lang w:val="en-US"/>
              </w:rPr>
            </w:pPr>
            <w:r w:rsidRPr="00D877DC">
              <w:rPr>
                <w:lang w:val="en-US"/>
              </w:rPr>
              <w:t>2.16.840.1.113883.2.20.6.11</w:t>
            </w:r>
          </w:p>
        </w:tc>
        <w:tc>
          <w:tcPr>
            <w:tcW w:w="2416" w:type="dxa"/>
            <w:shd w:val="clear" w:color="auto" w:fill="auto"/>
            <w:hideMark/>
          </w:tcPr>
          <w:p w14:paraId="10215B4D" w14:textId="77777777" w:rsidR="00D877DC" w:rsidRPr="00D877DC" w:rsidRDefault="00D877DC" w:rsidP="0080029F">
            <w:pPr>
              <w:rPr>
                <w:lang w:val="en-US"/>
              </w:rPr>
            </w:pPr>
            <w:r w:rsidRPr="00D877DC">
              <w:rPr>
                <w:lang w:val="en-US"/>
              </w:rPr>
              <w:t>marketing-category</w:t>
            </w:r>
          </w:p>
        </w:tc>
        <w:tc>
          <w:tcPr>
            <w:tcW w:w="3742" w:type="dxa"/>
            <w:shd w:val="clear" w:color="auto" w:fill="auto"/>
            <w:hideMark/>
          </w:tcPr>
          <w:p w14:paraId="6AB84567" w14:textId="77777777" w:rsidR="00D877DC" w:rsidRPr="00D877DC" w:rsidRDefault="00D877DC" w:rsidP="0080029F">
            <w:pPr>
              <w:rPr>
                <w:lang w:val="en-US"/>
              </w:rPr>
            </w:pPr>
            <w:r w:rsidRPr="00D877DC">
              <w:rPr>
                <w:lang w:val="en-US"/>
              </w:rPr>
              <w:t>The regulatory activity the approved PM is associated with; e.g., NDS, SNDS</w:t>
            </w:r>
          </w:p>
        </w:tc>
      </w:tr>
      <w:tr w:rsidR="00D877DC" w:rsidRPr="00D877DC" w14:paraId="15C25E02" w14:textId="77777777" w:rsidTr="005450D1">
        <w:trPr>
          <w:trHeight w:val="300"/>
        </w:trPr>
        <w:tc>
          <w:tcPr>
            <w:tcW w:w="3217" w:type="dxa"/>
            <w:shd w:val="clear" w:color="auto" w:fill="auto"/>
            <w:hideMark/>
          </w:tcPr>
          <w:p w14:paraId="7BEB9871" w14:textId="77777777" w:rsidR="00D877DC" w:rsidRPr="00D877DC" w:rsidRDefault="00D877DC" w:rsidP="0080029F">
            <w:pPr>
              <w:rPr>
                <w:lang w:val="en-US"/>
              </w:rPr>
            </w:pPr>
            <w:r w:rsidRPr="00D877DC">
              <w:rPr>
                <w:lang w:val="en-US"/>
              </w:rPr>
              <w:t>2.16.840.1.113883.2.20.6.12</w:t>
            </w:r>
          </w:p>
        </w:tc>
        <w:tc>
          <w:tcPr>
            <w:tcW w:w="2416" w:type="dxa"/>
            <w:shd w:val="clear" w:color="auto" w:fill="auto"/>
            <w:hideMark/>
          </w:tcPr>
          <w:p w14:paraId="18441ECA" w14:textId="77777777" w:rsidR="00D877DC" w:rsidRPr="00D877DC" w:rsidRDefault="00D877DC" w:rsidP="0080029F">
            <w:pPr>
              <w:rPr>
                <w:lang w:val="en-US"/>
              </w:rPr>
            </w:pPr>
            <w:r w:rsidRPr="00D877DC">
              <w:rPr>
                <w:lang w:val="en-US"/>
              </w:rPr>
              <w:t>equivalence-codes</w:t>
            </w:r>
          </w:p>
        </w:tc>
        <w:tc>
          <w:tcPr>
            <w:tcW w:w="3742" w:type="dxa"/>
            <w:shd w:val="clear" w:color="auto" w:fill="auto"/>
            <w:hideMark/>
          </w:tcPr>
          <w:p w14:paraId="085DE90D" w14:textId="77777777" w:rsidR="00466151" w:rsidRPr="00D877DC" w:rsidRDefault="00D877DC" w:rsidP="0080029F">
            <w:pPr>
              <w:rPr>
                <w:lang w:val="en-US"/>
              </w:rPr>
            </w:pPr>
            <w:r w:rsidRPr="00D877DC">
              <w:rPr>
                <w:lang w:val="en-US"/>
              </w:rPr>
              <w:t>Can be used to link a generic to its reference product</w:t>
            </w:r>
            <w:r w:rsidR="00466151">
              <w:rPr>
                <w:lang w:val="en-US"/>
              </w:rPr>
              <w:t>.</w:t>
            </w:r>
          </w:p>
        </w:tc>
      </w:tr>
      <w:tr w:rsidR="00D877DC" w:rsidRPr="00D877DC" w14:paraId="57C861F4" w14:textId="77777777" w:rsidTr="005450D1">
        <w:trPr>
          <w:trHeight w:val="300"/>
        </w:trPr>
        <w:tc>
          <w:tcPr>
            <w:tcW w:w="3217" w:type="dxa"/>
            <w:shd w:val="clear" w:color="auto" w:fill="auto"/>
            <w:hideMark/>
          </w:tcPr>
          <w:p w14:paraId="5C9D34BD" w14:textId="77777777" w:rsidR="00D877DC" w:rsidRPr="00D877DC" w:rsidRDefault="00D877DC" w:rsidP="0080029F">
            <w:pPr>
              <w:rPr>
                <w:lang w:val="en-US"/>
              </w:rPr>
            </w:pPr>
            <w:r w:rsidRPr="00D877DC">
              <w:rPr>
                <w:lang w:val="en-US"/>
              </w:rPr>
              <w:t>2.16.840.1.113883.2.20.6.13</w:t>
            </w:r>
          </w:p>
        </w:tc>
        <w:tc>
          <w:tcPr>
            <w:tcW w:w="2416" w:type="dxa"/>
            <w:shd w:val="clear" w:color="auto" w:fill="auto"/>
            <w:hideMark/>
          </w:tcPr>
          <w:p w14:paraId="15FD117A" w14:textId="77777777" w:rsidR="00D877DC" w:rsidRPr="00D877DC" w:rsidRDefault="004B7AF1" w:rsidP="0080029F">
            <w:pPr>
              <w:rPr>
                <w:lang w:val="en-US"/>
              </w:rPr>
            </w:pPr>
            <w:r>
              <w:rPr>
                <w:lang w:val="en-US"/>
              </w:rPr>
              <w:t>identifier-t</w:t>
            </w:r>
            <w:r w:rsidR="00D877DC" w:rsidRPr="00D877DC">
              <w:rPr>
                <w:lang w:val="en-US"/>
              </w:rPr>
              <w:t>ype</w:t>
            </w:r>
          </w:p>
        </w:tc>
        <w:tc>
          <w:tcPr>
            <w:tcW w:w="3742" w:type="dxa"/>
            <w:shd w:val="clear" w:color="auto" w:fill="auto"/>
            <w:hideMark/>
          </w:tcPr>
          <w:p w14:paraId="28942E7E" w14:textId="77777777" w:rsidR="00D5082D" w:rsidRPr="00D877DC" w:rsidRDefault="00D5082D" w:rsidP="0080029F">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14:paraId="417F66C1" w14:textId="77777777" w:rsidTr="005450D1">
        <w:trPr>
          <w:trHeight w:val="600"/>
        </w:trPr>
        <w:tc>
          <w:tcPr>
            <w:tcW w:w="3217" w:type="dxa"/>
            <w:shd w:val="clear" w:color="auto" w:fill="auto"/>
            <w:hideMark/>
          </w:tcPr>
          <w:p w14:paraId="3D62A0BD" w14:textId="77777777" w:rsidR="00D877DC" w:rsidRPr="00D877DC" w:rsidRDefault="00D877DC" w:rsidP="0080029F">
            <w:pPr>
              <w:rPr>
                <w:lang w:val="en-US"/>
              </w:rPr>
            </w:pPr>
            <w:r w:rsidRPr="00D877DC">
              <w:rPr>
                <w:lang w:val="en-US"/>
              </w:rPr>
              <w:lastRenderedPageBreak/>
              <w:t>2.16.840.1.113883.2.20.6.14</w:t>
            </w:r>
          </w:p>
        </w:tc>
        <w:tc>
          <w:tcPr>
            <w:tcW w:w="2416" w:type="dxa"/>
            <w:shd w:val="clear" w:color="auto" w:fill="auto"/>
            <w:hideMark/>
          </w:tcPr>
          <w:p w14:paraId="0BBD3700" w14:textId="77777777" w:rsidR="00D877DC" w:rsidRPr="00D877DC" w:rsidRDefault="00D877DC" w:rsidP="0080029F">
            <w:pPr>
              <w:rPr>
                <w:lang w:val="en-US"/>
              </w:rPr>
            </w:pPr>
            <w:r w:rsidRPr="00D877DC">
              <w:rPr>
                <w:lang w:val="en-US"/>
              </w:rPr>
              <w:t>ingredient-id</w:t>
            </w:r>
          </w:p>
        </w:tc>
        <w:tc>
          <w:tcPr>
            <w:tcW w:w="3742" w:type="dxa"/>
            <w:shd w:val="clear" w:color="auto" w:fill="auto"/>
            <w:hideMark/>
          </w:tcPr>
          <w:p w14:paraId="74F3A149" w14:textId="77777777" w:rsidR="00D877DC" w:rsidRPr="00D877DC" w:rsidRDefault="00D877DC" w:rsidP="0080029F">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14:paraId="684CB4D2" w14:textId="77777777" w:rsidTr="005450D1">
        <w:trPr>
          <w:trHeight w:val="300"/>
        </w:trPr>
        <w:tc>
          <w:tcPr>
            <w:tcW w:w="3217" w:type="dxa"/>
            <w:shd w:val="clear" w:color="auto" w:fill="auto"/>
            <w:hideMark/>
          </w:tcPr>
          <w:p w14:paraId="4F95D00E" w14:textId="77777777" w:rsidR="00D877DC" w:rsidRPr="00D877DC" w:rsidRDefault="00D877DC" w:rsidP="0080029F">
            <w:pPr>
              <w:rPr>
                <w:lang w:val="en-US"/>
              </w:rPr>
            </w:pPr>
            <w:r w:rsidRPr="00D877DC">
              <w:rPr>
                <w:lang w:val="en-US"/>
              </w:rPr>
              <w:t>2.16.840.1.113883.2.20.6.15</w:t>
            </w:r>
          </w:p>
        </w:tc>
        <w:tc>
          <w:tcPr>
            <w:tcW w:w="2416" w:type="dxa"/>
            <w:shd w:val="clear" w:color="auto" w:fill="auto"/>
            <w:hideMark/>
          </w:tcPr>
          <w:p w14:paraId="415B900A" w14:textId="77777777" w:rsidR="00D877DC" w:rsidRPr="00D877DC" w:rsidRDefault="00D877DC" w:rsidP="0080029F">
            <w:pPr>
              <w:rPr>
                <w:lang w:val="en-US"/>
              </w:rPr>
            </w:pPr>
            <w:r w:rsidRPr="00D877DC">
              <w:rPr>
                <w:lang w:val="en-US"/>
              </w:rPr>
              <w:t>units-of-measure</w:t>
            </w:r>
          </w:p>
        </w:tc>
        <w:tc>
          <w:tcPr>
            <w:tcW w:w="3742" w:type="dxa"/>
            <w:shd w:val="clear" w:color="auto" w:fill="auto"/>
            <w:hideMark/>
          </w:tcPr>
          <w:p w14:paraId="70B19923" w14:textId="77777777" w:rsidR="00D877DC" w:rsidRPr="00D877DC" w:rsidRDefault="00D877DC" w:rsidP="0080029F">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14:paraId="1651A35C" w14:textId="77777777" w:rsidTr="005450D1">
        <w:trPr>
          <w:trHeight w:val="300"/>
          <w:del w:id="458" w:author="pbx" w:date="2017-12-12T17:47:00Z"/>
        </w:trPr>
        <w:tc>
          <w:tcPr>
            <w:tcW w:w="3217" w:type="dxa"/>
            <w:shd w:val="clear" w:color="auto" w:fill="auto"/>
            <w:hideMark/>
          </w:tcPr>
          <w:p w14:paraId="23067EC5" w14:textId="77777777" w:rsidR="00D877DC" w:rsidRPr="00D877DC" w:rsidRDefault="00D877DC" w:rsidP="0080029F">
            <w:pPr>
              <w:rPr>
                <w:del w:id="459" w:author="pbx" w:date="2017-12-12T17:47:00Z"/>
                <w:lang w:val="en-US"/>
              </w:rPr>
            </w:pPr>
            <w:del w:id="460" w:author="pbx" w:date="2017-12-12T17:47:00Z">
              <w:r w:rsidRPr="00D877DC">
                <w:rPr>
                  <w:lang w:val="en-US"/>
                </w:rPr>
                <w:delText>2.16.840.1.113883.2.20.6.16</w:delText>
              </w:r>
            </w:del>
          </w:p>
        </w:tc>
        <w:tc>
          <w:tcPr>
            <w:tcW w:w="2416" w:type="dxa"/>
            <w:shd w:val="clear" w:color="auto" w:fill="auto"/>
            <w:hideMark/>
          </w:tcPr>
          <w:p w14:paraId="4B3A01E4" w14:textId="77777777" w:rsidR="00D877DC" w:rsidRPr="00D877DC" w:rsidRDefault="008F5A15" w:rsidP="0080029F">
            <w:pPr>
              <w:rPr>
                <w:del w:id="461" w:author="pbx" w:date="2017-12-12T17:47:00Z"/>
                <w:lang w:val="en-US"/>
              </w:rPr>
            </w:pPr>
            <w:del w:id="462" w:author="pbx" w:date="2017-12-12T17:47:00Z">
              <w:r>
                <w:rPr>
                  <w:lang w:val="en-US"/>
                </w:rPr>
                <w:delText>TBD</w:delText>
              </w:r>
            </w:del>
          </w:p>
        </w:tc>
        <w:tc>
          <w:tcPr>
            <w:tcW w:w="3742" w:type="dxa"/>
            <w:shd w:val="clear" w:color="auto" w:fill="auto"/>
            <w:hideMark/>
          </w:tcPr>
          <w:p w14:paraId="0B6755C2" w14:textId="77777777" w:rsidR="00D877DC" w:rsidRPr="00D877DC" w:rsidRDefault="00E651CB" w:rsidP="0080029F">
            <w:pPr>
              <w:rPr>
                <w:del w:id="463" w:author="pbx" w:date="2017-12-12T17:47:00Z"/>
                <w:lang w:val="en-US"/>
              </w:rPr>
            </w:pPr>
            <w:del w:id="464" w:author="pbx" w:date="2017-12-12T17:47:00Z">
              <w:r w:rsidRPr="00855E09">
                <w:rPr>
                  <w:lang w:val="en-US"/>
                </w:rPr>
                <w:delText>Thi</w:delText>
              </w:r>
              <w:r>
                <w:rPr>
                  <w:lang w:val="en-US"/>
                </w:rPr>
                <w:delText>s OID is not used at this time.</w:delText>
              </w:r>
            </w:del>
          </w:p>
        </w:tc>
      </w:tr>
      <w:tr w:rsidR="00D877DC" w:rsidRPr="00D877DC" w14:paraId="6C73BC6B" w14:textId="77777777" w:rsidTr="005450D1">
        <w:trPr>
          <w:trHeight w:val="300"/>
        </w:trPr>
        <w:tc>
          <w:tcPr>
            <w:tcW w:w="3217" w:type="dxa"/>
            <w:shd w:val="clear" w:color="auto" w:fill="auto"/>
            <w:hideMark/>
          </w:tcPr>
          <w:p w14:paraId="61C1C5B6" w14:textId="77777777" w:rsidR="00D877DC" w:rsidRPr="00D877DC" w:rsidRDefault="00D877DC" w:rsidP="0080029F">
            <w:pPr>
              <w:rPr>
                <w:lang w:val="en-US"/>
              </w:rPr>
            </w:pPr>
            <w:r w:rsidRPr="00D877DC">
              <w:rPr>
                <w:lang w:val="en-US"/>
              </w:rPr>
              <w:t>2.16.840.1.113883.2.20.6.17</w:t>
            </w:r>
          </w:p>
        </w:tc>
        <w:tc>
          <w:tcPr>
            <w:tcW w:w="2416" w:type="dxa"/>
            <w:shd w:val="clear" w:color="auto" w:fill="auto"/>
            <w:hideMark/>
          </w:tcPr>
          <w:p w14:paraId="61CAC6C2" w14:textId="77777777" w:rsidR="00D877DC" w:rsidRPr="00D877DC" w:rsidRDefault="00D877DC" w:rsidP="0080029F">
            <w:pPr>
              <w:rPr>
                <w:lang w:val="en-US"/>
              </w:rPr>
            </w:pPr>
            <w:r w:rsidRPr="00D877DC">
              <w:rPr>
                <w:lang w:val="en-US"/>
              </w:rPr>
              <w:t>country-code</w:t>
            </w:r>
          </w:p>
        </w:tc>
        <w:tc>
          <w:tcPr>
            <w:tcW w:w="3742" w:type="dxa"/>
            <w:shd w:val="clear" w:color="auto" w:fill="auto"/>
            <w:hideMark/>
          </w:tcPr>
          <w:p w14:paraId="3B37F30B" w14:textId="77777777" w:rsidR="00D877DC" w:rsidRPr="00D877DC" w:rsidRDefault="00D877DC" w:rsidP="0080029F">
            <w:pPr>
              <w:rPr>
                <w:lang w:val="en-US"/>
              </w:rPr>
            </w:pPr>
            <w:r w:rsidRPr="00D877DC">
              <w:rPr>
                <w:lang w:val="en-US"/>
              </w:rPr>
              <w:t>List of countries</w:t>
            </w:r>
            <w:r w:rsidR="00806F99" w:rsidRPr="00D877DC">
              <w:rPr>
                <w:lang w:val="en-US"/>
              </w:rPr>
              <w:t>; e.g.,</w:t>
            </w:r>
            <w:r w:rsidR="00806F99">
              <w:rPr>
                <w:lang w:val="en-US"/>
              </w:rPr>
              <w:t xml:space="preserve"> CAN, US</w:t>
            </w:r>
            <w:r w:rsidR="0008001D">
              <w:rPr>
                <w:lang w:val="en-US"/>
              </w:rPr>
              <w:t>A</w:t>
            </w:r>
          </w:p>
        </w:tc>
      </w:tr>
      <w:tr w:rsidR="00D877DC" w:rsidRPr="00D877DC" w14:paraId="2D816631" w14:textId="77777777" w:rsidTr="005450D1">
        <w:trPr>
          <w:trHeight w:val="300"/>
          <w:del w:id="465" w:author="pbx" w:date="2017-12-12T17:47:00Z"/>
        </w:trPr>
        <w:tc>
          <w:tcPr>
            <w:tcW w:w="3217" w:type="dxa"/>
            <w:shd w:val="clear" w:color="auto" w:fill="auto"/>
            <w:hideMark/>
          </w:tcPr>
          <w:p w14:paraId="54F4B685" w14:textId="77777777" w:rsidR="00D877DC" w:rsidRPr="00D877DC" w:rsidRDefault="00D877DC" w:rsidP="0080029F">
            <w:pPr>
              <w:rPr>
                <w:del w:id="466" w:author="pbx" w:date="2017-12-12T17:47:00Z"/>
                <w:lang w:val="en-US"/>
              </w:rPr>
            </w:pPr>
            <w:del w:id="467" w:author="pbx" w:date="2017-12-12T17:47:00Z">
              <w:r w:rsidRPr="00D877DC">
                <w:rPr>
                  <w:lang w:val="en-US"/>
                </w:rPr>
                <w:delText>2.16.840.1.113883.2.20.6.18</w:delText>
              </w:r>
            </w:del>
          </w:p>
        </w:tc>
        <w:tc>
          <w:tcPr>
            <w:tcW w:w="2416" w:type="dxa"/>
            <w:shd w:val="clear" w:color="auto" w:fill="auto"/>
            <w:hideMark/>
          </w:tcPr>
          <w:p w14:paraId="4B0AEBB3" w14:textId="77777777" w:rsidR="00D877DC" w:rsidRPr="00D877DC" w:rsidRDefault="00D877DC" w:rsidP="0080029F">
            <w:pPr>
              <w:rPr>
                <w:del w:id="468" w:author="pbx" w:date="2017-12-12T17:47:00Z"/>
                <w:lang w:val="en-US"/>
              </w:rPr>
            </w:pPr>
            <w:del w:id="469" w:author="pbx" w:date="2017-12-12T17:47:00Z">
              <w:r w:rsidRPr="00D877DC">
                <w:rPr>
                  <w:lang w:val="en-US"/>
                </w:rPr>
                <w:delText>marketing-status</w:delText>
              </w:r>
            </w:del>
          </w:p>
        </w:tc>
        <w:tc>
          <w:tcPr>
            <w:tcW w:w="3742" w:type="dxa"/>
            <w:shd w:val="clear" w:color="auto" w:fill="auto"/>
            <w:hideMark/>
          </w:tcPr>
          <w:p w14:paraId="7D0114A1" w14:textId="77777777" w:rsidR="003329F4" w:rsidRPr="00D877DC" w:rsidRDefault="00D877DC" w:rsidP="0080029F">
            <w:pPr>
              <w:rPr>
                <w:del w:id="470" w:author="pbx" w:date="2017-12-12T17:47:00Z"/>
                <w:lang w:val="en-US"/>
              </w:rPr>
            </w:pPr>
            <w:del w:id="471" w:author="pbx" w:date="2017-12-12T17:47:00Z">
              <w:r w:rsidRPr="00D877DC">
                <w:rPr>
                  <w:lang w:val="en-US"/>
                </w:rPr>
                <w:delText>Status</w:delText>
              </w:r>
              <w:r w:rsidR="003329F4">
                <w:rPr>
                  <w:lang w:val="en-US"/>
                </w:rPr>
                <w:delText xml:space="preserve"> of products</w:delText>
              </w:r>
              <w:r w:rsidR="00806F99" w:rsidRPr="00D877DC">
                <w:rPr>
                  <w:lang w:val="en-US"/>
                </w:rPr>
                <w:delText>; e.g.,</w:delText>
              </w:r>
              <w:r w:rsidR="003329F4">
                <w:rPr>
                  <w:lang w:val="en-US"/>
                </w:rPr>
                <w:delText xml:space="preserve"> </w:delText>
              </w:r>
              <w:r w:rsidR="003329F4" w:rsidRPr="00D877DC">
                <w:rPr>
                  <w:lang w:val="en-US"/>
                </w:rPr>
                <w:delText>approved, marketed cancelled</w:delText>
              </w:r>
            </w:del>
          </w:p>
        </w:tc>
      </w:tr>
      <w:tr w:rsidR="00D877DC" w:rsidRPr="00D877DC" w14:paraId="6A8B3702" w14:textId="77777777" w:rsidTr="005450D1">
        <w:trPr>
          <w:trHeight w:val="300"/>
        </w:trPr>
        <w:tc>
          <w:tcPr>
            <w:tcW w:w="3217" w:type="dxa"/>
            <w:shd w:val="clear" w:color="auto" w:fill="auto"/>
            <w:hideMark/>
          </w:tcPr>
          <w:p w14:paraId="2F104364" w14:textId="77777777" w:rsidR="00D877DC" w:rsidRPr="00D877DC" w:rsidRDefault="00D877DC" w:rsidP="0080029F">
            <w:pPr>
              <w:rPr>
                <w:lang w:val="en-US"/>
              </w:rPr>
            </w:pPr>
            <w:r w:rsidRPr="00D877DC">
              <w:rPr>
                <w:lang w:val="en-US"/>
              </w:rPr>
              <w:t>2.16.840.1.113883.2.20.6.19</w:t>
            </w:r>
          </w:p>
        </w:tc>
        <w:tc>
          <w:tcPr>
            <w:tcW w:w="2416" w:type="dxa"/>
            <w:shd w:val="clear" w:color="auto" w:fill="auto"/>
            <w:hideMark/>
          </w:tcPr>
          <w:p w14:paraId="1DF62A2C" w14:textId="77777777" w:rsidR="00D877DC" w:rsidRPr="00D877DC" w:rsidRDefault="00D877DC" w:rsidP="0080029F">
            <w:pPr>
              <w:rPr>
                <w:lang w:val="en-US"/>
              </w:rPr>
            </w:pPr>
            <w:r w:rsidRPr="00D877DC">
              <w:rPr>
                <w:lang w:val="en-US"/>
              </w:rPr>
              <w:t>telecom-capability</w:t>
            </w:r>
          </w:p>
        </w:tc>
        <w:tc>
          <w:tcPr>
            <w:tcW w:w="3742" w:type="dxa"/>
            <w:shd w:val="clear" w:color="auto" w:fill="auto"/>
            <w:hideMark/>
          </w:tcPr>
          <w:p w14:paraId="583A2976" w14:textId="77777777" w:rsidR="00D877DC" w:rsidRDefault="00D877DC" w:rsidP="0080029F">
            <w:pPr>
              <w:rPr>
                <w:del w:id="472" w:author="pbx" w:date="2017-12-12T17:47:00Z"/>
                <w:lang w:val="en-US"/>
              </w:rPr>
            </w:pPr>
            <w:r w:rsidRPr="00D877DC">
              <w:rPr>
                <w:lang w:val="en-US"/>
              </w:rPr>
              <w:t>Type of telecommunication; e.g., phone, fax or email</w:t>
            </w:r>
            <w:r w:rsidR="00466151">
              <w:rPr>
                <w:lang w:val="en-US"/>
              </w:rPr>
              <w:t>.</w:t>
            </w:r>
          </w:p>
          <w:p w14:paraId="4A556E88" w14:textId="77777777" w:rsidR="00466151" w:rsidRDefault="00466151" w:rsidP="0080029F">
            <w:pPr>
              <w:rPr>
                <w:del w:id="473" w:author="pbx" w:date="2017-12-12T17:47:00Z"/>
                <w:lang w:val="en-US"/>
              </w:rPr>
            </w:pPr>
          </w:p>
          <w:p w14:paraId="07BCA178" w14:textId="4A7E2901" w:rsidR="00466151" w:rsidRPr="00D877DC" w:rsidRDefault="00466151" w:rsidP="0080029F">
            <w:pPr>
              <w:rPr>
                <w:lang w:val="en-US"/>
              </w:rPr>
            </w:pPr>
            <w:del w:id="474" w:author="pbx" w:date="2017-12-12T17:47:00Z">
              <w:r>
                <w:rPr>
                  <w:lang w:val="en-US"/>
                </w:rPr>
                <w:delText>This OID is currently not used by the SPM.</w:delText>
              </w:r>
            </w:del>
          </w:p>
        </w:tc>
      </w:tr>
      <w:tr w:rsidR="00D877DC" w:rsidRPr="00D877DC" w14:paraId="19B4DCC2" w14:textId="77777777" w:rsidTr="005450D1">
        <w:trPr>
          <w:trHeight w:val="300"/>
        </w:trPr>
        <w:tc>
          <w:tcPr>
            <w:tcW w:w="3217" w:type="dxa"/>
            <w:shd w:val="clear" w:color="auto" w:fill="auto"/>
            <w:hideMark/>
          </w:tcPr>
          <w:p w14:paraId="79CA2D53" w14:textId="77777777" w:rsidR="00D877DC" w:rsidRPr="00D877DC" w:rsidRDefault="00D877DC" w:rsidP="0080029F">
            <w:pPr>
              <w:rPr>
                <w:lang w:val="en-US"/>
              </w:rPr>
            </w:pPr>
            <w:r w:rsidRPr="00D877DC">
              <w:rPr>
                <w:lang w:val="en-US"/>
              </w:rPr>
              <w:t>2.16.840.1.113883.2.20.6.20</w:t>
            </w:r>
          </w:p>
        </w:tc>
        <w:tc>
          <w:tcPr>
            <w:tcW w:w="2416" w:type="dxa"/>
            <w:shd w:val="clear" w:color="auto" w:fill="auto"/>
            <w:hideMark/>
          </w:tcPr>
          <w:p w14:paraId="5C39D50B" w14:textId="77777777" w:rsidR="00D877DC" w:rsidRPr="00D877DC" w:rsidRDefault="00D877DC" w:rsidP="0080029F">
            <w:pPr>
              <w:rPr>
                <w:lang w:val="en-US"/>
              </w:rPr>
            </w:pPr>
            <w:r w:rsidRPr="00D877DC">
              <w:rPr>
                <w:lang w:val="en-US"/>
              </w:rPr>
              <w:t>product-item-code</w:t>
            </w:r>
          </w:p>
        </w:tc>
        <w:tc>
          <w:tcPr>
            <w:tcW w:w="3742" w:type="dxa"/>
            <w:shd w:val="clear" w:color="auto" w:fill="auto"/>
            <w:hideMark/>
          </w:tcPr>
          <w:p w14:paraId="31AEE5A2" w14:textId="77777777" w:rsidR="00855E09" w:rsidRPr="00855E09" w:rsidRDefault="00855E09" w:rsidP="00855E09">
            <w:pPr>
              <w:rPr>
                <w:lang w:val="en-US"/>
              </w:rPr>
            </w:pPr>
            <w:r w:rsidRPr="00855E09">
              <w:rPr>
                <w:lang w:val="en-US"/>
              </w:rPr>
              <w:t>This OID is not used at this time.</w:t>
            </w:r>
          </w:p>
          <w:p w14:paraId="1DAC3B24" w14:textId="77777777" w:rsidR="00855E09" w:rsidRPr="00855E09" w:rsidRDefault="00855E09" w:rsidP="00855E09">
            <w:pPr>
              <w:rPr>
                <w:lang w:val="en-US"/>
              </w:rPr>
            </w:pPr>
          </w:p>
          <w:p w14:paraId="73658BE6" w14:textId="77777777" w:rsidR="00D877DC" w:rsidRPr="00D877DC" w:rsidRDefault="00855E09" w:rsidP="00855E09">
            <w:pPr>
              <w:rPr>
                <w:lang w:val="en-US"/>
              </w:rPr>
            </w:pPr>
            <w:r w:rsidRPr="00855E09">
              <w:rPr>
                <w:lang w:val="en-US"/>
              </w:rPr>
              <w:t>Once IDMP is implemented this OID will be used to capture Package Identifiers (PCID).</w:t>
            </w:r>
          </w:p>
        </w:tc>
      </w:tr>
      <w:tr w:rsidR="00D877DC" w:rsidRPr="00D877DC" w14:paraId="5995E40A" w14:textId="77777777" w:rsidTr="005450D1">
        <w:trPr>
          <w:trHeight w:val="300"/>
        </w:trPr>
        <w:tc>
          <w:tcPr>
            <w:tcW w:w="3217" w:type="dxa"/>
            <w:shd w:val="clear" w:color="auto" w:fill="auto"/>
            <w:hideMark/>
          </w:tcPr>
          <w:p w14:paraId="4A85CF06" w14:textId="77777777" w:rsidR="00D877DC" w:rsidRPr="00D877DC" w:rsidRDefault="00D877DC" w:rsidP="0080029F">
            <w:pPr>
              <w:rPr>
                <w:lang w:val="en-US"/>
              </w:rPr>
            </w:pPr>
            <w:r w:rsidRPr="00D877DC">
              <w:rPr>
                <w:lang w:val="en-US"/>
              </w:rPr>
              <w:t>2.16.840.1.113883.2.20.6.21</w:t>
            </w:r>
          </w:p>
        </w:tc>
        <w:tc>
          <w:tcPr>
            <w:tcW w:w="2416" w:type="dxa"/>
            <w:shd w:val="clear" w:color="auto" w:fill="auto"/>
            <w:hideMark/>
          </w:tcPr>
          <w:p w14:paraId="0A63FD23" w14:textId="77777777" w:rsidR="00D877DC" w:rsidRPr="00D877DC" w:rsidRDefault="00D877DC" w:rsidP="0080029F">
            <w:pPr>
              <w:rPr>
                <w:lang w:val="en-US"/>
              </w:rPr>
            </w:pPr>
            <w:r w:rsidRPr="00D877DC">
              <w:rPr>
                <w:lang w:val="en-US"/>
              </w:rPr>
              <w:t>information-disclosure</w:t>
            </w:r>
          </w:p>
        </w:tc>
        <w:tc>
          <w:tcPr>
            <w:tcW w:w="3742" w:type="dxa"/>
            <w:shd w:val="clear" w:color="auto" w:fill="auto"/>
            <w:hideMark/>
          </w:tcPr>
          <w:p w14:paraId="38F2E708" w14:textId="77777777" w:rsidR="00D877DC" w:rsidRPr="00D877DC" w:rsidRDefault="00D877DC" w:rsidP="0080029F">
            <w:pPr>
              <w:rPr>
                <w:lang w:val="en-US"/>
              </w:rPr>
            </w:pPr>
            <w:r w:rsidRPr="00D877DC">
              <w:rPr>
                <w:lang w:val="en-US"/>
              </w:rPr>
              <w:t>List of terms related to confidentiality and privacy</w:t>
            </w:r>
            <w:r w:rsidR="00806F99" w:rsidRPr="00D877DC">
              <w:rPr>
                <w:lang w:val="en-US"/>
              </w:rPr>
              <w:t>; e.g.,</w:t>
            </w:r>
          </w:p>
        </w:tc>
      </w:tr>
      <w:tr w:rsidR="00D877DC" w:rsidRPr="00D877DC" w14:paraId="0A942897" w14:textId="77777777" w:rsidTr="005450D1">
        <w:trPr>
          <w:trHeight w:val="300"/>
        </w:trPr>
        <w:tc>
          <w:tcPr>
            <w:tcW w:w="3217" w:type="dxa"/>
            <w:shd w:val="clear" w:color="auto" w:fill="auto"/>
            <w:hideMark/>
          </w:tcPr>
          <w:p w14:paraId="665A2E12" w14:textId="77777777" w:rsidR="00D877DC" w:rsidRPr="00D877DC" w:rsidRDefault="00D877DC" w:rsidP="0080029F">
            <w:pPr>
              <w:rPr>
                <w:lang w:val="en-US"/>
              </w:rPr>
            </w:pPr>
            <w:r w:rsidRPr="00D877DC">
              <w:rPr>
                <w:lang w:val="en-US"/>
              </w:rPr>
              <w:t>2.16.840.1.113883.2.20.6.22</w:t>
            </w:r>
          </w:p>
        </w:tc>
        <w:tc>
          <w:tcPr>
            <w:tcW w:w="2416" w:type="dxa"/>
            <w:shd w:val="clear" w:color="auto" w:fill="auto"/>
            <w:hideMark/>
          </w:tcPr>
          <w:p w14:paraId="2CA64B99" w14:textId="77777777" w:rsidR="00D877DC" w:rsidRPr="00D877DC" w:rsidRDefault="00D877DC" w:rsidP="0080029F">
            <w:pPr>
              <w:rPr>
                <w:lang w:val="en-US"/>
              </w:rPr>
            </w:pPr>
            <w:r w:rsidRPr="00D877DC">
              <w:rPr>
                <w:lang w:val="en-US"/>
              </w:rPr>
              <w:t>schedule</w:t>
            </w:r>
          </w:p>
        </w:tc>
        <w:tc>
          <w:tcPr>
            <w:tcW w:w="3742" w:type="dxa"/>
            <w:shd w:val="clear" w:color="auto" w:fill="auto"/>
            <w:hideMark/>
          </w:tcPr>
          <w:p w14:paraId="02AEE502" w14:textId="77777777" w:rsidR="00D877DC" w:rsidRPr="00D877DC" w:rsidRDefault="00D877DC" w:rsidP="0080029F">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14:paraId="3A05A1D5" w14:textId="77777777" w:rsidTr="005450D1">
        <w:trPr>
          <w:trHeight w:val="300"/>
        </w:trPr>
        <w:tc>
          <w:tcPr>
            <w:tcW w:w="3217" w:type="dxa"/>
            <w:shd w:val="clear" w:color="auto" w:fill="auto"/>
            <w:hideMark/>
          </w:tcPr>
          <w:p w14:paraId="70E5D86F" w14:textId="77777777" w:rsidR="00D877DC" w:rsidRPr="00D877DC" w:rsidRDefault="00D877DC" w:rsidP="0080029F">
            <w:pPr>
              <w:rPr>
                <w:lang w:val="en-US"/>
              </w:rPr>
            </w:pPr>
            <w:r w:rsidRPr="00D877DC">
              <w:rPr>
                <w:lang w:val="en-US"/>
              </w:rPr>
              <w:t>2.16.840.1.113883.2.20.6.23</w:t>
            </w:r>
          </w:p>
        </w:tc>
        <w:tc>
          <w:tcPr>
            <w:tcW w:w="2416" w:type="dxa"/>
            <w:shd w:val="clear" w:color="auto" w:fill="auto"/>
            <w:hideMark/>
          </w:tcPr>
          <w:p w14:paraId="3CAD1845" w14:textId="77777777" w:rsidR="00D877DC" w:rsidRPr="00D877DC" w:rsidRDefault="00D877DC" w:rsidP="0080029F">
            <w:pPr>
              <w:rPr>
                <w:lang w:val="en-US"/>
              </w:rPr>
            </w:pPr>
            <w:r w:rsidRPr="00D877DC">
              <w:rPr>
                <w:lang w:val="en-US"/>
              </w:rPr>
              <w:t>product-characteristics</w:t>
            </w:r>
          </w:p>
        </w:tc>
        <w:tc>
          <w:tcPr>
            <w:tcW w:w="3742" w:type="dxa"/>
            <w:shd w:val="clear" w:color="auto" w:fill="auto"/>
            <w:hideMark/>
          </w:tcPr>
          <w:p w14:paraId="5788E6A8" w14:textId="77777777" w:rsidR="00D877DC" w:rsidRPr="00D877DC" w:rsidRDefault="00D877DC" w:rsidP="0080029F">
            <w:pPr>
              <w:rPr>
                <w:lang w:val="en-US"/>
              </w:rPr>
            </w:pPr>
            <w:r w:rsidRPr="00D877DC">
              <w:rPr>
                <w:lang w:val="en-US"/>
              </w:rPr>
              <w:t xml:space="preserve">List of physical characteristics; e.g., </w:t>
            </w:r>
            <w:r w:rsidR="00E651CB" w:rsidRPr="00D877DC">
              <w:rPr>
                <w:lang w:val="en-US"/>
              </w:rPr>
              <w:t>color</w:t>
            </w:r>
            <w:r w:rsidRPr="00D877DC">
              <w:rPr>
                <w:lang w:val="en-US"/>
              </w:rPr>
              <w:t xml:space="preserve"> and shape</w:t>
            </w:r>
          </w:p>
        </w:tc>
      </w:tr>
      <w:tr w:rsidR="00D877DC" w:rsidRPr="00D877DC" w14:paraId="2BDA1CAB" w14:textId="77777777" w:rsidTr="005450D1">
        <w:trPr>
          <w:trHeight w:val="300"/>
        </w:trPr>
        <w:tc>
          <w:tcPr>
            <w:tcW w:w="3217" w:type="dxa"/>
            <w:shd w:val="clear" w:color="auto" w:fill="auto"/>
            <w:hideMark/>
          </w:tcPr>
          <w:p w14:paraId="051E4A50" w14:textId="77777777" w:rsidR="00D877DC" w:rsidRPr="00D877DC" w:rsidRDefault="00D877DC" w:rsidP="0080029F">
            <w:pPr>
              <w:rPr>
                <w:lang w:val="en-US"/>
              </w:rPr>
            </w:pPr>
            <w:r w:rsidRPr="00D877DC">
              <w:rPr>
                <w:lang w:val="en-US"/>
              </w:rPr>
              <w:t>2.16.840.1.113883.2.20.6.24</w:t>
            </w:r>
          </w:p>
        </w:tc>
        <w:tc>
          <w:tcPr>
            <w:tcW w:w="2416" w:type="dxa"/>
            <w:shd w:val="clear" w:color="auto" w:fill="auto"/>
            <w:hideMark/>
          </w:tcPr>
          <w:p w14:paraId="7615A20C" w14:textId="77777777" w:rsidR="00D877DC" w:rsidRPr="00D877DC" w:rsidRDefault="00D877DC" w:rsidP="0080029F">
            <w:pPr>
              <w:rPr>
                <w:lang w:val="en-US"/>
              </w:rPr>
            </w:pPr>
            <w:r w:rsidRPr="00D877DC">
              <w:rPr>
                <w:lang w:val="en-US"/>
              </w:rPr>
              <w:t>color</w:t>
            </w:r>
          </w:p>
        </w:tc>
        <w:tc>
          <w:tcPr>
            <w:tcW w:w="3742" w:type="dxa"/>
            <w:shd w:val="clear" w:color="auto" w:fill="auto"/>
            <w:hideMark/>
          </w:tcPr>
          <w:p w14:paraId="36F68F09" w14:textId="77777777" w:rsidR="00D877DC" w:rsidRPr="00D877DC" w:rsidRDefault="00D877DC" w:rsidP="0080029F">
            <w:pPr>
              <w:rPr>
                <w:lang w:val="en-US"/>
              </w:rPr>
            </w:pPr>
            <w:r w:rsidRPr="00D877DC">
              <w:rPr>
                <w:lang w:val="en-US"/>
              </w:rPr>
              <w:t xml:space="preserve">List of </w:t>
            </w:r>
            <w:r w:rsidR="00E651CB" w:rsidRPr="00D877DC">
              <w:rPr>
                <w:lang w:val="en-US"/>
              </w:rPr>
              <w:t>colors</w:t>
            </w:r>
            <w:r w:rsidR="009708CA" w:rsidRPr="00D877DC">
              <w:rPr>
                <w:lang w:val="en-US"/>
              </w:rPr>
              <w:t>; e.g.,</w:t>
            </w:r>
            <w:r w:rsidR="009708CA">
              <w:rPr>
                <w:lang w:val="en-US"/>
              </w:rPr>
              <w:t xml:space="preserve"> white, yellow, red</w:t>
            </w:r>
          </w:p>
        </w:tc>
      </w:tr>
      <w:tr w:rsidR="00D877DC" w:rsidRPr="00D877DC" w14:paraId="6118AF10" w14:textId="77777777" w:rsidTr="005450D1">
        <w:trPr>
          <w:trHeight w:val="300"/>
        </w:trPr>
        <w:tc>
          <w:tcPr>
            <w:tcW w:w="3217" w:type="dxa"/>
            <w:shd w:val="clear" w:color="auto" w:fill="auto"/>
            <w:hideMark/>
          </w:tcPr>
          <w:p w14:paraId="698AA223" w14:textId="77777777" w:rsidR="00D877DC" w:rsidRPr="00D877DC" w:rsidRDefault="00D877DC" w:rsidP="0080029F">
            <w:pPr>
              <w:rPr>
                <w:lang w:val="en-US"/>
              </w:rPr>
            </w:pPr>
            <w:r w:rsidRPr="00D877DC">
              <w:rPr>
                <w:lang w:val="en-US"/>
              </w:rPr>
              <w:t>2.16.840.1.113883.2.20.6.25</w:t>
            </w:r>
          </w:p>
        </w:tc>
        <w:tc>
          <w:tcPr>
            <w:tcW w:w="2416" w:type="dxa"/>
            <w:shd w:val="clear" w:color="auto" w:fill="auto"/>
            <w:hideMark/>
          </w:tcPr>
          <w:p w14:paraId="067B06A3" w14:textId="77777777" w:rsidR="00D877DC" w:rsidRPr="00D877DC" w:rsidRDefault="00D877DC" w:rsidP="0080029F">
            <w:pPr>
              <w:rPr>
                <w:lang w:val="en-US"/>
              </w:rPr>
            </w:pPr>
            <w:r w:rsidRPr="00D877DC">
              <w:rPr>
                <w:lang w:val="en-US"/>
              </w:rPr>
              <w:t>shape</w:t>
            </w:r>
          </w:p>
        </w:tc>
        <w:tc>
          <w:tcPr>
            <w:tcW w:w="3742" w:type="dxa"/>
            <w:shd w:val="clear" w:color="auto" w:fill="auto"/>
            <w:hideMark/>
          </w:tcPr>
          <w:p w14:paraId="38BA6099" w14:textId="77777777" w:rsidR="00D877DC" w:rsidRPr="00D877DC" w:rsidRDefault="00D877DC" w:rsidP="0080029F">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14:paraId="38674182" w14:textId="77777777" w:rsidTr="005450D1">
        <w:trPr>
          <w:trHeight w:val="300"/>
        </w:trPr>
        <w:tc>
          <w:tcPr>
            <w:tcW w:w="3217" w:type="dxa"/>
            <w:shd w:val="clear" w:color="auto" w:fill="auto"/>
            <w:hideMark/>
          </w:tcPr>
          <w:p w14:paraId="0B00DEB8" w14:textId="77777777" w:rsidR="00D877DC" w:rsidRPr="00D877DC" w:rsidRDefault="00D877DC" w:rsidP="0080029F">
            <w:pPr>
              <w:rPr>
                <w:lang w:val="en-US"/>
              </w:rPr>
            </w:pPr>
            <w:r w:rsidRPr="00D877DC">
              <w:rPr>
                <w:lang w:val="en-US"/>
              </w:rPr>
              <w:t>2.16.840.1.113883.2.20.6.26</w:t>
            </w:r>
          </w:p>
        </w:tc>
        <w:tc>
          <w:tcPr>
            <w:tcW w:w="2416" w:type="dxa"/>
            <w:shd w:val="clear" w:color="auto" w:fill="auto"/>
            <w:hideMark/>
          </w:tcPr>
          <w:p w14:paraId="3B6CED85" w14:textId="77777777" w:rsidR="00D877DC" w:rsidRPr="00D877DC" w:rsidRDefault="00D877DC" w:rsidP="0080029F">
            <w:pPr>
              <w:rPr>
                <w:lang w:val="en-US"/>
              </w:rPr>
            </w:pPr>
            <w:r w:rsidRPr="00D877DC">
              <w:rPr>
                <w:lang w:val="en-US"/>
              </w:rPr>
              <w:t>flavor</w:t>
            </w:r>
          </w:p>
        </w:tc>
        <w:tc>
          <w:tcPr>
            <w:tcW w:w="3742" w:type="dxa"/>
            <w:shd w:val="clear" w:color="auto" w:fill="auto"/>
            <w:hideMark/>
          </w:tcPr>
          <w:p w14:paraId="5CE0D564" w14:textId="77777777" w:rsidR="00D877DC" w:rsidRPr="00D877DC" w:rsidRDefault="00D877DC" w:rsidP="0080029F">
            <w:pPr>
              <w:rPr>
                <w:lang w:val="en-US"/>
              </w:rPr>
            </w:pPr>
            <w:r w:rsidRPr="00D877DC">
              <w:rPr>
                <w:lang w:val="en-US"/>
              </w:rPr>
              <w:t xml:space="preserve">List of </w:t>
            </w:r>
            <w:r w:rsidR="00E651CB" w:rsidRPr="00D877DC">
              <w:rPr>
                <w:lang w:val="en-US"/>
              </w:rPr>
              <w:t>flavors</w:t>
            </w:r>
            <w:r w:rsidR="00535805" w:rsidRPr="00D877DC">
              <w:rPr>
                <w:lang w:val="en-US"/>
              </w:rPr>
              <w:t>; e.g.,</w:t>
            </w:r>
            <w:r w:rsidR="00535805">
              <w:rPr>
                <w:lang w:val="en-US"/>
              </w:rPr>
              <w:t xml:space="preserve"> rose, pepper, sweet, honey</w:t>
            </w:r>
          </w:p>
        </w:tc>
      </w:tr>
      <w:tr w:rsidR="00D877DC" w:rsidRPr="00D877DC" w14:paraId="410E16CB" w14:textId="77777777" w:rsidTr="005450D1">
        <w:trPr>
          <w:trHeight w:val="300"/>
        </w:trPr>
        <w:tc>
          <w:tcPr>
            <w:tcW w:w="3217" w:type="dxa"/>
            <w:shd w:val="clear" w:color="auto" w:fill="auto"/>
            <w:hideMark/>
          </w:tcPr>
          <w:p w14:paraId="6C48EC72" w14:textId="77777777" w:rsidR="00D877DC" w:rsidRPr="00D877DC" w:rsidRDefault="00D877DC" w:rsidP="0080029F">
            <w:pPr>
              <w:rPr>
                <w:lang w:val="en-US"/>
              </w:rPr>
            </w:pPr>
            <w:r w:rsidRPr="00D877DC">
              <w:rPr>
                <w:lang w:val="en-US"/>
              </w:rPr>
              <w:t>2.16.840.1.113883.2.20.6.27</w:t>
            </w:r>
          </w:p>
        </w:tc>
        <w:tc>
          <w:tcPr>
            <w:tcW w:w="2416" w:type="dxa"/>
            <w:shd w:val="clear" w:color="auto" w:fill="auto"/>
            <w:hideMark/>
          </w:tcPr>
          <w:p w14:paraId="44A3B18C" w14:textId="77777777" w:rsidR="00D877DC" w:rsidRPr="00D877DC" w:rsidRDefault="00D877DC" w:rsidP="0080029F">
            <w:pPr>
              <w:rPr>
                <w:lang w:val="en-US"/>
              </w:rPr>
            </w:pPr>
            <w:r w:rsidRPr="00D877DC">
              <w:rPr>
                <w:lang w:val="en-US"/>
              </w:rPr>
              <w:t>product-classification</w:t>
            </w:r>
          </w:p>
        </w:tc>
        <w:tc>
          <w:tcPr>
            <w:tcW w:w="3742" w:type="dxa"/>
            <w:shd w:val="clear" w:color="auto" w:fill="auto"/>
            <w:hideMark/>
          </w:tcPr>
          <w:p w14:paraId="56DF237F" w14:textId="77777777" w:rsidR="00D41A46" w:rsidRPr="00D877DC" w:rsidDel="00D41A46" w:rsidRDefault="00D877DC" w:rsidP="0080029F">
            <w:pPr>
              <w:rPr>
                <w:lang w:val="en-US"/>
              </w:rPr>
            </w:pPr>
            <w:r w:rsidRPr="00D877DC">
              <w:rPr>
                <w:lang w:val="en-US"/>
              </w:rPr>
              <w:t xml:space="preserve">List of </w:t>
            </w:r>
            <w:r w:rsidR="00D41A46">
              <w:rPr>
                <w:lang w:val="en-US"/>
              </w:rPr>
              <w:t xml:space="preserve">HPFB </w:t>
            </w:r>
            <w:r w:rsidRPr="00D877DC">
              <w:rPr>
                <w:lang w:val="en-US"/>
              </w:rPr>
              <w:t>product classes</w:t>
            </w:r>
          </w:p>
          <w:p w14:paraId="49619E98" w14:textId="77777777" w:rsidR="003329F4" w:rsidRPr="00D877DC" w:rsidRDefault="003329F4" w:rsidP="0080029F">
            <w:pPr>
              <w:rPr>
                <w:lang w:val="en-US"/>
              </w:rPr>
            </w:pPr>
          </w:p>
        </w:tc>
      </w:tr>
      <w:tr w:rsidR="00D877DC" w:rsidRPr="00D877DC" w14:paraId="0D6E518C" w14:textId="77777777" w:rsidTr="005450D1">
        <w:trPr>
          <w:trHeight w:val="300"/>
          <w:del w:id="475" w:author="pbx" w:date="2017-12-12T17:47:00Z"/>
        </w:trPr>
        <w:tc>
          <w:tcPr>
            <w:tcW w:w="3217" w:type="dxa"/>
            <w:shd w:val="clear" w:color="auto" w:fill="auto"/>
            <w:hideMark/>
          </w:tcPr>
          <w:p w14:paraId="64F7DDC8" w14:textId="77777777" w:rsidR="00D877DC" w:rsidRPr="00D877DC" w:rsidRDefault="00D877DC" w:rsidP="0080029F">
            <w:pPr>
              <w:rPr>
                <w:del w:id="476" w:author="pbx" w:date="2017-12-12T17:47:00Z"/>
                <w:lang w:val="en-US"/>
              </w:rPr>
            </w:pPr>
            <w:del w:id="477" w:author="pbx" w:date="2017-12-12T17:47:00Z">
              <w:r w:rsidRPr="00D877DC">
                <w:rPr>
                  <w:lang w:val="en-US"/>
                </w:rPr>
                <w:delText>2.16.840.1.113883.2.20.6.28</w:delText>
              </w:r>
            </w:del>
          </w:p>
        </w:tc>
        <w:tc>
          <w:tcPr>
            <w:tcW w:w="2416" w:type="dxa"/>
            <w:shd w:val="clear" w:color="auto" w:fill="auto"/>
            <w:hideMark/>
          </w:tcPr>
          <w:p w14:paraId="14043A5E" w14:textId="77777777" w:rsidR="00D877DC" w:rsidRPr="00D877DC" w:rsidRDefault="00D877DC" w:rsidP="0080029F">
            <w:pPr>
              <w:rPr>
                <w:del w:id="478" w:author="pbx" w:date="2017-12-12T17:47:00Z"/>
                <w:lang w:val="en-US"/>
              </w:rPr>
            </w:pPr>
            <w:del w:id="479" w:author="pbx" w:date="2017-12-12T17:47:00Z">
              <w:r w:rsidRPr="00D877DC">
                <w:rPr>
                  <w:lang w:val="en-US"/>
                </w:rPr>
                <w:delText>submission-tracking-system</w:delText>
              </w:r>
            </w:del>
          </w:p>
        </w:tc>
        <w:tc>
          <w:tcPr>
            <w:tcW w:w="3742" w:type="dxa"/>
            <w:shd w:val="clear" w:color="auto" w:fill="auto"/>
            <w:hideMark/>
          </w:tcPr>
          <w:p w14:paraId="013FF388" w14:textId="77777777" w:rsidR="00466151" w:rsidRPr="00D877DC" w:rsidRDefault="00466151" w:rsidP="0080029F">
            <w:pPr>
              <w:rPr>
                <w:del w:id="480" w:author="pbx" w:date="2017-12-12T17:47:00Z"/>
                <w:color w:val="FF0000"/>
                <w:lang w:val="en-US"/>
              </w:rPr>
            </w:pPr>
            <w:del w:id="481" w:author="pbx" w:date="2017-12-12T17:47:00Z">
              <w:r>
                <w:rPr>
                  <w:lang w:val="en-US"/>
                </w:rPr>
                <w:delText>This OID is currently not used by the SPM.</w:delText>
              </w:r>
              <w:r w:rsidR="00D41A46">
                <w:rPr>
                  <w:lang w:val="en-US"/>
                </w:rPr>
                <w:delText xml:space="preserve"> Description to be added at a later date</w:delText>
              </w:r>
            </w:del>
          </w:p>
        </w:tc>
      </w:tr>
      <w:tr w:rsidR="00D877DC" w:rsidRPr="00D877DC" w14:paraId="22EFC66F" w14:textId="77777777" w:rsidTr="005450D1">
        <w:trPr>
          <w:trHeight w:val="300"/>
        </w:trPr>
        <w:tc>
          <w:tcPr>
            <w:tcW w:w="3217" w:type="dxa"/>
            <w:shd w:val="clear" w:color="auto" w:fill="auto"/>
            <w:hideMark/>
          </w:tcPr>
          <w:p w14:paraId="548D40F6" w14:textId="77777777" w:rsidR="00D877DC" w:rsidRPr="00D877DC" w:rsidRDefault="00D877DC" w:rsidP="0080029F">
            <w:pPr>
              <w:rPr>
                <w:lang w:val="en-US"/>
              </w:rPr>
            </w:pPr>
            <w:r w:rsidRPr="00D877DC">
              <w:rPr>
                <w:lang w:val="en-US"/>
              </w:rPr>
              <w:t>2.16.840.1.113883.2.20.6.29</w:t>
            </w:r>
          </w:p>
        </w:tc>
        <w:tc>
          <w:tcPr>
            <w:tcW w:w="2416" w:type="dxa"/>
            <w:shd w:val="clear" w:color="auto" w:fill="auto"/>
            <w:hideMark/>
          </w:tcPr>
          <w:p w14:paraId="4A0207B1" w14:textId="77777777" w:rsidR="00D877DC" w:rsidRPr="00D877DC" w:rsidRDefault="00D877DC" w:rsidP="0080029F">
            <w:pPr>
              <w:rPr>
                <w:lang w:val="en-US"/>
              </w:rPr>
            </w:pPr>
            <w:r w:rsidRPr="00D877DC">
              <w:rPr>
                <w:lang w:val="en-US"/>
              </w:rPr>
              <w:t>language-code</w:t>
            </w:r>
          </w:p>
        </w:tc>
        <w:tc>
          <w:tcPr>
            <w:tcW w:w="3742" w:type="dxa"/>
            <w:shd w:val="clear" w:color="auto" w:fill="auto"/>
            <w:hideMark/>
          </w:tcPr>
          <w:p w14:paraId="4AEDE179" w14:textId="77777777" w:rsidR="00D877DC" w:rsidRPr="00D877DC" w:rsidRDefault="00D877DC" w:rsidP="0080029F">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14:paraId="6F3D5E67" w14:textId="77777777" w:rsidTr="005450D1">
        <w:trPr>
          <w:trHeight w:val="300"/>
        </w:trPr>
        <w:tc>
          <w:tcPr>
            <w:tcW w:w="3217" w:type="dxa"/>
            <w:shd w:val="clear" w:color="auto" w:fill="auto"/>
            <w:hideMark/>
          </w:tcPr>
          <w:p w14:paraId="639C643E" w14:textId="77777777" w:rsidR="00D877DC" w:rsidRPr="00D877DC" w:rsidRDefault="00D877DC" w:rsidP="0080029F">
            <w:pPr>
              <w:rPr>
                <w:lang w:val="en-US"/>
              </w:rPr>
            </w:pPr>
            <w:r w:rsidRPr="00D877DC">
              <w:rPr>
                <w:lang w:val="en-US"/>
              </w:rPr>
              <w:t>2.16.840.1.113883.2.20.6.30</w:t>
            </w:r>
          </w:p>
        </w:tc>
        <w:tc>
          <w:tcPr>
            <w:tcW w:w="2416" w:type="dxa"/>
            <w:shd w:val="clear" w:color="auto" w:fill="auto"/>
            <w:hideMark/>
          </w:tcPr>
          <w:p w14:paraId="01BE8927" w14:textId="77777777" w:rsidR="00D877DC" w:rsidRPr="00D877DC" w:rsidRDefault="00D877DC" w:rsidP="0080029F">
            <w:pPr>
              <w:rPr>
                <w:lang w:val="en-US"/>
              </w:rPr>
            </w:pPr>
            <w:r w:rsidRPr="00D877DC">
              <w:rPr>
                <w:lang w:val="en-US"/>
              </w:rPr>
              <w:t>combination-product-type</w:t>
            </w:r>
          </w:p>
        </w:tc>
        <w:tc>
          <w:tcPr>
            <w:tcW w:w="3742" w:type="dxa"/>
            <w:shd w:val="clear" w:color="auto" w:fill="auto"/>
            <w:hideMark/>
          </w:tcPr>
          <w:p w14:paraId="05A03C7E" w14:textId="5C3B109F" w:rsidR="00D877DC" w:rsidRPr="00D877DC" w:rsidRDefault="00D877DC" w:rsidP="00C00613">
            <w:pPr>
              <w:rPr>
                <w:lang w:val="en-US"/>
              </w:rPr>
            </w:pPr>
            <w:r w:rsidRPr="00D877DC">
              <w:rPr>
                <w:lang w:val="en-US"/>
              </w:rPr>
              <w:t>List of combination products</w:t>
            </w:r>
            <w:del w:id="482" w:author="pbx" w:date="2017-12-12T17:47:00Z">
              <w:r w:rsidR="00535805">
                <w:rPr>
                  <w:lang w:val="en-US"/>
                </w:rPr>
                <w:delText xml:space="preserve">, </w:delText>
              </w:r>
            </w:del>
            <w:r w:rsidR="00535805" w:rsidRPr="00D877DC">
              <w:rPr>
                <w:lang w:val="en-US"/>
              </w:rPr>
              <w:t>; e.g.,</w:t>
            </w:r>
            <w:r w:rsidR="00535805">
              <w:rPr>
                <w:lang w:val="en-US"/>
              </w:rPr>
              <w:t xml:space="preserve"> ???</w:t>
            </w:r>
          </w:p>
        </w:tc>
      </w:tr>
      <w:tr w:rsidR="00D877DC" w:rsidRPr="00D877DC" w14:paraId="58B8227B" w14:textId="77777777" w:rsidTr="005450D1">
        <w:trPr>
          <w:trHeight w:val="300"/>
        </w:trPr>
        <w:tc>
          <w:tcPr>
            <w:tcW w:w="3217" w:type="dxa"/>
            <w:shd w:val="clear" w:color="auto" w:fill="auto"/>
            <w:hideMark/>
          </w:tcPr>
          <w:p w14:paraId="205B81D5" w14:textId="77777777" w:rsidR="00D877DC" w:rsidRPr="00D877DC" w:rsidRDefault="00D877DC" w:rsidP="0080029F">
            <w:pPr>
              <w:rPr>
                <w:lang w:val="en-US"/>
              </w:rPr>
            </w:pPr>
            <w:r w:rsidRPr="00D877DC">
              <w:rPr>
                <w:lang w:val="en-US"/>
              </w:rPr>
              <w:t>2.16.840.1.113883.2.20.6.31</w:t>
            </w:r>
          </w:p>
        </w:tc>
        <w:tc>
          <w:tcPr>
            <w:tcW w:w="2416" w:type="dxa"/>
            <w:shd w:val="clear" w:color="auto" w:fill="auto"/>
            <w:hideMark/>
          </w:tcPr>
          <w:p w14:paraId="71908CA3" w14:textId="77777777" w:rsidR="00D877DC" w:rsidRPr="00D877DC" w:rsidRDefault="00D877DC" w:rsidP="0080029F">
            <w:pPr>
              <w:rPr>
                <w:lang w:val="en-US"/>
              </w:rPr>
            </w:pPr>
            <w:r w:rsidRPr="00D877DC">
              <w:rPr>
                <w:lang w:val="en-US"/>
              </w:rPr>
              <w:t>company-id</w:t>
            </w:r>
          </w:p>
        </w:tc>
        <w:tc>
          <w:tcPr>
            <w:tcW w:w="3742" w:type="dxa"/>
            <w:shd w:val="clear" w:color="auto" w:fill="auto"/>
            <w:hideMark/>
          </w:tcPr>
          <w:p w14:paraId="51703543" w14:textId="77777777" w:rsidR="00D877DC" w:rsidRPr="00D877DC" w:rsidRDefault="00D877DC" w:rsidP="0080029F">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14:paraId="43C1E1F8" w14:textId="77777777" w:rsidTr="005450D1">
        <w:trPr>
          <w:trHeight w:val="300"/>
        </w:trPr>
        <w:tc>
          <w:tcPr>
            <w:tcW w:w="3217" w:type="dxa"/>
            <w:shd w:val="clear" w:color="auto" w:fill="auto"/>
            <w:hideMark/>
          </w:tcPr>
          <w:p w14:paraId="2B0FAC0A" w14:textId="77777777" w:rsidR="00D877DC" w:rsidRPr="00D877DC" w:rsidRDefault="00D877DC" w:rsidP="0080029F">
            <w:pPr>
              <w:rPr>
                <w:lang w:val="en-US"/>
              </w:rPr>
            </w:pPr>
            <w:r w:rsidRPr="00D877DC">
              <w:rPr>
                <w:lang w:val="en-US"/>
              </w:rPr>
              <w:t>2.16.840.1.113883.2.20.6.32</w:t>
            </w:r>
          </w:p>
        </w:tc>
        <w:tc>
          <w:tcPr>
            <w:tcW w:w="2416" w:type="dxa"/>
            <w:shd w:val="clear" w:color="auto" w:fill="auto"/>
            <w:hideMark/>
          </w:tcPr>
          <w:p w14:paraId="1347CFEE" w14:textId="77777777" w:rsidR="00D877DC" w:rsidRPr="00D877DC" w:rsidRDefault="00D877DC" w:rsidP="0080029F">
            <w:pPr>
              <w:rPr>
                <w:lang w:val="en-US"/>
              </w:rPr>
            </w:pPr>
            <w:r w:rsidRPr="00D877DC">
              <w:rPr>
                <w:lang w:val="en-US"/>
              </w:rPr>
              <w:t>pack-type</w:t>
            </w:r>
          </w:p>
        </w:tc>
        <w:tc>
          <w:tcPr>
            <w:tcW w:w="3742" w:type="dxa"/>
            <w:shd w:val="clear" w:color="auto" w:fill="auto"/>
            <w:hideMark/>
          </w:tcPr>
          <w:p w14:paraId="45009E33" w14:textId="77777777" w:rsidR="00D877DC" w:rsidRPr="00D877DC" w:rsidRDefault="00D877DC" w:rsidP="0080029F">
            <w:pPr>
              <w:rPr>
                <w:lang w:val="en-US"/>
              </w:rPr>
            </w:pPr>
            <w:r w:rsidRPr="00D877DC">
              <w:rPr>
                <w:lang w:val="en-US"/>
              </w:rPr>
              <w:t>List of packaging types</w:t>
            </w:r>
          </w:p>
        </w:tc>
      </w:tr>
      <w:tr w:rsidR="00D877DC" w:rsidRPr="00D877DC" w14:paraId="2B26B345" w14:textId="77777777" w:rsidTr="005450D1">
        <w:trPr>
          <w:trHeight w:val="300"/>
        </w:trPr>
        <w:tc>
          <w:tcPr>
            <w:tcW w:w="3217" w:type="dxa"/>
            <w:shd w:val="clear" w:color="auto" w:fill="auto"/>
            <w:hideMark/>
          </w:tcPr>
          <w:p w14:paraId="0006BFF7" w14:textId="77777777" w:rsidR="00D877DC" w:rsidRPr="00D877DC" w:rsidRDefault="00D877DC" w:rsidP="0080029F">
            <w:pPr>
              <w:rPr>
                <w:lang w:val="en-US"/>
              </w:rPr>
            </w:pPr>
            <w:r w:rsidRPr="00D877DC">
              <w:rPr>
                <w:lang w:val="en-US"/>
              </w:rPr>
              <w:t>2.16.840.1.113883.2.20.6.33</w:t>
            </w:r>
          </w:p>
        </w:tc>
        <w:tc>
          <w:tcPr>
            <w:tcW w:w="2416" w:type="dxa"/>
            <w:shd w:val="clear" w:color="auto" w:fill="auto"/>
            <w:hideMark/>
          </w:tcPr>
          <w:p w14:paraId="1DFF042E" w14:textId="77777777" w:rsidR="00D877DC" w:rsidRPr="00D877DC" w:rsidRDefault="00D877DC" w:rsidP="0080029F">
            <w:pPr>
              <w:rPr>
                <w:lang w:val="en-US"/>
              </w:rPr>
            </w:pPr>
            <w:r w:rsidRPr="00D877DC">
              <w:rPr>
                <w:lang w:val="en-US"/>
              </w:rPr>
              <w:t>organization-role</w:t>
            </w:r>
          </w:p>
        </w:tc>
        <w:tc>
          <w:tcPr>
            <w:tcW w:w="3742" w:type="dxa"/>
            <w:shd w:val="clear" w:color="auto" w:fill="auto"/>
            <w:hideMark/>
          </w:tcPr>
          <w:p w14:paraId="5B501AF3" w14:textId="77777777" w:rsidR="00D877DC" w:rsidRPr="00D877DC" w:rsidRDefault="00D877DC" w:rsidP="0080029F">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AD0719" w:rsidRPr="00D877DC" w14:paraId="17E23837" w14:textId="77777777" w:rsidTr="005450D1">
        <w:trPr>
          <w:trHeight w:val="300"/>
          <w:del w:id="483" w:author="pbx" w:date="2017-12-12T17:47:00Z"/>
        </w:trPr>
        <w:tc>
          <w:tcPr>
            <w:tcW w:w="3217" w:type="dxa"/>
            <w:shd w:val="clear" w:color="auto" w:fill="auto"/>
            <w:hideMark/>
          </w:tcPr>
          <w:p w14:paraId="60F981E8" w14:textId="77777777" w:rsidR="00AD0719" w:rsidRPr="00D877DC" w:rsidRDefault="00AD0719" w:rsidP="0080029F">
            <w:pPr>
              <w:rPr>
                <w:del w:id="484" w:author="pbx" w:date="2017-12-12T17:47:00Z"/>
                <w:lang w:val="en-US"/>
              </w:rPr>
            </w:pPr>
            <w:del w:id="485" w:author="pbx" w:date="2017-12-12T17:47:00Z">
              <w:r w:rsidRPr="00D877DC">
                <w:rPr>
                  <w:lang w:val="en-US"/>
                </w:rPr>
                <w:delText>2.16.840.1.113883.2.20.6.34</w:delText>
              </w:r>
            </w:del>
          </w:p>
        </w:tc>
        <w:tc>
          <w:tcPr>
            <w:tcW w:w="2416" w:type="dxa"/>
            <w:shd w:val="clear" w:color="auto" w:fill="auto"/>
            <w:hideMark/>
          </w:tcPr>
          <w:p w14:paraId="5EF99738" w14:textId="77777777" w:rsidR="00AD0719" w:rsidRPr="00D877DC" w:rsidRDefault="00AD0719" w:rsidP="0080029F">
            <w:pPr>
              <w:rPr>
                <w:del w:id="486" w:author="pbx" w:date="2017-12-12T17:47:00Z"/>
                <w:lang w:val="en-US"/>
              </w:rPr>
            </w:pPr>
            <w:del w:id="487" w:author="pbx" w:date="2017-12-12T17:47:00Z">
              <w:r w:rsidRPr="00D877DC">
                <w:rPr>
                  <w:lang w:val="en-US"/>
                </w:rPr>
                <w:delText>product-source</w:delText>
              </w:r>
            </w:del>
          </w:p>
        </w:tc>
        <w:tc>
          <w:tcPr>
            <w:tcW w:w="3742" w:type="dxa"/>
            <w:shd w:val="clear" w:color="auto" w:fill="auto"/>
            <w:hideMark/>
          </w:tcPr>
          <w:p w14:paraId="282B1570" w14:textId="77777777" w:rsidR="00AD0719" w:rsidRDefault="00AD0719" w:rsidP="0080029F">
            <w:pPr>
              <w:rPr>
                <w:del w:id="488" w:author="pbx" w:date="2017-12-12T17:47:00Z"/>
              </w:rPr>
            </w:pPr>
            <w:del w:id="489" w:author="pbx" w:date="2017-12-12T17:47:00Z">
              <w:r w:rsidRPr="000364C3">
                <w:rPr>
                  <w:lang w:val="en-US"/>
                </w:rPr>
                <w:delText>This OID is currently not used by the SPM.</w:delText>
              </w:r>
            </w:del>
          </w:p>
        </w:tc>
      </w:tr>
      <w:tr w:rsidR="00AD0719" w:rsidRPr="00D877DC" w14:paraId="1CB9B832" w14:textId="77777777" w:rsidTr="005450D1">
        <w:trPr>
          <w:trHeight w:val="300"/>
          <w:del w:id="490" w:author="pbx" w:date="2017-12-12T17:47:00Z"/>
        </w:trPr>
        <w:tc>
          <w:tcPr>
            <w:tcW w:w="3217" w:type="dxa"/>
            <w:shd w:val="clear" w:color="auto" w:fill="auto"/>
            <w:hideMark/>
          </w:tcPr>
          <w:p w14:paraId="5C93573E" w14:textId="77777777" w:rsidR="00AD0719" w:rsidRPr="00D877DC" w:rsidRDefault="00AD0719" w:rsidP="0080029F">
            <w:pPr>
              <w:rPr>
                <w:del w:id="491" w:author="pbx" w:date="2017-12-12T17:47:00Z"/>
                <w:lang w:val="en-US"/>
              </w:rPr>
            </w:pPr>
            <w:del w:id="492" w:author="pbx" w:date="2017-12-12T17:47:00Z">
              <w:r w:rsidRPr="00D877DC">
                <w:rPr>
                  <w:lang w:val="en-US"/>
                </w:rPr>
                <w:lastRenderedPageBreak/>
                <w:delText>2.16.840.1.113883.2.20.6.35</w:delText>
              </w:r>
            </w:del>
          </w:p>
        </w:tc>
        <w:tc>
          <w:tcPr>
            <w:tcW w:w="2416" w:type="dxa"/>
            <w:shd w:val="clear" w:color="auto" w:fill="auto"/>
            <w:hideMark/>
          </w:tcPr>
          <w:p w14:paraId="1B86C762" w14:textId="77777777" w:rsidR="00AD0719" w:rsidRPr="00D877DC" w:rsidRDefault="00AD0719" w:rsidP="0080029F">
            <w:pPr>
              <w:rPr>
                <w:del w:id="493" w:author="pbx" w:date="2017-12-12T17:47:00Z"/>
                <w:lang w:val="en-US"/>
              </w:rPr>
            </w:pPr>
            <w:del w:id="494" w:author="pbx" w:date="2017-12-12T17:47:00Z">
              <w:r w:rsidRPr="00D877DC">
                <w:rPr>
                  <w:lang w:val="en-US"/>
                </w:rPr>
                <w:delText>derived-source</w:delText>
              </w:r>
            </w:del>
          </w:p>
        </w:tc>
        <w:tc>
          <w:tcPr>
            <w:tcW w:w="3742" w:type="dxa"/>
            <w:shd w:val="clear" w:color="auto" w:fill="auto"/>
            <w:hideMark/>
          </w:tcPr>
          <w:p w14:paraId="1C9BB69F" w14:textId="77777777" w:rsidR="00AD0719" w:rsidRDefault="00AD0719" w:rsidP="0080029F">
            <w:pPr>
              <w:rPr>
                <w:del w:id="495" w:author="pbx" w:date="2017-12-12T17:47:00Z"/>
              </w:rPr>
            </w:pPr>
            <w:del w:id="496" w:author="pbx" w:date="2017-12-12T17:47:00Z">
              <w:r w:rsidRPr="000364C3">
                <w:rPr>
                  <w:lang w:val="en-US"/>
                </w:rPr>
                <w:delText>This OID is currently not used by the SPM.</w:delText>
              </w:r>
              <w:r w:rsidR="00D41A46">
                <w:rPr>
                  <w:lang w:val="en-US"/>
                </w:rPr>
                <w:delText xml:space="preserve"> Description to be added at a later date</w:delText>
              </w:r>
            </w:del>
          </w:p>
        </w:tc>
      </w:tr>
      <w:tr w:rsidR="00D877DC" w:rsidRPr="00D877DC" w14:paraId="1515172C" w14:textId="77777777" w:rsidTr="005450D1">
        <w:trPr>
          <w:trHeight w:val="300"/>
        </w:trPr>
        <w:tc>
          <w:tcPr>
            <w:tcW w:w="3217" w:type="dxa"/>
            <w:shd w:val="clear" w:color="auto" w:fill="auto"/>
            <w:hideMark/>
          </w:tcPr>
          <w:p w14:paraId="06B8337D" w14:textId="77777777" w:rsidR="00D877DC" w:rsidRPr="00D877DC" w:rsidRDefault="00D877DC" w:rsidP="0080029F">
            <w:pPr>
              <w:rPr>
                <w:lang w:val="en-US"/>
              </w:rPr>
            </w:pPr>
            <w:r w:rsidRPr="00D877DC">
              <w:rPr>
                <w:lang w:val="en-US"/>
              </w:rPr>
              <w:t>2.16.840.1.113883.2.20.6.36</w:t>
            </w:r>
          </w:p>
        </w:tc>
        <w:tc>
          <w:tcPr>
            <w:tcW w:w="2416" w:type="dxa"/>
            <w:shd w:val="clear" w:color="auto" w:fill="auto"/>
            <w:hideMark/>
          </w:tcPr>
          <w:p w14:paraId="639BF895" w14:textId="77777777" w:rsidR="00D877DC" w:rsidRPr="00D877DC" w:rsidRDefault="00D877DC" w:rsidP="0080029F">
            <w:pPr>
              <w:rPr>
                <w:lang w:val="en-US"/>
              </w:rPr>
            </w:pPr>
            <w:r w:rsidRPr="00D877DC">
              <w:rPr>
                <w:lang w:val="en-US"/>
              </w:rPr>
              <w:t>structure-aspects</w:t>
            </w:r>
          </w:p>
        </w:tc>
        <w:tc>
          <w:tcPr>
            <w:tcW w:w="3742" w:type="dxa"/>
            <w:shd w:val="clear" w:color="auto" w:fill="auto"/>
            <w:hideMark/>
          </w:tcPr>
          <w:p w14:paraId="719C527A" w14:textId="77777777" w:rsidR="00D877DC" w:rsidRPr="00D877DC" w:rsidRDefault="00D877DC" w:rsidP="0080029F">
            <w:pPr>
              <w:rPr>
                <w:lang w:val="en-US"/>
              </w:rPr>
            </w:pPr>
            <w:r w:rsidRPr="00D877DC">
              <w:rPr>
                <w:lang w:val="en-US"/>
              </w:rPr>
              <w:t>Not used as a CV</w:t>
            </w:r>
            <w:r w:rsidR="00D41A46">
              <w:rPr>
                <w:lang w:val="en-US"/>
              </w:rPr>
              <w:t>. This OID is a table concept used to facilitate validation and publishing.</w:t>
            </w:r>
          </w:p>
        </w:tc>
      </w:tr>
      <w:tr w:rsidR="00D877DC" w:rsidRPr="00D877DC" w14:paraId="12FCD12E" w14:textId="77777777" w:rsidTr="005450D1">
        <w:trPr>
          <w:trHeight w:val="300"/>
        </w:trPr>
        <w:tc>
          <w:tcPr>
            <w:tcW w:w="3217" w:type="dxa"/>
            <w:shd w:val="clear" w:color="auto" w:fill="auto"/>
            <w:hideMark/>
          </w:tcPr>
          <w:p w14:paraId="6526A868" w14:textId="77777777" w:rsidR="00D877DC" w:rsidRPr="00D877DC" w:rsidRDefault="00D877DC" w:rsidP="0080029F">
            <w:pPr>
              <w:rPr>
                <w:lang w:val="en-US"/>
              </w:rPr>
            </w:pPr>
            <w:r w:rsidRPr="00D877DC">
              <w:rPr>
                <w:lang w:val="en-US"/>
              </w:rPr>
              <w:t>2.16.840.1.113883.2.20.6.37</w:t>
            </w:r>
          </w:p>
        </w:tc>
        <w:tc>
          <w:tcPr>
            <w:tcW w:w="2416" w:type="dxa"/>
            <w:shd w:val="clear" w:color="auto" w:fill="auto"/>
            <w:hideMark/>
          </w:tcPr>
          <w:p w14:paraId="17178B2E" w14:textId="1BDC261D" w:rsidR="00D877DC" w:rsidRPr="00D877DC" w:rsidRDefault="00D877DC" w:rsidP="0080029F">
            <w:pPr>
              <w:rPr>
                <w:lang w:val="en-US"/>
              </w:rPr>
            </w:pPr>
            <w:del w:id="497" w:author="pbx" w:date="2017-12-12T17:47:00Z">
              <w:r w:rsidRPr="00D877DC">
                <w:rPr>
                  <w:lang w:val="en-US"/>
                </w:rPr>
                <w:delText>term-</w:delText>
              </w:r>
            </w:del>
            <w:r w:rsidRPr="00D877DC">
              <w:rPr>
                <w:lang w:val="en-US"/>
              </w:rPr>
              <w:t>status</w:t>
            </w:r>
          </w:p>
        </w:tc>
        <w:tc>
          <w:tcPr>
            <w:tcW w:w="3742" w:type="dxa"/>
            <w:shd w:val="clear" w:color="auto" w:fill="auto"/>
            <w:hideMark/>
          </w:tcPr>
          <w:p w14:paraId="7D431EAD" w14:textId="3E976118" w:rsidR="00EF0297" w:rsidRPr="00D877DC" w:rsidRDefault="00D877DC" w:rsidP="007B29D1">
            <w:pPr>
              <w:rPr>
                <w:lang w:val="en-US"/>
              </w:rPr>
            </w:pPr>
            <w:r w:rsidRPr="00D877DC">
              <w:rPr>
                <w:lang w:val="en-US"/>
              </w:rPr>
              <w:t xml:space="preserve">List of status' used </w:t>
            </w:r>
            <w:del w:id="498" w:author="pbx" w:date="2017-12-12T17:47:00Z">
              <w:r w:rsidRPr="00D877DC">
                <w:rPr>
                  <w:lang w:val="en-US"/>
                </w:rPr>
                <w:delText>to describe what terms</w:delText>
              </w:r>
            </w:del>
            <w:ins w:id="499" w:author="pbx" w:date="2017-12-12T17:47:00Z">
              <w:r w:rsidR="00EF0297">
                <w:rPr>
                  <w:lang w:val="en-US"/>
                </w:rPr>
                <w:t xml:space="preserve">in various contexts, such as when a </w:t>
              </w:r>
              <w:r w:rsidRPr="00D877DC">
                <w:rPr>
                  <w:lang w:val="en-US"/>
                </w:rPr>
                <w:t>term</w:t>
              </w:r>
            </w:ins>
            <w:r w:rsidRPr="00D877DC">
              <w:rPr>
                <w:lang w:val="en-US"/>
              </w:rPr>
              <w:t xml:space="preserve"> can be </w:t>
            </w:r>
            <w:del w:id="500" w:author="pbx" w:date="2017-12-12T17:47:00Z">
              <w:r w:rsidRPr="00D877DC">
                <w:rPr>
                  <w:lang w:val="en-US"/>
                </w:rPr>
                <w:delText>used</w:delText>
              </w:r>
              <w:r w:rsidR="001D683D" w:rsidRPr="00D877DC">
                <w:rPr>
                  <w:lang w:val="en-US"/>
                </w:rPr>
                <w:delText>e.g.,</w:delText>
              </w:r>
              <w:r w:rsidR="001D683D">
                <w:rPr>
                  <w:lang w:val="en-US"/>
                </w:rPr>
                <w:delText xml:space="preserve"> </w:delText>
              </w:r>
            </w:del>
            <w:ins w:id="501" w:author="pbx" w:date="2017-12-12T17:47:00Z">
              <w:r w:rsidRPr="00D877DC">
                <w:rPr>
                  <w:lang w:val="en-US"/>
                </w:rPr>
                <w:t>used</w:t>
              </w:r>
              <w:r w:rsidR="00EF0297">
                <w:rPr>
                  <w:lang w:val="en-US"/>
                </w:rPr>
                <w:t xml:space="preserve"> (</w:t>
              </w:r>
            </w:ins>
            <w:r w:rsidR="001D683D">
              <w:rPr>
                <w:lang w:val="en-US"/>
              </w:rPr>
              <w:t>approved, superseded, legacy</w:t>
            </w:r>
            <w:ins w:id="502" w:author="pbx" w:date="2017-12-12T17:47:00Z">
              <w:r w:rsidR="00EF0297">
                <w:rPr>
                  <w:lang w:val="en-US"/>
                </w:rPr>
                <w:t>), a document status (draft, final, approved)</w:t>
              </w:r>
              <w:r w:rsidR="007B29D1">
                <w:rPr>
                  <w:lang w:val="en-US"/>
                </w:rPr>
                <w:t xml:space="preserve"> or the product status (</w:t>
              </w:r>
              <w:r w:rsidR="007B29D1" w:rsidRPr="00D877DC">
                <w:rPr>
                  <w:lang w:val="en-US"/>
                </w:rPr>
                <w:t>approved, marketed</w:t>
              </w:r>
              <w:r w:rsidR="007B29D1">
                <w:rPr>
                  <w:lang w:val="en-US"/>
                </w:rPr>
                <w:t>,</w:t>
              </w:r>
              <w:r w:rsidR="007B29D1" w:rsidRPr="00D877DC">
                <w:rPr>
                  <w:lang w:val="en-US"/>
                </w:rPr>
                <w:t xml:space="preserve"> cancelled</w:t>
              </w:r>
              <w:r w:rsidR="007B29D1">
                <w:rPr>
                  <w:lang w:val="en-US"/>
                </w:rPr>
                <w:t>).</w:t>
              </w:r>
            </w:ins>
          </w:p>
        </w:tc>
      </w:tr>
      <w:tr w:rsidR="00D877DC" w:rsidRPr="00D877DC" w14:paraId="5AAA6F7E" w14:textId="77777777" w:rsidTr="005450D1">
        <w:trPr>
          <w:trHeight w:val="300"/>
        </w:trPr>
        <w:tc>
          <w:tcPr>
            <w:tcW w:w="3217" w:type="dxa"/>
            <w:shd w:val="clear" w:color="auto" w:fill="auto"/>
            <w:hideMark/>
          </w:tcPr>
          <w:p w14:paraId="07F18EC8" w14:textId="507498DB" w:rsidR="00D877DC" w:rsidRPr="00D877DC" w:rsidRDefault="00701760" w:rsidP="0080029F">
            <w:pPr>
              <w:rPr>
                <w:lang w:val="en-US"/>
              </w:rPr>
            </w:pPr>
            <w:commentRangeStart w:id="503"/>
            <w:r>
              <w:rPr>
                <w:lang w:val="en-US"/>
              </w:rPr>
              <w:t>2.16.840.1.113883.2.20.6.38</w:t>
            </w:r>
            <w:commentRangeEnd w:id="503"/>
            <w:r>
              <w:rPr>
                <w:rStyle w:val="CommentReference"/>
              </w:rPr>
              <w:commentReference w:id="503"/>
            </w:r>
          </w:p>
        </w:tc>
        <w:tc>
          <w:tcPr>
            <w:tcW w:w="2416" w:type="dxa"/>
            <w:shd w:val="clear" w:color="auto" w:fill="auto"/>
            <w:hideMark/>
          </w:tcPr>
          <w:p w14:paraId="58FF438E" w14:textId="77777777" w:rsidR="00D877DC" w:rsidRPr="00D877DC" w:rsidRDefault="00D877DC" w:rsidP="0080029F">
            <w:pPr>
              <w:rPr>
                <w:lang w:val="en-US"/>
              </w:rPr>
            </w:pPr>
            <w:r w:rsidRPr="00D877DC">
              <w:rPr>
                <w:lang w:val="en-US"/>
              </w:rPr>
              <w:t>units-of-presentation</w:t>
            </w:r>
          </w:p>
        </w:tc>
        <w:tc>
          <w:tcPr>
            <w:tcW w:w="3742" w:type="dxa"/>
            <w:shd w:val="clear" w:color="auto" w:fill="auto"/>
            <w:hideMark/>
          </w:tcPr>
          <w:p w14:paraId="53CF8191" w14:textId="77777777" w:rsidR="00D877DC" w:rsidRPr="00D877DC" w:rsidRDefault="00D877DC" w:rsidP="0080029F">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14:paraId="58B06093" w14:textId="77777777" w:rsidTr="005450D1">
        <w:trPr>
          <w:trHeight w:val="300"/>
        </w:trPr>
        <w:tc>
          <w:tcPr>
            <w:tcW w:w="3217" w:type="dxa"/>
            <w:shd w:val="clear" w:color="auto" w:fill="auto"/>
          </w:tcPr>
          <w:p w14:paraId="57840A1E" w14:textId="6868A247" w:rsidR="000213CC" w:rsidRPr="00D877DC" w:rsidRDefault="0010070D" w:rsidP="0080029F">
            <w:pPr>
              <w:rPr>
                <w:lang w:val="en-US"/>
              </w:rPr>
            </w:pPr>
            <w:commentRangeStart w:id="504"/>
            <w:r w:rsidRPr="00D877DC">
              <w:rPr>
                <w:lang w:val="en-US"/>
              </w:rPr>
              <w:t>2.1</w:t>
            </w:r>
            <w:r>
              <w:rPr>
                <w:lang w:val="en-US"/>
              </w:rPr>
              <w:t>6.840.1.113883.2.20.6.39</w:t>
            </w:r>
            <w:commentRangeEnd w:id="504"/>
            <w:r w:rsidR="00AD0719">
              <w:rPr>
                <w:rStyle w:val="CommentReference"/>
              </w:rPr>
              <w:commentReference w:id="504"/>
            </w:r>
          </w:p>
        </w:tc>
        <w:tc>
          <w:tcPr>
            <w:tcW w:w="2416" w:type="dxa"/>
            <w:shd w:val="clear" w:color="auto" w:fill="auto"/>
          </w:tcPr>
          <w:p w14:paraId="7F84F677" w14:textId="77777777" w:rsidR="000213CC" w:rsidRPr="00D877DC" w:rsidRDefault="000B4A90" w:rsidP="0080029F">
            <w:pPr>
              <w:rPr>
                <w:lang w:val="en-US"/>
              </w:rPr>
            </w:pPr>
            <w:r>
              <w:rPr>
                <w:lang w:val="en-US"/>
              </w:rPr>
              <w:t>i</w:t>
            </w:r>
            <w:r w:rsidR="000213CC">
              <w:rPr>
                <w:lang w:val="en-US"/>
              </w:rPr>
              <w:t>ngredient-role</w:t>
            </w:r>
          </w:p>
        </w:tc>
        <w:tc>
          <w:tcPr>
            <w:tcW w:w="3742" w:type="dxa"/>
            <w:shd w:val="clear" w:color="auto" w:fill="auto"/>
          </w:tcPr>
          <w:p w14:paraId="2AF01DB5" w14:textId="77777777" w:rsidR="000213CC" w:rsidRPr="00D877DC" w:rsidRDefault="000213CC" w:rsidP="0080029F">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0B4A90" w:rsidRPr="00D877DC" w14:paraId="4CA20996" w14:textId="77777777" w:rsidTr="005450D1">
        <w:trPr>
          <w:trHeight w:val="300"/>
          <w:del w:id="505" w:author="pbx" w:date="2017-12-12T17:47:00Z"/>
        </w:trPr>
        <w:tc>
          <w:tcPr>
            <w:tcW w:w="3217" w:type="dxa"/>
            <w:shd w:val="clear" w:color="auto" w:fill="auto"/>
          </w:tcPr>
          <w:p w14:paraId="0B3B42A4" w14:textId="77777777" w:rsidR="000B4A90" w:rsidRPr="00D877DC" w:rsidRDefault="00AD0719" w:rsidP="0080029F">
            <w:pPr>
              <w:rPr>
                <w:del w:id="506" w:author="pbx" w:date="2017-12-12T17:47:00Z"/>
                <w:lang w:val="en-US"/>
              </w:rPr>
            </w:pPr>
            <w:commentRangeStart w:id="507"/>
            <w:del w:id="508" w:author="pbx" w:date="2017-12-12T17:47:00Z">
              <w:r>
                <w:rPr>
                  <w:lang w:val="en-US"/>
                </w:rPr>
                <w:delText>2.16.840.1.113883.2.20.6.40</w:delText>
              </w:r>
              <w:commentRangeEnd w:id="507"/>
              <w:r>
                <w:rPr>
                  <w:rStyle w:val="CommentReference"/>
                </w:rPr>
                <w:commentReference w:id="507"/>
              </w:r>
            </w:del>
          </w:p>
        </w:tc>
        <w:tc>
          <w:tcPr>
            <w:tcW w:w="2416" w:type="dxa"/>
            <w:shd w:val="clear" w:color="auto" w:fill="auto"/>
          </w:tcPr>
          <w:p w14:paraId="7B784FBD" w14:textId="77777777" w:rsidR="000B4A90" w:rsidRDefault="000B4A90" w:rsidP="0080029F">
            <w:pPr>
              <w:rPr>
                <w:del w:id="509" w:author="pbx" w:date="2017-12-12T17:47:00Z"/>
                <w:lang w:val="en-US"/>
              </w:rPr>
            </w:pPr>
            <w:del w:id="510" w:author="pbx" w:date="2017-12-12T17:47:00Z">
              <w:r>
                <w:rPr>
                  <w:lang w:val="en-US"/>
                </w:rPr>
                <w:delText>notice-type</w:delText>
              </w:r>
            </w:del>
          </w:p>
        </w:tc>
        <w:tc>
          <w:tcPr>
            <w:tcW w:w="3742" w:type="dxa"/>
            <w:shd w:val="clear" w:color="auto" w:fill="auto"/>
          </w:tcPr>
          <w:p w14:paraId="5197EE69" w14:textId="77777777" w:rsidR="000B4A90" w:rsidRDefault="00AD0719" w:rsidP="0080029F">
            <w:pPr>
              <w:rPr>
                <w:del w:id="511" w:author="pbx" w:date="2017-12-12T17:47:00Z"/>
                <w:lang w:val="en-US"/>
              </w:rPr>
            </w:pPr>
            <w:del w:id="512" w:author="pbx" w:date="2017-12-12T17:47:00Z">
              <w:r w:rsidRPr="000364C3">
                <w:rPr>
                  <w:lang w:val="en-US"/>
                </w:rPr>
                <w:delText>This OID is currently not used by the SPM.</w:delText>
              </w:r>
              <w:r w:rsidR="00D41A46">
                <w:rPr>
                  <w:lang w:val="en-US"/>
                </w:rPr>
                <w:delText xml:space="preserve"> Description to be added at a later date</w:delText>
              </w:r>
            </w:del>
          </w:p>
        </w:tc>
      </w:tr>
      <w:tr w:rsidR="000B4A90" w:rsidRPr="00D877DC" w14:paraId="52F42A2F" w14:textId="77777777" w:rsidTr="005450D1">
        <w:trPr>
          <w:trHeight w:val="300"/>
          <w:del w:id="513" w:author="pbx" w:date="2017-12-12T17:47:00Z"/>
        </w:trPr>
        <w:tc>
          <w:tcPr>
            <w:tcW w:w="3217" w:type="dxa"/>
            <w:shd w:val="clear" w:color="auto" w:fill="auto"/>
          </w:tcPr>
          <w:p w14:paraId="381FC53C" w14:textId="77777777" w:rsidR="000B4A90" w:rsidRPr="00D877DC" w:rsidRDefault="00AD0719" w:rsidP="0080029F">
            <w:pPr>
              <w:rPr>
                <w:del w:id="514" w:author="pbx" w:date="2017-12-12T17:47:00Z"/>
                <w:lang w:val="en-US"/>
              </w:rPr>
            </w:pPr>
            <w:commentRangeStart w:id="515"/>
            <w:del w:id="516" w:author="pbx" w:date="2017-12-12T17:47:00Z">
              <w:r>
                <w:rPr>
                  <w:lang w:val="en-US"/>
                </w:rPr>
                <w:delText>2.16.840.1.113883.2.20.6.41</w:delText>
              </w:r>
              <w:commentRangeEnd w:id="515"/>
              <w:r>
                <w:rPr>
                  <w:rStyle w:val="CommentReference"/>
                </w:rPr>
                <w:commentReference w:id="515"/>
              </w:r>
            </w:del>
          </w:p>
        </w:tc>
        <w:tc>
          <w:tcPr>
            <w:tcW w:w="2416" w:type="dxa"/>
            <w:shd w:val="clear" w:color="auto" w:fill="auto"/>
          </w:tcPr>
          <w:p w14:paraId="35DE511C" w14:textId="77777777" w:rsidR="000B4A90" w:rsidRDefault="000B4A90" w:rsidP="0080029F">
            <w:pPr>
              <w:rPr>
                <w:del w:id="517" w:author="pbx" w:date="2017-12-12T17:47:00Z"/>
                <w:lang w:val="en-US"/>
              </w:rPr>
            </w:pPr>
            <w:del w:id="518" w:author="pbx" w:date="2017-12-12T17:47:00Z">
              <w:r>
                <w:rPr>
                  <w:lang w:val="en-US"/>
                </w:rPr>
                <w:delText>related-documents</w:delText>
              </w:r>
            </w:del>
          </w:p>
        </w:tc>
        <w:tc>
          <w:tcPr>
            <w:tcW w:w="3742" w:type="dxa"/>
            <w:shd w:val="clear" w:color="auto" w:fill="auto"/>
          </w:tcPr>
          <w:p w14:paraId="2CDA6F7F" w14:textId="77777777" w:rsidR="00AD0719" w:rsidRDefault="00AD0719" w:rsidP="0080029F">
            <w:pPr>
              <w:rPr>
                <w:del w:id="519" w:author="pbx" w:date="2017-12-12T17:47:00Z"/>
                <w:lang w:val="en-US"/>
              </w:rPr>
            </w:pPr>
            <w:del w:id="520" w:author="pbx" w:date="2017-12-12T17:47:00Z">
              <w:r w:rsidRPr="000364C3">
                <w:rPr>
                  <w:lang w:val="en-US"/>
                </w:rPr>
                <w:delText>This OID is currently not used by the SPM.</w:delText>
              </w:r>
              <w:r w:rsidR="00D41A46">
                <w:rPr>
                  <w:lang w:val="en-US"/>
                </w:rPr>
                <w:delText xml:space="preserve"> Description to be added at a later date</w:delText>
              </w:r>
            </w:del>
          </w:p>
        </w:tc>
      </w:tr>
      <w:tr w:rsidR="005C3AC5" w:rsidRPr="00D877DC" w14:paraId="2ABC2EC5" w14:textId="77777777" w:rsidTr="005450D1">
        <w:trPr>
          <w:trHeight w:val="300"/>
        </w:trPr>
        <w:tc>
          <w:tcPr>
            <w:tcW w:w="3217" w:type="dxa"/>
            <w:shd w:val="clear" w:color="auto" w:fill="auto"/>
          </w:tcPr>
          <w:p w14:paraId="0175CD9C" w14:textId="239926E9" w:rsidR="005C3AC5" w:rsidRPr="00D877DC" w:rsidRDefault="00AD0719" w:rsidP="0080029F">
            <w:pPr>
              <w:rPr>
                <w:lang w:val="en-US"/>
              </w:rPr>
            </w:pPr>
            <w:r>
              <w:rPr>
                <w:lang w:val="en-US"/>
              </w:rPr>
              <w:t>2</w:t>
            </w:r>
            <w:commentRangeStart w:id="521"/>
            <w:r>
              <w:rPr>
                <w:lang w:val="en-US"/>
              </w:rPr>
              <w:t>.16.840.1.113883.2.20.6.42</w:t>
            </w:r>
            <w:commentRangeEnd w:id="521"/>
            <w:r>
              <w:rPr>
                <w:rStyle w:val="CommentReference"/>
              </w:rPr>
              <w:commentReference w:id="521"/>
            </w:r>
          </w:p>
        </w:tc>
        <w:tc>
          <w:tcPr>
            <w:tcW w:w="2416" w:type="dxa"/>
            <w:shd w:val="clear" w:color="auto" w:fill="auto"/>
          </w:tcPr>
          <w:p w14:paraId="1F5D83DC" w14:textId="77777777" w:rsidR="005C3AC5" w:rsidRDefault="00AD0719" w:rsidP="0080029F">
            <w:pPr>
              <w:rPr>
                <w:lang w:val="en-US"/>
              </w:rPr>
            </w:pPr>
            <w:r>
              <w:rPr>
                <w:lang w:val="en-US"/>
              </w:rPr>
              <w:t>d</w:t>
            </w:r>
            <w:r w:rsidR="005C3AC5">
              <w:rPr>
                <w:lang w:val="en-US"/>
              </w:rPr>
              <w:t>in</w:t>
            </w:r>
          </w:p>
        </w:tc>
        <w:tc>
          <w:tcPr>
            <w:tcW w:w="3742" w:type="dxa"/>
            <w:shd w:val="clear" w:color="auto" w:fill="auto"/>
          </w:tcPr>
          <w:p w14:paraId="61984C83" w14:textId="77777777" w:rsidR="005C3AC5" w:rsidRDefault="005C3AC5" w:rsidP="0080029F">
            <w:pPr>
              <w:rPr>
                <w:lang w:val="en-US"/>
              </w:rPr>
            </w:pPr>
            <w:r>
              <w:rPr>
                <w:lang w:val="en-US"/>
              </w:rPr>
              <w:t xml:space="preserve">List of </w:t>
            </w:r>
            <w:r w:rsidR="00D41A46">
              <w:rPr>
                <w:lang w:val="en-US"/>
              </w:rPr>
              <w:t>Drug Identification Numbers (DIN)</w:t>
            </w:r>
            <w:r w:rsidR="00DF4BFA" w:rsidRPr="00D877DC">
              <w:rPr>
                <w:lang w:val="en-US"/>
              </w:rPr>
              <w:t xml:space="preserve">; </w:t>
            </w:r>
          </w:p>
        </w:tc>
      </w:tr>
      <w:bookmarkEnd w:id="441"/>
    </w:tbl>
    <w:p w14:paraId="105B1063" w14:textId="77777777" w:rsidR="00065130" w:rsidRPr="00675DAA" w:rsidRDefault="00065130" w:rsidP="0080029F"/>
    <w:p w14:paraId="1090711F" w14:textId="77777777" w:rsidR="00675DAA" w:rsidRPr="00675DAA" w:rsidRDefault="00675DAA" w:rsidP="0080029F">
      <w:pPr>
        <w:pStyle w:val="Heading1"/>
      </w:pPr>
      <w:bookmarkStart w:id="522" w:name="_Toc500864046"/>
      <w:bookmarkStart w:id="523" w:name="_Toc495429245"/>
      <w:r w:rsidRPr="00675DAA">
        <w:t>SPL Documents</w:t>
      </w:r>
      <w:bookmarkEnd w:id="522"/>
      <w:bookmarkEnd w:id="523"/>
    </w:p>
    <w:p w14:paraId="10506CDC" w14:textId="77777777" w:rsidR="00675DAA" w:rsidRPr="00675DAA" w:rsidRDefault="00675DAA" w:rsidP="0080029F">
      <w:r w:rsidRPr="00675DAA">
        <w:t xml:space="preserve">This section details the technical and validation aspects for </w:t>
      </w:r>
      <w:r w:rsidR="002D0332">
        <w:t>HPFB</w:t>
      </w:r>
      <w:r w:rsidRPr="00675DAA">
        <w:t xml:space="preserve"> SPL documents.</w:t>
      </w:r>
    </w:p>
    <w:p w14:paraId="786CE90B" w14:textId="77777777" w:rsidR="00675DAA" w:rsidRPr="00675DAA" w:rsidRDefault="00675DAA" w:rsidP="0080029F"/>
    <w:p w14:paraId="053542E3" w14:textId="77777777" w:rsidR="00F94EDC" w:rsidRPr="00675DAA" w:rsidRDefault="00987CFA" w:rsidP="0080029F">
      <w:pPr>
        <w:pStyle w:val="Heading2"/>
      </w:pPr>
      <w:bookmarkStart w:id="524" w:name="_Toc500864047"/>
      <w:bookmarkStart w:id="525" w:name="_Toc495429246"/>
      <w:r w:rsidRPr="00675DAA">
        <w:t>Prolog</w:t>
      </w:r>
      <w:r w:rsidR="00FD0057" w:rsidRPr="00675DAA">
        <w:t>/Declaration</w:t>
      </w:r>
      <w:bookmarkEnd w:id="524"/>
      <w:bookmarkEnd w:id="525"/>
    </w:p>
    <w:p w14:paraId="6753A38D" w14:textId="77777777" w:rsidR="00987CFA" w:rsidRDefault="00573379" w:rsidP="0080029F">
      <w:r w:rsidRPr="00675DAA">
        <w:t xml:space="preserve">This section will outline </w:t>
      </w:r>
      <w:r w:rsidR="00987CFA" w:rsidRPr="00675DAA">
        <w:t>the XML prolog</w:t>
      </w:r>
      <w:r w:rsidR="004B6080">
        <w:t xml:space="preserve">, it </w:t>
      </w:r>
      <w:r w:rsidR="00987CFA" w:rsidRPr="00675DAA">
        <w:t xml:space="preserve">must be the first part of </w:t>
      </w:r>
      <w:r w:rsidR="00A5580D" w:rsidRPr="00675DAA">
        <w:t xml:space="preserve">the </w:t>
      </w:r>
      <w:r w:rsidR="00987CFA" w:rsidRPr="00675DAA">
        <w:t xml:space="preserve">SPL file. </w:t>
      </w:r>
    </w:p>
    <w:p w14:paraId="0EB6550E" w14:textId="77777777" w:rsidR="005450D1" w:rsidRPr="00675DAA" w:rsidRDefault="005450D1" w:rsidP="0080029F"/>
    <w:p w14:paraId="03E9C518" w14:textId="77777777" w:rsidR="00614411" w:rsidRDefault="009A2DBF" w:rsidP="001D67E2">
      <w:pPr>
        <w:pStyle w:val="Heading3"/>
      </w:pPr>
      <w:bookmarkStart w:id="526" w:name="_Toc500864048"/>
      <w:bookmarkStart w:id="527" w:name="_Toc495429247"/>
      <w:r w:rsidRPr="00675DAA">
        <w:t>XML</w:t>
      </w:r>
      <w:bookmarkEnd w:id="526"/>
      <w:bookmarkEnd w:id="527"/>
    </w:p>
    <w:p w14:paraId="3A3AD660" w14:textId="77777777" w:rsidR="00224B8C" w:rsidRPr="00224B8C" w:rsidRDefault="00224B8C" w:rsidP="00224B8C">
      <w:pPr>
        <w:rPr>
          <w:lang w:val="en-US"/>
        </w:rPr>
      </w:pPr>
      <w:r>
        <w:rPr>
          <w:lang w:val="en-US"/>
        </w:rPr>
        <w:t>Outlined below is an example of the prolog/declaration:</w:t>
      </w:r>
    </w:p>
    <w:p w14:paraId="7E3F049A" w14:textId="77777777" w:rsidR="00E46ED6" w:rsidRPr="000A0496" w:rsidRDefault="00E46ED6" w:rsidP="0080029F">
      <w:r w:rsidRPr="000A0496">
        <w:t>&lt;?xml version="1.0" encoding="UTF-8"?&gt;</w:t>
      </w:r>
    </w:p>
    <w:p w14:paraId="52A07F15" w14:textId="77777777" w:rsidR="00E46ED6" w:rsidRDefault="00E46ED6" w:rsidP="0080029F">
      <w:r w:rsidRPr="000A0496">
        <w:t xml:space="preserve">&lt;?xml-stylesheet </w:t>
      </w:r>
      <w:r>
        <w:t>type="text/xsl"  href="</w:t>
      </w:r>
      <w:hyperlink r:id="rId19" w:history="1">
        <w:r w:rsidR="008B1897" w:rsidRPr="00720534">
          <w:t>https://raw.githubusercontent.com/HealthCanada/HPFB/master/Structured-Product-Labeling-(SPL)/Schema/current/SPL.xsd</w:t>
        </w:r>
      </w:hyperlink>
      <w:r>
        <w:t>"?&gt;</w:t>
      </w:r>
    </w:p>
    <w:p w14:paraId="72381B46" w14:textId="77777777" w:rsidR="00D14B8D" w:rsidRPr="00A82502" w:rsidRDefault="00D14B8D" w:rsidP="0080029F">
      <w:pPr>
        <w:rPr>
          <w:lang w:val="en-US"/>
        </w:rPr>
      </w:pPr>
    </w:p>
    <w:p w14:paraId="6D7B33AE" w14:textId="77777777" w:rsidR="00573379" w:rsidRPr="005450D1" w:rsidRDefault="00573379" w:rsidP="001D67E2">
      <w:pPr>
        <w:pStyle w:val="Heading3"/>
      </w:pPr>
      <w:bookmarkStart w:id="528" w:name="_Toc500864049"/>
      <w:bookmarkStart w:id="529" w:name="_Toc495429248"/>
      <w:r w:rsidRPr="005450D1">
        <w:t>Validation</w:t>
      </w:r>
      <w:bookmarkEnd w:id="528"/>
      <w:bookmarkEnd w:id="529"/>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14:paraId="73EDD5C7" w14:textId="77777777" w:rsidTr="00C66D2F">
        <w:trPr>
          <w:cantSplit/>
          <w:trHeight w:val="580"/>
          <w:tblHeader/>
        </w:trPr>
        <w:tc>
          <w:tcPr>
            <w:tcW w:w="2127" w:type="dxa"/>
            <w:shd w:val="clear" w:color="auto" w:fill="808080"/>
          </w:tcPr>
          <w:p w14:paraId="2A7A7FBE" w14:textId="77777777" w:rsidR="00987CFA" w:rsidRPr="00675DAA" w:rsidRDefault="00987CFA" w:rsidP="0080029F">
            <w:pPr>
              <w:rPr>
                <w:i/>
              </w:rPr>
            </w:pPr>
            <w:r w:rsidRPr="00675DAA">
              <w:t>Element</w:t>
            </w:r>
          </w:p>
        </w:tc>
        <w:tc>
          <w:tcPr>
            <w:tcW w:w="2026" w:type="dxa"/>
            <w:shd w:val="clear" w:color="auto" w:fill="808080"/>
          </w:tcPr>
          <w:p w14:paraId="3883544C" w14:textId="77777777" w:rsidR="00987CFA" w:rsidRPr="00675DAA" w:rsidRDefault="00987CFA" w:rsidP="0080029F">
            <w:r w:rsidRPr="00675DAA">
              <w:t>Attribute</w:t>
            </w:r>
          </w:p>
        </w:tc>
        <w:tc>
          <w:tcPr>
            <w:tcW w:w="1260" w:type="dxa"/>
            <w:shd w:val="clear" w:color="auto" w:fill="808080"/>
          </w:tcPr>
          <w:p w14:paraId="2145AAE6" w14:textId="77777777" w:rsidR="00987CFA" w:rsidRPr="00326FB2" w:rsidRDefault="00987CFA" w:rsidP="0080029F">
            <w:r w:rsidRPr="00675DAA">
              <w:t>Cardinality</w:t>
            </w:r>
          </w:p>
        </w:tc>
        <w:tc>
          <w:tcPr>
            <w:tcW w:w="1350" w:type="dxa"/>
            <w:shd w:val="clear" w:color="auto" w:fill="808080"/>
          </w:tcPr>
          <w:p w14:paraId="08B9F161" w14:textId="77777777" w:rsidR="00987CFA" w:rsidRPr="00675DAA" w:rsidRDefault="00987CFA" w:rsidP="0080029F">
            <w:r w:rsidRPr="00675DAA">
              <w:t>Value(s) Allowed</w:t>
            </w:r>
          </w:p>
          <w:p w14:paraId="606DD613" w14:textId="77777777" w:rsidR="00987CFA" w:rsidRPr="00675DAA" w:rsidRDefault="00987CFA" w:rsidP="0080029F">
            <w:r w:rsidRPr="00675DAA">
              <w:t>Examples</w:t>
            </w:r>
          </w:p>
        </w:tc>
        <w:tc>
          <w:tcPr>
            <w:tcW w:w="2579" w:type="dxa"/>
            <w:shd w:val="clear" w:color="auto" w:fill="808080"/>
          </w:tcPr>
          <w:p w14:paraId="70BA8DD0" w14:textId="77777777" w:rsidR="00987CFA" w:rsidRPr="00675DAA" w:rsidRDefault="00987CFA" w:rsidP="0080029F">
            <w:r w:rsidRPr="00675DAA">
              <w:t>Description</w:t>
            </w:r>
          </w:p>
          <w:p w14:paraId="3FDF4884" w14:textId="77777777" w:rsidR="00987CFA" w:rsidRPr="00675DAA" w:rsidRDefault="00987CFA" w:rsidP="0080029F">
            <w:r w:rsidRPr="00675DAA">
              <w:t>Instructions</w:t>
            </w:r>
          </w:p>
        </w:tc>
      </w:tr>
      <w:tr w:rsidR="00987CFA" w:rsidRPr="00675DAA" w14:paraId="46B17485" w14:textId="77777777" w:rsidTr="00C66D2F">
        <w:trPr>
          <w:cantSplit/>
        </w:trPr>
        <w:tc>
          <w:tcPr>
            <w:tcW w:w="2127" w:type="dxa"/>
            <w:vMerge w:val="restart"/>
          </w:tcPr>
          <w:p w14:paraId="062F2DBB" w14:textId="77777777" w:rsidR="00987CFA" w:rsidRPr="00675DAA" w:rsidRDefault="00C10E73" w:rsidP="0080029F">
            <w:r w:rsidRPr="00675DAA">
              <w:t>?xml</w:t>
            </w:r>
          </w:p>
        </w:tc>
        <w:tc>
          <w:tcPr>
            <w:tcW w:w="2026" w:type="dxa"/>
            <w:shd w:val="clear" w:color="auto" w:fill="D9D9D9"/>
          </w:tcPr>
          <w:p w14:paraId="5AFA0AEA" w14:textId="77777777" w:rsidR="00987CFA" w:rsidRPr="00675DAA" w:rsidRDefault="00D06F69" w:rsidP="0080029F">
            <w:r w:rsidRPr="00675DAA">
              <w:t>N/A</w:t>
            </w:r>
          </w:p>
        </w:tc>
        <w:tc>
          <w:tcPr>
            <w:tcW w:w="1260" w:type="dxa"/>
            <w:shd w:val="clear" w:color="auto" w:fill="D9D9D9"/>
          </w:tcPr>
          <w:p w14:paraId="4581A4C0" w14:textId="77777777" w:rsidR="00987CFA" w:rsidRPr="00675DAA" w:rsidRDefault="00D06F69" w:rsidP="0080029F">
            <w:r w:rsidRPr="00675DAA">
              <w:t>1:1</w:t>
            </w:r>
          </w:p>
        </w:tc>
        <w:tc>
          <w:tcPr>
            <w:tcW w:w="1350" w:type="dxa"/>
            <w:shd w:val="clear" w:color="auto" w:fill="D9D9D9"/>
          </w:tcPr>
          <w:p w14:paraId="199A2940" w14:textId="77777777" w:rsidR="00987CFA" w:rsidRPr="00675DAA" w:rsidRDefault="00987CFA" w:rsidP="0080029F"/>
        </w:tc>
        <w:tc>
          <w:tcPr>
            <w:tcW w:w="2579" w:type="dxa"/>
            <w:shd w:val="clear" w:color="auto" w:fill="D9D9D9"/>
          </w:tcPr>
          <w:p w14:paraId="4A2D4B60" w14:textId="77777777" w:rsidR="00987CFA" w:rsidRPr="00675DAA" w:rsidRDefault="004B6080" w:rsidP="0080029F">
            <w:r>
              <w:t>The XML declaration aspects</w:t>
            </w:r>
          </w:p>
        </w:tc>
      </w:tr>
      <w:tr w:rsidR="00987CFA" w:rsidRPr="00675DAA" w14:paraId="39F7BE4A" w14:textId="77777777" w:rsidTr="00C66D2F">
        <w:trPr>
          <w:cantSplit/>
        </w:trPr>
        <w:tc>
          <w:tcPr>
            <w:tcW w:w="2127" w:type="dxa"/>
            <w:vMerge/>
          </w:tcPr>
          <w:p w14:paraId="20CFF992" w14:textId="77777777" w:rsidR="00987CFA" w:rsidRPr="00675DAA" w:rsidRDefault="00987CFA" w:rsidP="0080029F"/>
        </w:tc>
        <w:tc>
          <w:tcPr>
            <w:tcW w:w="2026" w:type="dxa"/>
          </w:tcPr>
          <w:p w14:paraId="65A6150D" w14:textId="77777777" w:rsidR="00987CFA" w:rsidRPr="00675DAA" w:rsidRDefault="00A82502" w:rsidP="0080029F">
            <w:r w:rsidRPr="00675DAA">
              <w:t>V</w:t>
            </w:r>
            <w:r w:rsidR="00C10E73" w:rsidRPr="00675DAA">
              <w:t>ersion</w:t>
            </w:r>
          </w:p>
        </w:tc>
        <w:tc>
          <w:tcPr>
            <w:tcW w:w="1260" w:type="dxa"/>
          </w:tcPr>
          <w:p w14:paraId="2F828AB6" w14:textId="77777777" w:rsidR="00987CFA" w:rsidRPr="00675DAA" w:rsidRDefault="00C10E73" w:rsidP="0080029F">
            <w:r w:rsidRPr="00675DAA">
              <w:t>1:1</w:t>
            </w:r>
          </w:p>
        </w:tc>
        <w:tc>
          <w:tcPr>
            <w:tcW w:w="1350" w:type="dxa"/>
          </w:tcPr>
          <w:p w14:paraId="3E102CAD" w14:textId="77777777" w:rsidR="00987CFA" w:rsidRPr="00675DAA" w:rsidRDefault="00987CFA" w:rsidP="0080029F"/>
        </w:tc>
        <w:tc>
          <w:tcPr>
            <w:tcW w:w="2579" w:type="dxa"/>
          </w:tcPr>
          <w:p w14:paraId="0D8ECA68" w14:textId="77777777" w:rsidR="00987CFA" w:rsidRPr="00675DAA" w:rsidRDefault="00987CFA" w:rsidP="0080029F"/>
        </w:tc>
      </w:tr>
      <w:tr w:rsidR="00C10E73" w:rsidRPr="00675DAA" w14:paraId="435B18DE" w14:textId="77777777" w:rsidTr="00C66D2F">
        <w:trPr>
          <w:cantSplit/>
        </w:trPr>
        <w:tc>
          <w:tcPr>
            <w:tcW w:w="2127" w:type="dxa"/>
            <w:vMerge/>
          </w:tcPr>
          <w:p w14:paraId="704BF3CC" w14:textId="77777777" w:rsidR="00C10E73" w:rsidRPr="00675DAA" w:rsidRDefault="00C10E73" w:rsidP="0080029F"/>
        </w:tc>
        <w:tc>
          <w:tcPr>
            <w:tcW w:w="2026" w:type="dxa"/>
          </w:tcPr>
          <w:p w14:paraId="2CD4CDED" w14:textId="77777777" w:rsidR="00C10E73" w:rsidRPr="00675DAA" w:rsidRDefault="00A82502" w:rsidP="0080029F">
            <w:r w:rsidRPr="00675DAA">
              <w:t>E</w:t>
            </w:r>
            <w:r w:rsidR="00C10E73" w:rsidRPr="00675DAA">
              <w:t>ncoding</w:t>
            </w:r>
          </w:p>
        </w:tc>
        <w:tc>
          <w:tcPr>
            <w:tcW w:w="1260" w:type="dxa"/>
          </w:tcPr>
          <w:p w14:paraId="7AECB777" w14:textId="77777777" w:rsidR="00C10E73" w:rsidRPr="00675DAA" w:rsidRDefault="00C10E73" w:rsidP="0080029F">
            <w:r w:rsidRPr="00675DAA">
              <w:t>1:1</w:t>
            </w:r>
          </w:p>
        </w:tc>
        <w:tc>
          <w:tcPr>
            <w:tcW w:w="1350" w:type="dxa"/>
          </w:tcPr>
          <w:p w14:paraId="66473D2D" w14:textId="77777777" w:rsidR="00C10E73" w:rsidRPr="00675DAA" w:rsidRDefault="00C10E73" w:rsidP="0080029F"/>
        </w:tc>
        <w:tc>
          <w:tcPr>
            <w:tcW w:w="2579" w:type="dxa"/>
          </w:tcPr>
          <w:p w14:paraId="5602C562" w14:textId="77777777" w:rsidR="00C10E73" w:rsidRPr="00675DAA" w:rsidRDefault="00C10E73" w:rsidP="0080029F"/>
        </w:tc>
      </w:tr>
      <w:tr w:rsidR="00987CFA" w:rsidRPr="00675DAA" w14:paraId="5988EE95" w14:textId="77777777" w:rsidTr="00C66D2F">
        <w:trPr>
          <w:cantSplit/>
        </w:trPr>
        <w:tc>
          <w:tcPr>
            <w:tcW w:w="2127" w:type="dxa"/>
            <w:shd w:val="clear" w:color="auto" w:fill="808080"/>
          </w:tcPr>
          <w:p w14:paraId="18D5D571" w14:textId="77777777" w:rsidR="00987CFA" w:rsidRPr="00675DAA" w:rsidRDefault="00987CFA" w:rsidP="0080029F">
            <w:r w:rsidRPr="00675DAA">
              <w:t>Conformance</w:t>
            </w:r>
          </w:p>
        </w:tc>
        <w:tc>
          <w:tcPr>
            <w:tcW w:w="7215" w:type="dxa"/>
            <w:gridSpan w:val="4"/>
          </w:tcPr>
          <w:p w14:paraId="5E6A0CE4" w14:textId="77777777" w:rsidR="00C10E73" w:rsidRPr="00675DAA" w:rsidRDefault="00C10E73" w:rsidP="00C00C2B">
            <w:pPr>
              <w:pStyle w:val="ListParagraph"/>
              <w:numPr>
                <w:ilvl w:val="0"/>
                <w:numId w:val="95"/>
              </w:numPr>
            </w:pPr>
            <w:commentRangeStart w:id="530"/>
            <w:r w:rsidRPr="00675DAA">
              <w:t xml:space="preserve">The version must be 1.0 </w:t>
            </w:r>
          </w:p>
          <w:p w14:paraId="257D738D" w14:textId="77777777" w:rsidR="00987CFA" w:rsidRPr="00675DAA" w:rsidRDefault="00C10E73" w:rsidP="00C00C2B">
            <w:pPr>
              <w:pStyle w:val="ListParagraph"/>
              <w:numPr>
                <w:ilvl w:val="0"/>
                <w:numId w:val="95"/>
              </w:numPr>
            </w:pPr>
            <w:r w:rsidRPr="00675DAA">
              <w:t>The encoding must be UTF-8</w:t>
            </w:r>
          </w:p>
          <w:p w14:paraId="58C6B134" w14:textId="6CCDDF88" w:rsidR="00F42079" w:rsidRPr="00675DAA" w:rsidRDefault="00F42079" w:rsidP="00C00C2B">
            <w:pPr>
              <w:pStyle w:val="ListParagraph"/>
              <w:numPr>
                <w:ilvl w:val="0"/>
                <w:numId w:val="95"/>
              </w:numPr>
            </w:pPr>
            <w:r w:rsidRPr="00675DAA">
              <w:t>T</w:t>
            </w:r>
            <w:r w:rsidR="006C04E0" w:rsidRPr="00675DAA">
              <w:t>here are no comments or annotations</w:t>
            </w:r>
            <w:r w:rsidRPr="00675DAA">
              <w:t xml:space="preserve"> </w:t>
            </w:r>
            <w:commentRangeEnd w:id="530"/>
            <w:r w:rsidR="007F7A5D">
              <w:rPr>
                <w:rStyle w:val="CommentReference"/>
              </w:rPr>
              <w:commentReference w:id="530"/>
            </w:r>
          </w:p>
        </w:tc>
      </w:tr>
    </w:tbl>
    <w:p w14:paraId="7535AA09" w14:textId="77777777" w:rsidR="00985E66" w:rsidRDefault="00985E66" w:rsidP="0080029F"/>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14:paraId="20D19953" w14:textId="77777777" w:rsidTr="00D12B39">
        <w:trPr>
          <w:cantSplit/>
          <w:trHeight w:val="580"/>
          <w:tblHeader/>
        </w:trPr>
        <w:tc>
          <w:tcPr>
            <w:tcW w:w="2127" w:type="dxa"/>
            <w:shd w:val="clear" w:color="auto" w:fill="808080"/>
          </w:tcPr>
          <w:p w14:paraId="26C9084B" w14:textId="77777777" w:rsidR="00D12B39" w:rsidRPr="00675DAA" w:rsidRDefault="00D12B39" w:rsidP="0080029F">
            <w:pPr>
              <w:rPr>
                <w:i/>
              </w:rPr>
            </w:pPr>
            <w:r w:rsidRPr="00675DAA">
              <w:t>Element</w:t>
            </w:r>
          </w:p>
        </w:tc>
        <w:tc>
          <w:tcPr>
            <w:tcW w:w="2026" w:type="dxa"/>
            <w:shd w:val="clear" w:color="auto" w:fill="808080"/>
          </w:tcPr>
          <w:p w14:paraId="094FE3D1" w14:textId="77777777" w:rsidR="00D12B39" w:rsidRPr="00675DAA" w:rsidRDefault="00D12B39" w:rsidP="0080029F">
            <w:r w:rsidRPr="00675DAA">
              <w:t>Attribute</w:t>
            </w:r>
          </w:p>
        </w:tc>
        <w:tc>
          <w:tcPr>
            <w:tcW w:w="1260" w:type="dxa"/>
            <w:shd w:val="clear" w:color="auto" w:fill="808080"/>
          </w:tcPr>
          <w:p w14:paraId="58E36FBD" w14:textId="77777777" w:rsidR="00D12B39" w:rsidRPr="00326FB2" w:rsidRDefault="00D12B39" w:rsidP="0080029F">
            <w:r w:rsidRPr="00675DAA">
              <w:t>Cardinality</w:t>
            </w:r>
          </w:p>
        </w:tc>
        <w:tc>
          <w:tcPr>
            <w:tcW w:w="1350" w:type="dxa"/>
            <w:shd w:val="clear" w:color="auto" w:fill="808080"/>
          </w:tcPr>
          <w:p w14:paraId="284282F3" w14:textId="77777777" w:rsidR="00D12B39" w:rsidRPr="00675DAA" w:rsidRDefault="00D12B39" w:rsidP="0080029F">
            <w:r w:rsidRPr="00675DAA">
              <w:t>Value(s) Allowed</w:t>
            </w:r>
          </w:p>
          <w:p w14:paraId="1AA65D3A" w14:textId="77777777" w:rsidR="00D12B39" w:rsidRPr="00675DAA" w:rsidRDefault="00D12B39" w:rsidP="0080029F">
            <w:r w:rsidRPr="00675DAA">
              <w:t>Examples</w:t>
            </w:r>
          </w:p>
        </w:tc>
        <w:tc>
          <w:tcPr>
            <w:tcW w:w="2579" w:type="dxa"/>
            <w:shd w:val="clear" w:color="auto" w:fill="808080"/>
          </w:tcPr>
          <w:p w14:paraId="7B532F57" w14:textId="77777777" w:rsidR="00D12B39" w:rsidRPr="00675DAA" w:rsidRDefault="00D12B39" w:rsidP="0080029F">
            <w:r w:rsidRPr="00675DAA">
              <w:t>Description</w:t>
            </w:r>
          </w:p>
          <w:p w14:paraId="414C226D" w14:textId="77777777" w:rsidR="00D12B39" w:rsidRPr="00675DAA" w:rsidRDefault="00D12B39" w:rsidP="0080029F">
            <w:r w:rsidRPr="00675DAA">
              <w:t>Instructions</w:t>
            </w:r>
          </w:p>
        </w:tc>
      </w:tr>
      <w:tr w:rsidR="00D12B39" w:rsidRPr="00675DAA" w14:paraId="345674CD" w14:textId="77777777" w:rsidTr="00D12B39">
        <w:trPr>
          <w:cantSplit/>
        </w:trPr>
        <w:tc>
          <w:tcPr>
            <w:tcW w:w="2127" w:type="dxa"/>
          </w:tcPr>
          <w:p w14:paraId="23F3C3F2" w14:textId="77777777" w:rsidR="00D12B39" w:rsidRPr="00675DAA" w:rsidRDefault="00D12B39" w:rsidP="0080029F">
            <w:r w:rsidRPr="00D12B39">
              <w:t>?xml-stylesheet</w:t>
            </w:r>
          </w:p>
        </w:tc>
        <w:tc>
          <w:tcPr>
            <w:tcW w:w="2026" w:type="dxa"/>
            <w:shd w:val="clear" w:color="auto" w:fill="D9D9D9"/>
          </w:tcPr>
          <w:p w14:paraId="59B0D6A1" w14:textId="77777777" w:rsidR="00D12B39" w:rsidRPr="00675DAA" w:rsidRDefault="00D12B39" w:rsidP="0080029F">
            <w:r w:rsidRPr="00675DAA">
              <w:t>N/A</w:t>
            </w:r>
          </w:p>
        </w:tc>
        <w:tc>
          <w:tcPr>
            <w:tcW w:w="1260" w:type="dxa"/>
            <w:shd w:val="clear" w:color="auto" w:fill="D9D9D9"/>
          </w:tcPr>
          <w:p w14:paraId="7026D5C6" w14:textId="77777777" w:rsidR="00D12B39" w:rsidRPr="00675DAA" w:rsidRDefault="00D12B39" w:rsidP="0080029F">
            <w:r>
              <w:t>1:n</w:t>
            </w:r>
          </w:p>
        </w:tc>
        <w:tc>
          <w:tcPr>
            <w:tcW w:w="1350" w:type="dxa"/>
            <w:shd w:val="clear" w:color="auto" w:fill="D9D9D9"/>
          </w:tcPr>
          <w:p w14:paraId="1CE3ED5D" w14:textId="77777777" w:rsidR="00D12B39" w:rsidRPr="00675DAA" w:rsidRDefault="00D12B39" w:rsidP="0080029F">
            <w:r w:rsidRPr="00675DAA">
              <w:t>N/A</w:t>
            </w:r>
          </w:p>
        </w:tc>
        <w:tc>
          <w:tcPr>
            <w:tcW w:w="2579" w:type="dxa"/>
            <w:shd w:val="clear" w:color="auto" w:fill="D9D9D9"/>
          </w:tcPr>
          <w:p w14:paraId="6F15D9EE" w14:textId="77777777" w:rsidR="00D12B39" w:rsidRPr="00675DAA" w:rsidRDefault="004B6080" w:rsidP="0080029F">
            <w:r>
              <w:t xml:space="preserve">The formatting related aspects are captured in this PI to ensure consistency. </w:t>
            </w:r>
          </w:p>
        </w:tc>
      </w:tr>
      <w:tr w:rsidR="00D12B39" w:rsidRPr="00675DAA" w14:paraId="1F0BF074" w14:textId="77777777" w:rsidTr="00D12B39">
        <w:trPr>
          <w:cantSplit/>
        </w:trPr>
        <w:tc>
          <w:tcPr>
            <w:tcW w:w="2127" w:type="dxa"/>
            <w:shd w:val="clear" w:color="auto" w:fill="808080"/>
          </w:tcPr>
          <w:p w14:paraId="73CBA154" w14:textId="77777777" w:rsidR="00D12B39" w:rsidRPr="00675DAA" w:rsidRDefault="00D12B39" w:rsidP="0080029F">
            <w:r w:rsidRPr="00675DAA">
              <w:t>Conformance</w:t>
            </w:r>
          </w:p>
        </w:tc>
        <w:tc>
          <w:tcPr>
            <w:tcW w:w="7215" w:type="dxa"/>
            <w:gridSpan w:val="4"/>
          </w:tcPr>
          <w:p w14:paraId="65F910F2" w14:textId="36398EB2" w:rsidR="00D87A0D" w:rsidRPr="00675DAA" w:rsidRDefault="00D12B39" w:rsidP="003331B7">
            <w:r>
              <w:t xml:space="preserve">Both the XSL and CSS stylesheet definitions are </w:t>
            </w:r>
            <w:del w:id="531" w:author="pbx" w:date="2017-12-12T17:47:00Z">
              <w:r>
                <w:delText>requi</w:delText>
              </w:r>
              <w:r w:rsidR="00A82502">
                <w:delText xml:space="preserve">red but they are </w:delText>
              </w:r>
            </w:del>
            <w:r w:rsidR="00A82502">
              <w:t>document type</w:t>
            </w:r>
            <w:r>
              <w:t xml:space="preserve"> specific.</w:t>
            </w:r>
          </w:p>
        </w:tc>
      </w:tr>
    </w:tbl>
    <w:p w14:paraId="28145222" w14:textId="77777777" w:rsidR="0057528F" w:rsidRPr="00675DAA" w:rsidRDefault="0057528F" w:rsidP="0080029F"/>
    <w:p w14:paraId="2E9F9A79" w14:textId="77777777" w:rsidR="00B02056" w:rsidRPr="00675DAA" w:rsidRDefault="00F42079" w:rsidP="0080029F">
      <w:pPr>
        <w:pStyle w:val="Heading2"/>
      </w:pPr>
      <w:bookmarkStart w:id="532" w:name="_Toc500864050"/>
      <w:bookmarkStart w:id="533" w:name="_Toc495429249"/>
      <w:r w:rsidRPr="00675DAA">
        <w:t>Document</w:t>
      </w:r>
      <w:r w:rsidR="006C04E0" w:rsidRPr="00675DAA">
        <w:t xml:space="preserve"> Information</w:t>
      </w:r>
      <w:bookmarkEnd w:id="532"/>
      <w:bookmarkEnd w:id="533"/>
    </w:p>
    <w:p w14:paraId="3BF5EFAB" w14:textId="77777777" w:rsidR="009B3421" w:rsidRDefault="009B3421" w:rsidP="0080029F">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14:paraId="64F8598C" w14:textId="77777777" w:rsidR="005450D1" w:rsidRDefault="005450D1" w:rsidP="0080029F"/>
    <w:p w14:paraId="26903550" w14:textId="77777777" w:rsidR="009B3421" w:rsidRDefault="009A2DBF" w:rsidP="001D67E2">
      <w:pPr>
        <w:pStyle w:val="Heading3"/>
      </w:pPr>
      <w:bookmarkStart w:id="534" w:name="_Toc500864051"/>
      <w:bookmarkStart w:id="535" w:name="_Toc495429250"/>
      <w:r w:rsidRPr="00675DAA">
        <w:t>XML</w:t>
      </w:r>
      <w:bookmarkEnd w:id="534"/>
      <w:bookmarkEnd w:id="535"/>
    </w:p>
    <w:p w14:paraId="055A15A8" w14:textId="77777777" w:rsidR="005450D1" w:rsidRPr="005450D1" w:rsidRDefault="005450D1" w:rsidP="005450D1">
      <w:pPr>
        <w:rPr>
          <w:lang w:val="en-US"/>
        </w:rPr>
      </w:pPr>
      <w:r>
        <w:rPr>
          <w:lang w:val="en-US"/>
        </w:rPr>
        <w:t>Outlined below is an example of the document information:</w:t>
      </w:r>
    </w:p>
    <w:p w14:paraId="6BFD8E78" w14:textId="77777777" w:rsidR="00E46ED6" w:rsidRDefault="00E46ED6" w:rsidP="0080029F">
      <w:r w:rsidRPr="00B90DF7">
        <w:t>&lt;document xmlns="urn:hl7-org:v3" xmlns:xsi="http://www.w3.org/2001/XMLSchema-instance" xsi</w:t>
      </w:r>
      <w:r w:rsidR="00720534">
        <w:t xml:space="preserve">:schemaLocation="urn:hl7-org:v3 </w:t>
      </w:r>
      <w:hyperlink r:id="rId20" w:history="1">
        <w:r w:rsidR="002075C4" w:rsidRPr="00720534">
          <w:t>https://raw.githubusercontent.com/HealthCanada/HPFB/master/Structured-Product-Labeling-(SPL)/Schema/current/SPL.xsd</w:t>
        </w:r>
      </w:hyperlink>
      <w:r w:rsidRPr="00B90DF7">
        <w:t>"&gt;</w:t>
      </w:r>
      <w:r>
        <w:t xml:space="preserve">     </w:t>
      </w:r>
    </w:p>
    <w:p w14:paraId="794F7386" w14:textId="59241E3A" w:rsidR="00E46ED6" w:rsidRPr="000A0496" w:rsidRDefault="00E46ED6" w:rsidP="0080029F">
      <w:pPr>
        <w:ind w:left="288"/>
      </w:pPr>
      <w:r w:rsidRPr="000A0496">
        <w:t>&lt;typeId assigningAuthorityName=”</w:t>
      </w:r>
      <w:del w:id="536" w:author="pbx" w:date="2017-12-12T17:47:00Z">
        <w:r w:rsidRPr="002D0332">
          <w:delText xml:space="preserve"> </w:delText>
        </w:r>
      </w:del>
      <w:r w:rsidRPr="002D0332">
        <w:t>Health Products and Food Branch</w:t>
      </w:r>
      <w:r w:rsidRPr="000A0496">
        <w:t>”/&gt;</w:t>
      </w:r>
    </w:p>
    <w:p w14:paraId="780FC51A" w14:textId="77777777" w:rsidR="00E46ED6" w:rsidRDefault="00E46ED6" w:rsidP="0080029F">
      <w:pPr>
        <w:ind w:left="288"/>
      </w:pPr>
      <w:r w:rsidRPr="00BD23A8">
        <w:t>&lt;templateId extension="1" root="</w:t>
      </w:r>
      <w:r>
        <w:t>2.16.840.1.113883.2.20.6.9</w:t>
      </w:r>
      <w:r w:rsidRPr="00BD23A8">
        <w:t>"/&gt;</w:t>
      </w:r>
    </w:p>
    <w:p w14:paraId="1009662B" w14:textId="77777777" w:rsidR="003331B7" w:rsidRDefault="003331B7" w:rsidP="003331B7">
      <w:pPr>
        <w:ind w:left="288"/>
        <w:rPr>
          <w:ins w:id="537" w:author="pbx" w:date="2017-12-12T17:47:00Z"/>
        </w:rPr>
      </w:pPr>
      <w:ins w:id="538" w:author="pbx" w:date="2017-12-12T17:47:00Z">
        <w:r w:rsidRPr="00BD23A8">
          <w:t>&lt;templateId extension="</w:t>
        </w:r>
        <w:r>
          <w:t>314</w:t>
        </w:r>
        <w:r w:rsidRPr="00BD23A8">
          <w:t>" root="</w:t>
        </w:r>
        <w:r>
          <w:t>2.16.840.1.113883.2.20.6.11</w:t>
        </w:r>
        <w:r w:rsidRPr="00BD23A8">
          <w:t>"/&gt;</w:t>
        </w:r>
      </w:ins>
    </w:p>
    <w:p w14:paraId="53A12C81" w14:textId="77777777" w:rsidR="00E46ED6" w:rsidRPr="00BD23A8" w:rsidRDefault="00E46ED6" w:rsidP="0080029F">
      <w:pPr>
        <w:ind w:left="288"/>
      </w:pPr>
      <w:r w:rsidRPr="00BD23A8">
        <w:t>&lt;id root="a6c469cf-5820-48a8-b140-f8f4d63f5600"/&gt;</w:t>
      </w:r>
    </w:p>
    <w:p w14:paraId="69352322" w14:textId="77777777" w:rsidR="00E46ED6" w:rsidRPr="00DA4842" w:rsidRDefault="00E46ED6" w:rsidP="0080029F">
      <w:pPr>
        <w:ind w:left="288"/>
      </w:pPr>
      <w:r w:rsidRPr="00BD23A8">
        <w:t>&lt;code code="1" codeSystem="</w:t>
      </w:r>
      <w:r>
        <w:t>2.16.840.1.113883.2.20.6.10</w:t>
      </w:r>
      <w:r w:rsidRPr="00BD23A8">
        <w:t>" displayName="Product Monograph"/&gt;</w:t>
      </w:r>
    </w:p>
    <w:p w14:paraId="3691BA20" w14:textId="77777777" w:rsidR="00E46ED6" w:rsidRDefault="00E46ED6" w:rsidP="0080029F">
      <w:pPr>
        <w:ind w:left="288"/>
      </w:pPr>
      <w:r>
        <w:t>&lt;title=”Lipitor”/title&gt;</w:t>
      </w:r>
    </w:p>
    <w:p w14:paraId="0F9E3140" w14:textId="59A86F8F" w:rsidR="00E46ED6" w:rsidRPr="000A0496" w:rsidRDefault="00E46ED6" w:rsidP="0080029F">
      <w:pPr>
        <w:ind w:left="288"/>
      </w:pPr>
      <w:r w:rsidRPr="000A0496">
        <w:t>&lt;effectiveTirme value="</w:t>
      </w:r>
      <w:del w:id="539" w:author="pbx" w:date="2017-12-12T17:47:00Z">
        <w:r w:rsidRPr="000A0496">
          <w:delText>20070424</w:delText>
        </w:r>
      </w:del>
      <w:ins w:id="540" w:author="pbx" w:date="2017-12-12T17:47:00Z">
        <w:r w:rsidR="00D62EB8" w:rsidRPr="00D62EB8">
          <w:t>20170629235959-0600</w:t>
        </w:r>
      </w:ins>
      <w:r w:rsidRPr="000A0496">
        <w:t>"/&gt;</w:t>
      </w:r>
    </w:p>
    <w:p w14:paraId="42D40CA3" w14:textId="77777777" w:rsidR="00E46ED6" w:rsidRDefault="00E46ED6" w:rsidP="0080029F">
      <w:pPr>
        <w:ind w:left="288"/>
      </w:pPr>
      <w:r w:rsidRPr="000A0496">
        <w:t>&lt;languageCode code="</w:t>
      </w:r>
      <w:r>
        <w:t>ENG</w:t>
      </w:r>
      <w:r w:rsidRPr="000A0496">
        <w:t>" codeSystem="</w:t>
      </w:r>
      <w:r>
        <w:t xml:space="preserve">2.16.840.1.113883.2.20.6.29" </w:t>
      </w:r>
      <w:r w:rsidRPr="000A0496">
        <w:t>displ</w:t>
      </w:r>
      <w:r>
        <w:t>ayName="English”/&gt;</w:t>
      </w:r>
    </w:p>
    <w:p w14:paraId="5BF59F62" w14:textId="77777777" w:rsidR="00E46ED6" w:rsidRDefault="00E46ED6" w:rsidP="0080029F">
      <w:pPr>
        <w:ind w:left="288"/>
      </w:pPr>
      <w:r w:rsidRPr="000A0496">
        <w:t>&lt;setId root="a30accef-</w:t>
      </w:r>
      <w:r>
        <w:t>f437-4136-808c-9ed4ada5fcf8"/&gt;</w:t>
      </w:r>
    </w:p>
    <w:p w14:paraId="78F04817" w14:textId="2DCCAEA5" w:rsidR="00E46ED6" w:rsidRPr="000A0496" w:rsidRDefault="00E46ED6" w:rsidP="0080029F">
      <w:pPr>
        <w:ind w:left="288"/>
      </w:pPr>
      <w:r w:rsidRPr="000A0496">
        <w:t>&lt;versionNumber value=“1</w:t>
      </w:r>
      <w:del w:id="541" w:author="pbx" w:date="2017-12-12T17:47:00Z">
        <w:r w:rsidRPr="000A0496">
          <w:delText>”/&gt;</w:delText>
        </w:r>
      </w:del>
      <w:ins w:id="542" w:author="pbx" w:date="2017-12-12T17:47:00Z">
        <w:r w:rsidRPr="000A0496">
          <w:t>”</w:t>
        </w:r>
        <w:r w:rsidR="003331B7">
          <w:t xml:space="preserve"> </w:t>
        </w:r>
        <w:r w:rsidR="003331B7" w:rsidRPr="003331B7">
          <w:t>description="Draft"</w:t>
        </w:r>
        <w:r w:rsidRPr="000A0496">
          <w:t>/&gt;</w:t>
        </w:r>
      </w:ins>
    </w:p>
    <w:p w14:paraId="350AA439" w14:textId="77777777" w:rsidR="00E46ED6" w:rsidRDefault="00E46ED6" w:rsidP="0080029F">
      <w:pPr>
        <w:rPr>
          <w:lang w:val="en-US"/>
        </w:rPr>
      </w:pPr>
    </w:p>
    <w:p w14:paraId="744B00EF" w14:textId="77777777" w:rsidR="006E3DDE" w:rsidRPr="00675DAA" w:rsidRDefault="003C4F09" w:rsidP="001D67E2">
      <w:pPr>
        <w:pStyle w:val="Heading3"/>
      </w:pPr>
      <w:bookmarkStart w:id="543" w:name="_Toc500864052"/>
      <w:bookmarkStart w:id="544" w:name="_Toc495429251"/>
      <w:r>
        <w:t>Validation</w:t>
      </w:r>
      <w:bookmarkEnd w:id="543"/>
      <w:bookmarkEnd w:id="54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14:paraId="050DEAF0" w14:textId="77777777" w:rsidTr="00C66D2F">
        <w:trPr>
          <w:cantSplit/>
          <w:trHeight w:val="580"/>
          <w:tblHeader/>
        </w:trPr>
        <w:tc>
          <w:tcPr>
            <w:tcW w:w="2127" w:type="dxa"/>
            <w:shd w:val="clear" w:color="auto" w:fill="808080"/>
          </w:tcPr>
          <w:p w14:paraId="7C6FD60B" w14:textId="77777777" w:rsidR="006E3DDE" w:rsidRPr="003539B2" w:rsidRDefault="006E3DDE" w:rsidP="0080029F">
            <w:r w:rsidRPr="00675DAA">
              <w:t>Element</w:t>
            </w:r>
          </w:p>
        </w:tc>
        <w:tc>
          <w:tcPr>
            <w:tcW w:w="2103" w:type="dxa"/>
            <w:shd w:val="clear" w:color="auto" w:fill="808080"/>
          </w:tcPr>
          <w:p w14:paraId="697362B3" w14:textId="77777777" w:rsidR="006E3DDE" w:rsidRPr="00675DAA" w:rsidRDefault="006E3DDE" w:rsidP="0080029F">
            <w:r w:rsidRPr="00675DAA">
              <w:t>Attribute</w:t>
            </w:r>
          </w:p>
        </w:tc>
        <w:tc>
          <w:tcPr>
            <w:tcW w:w="1260" w:type="dxa"/>
            <w:shd w:val="clear" w:color="auto" w:fill="808080"/>
          </w:tcPr>
          <w:p w14:paraId="0A9E4CDD" w14:textId="77777777" w:rsidR="006E3DDE" w:rsidRPr="003539B2" w:rsidRDefault="006E3DDE" w:rsidP="0080029F">
            <w:r w:rsidRPr="00675DAA">
              <w:t>Cardinality</w:t>
            </w:r>
          </w:p>
        </w:tc>
        <w:tc>
          <w:tcPr>
            <w:tcW w:w="1350" w:type="dxa"/>
            <w:shd w:val="clear" w:color="auto" w:fill="808080"/>
          </w:tcPr>
          <w:p w14:paraId="75F779F9" w14:textId="77777777" w:rsidR="006E3DDE" w:rsidRPr="00675DAA" w:rsidRDefault="006E3DDE" w:rsidP="0080029F">
            <w:r w:rsidRPr="00675DAA">
              <w:t>Value(s) Allowed</w:t>
            </w:r>
          </w:p>
          <w:p w14:paraId="320F2E6F" w14:textId="77777777" w:rsidR="006E3DDE" w:rsidRPr="00675DAA" w:rsidRDefault="006E3DDE" w:rsidP="0080029F">
            <w:r w:rsidRPr="00675DAA">
              <w:t>Examples</w:t>
            </w:r>
          </w:p>
        </w:tc>
        <w:tc>
          <w:tcPr>
            <w:tcW w:w="2520" w:type="dxa"/>
            <w:shd w:val="clear" w:color="auto" w:fill="808080"/>
          </w:tcPr>
          <w:p w14:paraId="0B751E3C" w14:textId="77777777" w:rsidR="006E3DDE" w:rsidRPr="00675DAA" w:rsidRDefault="006E3DDE" w:rsidP="0080029F">
            <w:r w:rsidRPr="00675DAA">
              <w:t>Description</w:t>
            </w:r>
          </w:p>
          <w:p w14:paraId="2715A955" w14:textId="77777777" w:rsidR="006E3DDE" w:rsidRPr="00675DAA" w:rsidRDefault="006E3DDE" w:rsidP="0080029F">
            <w:r w:rsidRPr="00675DAA">
              <w:t>Instructions</w:t>
            </w:r>
          </w:p>
        </w:tc>
      </w:tr>
      <w:tr w:rsidR="00A8366E" w:rsidRPr="00675DAA" w14:paraId="6BCE85CB" w14:textId="77777777" w:rsidTr="00C66D2F">
        <w:trPr>
          <w:cantSplit/>
        </w:trPr>
        <w:tc>
          <w:tcPr>
            <w:tcW w:w="2127" w:type="dxa"/>
            <w:vMerge w:val="restart"/>
          </w:tcPr>
          <w:p w14:paraId="01FAB07D" w14:textId="77777777" w:rsidR="00A8366E" w:rsidRPr="003539B2" w:rsidRDefault="00A8366E" w:rsidP="0080029F">
            <w:r w:rsidRPr="00675DAA">
              <w:lastRenderedPageBreak/>
              <w:t xml:space="preserve">document </w:t>
            </w:r>
          </w:p>
        </w:tc>
        <w:tc>
          <w:tcPr>
            <w:tcW w:w="2103" w:type="dxa"/>
            <w:shd w:val="clear" w:color="auto" w:fill="D9D9D9"/>
          </w:tcPr>
          <w:p w14:paraId="095160D6" w14:textId="77777777" w:rsidR="00A8366E" w:rsidRPr="00675DAA" w:rsidRDefault="00A8366E" w:rsidP="0080029F">
            <w:r w:rsidRPr="00675DAA">
              <w:t>N/A</w:t>
            </w:r>
          </w:p>
        </w:tc>
        <w:tc>
          <w:tcPr>
            <w:tcW w:w="1260" w:type="dxa"/>
            <w:shd w:val="clear" w:color="auto" w:fill="D9D9D9"/>
          </w:tcPr>
          <w:p w14:paraId="11FCB8C8" w14:textId="77777777" w:rsidR="00A8366E" w:rsidRPr="00675DAA" w:rsidRDefault="00A8366E" w:rsidP="0080029F">
            <w:r w:rsidRPr="00675DAA">
              <w:t>1:1</w:t>
            </w:r>
          </w:p>
        </w:tc>
        <w:tc>
          <w:tcPr>
            <w:tcW w:w="1350" w:type="dxa"/>
            <w:shd w:val="clear" w:color="auto" w:fill="D9D9D9"/>
          </w:tcPr>
          <w:p w14:paraId="27497C42" w14:textId="77777777" w:rsidR="00A8366E" w:rsidRPr="00675DAA" w:rsidRDefault="00A8366E" w:rsidP="0080029F"/>
        </w:tc>
        <w:tc>
          <w:tcPr>
            <w:tcW w:w="2520" w:type="dxa"/>
            <w:shd w:val="clear" w:color="auto" w:fill="D9D9D9"/>
          </w:tcPr>
          <w:p w14:paraId="4930AFA1" w14:textId="77777777" w:rsidR="00A8366E" w:rsidRPr="00675DAA" w:rsidRDefault="00A8366E" w:rsidP="0080029F"/>
        </w:tc>
      </w:tr>
      <w:tr w:rsidR="00A8366E" w:rsidRPr="00675DAA" w14:paraId="38511795" w14:textId="77777777" w:rsidTr="00C66D2F">
        <w:trPr>
          <w:cantSplit/>
        </w:trPr>
        <w:tc>
          <w:tcPr>
            <w:tcW w:w="2127" w:type="dxa"/>
            <w:vMerge/>
          </w:tcPr>
          <w:p w14:paraId="6CEFBE38" w14:textId="77777777" w:rsidR="00A8366E" w:rsidRPr="00675DAA" w:rsidRDefault="00A8366E" w:rsidP="0080029F"/>
        </w:tc>
        <w:tc>
          <w:tcPr>
            <w:tcW w:w="2103" w:type="dxa"/>
          </w:tcPr>
          <w:p w14:paraId="446165C0" w14:textId="77777777" w:rsidR="00A8366E" w:rsidRPr="00675DAA" w:rsidRDefault="00A8366E" w:rsidP="0080029F">
            <w:r w:rsidRPr="00675DAA">
              <w:t>xmlns</w:t>
            </w:r>
          </w:p>
        </w:tc>
        <w:tc>
          <w:tcPr>
            <w:tcW w:w="1260" w:type="dxa"/>
          </w:tcPr>
          <w:p w14:paraId="678956E2" w14:textId="77777777" w:rsidR="00A8366E" w:rsidRPr="00675DAA" w:rsidRDefault="00A8366E" w:rsidP="0080029F">
            <w:r w:rsidRPr="00675DAA">
              <w:t>1:1</w:t>
            </w:r>
          </w:p>
        </w:tc>
        <w:tc>
          <w:tcPr>
            <w:tcW w:w="1350" w:type="dxa"/>
          </w:tcPr>
          <w:p w14:paraId="1AD6F7AB" w14:textId="77777777" w:rsidR="00A8366E" w:rsidRPr="00675DAA" w:rsidRDefault="00A8366E" w:rsidP="0080029F"/>
        </w:tc>
        <w:tc>
          <w:tcPr>
            <w:tcW w:w="2520" w:type="dxa"/>
          </w:tcPr>
          <w:p w14:paraId="43E80D40" w14:textId="77777777" w:rsidR="00A8366E" w:rsidRPr="00675DAA" w:rsidRDefault="00A8366E" w:rsidP="0080029F"/>
        </w:tc>
      </w:tr>
      <w:tr w:rsidR="00A8366E" w:rsidRPr="00675DAA" w14:paraId="7D29B819" w14:textId="77777777" w:rsidTr="00C66D2F">
        <w:trPr>
          <w:cantSplit/>
        </w:trPr>
        <w:tc>
          <w:tcPr>
            <w:tcW w:w="2127" w:type="dxa"/>
            <w:vMerge/>
          </w:tcPr>
          <w:p w14:paraId="1A0285F9" w14:textId="77777777" w:rsidR="00A8366E" w:rsidRPr="00675DAA" w:rsidRDefault="00A8366E" w:rsidP="0080029F"/>
        </w:tc>
        <w:tc>
          <w:tcPr>
            <w:tcW w:w="2103" w:type="dxa"/>
          </w:tcPr>
          <w:p w14:paraId="6DDA68F0" w14:textId="77777777" w:rsidR="00A8366E" w:rsidRPr="00675DAA" w:rsidRDefault="00A8366E" w:rsidP="0080029F">
            <w:r w:rsidRPr="00675DAA">
              <w:t>xmlns:xsi</w:t>
            </w:r>
          </w:p>
        </w:tc>
        <w:tc>
          <w:tcPr>
            <w:tcW w:w="1260" w:type="dxa"/>
          </w:tcPr>
          <w:p w14:paraId="6EF8A3F7" w14:textId="77777777" w:rsidR="00A8366E" w:rsidRPr="00675DAA" w:rsidRDefault="00A8366E" w:rsidP="0080029F">
            <w:r w:rsidRPr="00675DAA">
              <w:t>1:1</w:t>
            </w:r>
          </w:p>
        </w:tc>
        <w:tc>
          <w:tcPr>
            <w:tcW w:w="1350" w:type="dxa"/>
          </w:tcPr>
          <w:p w14:paraId="53B72068" w14:textId="77777777" w:rsidR="00A8366E" w:rsidRPr="00675DAA" w:rsidRDefault="00A8366E" w:rsidP="0080029F"/>
        </w:tc>
        <w:tc>
          <w:tcPr>
            <w:tcW w:w="2520" w:type="dxa"/>
          </w:tcPr>
          <w:p w14:paraId="3363225A" w14:textId="77777777" w:rsidR="00A8366E" w:rsidRPr="00675DAA" w:rsidRDefault="00A8366E" w:rsidP="0080029F"/>
        </w:tc>
      </w:tr>
      <w:tr w:rsidR="00A8366E" w:rsidRPr="00675DAA" w14:paraId="3D523C98" w14:textId="77777777" w:rsidTr="00C66D2F">
        <w:trPr>
          <w:cantSplit/>
        </w:trPr>
        <w:tc>
          <w:tcPr>
            <w:tcW w:w="2127" w:type="dxa"/>
            <w:vMerge/>
          </w:tcPr>
          <w:p w14:paraId="44889C61" w14:textId="77777777" w:rsidR="00A8366E" w:rsidRPr="00675DAA" w:rsidRDefault="00A8366E" w:rsidP="0080029F"/>
        </w:tc>
        <w:tc>
          <w:tcPr>
            <w:tcW w:w="2103" w:type="dxa"/>
          </w:tcPr>
          <w:p w14:paraId="47E41479" w14:textId="77777777" w:rsidR="00A8366E" w:rsidRPr="00675DAA" w:rsidRDefault="00A8366E" w:rsidP="0080029F">
            <w:r w:rsidRPr="00675DAA">
              <w:t>xsi:schemaLocation</w:t>
            </w:r>
          </w:p>
        </w:tc>
        <w:tc>
          <w:tcPr>
            <w:tcW w:w="1260" w:type="dxa"/>
          </w:tcPr>
          <w:p w14:paraId="13F23AA1" w14:textId="77777777" w:rsidR="00A8366E" w:rsidRPr="00675DAA" w:rsidRDefault="00A8366E" w:rsidP="0080029F">
            <w:r w:rsidRPr="00675DAA">
              <w:t>1:1</w:t>
            </w:r>
          </w:p>
        </w:tc>
        <w:tc>
          <w:tcPr>
            <w:tcW w:w="1350" w:type="dxa"/>
          </w:tcPr>
          <w:p w14:paraId="4EBFEFB4" w14:textId="77777777" w:rsidR="00A8366E" w:rsidRPr="00675DAA" w:rsidRDefault="00A8366E" w:rsidP="0080029F"/>
        </w:tc>
        <w:tc>
          <w:tcPr>
            <w:tcW w:w="2520" w:type="dxa"/>
          </w:tcPr>
          <w:p w14:paraId="345BB597" w14:textId="77777777" w:rsidR="00A8366E" w:rsidRPr="00675DAA" w:rsidRDefault="00A8366E" w:rsidP="0080029F"/>
        </w:tc>
      </w:tr>
      <w:tr w:rsidR="006E3DDE" w:rsidRPr="00675DAA" w14:paraId="164C1A0B" w14:textId="77777777" w:rsidTr="00C66D2F">
        <w:trPr>
          <w:cantSplit/>
        </w:trPr>
        <w:tc>
          <w:tcPr>
            <w:tcW w:w="2127" w:type="dxa"/>
            <w:shd w:val="clear" w:color="auto" w:fill="808080"/>
          </w:tcPr>
          <w:p w14:paraId="16EB6BC9" w14:textId="77777777" w:rsidR="006E3DDE" w:rsidRPr="00675DAA" w:rsidRDefault="006E3DDE" w:rsidP="0080029F">
            <w:r w:rsidRPr="00675DAA">
              <w:t>Conformance</w:t>
            </w:r>
          </w:p>
        </w:tc>
        <w:tc>
          <w:tcPr>
            <w:tcW w:w="7233" w:type="dxa"/>
            <w:gridSpan w:val="4"/>
          </w:tcPr>
          <w:p w14:paraId="6092CC51" w14:textId="77777777" w:rsidR="007F7A5D" w:rsidRDefault="007F7A5D" w:rsidP="00C00C2B">
            <w:pPr>
              <w:pStyle w:val="ListParagraph"/>
              <w:numPr>
                <w:ilvl w:val="0"/>
                <w:numId w:val="15"/>
              </w:numPr>
            </w:pPr>
            <w:r>
              <w:t>There is a document element</w:t>
            </w:r>
          </w:p>
          <w:p w14:paraId="7AB53882" w14:textId="77777777" w:rsidR="006E3DDE" w:rsidRPr="00675DAA" w:rsidRDefault="00526500" w:rsidP="00C00C2B">
            <w:pPr>
              <w:pStyle w:val="ListParagraph"/>
              <w:numPr>
                <w:ilvl w:val="0"/>
                <w:numId w:val="15"/>
              </w:numPr>
            </w:pPr>
            <w:commentRangeStart w:id="545"/>
            <w:r w:rsidRPr="00675DAA">
              <w:t>There is a name space</w:t>
            </w:r>
          </w:p>
          <w:p w14:paraId="1545C173" w14:textId="77777777" w:rsidR="006E3DDE" w:rsidRPr="00675DAA" w:rsidRDefault="006E3DDE" w:rsidP="00C00C2B">
            <w:pPr>
              <w:pStyle w:val="ListParagraph"/>
              <w:numPr>
                <w:ilvl w:val="0"/>
                <w:numId w:val="15"/>
              </w:numPr>
            </w:pPr>
            <w:r w:rsidRPr="00675DAA">
              <w:t>The name space is urn:hl7-org:v3</w:t>
            </w:r>
          </w:p>
          <w:p w14:paraId="301B13BF" w14:textId="77777777" w:rsidR="006E3DDE" w:rsidRPr="00675DAA" w:rsidRDefault="006E3DDE" w:rsidP="00C00C2B">
            <w:pPr>
              <w:pStyle w:val="ListParagraph"/>
              <w:numPr>
                <w:ilvl w:val="0"/>
                <w:numId w:val="15"/>
              </w:numPr>
            </w:pPr>
            <w:r w:rsidRPr="00675DAA">
              <w:t>There</w:t>
            </w:r>
            <w:r w:rsidR="00526500" w:rsidRPr="00675DAA">
              <w:t xml:space="preserve"> is a name space for the schema</w:t>
            </w:r>
          </w:p>
          <w:p w14:paraId="19D15E5B" w14:textId="77777777" w:rsidR="006E3DDE" w:rsidRPr="00675DAA" w:rsidRDefault="006E3DDE" w:rsidP="00C00C2B">
            <w:pPr>
              <w:pStyle w:val="ListParagraph"/>
              <w:numPr>
                <w:ilvl w:val="0"/>
                <w:numId w:val="15"/>
              </w:numPr>
            </w:pPr>
            <w:r w:rsidRPr="00675DAA">
              <w:t xml:space="preserve">The name space for the schema is: </w:t>
            </w:r>
            <w:hyperlink r:id="rId21" w:history="1">
              <w:r w:rsidRPr="00675DAA">
                <w:t>http://www.w3.org/2001/XMLSchema-instance</w:t>
              </w:r>
            </w:hyperlink>
          </w:p>
          <w:p w14:paraId="101D85FB" w14:textId="77777777" w:rsidR="006E3DDE" w:rsidRPr="00675DAA" w:rsidRDefault="006E3DDE" w:rsidP="00C00C2B">
            <w:pPr>
              <w:pStyle w:val="ListParagraph"/>
              <w:numPr>
                <w:ilvl w:val="0"/>
                <w:numId w:val="15"/>
              </w:numPr>
            </w:pPr>
            <w:r w:rsidRPr="00675DAA">
              <w:t>Th</w:t>
            </w:r>
            <w:r w:rsidR="00526500" w:rsidRPr="00675DAA">
              <w:t>e schema location is identified</w:t>
            </w:r>
          </w:p>
          <w:p w14:paraId="57A99525" w14:textId="77777777" w:rsidR="006E3DDE" w:rsidRDefault="006E3DDE" w:rsidP="00C00C2B">
            <w:pPr>
              <w:pStyle w:val="ListParagraph"/>
              <w:numPr>
                <w:ilvl w:val="0"/>
                <w:numId w:val="15"/>
              </w:numPr>
            </w:pPr>
            <w:r w:rsidRPr="00675DAA">
              <w:t xml:space="preserve">The schemaLocation of the urn:hl7-org:v3 namespace is provided as: </w:t>
            </w:r>
            <w:hyperlink r:id="rId22" w:history="1">
              <w:r w:rsidR="002075C4">
                <w:rPr>
                  <w:rStyle w:val="Hyperlink"/>
                </w:rPr>
                <w:t>https://raw.githubusercontent.com/HealthCanada/HPFB/master/Structured-Product-Labeling-(SPL)/Schema/current/SPL.xsd</w:t>
              </w:r>
            </w:hyperlink>
          </w:p>
          <w:p w14:paraId="1FCB97AB" w14:textId="77777777" w:rsidR="006E3DDE" w:rsidRPr="00675DAA" w:rsidRDefault="006E3DDE" w:rsidP="00C00C2B">
            <w:pPr>
              <w:pStyle w:val="ListParagraph"/>
              <w:numPr>
                <w:ilvl w:val="0"/>
                <w:numId w:val="15"/>
              </w:numPr>
            </w:pPr>
            <w:r w:rsidRPr="00675DAA">
              <w:t>There are no processing instructions other than the xml a</w:t>
            </w:r>
            <w:r w:rsidR="00526500" w:rsidRPr="00675DAA">
              <w:t>nd xml-stylesheet declarations</w:t>
            </w:r>
          </w:p>
          <w:p w14:paraId="60862BD3" w14:textId="2054C6C9" w:rsidR="006E3DDE" w:rsidRPr="00675DAA" w:rsidRDefault="00526500" w:rsidP="00C00C2B">
            <w:pPr>
              <w:pStyle w:val="ListParagraph"/>
              <w:numPr>
                <w:ilvl w:val="0"/>
                <w:numId w:val="15"/>
              </w:numPr>
            </w:pPr>
            <w:r w:rsidRPr="00675DAA">
              <w:t>There are no comments</w:t>
            </w:r>
            <w:commentRangeEnd w:id="545"/>
            <w:r w:rsidR="007F7A5D">
              <w:rPr>
                <w:rStyle w:val="CommentReference"/>
              </w:rPr>
              <w:commentReference w:id="545"/>
            </w:r>
          </w:p>
        </w:tc>
      </w:tr>
    </w:tbl>
    <w:p w14:paraId="008FCA0D" w14:textId="77777777" w:rsidR="00EE7A96" w:rsidRPr="00675DAA"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14:paraId="249626B5" w14:textId="77777777" w:rsidTr="00C66D2F">
        <w:trPr>
          <w:cantSplit/>
          <w:trHeight w:val="580"/>
          <w:tblHeader/>
        </w:trPr>
        <w:tc>
          <w:tcPr>
            <w:tcW w:w="2127" w:type="dxa"/>
            <w:shd w:val="clear" w:color="auto" w:fill="808080"/>
          </w:tcPr>
          <w:p w14:paraId="27471517" w14:textId="77777777" w:rsidR="00EE7A96" w:rsidRPr="003539B2" w:rsidRDefault="00EE7A96" w:rsidP="0080029F">
            <w:r w:rsidRPr="00675DAA">
              <w:t>Element</w:t>
            </w:r>
          </w:p>
        </w:tc>
        <w:tc>
          <w:tcPr>
            <w:tcW w:w="2103" w:type="dxa"/>
            <w:shd w:val="clear" w:color="auto" w:fill="808080"/>
          </w:tcPr>
          <w:p w14:paraId="6D00C7F4" w14:textId="77777777" w:rsidR="00EE7A96" w:rsidRPr="00675DAA" w:rsidRDefault="00EE7A96" w:rsidP="0080029F">
            <w:r w:rsidRPr="00675DAA">
              <w:t>Attribute</w:t>
            </w:r>
          </w:p>
        </w:tc>
        <w:tc>
          <w:tcPr>
            <w:tcW w:w="1260" w:type="dxa"/>
            <w:shd w:val="clear" w:color="auto" w:fill="808080"/>
          </w:tcPr>
          <w:p w14:paraId="5203D49D" w14:textId="77777777" w:rsidR="00EE7A96" w:rsidRPr="003539B2" w:rsidRDefault="00EE7A96" w:rsidP="0080029F">
            <w:r w:rsidRPr="00675DAA">
              <w:t>Cardinality</w:t>
            </w:r>
          </w:p>
        </w:tc>
        <w:tc>
          <w:tcPr>
            <w:tcW w:w="1350" w:type="dxa"/>
            <w:shd w:val="clear" w:color="auto" w:fill="808080"/>
          </w:tcPr>
          <w:p w14:paraId="78005BBB" w14:textId="77777777" w:rsidR="00EE7A96" w:rsidRPr="00675DAA" w:rsidRDefault="00EE7A96" w:rsidP="0080029F">
            <w:r w:rsidRPr="00675DAA">
              <w:t>Value(s) Allowed</w:t>
            </w:r>
          </w:p>
          <w:p w14:paraId="40CC06D3" w14:textId="77777777" w:rsidR="00EE7A96" w:rsidRPr="00675DAA" w:rsidRDefault="00EE7A96" w:rsidP="0080029F">
            <w:r w:rsidRPr="00675DAA">
              <w:t>Examples</w:t>
            </w:r>
          </w:p>
        </w:tc>
        <w:tc>
          <w:tcPr>
            <w:tcW w:w="2520" w:type="dxa"/>
            <w:shd w:val="clear" w:color="auto" w:fill="808080"/>
          </w:tcPr>
          <w:p w14:paraId="6E2EAA16" w14:textId="77777777" w:rsidR="00EE7A96" w:rsidRPr="00675DAA" w:rsidRDefault="00EE7A96" w:rsidP="0080029F">
            <w:r w:rsidRPr="00675DAA">
              <w:t>Description</w:t>
            </w:r>
          </w:p>
          <w:p w14:paraId="0F3FFB3E" w14:textId="77777777" w:rsidR="00EE7A96" w:rsidRPr="00675DAA" w:rsidRDefault="00EE7A96" w:rsidP="0080029F">
            <w:r w:rsidRPr="00675DAA">
              <w:t>Instructions</w:t>
            </w:r>
          </w:p>
        </w:tc>
      </w:tr>
      <w:tr w:rsidR="00EE7A96" w:rsidRPr="00675DAA" w14:paraId="413E6045" w14:textId="77777777" w:rsidTr="00C66D2F">
        <w:trPr>
          <w:cantSplit/>
        </w:trPr>
        <w:tc>
          <w:tcPr>
            <w:tcW w:w="2127" w:type="dxa"/>
            <w:vMerge w:val="restart"/>
          </w:tcPr>
          <w:p w14:paraId="2F57B589" w14:textId="77777777" w:rsidR="00EE7A96" w:rsidRPr="00675DAA" w:rsidRDefault="00EE7A96" w:rsidP="0080029F">
            <w:r w:rsidRPr="00675DAA">
              <w:t>typeId</w:t>
            </w:r>
          </w:p>
        </w:tc>
        <w:tc>
          <w:tcPr>
            <w:tcW w:w="2103" w:type="dxa"/>
            <w:shd w:val="clear" w:color="auto" w:fill="D9D9D9"/>
          </w:tcPr>
          <w:p w14:paraId="52DC230F" w14:textId="77777777" w:rsidR="00EE7A96" w:rsidRPr="00675DAA" w:rsidRDefault="00EE7A96" w:rsidP="0080029F">
            <w:r w:rsidRPr="00675DAA">
              <w:t>N/A</w:t>
            </w:r>
          </w:p>
        </w:tc>
        <w:tc>
          <w:tcPr>
            <w:tcW w:w="1260" w:type="dxa"/>
            <w:shd w:val="clear" w:color="auto" w:fill="D9D9D9"/>
          </w:tcPr>
          <w:p w14:paraId="6239CB91" w14:textId="77777777" w:rsidR="00EE7A96" w:rsidRPr="00675DAA" w:rsidRDefault="00EE7A96" w:rsidP="0080029F">
            <w:r w:rsidRPr="00675DAA">
              <w:t>1:1</w:t>
            </w:r>
          </w:p>
        </w:tc>
        <w:tc>
          <w:tcPr>
            <w:tcW w:w="1350" w:type="dxa"/>
            <w:shd w:val="clear" w:color="auto" w:fill="D9D9D9"/>
          </w:tcPr>
          <w:p w14:paraId="5E4360B3" w14:textId="77777777" w:rsidR="00EE7A96" w:rsidRPr="00675DAA" w:rsidRDefault="00EE7A96" w:rsidP="0080029F"/>
        </w:tc>
        <w:tc>
          <w:tcPr>
            <w:tcW w:w="2520" w:type="dxa"/>
            <w:shd w:val="clear" w:color="auto" w:fill="D9D9D9"/>
          </w:tcPr>
          <w:p w14:paraId="59E1A9DD" w14:textId="77777777" w:rsidR="00EE7A96" w:rsidRPr="00675DAA" w:rsidRDefault="002347C8" w:rsidP="0080029F">
            <w:r w:rsidRPr="00675DAA">
              <w:t xml:space="preserve">Identifies that the document is a </w:t>
            </w:r>
            <w:r w:rsidR="002D0332">
              <w:t>HPFB</w:t>
            </w:r>
            <w:r w:rsidRPr="00675DAA">
              <w:t xml:space="preserve"> specified document</w:t>
            </w:r>
          </w:p>
        </w:tc>
      </w:tr>
      <w:tr w:rsidR="00EE7A96" w:rsidRPr="00675DAA" w14:paraId="499BA6DC" w14:textId="77777777" w:rsidTr="00C66D2F">
        <w:trPr>
          <w:cantSplit/>
        </w:trPr>
        <w:tc>
          <w:tcPr>
            <w:tcW w:w="2127" w:type="dxa"/>
            <w:vMerge/>
          </w:tcPr>
          <w:p w14:paraId="110020DE" w14:textId="77777777" w:rsidR="00EE7A96" w:rsidRPr="00675DAA" w:rsidRDefault="00EE7A96" w:rsidP="0080029F"/>
        </w:tc>
        <w:tc>
          <w:tcPr>
            <w:tcW w:w="2103" w:type="dxa"/>
          </w:tcPr>
          <w:p w14:paraId="4CF9AA68" w14:textId="77777777" w:rsidR="00EE7A96" w:rsidRPr="00675DAA" w:rsidRDefault="00EE7A96" w:rsidP="0080029F">
            <w:r w:rsidRPr="00675DAA">
              <w:t>assigningAuthorityName</w:t>
            </w:r>
          </w:p>
        </w:tc>
        <w:tc>
          <w:tcPr>
            <w:tcW w:w="1260" w:type="dxa"/>
          </w:tcPr>
          <w:p w14:paraId="210B35BE" w14:textId="77777777" w:rsidR="002F1736" w:rsidRPr="00675DAA" w:rsidRDefault="00EE7A96" w:rsidP="0080029F">
            <w:r w:rsidRPr="00675DAA">
              <w:t>1:1</w:t>
            </w:r>
          </w:p>
        </w:tc>
        <w:tc>
          <w:tcPr>
            <w:tcW w:w="1350" w:type="dxa"/>
          </w:tcPr>
          <w:p w14:paraId="46198B52" w14:textId="77777777" w:rsidR="00EE7A96" w:rsidRPr="00675DAA" w:rsidRDefault="00EE7A96" w:rsidP="0080029F"/>
        </w:tc>
        <w:tc>
          <w:tcPr>
            <w:tcW w:w="2520" w:type="dxa"/>
          </w:tcPr>
          <w:p w14:paraId="5D02A5B3" w14:textId="77777777" w:rsidR="00EE7A96" w:rsidRPr="00675DAA" w:rsidRDefault="00EE7A96" w:rsidP="0080029F"/>
        </w:tc>
      </w:tr>
      <w:tr w:rsidR="00D76A0D" w:rsidRPr="00675DAA" w14:paraId="6DA635BC" w14:textId="77777777" w:rsidTr="00C66D2F">
        <w:trPr>
          <w:cantSplit/>
        </w:trPr>
        <w:tc>
          <w:tcPr>
            <w:tcW w:w="2127" w:type="dxa"/>
          </w:tcPr>
          <w:p w14:paraId="735D0FCC" w14:textId="77777777" w:rsidR="00D76A0D" w:rsidRPr="00675DAA" w:rsidRDefault="00D76A0D" w:rsidP="0080029F"/>
        </w:tc>
        <w:tc>
          <w:tcPr>
            <w:tcW w:w="2103" w:type="dxa"/>
          </w:tcPr>
          <w:p w14:paraId="5434090F" w14:textId="77777777" w:rsidR="00D76A0D" w:rsidRPr="00675DAA" w:rsidRDefault="00D76A0D" w:rsidP="0080029F"/>
        </w:tc>
        <w:tc>
          <w:tcPr>
            <w:tcW w:w="1260" w:type="dxa"/>
          </w:tcPr>
          <w:p w14:paraId="6B4C5957" w14:textId="77777777" w:rsidR="00D76A0D" w:rsidRPr="00675DAA" w:rsidRDefault="00D76A0D" w:rsidP="0080029F"/>
        </w:tc>
        <w:tc>
          <w:tcPr>
            <w:tcW w:w="1350" w:type="dxa"/>
          </w:tcPr>
          <w:p w14:paraId="6B0C5716" w14:textId="77777777" w:rsidR="00D76A0D" w:rsidRPr="00675DAA" w:rsidRDefault="00D76A0D" w:rsidP="0080029F"/>
        </w:tc>
        <w:tc>
          <w:tcPr>
            <w:tcW w:w="2520" w:type="dxa"/>
          </w:tcPr>
          <w:p w14:paraId="5375EA31" w14:textId="77777777" w:rsidR="00D76A0D" w:rsidRPr="00675DAA" w:rsidRDefault="00D76A0D" w:rsidP="0080029F"/>
        </w:tc>
      </w:tr>
      <w:tr w:rsidR="00EE7A96" w:rsidRPr="00675DAA" w14:paraId="77920017" w14:textId="77777777" w:rsidTr="00C66D2F">
        <w:trPr>
          <w:cantSplit/>
        </w:trPr>
        <w:tc>
          <w:tcPr>
            <w:tcW w:w="2127" w:type="dxa"/>
            <w:shd w:val="clear" w:color="auto" w:fill="808080"/>
          </w:tcPr>
          <w:p w14:paraId="1C6868A2" w14:textId="77777777" w:rsidR="00EE7A96" w:rsidRPr="00675DAA" w:rsidRDefault="00EE7A96" w:rsidP="0080029F">
            <w:r w:rsidRPr="00675DAA">
              <w:t>Conformance</w:t>
            </w:r>
          </w:p>
        </w:tc>
        <w:tc>
          <w:tcPr>
            <w:tcW w:w="7233" w:type="dxa"/>
            <w:gridSpan w:val="4"/>
          </w:tcPr>
          <w:p w14:paraId="6C82C1BA" w14:textId="77777777" w:rsidR="007F7A5D" w:rsidRDefault="007F7A5D" w:rsidP="00C00C2B">
            <w:pPr>
              <w:pStyle w:val="ListParagraph"/>
              <w:numPr>
                <w:ilvl w:val="0"/>
                <w:numId w:val="16"/>
              </w:numPr>
            </w:pPr>
            <w:r>
              <w:t xml:space="preserve">There is a </w:t>
            </w:r>
            <w:r w:rsidRPr="00675DAA">
              <w:t>typeId</w:t>
            </w:r>
            <w:r>
              <w:t xml:space="preserve"> element</w:t>
            </w:r>
          </w:p>
          <w:p w14:paraId="6F4EE338" w14:textId="77777777" w:rsidR="007F7A5D" w:rsidRPr="00C13369" w:rsidRDefault="00487FE5" w:rsidP="00EE43D9">
            <w:pPr>
              <w:pStyle w:val="ListParagraph"/>
              <w:numPr>
                <w:ilvl w:val="0"/>
                <w:numId w:val="210"/>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14:paraId="406FD5DA" w14:textId="77777777" w:rsidR="007F7A5D" w:rsidRPr="007F7A5D" w:rsidRDefault="00487FE5" w:rsidP="00EE43D9">
            <w:pPr>
              <w:pStyle w:val="ListParagraph"/>
              <w:numPr>
                <w:ilvl w:val="0"/>
                <w:numId w:val="210"/>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14:paraId="1D6BE570" w14:textId="77777777" w:rsidR="007F7A5D" w:rsidRDefault="007F7A5D" w:rsidP="0080029F">
            <w:pPr>
              <w:pStyle w:val="ListParagraph"/>
            </w:pPr>
          </w:p>
          <w:p w14:paraId="4F4DB9FA" w14:textId="77777777" w:rsidR="00BF1056" w:rsidRDefault="00EE7A96" w:rsidP="00C00C2B">
            <w:pPr>
              <w:pStyle w:val="ListParagraph"/>
              <w:numPr>
                <w:ilvl w:val="0"/>
                <w:numId w:val="16"/>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14:paraId="73E47FD0" w14:textId="77777777" w:rsidR="00BF1056" w:rsidRPr="00BF1056" w:rsidRDefault="00487FE5" w:rsidP="00C00C2B">
            <w:pPr>
              <w:pStyle w:val="ListParagraph"/>
              <w:numPr>
                <w:ilvl w:val="0"/>
                <w:numId w:val="48"/>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14:paraId="20084028" w14:textId="0A971748" w:rsidR="007F7A5D" w:rsidRPr="00BF1056" w:rsidRDefault="00EE7A96" w:rsidP="00C00C2B">
            <w:pPr>
              <w:pStyle w:val="ListParagraph"/>
              <w:numPr>
                <w:ilvl w:val="0"/>
                <w:numId w:val="48"/>
              </w:numPr>
              <w:rPr>
                <w:highlight w:val="white"/>
              </w:rPr>
            </w:pPr>
            <w:del w:id="546" w:author="pbx" w:date="2017-12-12T17:47:00Z">
              <w:r w:rsidRPr="003539B2">
                <w:delText xml:space="preserve">The </w:delText>
              </w:r>
              <w:r w:rsidRPr="00675DAA">
                <w:delText xml:space="preserve">assigningAuthorityName </w:delText>
              </w:r>
            </w:del>
            <w:r w:rsidR="00E13620">
              <w:rPr>
                <w:highlight w:val="white"/>
              </w:rPr>
              <w:t>SPL Rule 10</w:t>
            </w:r>
            <w:r w:rsidR="00EA3099" w:rsidRPr="00BF1056">
              <w:rPr>
                <w:highlight w:val="white"/>
              </w:rPr>
              <w:t xml:space="preserve"> identifies that the attribute value is incorrect.</w:t>
            </w:r>
          </w:p>
        </w:tc>
      </w:tr>
    </w:tbl>
    <w:p w14:paraId="371A7016" w14:textId="77777777" w:rsidR="00EE7A96"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14:paraId="6B789CC4" w14:textId="77777777" w:rsidTr="002D0332">
        <w:trPr>
          <w:cantSplit/>
          <w:trHeight w:val="580"/>
          <w:tblHeader/>
        </w:trPr>
        <w:tc>
          <w:tcPr>
            <w:tcW w:w="2127" w:type="dxa"/>
            <w:shd w:val="clear" w:color="auto" w:fill="808080"/>
          </w:tcPr>
          <w:p w14:paraId="0C4ACE0B" w14:textId="77777777" w:rsidR="00A0773D" w:rsidRPr="003539B2" w:rsidRDefault="00A0773D" w:rsidP="0080029F">
            <w:r w:rsidRPr="00675DAA">
              <w:t>Element</w:t>
            </w:r>
          </w:p>
        </w:tc>
        <w:tc>
          <w:tcPr>
            <w:tcW w:w="2103" w:type="dxa"/>
            <w:shd w:val="clear" w:color="auto" w:fill="808080"/>
          </w:tcPr>
          <w:p w14:paraId="2CCF2B81" w14:textId="77777777" w:rsidR="00A0773D" w:rsidRPr="00675DAA" w:rsidRDefault="00A0773D" w:rsidP="0080029F">
            <w:r w:rsidRPr="00675DAA">
              <w:t>Attribute</w:t>
            </w:r>
          </w:p>
        </w:tc>
        <w:tc>
          <w:tcPr>
            <w:tcW w:w="1260" w:type="dxa"/>
            <w:shd w:val="clear" w:color="auto" w:fill="808080"/>
          </w:tcPr>
          <w:p w14:paraId="22C4AD7C" w14:textId="77777777" w:rsidR="00A0773D" w:rsidRPr="003539B2" w:rsidRDefault="00A0773D" w:rsidP="0080029F">
            <w:r w:rsidRPr="00675DAA">
              <w:t>Cardinality</w:t>
            </w:r>
          </w:p>
        </w:tc>
        <w:tc>
          <w:tcPr>
            <w:tcW w:w="1350" w:type="dxa"/>
            <w:shd w:val="clear" w:color="auto" w:fill="808080"/>
          </w:tcPr>
          <w:p w14:paraId="6E403BAC" w14:textId="77777777" w:rsidR="00A0773D" w:rsidRPr="00675DAA" w:rsidRDefault="00A0773D" w:rsidP="0080029F">
            <w:r w:rsidRPr="00675DAA">
              <w:t>Value(s) Allowed</w:t>
            </w:r>
          </w:p>
          <w:p w14:paraId="313E1638" w14:textId="77777777" w:rsidR="00A0773D" w:rsidRPr="00675DAA" w:rsidRDefault="00A0773D" w:rsidP="0080029F">
            <w:r w:rsidRPr="00675DAA">
              <w:t>Examples</w:t>
            </w:r>
          </w:p>
        </w:tc>
        <w:tc>
          <w:tcPr>
            <w:tcW w:w="2520" w:type="dxa"/>
            <w:shd w:val="clear" w:color="auto" w:fill="808080"/>
          </w:tcPr>
          <w:p w14:paraId="35E72901" w14:textId="77777777" w:rsidR="00A0773D" w:rsidRPr="00675DAA" w:rsidRDefault="00A0773D" w:rsidP="0080029F">
            <w:r w:rsidRPr="00675DAA">
              <w:t>Description</w:t>
            </w:r>
          </w:p>
          <w:p w14:paraId="001CC9DC" w14:textId="77777777" w:rsidR="00A0773D" w:rsidRPr="00675DAA" w:rsidRDefault="00A0773D" w:rsidP="0080029F">
            <w:r w:rsidRPr="00675DAA">
              <w:t>Instructions</w:t>
            </w:r>
          </w:p>
        </w:tc>
      </w:tr>
      <w:tr w:rsidR="00A0773D" w:rsidRPr="00675DAA" w14:paraId="67BAB332" w14:textId="77777777" w:rsidTr="002D0332">
        <w:trPr>
          <w:cantSplit/>
        </w:trPr>
        <w:tc>
          <w:tcPr>
            <w:tcW w:w="2127" w:type="dxa"/>
            <w:vMerge w:val="restart"/>
          </w:tcPr>
          <w:p w14:paraId="0D22EC9D" w14:textId="77777777" w:rsidR="00A0773D" w:rsidRPr="00675DAA" w:rsidRDefault="00A0773D" w:rsidP="0080029F">
            <w:r>
              <w:lastRenderedPageBreak/>
              <w:t>template</w:t>
            </w:r>
            <w:r w:rsidRPr="00675DAA">
              <w:t>Id</w:t>
            </w:r>
          </w:p>
        </w:tc>
        <w:tc>
          <w:tcPr>
            <w:tcW w:w="2103" w:type="dxa"/>
            <w:shd w:val="clear" w:color="auto" w:fill="D9D9D9"/>
          </w:tcPr>
          <w:p w14:paraId="0FDC09FF" w14:textId="77777777" w:rsidR="00A0773D" w:rsidRPr="00675DAA" w:rsidRDefault="00A0773D" w:rsidP="0080029F">
            <w:r w:rsidRPr="00675DAA">
              <w:t>N/A</w:t>
            </w:r>
          </w:p>
        </w:tc>
        <w:tc>
          <w:tcPr>
            <w:tcW w:w="1260" w:type="dxa"/>
            <w:shd w:val="clear" w:color="auto" w:fill="D9D9D9"/>
          </w:tcPr>
          <w:p w14:paraId="07782FA4" w14:textId="77777777" w:rsidR="00A0773D" w:rsidRPr="00675DAA" w:rsidRDefault="00AC4EB5" w:rsidP="0080029F">
            <w:r>
              <w:t>1:n</w:t>
            </w:r>
          </w:p>
        </w:tc>
        <w:tc>
          <w:tcPr>
            <w:tcW w:w="1350" w:type="dxa"/>
            <w:shd w:val="clear" w:color="auto" w:fill="D9D9D9"/>
          </w:tcPr>
          <w:p w14:paraId="28C85C4E" w14:textId="77777777" w:rsidR="00A0773D" w:rsidRPr="00675DAA" w:rsidRDefault="00A0773D" w:rsidP="0080029F"/>
        </w:tc>
        <w:tc>
          <w:tcPr>
            <w:tcW w:w="2520" w:type="dxa"/>
            <w:shd w:val="clear" w:color="auto" w:fill="D9D9D9"/>
          </w:tcPr>
          <w:p w14:paraId="2989D8E1" w14:textId="77777777" w:rsidR="00A0773D" w:rsidRDefault="00A0773D" w:rsidP="0080029F">
            <w:r w:rsidRPr="00675DAA">
              <w:t>Provides a</w:t>
            </w:r>
            <w:r w:rsidR="007F7BE9">
              <w:t>n</w:t>
            </w:r>
            <w:r w:rsidRPr="00675DAA">
              <w:t xml:space="preserve"> ID for the </w:t>
            </w:r>
            <w:r>
              <w:t>document template</w:t>
            </w:r>
            <w:r w:rsidR="00BD23A8">
              <w:t>.</w:t>
            </w:r>
          </w:p>
          <w:p w14:paraId="28520096" w14:textId="77777777" w:rsidR="00BD23A8" w:rsidRDefault="00BD23A8" w:rsidP="0080029F"/>
          <w:p w14:paraId="6CED53F4" w14:textId="77777777" w:rsidR="00BD23A8" w:rsidRPr="00675DAA" w:rsidRDefault="00BD23A8" w:rsidP="0080029F">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14:paraId="071B7F18" w14:textId="77777777" w:rsidTr="002D0332">
        <w:trPr>
          <w:cantSplit/>
        </w:trPr>
        <w:tc>
          <w:tcPr>
            <w:tcW w:w="2127" w:type="dxa"/>
            <w:vMerge/>
          </w:tcPr>
          <w:p w14:paraId="0079733D" w14:textId="77777777" w:rsidR="00A0773D" w:rsidRPr="00675DAA" w:rsidRDefault="00A0773D" w:rsidP="0080029F"/>
        </w:tc>
        <w:tc>
          <w:tcPr>
            <w:tcW w:w="2103" w:type="dxa"/>
          </w:tcPr>
          <w:p w14:paraId="4E46981E" w14:textId="77777777" w:rsidR="00A0773D" w:rsidRPr="00675DAA" w:rsidRDefault="00D76A0D" w:rsidP="0080029F">
            <w:r>
              <w:t>r</w:t>
            </w:r>
            <w:r w:rsidR="00A0773D" w:rsidRPr="00675DAA">
              <w:t>oot</w:t>
            </w:r>
          </w:p>
        </w:tc>
        <w:tc>
          <w:tcPr>
            <w:tcW w:w="1260" w:type="dxa"/>
          </w:tcPr>
          <w:p w14:paraId="05469025" w14:textId="77777777" w:rsidR="00A0773D" w:rsidRPr="00675DAA" w:rsidRDefault="00A0773D" w:rsidP="0080029F">
            <w:r w:rsidRPr="00675DAA">
              <w:t>1:1</w:t>
            </w:r>
          </w:p>
        </w:tc>
        <w:tc>
          <w:tcPr>
            <w:tcW w:w="1350" w:type="dxa"/>
          </w:tcPr>
          <w:p w14:paraId="7F1480D4" w14:textId="77777777" w:rsidR="00A0773D" w:rsidRPr="00675DAA" w:rsidRDefault="00A0773D" w:rsidP="0080029F"/>
        </w:tc>
        <w:tc>
          <w:tcPr>
            <w:tcW w:w="2520" w:type="dxa"/>
          </w:tcPr>
          <w:p w14:paraId="509F375B" w14:textId="77777777" w:rsidR="00A0773D" w:rsidRPr="00675DAA" w:rsidRDefault="00A0773D" w:rsidP="0080029F"/>
        </w:tc>
      </w:tr>
      <w:tr w:rsidR="00D76A0D" w:rsidRPr="00675DAA" w14:paraId="6932ACAF" w14:textId="77777777" w:rsidTr="002D0332">
        <w:trPr>
          <w:cantSplit/>
        </w:trPr>
        <w:tc>
          <w:tcPr>
            <w:tcW w:w="2127" w:type="dxa"/>
          </w:tcPr>
          <w:p w14:paraId="44E777D0" w14:textId="77777777" w:rsidR="00D76A0D" w:rsidRPr="00675DAA" w:rsidRDefault="00D76A0D" w:rsidP="0080029F"/>
        </w:tc>
        <w:tc>
          <w:tcPr>
            <w:tcW w:w="2103" w:type="dxa"/>
          </w:tcPr>
          <w:p w14:paraId="7EEC33F6" w14:textId="77777777" w:rsidR="00D76A0D" w:rsidRDefault="00D76A0D" w:rsidP="0080029F">
            <w:r w:rsidRPr="00A0773D">
              <w:t>extension</w:t>
            </w:r>
          </w:p>
        </w:tc>
        <w:tc>
          <w:tcPr>
            <w:tcW w:w="1260" w:type="dxa"/>
          </w:tcPr>
          <w:p w14:paraId="4692568F" w14:textId="77777777" w:rsidR="00D76A0D" w:rsidRPr="00675DAA" w:rsidRDefault="00D76A0D" w:rsidP="0080029F">
            <w:r>
              <w:t>1:1</w:t>
            </w:r>
          </w:p>
        </w:tc>
        <w:tc>
          <w:tcPr>
            <w:tcW w:w="1350" w:type="dxa"/>
          </w:tcPr>
          <w:p w14:paraId="770F7EE4" w14:textId="77777777" w:rsidR="00D76A0D" w:rsidRPr="00675DAA" w:rsidRDefault="00D76A0D" w:rsidP="0080029F"/>
        </w:tc>
        <w:tc>
          <w:tcPr>
            <w:tcW w:w="2520" w:type="dxa"/>
          </w:tcPr>
          <w:p w14:paraId="2883F3F4" w14:textId="77777777" w:rsidR="00D76A0D" w:rsidRPr="00675DAA" w:rsidRDefault="00D76A0D" w:rsidP="0080029F"/>
        </w:tc>
      </w:tr>
      <w:tr w:rsidR="00A0773D" w:rsidRPr="00675DAA" w14:paraId="221796E5" w14:textId="77777777" w:rsidTr="002D0332">
        <w:trPr>
          <w:cantSplit/>
        </w:trPr>
        <w:tc>
          <w:tcPr>
            <w:tcW w:w="2127" w:type="dxa"/>
            <w:shd w:val="clear" w:color="auto" w:fill="808080"/>
          </w:tcPr>
          <w:p w14:paraId="581795A2" w14:textId="77777777" w:rsidR="00A0773D" w:rsidRPr="00675DAA" w:rsidRDefault="00A0773D" w:rsidP="0080029F">
            <w:r w:rsidRPr="00675DAA">
              <w:t>Conformance</w:t>
            </w:r>
          </w:p>
        </w:tc>
        <w:tc>
          <w:tcPr>
            <w:tcW w:w="7233" w:type="dxa"/>
            <w:gridSpan w:val="4"/>
          </w:tcPr>
          <w:p w14:paraId="1BD43C73" w14:textId="77777777" w:rsidR="007F7A5D" w:rsidRDefault="00AC4EB5" w:rsidP="00C00C2B">
            <w:pPr>
              <w:pStyle w:val="ListParagraph"/>
              <w:numPr>
                <w:ilvl w:val="0"/>
                <w:numId w:val="49"/>
              </w:numPr>
            </w:pPr>
            <w:r>
              <w:t>There is one or more</w:t>
            </w:r>
            <w:r w:rsidR="007F7A5D">
              <w:t xml:space="preserve"> templateId element</w:t>
            </w:r>
            <w:r>
              <w:t>s</w:t>
            </w:r>
          </w:p>
          <w:p w14:paraId="381FBE07" w14:textId="77777777" w:rsidR="0029029C" w:rsidRPr="00C13369" w:rsidRDefault="00487FE5" w:rsidP="00C00C2B">
            <w:pPr>
              <w:pStyle w:val="ListParagraph"/>
              <w:numPr>
                <w:ilvl w:val="0"/>
                <w:numId w:val="96"/>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34C9D980" w14:textId="77777777" w:rsidR="007F7A5D" w:rsidRDefault="007F7A5D" w:rsidP="0080029F">
            <w:pPr>
              <w:pStyle w:val="ListParagraph"/>
            </w:pPr>
          </w:p>
          <w:p w14:paraId="3EA9DDDD" w14:textId="77777777" w:rsidR="00A0773D" w:rsidRDefault="00A0773D" w:rsidP="00C00C2B">
            <w:pPr>
              <w:pStyle w:val="ListParagraph"/>
              <w:numPr>
                <w:ilvl w:val="0"/>
                <w:numId w:val="49"/>
              </w:numPr>
            </w:pPr>
            <w:r w:rsidRPr="00675DAA">
              <w:t xml:space="preserve">There </w:t>
            </w:r>
            <w:r w:rsidR="00AC4EB5">
              <w:t xml:space="preserve">will be a templateId element where the </w:t>
            </w:r>
            <w:r w:rsidRPr="00675DAA">
              <w:t>root</w:t>
            </w:r>
            <w:r w:rsidR="00D76A0D">
              <w:t xml:space="preserve"> </w:t>
            </w:r>
            <w:r w:rsidR="00C529B1">
              <w:t>attribute</w:t>
            </w:r>
            <w:r w:rsidR="00BF1056">
              <w:t xml:space="preserve"> value </w:t>
            </w:r>
            <w:r w:rsidR="00AC4EB5">
              <w:t>is</w:t>
            </w:r>
            <w:r w:rsidR="00BF1056">
              <w:t>: 2.16.840.1.113883.2.20.6.9</w:t>
            </w:r>
            <w:r w:rsidR="00AC4EB5">
              <w:t xml:space="preserve"> and the value of the </w:t>
            </w:r>
            <w:r w:rsidR="00AC4EB5" w:rsidRPr="00A0773D">
              <w:t>extension</w:t>
            </w:r>
            <w:r w:rsidR="00AC4EB5">
              <w:t xml:space="preserve"> attribute derived from the OID.</w:t>
            </w:r>
          </w:p>
          <w:p w14:paraId="15B14360" w14:textId="77777777" w:rsidR="00BF1056" w:rsidRDefault="00487FE5" w:rsidP="00C00C2B">
            <w:pPr>
              <w:pStyle w:val="ListParagraph"/>
              <w:numPr>
                <w:ilvl w:val="0"/>
                <w:numId w:val="9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4C72766B" w14:textId="77777777" w:rsidR="00AC4EB5" w:rsidRDefault="00487FE5" w:rsidP="00C00C2B">
            <w:pPr>
              <w:pStyle w:val="ListParagraph"/>
              <w:numPr>
                <w:ilvl w:val="0"/>
                <w:numId w:val="97"/>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14:paraId="5E35B7B8" w14:textId="77777777" w:rsidR="00AC4EB5" w:rsidRDefault="00487FE5" w:rsidP="00C00C2B">
            <w:pPr>
              <w:pStyle w:val="ListParagraph"/>
              <w:numPr>
                <w:ilvl w:val="0"/>
                <w:numId w:val="97"/>
              </w:numPr>
              <w:rPr>
                <w:highlight w:val="white"/>
              </w:rPr>
            </w:pPr>
            <w:r w:rsidRPr="00AC4EB5">
              <w:rPr>
                <w:highlight w:val="white"/>
              </w:rPr>
              <w:t>SPL Rule 5</w:t>
            </w:r>
            <w:r w:rsidR="00D76A0D" w:rsidRPr="00AC4EB5">
              <w:rPr>
                <w:highlight w:val="white"/>
              </w:rPr>
              <w:t xml:space="preserve"> identifies that the attribute has not been defined.</w:t>
            </w:r>
          </w:p>
          <w:p w14:paraId="4DD5E74F" w14:textId="77777777" w:rsidR="00B2359F" w:rsidRPr="003331B7" w:rsidRDefault="009B00F5" w:rsidP="00C00C2B">
            <w:pPr>
              <w:pStyle w:val="ListParagraph"/>
              <w:numPr>
                <w:ilvl w:val="0"/>
                <w:numId w:val="97"/>
              </w:numPr>
              <w:rPr>
                <w:highlight w:val="white"/>
              </w:rPr>
            </w:pPr>
            <w:r w:rsidRPr="00AC4EB5">
              <w:rPr>
                <w:highlight w:val="white"/>
              </w:rPr>
              <w:t xml:space="preserve">SPL Rule 8 </w:t>
            </w:r>
            <w:r w:rsidR="009F05AC" w:rsidRPr="00AC4EB5">
              <w:rPr>
                <w:highlight w:val="white"/>
              </w:rPr>
              <w:t>identifies that the code is not in the CV</w:t>
            </w:r>
            <w:r w:rsidR="00C529B1" w:rsidRPr="00AC4EB5">
              <w:rPr>
                <w:highlight w:val="white"/>
              </w:rPr>
              <w:t>.</w:t>
            </w:r>
          </w:p>
        </w:tc>
      </w:tr>
    </w:tbl>
    <w:p w14:paraId="7E0496D2" w14:textId="77777777" w:rsidR="00A0773D" w:rsidRPr="00675DAA" w:rsidRDefault="00A0773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14:paraId="1C5BBB03" w14:textId="77777777" w:rsidTr="00C66D2F">
        <w:trPr>
          <w:cantSplit/>
          <w:trHeight w:val="580"/>
          <w:tblHeader/>
        </w:trPr>
        <w:tc>
          <w:tcPr>
            <w:tcW w:w="2127" w:type="dxa"/>
            <w:shd w:val="clear" w:color="auto" w:fill="808080"/>
          </w:tcPr>
          <w:p w14:paraId="111AE902" w14:textId="77777777" w:rsidR="006E3DDE" w:rsidRPr="003539B2" w:rsidRDefault="006E3DDE" w:rsidP="0080029F">
            <w:r w:rsidRPr="00675DAA">
              <w:t>Element</w:t>
            </w:r>
          </w:p>
        </w:tc>
        <w:tc>
          <w:tcPr>
            <w:tcW w:w="2103" w:type="dxa"/>
            <w:shd w:val="clear" w:color="auto" w:fill="808080"/>
          </w:tcPr>
          <w:p w14:paraId="5069A8CC" w14:textId="77777777" w:rsidR="006E3DDE" w:rsidRPr="00675DAA" w:rsidRDefault="006E3DDE" w:rsidP="0080029F">
            <w:r w:rsidRPr="00675DAA">
              <w:t>Attribute</w:t>
            </w:r>
          </w:p>
        </w:tc>
        <w:tc>
          <w:tcPr>
            <w:tcW w:w="1260" w:type="dxa"/>
            <w:shd w:val="clear" w:color="auto" w:fill="808080"/>
          </w:tcPr>
          <w:p w14:paraId="007D875C" w14:textId="77777777" w:rsidR="006E3DDE" w:rsidRPr="003539B2" w:rsidRDefault="006E3DDE" w:rsidP="0080029F">
            <w:r w:rsidRPr="00675DAA">
              <w:t>Cardinality</w:t>
            </w:r>
          </w:p>
        </w:tc>
        <w:tc>
          <w:tcPr>
            <w:tcW w:w="1350" w:type="dxa"/>
            <w:shd w:val="clear" w:color="auto" w:fill="808080"/>
          </w:tcPr>
          <w:p w14:paraId="6ABE8174" w14:textId="77777777" w:rsidR="006E3DDE" w:rsidRPr="00675DAA" w:rsidRDefault="006E3DDE" w:rsidP="0080029F">
            <w:r w:rsidRPr="00675DAA">
              <w:t>Value(s) Allowed</w:t>
            </w:r>
          </w:p>
          <w:p w14:paraId="29791F5A" w14:textId="77777777" w:rsidR="006E3DDE" w:rsidRPr="00675DAA" w:rsidRDefault="006E3DDE" w:rsidP="0080029F">
            <w:r w:rsidRPr="00675DAA">
              <w:t>Examples</w:t>
            </w:r>
          </w:p>
        </w:tc>
        <w:tc>
          <w:tcPr>
            <w:tcW w:w="2520" w:type="dxa"/>
            <w:shd w:val="clear" w:color="auto" w:fill="808080"/>
          </w:tcPr>
          <w:p w14:paraId="26B48754" w14:textId="77777777" w:rsidR="006E3DDE" w:rsidRPr="00675DAA" w:rsidRDefault="006E3DDE" w:rsidP="0080029F">
            <w:r w:rsidRPr="00675DAA">
              <w:t>Description</w:t>
            </w:r>
          </w:p>
          <w:p w14:paraId="76B86DDD" w14:textId="77777777" w:rsidR="006E3DDE" w:rsidRPr="00675DAA" w:rsidRDefault="006E3DDE" w:rsidP="0080029F">
            <w:r w:rsidRPr="00675DAA">
              <w:t>Instructions</w:t>
            </w:r>
          </w:p>
        </w:tc>
      </w:tr>
      <w:tr w:rsidR="006E3DDE" w:rsidRPr="00675DAA" w14:paraId="0F6A5087" w14:textId="77777777" w:rsidTr="00C66D2F">
        <w:trPr>
          <w:cantSplit/>
        </w:trPr>
        <w:tc>
          <w:tcPr>
            <w:tcW w:w="2127" w:type="dxa"/>
            <w:vMerge w:val="restart"/>
          </w:tcPr>
          <w:p w14:paraId="06222228" w14:textId="77777777" w:rsidR="006E3DDE" w:rsidRPr="00675DAA" w:rsidRDefault="007B1C65" w:rsidP="0080029F">
            <w:r>
              <w:t>i</w:t>
            </w:r>
            <w:r w:rsidR="006E3DDE" w:rsidRPr="00675DAA">
              <w:t>d</w:t>
            </w:r>
          </w:p>
        </w:tc>
        <w:tc>
          <w:tcPr>
            <w:tcW w:w="2103" w:type="dxa"/>
            <w:shd w:val="clear" w:color="auto" w:fill="D9D9D9"/>
          </w:tcPr>
          <w:p w14:paraId="6685179E" w14:textId="77777777" w:rsidR="006E3DDE" w:rsidRPr="00675DAA" w:rsidRDefault="006E3DDE" w:rsidP="0080029F">
            <w:r w:rsidRPr="00675DAA">
              <w:t>N/A</w:t>
            </w:r>
          </w:p>
        </w:tc>
        <w:tc>
          <w:tcPr>
            <w:tcW w:w="1260" w:type="dxa"/>
            <w:shd w:val="clear" w:color="auto" w:fill="D9D9D9"/>
          </w:tcPr>
          <w:p w14:paraId="1AE8065B" w14:textId="77777777" w:rsidR="006E3DDE" w:rsidRPr="00675DAA" w:rsidRDefault="006E3DDE" w:rsidP="0080029F">
            <w:r w:rsidRPr="00675DAA">
              <w:t>1:1</w:t>
            </w:r>
          </w:p>
        </w:tc>
        <w:tc>
          <w:tcPr>
            <w:tcW w:w="1350" w:type="dxa"/>
            <w:shd w:val="clear" w:color="auto" w:fill="D9D9D9"/>
          </w:tcPr>
          <w:p w14:paraId="5248917F" w14:textId="77777777" w:rsidR="006E3DDE" w:rsidRPr="00675DAA" w:rsidRDefault="006E3DDE" w:rsidP="0080029F"/>
        </w:tc>
        <w:tc>
          <w:tcPr>
            <w:tcW w:w="2520" w:type="dxa"/>
            <w:shd w:val="clear" w:color="auto" w:fill="D9D9D9"/>
          </w:tcPr>
          <w:p w14:paraId="45029711" w14:textId="77777777" w:rsidR="006E3DDE" w:rsidRPr="00675DAA" w:rsidRDefault="002347C8" w:rsidP="0080029F">
            <w:r w:rsidRPr="00675DAA">
              <w:t>Provides a globally unique ID for the document.</w:t>
            </w:r>
          </w:p>
        </w:tc>
      </w:tr>
      <w:tr w:rsidR="006E3DDE" w:rsidRPr="00675DAA" w14:paraId="7EE2019B" w14:textId="77777777" w:rsidTr="00C66D2F">
        <w:trPr>
          <w:cantSplit/>
        </w:trPr>
        <w:tc>
          <w:tcPr>
            <w:tcW w:w="2127" w:type="dxa"/>
            <w:vMerge/>
          </w:tcPr>
          <w:p w14:paraId="7CA00D5A" w14:textId="77777777" w:rsidR="006E3DDE" w:rsidRPr="00675DAA" w:rsidRDefault="006E3DDE" w:rsidP="0080029F"/>
        </w:tc>
        <w:tc>
          <w:tcPr>
            <w:tcW w:w="2103" w:type="dxa"/>
          </w:tcPr>
          <w:p w14:paraId="232D2C62" w14:textId="77777777" w:rsidR="006E3DDE" w:rsidRPr="00675DAA" w:rsidRDefault="00D76A0D" w:rsidP="0080029F">
            <w:r>
              <w:t>r</w:t>
            </w:r>
            <w:r w:rsidR="006E3DDE" w:rsidRPr="00675DAA">
              <w:t>oot</w:t>
            </w:r>
          </w:p>
        </w:tc>
        <w:tc>
          <w:tcPr>
            <w:tcW w:w="1260" w:type="dxa"/>
          </w:tcPr>
          <w:p w14:paraId="170C7AA7" w14:textId="77777777" w:rsidR="006E3DDE" w:rsidRPr="00675DAA" w:rsidRDefault="006E3DDE" w:rsidP="0080029F">
            <w:r w:rsidRPr="00675DAA">
              <w:t>1:1</w:t>
            </w:r>
          </w:p>
        </w:tc>
        <w:tc>
          <w:tcPr>
            <w:tcW w:w="1350" w:type="dxa"/>
          </w:tcPr>
          <w:p w14:paraId="54CA2458" w14:textId="77777777" w:rsidR="006E3DDE" w:rsidRPr="00675DAA" w:rsidRDefault="006E3DDE" w:rsidP="0080029F"/>
        </w:tc>
        <w:tc>
          <w:tcPr>
            <w:tcW w:w="2520" w:type="dxa"/>
          </w:tcPr>
          <w:p w14:paraId="69E12F57" w14:textId="77777777" w:rsidR="006E3DDE" w:rsidRPr="00675DAA" w:rsidRDefault="006E3DDE" w:rsidP="0080029F"/>
        </w:tc>
      </w:tr>
      <w:tr w:rsidR="006E3DDE" w:rsidRPr="00675DAA" w14:paraId="1F32292E" w14:textId="77777777" w:rsidTr="00C66D2F">
        <w:trPr>
          <w:cantSplit/>
        </w:trPr>
        <w:tc>
          <w:tcPr>
            <w:tcW w:w="2127" w:type="dxa"/>
            <w:shd w:val="clear" w:color="auto" w:fill="808080"/>
          </w:tcPr>
          <w:p w14:paraId="3F6491D1" w14:textId="77777777" w:rsidR="006E3DDE" w:rsidRPr="00675DAA" w:rsidRDefault="00A127DB" w:rsidP="0080029F">
            <w:r>
              <w:lastRenderedPageBreak/>
              <w:t xml:space="preserve">Formation </w:t>
            </w:r>
            <w:r w:rsidR="006E3DDE" w:rsidRPr="00675DAA">
              <w:t>Conformance</w:t>
            </w:r>
          </w:p>
        </w:tc>
        <w:tc>
          <w:tcPr>
            <w:tcW w:w="7233" w:type="dxa"/>
            <w:gridSpan w:val="4"/>
          </w:tcPr>
          <w:p w14:paraId="103AD82B" w14:textId="77777777" w:rsidR="00DA274C" w:rsidRDefault="00DA274C" w:rsidP="00C00C2B">
            <w:pPr>
              <w:pStyle w:val="ListParagraph"/>
              <w:numPr>
                <w:ilvl w:val="0"/>
                <w:numId w:val="46"/>
              </w:numPr>
            </w:pPr>
            <w:r>
              <w:t>There is an id element</w:t>
            </w:r>
          </w:p>
          <w:p w14:paraId="3C83A9E9" w14:textId="77777777" w:rsidR="00C367F5" w:rsidRPr="00C367F5" w:rsidRDefault="00487FE5" w:rsidP="00C00C2B">
            <w:pPr>
              <w:pStyle w:val="ListParagraph"/>
              <w:numPr>
                <w:ilvl w:val="0"/>
                <w:numId w:val="98"/>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221A23A4" w14:textId="77777777" w:rsidR="00D76A0D" w:rsidRPr="007F7A5D" w:rsidRDefault="00487FE5" w:rsidP="00C00C2B">
            <w:pPr>
              <w:pStyle w:val="ListParagraph"/>
              <w:numPr>
                <w:ilvl w:val="0"/>
                <w:numId w:val="98"/>
              </w:numPr>
            </w:pPr>
            <w:r w:rsidRPr="00C367F5">
              <w:t>SPL Rule 4</w:t>
            </w:r>
            <w:r w:rsidR="00D76A0D" w:rsidRPr="00C367F5">
              <w:t xml:space="preserve"> identifies that more than one element is defined.</w:t>
            </w:r>
          </w:p>
          <w:p w14:paraId="5FD615CE" w14:textId="77777777" w:rsidR="00DA274C" w:rsidRDefault="00DA274C" w:rsidP="0080029F">
            <w:pPr>
              <w:pStyle w:val="ListParagraph"/>
            </w:pPr>
          </w:p>
          <w:p w14:paraId="330F67C3" w14:textId="77777777" w:rsidR="006E3DDE" w:rsidRDefault="006E3DDE" w:rsidP="00C00C2B">
            <w:pPr>
              <w:pStyle w:val="ListParagraph"/>
              <w:numPr>
                <w:ilvl w:val="0"/>
                <w:numId w:val="46"/>
              </w:numPr>
            </w:pPr>
            <w:r w:rsidRPr="00675DAA">
              <w:t>There is a</w:t>
            </w:r>
            <w:r w:rsidR="00E94D84">
              <w:t>n</w:t>
            </w:r>
            <w:r w:rsidRPr="00675DAA">
              <w:t xml:space="preserve"> root</w:t>
            </w:r>
            <w:r w:rsidR="00D76A0D">
              <w:t xml:space="preserve"> attribute</w:t>
            </w:r>
          </w:p>
          <w:p w14:paraId="710C7B34" w14:textId="77777777" w:rsidR="00DA274C" w:rsidRDefault="00487FE5" w:rsidP="00C00C2B">
            <w:pPr>
              <w:pStyle w:val="ListParagraph"/>
              <w:numPr>
                <w:ilvl w:val="0"/>
                <w:numId w:val="9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06DF7228" w14:textId="77777777" w:rsidR="00C367F5" w:rsidRPr="00C367F5" w:rsidRDefault="00C367F5" w:rsidP="0080029F">
            <w:pPr>
              <w:pStyle w:val="ListParagraph"/>
              <w:rPr>
                <w:highlight w:val="white"/>
              </w:rPr>
            </w:pPr>
          </w:p>
          <w:p w14:paraId="6164E478" w14:textId="77777777" w:rsidR="006E3DDE" w:rsidRPr="00675DAA" w:rsidRDefault="006E3DDE" w:rsidP="0043437F">
            <w:pPr>
              <w:pStyle w:val="ListParagraph"/>
              <w:numPr>
                <w:ilvl w:val="0"/>
                <w:numId w:val="46"/>
              </w:numPr>
              <w:rPr>
                <w:del w:id="547" w:author="pbx" w:date="2017-12-12T17:47:00Z"/>
              </w:rPr>
            </w:pPr>
            <w:commentRangeStart w:id="548"/>
            <w:r w:rsidRPr="00675DAA">
              <w:t>The id@root is a GUID</w:t>
            </w:r>
            <w:commentRangeEnd w:id="548"/>
            <w:del w:id="549" w:author="pbx" w:date="2017-12-12T17:47:00Z">
              <w:r w:rsidR="00DA274C">
                <w:rPr>
                  <w:rStyle w:val="CommentReference"/>
                </w:rPr>
                <w:commentReference w:id="548"/>
              </w:r>
            </w:del>
          </w:p>
          <w:p w14:paraId="769DBC16" w14:textId="77777777" w:rsidR="00DA274C" w:rsidRDefault="00DA274C" w:rsidP="0080029F">
            <w:pPr>
              <w:pStyle w:val="ListParagraph"/>
              <w:rPr>
                <w:del w:id="550" w:author="pbx" w:date="2017-12-12T17:47:00Z"/>
              </w:rPr>
            </w:pPr>
          </w:p>
        </w:tc>
      </w:tr>
    </w:tbl>
    <w:p w14:paraId="635A2520" w14:textId="77777777" w:rsidR="00040FEA" w:rsidRDefault="002347C8" w:rsidP="0080029F">
      <w:pPr>
        <w:rPr>
          <w:moveFrom w:id="551" w:author="pbx" w:date="2017-12-12T17:47:00Z"/>
        </w:rPr>
      </w:pPr>
      <w:del w:id="552" w:author="pbx" w:date="2017-12-12T17:47:00Z">
        <w:r w:rsidRPr="00675DAA">
          <w:delText xml:space="preserve">The id@root is unique for each version </w:delText>
        </w:r>
        <w:r w:rsidR="00526500" w:rsidRPr="00675DAA">
          <w:delText>of the document</w:delText>
        </w:r>
      </w:del>
      <w:ins w:id="553" w:author="pbx" w:date="2017-12-12T17:47:00Z">
        <w:r w:rsidR="00040FEA">
          <w:t xml:space="preserve"> and</w:t>
        </w:r>
      </w:ins>
      <w:moveFromRangeStart w:id="554" w:author="pbx" w:date="2017-12-12T17:47:00Z" w:name="move50086416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7233"/>
      </w:tblGrid>
      <w:tr w:rsidR="006E3DDE" w:rsidRPr="00675DAA" w14:paraId="1F32292E" w14:textId="77777777" w:rsidTr="00C66D2F">
        <w:trPr>
          <w:cantSplit/>
        </w:trPr>
        <w:tc>
          <w:tcPr>
            <w:tcW w:w="7233" w:type="dxa"/>
          </w:tcPr>
          <w:p w14:paraId="3CF4B8AC" w14:textId="77777777" w:rsidR="00DA274C" w:rsidRDefault="00040FEA" w:rsidP="00EE43D9">
            <w:pPr>
              <w:pStyle w:val="ListParagraph"/>
              <w:numPr>
                <w:ilvl w:val="0"/>
                <w:numId w:val="273"/>
              </w:numPr>
              <w:rPr>
                <w:del w:id="555" w:author="pbx" w:date="2017-12-12T17:47:00Z"/>
                <w:highlight w:val="white"/>
              </w:rPr>
            </w:pPr>
            <w:moveFrom w:id="556" w:author="pbx" w:date="2017-12-12T17:47:00Z">
              <w:r>
                <w:rPr>
                  <w:highlight w:val="white"/>
                </w:rPr>
                <w:t xml:space="preserve">Currently </w:t>
              </w:r>
            </w:moveFrom>
            <w:moveFromRangeEnd w:id="554"/>
            <w:del w:id="557" w:author="pbx" w:date="2017-12-12T17:47:00Z">
              <w:r w:rsidR="00A127DB">
                <w:rPr>
                  <w:highlight w:val="white"/>
                </w:rPr>
                <w:delText xml:space="preserve">this is </w:delText>
              </w:r>
              <w:r w:rsidR="00DA274C">
                <w:rPr>
                  <w:highlight w:val="white"/>
                </w:rPr>
                <w:delText>not validated.</w:delText>
              </w:r>
            </w:del>
          </w:p>
          <w:p w14:paraId="135D81EB" w14:textId="77777777" w:rsidR="00C367F5" w:rsidRPr="00C367F5" w:rsidRDefault="00C367F5" w:rsidP="0080029F">
            <w:pPr>
              <w:pStyle w:val="ListParagraph"/>
              <w:rPr>
                <w:del w:id="558" w:author="pbx" w:date="2017-12-12T17:47:00Z"/>
                <w:highlight w:val="white"/>
              </w:rPr>
            </w:pPr>
          </w:p>
          <w:p w14:paraId="142F3F0D" w14:textId="77777777" w:rsidR="002347C8" w:rsidRPr="00675DAA" w:rsidRDefault="002347C8" w:rsidP="0043437F">
            <w:pPr>
              <w:pStyle w:val="ListParagraph"/>
              <w:numPr>
                <w:ilvl w:val="0"/>
                <w:numId w:val="46"/>
              </w:numPr>
              <w:rPr>
                <w:del w:id="559" w:author="pbx" w:date="2017-12-12T17:47:00Z"/>
              </w:rPr>
            </w:pPr>
            <w:commentRangeStart w:id="560"/>
            <w:del w:id="561" w:author="pbx" w:date="2017-12-12T17:47:00Z">
              <w:r w:rsidRPr="00675DAA">
                <w:delText>The id@root</w:delText>
              </w:r>
            </w:del>
            <w:r w:rsidR="00040FEA">
              <w:t xml:space="preserve"> </w:t>
            </w:r>
            <w:r w:rsidR="00526500" w:rsidRPr="00675DAA">
              <w:t>does not have an extension</w:t>
            </w:r>
          </w:p>
          <w:p w14:paraId="7392872C" w14:textId="77777777" w:rsidR="00DA274C" w:rsidRDefault="00DA274C" w:rsidP="0080029F">
            <w:pPr>
              <w:pStyle w:val="ListParagraph"/>
              <w:rPr>
                <w:del w:id="562" w:author="pbx" w:date="2017-12-12T17:47:00Z"/>
              </w:rPr>
            </w:pPr>
          </w:p>
          <w:p w14:paraId="57589EB1" w14:textId="77777777" w:rsidR="002347C8" w:rsidRPr="00675DAA" w:rsidRDefault="002347C8" w:rsidP="0043437F">
            <w:pPr>
              <w:pStyle w:val="ListParagraph"/>
              <w:numPr>
                <w:ilvl w:val="0"/>
                <w:numId w:val="46"/>
              </w:numPr>
              <w:rPr>
                <w:del w:id="563" w:author="pbx" w:date="2017-12-12T17:47:00Z"/>
              </w:rPr>
            </w:pPr>
            <w:del w:id="564" w:author="pbx" w:date="2017-12-12T17:47:00Z">
              <w:r w:rsidRPr="00675DAA">
                <w:delText>The id@root does not matc</w:delText>
              </w:r>
              <w:r w:rsidR="00526500" w:rsidRPr="00675DAA">
                <w:delText>h any other id in the document</w:delText>
              </w:r>
              <w:commentRangeEnd w:id="560"/>
              <w:r w:rsidR="00DA274C">
                <w:rPr>
                  <w:rStyle w:val="CommentReference"/>
                </w:rPr>
                <w:commentReference w:id="560"/>
              </w:r>
            </w:del>
          </w:p>
          <w:p w14:paraId="7DCCC1F1" w14:textId="77777777" w:rsidR="00DA274C" w:rsidRDefault="00DA274C" w:rsidP="0080029F">
            <w:pPr>
              <w:pStyle w:val="ListParagraph"/>
              <w:rPr>
                <w:del w:id="565" w:author="pbx" w:date="2017-12-12T17:47:00Z"/>
              </w:rPr>
            </w:pPr>
          </w:p>
          <w:p w14:paraId="33392BFE" w14:textId="77777777" w:rsidR="002347C8" w:rsidRDefault="002347C8" w:rsidP="0043437F">
            <w:pPr>
              <w:pStyle w:val="ListParagraph"/>
              <w:numPr>
                <w:ilvl w:val="0"/>
                <w:numId w:val="46"/>
              </w:numPr>
              <w:rPr>
                <w:del w:id="566" w:author="pbx" w:date="2017-12-12T17:47:00Z"/>
              </w:rPr>
            </w:pPr>
            <w:del w:id="567" w:author="pbx" w:date="2017-12-12T17:47:00Z">
              <w:r w:rsidRPr="00675DAA">
                <w:delText>The id@root is unique across all documents, sections and any other ids</w:delText>
              </w:r>
            </w:del>
          </w:p>
          <w:p w14:paraId="452B0A2D" w14:textId="3359896A" w:rsidR="00DA274C" w:rsidRPr="003331B7" w:rsidRDefault="00DA274C" w:rsidP="00040FEA">
            <w:pPr>
              <w:pStyle w:val="ListParagraph"/>
              <w:numPr>
                <w:ilvl w:val="0"/>
                <w:numId w:val="46"/>
              </w:numPr>
            </w:pPr>
            <w:del w:id="568" w:author="pbx" w:date="2017-12-12T17:47:00Z">
              <w:r>
                <w:rPr>
                  <w:highlight w:val="white"/>
                </w:rPr>
                <w:delText xml:space="preserve">Currently </w:delText>
              </w:r>
              <w:r w:rsidR="00A127DB">
                <w:rPr>
                  <w:highlight w:val="white"/>
                </w:rPr>
                <w:delText xml:space="preserve">this is </w:delText>
              </w:r>
              <w:r>
                <w:rPr>
                  <w:highlight w:val="white"/>
                </w:rPr>
                <w:delText>not validated.</w:delText>
              </w:r>
            </w:del>
          </w:p>
        </w:tc>
      </w:tr>
    </w:tbl>
    <w:p w14:paraId="62629277" w14:textId="77777777" w:rsidR="0096748D" w:rsidRDefault="0096748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14:paraId="13620879" w14:textId="77777777" w:rsidTr="00C66D2F">
        <w:trPr>
          <w:cantSplit/>
          <w:trHeight w:val="580"/>
          <w:tblHeader/>
        </w:trPr>
        <w:tc>
          <w:tcPr>
            <w:tcW w:w="2127" w:type="dxa"/>
            <w:shd w:val="clear" w:color="auto" w:fill="808080"/>
          </w:tcPr>
          <w:p w14:paraId="7A99C761" w14:textId="77777777" w:rsidR="0096748D" w:rsidRPr="003539B2" w:rsidRDefault="0096748D" w:rsidP="0080029F">
            <w:r w:rsidRPr="00675DAA">
              <w:t>Element</w:t>
            </w:r>
          </w:p>
        </w:tc>
        <w:tc>
          <w:tcPr>
            <w:tcW w:w="2103" w:type="dxa"/>
            <w:shd w:val="clear" w:color="auto" w:fill="808080"/>
          </w:tcPr>
          <w:p w14:paraId="7882C082" w14:textId="77777777" w:rsidR="0096748D" w:rsidRPr="00675DAA" w:rsidRDefault="0096748D" w:rsidP="0080029F">
            <w:r w:rsidRPr="00675DAA">
              <w:t>Attribute</w:t>
            </w:r>
          </w:p>
        </w:tc>
        <w:tc>
          <w:tcPr>
            <w:tcW w:w="1260" w:type="dxa"/>
            <w:shd w:val="clear" w:color="auto" w:fill="808080"/>
          </w:tcPr>
          <w:p w14:paraId="4B202733" w14:textId="77777777" w:rsidR="0096748D" w:rsidRPr="003539B2" w:rsidRDefault="0096748D" w:rsidP="0080029F">
            <w:r w:rsidRPr="00675DAA">
              <w:t>Cardinality</w:t>
            </w:r>
          </w:p>
        </w:tc>
        <w:tc>
          <w:tcPr>
            <w:tcW w:w="1350" w:type="dxa"/>
            <w:shd w:val="clear" w:color="auto" w:fill="808080"/>
          </w:tcPr>
          <w:p w14:paraId="2B8C9FA1" w14:textId="77777777" w:rsidR="0096748D" w:rsidRPr="00675DAA" w:rsidRDefault="0096748D" w:rsidP="0080029F">
            <w:r w:rsidRPr="00675DAA">
              <w:t>Value(s) Allowed</w:t>
            </w:r>
          </w:p>
          <w:p w14:paraId="4CD49DA2" w14:textId="77777777" w:rsidR="0096748D" w:rsidRPr="00675DAA" w:rsidRDefault="0096748D" w:rsidP="0080029F">
            <w:r w:rsidRPr="00675DAA">
              <w:t>Examples</w:t>
            </w:r>
          </w:p>
        </w:tc>
        <w:tc>
          <w:tcPr>
            <w:tcW w:w="2520" w:type="dxa"/>
            <w:shd w:val="clear" w:color="auto" w:fill="808080"/>
          </w:tcPr>
          <w:p w14:paraId="13B027E5" w14:textId="77777777" w:rsidR="0096748D" w:rsidRPr="00675DAA" w:rsidRDefault="0096748D" w:rsidP="0080029F">
            <w:r w:rsidRPr="00675DAA">
              <w:t>Description</w:t>
            </w:r>
          </w:p>
          <w:p w14:paraId="67F74013" w14:textId="77777777" w:rsidR="0096748D" w:rsidRPr="00675DAA" w:rsidRDefault="0096748D" w:rsidP="0080029F">
            <w:r w:rsidRPr="00675DAA">
              <w:t>Instructions</w:t>
            </w:r>
          </w:p>
        </w:tc>
      </w:tr>
      <w:tr w:rsidR="00526500" w:rsidRPr="00675DAA" w14:paraId="460B5F7D" w14:textId="77777777" w:rsidTr="00C66D2F">
        <w:trPr>
          <w:cantSplit/>
        </w:trPr>
        <w:tc>
          <w:tcPr>
            <w:tcW w:w="2127" w:type="dxa"/>
            <w:vMerge w:val="restart"/>
          </w:tcPr>
          <w:p w14:paraId="32EBCF31" w14:textId="77777777" w:rsidR="00526500" w:rsidRPr="00675DAA" w:rsidRDefault="007B1C65" w:rsidP="0080029F">
            <w:r>
              <w:t>c</w:t>
            </w:r>
            <w:r w:rsidR="00526500" w:rsidRPr="00675DAA">
              <w:t>ode</w:t>
            </w:r>
          </w:p>
        </w:tc>
        <w:tc>
          <w:tcPr>
            <w:tcW w:w="2103" w:type="dxa"/>
            <w:shd w:val="clear" w:color="auto" w:fill="D9D9D9"/>
          </w:tcPr>
          <w:p w14:paraId="1B785E59" w14:textId="77777777" w:rsidR="00526500" w:rsidRPr="00675DAA" w:rsidRDefault="00526500" w:rsidP="0080029F">
            <w:r w:rsidRPr="00675DAA">
              <w:t>N/A</w:t>
            </w:r>
          </w:p>
        </w:tc>
        <w:tc>
          <w:tcPr>
            <w:tcW w:w="1260" w:type="dxa"/>
            <w:shd w:val="clear" w:color="auto" w:fill="D9D9D9"/>
          </w:tcPr>
          <w:p w14:paraId="73C8441C" w14:textId="77777777" w:rsidR="00526500" w:rsidRPr="00675DAA" w:rsidRDefault="00526500" w:rsidP="0080029F">
            <w:r w:rsidRPr="00675DAA">
              <w:t>1:1</w:t>
            </w:r>
          </w:p>
        </w:tc>
        <w:tc>
          <w:tcPr>
            <w:tcW w:w="1350" w:type="dxa"/>
            <w:shd w:val="clear" w:color="auto" w:fill="D9D9D9"/>
          </w:tcPr>
          <w:p w14:paraId="64E9E6D2" w14:textId="77777777" w:rsidR="00526500" w:rsidRPr="00675DAA" w:rsidRDefault="00526500" w:rsidP="0080029F"/>
        </w:tc>
        <w:tc>
          <w:tcPr>
            <w:tcW w:w="2520" w:type="dxa"/>
            <w:shd w:val="clear" w:color="auto" w:fill="D9D9D9"/>
          </w:tcPr>
          <w:p w14:paraId="7C4901D8" w14:textId="77777777" w:rsidR="00BD23A8" w:rsidRDefault="00F35463" w:rsidP="0080029F">
            <w:r>
              <w:t>Details the Document Type (i.e. what is the content of the document)</w:t>
            </w:r>
            <w:r w:rsidR="00BD23A8">
              <w:t>.</w:t>
            </w:r>
          </w:p>
          <w:p w14:paraId="17D8A977" w14:textId="77777777" w:rsidR="00BD23A8" w:rsidRDefault="00BD23A8" w:rsidP="0080029F"/>
          <w:p w14:paraId="6DEA0694" w14:textId="77777777" w:rsidR="00526500" w:rsidRPr="00675DAA" w:rsidRDefault="00BD23A8" w:rsidP="0080029F">
            <w:r>
              <w:t>It is used to document the business document type not the specific template (ie. PM not the 2004 Standard temple)</w:t>
            </w:r>
          </w:p>
        </w:tc>
      </w:tr>
      <w:tr w:rsidR="00526500" w:rsidRPr="00675DAA" w14:paraId="3D659A4C" w14:textId="77777777" w:rsidTr="00C66D2F">
        <w:trPr>
          <w:cantSplit/>
        </w:trPr>
        <w:tc>
          <w:tcPr>
            <w:tcW w:w="2127" w:type="dxa"/>
            <w:vMerge/>
          </w:tcPr>
          <w:p w14:paraId="3D5B24D6" w14:textId="77777777" w:rsidR="00526500" w:rsidRPr="00675DAA" w:rsidRDefault="00526500" w:rsidP="0080029F"/>
        </w:tc>
        <w:tc>
          <w:tcPr>
            <w:tcW w:w="2103" w:type="dxa"/>
          </w:tcPr>
          <w:p w14:paraId="6CA10B31" w14:textId="77777777" w:rsidR="00526500" w:rsidRPr="00675DAA" w:rsidRDefault="00D76A0D" w:rsidP="0080029F">
            <w:r>
              <w:t>c</w:t>
            </w:r>
            <w:r w:rsidR="00526500" w:rsidRPr="00675DAA">
              <w:t>ode</w:t>
            </w:r>
          </w:p>
        </w:tc>
        <w:tc>
          <w:tcPr>
            <w:tcW w:w="1260" w:type="dxa"/>
          </w:tcPr>
          <w:p w14:paraId="793754C1" w14:textId="77777777" w:rsidR="00526500" w:rsidRPr="00675DAA" w:rsidRDefault="00526500" w:rsidP="0080029F">
            <w:r w:rsidRPr="00675DAA">
              <w:t>1:1</w:t>
            </w:r>
          </w:p>
        </w:tc>
        <w:tc>
          <w:tcPr>
            <w:tcW w:w="1350" w:type="dxa"/>
          </w:tcPr>
          <w:p w14:paraId="5ABB56FD" w14:textId="77777777" w:rsidR="00526500" w:rsidRPr="00675DAA" w:rsidRDefault="00526500" w:rsidP="0080029F"/>
        </w:tc>
        <w:tc>
          <w:tcPr>
            <w:tcW w:w="2520" w:type="dxa"/>
          </w:tcPr>
          <w:p w14:paraId="600510E2" w14:textId="77777777" w:rsidR="00526500" w:rsidRPr="00675DAA" w:rsidRDefault="00526500" w:rsidP="0080029F"/>
        </w:tc>
      </w:tr>
      <w:tr w:rsidR="00526500" w:rsidRPr="00675DAA" w14:paraId="26DAA508" w14:textId="77777777" w:rsidTr="00C66D2F">
        <w:trPr>
          <w:cantSplit/>
        </w:trPr>
        <w:tc>
          <w:tcPr>
            <w:tcW w:w="2127" w:type="dxa"/>
            <w:vMerge/>
          </w:tcPr>
          <w:p w14:paraId="7DDD3A89" w14:textId="77777777" w:rsidR="00526500" w:rsidRPr="00675DAA" w:rsidRDefault="00526500" w:rsidP="0080029F"/>
        </w:tc>
        <w:tc>
          <w:tcPr>
            <w:tcW w:w="2103" w:type="dxa"/>
          </w:tcPr>
          <w:p w14:paraId="2B1B8D50" w14:textId="77777777" w:rsidR="00526500" w:rsidRPr="00675DAA" w:rsidRDefault="00526500" w:rsidP="0080029F">
            <w:r w:rsidRPr="00675DAA">
              <w:t>codeSystem</w:t>
            </w:r>
          </w:p>
        </w:tc>
        <w:tc>
          <w:tcPr>
            <w:tcW w:w="1260" w:type="dxa"/>
          </w:tcPr>
          <w:p w14:paraId="5B08ED22" w14:textId="77777777" w:rsidR="00526500" w:rsidRPr="00675DAA" w:rsidRDefault="00526500" w:rsidP="0080029F">
            <w:r w:rsidRPr="00675DAA">
              <w:t>1:1</w:t>
            </w:r>
          </w:p>
        </w:tc>
        <w:tc>
          <w:tcPr>
            <w:tcW w:w="1350" w:type="dxa"/>
          </w:tcPr>
          <w:p w14:paraId="007E1E9A" w14:textId="77777777" w:rsidR="00526500" w:rsidRPr="00675DAA" w:rsidRDefault="00526500" w:rsidP="0080029F"/>
        </w:tc>
        <w:tc>
          <w:tcPr>
            <w:tcW w:w="2520" w:type="dxa"/>
          </w:tcPr>
          <w:p w14:paraId="0168A6FB" w14:textId="77777777" w:rsidR="00526500" w:rsidRPr="00675DAA" w:rsidRDefault="00526500" w:rsidP="0080029F"/>
        </w:tc>
      </w:tr>
      <w:tr w:rsidR="00526500" w:rsidRPr="00675DAA" w14:paraId="0636EBD3" w14:textId="77777777" w:rsidTr="00C66D2F">
        <w:trPr>
          <w:cantSplit/>
        </w:trPr>
        <w:tc>
          <w:tcPr>
            <w:tcW w:w="2127" w:type="dxa"/>
            <w:vMerge/>
          </w:tcPr>
          <w:p w14:paraId="2CF9EB93" w14:textId="77777777" w:rsidR="00526500" w:rsidRPr="00675DAA" w:rsidRDefault="00526500" w:rsidP="0080029F"/>
        </w:tc>
        <w:tc>
          <w:tcPr>
            <w:tcW w:w="2103" w:type="dxa"/>
          </w:tcPr>
          <w:p w14:paraId="0ACF326C" w14:textId="77777777" w:rsidR="00526500" w:rsidRPr="00675DAA" w:rsidRDefault="00526500" w:rsidP="0080029F">
            <w:r w:rsidRPr="00675DAA">
              <w:t>displayName</w:t>
            </w:r>
          </w:p>
        </w:tc>
        <w:tc>
          <w:tcPr>
            <w:tcW w:w="1260" w:type="dxa"/>
          </w:tcPr>
          <w:p w14:paraId="49CE040E" w14:textId="77777777" w:rsidR="00526500" w:rsidRPr="00675DAA" w:rsidRDefault="00526500" w:rsidP="0080029F">
            <w:r w:rsidRPr="00675DAA">
              <w:t>1:1</w:t>
            </w:r>
          </w:p>
        </w:tc>
        <w:tc>
          <w:tcPr>
            <w:tcW w:w="1350" w:type="dxa"/>
          </w:tcPr>
          <w:p w14:paraId="7F7E72B9" w14:textId="77777777" w:rsidR="00526500" w:rsidRPr="00675DAA" w:rsidRDefault="00526500" w:rsidP="0080029F"/>
        </w:tc>
        <w:tc>
          <w:tcPr>
            <w:tcW w:w="2520" w:type="dxa"/>
          </w:tcPr>
          <w:p w14:paraId="31041F70" w14:textId="77777777" w:rsidR="00526500" w:rsidRPr="00675DAA" w:rsidRDefault="00526500" w:rsidP="0080029F"/>
        </w:tc>
      </w:tr>
      <w:tr w:rsidR="00526500" w:rsidRPr="00675DAA" w14:paraId="6D02B267" w14:textId="77777777" w:rsidTr="00C66D2F">
        <w:trPr>
          <w:cantSplit/>
        </w:trPr>
        <w:tc>
          <w:tcPr>
            <w:tcW w:w="2127" w:type="dxa"/>
            <w:shd w:val="clear" w:color="auto" w:fill="808080"/>
          </w:tcPr>
          <w:p w14:paraId="0401B2DB" w14:textId="77777777" w:rsidR="00526500" w:rsidRPr="00675DAA" w:rsidRDefault="00526500" w:rsidP="0080029F">
            <w:r w:rsidRPr="00675DAA">
              <w:lastRenderedPageBreak/>
              <w:t>Conformance</w:t>
            </w:r>
          </w:p>
        </w:tc>
        <w:tc>
          <w:tcPr>
            <w:tcW w:w="7233" w:type="dxa"/>
            <w:gridSpan w:val="4"/>
          </w:tcPr>
          <w:p w14:paraId="50372DAF" w14:textId="77777777" w:rsidR="007E1C03" w:rsidRDefault="007E1C03" w:rsidP="00C00C2B">
            <w:pPr>
              <w:pStyle w:val="ListParagraph"/>
              <w:numPr>
                <w:ilvl w:val="0"/>
                <w:numId w:val="100"/>
              </w:numPr>
            </w:pPr>
            <w:r>
              <w:t>There is a code element</w:t>
            </w:r>
          </w:p>
          <w:p w14:paraId="6FE08044" w14:textId="77777777" w:rsidR="00A127DB" w:rsidRPr="00C13369" w:rsidRDefault="00487FE5" w:rsidP="00C00C2B">
            <w:pPr>
              <w:pStyle w:val="ListParagraph"/>
              <w:numPr>
                <w:ilvl w:val="0"/>
                <w:numId w:val="9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12A5ADE9" w14:textId="77777777" w:rsidR="00A127DB" w:rsidRPr="00C367F5" w:rsidRDefault="00487FE5" w:rsidP="00C00C2B">
            <w:pPr>
              <w:pStyle w:val="ListParagraph"/>
              <w:numPr>
                <w:ilvl w:val="0"/>
                <w:numId w:val="94"/>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14:paraId="790D8B33" w14:textId="77777777" w:rsidR="00C367F5" w:rsidRDefault="00C367F5" w:rsidP="0080029F">
            <w:pPr>
              <w:pStyle w:val="ListParagraph"/>
            </w:pPr>
          </w:p>
          <w:p w14:paraId="17A20F47" w14:textId="3623D1FB" w:rsidR="002C49C1" w:rsidRPr="0050178E" w:rsidRDefault="002C49C1" w:rsidP="00C00C2B">
            <w:pPr>
              <w:pStyle w:val="ListParagraph"/>
              <w:numPr>
                <w:ilvl w:val="0"/>
                <w:numId w:val="100"/>
              </w:numPr>
            </w:pPr>
            <w:r w:rsidRPr="00C80C46">
              <w:t>There is a code</w:t>
            </w:r>
            <w:ins w:id="569" w:author="pbx" w:date="2017-12-12T17:47:00Z">
              <w:r>
                <w:t>, codeSystem</w:t>
              </w:r>
              <w:r w:rsidRPr="00C80C46">
                <w:t xml:space="preserve"> and </w:t>
              </w:r>
              <w:r w:rsidRPr="00675DAA">
                <w:t>displayName</w:t>
              </w:r>
            </w:ins>
            <w:r>
              <w:t xml:space="preserve"> attribute </w:t>
            </w:r>
            <w:del w:id="570" w:author="pbx" w:date="2017-12-12T17:47:00Z">
              <w:r w:rsidR="00BF1056">
                <w:delText xml:space="preserve">whose </w:delText>
              </w:r>
              <w:r w:rsidR="00BF1056" w:rsidRPr="00675DAA">
                <w:delText xml:space="preserve">value is </w:delText>
              </w:r>
            </w:del>
            <w:r>
              <w:t xml:space="preserve">derived from </w:t>
            </w:r>
            <w:ins w:id="571" w:author="pbx" w:date="2017-12-12T17:47:00Z">
              <w:r>
                <w:t>OID 2.16.840.1.113883.2.20.6.1</w:t>
              </w:r>
              <w:r w:rsidRPr="00F91172">
                <w:t>0</w:t>
              </w:r>
              <w:r>
                <w:t xml:space="preserve">, where </w:t>
              </w:r>
            </w:ins>
            <w:r>
              <w:t xml:space="preserve">the </w:t>
            </w:r>
            <w:del w:id="572" w:author="pbx" w:date="2017-12-12T17:47:00Z">
              <w:r w:rsidR="00BF1056">
                <w:delText>OID</w:delText>
              </w:r>
            </w:del>
            <w:ins w:id="573" w:author="pbx" w:date="2017-12-12T17:47:00Z">
              <w:r w:rsidRPr="00675DAA">
                <w:t>displayName</w:t>
              </w:r>
              <w:r>
                <w:t xml:space="preserve"> </w:t>
              </w:r>
              <w:r w:rsidRPr="00675DAA">
                <w:t>shall display the</w:t>
              </w:r>
              <w:r>
                <w:t xml:space="preserve"> appropriate </w:t>
              </w:r>
              <w:r w:rsidRPr="00675DAA">
                <w:t>label</w:t>
              </w:r>
            </w:ins>
            <w:r w:rsidRPr="00675DAA">
              <w:t>.</w:t>
            </w:r>
          </w:p>
          <w:p w14:paraId="3F30D210" w14:textId="173B47DA" w:rsidR="00BF1056" w:rsidRDefault="00487FE5" w:rsidP="00C00C2B">
            <w:pPr>
              <w:pStyle w:val="ListParagraph"/>
              <w:numPr>
                <w:ilvl w:val="0"/>
                <w:numId w:val="101"/>
              </w:numPr>
              <w:rPr>
                <w:highlight w:val="white"/>
              </w:rPr>
            </w:pPr>
            <w:r>
              <w:rPr>
                <w:highlight w:val="white"/>
              </w:rPr>
              <w:t>SPL Rule 5</w:t>
            </w:r>
            <w:r w:rsidR="00D76A0D">
              <w:rPr>
                <w:highlight w:val="white"/>
              </w:rPr>
              <w:t xml:space="preserve"> </w:t>
            </w:r>
            <w:r w:rsidR="00D76A0D" w:rsidRPr="00334410">
              <w:rPr>
                <w:highlight w:val="white"/>
              </w:rPr>
              <w:t xml:space="preserve">identifies that </w:t>
            </w:r>
            <w:del w:id="574" w:author="pbx" w:date="2017-12-12T17:47:00Z">
              <w:r w:rsidR="00D76A0D">
                <w:rPr>
                  <w:highlight w:val="white"/>
                </w:rPr>
                <w:delText xml:space="preserve">the </w:delText>
              </w:r>
              <w:r w:rsidR="00D76A0D" w:rsidRPr="00D00628">
                <w:rPr>
                  <w:highlight w:val="white"/>
                </w:rPr>
                <w:delText>attribute has</w:delText>
              </w:r>
            </w:del>
            <w:ins w:id="575" w:author="pbx" w:date="2017-12-12T17:47:00Z">
              <w:r w:rsidR="002C49C1">
                <w:rPr>
                  <w:highlight w:val="white"/>
                </w:rPr>
                <w:t xml:space="preserve">one or more of </w:t>
              </w:r>
              <w:r w:rsidR="00D76A0D">
                <w:rPr>
                  <w:highlight w:val="white"/>
                </w:rPr>
                <w:t xml:space="preserve">the </w:t>
              </w:r>
              <w:r w:rsidR="00D76A0D" w:rsidRPr="00D00628">
                <w:rPr>
                  <w:highlight w:val="white"/>
                </w:rPr>
                <w:t>attribute</w:t>
              </w:r>
              <w:r w:rsidR="002C49C1">
                <w:rPr>
                  <w:highlight w:val="white"/>
                </w:rPr>
                <w:t>s</w:t>
              </w:r>
              <w:r w:rsidR="00D76A0D" w:rsidRPr="00D00628">
                <w:rPr>
                  <w:highlight w:val="white"/>
                </w:rPr>
                <w:t xml:space="preserve"> ha</w:t>
              </w:r>
              <w:r w:rsidR="002C49C1">
                <w:rPr>
                  <w:highlight w:val="white"/>
                </w:rPr>
                <w:t>ve</w:t>
              </w:r>
            </w:ins>
            <w:r w:rsidR="00D76A0D" w:rsidRPr="00D00628">
              <w:rPr>
                <w:highlight w:val="white"/>
              </w:rPr>
              <w:t xml:space="preserve">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14:paraId="58403C7A" w14:textId="77777777" w:rsidR="00582038" w:rsidRPr="00BF1056" w:rsidRDefault="00BF1056" w:rsidP="0043437F">
            <w:pPr>
              <w:pStyle w:val="ListParagraph"/>
              <w:numPr>
                <w:ilvl w:val="0"/>
                <w:numId w:val="101"/>
              </w:numPr>
              <w:rPr>
                <w:del w:id="576" w:author="pbx" w:date="2017-12-12T17:47:00Z"/>
                <w:highlight w:val="white"/>
              </w:rPr>
            </w:pPr>
            <w:r>
              <w:rPr>
                <w:highlight w:val="white"/>
              </w:rPr>
              <w:t xml:space="preserve">SPL Rule 8 </w:t>
            </w:r>
            <w:r w:rsidRPr="00E1161C">
              <w:rPr>
                <w:highlight w:val="white"/>
              </w:rPr>
              <w:t xml:space="preserve">identifies that the code is not </w:t>
            </w:r>
            <w:r>
              <w:rPr>
                <w:highlight w:val="white"/>
              </w:rPr>
              <w:t>in the CV</w:t>
            </w:r>
            <w:del w:id="577" w:author="pbx" w:date="2017-12-12T17:47:00Z">
              <w:r w:rsidRPr="00E1161C">
                <w:rPr>
                  <w:highlight w:val="white"/>
                </w:rPr>
                <w:delText>.</w:delText>
              </w:r>
            </w:del>
          </w:p>
        </w:tc>
      </w:tr>
    </w:tbl>
    <w:p w14:paraId="335CFCB2" w14:textId="77777777" w:rsidR="00F872BF" w:rsidRPr="00240FA6" w:rsidRDefault="002C49C1" w:rsidP="00F872BF">
      <w:pPr>
        <w:rPr>
          <w:moveFrom w:id="578" w:author="pbx" w:date="2017-12-12T17:47:00Z"/>
        </w:rPr>
      </w:pPr>
      <w:ins w:id="579" w:author="pbx" w:date="2017-12-12T17:47:00Z">
        <w:r>
          <w:rPr>
            <w:highlight w:val="white"/>
          </w:rPr>
          <w:t xml:space="preserve"> or</w:t>
        </w:r>
      </w:ins>
      <w:moveFromRangeStart w:id="580" w:author="pbx" w:date="2017-12-12T17:47:00Z" w:name="move50086417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7233"/>
      </w:tblGrid>
      <w:tr w:rsidR="00526500" w:rsidRPr="00675DAA" w14:paraId="6D02B267" w14:textId="77777777" w:rsidTr="00C66D2F">
        <w:trPr>
          <w:cantSplit/>
        </w:trPr>
        <w:tc>
          <w:tcPr>
            <w:tcW w:w="7233" w:type="dxa"/>
          </w:tcPr>
          <w:p w14:paraId="28ADB1BD" w14:textId="77777777" w:rsidR="00526500" w:rsidRDefault="00F872BF" w:rsidP="0043437F">
            <w:pPr>
              <w:pStyle w:val="ListParagraph"/>
              <w:numPr>
                <w:ilvl w:val="0"/>
                <w:numId w:val="100"/>
              </w:numPr>
              <w:rPr>
                <w:del w:id="581" w:author="pbx" w:date="2017-12-12T17:47:00Z"/>
              </w:rPr>
            </w:pPr>
            <w:moveFrom w:id="582" w:author="pbx" w:date="2017-12-12T17:47:00Z">
              <w:r w:rsidRPr="005C4AD6">
                <w:t xml:space="preserve">The </w:t>
              </w:r>
            </w:moveFrom>
            <w:moveFromRangeEnd w:id="580"/>
            <w:del w:id="583" w:author="pbx" w:date="2017-12-12T17:47:00Z">
              <w:r w:rsidR="00526500" w:rsidRPr="00675DAA">
                <w:delText>code value</w:delText>
              </w:r>
            </w:del>
            <w:r w:rsidR="002C49C1">
              <w:rPr>
                <w:highlight w:val="white"/>
              </w:rPr>
              <w:t xml:space="preserve"> is </w:t>
            </w:r>
            <w:del w:id="584" w:author="pbx" w:date="2017-12-12T17:47:00Z">
              <w:r w:rsidR="00F178E2" w:rsidRPr="00675DAA">
                <w:delText>document specific</w:delText>
              </w:r>
            </w:del>
          </w:p>
          <w:p w14:paraId="2A8872C2" w14:textId="77777777" w:rsidR="00EE6F31" w:rsidRPr="006A6361" w:rsidRDefault="00EE6F31" w:rsidP="00EE43D9">
            <w:pPr>
              <w:pStyle w:val="ListParagraph"/>
              <w:numPr>
                <w:ilvl w:val="0"/>
                <w:numId w:val="274"/>
              </w:numPr>
              <w:rPr>
                <w:del w:id="585" w:author="pbx" w:date="2017-12-12T17:47:00Z"/>
                <w:highlight w:val="white"/>
              </w:rPr>
            </w:pPr>
            <w:del w:id="586" w:author="pbx" w:date="2017-12-12T17:47:00Z">
              <w:r w:rsidRPr="006A6361">
                <w:rPr>
                  <w:highlight w:val="white"/>
                </w:rPr>
                <w:delText>Informational only (no validation aspect).</w:delText>
              </w:r>
            </w:del>
          </w:p>
          <w:p w14:paraId="4FA740CF" w14:textId="77777777" w:rsidR="007E1C03" w:rsidRDefault="007E1C03" w:rsidP="0080029F">
            <w:pPr>
              <w:pStyle w:val="ListParagraph"/>
              <w:rPr>
                <w:del w:id="587" w:author="pbx" w:date="2017-12-12T17:47:00Z"/>
              </w:rPr>
            </w:pPr>
          </w:p>
          <w:p w14:paraId="5E6E3836" w14:textId="77777777" w:rsidR="00526500" w:rsidRPr="00675DAA" w:rsidRDefault="00526500" w:rsidP="0043437F">
            <w:pPr>
              <w:pStyle w:val="ListParagraph"/>
              <w:numPr>
                <w:ilvl w:val="0"/>
                <w:numId w:val="100"/>
              </w:numPr>
              <w:rPr>
                <w:del w:id="588" w:author="pbx" w:date="2017-12-12T17:47:00Z"/>
              </w:rPr>
            </w:pPr>
            <w:del w:id="589" w:author="pbx" w:date="2017-12-12T17:47:00Z">
              <w:r w:rsidRPr="00675DAA">
                <w:delText>There is a codeSystem</w:delText>
              </w:r>
              <w:r w:rsidR="00D76A0D">
                <w:delText xml:space="preserve"> attribute</w:delText>
              </w:r>
              <w:r w:rsidR="00BF1056">
                <w:delText xml:space="preserve"> with a </w:delText>
              </w:r>
              <w:r w:rsidR="00BF1056" w:rsidRPr="003539B2">
                <w:delText xml:space="preserve">value </w:delText>
              </w:r>
              <w:r w:rsidR="00BF1056">
                <w:delText>of</w:delText>
              </w:r>
              <w:r w:rsidR="00BF1056" w:rsidRPr="003539B2">
                <w:delText xml:space="preserve">: </w:delText>
              </w:r>
              <w:r w:rsidR="00412013">
                <w:delText>2.16.840.1.113883.2.20.6.1</w:delText>
              </w:r>
              <w:r w:rsidR="00BF1056" w:rsidRPr="00F91172">
                <w:delText>0</w:delText>
              </w:r>
            </w:del>
          </w:p>
          <w:p w14:paraId="4EF77D4A" w14:textId="5E1648FD" w:rsidR="002C49C1" w:rsidRDefault="00487FE5" w:rsidP="00C00C2B">
            <w:pPr>
              <w:pStyle w:val="ListParagraph"/>
              <w:numPr>
                <w:ilvl w:val="0"/>
                <w:numId w:val="101"/>
              </w:numPr>
              <w:rPr>
                <w:highlight w:val="white"/>
              </w:rPr>
            </w:pPr>
            <w:del w:id="590" w:author="pbx" w:date="2017-12-12T17:47:00Z">
              <w:r>
                <w:rPr>
                  <w:highlight w:val="white"/>
                </w:rPr>
                <w:delText>SPL Rule 5</w:delText>
              </w:r>
              <w:r w:rsidR="00D76A0D">
                <w:rPr>
                  <w:highlight w:val="white"/>
                </w:rPr>
                <w:delText xml:space="preserve"> </w:delText>
              </w:r>
              <w:r w:rsidR="00D76A0D" w:rsidRPr="00334410">
                <w:rPr>
                  <w:highlight w:val="white"/>
                </w:rPr>
                <w:delText xml:space="preserve">identifies that </w:delText>
              </w:r>
              <w:r w:rsidR="00D76A0D">
                <w:rPr>
                  <w:highlight w:val="white"/>
                </w:rPr>
                <w:delText xml:space="preserve">the </w:delText>
              </w:r>
              <w:r w:rsidR="00D76A0D" w:rsidRPr="00D00628">
                <w:rPr>
                  <w:highlight w:val="white"/>
                </w:rPr>
                <w:delText xml:space="preserve">attribute has </w:delText>
              </w:r>
            </w:del>
            <w:r w:rsidR="002C49C1">
              <w:rPr>
                <w:highlight w:val="white"/>
              </w:rPr>
              <w:t xml:space="preserve">not </w:t>
            </w:r>
            <w:del w:id="591" w:author="pbx" w:date="2017-12-12T17:47:00Z">
              <w:r w:rsidR="00D76A0D" w:rsidRPr="00D00628">
                <w:rPr>
                  <w:highlight w:val="white"/>
                </w:rPr>
                <w:delText>been defined</w:delText>
              </w:r>
            </w:del>
            <w:ins w:id="592" w:author="pbx" w:date="2017-12-12T17:47:00Z">
              <w:r w:rsidR="002C49C1">
                <w:rPr>
                  <w:highlight w:val="white"/>
                </w:rPr>
                <w:t>contextually correct</w:t>
              </w:r>
            </w:ins>
            <w:r w:rsidR="002C49C1">
              <w:rPr>
                <w:highlight w:val="white"/>
              </w:rPr>
              <w:t>.</w:t>
            </w:r>
          </w:p>
          <w:p w14:paraId="078E52AF" w14:textId="77777777" w:rsidR="002C49C1" w:rsidRPr="002C49C1" w:rsidRDefault="00487FE5" w:rsidP="00C00C2B">
            <w:pPr>
              <w:pStyle w:val="ListParagraph"/>
              <w:numPr>
                <w:ilvl w:val="0"/>
                <w:numId w:val="101"/>
              </w:numPr>
              <w:rPr>
                <w:highlight w:val="white"/>
              </w:rPr>
            </w:pPr>
            <w:r w:rsidRPr="002C49C1">
              <w:rPr>
                <w:highlight w:val="white"/>
              </w:rPr>
              <w:t>SPL Rule 2</w:t>
            </w:r>
            <w:r w:rsidR="00724B5B" w:rsidRPr="002C49C1">
              <w:rPr>
                <w:highlight w:val="white"/>
              </w:rPr>
              <w:t xml:space="preserve"> identifies that the OID value is </w:t>
            </w:r>
            <w:r w:rsidR="000D0A57" w:rsidRPr="002C49C1">
              <w:rPr>
                <w:highlight w:val="white"/>
              </w:rPr>
              <w:t>incorrect.</w:t>
            </w:r>
          </w:p>
          <w:p w14:paraId="17FAEAEE" w14:textId="77777777" w:rsidR="007E1C03" w:rsidRDefault="007E1C03" w:rsidP="0080029F">
            <w:pPr>
              <w:pStyle w:val="ListParagraph"/>
              <w:rPr>
                <w:del w:id="593" w:author="pbx" w:date="2017-12-12T17:47:00Z"/>
              </w:rPr>
            </w:pPr>
          </w:p>
          <w:p w14:paraId="101357D9" w14:textId="77777777" w:rsidR="00BF1056" w:rsidRDefault="00526500" w:rsidP="0043437F">
            <w:pPr>
              <w:pStyle w:val="ListParagraph"/>
              <w:numPr>
                <w:ilvl w:val="0"/>
                <w:numId w:val="100"/>
              </w:numPr>
              <w:rPr>
                <w:del w:id="594" w:author="pbx" w:date="2017-12-12T17:47:00Z"/>
              </w:rPr>
            </w:pPr>
            <w:del w:id="595" w:author="pbx" w:date="2017-12-12T17:47:00Z">
              <w:r w:rsidRPr="00675DAA">
                <w:delText>There is a displayName</w:delText>
              </w:r>
              <w:r w:rsidR="00D76A0D">
                <w:delText xml:space="preserve"> attribute</w:delText>
              </w:r>
              <w:r w:rsidR="00BF1056">
                <w:delText xml:space="preserve"> that </w:delText>
              </w:r>
              <w:r w:rsidR="00BF1056" w:rsidRPr="00675DAA">
                <w:delText>shall display the</w:delText>
              </w:r>
              <w:r w:rsidR="00BF1056">
                <w:delText xml:space="preserve"> appropriate </w:delText>
              </w:r>
              <w:r w:rsidR="00BF1056" w:rsidRPr="00675DAA">
                <w:delText>label.</w:delText>
              </w:r>
            </w:del>
          </w:p>
          <w:p w14:paraId="511DD9D3" w14:textId="77777777" w:rsidR="00582038" w:rsidRPr="00674290" w:rsidRDefault="00487FE5" w:rsidP="00EE43D9">
            <w:pPr>
              <w:pStyle w:val="ListParagraph"/>
              <w:numPr>
                <w:ilvl w:val="0"/>
                <w:numId w:val="275"/>
              </w:numPr>
              <w:rPr>
                <w:del w:id="596" w:author="pbx" w:date="2017-12-12T17:47:00Z"/>
                <w:highlight w:val="white"/>
              </w:rPr>
            </w:pPr>
            <w:del w:id="597" w:author="pbx" w:date="2017-12-12T17:47:00Z">
              <w:r>
                <w:rPr>
                  <w:highlight w:val="white"/>
                </w:rPr>
                <w:delText>SPL Rule 5</w:delText>
              </w:r>
              <w:r w:rsidR="00D76A0D">
                <w:rPr>
                  <w:highlight w:val="white"/>
                </w:rPr>
                <w:delText xml:space="preserve"> </w:delText>
              </w:r>
              <w:r w:rsidR="00D76A0D" w:rsidRPr="00334410">
                <w:rPr>
                  <w:highlight w:val="white"/>
                </w:rPr>
                <w:delText xml:space="preserve">identifies that </w:delText>
              </w:r>
              <w:r w:rsidR="00D76A0D">
                <w:rPr>
                  <w:highlight w:val="white"/>
                </w:rPr>
                <w:delText xml:space="preserve">the </w:delText>
              </w:r>
              <w:r w:rsidR="00D76A0D" w:rsidRPr="00D00628">
                <w:rPr>
                  <w:highlight w:val="white"/>
                </w:rPr>
                <w:delText xml:space="preserve">attribute has </w:delText>
              </w:r>
              <w:r w:rsidR="00D76A0D">
                <w:rPr>
                  <w:highlight w:val="white"/>
                </w:rPr>
                <w:delText xml:space="preserve">not </w:delText>
              </w:r>
              <w:r w:rsidR="00D76A0D" w:rsidRPr="00D00628">
                <w:rPr>
                  <w:highlight w:val="white"/>
                </w:rPr>
                <w:delText>been defined</w:delText>
              </w:r>
              <w:r w:rsidR="00D76A0D">
                <w:rPr>
                  <w:highlight w:val="white"/>
                </w:rPr>
                <w:delText>.</w:delText>
              </w:r>
            </w:del>
          </w:p>
          <w:p w14:paraId="7A06AC08" w14:textId="77777777" w:rsidR="007E1C03" w:rsidRPr="002C49C1" w:rsidRDefault="00DD47E1" w:rsidP="00C00C2B">
            <w:pPr>
              <w:pStyle w:val="ListParagraph"/>
              <w:numPr>
                <w:ilvl w:val="0"/>
                <w:numId w:val="101"/>
              </w:numPr>
              <w:rPr>
                <w:highlight w:val="white"/>
              </w:rPr>
            </w:pPr>
            <w:r>
              <w:t xml:space="preserve">SPL Rule 7 </w:t>
            </w:r>
            <w:r w:rsidRPr="00AF4E8C">
              <w:t xml:space="preserve">identifies that </w:t>
            </w:r>
            <w:r>
              <w:t>label does not match the CV.</w:t>
            </w:r>
          </w:p>
        </w:tc>
      </w:tr>
    </w:tbl>
    <w:p w14:paraId="1B83113B" w14:textId="77777777" w:rsidR="006C0150" w:rsidRPr="00675DAA" w:rsidRDefault="006C0150"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14:paraId="24CE2CFD" w14:textId="77777777" w:rsidTr="00C66D2F">
        <w:trPr>
          <w:cantSplit/>
          <w:trHeight w:val="580"/>
          <w:tblHeader/>
        </w:trPr>
        <w:tc>
          <w:tcPr>
            <w:tcW w:w="2127" w:type="dxa"/>
            <w:shd w:val="clear" w:color="auto" w:fill="808080"/>
          </w:tcPr>
          <w:p w14:paraId="0E38C8FF" w14:textId="77777777" w:rsidR="006C0150" w:rsidRPr="003539B2" w:rsidRDefault="006C0150" w:rsidP="0080029F">
            <w:r w:rsidRPr="00675DAA">
              <w:t>Element</w:t>
            </w:r>
          </w:p>
        </w:tc>
        <w:tc>
          <w:tcPr>
            <w:tcW w:w="2103" w:type="dxa"/>
            <w:shd w:val="clear" w:color="auto" w:fill="808080"/>
          </w:tcPr>
          <w:p w14:paraId="338399D5" w14:textId="77777777" w:rsidR="006C0150" w:rsidRPr="00675DAA" w:rsidRDefault="006C0150" w:rsidP="0080029F">
            <w:r w:rsidRPr="00675DAA">
              <w:t>Attribute</w:t>
            </w:r>
          </w:p>
        </w:tc>
        <w:tc>
          <w:tcPr>
            <w:tcW w:w="1260" w:type="dxa"/>
            <w:shd w:val="clear" w:color="auto" w:fill="808080"/>
          </w:tcPr>
          <w:p w14:paraId="5AB146E3" w14:textId="77777777" w:rsidR="006C0150" w:rsidRPr="003539B2" w:rsidRDefault="006C0150" w:rsidP="0080029F">
            <w:r w:rsidRPr="00675DAA">
              <w:t>Cardinality</w:t>
            </w:r>
          </w:p>
        </w:tc>
        <w:tc>
          <w:tcPr>
            <w:tcW w:w="1350" w:type="dxa"/>
            <w:shd w:val="clear" w:color="auto" w:fill="808080"/>
          </w:tcPr>
          <w:p w14:paraId="5DF94961" w14:textId="77777777" w:rsidR="006C0150" w:rsidRPr="00675DAA" w:rsidRDefault="006C0150" w:rsidP="0080029F">
            <w:r w:rsidRPr="00675DAA">
              <w:t>Value(s) Allowed</w:t>
            </w:r>
          </w:p>
          <w:p w14:paraId="3F81030D" w14:textId="77777777" w:rsidR="006C0150" w:rsidRPr="00675DAA" w:rsidRDefault="006C0150" w:rsidP="0080029F">
            <w:r w:rsidRPr="00675DAA">
              <w:t>Examples</w:t>
            </w:r>
          </w:p>
        </w:tc>
        <w:tc>
          <w:tcPr>
            <w:tcW w:w="2520" w:type="dxa"/>
            <w:shd w:val="clear" w:color="auto" w:fill="808080"/>
          </w:tcPr>
          <w:p w14:paraId="535EEA61" w14:textId="77777777" w:rsidR="006C0150" w:rsidRPr="00675DAA" w:rsidRDefault="006C0150" w:rsidP="0080029F">
            <w:r w:rsidRPr="00675DAA">
              <w:t>Description</w:t>
            </w:r>
          </w:p>
          <w:p w14:paraId="7B527136" w14:textId="77777777" w:rsidR="006C0150" w:rsidRPr="00675DAA" w:rsidRDefault="006C0150" w:rsidP="0080029F">
            <w:r w:rsidRPr="00675DAA">
              <w:t>Instructions</w:t>
            </w:r>
          </w:p>
        </w:tc>
      </w:tr>
      <w:tr w:rsidR="002347C8" w:rsidRPr="00675DAA" w14:paraId="11157B7C" w14:textId="77777777" w:rsidTr="00C66D2F">
        <w:trPr>
          <w:cantSplit/>
        </w:trPr>
        <w:tc>
          <w:tcPr>
            <w:tcW w:w="2127" w:type="dxa"/>
          </w:tcPr>
          <w:p w14:paraId="14A0AFDE" w14:textId="77777777" w:rsidR="002347C8" w:rsidRPr="00675DAA" w:rsidRDefault="002313EA" w:rsidP="0080029F">
            <w:r>
              <w:t>t</w:t>
            </w:r>
            <w:r w:rsidR="002347C8" w:rsidRPr="00675DAA">
              <w:t>itle</w:t>
            </w:r>
          </w:p>
        </w:tc>
        <w:tc>
          <w:tcPr>
            <w:tcW w:w="2103" w:type="dxa"/>
            <w:shd w:val="clear" w:color="auto" w:fill="D9D9D9"/>
          </w:tcPr>
          <w:p w14:paraId="738795D6" w14:textId="77777777" w:rsidR="002347C8" w:rsidRPr="00675DAA" w:rsidRDefault="002347C8" w:rsidP="0080029F">
            <w:r w:rsidRPr="00675DAA">
              <w:t>N/A</w:t>
            </w:r>
          </w:p>
        </w:tc>
        <w:tc>
          <w:tcPr>
            <w:tcW w:w="1260" w:type="dxa"/>
            <w:shd w:val="clear" w:color="auto" w:fill="D9D9D9"/>
          </w:tcPr>
          <w:p w14:paraId="338C29CE" w14:textId="77777777" w:rsidR="002347C8" w:rsidRPr="00675DAA" w:rsidRDefault="002347C8" w:rsidP="0080029F">
            <w:r w:rsidRPr="00675DAA">
              <w:t>0:1</w:t>
            </w:r>
          </w:p>
        </w:tc>
        <w:tc>
          <w:tcPr>
            <w:tcW w:w="1350" w:type="dxa"/>
            <w:shd w:val="clear" w:color="auto" w:fill="D9D9D9"/>
          </w:tcPr>
          <w:p w14:paraId="232C8F71" w14:textId="77777777" w:rsidR="002347C8" w:rsidRPr="00675DAA" w:rsidRDefault="002347C8" w:rsidP="0080029F"/>
        </w:tc>
        <w:tc>
          <w:tcPr>
            <w:tcW w:w="2520" w:type="dxa"/>
            <w:shd w:val="clear" w:color="auto" w:fill="D9D9D9"/>
          </w:tcPr>
          <w:p w14:paraId="7F87A016" w14:textId="77777777" w:rsidR="002347C8" w:rsidRPr="00675DAA" w:rsidRDefault="002347C8" w:rsidP="0080029F">
            <w:r w:rsidRPr="00675DAA">
              <w:t>Provides the title for the document.</w:t>
            </w:r>
          </w:p>
        </w:tc>
      </w:tr>
      <w:tr w:rsidR="002347C8" w:rsidRPr="00675DAA" w14:paraId="151A96DC" w14:textId="77777777" w:rsidTr="00C66D2F">
        <w:trPr>
          <w:cantSplit/>
        </w:trPr>
        <w:tc>
          <w:tcPr>
            <w:tcW w:w="2127" w:type="dxa"/>
            <w:shd w:val="clear" w:color="auto" w:fill="808080"/>
          </w:tcPr>
          <w:p w14:paraId="002EF188" w14:textId="77777777" w:rsidR="002347C8" w:rsidRPr="00675DAA" w:rsidRDefault="002347C8" w:rsidP="0080029F">
            <w:r w:rsidRPr="00675DAA">
              <w:t>Conformance</w:t>
            </w:r>
          </w:p>
        </w:tc>
        <w:tc>
          <w:tcPr>
            <w:tcW w:w="7233" w:type="dxa"/>
            <w:gridSpan w:val="4"/>
          </w:tcPr>
          <w:p w14:paraId="23F4ABB3" w14:textId="77777777" w:rsidR="002347C8" w:rsidRDefault="002347C8" w:rsidP="00C00C2B">
            <w:pPr>
              <w:pStyle w:val="ListParagraph"/>
              <w:numPr>
                <w:ilvl w:val="0"/>
                <w:numId w:val="17"/>
              </w:numPr>
            </w:pPr>
            <w:r w:rsidRPr="00675DAA">
              <w:t>There may be a title</w:t>
            </w:r>
            <w:r w:rsidR="00F178E2" w:rsidRPr="00675DAA">
              <w:t>, unless specified otherwise in the document specific validation guidance</w:t>
            </w:r>
            <w:r w:rsidR="00F95E58">
              <w:t>.</w:t>
            </w:r>
          </w:p>
          <w:p w14:paraId="7C6BBBD4" w14:textId="77777777" w:rsidR="00E1161C" w:rsidRPr="00ED1FC6" w:rsidRDefault="00ED1FC6" w:rsidP="00C00C2B">
            <w:pPr>
              <w:pStyle w:val="ListParagraph"/>
              <w:numPr>
                <w:ilvl w:val="0"/>
                <w:numId w:val="50"/>
              </w:numPr>
            </w:pPr>
            <w:r>
              <w:t>Informational only (</w:t>
            </w:r>
            <w:r w:rsidRPr="00ED1FC6">
              <w:t>no validation aspect).</w:t>
            </w:r>
          </w:p>
          <w:p w14:paraId="4C11BF62" w14:textId="77777777" w:rsidR="00ED1FC6" w:rsidRPr="00675DAA" w:rsidRDefault="00ED1FC6" w:rsidP="0080029F">
            <w:pPr>
              <w:pStyle w:val="ListParagraph"/>
            </w:pPr>
          </w:p>
          <w:p w14:paraId="5FE7E6BF" w14:textId="77777777" w:rsidR="002347C8" w:rsidRPr="00675DAA" w:rsidRDefault="002347C8" w:rsidP="00C00C2B">
            <w:pPr>
              <w:pStyle w:val="ListParagraph"/>
              <w:numPr>
                <w:ilvl w:val="0"/>
                <w:numId w:val="17"/>
              </w:numPr>
            </w:pPr>
            <w:r w:rsidRPr="00675DAA">
              <w:t>The title is free form</w:t>
            </w:r>
          </w:p>
          <w:p w14:paraId="5E8C068D" w14:textId="77777777" w:rsidR="00ED1FC6" w:rsidRPr="00ED1FC6" w:rsidRDefault="00ED1FC6" w:rsidP="00C00C2B">
            <w:pPr>
              <w:pStyle w:val="ListParagraph"/>
              <w:numPr>
                <w:ilvl w:val="0"/>
                <w:numId w:val="51"/>
              </w:numPr>
            </w:pPr>
            <w:r w:rsidRPr="00ED1FC6">
              <w:t>Informational only (no validation aspect).</w:t>
            </w:r>
          </w:p>
          <w:p w14:paraId="3CE42EE8" w14:textId="77777777" w:rsidR="00E1161C" w:rsidRDefault="00E1161C" w:rsidP="0080029F">
            <w:pPr>
              <w:pStyle w:val="ListParagraph"/>
            </w:pPr>
          </w:p>
          <w:p w14:paraId="18E85266" w14:textId="77777777" w:rsidR="002347C8" w:rsidRPr="00675DAA" w:rsidRDefault="002347C8" w:rsidP="00C00C2B">
            <w:pPr>
              <w:pStyle w:val="ListParagraph"/>
              <w:numPr>
                <w:ilvl w:val="0"/>
                <w:numId w:val="17"/>
              </w:numPr>
            </w:pPr>
            <w:commentRangeStart w:id="598"/>
            <w:r w:rsidRPr="00675DAA">
              <w:t>There are no figures in the title.</w:t>
            </w:r>
          </w:p>
          <w:p w14:paraId="23ADDDE9" w14:textId="77777777" w:rsidR="00E1161C" w:rsidRDefault="00E1161C" w:rsidP="0080029F">
            <w:pPr>
              <w:pStyle w:val="ListParagraph"/>
            </w:pPr>
          </w:p>
          <w:p w14:paraId="6026F8BA" w14:textId="77777777" w:rsidR="002347C8" w:rsidRPr="00675DAA" w:rsidRDefault="002347C8" w:rsidP="00C00C2B">
            <w:pPr>
              <w:pStyle w:val="ListParagraph"/>
              <w:numPr>
                <w:ilvl w:val="0"/>
                <w:numId w:val="17"/>
              </w:numPr>
            </w:pPr>
            <w:r w:rsidRPr="00675DAA">
              <w:t>There are no images in the title.</w:t>
            </w:r>
          </w:p>
          <w:p w14:paraId="5220E38B" w14:textId="77777777" w:rsidR="00E1161C" w:rsidRDefault="00E1161C" w:rsidP="0080029F">
            <w:pPr>
              <w:pStyle w:val="ListParagraph"/>
            </w:pPr>
          </w:p>
          <w:p w14:paraId="52C61B85" w14:textId="013A6420" w:rsidR="002347C8" w:rsidRPr="00675DAA" w:rsidRDefault="002347C8" w:rsidP="00C00C2B">
            <w:pPr>
              <w:pStyle w:val="ListParagraph"/>
              <w:numPr>
                <w:ilvl w:val="0"/>
                <w:numId w:val="17"/>
              </w:numPr>
            </w:pPr>
            <w:r w:rsidRPr="00675DAA">
              <w:t>Multiple lines may be used in the title with each line separated by a line break &lt;br/&gt; tag. (note: titles can also be as follows: &lt;title mediaType="text/x-hl7-title+xml"&gt;).</w:t>
            </w:r>
            <w:commentRangeEnd w:id="598"/>
            <w:r w:rsidR="00E1161C">
              <w:rPr>
                <w:rStyle w:val="CommentReference"/>
              </w:rPr>
              <w:commentReference w:id="598"/>
            </w:r>
          </w:p>
        </w:tc>
      </w:tr>
    </w:tbl>
    <w:p w14:paraId="381A2BB9" w14:textId="77777777" w:rsidR="001E2362" w:rsidRPr="00675DAA" w:rsidRDefault="001E2362"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14:paraId="01C388AE" w14:textId="77777777" w:rsidTr="00C66D2F">
        <w:trPr>
          <w:cantSplit/>
          <w:trHeight w:val="580"/>
          <w:tblHeader/>
        </w:trPr>
        <w:tc>
          <w:tcPr>
            <w:tcW w:w="2127" w:type="dxa"/>
            <w:shd w:val="clear" w:color="auto" w:fill="808080"/>
          </w:tcPr>
          <w:p w14:paraId="5F0C1BB7" w14:textId="77777777" w:rsidR="006C0150" w:rsidRPr="003539B2" w:rsidRDefault="006C0150" w:rsidP="0080029F">
            <w:r w:rsidRPr="00675DAA">
              <w:lastRenderedPageBreak/>
              <w:t>Element</w:t>
            </w:r>
          </w:p>
        </w:tc>
        <w:tc>
          <w:tcPr>
            <w:tcW w:w="2103" w:type="dxa"/>
            <w:shd w:val="clear" w:color="auto" w:fill="808080"/>
          </w:tcPr>
          <w:p w14:paraId="6E902E91" w14:textId="77777777" w:rsidR="006C0150" w:rsidRPr="00675DAA" w:rsidRDefault="006C0150" w:rsidP="0080029F">
            <w:r w:rsidRPr="00675DAA">
              <w:t>Attribute</w:t>
            </w:r>
          </w:p>
        </w:tc>
        <w:tc>
          <w:tcPr>
            <w:tcW w:w="1260" w:type="dxa"/>
            <w:shd w:val="clear" w:color="auto" w:fill="808080"/>
          </w:tcPr>
          <w:p w14:paraId="2C5770E1" w14:textId="77777777" w:rsidR="006C0150" w:rsidRPr="003539B2" w:rsidRDefault="006C0150" w:rsidP="0080029F">
            <w:r w:rsidRPr="00675DAA">
              <w:t>Cardinality</w:t>
            </w:r>
          </w:p>
        </w:tc>
        <w:tc>
          <w:tcPr>
            <w:tcW w:w="1350" w:type="dxa"/>
            <w:shd w:val="clear" w:color="auto" w:fill="808080"/>
          </w:tcPr>
          <w:p w14:paraId="3192397C" w14:textId="77777777" w:rsidR="006C0150" w:rsidRPr="00675DAA" w:rsidRDefault="006C0150" w:rsidP="0080029F">
            <w:r w:rsidRPr="00675DAA">
              <w:t>Value(s) Allowed</w:t>
            </w:r>
          </w:p>
          <w:p w14:paraId="51B42A67" w14:textId="77777777" w:rsidR="006C0150" w:rsidRPr="00675DAA" w:rsidRDefault="006C0150" w:rsidP="0080029F">
            <w:r w:rsidRPr="00675DAA">
              <w:t>Examples</w:t>
            </w:r>
          </w:p>
        </w:tc>
        <w:tc>
          <w:tcPr>
            <w:tcW w:w="2520" w:type="dxa"/>
            <w:shd w:val="clear" w:color="auto" w:fill="808080"/>
          </w:tcPr>
          <w:p w14:paraId="07CBA1E4" w14:textId="77777777" w:rsidR="006C0150" w:rsidRPr="00675DAA" w:rsidRDefault="006C0150" w:rsidP="0080029F">
            <w:r w:rsidRPr="00675DAA">
              <w:t>Description</w:t>
            </w:r>
          </w:p>
          <w:p w14:paraId="2A0E4D98" w14:textId="77777777" w:rsidR="006C0150" w:rsidRPr="00675DAA" w:rsidRDefault="006C0150" w:rsidP="0080029F">
            <w:r w:rsidRPr="00675DAA">
              <w:t>Instructions</w:t>
            </w:r>
          </w:p>
        </w:tc>
      </w:tr>
      <w:tr w:rsidR="006C0150" w:rsidRPr="00675DAA" w14:paraId="15E1F631" w14:textId="77777777" w:rsidTr="00C66D2F">
        <w:trPr>
          <w:cantSplit/>
        </w:trPr>
        <w:tc>
          <w:tcPr>
            <w:tcW w:w="2127" w:type="dxa"/>
            <w:vMerge w:val="restart"/>
          </w:tcPr>
          <w:p w14:paraId="455F2120" w14:textId="77777777" w:rsidR="006C0150" w:rsidRPr="00675DAA" w:rsidRDefault="006C0150" w:rsidP="0080029F">
            <w:r w:rsidRPr="00675DAA">
              <w:t>effectiveTime</w:t>
            </w:r>
          </w:p>
        </w:tc>
        <w:tc>
          <w:tcPr>
            <w:tcW w:w="2103" w:type="dxa"/>
            <w:shd w:val="clear" w:color="auto" w:fill="D9D9D9"/>
          </w:tcPr>
          <w:p w14:paraId="6D869F04" w14:textId="77777777" w:rsidR="006C0150" w:rsidRPr="00675DAA" w:rsidRDefault="00526500" w:rsidP="0080029F">
            <w:r w:rsidRPr="00675DAA">
              <w:t>N/A</w:t>
            </w:r>
          </w:p>
        </w:tc>
        <w:tc>
          <w:tcPr>
            <w:tcW w:w="1260" w:type="dxa"/>
            <w:shd w:val="clear" w:color="auto" w:fill="D9D9D9"/>
          </w:tcPr>
          <w:p w14:paraId="608F5DDA" w14:textId="77777777" w:rsidR="006C0150" w:rsidRPr="00675DAA" w:rsidRDefault="00526500" w:rsidP="0080029F">
            <w:r w:rsidRPr="00675DAA">
              <w:t>1:1</w:t>
            </w:r>
          </w:p>
        </w:tc>
        <w:tc>
          <w:tcPr>
            <w:tcW w:w="1350" w:type="dxa"/>
            <w:shd w:val="clear" w:color="auto" w:fill="D9D9D9"/>
          </w:tcPr>
          <w:p w14:paraId="771068B5" w14:textId="77777777" w:rsidR="006C0150" w:rsidRPr="00675DAA" w:rsidRDefault="006C0150" w:rsidP="0080029F"/>
        </w:tc>
        <w:tc>
          <w:tcPr>
            <w:tcW w:w="2520" w:type="dxa"/>
            <w:shd w:val="clear" w:color="auto" w:fill="D9D9D9"/>
          </w:tcPr>
          <w:p w14:paraId="4B8DD2E7" w14:textId="77777777" w:rsidR="006C0150" w:rsidRDefault="00D27B6E" w:rsidP="00B13391">
            <w:r w:rsidRPr="00D27B6E">
              <w:t xml:space="preserve">Used to capture relevant </w:t>
            </w:r>
            <w:r w:rsidR="00B13391">
              <w:t>date information.</w:t>
            </w:r>
          </w:p>
          <w:p w14:paraId="1AE0B82B" w14:textId="77777777" w:rsidR="003253DB" w:rsidRDefault="003253DB" w:rsidP="00B13391"/>
          <w:p w14:paraId="3A0611B4" w14:textId="77777777" w:rsidR="003253DB" w:rsidRPr="00675DAA" w:rsidRDefault="003253DB" w:rsidP="00B13391">
            <w:r>
              <w:t>Please refer to the Doctype for specific details on the usage.</w:t>
            </w:r>
          </w:p>
        </w:tc>
      </w:tr>
      <w:tr w:rsidR="006C0150" w:rsidRPr="00675DAA" w14:paraId="016C3D18" w14:textId="77777777" w:rsidTr="00C66D2F">
        <w:trPr>
          <w:cantSplit/>
        </w:trPr>
        <w:tc>
          <w:tcPr>
            <w:tcW w:w="2127" w:type="dxa"/>
            <w:vMerge/>
          </w:tcPr>
          <w:p w14:paraId="18AE7A70" w14:textId="77777777" w:rsidR="006C0150" w:rsidRPr="00675DAA" w:rsidRDefault="006C0150" w:rsidP="0080029F"/>
        </w:tc>
        <w:tc>
          <w:tcPr>
            <w:tcW w:w="2103" w:type="dxa"/>
          </w:tcPr>
          <w:p w14:paraId="789BDCD9" w14:textId="77777777" w:rsidR="006C0150" w:rsidRPr="00675DAA" w:rsidRDefault="00D76A0D" w:rsidP="0080029F">
            <w:r>
              <w:t>v</w:t>
            </w:r>
            <w:r w:rsidR="006C0150" w:rsidRPr="00675DAA">
              <w:t>alue</w:t>
            </w:r>
          </w:p>
        </w:tc>
        <w:tc>
          <w:tcPr>
            <w:tcW w:w="1260" w:type="dxa"/>
          </w:tcPr>
          <w:p w14:paraId="0E745996" w14:textId="77777777" w:rsidR="006C0150" w:rsidRPr="00675DAA" w:rsidRDefault="006C0150" w:rsidP="0080029F">
            <w:r w:rsidRPr="00675DAA">
              <w:t>1:1</w:t>
            </w:r>
          </w:p>
        </w:tc>
        <w:tc>
          <w:tcPr>
            <w:tcW w:w="1350" w:type="dxa"/>
          </w:tcPr>
          <w:p w14:paraId="209D8093" w14:textId="77777777" w:rsidR="006C0150" w:rsidRPr="00675DAA" w:rsidRDefault="006C0150" w:rsidP="0080029F"/>
        </w:tc>
        <w:tc>
          <w:tcPr>
            <w:tcW w:w="2520" w:type="dxa"/>
          </w:tcPr>
          <w:p w14:paraId="555A39E7" w14:textId="77777777" w:rsidR="006C0150" w:rsidRPr="00675DAA" w:rsidRDefault="006C0150" w:rsidP="0080029F"/>
        </w:tc>
      </w:tr>
      <w:tr w:rsidR="006C0150" w:rsidRPr="00675DAA" w14:paraId="47C3675D" w14:textId="77777777" w:rsidTr="00C66D2F">
        <w:trPr>
          <w:cantSplit/>
        </w:trPr>
        <w:tc>
          <w:tcPr>
            <w:tcW w:w="2127" w:type="dxa"/>
            <w:shd w:val="clear" w:color="auto" w:fill="808080"/>
          </w:tcPr>
          <w:p w14:paraId="307083F5" w14:textId="77777777" w:rsidR="006C0150" w:rsidRPr="00675DAA" w:rsidRDefault="006C0150" w:rsidP="0080029F">
            <w:r w:rsidRPr="00675DAA">
              <w:t>Conformance</w:t>
            </w:r>
          </w:p>
        </w:tc>
        <w:tc>
          <w:tcPr>
            <w:tcW w:w="7233" w:type="dxa"/>
            <w:gridSpan w:val="4"/>
          </w:tcPr>
          <w:p w14:paraId="6783175C" w14:textId="77777777" w:rsidR="009352FF" w:rsidRDefault="009352FF" w:rsidP="00C00C2B">
            <w:pPr>
              <w:pStyle w:val="ListParagraph"/>
              <w:numPr>
                <w:ilvl w:val="0"/>
                <w:numId w:val="52"/>
              </w:numPr>
            </w:pPr>
            <w:r w:rsidRPr="00675DAA">
              <w:t>There is an</w:t>
            </w:r>
            <w:r>
              <w:t xml:space="preserve"> effectiveTime element</w:t>
            </w:r>
          </w:p>
          <w:p w14:paraId="2B240318" w14:textId="77777777" w:rsidR="00395928" w:rsidRPr="00C367F5" w:rsidRDefault="00487FE5" w:rsidP="00C00C2B">
            <w:pPr>
              <w:pStyle w:val="ListParagraph"/>
              <w:numPr>
                <w:ilvl w:val="0"/>
                <w:numId w:val="102"/>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14:paraId="1F9789A3" w14:textId="77777777" w:rsidR="009352FF" w:rsidRPr="00C367F5" w:rsidRDefault="00487FE5" w:rsidP="00C00C2B">
            <w:pPr>
              <w:pStyle w:val="ListParagraph"/>
              <w:numPr>
                <w:ilvl w:val="0"/>
                <w:numId w:val="102"/>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14:paraId="1387E47F" w14:textId="77777777" w:rsidR="00C367F5" w:rsidRPr="00675DAA" w:rsidRDefault="00C367F5" w:rsidP="0080029F">
            <w:pPr>
              <w:pStyle w:val="ListParagraph"/>
            </w:pPr>
          </w:p>
          <w:p w14:paraId="5F558B0A" w14:textId="35E455C9" w:rsidR="007138C9" w:rsidRPr="00675DAA" w:rsidRDefault="006C0150" w:rsidP="00C00C2B">
            <w:pPr>
              <w:pStyle w:val="ListParagraph"/>
              <w:numPr>
                <w:ilvl w:val="0"/>
                <w:numId w:val="52"/>
              </w:numPr>
            </w:pPr>
            <w:r w:rsidRPr="00675DAA">
              <w:t xml:space="preserve">There is </w:t>
            </w:r>
            <w:del w:id="599" w:author="pbx" w:date="2017-12-12T17:47:00Z">
              <w:r w:rsidRPr="00675DAA">
                <w:delText>a</w:delText>
              </w:r>
              <w:r w:rsidR="00F178E2" w:rsidRPr="00675DAA">
                <w:delText>n</w:delText>
              </w:r>
              <w:r w:rsidRPr="00675DAA">
                <w:delText xml:space="preserve"> value</w:delText>
              </w:r>
              <w:r w:rsidR="00D76A0D">
                <w:delText xml:space="preserve"> attribute</w:delText>
              </w:r>
            </w:del>
            <w:ins w:id="600" w:author="pbx" w:date="2017-12-12T17:47:00Z">
              <w:r w:rsidR="00573051">
                <w:t xml:space="preserve">either a direct or indirect </w:t>
              </w:r>
              <w:r w:rsidRPr="00675DAA">
                <w:t>value</w:t>
              </w:r>
              <w:r w:rsidR="00D76A0D">
                <w:t xml:space="preserve"> </w:t>
              </w:r>
              <w:r w:rsidR="00573051">
                <w:t>for the effectiveTime</w:t>
              </w:r>
            </w:ins>
          </w:p>
          <w:p w14:paraId="6FC3F398" w14:textId="77777777" w:rsidR="00582038" w:rsidRPr="00674290" w:rsidRDefault="00487FE5" w:rsidP="00EE43D9">
            <w:pPr>
              <w:pStyle w:val="ListParagraph"/>
              <w:numPr>
                <w:ilvl w:val="0"/>
                <w:numId w:val="19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4B64FCD0" w14:textId="77777777" w:rsidR="00A27981" w:rsidRDefault="00A27981" w:rsidP="0080029F">
            <w:pPr>
              <w:pStyle w:val="ListParagraph"/>
            </w:pPr>
          </w:p>
          <w:p w14:paraId="13BBD7C3" w14:textId="77777777" w:rsidR="007138C9" w:rsidRPr="00675DAA" w:rsidRDefault="006C0150" w:rsidP="0043437F">
            <w:pPr>
              <w:pStyle w:val="ListParagraph"/>
              <w:numPr>
                <w:ilvl w:val="0"/>
                <w:numId w:val="52"/>
              </w:numPr>
              <w:rPr>
                <w:del w:id="601" w:author="pbx" w:date="2017-12-12T17:47:00Z"/>
              </w:rPr>
            </w:pPr>
            <w:commentRangeStart w:id="602"/>
            <w:r w:rsidRPr="00675DAA">
              <w:t>The effectiveTime</w:t>
            </w:r>
            <w:r w:rsidR="007138C9" w:rsidRPr="00675DAA">
              <w:t>@value has as a minimum precision of day</w:t>
            </w:r>
            <w:del w:id="603" w:author="pbx" w:date="2017-12-12T17:47:00Z">
              <w:r w:rsidR="007138C9" w:rsidRPr="00675DAA">
                <w:delText>.</w:delText>
              </w:r>
              <w:commentRangeEnd w:id="602"/>
              <w:r w:rsidR="00D94692">
                <w:rPr>
                  <w:rStyle w:val="CommentReference"/>
                </w:rPr>
                <w:commentReference w:id="602"/>
              </w:r>
            </w:del>
          </w:p>
          <w:p w14:paraId="28512237" w14:textId="77777777" w:rsidR="009352FF" w:rsidRDefault="009352FF" w:rsidP="0080029F">
            <w:pPr>
              <w:pStyle w:val="ListParagraph"/>
              <w:rPr>
                <w:del w:id="604" w:author="pbx" w:date="2017-12-12T17:47:00Z"/>
              </w:rPr>
            </w:pPr>
          </w:p>
          <w:p w14:paraId="7C43954B" w14:textId="614120F9" w:rsidR="009352FF" w:rsidRPr="00675DAA" w:rsidRDefault="007138C9" w:rsidP="00C00C2B">
            <w:pPr>
              <w:pStyle w:val="ListParagraph"/>
              <w:numPr>
                <w:ilvl w:val="0"/>
                <w:numId w:val="52"/>
              </w:numPr>
            </w:pPr>
            <w:commentRangeStart w:id="605"/>
            <w:del w:id="606" w:author="pbx" w:date="2017-12-12T17:47:00Z">
              <w:r w:rsidRPr="00675DAA">
                <w:delText>The</w:delText>
              </w:r>
            </w:del>
            <w:ins w:id="607" w:author="pbx" w:date="2017-12-12T17:47:00Z">
              <w:r w:rsidR="006313D1">
                <w:t xml:space="preserve"> and follows the appropriate</w:t>
              </w:r>
            </w:ins>
            <w:r w:rsidR="006313D1">
              <w:t xml:space="preserve"> format</w:t>
            </w:r>
            <w:del w:id="608" w:author="pbx" w:date="2017-12-12T17:47:00Z">
              <w:r w:rsidRPr="00675DAA">
                <w:delText xml:space="preserve"> is</w:delText>
              </w:r>
              <w:r w:rsidR="00A45B60">
                <w:delText xml:space="preserve"> year, month and day (yyyymmdd).</w:delText>
              </w:r>
              <w:commentRangeEnd w:id="605"/>
              <w:r w:rsidR="00D94692">
                <w:rPr>
                  <w:rStyle w:val="CommentReference"/>
                </w:rPr>
                <w:commentReference w:id="605"/>
              </w:r>
            </w:del>
            <w:ins w:id="609" w:author="pbx" w:date="2017-12-12T17:47:00Z">
              <w:r w:rsidRPr="00675DAA">
                <w:t>.</w:t>
              </w:r>
            </w:ins>
          </w:p>
        </w:tc>
      </w:tr>
    </w:tbl>
    <w:p w14:paraId="2E614436" w14:textId="77777777" w:rsidR="007138C9" w:rsidRPr="00675DAA" w:rsidRDefault="007138C9"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14:paraId="0D4A8206" w14:textId="77777777" w:rsidTr="00C66D2F">
        <w:trPr>
          <w:cantSplit/>
          <w:trHeight w:val="580"/>
          <w:tblHeader/>
        </w:trPr>
        <w:tc>
          <w:tcPr>
            <w:tcW w:w="2127" w:type="dxa"/>
            <w:shd w:val="clear" w:color="auto" w:fill="808080"/>
          </w:tcPr>
          <w:p w14:paraId="648294E5" w14:textId="77777777" w:rsidR="007138C9" w:rsidRPr="003539B2" w:rsidRDefault="007138C9" w:rsidP="0080029F">
            <w:r w:rsidRPr="00675DAA">
              <w:t>Element</w:t>
            </w:r>
          </w:p>
        </w:tc>
        <w:tc>
          <w:tcPr>
            <w:tcW w:w="2103" w:type="dxa"/>
            <w:shd w:val="clear" w:color="auto" w:fill="808080"/>
          </w:tcPr>
          <w:p w14:paraId="009707C3" w14:textId="77777777" w:rsidR="007138C9" w:rsidRPr="00675DAA" w:rsidRDefault="007138C9" w:rsidP="0080029F">
            <w:r w:rsidRPr="00675DAA">
              <w:t>Attribute</w:t>
            </w:r>
          </w:p>
        </w:tc>
        <w:tc>
          <w:tcPr>
            <w:tcW w:w="1260" w:type="dxa"/>
            <w:shd w:val="clear" w:color="auto" w:fill="808080"/>
          </w:tcPr>
          <w:p w14:paraId="3D116CE7" w14:textId="77777777" w:rsidR="007138C9" w:rsidRPr="003539B2" w:rsidRDefault="007138C9" w:rsidP="0080029F">
            <w:r w:rsidRPr="00675DAA">
              <w:t>Cardinality</w:t>
            </w:r>
          </w:p>
        </w:tc>
        <w:tc>
          <w:tcPr>
            <w:tcW w:w="1350" w:type="dxa"/>
            <w:shd w:val="clear" w:color="auto" w:fill="808080"/>
          </w:tcPr>
          <w:p w14:paraId="608BA213" w14:textId="77777777" w:rsidR="007138C9" w:rsidRPr="00675DAA" w:rsidRDefault="007138C9" w:rsidP="0080029F">
            <w:r w:rsidRPr="00675DAA">
              <w:t>Value(s) Allowed</w:t>
            </w:r>
          </w:p>
          <w:p w14:paraId="67D59522" w14:textId="77777777" w:rsidR="007138C9" w:rsidRPr="00675DAA" w:rsidRDefault="007138C9" w:rsidP="0080029F">
            <w:r w:rsidRPr="00675DAA">
              <w:t>Examples</w:t>
            </w:r>
          </w:p>
        </w:tc>
        <w:tc>
          <w:tcPr>
            <w:tcW w:w="2520" w:type="dxa"/>
            <w:shd w:val="clear" w:color="auto" w:fill="808080"/>
          </w:tcPr>
          <w:p w14:paraId="07C71837" w14:textId="77777777" w:rsidR="007138C9" w:rsidRPr="00675DAA" w:rsidRDefault="007138C9" w:rsidP="0080029F">
            <w:r w:rsidRPr="00675DAA">
              <w:t>Description</w:t>
            </w:r>
          </w:p>
          <w:p w14:paraId="7BF8A7CE" w14:textId="77777777" w:rsidR="007138C9" w:rsidRPr="00675DAA" w:rsidRDefault="007138C9" w:rsidP="0080029F">
            <w:r w:rsidRPr="00675DAA">
              <w:t>Instructions</w:t>
            </w:r>
          </w:p>
        </w:tc>
      </w:tr>
      <w:tr w:rsidR="007138C9" w:rsidRPr="00675DAA" w14:paraId="4C60F31A" w14:textId="77777777" w:rsidTr="00C66D2F">
        <w:trPr>
          <w:cantSplit/>
        </w:trPr>
        <w:tc>
          <w:tcPr>
            <w:tcW w:w="2127" w:type="dxa"/>
            <w:vMerge w:val="restart"/>
          </w:tcPr>
          <w:p w14:paraId="7E6AE124" w14:textId="77777777" w:rsidR="007138C9" w:rsidRPr="00675DAA" w:rsidRDefault="007138C9" w:rsidP="0080029F">
            <w:r w:rsidRPr="00675DAA">
              <w:t>languageCode</w:t>
            </w:r>
          </w:p>
        </w:tc>
        <w:tc>
          <w:tcPr>
            <w:tcW w:w="2103" w:type="dxa"/>
            <w:shd w:val="clear" w:color="auto" w:fill="D9D9D9"/>
          </w:tcPr>
          <w:p w14:paraId="654C0E6C" w14:textId="77777777" w:rsidR="007138C9" w:rsidRPr="00675DAA" w:rsidRDefault="00526500" w:rsidP="0080029F">
            <w:r w:rsidRPr="00675DAA">
              <w:t>N/A</w:t>
            </w:r>
          </w:p>
        </w:tc>
        <w:tc>
          <w:tcPr>
            <w:tcW w:w="1260" w:type="dxa"/>
            <w:shd w:val="clear" w:color="auto" w:fill="D9D9D9"/>
          </w:tcPr>
          <w:p w14:paraId="31D23840" w14:textId="77777777" w:rsidR="007138C9" w:rsidRPr="00675DAA" w:rsidRDefault="00526500" w:rsidP="0080029F">
            <w:r w:rsidRPr="00675DAA">
              <w:t>1:1</w:t>
            </w:r>
          </w:p>
        </w:tc>
        <w:tc>
          <w:tcPr>
            <w:tcW w:w="1350" w:type="dxa"/>
            <w:shd w:val="clear" w:color="auto" w:fill="D9D9D9"/>
          </w:tcPr>
          <w:p w14:paraId="68C4C21E" w14:textId="77777777" w:rsidR="007138C9" w:rsidRPr="00675DAA" w:rsidRDefault="007138C9" w:rsidP="0080029F"/>
        </w:tc>
        <w:tc>
          <w:tcPr>
            <w:tcW w:w="2520" w:type="dxa"/>
            <w:shd w:val="clear" w:color="auto" w:fill="D9D9D9"/>
          </w:tcPr>
          <w:p w14:paraId="5F57F50E" w14:textId="77777777" w:rsidR="007138C9" w:rsidRPr="00675DAA" w:rsidRDefault="002347C8" w:rsidP="0080029F">
            <w:r w:rsidRPr="00675DAA">
              <w:t>Specifies the language of the document</w:t>
            </w:r>
          </w:p>
        </w:tc>
      </w:tr>
      <w:tr w:rsidR="007138C9" w:rsidRPr="00675DAA" w14:paraId="33B828B1" w14:textId="77777777" w:rsidTr="00C66D2F">
        <w:trPr>
          <w:cantSplit/>
        </w:trPr>
        <w:tc>
          <w:tcPr>
            <w:tcW w:w="2127" w:type="dxa"/>
            <w:vMerge/>
          </w:tcPr>
          <w:p w14:paraId="3E5AFE31" w14:textId="77777777" w:rsidR="007138C9" w:rsidRPr="00675DAA" w:rsidRDefault="007138C9" w:rsidP="0080029F"/>
        </w:tc>
        <w:tc>
          <w:tcPr>
            <w:tcW w:w="2103" w:type="dxa"/>
          </w:tcPr>
          <w:p w14:paraId="43D67E29" w14:textId="77777777" w:rsidR="007138C9" w:rsidRPr="00675DAA" w:rsidRDefault="00D76A0D" w:rsidP="0080029F">
            <w:r>
              <w:t>c</w:t>
            </w:r>
            <w:r w:rsidR="007138C9" w:rsidRPr="00675DAA">
              <w:t>ode</w:t>
            </w:r>
          </w:p>
        </w:tc>
        <w:tc>
          <w:tcPr>
            <w:tcW w:w="1260" w:type="dxa"/>
          </w:tcPr>
          <w:p w14:paraId="16B2B500" w14:textId="77777777" w:rsidR="007138C9" w:rsidRPr="00675DAA" w:rsidRDefault="007138C9" w:rsidP="0080029F">
            <w:r w:rsidRPr="00675DAA">
              <w:t>1:1</w:t>
            </w:r>
          </w:p>
        </w:tc>
        <w:tc>
          <w:tcPr>
            <w:tcW w:w="1350" w:type="dxa"/>
          </w:tcPr>
          <w:p w14:paraId="60D68D20" w14:textId="77777777" w:rsidR="007138C9" w:rsidRPr="00675DAA" w:rsidRDefault="007138C9" w:rsidP="0080029F"/>
        </w:tc>
        <w:tc>
          <w:tcPr>
            <w:tcW w:w="2520" w:type="dxa"/>
          </w:tcPr>
          <w:p w14:paraId="21F0F372" w14:textId="77777777" w:rsidR="007138C9" w:rsidRPr="00675DAA" w:rsidRDefault="007138C9" w:rsidP="0080029F"/>
        </w:tc>
      </w:tr>
      <w:tr w:rsidR="007138C9" w:rsidRPr="00675DAA" w14:paraId="5AFE48A3" w14:textId="77777777" w:rsidTr="00C66D2F">
        <w:trPr>
          <w:cantSplit/>
        </w:trPr>
        <w:tc>
          <w:tcPr>
            <w:tcW w:w="2127" w:type="dxa"/>
          </w:tcPr>
          <w:p w14:paraId="3AFDE4B2" w14:textId="77777777" w:rsidR="007138C9" w:rsidRPr="00675DAA" w:rsidRDefault="007138C9" w:rsidP="0080029F"/>
        </w:tc>
        <w:tc>
          <w:tcPr>
            <w:tcW w:w="2103" w:type="dxa"/>
          </w:tcPr>
          <w:p w14:paraId="393B44B3" w14:textId="77777777" w:rsidR="007138C9" w:rsidRPr="00675DAA" w:rsidRDefault="007138C9" w:rsidP="0080029F">
            <w:r w:rsidRPr="00675DAA">
              <w:t>codeSystem</w:t>
            </w:r>
          </w:p>
        </w:tc>
        <w:tc>
          <w:tcPr>
            <w:tcW w:w="1260" w:type="dxa"/>
          </w:tcPr>
          <w:p w14:paraId="31C75E2C" w14:textId="77777777" w:rsidR="007138C9" w:rsidRPr="00675DAA" w:rsidRDefault="007138C9" w:rsidP="0080029F">
            <w:r w:rsidRPr="00675DAA">
              <w:t>1:1</w:t>
            </w:r>
          </w:p>
        </w:tc>
        <w:tc>
          <w:tcPr>
            <w:tcW w:w="1350" w:type="dxa"/>
          </w:tcPr>
          <w:p w14:paraId="48747AFA" w14:textId="77777777" w:rsidR="007138C9" w:rsidRPr="00675DAA" w:rsidRDefault="007138C9" w:rsidP="0080029F"/>
        </w:tc>
        <w:tc>
          <w:tcPr>
            <w:tcW w:w="2520" w:type="dxa"/>
          </w:tcPr>
          <w:p w14:paraId="379E9D1E" w14:textId="77777777" w:rsidR="007138C9" w:rsidRPr="00675DAA" w:rsidRDefault="007138C9" w:rsidP="0080029F"/>
        </w:tc>
      </w:tr>
      <w:tr w:rsidR="007138C9" w:rsidRPr="00675DAA" w14:paraId="111DAFF6" w14:textId="77777777" w:rsidTr="00C66D2F">
        <w:trPr>
          <w:cantSplit/>
        </w:trPr>
        <w:tc>
          <w:tcPr>
            <w:tcW w:w="2127" w:type="dxa"/>
          </w:tcPr>
          <w:p w14:paraId="68356CA7" w14:textId="77777777" w:rsidR="007138C9" w:rsidRPr="00675DAA" w:rsidRDefault="007138C9" w:rsidP="0080029F"/>
        </w:tc>
        <w:tc>
          <w:tcPr>
            <w:tcW w:w="2103" w:type="dxa"/>
          </w:tcPr>
          <w:p w14:paraId="649641E5" w14:textId="77777777" w:rsidR="007138C9" w:rsidRPr="00675DAA" w:rsidRDefault="007138C9" w:rsidP="0080029F">
            <w:r w:rsidRPr="00675DAA">
              <w:t>displayName</w:t>
            </w:r>
          </w:p>
        </w:tc>
        <w:tc>
          <w:tcPr>
            <w:tcW w:w="1260" w:type="dxa"/>
          </w:tcPr>
          <w:p w14:paraId="736AD85D" w14:textId="77777777" w:rsidR="007138C9" w:rsidRPr="00675DAA" w:rsidRDefault="007138C9" w:rsidP="0080029F">
            <w:r w:rsidRPr="00675DAA">
              <w:t>1:1</w:t>
            </w:r>
          </w:p>
        </w:tc>
        <w:tc>
          <w:tcPr>
            <w:tcW w:w="1350" w:type="dxa"/>
          </w:tcPr>
          <w:p w14:paraId="64FB5062" w14:textId="77777777" w:rsidR="007138C9" w:rsidRPr="00675DAA" w:rsidRDefault="007138C9" w:rsidP="0080029F"/>
        </w:tc>
        <w:tc>
          <w:tcPr>
            <w:tcW w:w="2520" w:type="dxa"/>
          </w:tcPr>
          <w:p w14:paraId="1847AF53" w14:textId="77777777" w:rsidR="007138C9" w:rsidRPr="00675DAA" w:rsidRDefault="007138C9" w:rsidP="0080029F"/>
        </w:tc>
      </w:tr>
      <w:tr w:rsidR="007138C9" w:rsidRPr="00675DAA" w14:paraId="6181432E" w14:textId="77777777" w:rsidTr="00C66D2F">
        <w:trPr>
          <w:cantSplit/>
        </w:trPr>
        <w:tc>
          <w:tcPr>
            <w:tcW w:w="2127" w:type="dxa"/>
            <w:shd w:val="clear" w:color="auto" w:fill="808080"/>
          </w:tcPr>
          <w:p w14:paraId="3AF43BAC" w14:textId="77777777" w:rsidR="007138C9" w:rsidRPr="00675DAA" w:rsidRDefault="007138C9" w:rsidP="0080029F">
            <w:r w:rsidRPr="00675DAA">
              <w:lastRenderedPageBreak/>
              <w:t>Conformance</w:t>
            </w:r>
          </w:p>
        </w:tc>
        <w:tc>
          <w:tcPr>
            <w:tcW w:w="7233" w:type="dxa"/>
            <w:gridSpan w:val="4"/>
          </w:tcPr>
          <w:p w14:paraId="46A1FE04" w14:textId="77777777" w:rsidR="00D94692" w:rsidRPr="00675DAA" w:rsidRDefault="00D94692" w:rsidP="00C00C2B">
            <w:pPr>
              <w:pStyle w:val="ListParagraph"/>
              <w:numPr>
                <w:ilvl w:val="0"/>
                <w:numId w:val="18"/>
              </w:numPr>
            </w:pPr>
            <w:r>
              <w:t>There is a languageCode element</w:t>
            </w:r>
          </w:p>
          <w:p w14:paraId="4F9AB2B3" w14:textId="77777777" w:rsidR="00395928" w:rsidRPr="00C13369" w:rsidRDefault="00487FE5" w:rsidP="00EE43D9">
            <w:pPr>
              <w:pStyle w:val="ListParagraph"/>
              <w:numPr>
                <w:ilvl w:val="0"/>
                <w:numId w:val="19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7CC64F4C" w14:textId="77777777" w:rsidR="00D76A0D" w:rsidRPr="007F7A5D" w:rsidRDefault="00487FE5" w:rsidP="00EE43D9">
            <w:pPr>
              <w:pStyle w:val="ListParagraph"/>
              <w:numPr>
                <w:ilvl w:val="0"/>
                <w:numId w:val="19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14:paraId="5EDD0161" w14:textId="77777777" w:rsidR="002C49C1" w:rsidRDefault="002C49C1" w:rsidP="002C49C1">
            <w:pPr>
              <w:pStyle w:val="ListParagraph"/>
            </w:pPr>
          </w:p>
          <w:p w14:paraId="5F8AE04B" w14:textId="4337EA47" w:rsidR="002C49C1" w:rsidRPr="0050178E" w:rsidRDefault="002C49C1" w:rsidP="00C00C2B">
            <w:pPr>
              <w:pStyle w:val="ListParagraph"/>
              <w:numPr>
                <w:ilvl w:val="0"/>
                <w:numId w:val="18"/>
              </w:numPr>
            </w:pPr>
            <w:r w:rsidRPr="00C80C46">
              <w:t>There is a code</w:t>
            </w:r>
            <w:ins w:id="610" w:author="pbx" w:date="2017-12-12T17:47:00Z">
              <w:r>
                <w:t>, codeSystem</w:t>
              </w:r>
              <w:r w:rsidRPr="00C80C46">
                <w:t xml:space="preserve"> and </w:t>
              </w:r>
              <w:r w:rsidRPr="00675DAA">
                <w:t>displayName</w:t>
              </w:r>
            </w:ins>
            <w:r>
              <w:t xml:space="preserve"> attribute </w:t>
            </w:r>
            <w:del w:id="611" w:author="pbx" w:date="2017-12-12T17:47:00Z">
              <w:r w:rsidR="000859DD">
                <w:delText xml:space="preserve">whose </w:delText>
              </w:r>
              <w:r w:rsidR="000859DD" w:rsidRPr="00675DAA">
                <w:delText xml:space="preserve">value can either be </w:delText>
              </w:r>
              <w:r w:rsidR="000859DD">
                <w:delText>ENG</w:delText>
              </w:r>
              <w:r w:rsidR="000859DD" w:rsidRPr="00675DAA">
                <w:delText xml:space="preserve"> or </w:delText>
              </w:r>
              <w:r w:rsidR="000859DD">
                <w:delText>FRA</w:delText>
              </w:r>
            </w:del>
            <w:ins w:id="612" w:author="pbx" w:date="2017-12-12T17:47:00Z">
              <w:r>
                <w:t xml:space="preserve">derived from OID 2.16.840.1.113883.2.20.6.29, where the </w:t>
              </w:r>
              <w:r w:rsidRPr="00675DAA">
                <w:t>displayName</w:t>
              </w:r>
              <w:r>
                <w:t xml:space="preserve"> </w:t>
              </w:r>
              <w:r w:rsidRPr="00675DAA">
                <w:t>shall display the</w:t>
              </w:r>
              <w:r>
                <w:t xml:space="preserve"> appropriate </w:t>
              </w:r>
              <w:r w:rsidRPr="00675DAA">
                <w:t>label</w:t>
              </w:r>
            </w:ins>
            <w:r w:rsidRPr="00675DAA">
              <w:t>.</w:t>
            </w:r>
          </w:p>
          <w:p w14:paraId="6DCB9953" w14:textId="5323707F" w:rsidR="002C49C1" w:rsidRDefault="002C49C1" w:rsidP="00EE43D9">
            <w:pPr>
              <w:pStyle w:val="ListParagraph"/>
              <w:numPr>
                <w:ilvl w:val="0"/>
                <w:numId w:val="218"/>
              </w:numPr>
              <w:rPr>
                <w:highlight w:val="white"/>
              </w:rPr>
            </w:pPr>
            <w:r>
              <w:rPr>
                <w:highlight w:val="white"/>
              </w:rPr>
              <w:t xml:space="preserve">SPL Rule 5 </w:t>
            </w:r>
            <w:r w:rsidRPr="00334410">
              <w:rPr>
                <w:highlight w:val="white"/>
              </w:rPr>
              <w:t xml:space="preserve">identifies that </w:t>
            </w:r>
            <w:del w:id="613" w:author="pbx" w:date="2017-12-12T17:47:00Z">
              <w:r w:rsidR="00D76A0D">
                <w:rPr>
                  <w:highlight w:val="white"/>
                </w:rPr>
                <w:delText xml:space="preserve">the </w:delText>
              </w:r>
              <w:r w:rsidR="00D76A0D" w:rsidRPr="00D00628">
                <w:rPr>
                  <w:highlight w:val="white"/>
                </w:rPr>
                <w:delText>attribute has</w:delText>
              </w:r>
            </w:del>
            <w:ins w:id="614" w:author="pbx" w:date="2017-12-12T17:47:00Z">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ins>
            <w:r w:rsidRPr="00D00628">
              <w:rPr>
                <w:highlight w:val="white"/>
              </w:rPr>
              <w:t xml:space="preserve"> </w:t>
            </w:r>
            <w:r>
              <w:rPr>
                <w:highlight w:val="white"/>
              </w:rPr>
              <w:t xml:space="preserve">not </w:t>
            </w:r>
            <w:r w:rsidRPr="00D00628">
              <w:rPr>
                <w:highlight w:val="white"/>
              </w:rPr>
              <w:t>been defined</w:t>
            </w:r>
            <w:r>
              <w:rPr>
                <w:highlight w:val="white"/>
              </w:rPr>
              <w:t>.</w:t>
            </w:r>
            <w:ins w:id="615" w:author="pbx" w:date="2017-12-12T17:47:00Z">
              <w:r>
                <w:rPr>
                  <w:highlight w:val="white"/>
                </w:rPr>
                <w:t xml:space="preserve"> </w:t>
              </w:r>
            </w:ins>
          </w:p>
          <w:p w14:paraId="02FFBF6C" w14:textId="77777777" w:rsidR="00D94692" w:rsidRPr="000859DD" w:rsidRDefault="007037F0" w:rsidP="00EE43D9">
            <w:pPr>
              <w:pStyle w:val="ListParagraph"/>
              <w:numPr>
                <w:ilvl w:val="0"/>
                <w:numId w:val="276"/>
              </w:numPr>
              <w:rPr>
                <w:del w:id="616" w:author="pbx" w:date="2017-12-12T17:47:00Z"/>
                <w:highlight w:val="white"/>
              </w:rPr>
            </w:pPr>
            <w:del w:id="617" w:author="pbx" w:date="2017-12-12T17:47:00Z">
              <w:r w:rsidRPr="000859DD">
                <w:rPr>
                  <w:highlight w:val="white"/>
                </w:rPr>
                <w:delText xml:space="preserve">The code </w:delText>
              </w:r>
            </w:del>
            <w:r w:rsidR="002C49C1">
              <w:rPr>
                <w:highlight w:val="white"/>
              </w:rPr>
              <w:t xml:space="preserve">SPL Rule </w:t>
            </w:r>
            <w:del w:id="618" w:author="pbx" w:date="2017-12-12T17:47:00Z">
              <w:r w:rsidR="00E13620">
                <w:rPr>
                  <w:highlight w:val="white"/>
                </w:rPr>
                <w:delText>10</w:delText>
              </w:r>
            </w:del>
            <w:ins w:id="619" w:author="pbx" w:date="2017-12-12T17:47:00Z">
              <w:r w:rsidR="002C49C1">
                <w:rPr>
                  <w:highlight w:val="white"/>
                </w:rPr>
                <w:t>8</w:t>
              </w:r>
            </w:ins>
            <w:r w:rsidR="002C49C1">
              <w:rPr>
                <w:highlight w:val="white"/>
              </w:rPr>
              <w:t xml:space="preserve"> </w:t>
            </w:r>
            <w:r w:rsidR="002C49C1" w:rsidRPr="00E1161C">
              <w:rPr>
                <w:highlight w:val="white"/>
              </w:rPr>
              <w:t xml:space="preserve">identifies that the </w:t>
            </w:r>
            <w:del w:id="620" w:author="pbx" w:date="2017-12-12T17:47:00Z">
              <w:r w:rsidR="00EA3099" w:rsidRPr="000859DD">
                <w:rPr>
                  <w:highlight w:val="white"/>
                </w:rPr>
                <w:delText xml:space="preserve">attribute value </w:delText>
              </w:r>
            </w:del>
            <w:ins w:id="621" w:author="pbx" w:date="2017-12-12T17:47:00Z">
              <w:r w:rsidR="002C49C1" w:rsidRPr="00E1161C">
                <w:rPr>
                  <w:highlight w:val="white"/>
                </w:rPr>
                <w:t xml:space="preserve">code </w:t>
              </w:r>
            </w:ins>
            <w:r w:rsidR="002C49C1" w:rsidRPr="00E1161C">
              <w:rPr>
                <w:highlight w:val="white"/>
              </w:rPr>
              <w:t xml:space="preserve">is </w:t>
            </w:r>
            <w:del w:id="622" w:author="pbx" w:date="2017-12-12T17:47:00Z">
              <w:r w:rsidR="00EA3099" w:rsidRPr="000859DD">
                <w:rPr>
                  <w:highlight w:val="white"/>
                </w:rPr>
                <w:delText>incorrect.</w:delText>
              </w:r>
            </w:del>
          </w:p>
          <w:p w14:paraId="285F4AE2" w14:textId="77777777" w:rsidR="00126633" w:rsidRPr="00675DAA" w:rsidRDefault="00126633" w:rsidP="0080029F">
            <w:pPr>
              <w:pStyle w:val="ListParagraph"/>
              <w:rPr>
                <w:del w:id="623" w:author="pbx" w:date="2017-12-12T17:47:00Z"/>
              </w:rPr>
            </w:pPr>
          </w:p>
          <w:p w14:paraId="6AC87FDE" w14:textId="77777777" w:rsidR="007138C9" w:rsidRDefault="007138C9" w:rsidP="0043437F">
            <w:pPr>
              <w:pStyle w:val="ListParagraph"/>
              <w:numPr>
                <w:ilvl w:val="0"/>
                <w:numId w:val="18"/>
              </w:numPr>
              <w:rPr>
                <w:del w:id="624" w:author="pbx" w:date="2017-12-12T17:47:00Z"/>
              </w:rPr>
            </w:pPr>
            <w:del w:id="625" w:author="pbx" w:date="2017-12-12T17:47:00Z">
              <w:r w:rsidRPr="00675DAA">
                <w:delText xml:space="preserve">There is a </w:delText>
              </w:r>
              <w:r w:rsidR="007037F0" w:rsidRPr="00675DAA">
                <w:delText>codeSystem</w:delText>
              </w:r>
              <w:r w:rsidR="00D76A0D">
                <w:delText xml:space="preserve"> attribute</w:delText>
              </w:r>
              <w:r w:rsidR="000859DD">
                <w:delText xml:space="preserve"> with a value of</w:delText>
              </w:r>
              <w:r w:rsidR="000859DD" w:rsidRPr="00675DAA">
                <w:delText xml:space="preserve">: </w:delText>
              </w:r>
              <w:r w:rsidR="000859DD">
                <w:delText>2.16.840.1.113883.2.20.6.29</w:delText>
              </w:r>
            </w:del>
          </w:p>
          <w:p w14:paraId="36C5FD90" w14:textId="7285DE84" w:rsidR="002C49C1" w:rsidRDefault="00487FE5" w:rsidP="00EE43D9">
            <w:pPr>
              <w:pStyle w:val="ListParagraph"/>
              <w:numPr>
                <w:ilvl w:val="0"/>
                <w:numId w:val="218"/>
              </w:numPr>
              <w:rPr>
                <w:highlight w:val="white"/>
              </w:rPr>
            </w:pPr>
            <w:del w:id="626" w:author="pbx" w:date="2017-12-12T17:47:00Z">
              <w:r>
                <w:rPr>
                  <w:highlight w:val="white"/>
                </w:rPr>
                <w:delText>SPL Rule 5</w:delText>
              </w:r>
              <w:r w:rsidR="00D76A0D">
                <w:rPr>
                  <w:highlight w:val="white"/>
                </w:rPr>
                <w:delText xml:space="preserve"> </w:delText>
              </w:r>
              <w:r w:rsidR="00D76A0D" w:rsidRPr="00334410">
                <w:rPr>
                  <w:highlight w:val="white"/>
                </w:rPr>
                <w:delText xml:space="preserve">identifies that </w:delText>
              </w:r>
              <w:r w:rsidR="00D76A0D">
                <w:rPr>
                  <w:highlight w:val="white"/>
                </w:rPr>
                <w:delText xml:space="preserve">the </w:delText>
              </w:r>
              <w:r w:rsidR="00D76A0D" w:rsidRPr="00D00628">
                <w:rPr>
                  <w:highlight w:val="white"/>
                </w:rPr>
                <w:delText xml:space="preserve">attribute has </w:delText>
              </w:r>
            </w:del>
            <w:r w:rsidR="002C49C1" w:rsidRPr="00E1161C">
              <w:rPr>
                <w:highlight w:val="white"/>
              </w:rPr>
              <w:t xml:space="preserve">not </w:t>
            </w:r>
            <w:del w:id="627" w:author="pbx" w:date="2017-12-12T17:47:00Z">
              <w:r w:rsidR="00D76A0D" w:rsidRPr="00D00628">
                <w:rPr>
                  <w:highlight w:val="white"/>
                </w:rPr>
                <w:delText>been defined</w:delText>
              </w:r>
            </w:del>
            <w:ins w:id="628" w:author="pbx" w:date="2017-12-12T17:47:00Z">
              <w:r w:rsidR="002C49C1">
                <w:rPr>
                  <w:highlight w:val="white"/>
                </w:rPr>
                <w:t>in the CV or is not contextually correct</w:t>
              </w:r>
            </w:ins>
            <w:r w:rsidR="002C49C1">
              <w:rPr>
                <w:highlight w:val="white"/>
              </w:rPr>
              <w:t>.</w:t>
            </w:r>
          </w:p>
          <w:p w14:paraId="649D5341" w14:textId="77777777" w:rsidR="002C49C1" w:rsidRDefault="002C49C1" w:rsidP="00EE43D9">
            <w:pPr>
              <w:pStyle w:val="ListParagraph"/>
              <w:numPr>
                <w:ilvl w:val="0"/>
                <w:numId w:val="218"/>
              </w:numPr>
            </w:pPr>
            <w:r w:rsidRPr="002C49C1">
              <w:rPr>
                <w:highlight w:val="white"/>
              </w:rPr>
              <w:t>SPL Rule 2 identifies that the OID value is incorrect.</w:t>
            </w:r>
          </w:p>
          <w:p w14:paraId="14B65B0D" w14:textId="77777777" w:rsidR="00D94692" w:rsidRPr="00675DAA" w:rsidRDefault="00D94692" w:rsidP="0080029F">
            <w:pPr>
              <w:pStyle w:val="ListParagraph"/>
              <w:rPr>
                <w:del w:id="629" w:author="pbx" w:date="2017-12-12T17:47:00Z"/>
              </w:rPr>
            </w:pPr>
          </w:p>
          <w:p w14:paraId="32CFC72F" w14:textId="77777777" w:rsidR="007138C9" w:rsidRPr="00675DAA" w:rsidRDefault="007138C9" w:rsidP="0043437F">
            <w:pPr>
              <w:pStyle w:val="ListParagraph"/>
              <w:numPr>
                <w:ilvl w:val="0"/>
                <w:numId w:val="18"/>
              </w:numPr>
              <w:rPr>
                <w:del w:id="630" w:author="pbx" w:date="2017-12-12T17:47:00Z"/>
              </w:rPr>
            </w:pPr>
            <w:del w:id="631" w:author="pbx" w:date="2017-12-12T17:47:00Z">
              <w:r w:rsidRPr="00675DAA">
                <w:delText xml:space="preserve">There is a </w:delText>
              </w:r>
              <w:r w:rsidR="007037F0" w:rsidRPr="00675DAA">
                <w:delText>displayName</w:delText>
              </w:r>
              <w:r w:rsidR="00D76A0D">
                <w:delText xml:space="preserve"> attribute</w:delText>
              </w:r>
              <w:r w:rsidR="000859DD">
                <w:delText xml:space="preserve"> that </w:delText>
              </w:r>
              <w:r w:rsidR="000859DD" w:rsidRPr="00675DAA">
                <w:delText>shall display the</w:delText>
              </w:r>
              <w:r w:rsidR="000859DD">
                <w:delText xml:space="preserve"> appropriate </w:delText>
              </w:r>
              <w:r w:rsidR="000859DD" w:rsidRPr="00675DAA">
                <w:delText>label.</w:delText>
              </w:r>
            </w:del>
          </w:p>
          <w:p w14:paraId="68191829" w14:textId="77777777" w:rsidR="000859DD" w:rsidRPr="000859DD" w:rsidRDefault="00487FE5" w:rsidP="00EE43D9">
            <w:pPr>
              <w:pStyle w:val="ListParagraph"/>
              <w:numPr>
                <w:ilvl w:val="0"/>
                <w:numId w:val="277"/>
              </w:numPr>
              <w:rPr>
                <w:del w:id="632" w:author="pbx" w:date="2017-12-12T17:47:00Z"/>
                <w:highlight w:val="white"/>
              </w:rPr>
            </w:pPr>
            <w:del w:id="633" w:author="pbx" w:date="2017-12-12T17:47:00Z">
              <w:r>
                <w:rPr>
                  <w:highlight w:val="white"/>
                </w:rPr>
                <w:delText>SPL Rule 5</w:delText>
              </w:r>
              <w:r w:rsidR="00D76A0D">
                <w:rPr>
                  <w:highlight w:val="white"/>
                </w:rPr>
                <w:delText xml:space="preserve"> </w:delText>
              </w:r>
              <w:r w:rsidR="00D76A0D" w:rsidRPr="00334410">
                <w:rPr>
                  <w:highlight w:val="white"/>
                </w:rPr>
                <w:delText xml:space="preserve">identifies that </w:delText>
              </w:r>
              <w:r w:rsidR="00D76A0D">
                <w:rPr>
                  <w:highlight w:val="white"/>
                </w:rPr>
                <w:delText xml:space="preserve">the </w:delText>
              </w:r>
              <w:r w:rsidR="00D76A0D" w:rsidRPr="00D00628">
                <w:rPr>
                  <w:highlight w:val="white"/>
                </w:rPr>
                <w:delText xml:space="preserve">attribute has </w:delText>
              </w:r>
              <w:r w:rsidR="00D76A0D">
                <w:rPr>
                  <w:highlight w:val="white"/>
                </w:rPr>
                <w:delText xml:space="preserve">not </w:delText>
              </w:r>
              <w:r w:rsidR="00D76A0D" w:rsidRPr="00D00628">
                <w:rPr>
                  <w:highlight w:val="white"/>
                </w:rPr>
                <w:delText>been defined</w:delText>
              </w:r>
              <w:r w:rsidR="00D76A0D">
                <w:rPr>
                  <w:highlight w:val="white"/>
                </w:rPr>
                <w:delText>.</w:delText>
              </w:r>
            </w:del>
          </w:p>
          <w:p w14:paraId="028FCB92" w14:textId="77777777" w:rsidR="00D94692" w:rsidRPr="002C49C1" w:rsidRDefault="002C49C1" w:rsidP="00EE43D9">
            <w:pPr>
              <w:pStyle w:val="ListParagraph"/>
              <w:numPr>
                <w:ilvl w:val="0"/>
                <w:numId w:val="218"/>
              </w:numPr>
            </w:pPr>
            <w:r>
              <w:t xml:space="preserve">SPL Rule 7 </w:t>
            </w:r>
            <w:r w:rsidRPr="00AF4E8C">
              <w:t xml:space="preserve">identifies that </w:t>
            </w:r>
            <w:r>
              <w:t>label does not match the CV.</w:t>
            </w:r>
          </w:p>
        </w:tc>
      </w:tr>
    </w:tbl>
    <w:p w14:paraId="36FB1CD2" w14:textId="77777777" w:rsidR="002347C8" w:rsidRDefault="002347C8"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14:paraId="2B5B4B50" w14:textId="77777777" w:rsidTr="00C66D2F">
        <w:trPr>
          <w:cantSplit/>
          <w:trHeight w:val="580"/>
          <w:tblHeader/>
        </w:trPr>
        <w:tc>
          <w:tcPr>
            <w:tcW w:w="2127" w:type="dxa"/>
            <w:shd w:val="clear" w:color="auto" w:fill="808080"/>
          </w:tcPr>
          <w:p w14:paraId="5A8D7E5A" w14:textId="77777777" w:rsidR="002347C8" w:rsidRPr="003539B2" w:rsidRDefault="002347C8" w:rsidP="0080029F">
            <w:r w:rsidRPr="00675DAA">
              <w:t>Element</w:t>
            </w:r>
          </w:p>
        </w:tc>
        <w:tc>
          <w:tcPr>
            <w:tcW w:w="2103" w:type="dxa"/>
            <w:shd w:val="clear" w:color="auto" w:fill="808080"/>
          </w:tcPr>
          <w:p w14:paraId="01352947" w14:textId="77777777" w:rsidR="002347C8" w:rsidRPr="00675DAA" w:rsidRDefault="002347C8" w:rsidP="0080029F">
            <w:r w:rsidRPr="00675DAA">
              <w:t>Attribute</w:t>
            </w:r>
          </w:p>
        </w:tc>
        <w:tc>
          <w:tcPr>
            <w:tcW w:w="1260" w:type="dxa"/>
            <w:shd w:val="clear" w:color="auto" w:fill="808080"/>
          </w:tcPr>
          <w:p w14:paraId="6F7D2F74" w14:textId="77777777" w:rsidR="002347C8" w:rsidRPr="003539B2" w:rsidRDefault="002347C8" w:rsidP="0080029F">
            <w:r w:rsidRPr="00675DAA">
              <w:t>Cardinality</w:t>
            </w:r>
          </w:p>
        </w:tc>
        <w:tc>
          <w:tcPr>
            <w:tcW w:w="1350" w:type="dxa"/>
            <w:shd w:val="clear" w:color="auto" w:fill="808080"/>
          </w:tcPr>
          <w:p w14:paraId="30926ADB" w14:textId="77777777" w:rsidR="002347C8" w:rsidRPr="00675DAA" w:rsidRDefault="002347C8" w:rsidP="0080029F">
            <w:r w:rsidRPr="00675DAA">
              <w:t>Value(s) Allowed</w:t>
            </w:r>
          </w:p>
          <w:p w14:paraId="7C1A205B" w14:textId="77777777" w:rsidR="002347C8" w:rsidRPr="00675DAA" w:rsidRDefault="002347C8" w:rsidP="0080029F">
            <w:r w:rsidRPr="00675DAA">
              <w:t>Examples</w:t>
            </w:r>
          </w:p>
        </w:tc>
        <w:tc>
          <w:tcPr>
            <w:tcW w:w="2520" w:type="dxa"/>
            <w:shd w:val="clear" w:color="auto" w:fill="808080"/>
          </w:tcPr>
          <w:p w14:paraId="11584A3B" w14:textId="77777777" w:rsidR="002347C8" w:rsidRPr="00675DAA" w:rsidRDefault="002347C8" w:rsidP="0080029F">
            <w:r w:rsidRPr="00675DAA">
              <w:t>Description</w:t>
            </w:r>
          </w:p>
          <w:p w14:paraId="032486FD" w14:textId="77777777" w:rsidR="002347C8" w:rsidRPr="00675DAA" w:rsidRDefault="002347C8" w:rsidP="0080029F">
            <w:r w:rsidRPr="00675DAA">
              <w:t>Instructions</w:t>
            </w:r>
          </w:p>
        </w:tc>
      </w:tr>
      <w:tr w:rsidR="002347C8" w:rsidRPr="00675DAA" w14:paraId="1B3A5B0B" w14:textId="77777777" w:rsidTr="00C66D2F">
        <w:trPr>
          <w:cantSplit/>
        </w:trPr>
        <w:tc>
          <w:tcPr>
            <w:tcW w:w="2127" w:type="dxa"/>
            <w:vMerge w:val="restart"/>
          </w:tcPr>
          <w:p w14:paraId="686506C4" w14:textId="77777777" w:rsidR="002347C8" w:rsidRPr="00675DAA" w:rsidRDefault="002347C8" w:rsidP="0080029F">
            <w:r w:rsidRPr="00675DAA">
              <w:t>setId</w:t>
            </w:r>
          </w:p>
        </w:tc>
        <w:tc>
          <w:tcPr>
            <w:tcW w:w="2103" w:type="dxa"/>
            <w:shd w:val="clear" w:color="auto" w:fill="D9D9D9"/>
          </w:tcPr>
          <w:p w14:paraId="06C181B8" w14:textId="77777777" w:rsidR="002347C8" w:rsidRPr="00675DAA" w:rsidRDefault="002347C8" w:rsidP="0080029F">
            <w:r w:rsidRPr="00675DAA">
              <w:t>N/A</w:t>
            </w:r>
          </w:p>
        </w:tc>
        <w:tc>
          <w:tcPr>
            <w:tcW w:w="1260" w:type="dxa"/>
            <w:shd w:val="clear" w:color="auto" w:fill="D9D9D9"/>
          </w:tcPr>
          <w:p w14:paraId="489A34A1" w14:textId="77777777" w:rsidR="002347C8" w:rsidRPr="00675DAA" w:rsidRDefault="002347C8" w:rsidP="0080029F">
            <w:r w:rsidRPr="00675DAA">
              <w:t>1:1</w:t>
            </w:r>
          </w:p>
        </w:tc>
        <w:tc>
          <w:tcPr>
            <w:tcW w:w="1350" w:type="dxa"/>
            <w:shd w:val="clear" w:color="auto" w:fill="D9D9D9"/>
          </w:tcPr>
          <w:p w14:paraId="5EE1D496" w14:textId="77777777" w:rsidR="002347C8" w:rsidRPr="00675DAA" w:rsidRDefault="002347C8" w:rsidP="0080029F"/>
        </w:tc>
        <w:tc>
          <w:tcPr>
            <w:tcW w:w="2520" w:type="dxa"/>
            <w:shd w:val="clear" w:color="auto" w:fill="D9D9D9"/>
          </w:tcPr>
          <w:p w14:paraId="18A55F01" w14:textId="77777777" w:rsidR="002347C8" w:rsidRPr="00675DAA" w:rsidRDefault="002347C8" w:rsidP="0080029F">
            <w:r w:rsidRPr="00675DAA">
              <w:t>Unique identifier for the document that remains constant through all versions/revisions of the document.</w:t>
            </w:r>
          </w:p>
        </w:tc>
      </w:tr>
      <w:tr w:rsidR="002347C8" w:rsidRPr="00675DAA" w14:paraId="45B5C589" w14:textId="77777777" w:rsidTr="00C66D2F">
        <w:trPr>
          <w:cantSplit/>
        </w:trPr>
        <w:tc>
          <w:tcPr>
            <w:tcW w:w="2127" w:type="dxa"/>
            <w:vMerge/>
          </w:tcPr>
          <w:p w14:paraId="28C378E2" w14:textId="77777777" w:rsidR="002347C8" w:rsidRPr="00675DAA" w:rsidRDefault="002347C8" w:rsidP="0080029F"/>
        </w:tc>
        <w:tc>
          <w:tcPr>
            <w:tcW w:w="2103" w:type="dxa"/>
          </w:tcPr>
          <w:p w14:paraId="6E013F4E" w14:textId="77777777" w:rsidR="002347C8" w:rsidRPr="00675DAA" w:rsidRDefault="00582038" w:rsidP="0080029F">
            <w:r>
              <w:t>r</w:t>
            </w:r>
            <w:r w:rsidR="002347C8" w:rsidRPr="00675DAA">
              <w:t>oot</w:t>
            </w:r>
          </w:p>
        </w:tc>
        <w:tc>
          <w:tcPr>
            <w:tcW w:w="1260" w:type="dxa"/>
          </w:tcPr>
          <w:p w14:paraId="40E67EEF" w14:textId="77777777" w:rsidR="002347C8" w:rsidRPr="00675DAA" w:rsidRDefault="002347C8" w:rsidP="0080029F">
            <w:r w:rsidRPr="00675DAA">
              <w:t>1:1</w:t>
            </w:r>
          </w:p>
        </w:tc>
        <w:tc>
          <w:tcPr>
            <w:tcW w:w="1350" w:type="dxa"/>
          </w:tcPr>
          <w:p w14:paraId="65A06A5E" w14:textId="77777777" w:rsidR="002347C8" w:rsidRPr="00675DAA" w:rsidRDefault="002347C8" w:rsidP="0080029F"/>
        </w:tc>
        <w:tc>
          <w:tcPr>
            <w:tcW w:w="2520" w:type="dxa"/>
          </w:tcPr>
          <w:p w14:paraId="561D864B" w14:textId="77777777" w:rsidR="002347C8" w:rsidRPr="00675DAA" w:rsidRDefault="002347C8" w:rsidP="0080029F"/>
        </w:tc>
      </w:tr>
      <w:tr w:rsidR="002347C8" w:rsidRPr="00675DAA" w14:paraId="0518CC8E" w14:textId="77777777" w:rsidTr="00C66D2F">
        <w:trPr>
          <w:cantSplit/>
        </w:trPr>
        <w:tc>
          <w:tcPr>
            <w:tcW w:w="2127" w:type="dxa"/>
            <w:shd w:val="clear" w:color="auto" w:fill="808080"/>
          </w:tcPr>
          <w:p w14:paraId="6967EDE3" w14:textId="77777777" w:rsidR="002347C8" w:rsidRPr="00675DAA" w:rsidRDefault="002347C8" w:rsidP="0080029F">
            <w:r w:rsidRPr="00675DAA">
              <w:t>Conformance</w:t>
            </w:r>
          </w:p>
        </w:tc>
        <w:tc>
          <w:tcPr>
            <w:tcW w:w="7233" w:type="dxa"/>
            <w:gridSpan w:val="4"/>
          </w:tcPr>
          <w:p w14:paraId="531E047E" w14:textId="77777777" w:rsidR="004272EF" w:rsidRDefault="004D0949" w:rsidP="00C00C2B">
            <w:pPr>
              <w:pStyle w:val="ListParagraph"/>
              <w:numPr>
                <w:ilvl w:val="0"/>
                <w:numId w:val="53"/>
              </w:numPr>
            </w:pPr>
            <w:r>
              <w:t>There is a setID element</w:t>
            </w:r>
          </w:p>
          <w:p w14:paraId="419F263F" w14:textId="77777777" w:rsidR="00395928" w:rsidRPr="00B8504A" w:rsidRDefault="00487FE5" w:rsidP="00EE43D9">
            <w:pPr>
              <w:pStyle w:val="ListParagraph"/>
              <w:numPr>
                <w:ilvl w:val="0"/>
                <w:numId w:val="19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14:paraId="118B1BE0" w14:textId="77777777" w:rsidR="00D76A0D" w:rsidRPr="00B8504A" w:rsidRDefault="00487FE5" w:rsidP="00EE43D9">
            <w:pPr>
              <w:pStyle w:val="ListParagraph"/>
              <w:numPr>
                <w:ilvl w:val="0"/>
                <w:numId w:val="196"/>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14:paraId="20B923D0" w14:textId="77777777" w:rsidR="004272EF" w:rsidRDefault="004272EF" w:rsidP="0080029F"/>
          <w:p w14:paraId="799FA851" w14:textId="77777777" w:rsidR="004D0949" w:rsidRPr="00675DAA" w:rsidRDefault="004D0949" w:rsidP="00C00C2B">
            <w:pPr>
              <w:pStyle w:val="ListParagraph"/>
              <w:numPr>
                <w:ilvl w:val="0"/>
                <w:numId w:val="53"/>
              </w:numPr>
            </w:pPr>
            <w:r w:rsidRPr="00675DAA">
              <w:t>There is a root</w:t>
            </w:r>
            <w:r w:rsidR="00582038">
              <w:t xml:space="preserve"> attribute</w:t>
            </w:r>
          </w:p>
          <w:p w14:paraId="7D092FBF" w14:textId="77777777" w:rsidR="00582038" w:rsidRPr="00674290" w:rsidRDefault="00487FE5" w:rsidP="00EE43D9">
            <w:pPr>
              <w:pStyle w:val="ListParagraph"/>
              <w:numPr>
                <w:ilvl w:val="0"/>
                <w:numId w:val="19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6479AA32" w14:textId="77777777" w:rsidR="004D0949" w:rsidRDefault="004D0949" w:rsidP="0080029F">
            <w:pPr>
              <w:pStyle w:val="ListParagraph"/>
            </w:pPr>
          </w:p>
          <w:p w14:paraId="25C0BEAE" w14:textId="77777777" w:rsidR="002347C8" w:rsidRPr="00675DAA" w:rsidRDefault="002347C8" w:rsidP="0043437F">
            <w:pPr>
              <w:pStyle w:val="ListParagraph"/>
              <w:numPr>
                <w:ilvl w:val="0"/>
                <w:numId w:val="53"/>
              </w:numPr>
              <w:rPr>
                <w:del w:id="634" w:author="pbx" w:date="2017-12-12T17:47:00Z"/>
              </w:rPr>
            </w:pPr>
            <w:commentRangeStart w:id="635"/>
            <w:r w:rsidRPr="00675DAA">
              <w:t>The setId@root is a GUID</w:t>
            </w:r>
          </w:p>
          <w:p w14:paraId="6E5FCE42" w14:textId="77777777" w:rsidR="004D0949" w:rsidRDefault="004D0949" w:rsidP="0080029F">
            <w:pPr>
              <w:pStyle w:val="ListParagraph"/>
              <w:rPr>
                <w:del w:id="636" w:author="pbx" w:date="2017-12-12T17:47:00Z"/>
              </w:rPr>
            </w:pPr>
          </w:p>
        </w:tc>
      </w:tr>
    </w:tbl>
    <w:p w14:paraId="6C40E2D6" w14:textId="77777777" w:rsidR="00BE6BE2" w:rsidRDefault="002347C8" w:rsidP="00BE6BE2">
      <w:pPr>
        <w:ind w:left="576"/>
        <w:rPr>
          <w:moveFrom w:id="637" w:author="pbx" w:date="2017-12-12T17:47:00Z"/>
        </w:rPr>
      </w:pPr>
      <w:del w:id="638" w:author="pbx" w:date="2017-12-12T17:47:00Z">
        <w:r w:rsidRPr="00675DAA">
          <w:delText>The setId@root</w:delText>
        </w:r>
      </w:del>
      <w:ins w:id="639" w:author="pbx" w:date="2017-12-12T17:47:00Z">
        <w:r w:rsidR="00040FEA">
          <w:t xml:space="preserve"> and</w:t>
        </w:r>
      </w:ins>
      <w:r w:rsidR="00040FEA">
        <w:t xml:space="preserve"> does not have an extension.</w:t>
      </w:r>
      <w:moveFromRangeStart w:id="640" w:author="pbx" w:date="2017-12-12T17:47:00Z" w:name="move500864172"/>
      <w:moveFrom w:id="641" w:author="pbx" w:date="2017-12-12T17:47:00Z">
        <w:r w:rsidR="00BE6BE2" w:rsidRPr="00F43CE6">
          <w:t xml:space="preserve"> </w:t>
        </w:r>
      </w:moveFrom>
    </w:p>
    <w:p w14:paraId="104B2F3F" w14:textId="77777777" w:rsidR="00BE6BE2" w:rsidRPr="00F43CE6" w:rsidRDefault="00BE6BE2" w:rsidP="00BE6BE2">
      <w:pPr>
        <w:rPr>
          <w:moveFrom w:id="642" w:author="pbx" w:date="2017-12-12T17:47:00Z"/>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7233"/>
      </w:tblGrid>
      <w:tr w:rsidR="002347C8" w:rsidRPr="00675DAA" w14:paraId="0518CC8E" w14:textId="77777777" w:rsidTr="00C66D2F">
        <w:trPr>
          <w:cantSplit/>
        </w:trPr>
        <w:tc>
          <w:tcPr>
            <w:tcW w:w="7233" w:type="dxa"/>
          </w:tcPr>
          <w:p w14:paraId="2A832B17" w14:textId="17F6CAF2" w:rsidR="004D0949" w:rsidRPr="00675DAA" w:rsidRDefault="00BE6BE2" w:rsidP="00040FEA">
            <w:pPr>
              <w:pStyle w:val="ListParagraph"/>
              <w:numPr>
                <w:ilvl w:val="0"/>
                <w:numId w:val="53"/>
              </w:numPr>
            </w:pPr>
            <w:moveFrom w:id="643" w:author="pbx" w:date="2017-12-12T17:47:00Z">
              <w:r>
                <w:t xml:space="preserve">The </w:t>
              </w:r>
            </w:moveFrom>
            <w:moveFromRangeEnd w:id="640"/>
            <w:del w:id="644" w:author="pbx" w:date="2017-12-12T17:47:00Z">
              <w:r w:rsidR="002347C8" w:rsidRPr="00675DAA">
                <w:delText>setId@root does not match any other id in the document</w:delText>
              </w:r>
              <w:commentRangeEnd w:id="635"/>
              <w:r w:rsidR="004D0949">
                <w:rPr>
                  <w:rStyle w:val="CommentReference"/>
                </w:rPr>
                <w:commentReference w:id="635"/>
              </w:r>
            </w:del>
          </w:p>
        </w:tc>
      </w:tr>
    </w:tbl>
    <w:p w14:paraId="236C03BB" w14:textId="77777777" w:rsidR="00A8366E" w:rsidRPr="00675DAA" w:rsidRDefault="00A8366E"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14:paraId="424D73EE" w14:textId="77777777" w:rsidTr="00C66D2F">
        <w:trPr>
          <w:cantSplit/>
          <w:trHeight w:val="580"/>
          <w:tblHeader/>
        </w:trPr>
        <w:tc>
          <w:tcPr>
            <w:tcW w:w="2127" w:type="dxa"/>
            <w:shd w:val="clear" w:color="auto" w:fill="808080"/>
          </w:tcPr>
          <w:p w14:paraId="01D7F3DB" w14:textId="77777777" w:rsidR="00A8366E" w:rsidRPr="003539B2" w:rsidRDefault="00A8366E" w:rsidP="0080029F">
            <w:r w:rsidRPr="00675DAA">
              <w:t>Element</w:t>
            </w:r>
          </w:p>
        </w:tc>
        <w:tc>
          <w:tcPr>
            <w:tcW w:w="2103" w:type="dxa"/>
            <w:shd w:val="clear" w:color="auto" w:fill="808080"/>
          </w:tcPr>
          <w:p w14:paraId="54B2C0A5" w14:textId="77777777" w:rsidR="00A8366E" w:rsidRPr="00675DAA" w:rsidRDefault="00A8366E" w:rsidP="0080029F">
            <w:r w:rsidRPr="00675DAA">
              <w:t>Attribute</w:t>
            </w:r>
          </w:p>
        </w:tc>
        <w:tc>
          <w:tcPr>
            <w:tcW w:w="1260" w:type="dxa"/>
            <w:shd w:val="clear" w:color="auto" w:fill="808080"/>
          </w:tcPr>
          <w:p w14:paraId="68955A99" w14:textId="77777777" w:rsidR="00A8366E" w:rsidRPr="003539B2" w:rsidRDefault="00A8366E" w:rsidP="0080029F">
            <w:r w:rsidRPr="00675DAA">
              <w:t>Cardinality</w:t>
            </w:r>
          </w:p>
        </w:tc>
        <w:tc>
          <w:tcPr>
            <w:tcW w:w="1350" w:type="dxa"/>
            <w:shd w:val="clear" w:color="auto" w:fill="808080"/>
          </w:tcPr>
          <w:p w14:paraId="44C19C90" w14:textId="77777777" w:rsidR="00A8366E" w:rsidRPr="00675DAA" w:rsidRDefault="00A8366E" w:rsidP="0080029F">
            <w:r w:rsidRPr="00675DAA">
              <w:t>Value(s) Allowed</w:t>
            </w:r>
          </w:p>
          <w:p w14:paraId="52A01940" w14:textId="77777777" w:rsidR="00A8366E" w:rsidRPr="00675DAA" w:rsidRDefault="00A8366E" w:rsidP="0080029F">
            <w:r w:rsidRPr="00675DAA">
              <w:t>Examples</w:t>
            </w:r>
          </w:p>
        </w:tc>
        <w:tc>
          <w:tcPr>
            <w:tcW w:w="2520" w:type="dxa"/>
            <w:shd w:val="clear" w:color="auto" w:fill="808080"/>
          </w:tcPr>
          <w:p w14:paraId="62F59D64" w14:textId="77777777" w:rsidR="00A8366E" w:rsidRPr="00675DAA" w:rsidRDefault="00A8366E" w:rsidP="0080029F">
            <w:r w:rsidRPr="00675DAA">
              <w:t>Description</w:t>
            </w:r>
          </w:p>
          <w:p w14:paraId="03A3E9D0" w14:textId="77777777" w:rsidR="00A8366E" w:rsidRPr="00675DAA" w:rsidRDefault="00A8366E" w:rsidP="0080029F">
            <w:r w:rsidRPr="00675DAA">
              <w:t>Instructions</w:t>
            </w:r>
          </w:p>
        </w:tc>
      </w:tr>
      <w:tr w:rsidR="00A8366E" w:rsidRPr="00675DAA" w14:paraId="5371AC03" w14:textId="77777777" w:rsidTr="00C66D2F">
        <w:trPr>
          <w:cantSplit/>
        </w:trPr>
        <w:tc>
          <w:tcPr>
            <w:tcW w:w="2127" w:type="dxa"/>
            <w:vMerge w:val="restart"/>
          </w:tcPr>
          <w:p w14:paraId="3065411C" w14:textId="77777777" w:rsidR="00A8366E" w:rsidRPr="00675DAA" w:rsidRDefault="00A8366E" w:rsidP="0080029F">
            <w:r w:rsidRPr="00675DAA">
              <w:t>versionNu</w:t>
            </w:r>
            <w:r w:rsidR="00DE4C9A" w:rsidRPr="00675DAA">
              <w:t>m</w:t>
            </w:r>
            <w:r w:rsidRPr="00675DAA">
              <w:t>ber</w:t>
            </w:r>
          </w:p>
        </w:tc>
        <w:tc>
          <w:tcPr>
            <w:tcW w:w="2103" w:type="dxa"/>
            <w:shd w:val="clear" w:color="auto" w:fill="D9D9D9"/>
          </w:tcPr>
          <w:p w14:paraId="377FAC3C" w14:textId="77777777" w:rsidR="00A8366E" w:rsidRPr="00675DAA" w:rsidRDefault="00A8366E" w:rsidP="0080029F">
            <w:r w:rsidRPr="00675DAA">
              <w:t>N/A</w:t>
            </w:r>
          </w:p>
        </w:tc>
        <w:tc>
          <w:tcPr>
            <w:tcW w:w="1260" w:type="dxa"/>
            <w:shd w:val="clear" w:color="auto" w:fill="D9D9D9"/>
          </w:tcPr>
          <w:p w14:paraId="37FF4434" w14:textId="77777777" w:rsidR="00A8366E" w:rsidRPr="00675DAA" w:rsidRDefault="00A8366E" w:rsidP="0080029F">
            <w:r w:rsidRPr="00675DAA">
              <w:t>1:1</w:t>
            </w:r>
          </w:p>
        </w:tc>
        <w:tc>
          <w:tcPr>
            <w:tcW w:w="1350" w:type="dxa"/>
            <w:shd w:val="clear" w:color="auto" w:fill="D9D9D9"/>
          </w:tcPr>
          <w:p w14:paraId="56E84087" w14:textId="77777777" w:rsidR="00A8366E" w:rsidRPr="00675DAA" w:rsidRDefault="00A8366E" w:rsidP="0080029F"/>
        </w:tc>
        <w:tc>
          <w:tcPr>
            <w:tcW w:w="2520" w:type="dxa"/>
            <w:shd w:val="clear" w:color="auto" w:fill="D9D9D9"/>
          </w:tcPr>
          <w:p w14:paraId="27005961" w14:textId="77777777" w:rsidR="00A8366E" w:rsidRPr="00675DAA" w:rsidRDefault="00A8366E" w:rsidP="0080029F">
            <w:r w:rsidRPr="00675DAA">
              <w:t>The version of the document.</w:t>
            </w:r>
          </w:p>
        </w:tc>
      </w:tr>
      <w:tr w:rsidR="00A8366E" w:rsidRPr="00675DAA" w14:paraId="61D56954" w14:textId="77777777" w:rsidTr="00C66D2F">
        <w:trPr>
          <w:cantSplit/>
        </w:trPr>
        <w:tc>
          <w:tcPr>
            <w:tcW w:w="2127" w:type="dxa"/>
            <w:vMerge/>
          </w:tcPr>
          <w:p w14:paraId="4AE0DDC2" w14:textId="77777777" w:rsidR="00A8366E" w:rsidRPr="00675DAA" w:rsidRDefault="00A8366E" w:rsidP="0080029F"/>
        </w:tc>
        <w:tc>
          <w:tcPr>
            <w:tcW w:w="2103" w:type="dxa"/>
          </w:tcPr>
          <w:p w14:paraId="2FA8402E" w14:textId="77777777" w:rsidR="00A8366E" w:rsidRPr="00675DAA" w:rsidRDefault="00582038" w:rsidP="0080029F">
            <w:r>
              <w:t>v</w:t>
            </w:r>
            <w:r w:rsidR="00A8366E" w:rsidRPr="00675DAA">
              <w:t>alue</w:t>
            </w:r>
          </w:p>
        </w:tc>
        <w:tc>
          <w:tcPr>
            <w:tcW w:w="1260" w:type="dxa"/>
          </w:tcPr>
          <w:p w14:paraId="64B30358" w14:textId="77777777" w:rsidR="00A8366E" w:rsidRPr="00675DAA" w:rsidRDefault="00A8366E" w:rsidP="0080029F">
            <w:r w:rsidRPr="00675DAA">
              <w:t>1:1</w:t>
            </w:r>
          </w:p>
        </w:tc>
        <w:tc>
          <w:tcPr>
            <w:tcW w:w="1350" w:type="dxa"/>
          </w:tcPr>
          <w:p w14:paraId="4294309E" w14:textId="77777777" w:rsidR="00A8366E" w:rsidRPr="00675DAA" w:rsidRDefault="00A8366E" w:rsidP="0080029F"/>
        </w:tc>
        <w:tc>
          <w:tcPr>
            <w:tcW w:w="2520" w:type="dxa"/>
          </w:tcPr>
          <w:p w14:paraId="4A19FB95" w14:textId="77777777" w:rsidR="00A8366E" w:rsidRPr="00675DAA" w:rsidRDefault="00A8366E" w:rsidP="0080029F"/>
        </w:tc>
      </w:tr>
      <w:tr w:rsidR="00A8366E" w:rsidRPr="00675DAA" w14:paraId="71B1BEFF" w14:textId="77777777" w:rsidTr="00C66D2F">
        <w:trPr>
          <w:cantSplit/>
        </w:trPr>
        <w:tc>
          <w:tcPr>
            <w:tcW w:w="2127" w:type="dxa"/>
            <w:shd w:val="clear" w:color="auto" w:fill="808080"/>
          </w:tcPr>
          <w:p w14:paraId="5336B26D" w14:textId="77777777" w:rsidR="00A8366E" w:rsidRPr="00675DAA" w:rsidRDefault="00A8366E" w:rsidP="0080029F">
            <w:r w:rsidRPr="00675DAA">
              <w:t>Conformance</w:t>
            </w:r>
          </w:p>
        </w:tc>
        <w:tc>
          <w:tcPr>
            <w:tcW w:w="7233" w:type="dxa"/>
            <w:gridSpan w:val="4"/>
          </w:tcPr>
          <w:p w14:paraId="7467E38D" w14:textId="77777777" w:rsidR="00A8366E" w:rsidRPr="00675DAA" w:rsidRDefault="00A8366E" w:rsidP="00C00C2B">
            <w:pPr>
              <w:pStyle w:val="ListParagraph"/>
              <w:numPr>
                <w:ilvl w:val="0"/>
                <w:numId w:val="19"/>
              </w:numPr>
            </w:pPr>
            <w:r w:rsidRPr="00675DAA">
              <w:t xml:space="preserve">There is a </w:t>
            </w:r>
            <w:r w:rsidR="00DE4C9A" w:rsidRPr="00675DAA">
              <w:t>versionNum</w:t>
            </w:r>
            <w:r w:rsidR="004D0949">
              <w:t>ber</w:t>
            </w:r>
            <w:r w:rsidR="00174458">
              <w:t xml:space="preserve"> element</w:t>
            </w:r>
          </w:p>
          <w:p w14:paraId="50917DE6" w14:textId="77777777" w:rsidR="00395928" w:rsidRPr="003D3ABC" w:rsidRDefault="00487FE5" w:rsidP="00C00C2B">
            <w:pPr>
              <w:pStyle w:val="ListParagraph"/>
              <w:numPr>
                <w:ilvl w:val="0"/>
                <w:numId w:val="10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14:paraId="7897CD1F" w14:textId="77777777" w:rsidR="00D76A0D" w:rsidRPr="003D3ABC" w:rsidRDefault="00487FE5" w:rsidP="00C00C2B">
            <w:pPr>
              <w:pStyle w:val="ListParagraph"/>
              <w:numPr>
                <w:ilvl w:val="0"/>
                <w:numId w:val="10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14:paraId="72A52607" w14:textId="77777777" w:rsidR="004D0949" w:rsidRDefault="004D0949" w:rsidP="0080029F"/>
          <w:p w14:paraId="44B0DFD7" w14:textId="77777777" w:rsidR="004D0949" w:rsidRPr="00675DAA" w:rsidRDefault="004D0949" w:rsidP="00C00C2B">
            <w:pPr>
              <w:pStyle w:val="ListParagraph"/>
              <w:numPr>
                <w:ilvl w:val="0"/>
                <w:numId w:val="19"/>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14:paraId="50881A57" w14:textId="77777777" w:rsidR="00582038" w:rsidRPr="00674290" w:rsidRDefault="00487FE5" w:rsidP="00C00C2B">
            <w:pPr>
              <w:pStyle w:val="ListParagraph"/>
              <w:numPr>
                <w:ilvl w:val="0"/>
                <w:numId w:val="104"/>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10675047" w14:textId="77777777" w:rsidR="004D0949" w:rsidRPr="00076FE9" w:rsidRDefault="0035184B" w:rsidP="00C00C2B">
            <w:pPr>
              <w:pStyle w:val="ListParagraph"/>
              <w:numPr>
                <w:ilvl w:val="0"/>
                <w:numId w:val="104"/>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14:paraId="667F7102" w14:textId="77777777" w:rsidR="004D0949" w:rsidRPr="004D0949" w:rsidRDefault="0035184B" w:rsidP="00C00C2B">
            <w:pPr>
              <w:pStyle w:val="ListParagraph"/>
              <w:numPr>
                <w:ilvl w:val="0"/>
                <w:numId w:val="104"/>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p w14:paraId="421F42ED" w14:textId="77777777" w:rsidR="004D0949" w:rsidRPr="00675DAA" w:rsidRDefault="004D0949" w:rsidP="0080029F">
            <w:pPr>
              <w:pStyle w:val="ListParagraph"/>
            </w:pPr>
          </w:p>
          <w:p w14:paraId="445758D6" w14:textId="77777777" w:rsidR="004D0949" w:rsidRDefault="00A8366E" w:rsidP="00C00C2B">
            <w:pPr>
              <w:pStyle w:val="ListParagraph"/>
              <w:numPr>
                <w:ilvl w:val="0"/>
                <w:numId w:val="19"/>
              </w:numPr>
            </w:pPr>
            <w:r w:rsidRPr="00675DAA">
              <w:t xml:space="preserve">The value of value must be incremented by 1 for each </w:t>
            </w:r>
            <w:r w:rsidR="00364BE4">
              <w:t>version</w:t>
            </w:r>
            <w:r w:rsidRPr="00675DAA">
              <w:t xml:space="preserve"> of a document with the same setID@root</w:t>
            </w:r>
          </w:p>
          <w:p w14:paraId="65F7E24E" w14:textId="77777777" w:rsidR="000F1CA7" w:rsidRPr="000F1CA7" w:rsidRDefault="000F1CA7" w:rsidP="00C00C2B">
            <w:pPr>
              <w:pStyle w:val="ListParagraph"/>
              <w:numPr>
                <w:ilvl w:val="0"/>
                <w:numId w:val="105"/>
              </w:numPr>
              <w:rPr>
                <w:highlight w:val="white"/>
              </w:rPr>
            </w:pPr>
            <w:r>
              <w:rPr>
                <w:highlight w:val="white"/>
              </w:rPr>
              <w:t>Currently not validated</w:t>
            </w:r>
            <w:r w:rsidRPr="0037781F">
              <w:rPr>
                <w:highlight w:val="white"/>
              </w:rPr>
              <w:t>.</w:t>
            </w:r>
          </w:p>
        </w:tc>
      </w:tr>
    </w:tbl>
    <w:p w14:paraId="4AF935B8" w14:textId="77777777"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14:paraId="056528D9" w14:textId="77777777" w:rsidTr="00395928">
        <w:trPr>
          <w:cantSplit/>
          <w:trHeight w:val="580"/>
          <w:tblHeader/>
        </w:trPr>
        <w:tc>
          <w:tcPr>
            <w:tcW w:w="2127" w:type="dxa"/>
            <w:shd w:val="clear" w:color="auto" w:fill="808080"/>
          </w:tcPr>
          <w:p w14:paraId="558EC210" w14:textId="77777777" w:rsidR="002313EA" w:rsidRPr="003539B2" w:rsidRDefault="002313EA" w:rsidP="0080029F">
            <w:r w:rsidRPr="00675DAA">
              <w:t>Element</w:t>
            </w:r>
          </w:p>
        </w:tc>
        <w:tc>
          <w:tcPr>
            <w:tcW w:w="2103" w:type="dxa"/>
            <w:shd w:val="clear" w:color="auto" w:fill="808080"/>
          </w:tcPr>
          <w:p w14:paraId="60B7C111" w14:textId="77777777" w:rsidR="002313EA" w:rsidRPr="00675DAA" w:rsidRDefault="002313EA" w:rsidP="0080029F">
            <w:r w:rsidRPr="00675DAA">
              <w:t>Attribute</w:t>
            </w:r>
          </w:p>
        </w:tc>
        <w:tc>
          <w:tcPr>
            <w:tcW w:w="1260" w:type="dxa"/>
            <w:shd w:val="clear" w:color="auto" w:fill="808080"/>
          </w:tcPr>
          <w:p w14:paraId="0476A08A" w14:textId="77777777" w:rsidR="002313EA" w:rsidRPr="003539B2" w:rsidRDefault="002313EA" w:rsidP="0080029F">
            <w:r w:rsidRPr="00675DAA">
              <w:t>Cardinality</w:t>
            </w:r>
          </w:p>
        </w:tc>
        <w:tc>
          <w:tcPr>
            <w:tcW w:w="1350" w:type="dxa"/>
            <w:shd w:val="clear" w:color="auto" w:fill="808080"/>
          </w:tcPr>
          <w:p w14:paraId="55F98F2B" w14:textId="77777777" w:rsidR="002313EA" w:rsidRPr="00675DAA" w:rsidRDefault="002313EA" w:rsidP="0080029F">
            <w:r w:rsidRPr="00675DAA">
              <w:t>Value(s) Allowed</w:t>
            </w:r>
          </w:p>
          <w:p w14:paraId="61F657EF" w14:textId="77777777" w:rsidR="002313EA" w:rsidRPr="00675DAA" w:rsidRDefault="002313EA" w:rsidP="0080029F">
            <w:r w:rsidRPr="00675DAA">
              <w:t>Examples</w:t>
            </w:r>
          </w:p>
        </w:tc>
        <w:tc>
          <w:tcPr>
            <w:tcW w:w="2520" w:type="dxa"/>
            <w:shd w:val="clear" w:color="auto" w:fill="808080"/>
          </w:tcPr>
          <w:p w14:paraId="42985A92" w14:textId="77777777" w:rsidR="002313EA" w:rsidRPr="00675DAA" w:rsidRDefault="002313EA" w:rsidP="0080029F">
            <w:r w:rsidRPr="00675DAA">
              <w:t>Description</w:t>
            </w:r>
          </w:p>
          <w:p w14:paraId="69D75858" w14:textId="77777777" w:rsidR="002313EA" w:rsidRPr="00675DAA" w:rsidRDefault="002313EA" w:rsidP="0080029F">
            <w:r w:rsidRPr="00675DAA">
              <w:t>Instructions</w:t>
            </w:r>
          </w:p>
        </w:tc>
      </w:tr>
      <w:tr w:rsidR="002313EA" w:rsidRPr="00675DAA" w14:paraId="1434DFD4" w14:textId="77777777" w:rsidTr="00395928">
        <w:trPr>
          <w:cantSplit/>
        </w:trPr>
        <w:tc>
          <w:tcPr>
            <w:tcW w:w="2127" w:type="dxa"/>
          </w:tcPr>
          <w:p w14:paraId="14DCD07F" w14:textId="77777777" w:rsidR="002313EA" w:rsidRPr="00675DAA" w:rsidRDefault="002313EA" w:rsidP="0080029F">
            <w:r>
              <w:t>author</w:t>
            </w:r>
          </w:p>
        </w:tc>
        <w:tc>
          <w:tcPr>
            <w:tcW w:w="2103" w:type="dxa"/>
            <w:shd w:val="clear" w:color="auto" w:fill="D9D9D9"/>
          </w:tcPr>
          <w:p w14:paraId="76374C6F" w14:textId="77777777" w:rsidR="002313EA" w:rsidRPr="00675DAA" w:rsidRDefault="002313EA" w:rsidP="0080029F">
            <w:r w:rsidRPr="00675DAA">
              <w:t>N/A</w:t>
            </w:r>
          </w:p>
        </w:tc>
        <w:tc>
          <w:tcPr>
            <w:tcW w:w="1260" w:type="dxa"/>
            <w:shd w:val="clear" w:color="auto" w:fill="D9D9D9"/>
          </w:tcPr>
          <w:p w14:paraId="427C3649" w14:textId="77777777" w:rsidR="002313EA" w:rsidRPr="00675DAA" w:rsidRDefault="002313EA" w:rsidP="0080029F">
            <w:r w:rsidRPr="00675DAA">
              <w:t>1:1</w:t>
            </w:r>
          </w:p>
        </w:tc>
        <w:tc>
          <w:tcPr>
            <w:tcW w:w="1350" w:type="dxa"/>
            <w:shd w:val="clear" w:color="auto" w:fill="D9D9D9"/>
          </w:tcPr>
          <w:p w14:paraId="323B6104" w14:textId="77777777" w:rsidR="002313EA" w:rsidRPr="00675DAA" w:rsidRDefault="002313EA" w:rsidP="0080029F"/>
        </w:tc>
        <w:tc>
          <w:tcPr>
            <w:tcW w:w="2520" w:type="dxa"/>
            <w:shd w:val="clear" w:color="auto" w:fill="D9D9D9"/>
          </w:tcPr>
          <w:p w14:paraId="2B05AFC5" w14:textId="77777777" w:rsidR="002313EA" w:rsidRPr="00675DAA" w:rsidRDefault="002313EA" w:rsidP="0080029F">
            <w:r w:rsidRPr="00675DAA">
              <w:t>The version of the document.</w:t>
            </w:r>
          </w:p>
        </w:tc>
      </w:tr>
      <w:tr w:rsidR="002313EA" w:rsidRPr="00675DAA" w14:paraId="42456A18" w14:textId="77777777" w:rsidTr="00395928">
        <w:trPr>
          <w:cantSplit/>
        </w:trPr>
        <w:tc>
          <w:tcPr>
            <w:tcW w:w="2127" w:type="dxa"/>
            <w:shd w:val="clear" w:color="auto" w:fill="808080"/>
          </w:tcPr>
          <w:p w14:paraId="4B7B7187" w14:textId="77777777" w:rsidR="002313EA" w:rsidRPr="00675DAA" w:rsidRDefault="002313EA" w:rsidP="0080029F">
            <w:r w:rsidRPr="00675DAA">
              <w:t>Conformance</w:t>
            </w:r>
          </w:p>
        </w:tc>
        <w:tc>
          <w:tcPr>
            <w:tcW w:w="7233" w:type="dxa"/>
            <w:gridSpan w:val="4"/>
          </w:tcPr>
          <w:p w14:paraId="59BF13A5" w14:textId="77777777" w:rsidR="002313EA" w:rsidRPr="002313EA" w:rsidRDefault="002313EA" w:rsidP="00C00C2B">
            <w:pPr>
              <w:pStyle w:val="ListParagraph"/>
              <w:numPr>
                <w:ilvl w:val="0"/>
                <w:numId w:val="19"/>
              </w:numPr>
            </w:pPr>
            <w:r>
              <w:t>There is an author element</w:t>
            </w:r>
          </w:p>
          <w:p w14:paraId="12618559" w14:textId="77777777" w:rsidR="002313EA" w:rsidRPr="002313EA" w:rsidRDefault="002313EA" w:rsidP="00C00C2B">
            <w:pPr>
              <w:pStyle w:val="ListParagraph"/>
              <w:numPr>
                <w:ilvl w:val="0"/>
                <w:numId w:val="77"/>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14:paraId="7C03EE7C" w14:textId="77777777"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14:paraId="5F4744E3" w14:textId="77777777" w:rsidTr="00395928">
        <w:trPr>
          <w:cantSplit/>
          <w:trHeight w:val="580"/>
          <w:tblHeader/>
        </w:trPr>
        <w:tc>
          <w:tcPr>
            <w:tcW w:w="2127" w:type="dxa"/>
            <w:shd w:val="clear" w:color="auto" w:fill="808080"/>
          </w:tcPr>
          <w:p w14:paraId="3DE10E19" w14:textId="77777777" w:rsidR="002313EA" w:rsidRPr="003539B2" w:rsidRDefault="002313EA" w:rsidP="0080029F">
            <w:r w:rsidRPr="00675DAA">
              <w:t>Element</w:t>
            </w:r>
          </w:p>
        </w:tc>
        <w:tc>
          <w:tcPr>
            <w:tcW w:w="2103" w:type="dxa"/>
            <w:shd w:val="clear" w:color="auto" w:fill="808080"/>
          </w:tcPr>
          <w:p w14:paraId="7DE6A314" w14:textId="77777777" w:rsidR="002313EA" w:rsidRPr="00675DAA" w:rsidRDefault="002313EA" w:rsidP="0080029F">
            <w:r w:rsidRPr="00675DAA">
              <w:t>Attribute</w:t>
            </w:r>
          </w:p>
        </w:tc>
        <w:tc>
          <w:tcPr>
            <w:tcW w:w="1260" w:type="dxa"/>
            <w:shd w:val="clear" w:color="auto" w:fill="808080"/>
          </w:tcPr>
          <w:p w14:paraId="140B39D8" w14:textId="77777777" w:rsidR="002313EA" w:rsidRPr="003539B2" w:rsidRDefault="002313EA" w:rsidP="0080029F">
            <w:r w:rsidRPr="00675DAA">
              <w:t>Cardinality</w:t>
            </w:r>
          </w:p>
        </w:tc>
        <w:tc>
          <w:tcPr>
            <w:tcW w:w="1350" w:type="dxa"/>
            <w:shd w:val="clear" w:color="auto" w:fill="808080"/>
          </w:tcPr>
          <w:p w14:paraId="0DB6C573" w14:textId="77777777" w:rsidR="002313EA" w:rsidRPr="00675DAA" w:rsidRDefault="002313EA" w:rsidP="0080029F">
            <w:r w:rsidRPr="00675DAA">
              <w:t>Value(s) Allowed</w:t>
            </w:r>
          </w:p>
          <w:p w14:paraId="37C1862C" w14:textId="77777777" w:rsidR="002313EA" w:rsidRPr="00675DAA" w:rsidRDefault="002313EA" w:rsidP="0080029F">
            <w:r w:rsidRPr="00675DAA">
              <w:t>Examples</w:t>
            </w:r>
          </w:p>
        </w:tc>
        <w:tc>
          <w:tcPr>
            <w:tcW w:w="2520" w:type="dxa"/>
            <w:shd w:val="clear" w:color="auto" w:fill="808080"/>
          </w:tcPr>
          <w:p w14:paraId="16452512" w14:textId="77777777" w:rsidR="002313EA" w:rsidRPr="00675DAA" w:rsidRDefault="002313EA" w:rsidP="0080029F">
            <w:r w:rsidRPr="00675DAA">
              <w:t>Description</w:t>
            </w:r>
          </w:p>
          <w:p w14:paraId="75ABEA45" w14:textId="77777777" w:rsidR="002313EA" w:rsidRPr="00675DAA" w:rsidRDefault="002313EA" w:rsidP="0080029F">
            <w:r w:rsidRPr="00675DAA">
              <w:t>Instructions</w:t>
            </w:r>
          </w:p>
        </w:tc>
      </w:tr>
      <w:tr w:rsidR="002313EA" w:rsidRPr="00675DAA" w14:paraId="5185E8E1" w14:textId="77777777" w:rsidTr="00395928">
        <w:trPr>
          <w:cantSplit/>
        </w:trPr>
        <w:tc>
          <w:tcPr>
            <w:tcW w:w="2127" w:type="dxa"/>
          </w:tcPr>
          <w:p w14:paraId="4C2AA0FD" w14:textId="77777777" w:rsidR="002313EA" w:rsidRPr="00675DAA" w:rsidRDefault="002313EA" w:rsidP="0080029F">
            <w:r>
              <w:t>component</w:t>
            </w:r>
          </w:p>
        </w:tc>
        <w:tc>
          <w:tcPr>
            <w:tcW w:w="2103" w:type="dxa"/>
            <w:shd w:val="clear" w:color="auto" w:fill="D9D9D9"/>
          </w:tcPr>
          <w:p w14:paraId="1A6EF2AA" w14:textId="77777777" w:rsidR="002313EA" w:rsidRPr="00675DAA" w:rsidRDefault="002313EA" w:rsidP="0080029F">
            <w:r w:rsidRPr="00675DAA">
              <w:t>N/A</w:t>
            </w:r>
          </w:p>
        </w:tc>
        <w:tc>
          <w:tcPr>
            <w:tcW w:w="1260" w:type="dxa"/>
            <w:shd w:val="clear" w:color="auto" w:fill="D9D9D9"/>
          </w:tcPr>
          <w:p w14:paraId="2D6014B0" w14:textId="77777777" w:rsidR="002313EA" w:rsidRPr="00675DAA" w:rsidRDefault="002313EA" w:rsidP="0080029F">
            <w:r w:rsidRPr="00675DAA">
              <w:t>1:1</w:t>
            </w:r>
          </w:p>
        </w:tc>
        <w:tc>
          <w:tcPr>
            <w:tcW w:w="1350" w:type="dxa"/>
            <w:shd w:val="clear" w:color="auto" w:fill="D9D9D9"/>
          </w:tcPr>
          <w:p w14:paraId="5A066EDD" w14:textId="77777777" w:rsidR="002313EA" w:rsidRPr="00675DAA" w:rsidRDefault="002313EA" w:rsidP="0080029F"/>
        </w:tc>
        <w:tc>
          <w:tcPr>
            <w:tcW w:w="2520" w:type="dxa"/>
            <w:shd w:val="clear" w:color="auto" w:fill="D9D9D9"/>
          </w:tcPr>
          <w:p w14:paraId="43D806B3" w14:textId="77777777" w:rsidR="002313EA" w:rsidRPr="00675DAA" w:rsidRDefault="002313EA" w:rsidP="0080029F">
            <w:r w:rsidRPr="00675DAA">
              <w:t>The version of the document.</w:t>
            </w:r>
          </w:p>
        </w:tc>
      </w:tr>
      <w:tr w:rsidR="002313EA" w:rsidRPr="00675DAA" w14:paraId="7BE8A1F0" w14:textId="77777777" w:rsidTr="00395928">
        <w:trPr>
          <w:cantSplit/>
        </w:trPr>
        <w:tc>
          <w:tcPr>
            <w:tcW w:w="2127" w:type="dxa"/>
            <w:shd w:val="clear" w:color="auto" w:fill="808080"/>
          </w:tcPr>
          <w:p w14:paraId="1943D024" w14:textId="77777777" w:rsidR="002313EA" w:rsidRPr="00675DAA" w:rsidRDefault="002313EA" w:rsidP="0080029F">
            <w:r w:rsidRPr="00675DAA">
              <w:t>Conformance</w:t>
            </w:r>
          </w:p>
        </w:tc>
        <w:tc>
          <w:tcPr>
            <w:tcW w:w="7233" w:type="dxa"/>
            <w:gridSpan w:val="4"/>
          </w:tcPr>
          <w:p w14:paraId="5994A4BB" w14:textId="77777777" w:rsidR="002313EA" w:rsidRPr="00FC77E2" w:rsidRDefault="002313EA" w:rsidP="00C00C2B">
            <w:pPr>
              <w:pStyle w:val="ListParagraph"/>
              <w:numPr>
                <w:ilvl w:val="0"/>
                <w:numId w:val="86"/>
              </w:numPr>
            </w:pPr>
            <w:r>
              <w:t>There is an component element</w:t>
            </w:r>
          </w:p>
          <w:p w14:paraId="368087DB" w14:textId="77777777" w:rsidR="002313EA" w:rsidRPr="002313EA" w:rsidRDefault="002313EA" w:rsidP="00C00C2B">
            <w:pPr>
              <w:pStyle w:val="ListParagraph"/>
              <w:numPr>
                <w:ilvl w:val="0"/>
                <w:numId w:val="87"/>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14:paraId="26997C09" w14:textId="77777777" w:rsidR="002313EA" w:rsidRPr="00675DAA" w:rsidRDefault="002313EA" w:rsidP="0080029F"/>
    <w:p w14:paraId="693824E2" w14:textId="77777777" w:rsidR="00DE4C9A" w:rsidRPr="00675DAA" w:rsidRDefault="00DE4C9A" w:rsidP="0080029F">
      <w:pPr>
        <w:pStyle w:val="Heading2"/>
      </w:pPr>
      <w:bookmarkStart w:id="645" w:name="_Ref494062917"/>
      <w:bookmarkStart w:id="646" w:name="_Toc500864053"/>
      <w:bookmarkStart w:id="647" w:name="_Toc495429252"/>
      <w:r w:rsidRPr="00675DAA">
        <w:t>Author Information</w:t>
      </w:r>
      <w:bookmarkEnd w:id="645"/>
      <w:bookmarkEnd w:id="646"/>
      <w:bookmarkEnd w:id="647"/>
    </w:p>
    <w:p w14:paraId="29EBD41C" w14:textId="77777777" w:rsidR="00DE4C9A" w:rsidRPr="00675DAA" w:rsidRDefault="00DE4C9A" w:rsidP="0080029F">
      <w:r w:rsidRPr="00675DAA">
        <w:t>Outlined in this section are all aspects relating to the author aspects</w:t>
      </w:r>
      <w:r w:rsidR="00675DAA" w:rsidRPr="00675DAA">
        <w:t xml:space="preserve"> for the document</w:t>
      </w:r>
    </w:p>
    <w:p w14:paraId="57350020" w14:textId="77777777" w:rsidR="00526500" w:rsidRPr="00675DAA" w:rsidRDefault="00526500" w:rsidP="0080029F"/>
    <w:p w14:paraId="2752B02E" w14:textId="77777777" w:rsidR="00DE4C9A" w:rsidRDefault="00DE4C9A" w:rsidP="001D67E2">
      <w:pPr>
        <w:pStyle w:val="Heading3"/>
      </w:pPr>
      <w:bookmarkStart w:id="648" w:name="_Toc500864054"/>
      <w:bookmarkStart w:id="649" w:name="_Toc495429253"/>
      <w:r w:rsidRPr="00675DAA">
        <w:t>XML</w:t>
      </w:r>
      <w:bookmarkEnd w:id="648"/>
      <w:bookmarkEnd w:id="649"/>
    </w:p>
    <w:p w14:paraId="2A3DA569" w14:textId="77777777" w:rsidR="005450D1" w:rsidRPr="005450D1" w:rsidRDefault="005450D1" w:rsidP="005450D1">
      <w:pPr>
        <w:rPr>
          <w:lang w:val="en-US"/>
        </w:rPr>
      </w:pPr>
      <w:r>
        <w:rPr>
          <w:lang w:val="en-US"/>
        </w:rPr>
        <w:t>Outlined below is an overview of the structure for the author information:</w:t>
      </w:r>
    </w:p>
    <w:p w14:paraId="19FF78AD" w14:textId="77777777" w:rsidR="00E46ED6" w:rsidRPr="000A0496" w:rsidRDefault="00E46ED6" w:rsidP="0080029F">
      <w:r w:rsidRPr="000A0496">
        <w:t xml:space="preserve">&lt;document&gt; </w:t>
      </w:r>
    </w:p>
    <w:p w14:paraId="78C53BEB" w14:textId="77777777" w:rsidR="00E46ED6" w:rsidRPr="000A0496" w:rsidRDefault="00E46ED6" w:rsidP="0080029F">
      <w:r w:rsidRPr="000A0496">
        <w:t xml:space="preserve">  &lt;author&gt;</w:t>
      </w:r>
    </w:p>
    <w:p w14:paraId="4198939E" w14:textId="77777777" w:rsidR="00E46ED6" w:rsidRPr="000A0496" w:rsidRDefault="00E46ED6" w:rsidP="0080029F">
      <w:r w:rsidRPr="000A0496">
        <w:lastRenderedPageBreak/>
        <w:t xml:space="preserve">    &lt;assignedEntity&gt;</w:t>
      </w:r>
    </w:p>
    <w:p w14:paraId="1563E7F2" w14:textId="77777777" w:rsidR="00E46ED6" w:rsidRPr="000A0496" w:rsidRDefault="00E46ED6" w:rsidP="0080029F">
      <w:r w:rsidRPr="000A0496">
        <w:t xml:space="preserve">      &lt;representedOrganization&gt; &lt;!</w:t>
      </w:r>
      <w:r>
        <w:t>—DIN Owner</w:t>
      </w:r>
      <w:r w:rsidRPr="000A0496">
        <w:t xml:space="preserve"> --&gt; </w:t>
      </w:r>
    </w:p>
    <w:p w14:paraId="34C5F6B2" w14:textId="77777777" w:rsidR="00E46ED6" w:rsidRPr="000A0496" w:rsidRDefault="00E46ED6" w:rsidP="0080029F">
      <w:r w:rsidRPr="000A0496">
        <w:t xml:space="preserve">        &lt;assignedEntity&gt; </w:t>
      </w:r>
    </w:p>
    <w:p w14:paraId="2995E4F4" w14:textId="77777777" w:rsidR="00E46ED6" w:rsidRPr="000A0496" w:rsidRDefault="00E46ED6" w:rsidP="0080029F">
      <w:r w:rsidRPr="000A0496">
        <w:t xml:space="preserve">          &lt;assignedOrganization&gt; &lt;!</w:t>
      </w:r>
      <w:r>
        <w:t>—Other parties</w:t>
      </w:r>
      <w:r w:rsidRPr="000A0496">
        <w:t xml:space="preserve"> </w:t>
      </w:r>
      <w:r>
        <w:t>as required</w:t>
      </w:r>
      <w:r w:rsidRPr="000A0496">
        <w:t>--&gt;</w:t>
      </w:r>
    </w:p>
    <w:p w14:paraId="767D39C2" w14:textId="77777777" w:rsidR="00E46ED6" w:rsidRPr="00E46ED6" w:rsidRDefault="00E46ED6" w:rsidP="0080029F">
      <w:pPr>
        <w:rPr>
          <w:lang w:val="en-US"/>
        </w:rPr>
      </w:pPr>
    </w:p>
    <w:p w14:paraId="3D1DAE81" w14:textId="77777777" w:rsidR="000142D9" w:rsidRDefault="000142D9" w:rsidP="0080029F">
      <w:r w:rsidRPr="005D746A">
        <w:t xml:space="preserve">The following is a representative </w:t>
      </w:r>
      <w:r w:rsidR="005450D1">
        <w:t xml:space="preserve">example for </w:t>
      </w:r>
      <w:r w:rsidRPr="005D746A">
        <w:t xml:space="preserve">the </w:t>
      </w:r>
      <w:r w:rsidR="00362912">
        <w:t>author</w:t>
      </w:r>
      <w:r w:rsidRPr="005D746A">
        <w:t xml:space="preserve"> </w:t>
      </w:r>
      <w:r w:rsidR="00362912">
        <w:t>aspect</w:t>
      </w:r>
      <w:r w:rsidRPr="005D746A">
        <w:t>:</w:t>
      </w:r>
    </w:p>
    <w:p w14:paraId="36BC5B69" w14:textId="77777777" w:rsidR="00E46ED6" w:rsidRPr="00E075EA" w:rsidRDefault="00E46ED6" w:rsidP="0080029F">
      <w:r w:rsidRPr="00E075EA">
        <w:t>&lt;author&gt;</w:t>
      </w:r>
    </w:p>
    <w:p w14:paraId="730BAF19" w14:textId="77777777" w:rsidR="00E46ED6" w:rsidRPr="00E075EA" w:rsidRDefault="00E46ED6" w:rsidP="0080029F">
      <w:pPr>
        <w:ind w:left="288"/>
      </w:pPr>
      <w:r w:rsidRPr="00E075EA">
        <w:t>&lt;time/&gt;</w:t>
      </w:r>
    </w:p>
    <w:p w14:paraId="224937C3" w14:textId="77777777" w:rsidR="00E46ED6" w:rsidRPr="00E075EA" w:rsidRDefault="00E46ED6" w:rsidP="0080029F">
      <w:pPr>
        <w:ind w:left="288"/>
      </w:pPr>
      <w:r w:rsidRPr="00E075EA">
        <w:t>&lt;assignedEntity&gt;</w:t>
      </w:r>
    </w:p>
    <w:p w14:paraId="6DECFA0C" w14:textId="77777777" w:rsidR="00E46ED6" w:rsidRPr="00E075EA" w:rsidRDefault="00E46ED6" w:rsidP="0080029F">
      <w:pPr>
        <w:ind w:left="576"/>
      </w:pPr>
      <w:r w:rsidRPr="00E075EA">
        <w:t>&lt;representedOrganization&gt;</w:t>
      </w:r>
    </w:p>
    <w:p w14:paraId="37417FC4" w14:textId="77777777" w:rsidR="00E46ED6" w:rsidRPr="00E075EA" w:rsidRDefault="00E46ED6" w:rsidP="0080029F">
      <w:pPr>
        <w:ind w:left="864"/>
      </w:pPr>
      <w:r w:rsidRPr="00E075EA">
        <w:t xml:space="preserve"> &lt;id root="</w:t>
      </w:r>
      <w:r>
        <w:t>2.16.840.1.113883.2.20.6.31</w:t>
      </w:r>
      <w:r w:rsidRPr="00E075EA">
        <w:t>" extension="999999999"/&gt;</w:t>
      </w:r>
    </w:p>
    <w:p w14:paraId="66CF6123" w14:textId="77777777" w:rsidR="00E46ED6" w:rsidRPr="00E075EA" w:rsidRDefault="00E46ED6" w:rsidP="0080029F">
      <w:pPr>
        <w:ind w:left="864"/>
      </w:pPr>
      <w:r w:rsidRPr="00E075EA">
        <w:t xml:space="preserve"> &lt;id root="</w:t>
      </w:r>
      <w:r>
        <w:t>2.16.840.1.113883.2.20.6.33</w:t>
      </w:r>
      <w:r w:rsidRPr="00E075EA">
        <w:t>" extension="1"/&gt;</w:t>
      </w:r>
    </w:p>
    <w:p w14:paraId="3CCE5AE0" w14:textId="77777777" w:rsidR="00E46ED6" w:rsidRPr="00E075EA" w:rsidRDefault="00E46ED6" w:rsidP="0080029F">
      <w:pPr>
        <w:ind w:left="864"/>
      </w:pPr>
      <w:r w:rsidRPr="00E075EA">
        <w:t xml:space="preserve"> &lt;name&gt;Acme Inc.&lt;/name&gt;</w:t>
      </w:r>
    </w:p>
    <w:p w14:paraId="53811113" w14:textId="77777777" w:rsidR="00E46ED6" w:rsidRPr="00E075EA" w:rsidRDefault="00E46ED6" w:rsidP="0080029F">
      <w:pPr>
        <w:ind w:left="864"/>
      </w:pPr>
      <w:r w:rsidRPr="00E075EA">
        <w:t xml:space="preserve"> &lt;contactParty&gt;</w:t>
      </w:r>
    </w:p>
    <w:p w14:paraId="1978ED9B" w14:textId="77777777" w:rsidR="00E46ED6" w:rsidRPr="00E075EA" w:rsidRDefault="00E46ED6" w:rsidP="0080029F">
      <w:pPr>
        <w:ind w:left="1152"/>
      </w:pPr>
      <w:r w:rsidRPr="00E075EA">
        <w:t xml:space="preserve"> &lt;addr&gt;</w:t>
      </w:r>
    </w:p>
    <w:p w14:paraId="4F4015C5" w14:textId="77777777" w:rsidR="00E46ED6" w:rsidRPr="00E075EA" w:rsidRDefault="00E46ED6" w:rsidP="0080029F">
      <w:pPr>
        <w:ind w:left="1440"/>
      </w:pPr>
      <w:r w:rsidRPr="00E075EA">
        <w:t xml:space="preserve"> &lt;streetAddressLine&gt;12 ApplewoodAve&lt;/streetAddressLine&gt;</w:t>
      </w:r>
    </w:p>
    <w:p w14:paraId="689004D3" w14:textId="77777777" w:rsidR="00E46ED6" w:rsidRPr="00E075EA" w:rsidRDefault="00E46ED6" w:rsidP="0080029F">
      <w:pPr>
        <w:ind w:left="1440"/>
      </w:pPr>
      <w:r w:rsidRPr="00E075EA">
        <w:t xml:space="preserve"> &lt;city&gt;Ottawa&lt;/city&gt;</w:t>
      </w:r>
    </w:p>
    <w:p w14:paraId="7815FFD2" w14:textId="77777777" w:rsidR="00E46ED6" w:rsidRPr="00E075EA" w:rsidRDefault="00E46ED6" w:rsidP="0080029F">
      <w:pPr>
        <w:ind w:left="1440"/>
      </w:pPr>
      <w:r w:rsidRPr="00E075EA">
        <w:t xml:space="preserve"> &lt;state&gt;Ontario&lt;/state&gt;</w:t>
      </w:r>
    </w:p>
    <w:p w14:paraId="7F040E13" w14:textId="77777777" w:rsidR="00E46ED6" w:rsidRPr="00E075EA" w:rsidRDefault="00E46ED6" w:rsidP="0080029F">
      <w:pPr>
        <w:ind w:left="1440"/>
      </w:pPr>
      <w:r w:rsidRPr="00E075EA">
        <w:t xml:space="preserve"> &lt;postalCode&gt;K1S 0B5&lt;/postalCode&gt;</w:t>
      </w:r>
    </w:p>
    <w:p w14:paraId="599CF998" w14:textId="77777777" w:rsidR="00E46ED6" w:rsidRPr="00E075EA" w:rsidRDefault="00E46ED6" w:rsidP="0080029F">
      <w:pPr>
        <w:ind w:left="1440"/>
      </w:pPr>
      <w:r w:rsidRPr="00E075EA">
        <w:t xml:space="preserve"> &lt;</w:t>
      </w:r>
      <w:r w:rsidRPr="001D5071">
        <w:t>country codeSystem="2.16.840.1.113883.2.20.6.17" code="CAN"</w:t>
      </w:r>
      <w:r>
        <w:t>/</w:t>
      </w:r>
      <w:r w:rsidRPr="00E075EA">
        <w:t>&gt;</w:t>
      </w:r>
    </w:p>
    <w:p w14:paraId="76201E72" w14:textId="77777777" w:rsidR="00E46ED6" w:rsidRPr="00E075EA" w:rsidRDefault="00E46ED6" w:rsidP="0080029F">
      <w:pPr>
        <w:ind w:left="1152"/>
      </w:pPr>
      <w:r w:rsidRPr="00E075EA">
        <w:t xml:space="preserve"> &lt;/addr&gt;</w:t>
      </w:r>
    </w:p>
    <w:p w14:paraId="493D00A3" w14:textId="77777777" w:rsidR="00E46ED6" w:rsidRPr="00E075EA" w:rsidRDefault="00E46ED6" w:rsidP="0080029F">
      <w:pPr>
        <w:ind w:left="1152"/>
      </w:pPr>
      <w:r w:rsidRPr="00E075EA">
        <w:t>&lt;telecom value="tel:+1-613-239-9919"/&gt;</w:t>
      </w:r>
    </w:p>
    <w:p w14:paraId="444E458E" w14:textId="77777777" w:rsidR="00E46ED6" w:rsidRPr="00E075EA" w:rsidRDefault="00E46ED6" w:rsidP="0080029F">
      <w:pPr>
        <w:ind w:left="1152"/>
      </w:pPr>
      <w:r w:rsidRPr="00E075EA">
        <w:t>&lt;telecom value="mailto:a@b.com"/&gt;</w:t>
      </w:r>
    </w:p>
    <w:p w14:paraId="09CF3859" w14:textId="77777777" w:rsidR="00E46ED6" w:rsidRPr="00E075EA" w:rsidRDefault="00E46ED6" w:rsidP="0080029F">
      <w:pPr>
        <w:ind w:left="1152"/>
      </w:pPr>
      <w:r w:rsidRPr="00E075EA">
        <w:t>&lt;contactPerson&gt;</w:t>
      </w:r>
    </w:p>
    <w:p w14:paraId="6DB1670D" w14:textId="77777777" w:rsidR="00E46ED6" w:rsidRPr="00E075EA" w:rsidRDefault="00E46ED6" w:rsidP="0080029F">
      <w:pPr>
        <w:ind w:left="1440"/>
      </w:pPr>
      <w:r w:rsidRPr="00E075EA">
        <w:t>&lt;name&gt;Smith, Joe&lt;/name&gt;</w:t>
      </w:r>
    </w:p>
    <w:p w14:paraId="49CB4AD1" w14:textId="77777777" w:rsidR="00E46ED6" w:rsidRPr="00E075EA" w:rsidRDefault="00E46ED6" w:rsidP="0080029F">
      <w:pPr>
        <w:ind w:left="1152"/>
      </w:pPr>
      <w:r w:rsidRPr="00E075EA">
        <w:t>&lt;/contactPerson&gt;</w:t>
      </w:r>
    </w:p>
    <w:p w14:paraId="17021FC0" w14:textId="77777777" w:rsidR="00E46ED6" w:rsidRPr="00E075EA" w:rsidRDefault="00E46ED6" w:rsidP="0080029F">
      <w:pPr>
        <w:ind w:left="864"/>
      </w:pPr>
      <w:r w:rsidRPr="00E075EA">
        <w:t>&lt;/contactParty&gt;</w:t>
      </w:r>
    </w:p>
    <w:p w14:paraId="4788CAD6" w14:textId="77777777" w:rsidR="00E46ED6" w:rsidRPr="00E075EA" w:rsidRDefault="00E46ED6" w:rsidP="0080029F">
      <w:pPr>
        <w:ind w:left="864"/>
      </w:pPr>
      <w:r w:rsidRPr="00E075EA">
        <w:t>&lt;assignedEntity&gt;</w:t>
      </w:r>
    </w:p>
    <w:p w14:paraId="65DA5586" w14:textId="77777777" w:rsidR="00E46ED6" w:rsidRPr="00E075EA" w:rsidRDefault="00E46ED6" w:rsidP="0080029F">
      <w:pPr>
        <w:ind w:left="1152"/>
      </w:pPr>
      <w:r w:rsidRPr="00E075EA">
        <w:t>&lt;assignedOrganization&gt;</w:t>
      </w:r>
    </w:p>
    <w:p w14:paraId="040FD119" w14:textId="77777777" w:rsidR="00E46ED6" w:rsidRPr="00E075EA" w:rsidRDefault="00E46ED6" w:rsidP="0080029F">
      <w:pPr>
        <w:ind w:left="1440"/>
      </w:pPr>
      <w:r w:rsidRPr="00E075EA">
        <w:t>&lt;assignedEntity&gt;</w:t>
      </w:r>
    </w:p>
    <w:p w14:paraId="6DD55045" w14:textId="77777777" w:rsidR="00E46ED6" w:rsidRPr="00E075EA" w:rsidRDefault="00E46ED6" w:rsidP="0080029F">
      <w:pPr>
        <w:ind w:left="1728"/>
      </w:pPr>
      <w:r w:rsidRPr="00E075EA">
        <w:t>&lt;assignedOrganization&gt;</w:t>
      </w:r>
    </w:p>
    <w:p w14:paraId="2B755D01" w14:textId="77777777" w:rsidR="00E46ED6" w:rsidRPr="00E075EA" w:rsidRDefault="00E46ED6" w:rsidP="0080029F">
      <w:pPr>
        <w:ind w:left="2016"/>
      </w:pPr>
      <w:r w:rsidRPr="00E075EA">
        <w:t>&lt;id root="</w:t>
      </w:r>
      <w:r>
        <w:t>2.16.840.1.113883.2.20.6.31</w:t>
      </w:r>
      <w:r w:rsidRPr="00E075EA">
        <w:t>" extension="999999999"/&gt;</w:t>
      </w:r>
    </w:p>
    <w:p w14:paraId="507DC59B" w14:textId="77777777" w:rsidR="00E46ED6" w:rsidRPr="00E075EA" w:rsidRDefault="00E46ED6" w:rsidP="0080029F">
      <w:pPr>
        <w:ind w:left="2016"/>
      </w:pPr>
      <w:r w:rsidRPr="00E075EA">
        <w:t>&lt;id root="</w:t>
      </w:r>
      <w:r>
        <w:t>2.16.840.1.113883.2.20.6.33</w:t>
      </w:r>
      <w:r w:rsidRPr="00E075EA">
        <w:t>" extension="3"/&gt;</w:t>
      </w:r>
    </w:p>
    <w:p w14:paraId="0412A7C6" w14:textId="77777777" w:rsidR="00E46ED6" w:rsidRPr="00E075EA" w:rsidRDefault="00E46ED6" w:rsidP="0080029F">
      <w:pPr>
        <w:ind w:left="2016"/>
      </w:pPr>
      <w:r w:rsidRPr="00E075EA">
        <w:t>&lt;name&gt;Bell Canada&lt;/name&gt;</w:t>
      </w:r>
    </w:p>
    <w:p w14:paraId="5ABB0FF3" w14:textId="77777777" w:rsidR="00E46ED6" w:rsidRPr="00E075EA" w:rsidRDefault="00E46ED6" w:rsidP="0080029F">
      <w:pPr>
        <w:ind w:left="2016"/>
      </w:pPr>
      <w:r w:rsidRPr="00E075EA">
        <w:t>&lt;telecom value="tel:+1-613-239-9009"/&gt;</w:t>
      </w:r>
    </w:p>
    <w:p w14:paraId="555FBFE2" w14:textId="77777777" w:rsidR="00E46ED6" w:rsidRPr="00E075EA" w:rsidRDefault="00E46ED6" w:rsidP="0080029F">
      <w:pPr>
        <w:ind w:left="2016"/>
      </w:pPr>
      <w:r w:rsidRPr="00E075EA">
        <w:t>&lt;telecom value="mailto:c@b.com"/&gt;</w:t>
      </w:r>
    </w:p>
    <w:p w14:paraId="55511C70" w14:textId="77777777" w:rsidR="00E46ED6" w:rsidRPr="00E075EA" w:rsidRDefault="00E46ED6" w:rsidP="0080029F">
      <w:pPr>
        <w:ind w:left="2016"/>
      </w:pPr>
      <w:r w:rsidRPr="00E075EA">
        <w:t>&lt;addr&gt;</w:t>
      </w:r>
    </w:p>
    <w:p w14:paraId="23BCDEA3" w14:textId="77777777" w:rsidR="00E46ED6" w:rsidRPr="00E075EA" w:rsidRDefault="00E46ED6" w:rsidP="0080029F">
      <w:pPr>
        <w:ind w:left="2304"/>
      </w:pPr>
      <w:r w:rsidRPr="00E075EA">
        <w:t>&lt;streetAddressLine&gt;122 ApplewoodAve&lt;/streetAddressLine&gt;</w:t>
      </w:r>
    </w:p>
    <w:p w14:paraId="1FB5E6E9" w14:textId="77777777" w:rsidR="00E46ED6" w:rsidRPr="00E075EA" w:rsidRDefault="00E46ED6" w:rsidP="0080029F">
      <w:pPr>
        <w:ind w:left="2304"/>
      </w:pPr>
      <w:r w:rsidRPr="00E075EA">
        <w:t>&lt;city&gt;Ottawa&lt;/city&gt;</w:t>
      </w:r>
    </w:p>
    <w:p w14:paraId="20684E5D" w14:textId="77777777" w:rsidR="00E46ED6" w:rsidRPr="00E075EA" w:rsidRDefault="00E46ED6" w:rsidP="0080029F">
      <w:pPr>
        <w:ind w:left="2304"/>
      </w:pPr>
      <w:r w:rsidRPr="00E075EA">
        <w:t>&lt;state&gt;Ontario&lt;/state&gt;</w:t>
      </w:r>
    </w:p>
    <w:p w14:paraId="5C9317D5" w14:textId="77777777" w:rsidR="00E46ED6" w:rsidRPr="00E075EA" w:rsidRDefault="00E46ED6" w:rsidP="0080029F">
      <w:pPr>
        <w:ind w:left="2304"/>
      </w:pPr>
      <w:r w:rsidRPr="00E075EA">
        <w:t>&lt;postalCode&gt;K1S 0B3&lt;/postalCode&gt;</w:t>
      </w:r>
    </w:p>
    <w:p w14:paraId="12061C40" w14:textId="77777777" w:rsidR="00E46ED6" w:rsidRPr="00E075EA" w:rsidRDefault="00E46ED6" w:rsidP="0080029F">
      <w:pPr>
        <w:ind w:left="2304"/>
      </w:pPr>
      <w:r w:rsidRPr="00E075EA">
        <w:t>&lt;</w:t>
      </w:r>
      <w:r w:rsidRPr="001D5071">
        <w:t>country codeSystem="2.16.840.1.113883.2.20.6.17" code="CAN"</w:t>
      </w:r>
      <w:r>
        <w:t>/</w:t>
      </w:r>
      <w:r w:rsidRPr="00E075EA">
        <w:t>&gt;</w:t>
      </w:r>
    </w:p>
    <w:p w14:paraId="0F767CE0" w14:textId="77777777" w:rsidR="00E46ED6" w:rsidRPr="00E075EA" w:rsidRDefault="00E46ED6" w:rsidP="0080029F">
      <w:pPr>
        <w:ind w:left="2016"/>
      </w:pPr>
      <w:r w:rsidRPr="00E075EA">
        <w:t>&lt;/addr&gt;</w:t>
      </w:r>
    </w:p>
    <w:p w14:paraId="4FA144A3" w14:textId="77777777" w:rsidR="00E46ED6" w:rsidRPr="00E075EA" w:rsidRDefault="00E46ED6" w:rsidP="0080029F">
      <w:pPr>
        <w:ind w:left="2016"/>
      </w:pPr>
      <w:r w:rsidRPr="00E075EA">
        <w:t>&lt;contactParty&gt;</w:t>
      </w:r>
    </w:p>
    <w:p w14:paraId="78D301F2" w14:textId="77777777" w:rsidR="00E46ED6" w:rsidRPr="00E075EA" w:rsidRDefault="00E46ED6" w:rsidP="0080029F">
      <w:pPr>
        <w:ind w:left="2304"/>
      </w:pPr>
      <w:r w:rsidRPr="00E075EA">
        <w:t>&lt;contactPerson&gt;</w:t>
      </w:r>
    </w:p>
    <w:p w14:paraId="51FE8DDC" w14:textId="77777777" w:rsidR="00E46ED6" w:rsidRPr="00E075EA" w:rsidRDefault="00E46ED6" w:rsidP="0080029F">
      <w:pPr>
        <w:ind w:left="2592"/>
      </w:pPr>
      <w:r w:rsidRPr="00E075EA">
        <w:t>&lt;name&gt;Fred, Last&lt;/name&gt;</w:t>
      </w:r>
    </w:p>
    <w:p w14:paraId="2D950EF5" w14:textId="77777777" w:rsidR="00E46ED6" w:rsidRPr="00E075EA" w:rsidRDefault="00E46ED6" w:rsidP="0080029F">
      <w:pPr>
        <w:ind w:left="2304"/>
      </w:pPr>
      <w:r w:rsidRPr="00E075EA">
        <w:t>&lt;/contactPerson&gt;</w:t>
      </w:r>
    </w:p>
    <w:p w14:paraId="4A6BA545" w14:textId="77777777" w:rsidR="00E46ED6" w:rsidRPr="00E075EA" w:rsidRDefault="00E46ED6" w:rsidP="0080029F">
      <w:pPr>
        <w:ind w:left="2016"/>
      </w:pPr>
      <w:r w:rsidRPr="00E075EA">
        <w:lastRenderedPageBreak/>
        <w:t>&lt;/contactParty&gt;</w:t>
      </w:r>
    </w:p>
    <w:p w14:paraId="1EB020DC" w14:textId="77777777" w:rsidR="00E46ED6" w:rsidRPr="00E075EA" w:rsidRDefault="00E46ED6" w:rsidP="0080029F">
      <w:pPr>
        <w:ind w:left="1728"/>
      </w:pPr>
      <w:r w:rsidRPr="00E075EA">
        <w:t>&lt;/assignedOrganization&gt;</w:t>
      </w:r>
    </w:p>
    <w:p w14:paraId="65E954C3" w14:textId="77777777" w:rsidR="00E46ED6" w:rsidRPr="00E075EA" w:rsidRDefault="00E46ED6" w:rsidP="0080029F">
      <w:pPr>
        <w:ind w:left="1440"/>
      </w:pPr>
      <w:r w:rsidRPr="00E075EA">
        <w:t>&lt;/assignedEntity&gt;</w:t>
      </w:r>
    </w:p>
    <w:p w14:paraId="4365A990" w14:textId="77777777" w:rsidR="00E46ED6" w:rsidRPr="00E075EA" w:rsidRDefault="00E46ED6" w:rsidP="0080029F">
      <w:pPr>
        <w:ind w:left="1152"/>
      </w:pPr>
      <w:r w:rsidRPr="00E075EA">
        <w:t>&lt;/assignedOrganization&gt;</w:t>
      </w:r>
    </w:p>
    <w:p w14:paraId="2E26C24B" w14:textId="77777777" w:rsidR="00E46ED6" w:rsidRPr="00E075EA" w:rsidRDefault="00E46ED6" w:rsidP="0080029F">
      <w:pPr>
        <w:ind w:left="864"/>
      </w:pPr>
      <w:r w:rsidRPr="00E075EA">
        <w:t>&lt;/assignedEntity&gt;</w:t>
      </w:r>
    </w:p>
    <w:p w14:paraId="1FF88DF1" w14:textId="77777777" w:rsidR="00E46ED6" w:rsidRPr="00E075EA" w:rsidRDefault="00E46ED6" w:rsidP="0080029F">
      <w:pPr>
        <w:ind w:left="576"/>
      </w:pPr>
      <w:r w:rsidRPr="00E075EA">
        <w:t>&lt;/representedOrganization&gt;</w:t>
      </w:r>
    </w:p>
    <w:p w14:paraId="1D6A1019" w14:textId="77777777" w:rsidR="00E46ED6" w:rsidRPr="00E075EA" w:rsidRDefault="00E46ED6" w:rsidP="0080029F">
      <w:pPr>
        <w:ind w:left="288"/>
      </w:pPr>
      <w:r w:rsidRPr="00E075EA">
        <w:t>&lt;/assignedEntity&gt;</w:t>
      </w:r>
    </w:p>
    <w:p w14:paraId="08F855BE" w14:textId="77777777" w:rsidR="00E46ED6" w:rsidRPr="00E075EA" w:rsidRDefault="00E46ED6" w:rsidP="0080029F">
      <w:r w:rsidRPr="00E075EA">
        <w:t>&lt;/author&gt;</w:t>
      </w:r>
    </w:p>
    <w:p w14:paraId="39FE1884" w14:textId="77777777" w:rsidR="00D14B8D" w:rsidRDefault="00D14B8D" w:rsidP="0080029F"/>
    <w:p w14:paraId="63FF4629" w14:textId="77777777" w:rsidR="000142D9" w:rsidRDefault="00F512E4" w:rsidP="0080029F">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9336DC">
        <w:t>and an extension as illustrated below:</w:t>
      </w:r>
    </w:p>
    <w:p w14:paraId="5333744D" w14:textId="77777777" w:rsidR="009336DC" w:rsidRPr="000A0496" w:rsidRDefault="009336DC" w:rsidP="0080029F">
      <w:r w:rsidRPr="000A0496">
        <w:t xml:space="preserve">&lt;representedOrganization&gt; </w:t>
      </w:r>
    </w:p>
    <w:p w14:paraId="78018CE7" w14:textId="77777777" w:rsidR="009336DC" w:rsidRDefault="009336DC" w:rsidP="0080029F">
      <w:pPr>
        <w:ind w:left="288"/>
      </w:pPr>
      <w:r w:rsidRPr="000A0496">
        <w:t>&lt;id extension=</w:t>
      </w:r>
      <w:r>
        <w:t>“Company ID”</w:t>
      </w:r>
      <w:r w:rsidRPr="000A0496">
        <w:t xml:space="preserve"> root="</w:t>
      </w:r>
      <w:r>
        <w:t>2.16.840.1.113883.2.20.6.31</w:t>
      </w:r>
      <w:r w:rsidRPr="000A0496">
        <w:t>"/&gt;</w:t>
      </w:r>
    </w:p>
    <w:p w14:paraId="6E877F70" w14:textId="77777777" w:rsidR="00224B8C" w:rsidRDefault="00224B8C" w:rsidP="00224B8C"/>
    <w:p w14:paraId="5F30DFE6" w14:textId="77777777" w:rsidR="00224B8C" w:rsidRDefault="00224B8C" w:rsidP="00224B8C">
      <w:r>
        <w:t>Outlined below is an example of the contactPerson element:</w:t>
      </w:r>
    </w:p>
    <w:p w14:paraId="710A7044" w14:textId="77777777" w:rsidR="00224B8C" w:rsidRPr="000A0496" w:rsidRDefault="00224B8C" w:rsidP="00224B8C">
      <w:r w:rsidRPr="000A0496">
        <w:t xml:space="preserve">&lt;contactPerson&gt; </w:t>
      </w:r>
    </w:p>
    <w:p w14:paraId="3881C841" w14:textId="77777777" w:rsidR="00224B8C" w:rsidRPr="000A0496" w:rsidRDefault="00224B8C" w:rsidP="00224B8C">
      <w:pPr>
        <w:ind w:left="288"/>
      </w:pPr>
      <w:r w:rsidRPr="000A0496">
        <w:t xml:space="preserve"> &lt;name&gt;contact person name for </w:t>
      </w:r>
      <w:r>
        <w:t>DIN Owner/Regulatory Contact</w:t>
      </w:r>
      <w:r w:rsidRPr="000A0496">
        <w:t xml:space="preserve">&lt;/name&gt; </w:t>
      </w:r>
    </w:p>
    <w:p w14:paraId="65EC40A6" w14:textId="77777777" w:rsidR="00224B8C" w:rsidRPr="000A0496" w:rsidRDefault="00224B8C" w:rsidP="00224B8C">
      <w:r w:rsidRPr="000A0496">
        <w:t xml:space="preserve"> &lt;/contactPerson&gt;</w:t>
      </w:r>
    </w:p>
    <w:p w14:paraId="337914BF" w14:textId="77777777" w:rsidR="00A213B5" w:rsidRPr="00CB5071" w:rsidRDefault="00A213B5" w:rsidP="0080029F"/>
    <w:p w14:paraId="471DA134" w14:textId="77777777" w:rsidR="000142D9" w:rsidRDefault="00A16152" w:rsidP="001D67E2">
      <w:pPr>
        <w:pStyle w:val="Heading3"/>
      </w:pPr>
      <w:bookmarkStart w:id="650" w:name="_Toc500864055"/>
      <w:bookmarkStart w:id="651" w:name="_Toc495429254"/>
      <w:r>
        <w:t>Validation</w:t>
      </w:r>
      <w:bookmarkEnd w:id="650"/>
      <w:bookmarkEnd w:id="65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14:paraId="76D9FDA9" w14:textId="77777777" w:rsidTr="00C87FC3">
        <w:trPr>
          <w:cantSplit/>
          <w:trHeight w:val="580"/>
          <w:tblHeader/>
        </w:trPr>
        <w:tc>
          <w:tcPr>
            <w:tcW w:w="2358" w:type="dxa"/>
            <w:shd w:val="clear" w:color="auto" w:fill="808080"/>
          </w:tcPr>
          <w:p w14:paraId="56BE1C1C" w14:textId="77777777" w:rsidR="00A16152" w:rsidRPr="00914CEC" w:rsidRDefault="00A16152" w:rsidP="0080029F">
            <w:r w:rsidRPr="00675DAA">
              <w:t>Element</w:t>
            </w:r>
          </w:p>
        </w:tc>
        <w:tc>
          <w:tcPr>
            <w:tcW w:w="1260" w:type="dxa"/>
            <w:shd w:val="clear" w:color="auto" w:fill="808080"/>
          </w:tcPr>
          <w:p w14:paraId="56493E4E" w14:textId="77777777" w:rsidR="00A16152" w:rsidRPr="00675DAA" w:rsidRDefault="00A16152" w:rsidP="0080029F">
            <w:r w:rsidRPr="00675DAA">
              <w:t>Attribute</w:t>
            </w:r>
          </w:p>
        </w:tc>
        <w:tc>
          <w:tcPr>
            <w:tcW w:w="1260" w:type="dxa"/>
            <w:shd w:val="clear" w:color="auto" w:fill="808080"/>
          </w:tcPr>
          <w:p w14:paraId="52E811E6" w14:textId="77777777" w:rsidR="00A16152" w:rsidRPr="00914CEC" w:rsidRDefault="00A16152" w:rsidP="0080029F">
            <w:r w:rsidRPr="00675DAA">
              <w:t>Cardinality</w:t>
            </w:r>
          </w:p>
        </w:tc>
        <w:tc>
          <w:tcPr>
            <w:tcW w:w="1350" w:type="dxa"/>
            <w:shd w:val="clear" w:color="auto" w:fill="808080"/>
          </w:tcPr>
          <w:p w14:paraId="2C037D0C" w14:textId="77777777" w:rsidR="00A16152" w:rsidRPr="00675DAA" w:rsidRDefault="00A16152" w:rsidP="0080029F">
            <w:r w:rsidRPr="00675DAA">
              <w:t>Value(s) Allowed</w:t>
            </w:r>
          </w:p>
          <w:p w14:paraId="1CE0FCB2" w14:textId="77777777" w:rsidR="00A16152" w:rsidRPr="00675DAA" w:rsidRDefault="00A16152" w:rsidP="0080029F">
            <w:r w:rsidRPr="00675DAA">
              <w:t>Examples</w:t>
            </w:r>
          </w:p>
        </w:tc>
        <w:tc>
          <w:tcPr>
            <w:tcW w:w="3330" w:type="dxa"/>
            <w:shd w:val="clear" w:color="auto" w:fill="808080"/>
          </w:tcPr>
          <w:p w14:paraId="7E4AE924" w14:textId="77777777" w:rsidR="00A16152" w:rsidRPr="00675DAA" w:rsidRDefault="00A16152" w:rsidP="0080029F">
            <w:r w:rsidRPr="00675DAA">
              <w:t>Description</w:t>
            </w:r>
          </w:p>
          <w:p w14:paraId="1ADEF7ED" w14:textId="77777777" w:rsidR="00A16152" w:rsidRPr="00675DAA" w:rsidRDefault="00A16152" w:rsidP="0080029F">
            <w:r w:rsidRPr="00675DAA">
              <w:t>Instructions</w:t>
            </w:r>
          </w:p>
        </w:tc>
      </w:tr>
      <w:tr w:rsidR="00A16152" w:rsidRPr="00675DAA" w14:paraId="3BD2EE33" w14:textId="77777777" w:rsidTr="00C87FC3">
        <w:trPr>
          <w:cantSplit/>
        </w:trPr>
        <w:tc>
          <w:tcPr>
            <w:tcW w:w="2358" w:type="dxa"/>
          </w:tcPr>
          <w:p w14:paraId="23E52FF0" w14:textId="77777777" w:rsidR="00A16152" w:rsidRPr="00914CEC" w:rsidRDefault="009352FF" w:rsidP="0080029F">
            <w:r w:rsidRPr="00675DAA">
              <w:t>A</w:t>
            </w:r>
            <w:r w:rsidR="00A16152" w:rsidRPr="00675DAA">
              <w:t>uthor</w:t>
            </w:r>
          </w:p>
        </w:tc>
        <w:tc>
          <w:tcPr>
            <w:tcW w:w="1260" w:type="dxa"/>
            <w:shd w:val="clear" w:color="auto" w:fill="D9D9D9"/>
          </w:tcPr>
          <w:p w14:paraId="2A6CC143" w14:textId="77777777" w:rsidR="00A16152" w:rsidRPr="00675DAA" w:rsidRDefault="00A16152" w:rsidP="0080029F">
            <w:r w:rsidRPr="00675DAA">
              <w:t>N/A</w:t>
            </w:r>
          </w:p>
        </w:tc>
        <w:tc>
          <w:tcPr>
            <w:tcW w:w="1260" w:type="dxa"/>
            <w:shd w:val="clear" w:color="auto" w:fill="D9D9D9"/>
          </w:tcPr>
          <w:p w14:paraId="293EEE39" w14:textId="77777777" w:rsidR="00A16152" w:rsidRPr="00675DAA" w:rsidRDefault="00A16152" w:rsidP="0080029F">
            <w:r w:rsidRPr="00675DAA">
              <w:t>1:1</w:t>
            </w:r>
          </w:p>
        </w:tc>
        <w:tc>
          <w:tcPr>
            <w:tcW w:w="1350" w:type="dxa"/>
            <w:shd w:val="clear" w:color="auto" w:fill="D9D9D9"/>
          </w:tcPr>
          <w:p w14:paraId="6E45D41A" w14:textId="77777777" w:rsidR="00A16152" w:rsidRPr="00675DAA" w:rsidRDefault="00A16152" w:rsidP="0080029F"/>
        </w:tc>
        <w:tc>
          <w:tcPr>
            <w:tcW w:w="3330" w:type="dxa"/>
            <w:shd w:val="clear" w:color="auto" w:fill="D9D9D9"/>
          </w:tcPr>
          <w:p w14:paraId="07E6C9A8" w14:textId="77777777" w:rsidR="00A16152" w:rsidRPr="00675DAA" w:rsidRDefault="00A16152" w:rsidP="0080029F"/>
        </w:tc>
      </w:tr>
      <w:tr w:rsidR="00A16152" w:rsidRPr="00675DAA" w14:paraId="6ED83780" w14:textId="77777777" w:rsidTr="00C87FC3">
        <w:trPr>
          <w:cantSplit/>
        </w:trPr>
        <w:tc>
          <w:tcPr>
            <w:tcW w:w="2358" w:type="dxa"/>
            <w:shd w:val="clear" w:color="auto" w:fill="808080"/>
          </w:tcPr>
          <w:p w14:paraId="2608EEE6" w14:textId="77777777" w:rsidR="00A16152" w:rsidRPr="00675DAA" w:rsidRDefault="00A16152" w:rsidP="0080029F">
            <w:r w:rsidRPr="00675DAA">
              <w:t>Conformance</w:t>
            </w:r>
          </w:p>
        </w:tc>
        <w:tc>
          <w:tcPr>
            <w:tcW w:w="7200" w:type="dxa"/>
            <w:gridSpan w:val="4"/>
          </w:tcPr>
          <w:p w14:paraId="3FC1B543" w14:textId="77777777" w:rsidR="00A16152" w:rsidRDefault="00A16152" w:rsidP="00C00C2B">
            <w:pPr>
              <w:pStyle w:val="ListParagraph"/>
              <w:numPr>
                <w:ilvl w:val="0"/>
                <w:numId w:val="20"/>
              </w:numPr>
            </w:pPr>
            <w:r>
              <w:t>The</w:t>
            </w:r>
            <w:r w:rsidR="00EB21E1">
              <w:t>re is an</w:t>
            </w:r>
            <w:r w:rsidR="00D8638C">
              <w:t xml:space="preserve"> author element</w:t>
            </w:r>
          </w:p>
          <w:p w14:paraId="05539EAA" w14:textId="77777777" w:rsidR="00BA76E9" w:rsidRPr="00C13369" w:rsidRDefault="00487FE5" w:rsidP="00C00C2B">
            <w:pPr>
              <w:pStyle w:val="ListParagraph"/>
              <w:numPr>
                <w:ilvl w:val="0"/>
                <w:numId w:val="106"/>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73FA92A2" w14:textId="77777777" w:rsidR="00BA76E9" w:rsidRPr="00193500" w:rsidRDefault="00487FE5" w:rsidP="00C00C2B">
            <w:pPr>
              <w:pStyle w:val="ListParagraph"/>
              <w:numPr>
                <w:ilvl w:val="0"/>
                <w:numId w:val="106"/>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14:paraId="77D62401" w14:textId="77777777" w:rsidR="00F512E4" w:rsidRDefault="00F512E4" w:rsidP="0080029F">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14:paraId="24162D59" w14:textId="77777777" w:rsidTr="00C87FC3">
        <w:trPr>
          <w:cantSplit/>
          <w:trHeight w:val="580"/>
          <w:tblHeader/>
        </w:trPr>
        <w:tc>
          <w:tcPr>
            <w:tcW w:w="2358" w:type="dxa"/>
            <w:shd w:val="clear" w:color="auto" w:fill="808080"/>
          </w:tcPr>
          <w:p w14:paraId="6D3039F7" w14:textId="77777777" w:rsidR="00A16152" w:rsidRPr="00914CEC" w:rsidRDefault="00A16152" w:rsidP="0080029F">
            <w:r w:rsidRPr="00675DAA">
              <w:t>Element</w:t>
            </w:r>
          </w:p>
        </w:tc>
        <w:tc>
          <w:tcPr>
            <w:tcW w:w="1260" w:type="dxa"/>
            <w:shd w:val="clear" w:color="auto" w:fill="808080"/>
          </w:tcPr>
          <w:p w14:paraId="6E2C9F74" w14:textId="77777777" w:rsidR="00A16152" w:rsidRPr="00675DAA" w:rsidRDefault="00A16152" w:rsidP="0080029F">
            <w:r w:rsidRPr="00675DAA">
              <w:t>Attribute</w:t>
            </w:r>
          </w:p>
        </w:tc>
        <w:tc>
          <w:tcPr>
            <w:tcW w:w="1260" w:type="dxa"/>
            <w:shd w:val="clear" w:color="auto" w:fill="808080"/>
          </w:tcPr>
          <w:p w14:paraId="40EE268B" w14:textId="77777777" w:rsidR="00A16152" w:rsidRPr="00914CEC" w:rsidRDefault="00A16152" w:rsidP="0080029F">
            <w:r w:rsidRPr="00675DAA">
              <w:t>Cardinality</w:t>
            </w:r>
          </w:p>
        </w:tc>
        <w:tc>
          <w:tcPr>
            <w:tcW w:w="1350" w:type="dxa"/>
            <w:shd w:val="clear" w:color="auto" w:fill="808080"/>
          </w:tcPr>
          <w:p w14:paraId="0B4970A6" w14:textId="77777777" w:rsidR="00A16152" w:rsidRPr="00675DAA" w:rsidRDefault="00A16152" w:rsidP="0080029F">
            <w:r w:rsidRPr="00675DAA">
              <w:t>Value(s) Allowed</w:t>
            </w:r>
          </w:p>
          <w:p w14:paraId="1B735517" w14:textId="77777777" w:rsidR="00A16152" w:rsidRPr="00675DAA" w:rsidRDefault="00A16152" w:rsidP="0080029F">
            <w:r w:rsidRPr="00675DAA">
              <w:t>Examples</w:t>
            </w:r>
          </w:p>
        </w:tc>
        <w:tc>
          <w:tcPr>
            <w:tcW w:w="3330" w:type="dxa"/>
            <w:shd w:val="clear" w:color="auto" w:fill="808080"/>
          </w:tcPr>
          <w:p w14:paraId="32942374" w14:textId="77777777" w:rsidR="00A16152" w:rsidRPr="00675DAA" w:rsidRDefault="00A16152" w:rsidP="0080029F">
            <w:r w:rsidRPr="00675DAA">
              <w:t>Description</w:t>
            </w:r>
          </w:p>
          <w:p w14:paraId="7820F9A5" w14:textId="77777777" w:rsidR="00A16152" w:rsidRPr="00675DAA" w:rsidRDefault="00A16152" w:rsidP="0080029F">
            <w:r w:rsidRPr="00675DAA">
              <w:t>Instructions</w:t>
            </w:r>
          </w:p>
        </w:tc>
      </w:tr>
      <w:tr w:rsidR="00A16152" w:rsidRPr="00675DAA" w14:paraId="2F69EE7E" w14:textId="77777777" w:rsidTr="00C87FC3">
        <w:trPr>
          <w:cantSplit/>
        </w:trPr>
        <w:tc>
          <w:tcPr>
            <w:tcW w:w="2358" w:type="dxa"/>
          </w:tcPr>
          <w:p w14:paraId="01D6734C" w14:textId="77777777" w:rsidR="00A16152" w:rsidRPr="00914CEC" w:rsidRDefault="009352FF" w:rsidP="0080029F">
            <w:r>
              <w:t>T</w:t>
            </w:r>
            <w:r w:rsidR="005D746A">
              <w:t>ime</w:t>
            </w:r>
          </w:p>
        </w:tc>
        <w:tc>
          <w:tcPr>
            <w:tcW w:w="1260" w:type="dxa"/>
            <w:shd w:val="clear" w:color="auto" w:fill="D9D9D9"/>
          </w:tcPr>
          <w:p w14:paraId="1B11D46C" w14:textId="77777777" w:rsidR="00A16152" w:rsidRPr="00675DAA" w:rsidRDefault="00A16152" w:rsidP="0080029F">
            <w:r w:rsidRPr="00675DAA">
              <w:t>N/A</w:t>
            </w:r>
          </w:p>
        </w:tc>
        <w:tc>
          <w:tcPr>
            <w:tcW w:w="1260" w:type="dxa"/>
            <w:shd w:val="clear" w:color="auto" w:fill="D9D9D9"/>
          </w:tcPr>
          <w:p w14:paraId="160EF45A" w14:textId="77777777" w:rsidR="00A16152" w:rsidRPr="00675DAA" w:rsidRDefault="00CA2111" w:rsidP="0080029F">
            <w:r>
              <w:t>0</w:t>
            </w:r>
            <w:r w:rsidR="00A16152" w:rsidRPr="00675DAA">
              <w:t>:1</w:t>
            </w:r>
          </w:p>
        </w:tc>
        <w:tc>
          <w:tcPr>
            <w:tcW w:w="1350" w:type="dxa"/>
            <w:shd w:val="clear" w:color="auto" w:fill="D9D9D9"/>
          </w:tcPr>
          <w:p w14:paraId="56C0E541" w14:textId="77777777" w:rsidR="00A16152" w:rsidRPr="00675DAA" w:rsidRDefault="00A16152" w:rsidP="0080029F"/>
        </w:tc>
        <w:tc>
          <w:tcPr>
            <w:tcW w:w="3330" w:type="dxa"/>
            <w:shd w:val="clear" w:color="auto" w:fill="D9D9D9"/>
          </w:tcPr>
          <w:p w14:paraId="4127D02C" w14:textId="77777777" w:rsidR="00A16152" w:rsidRPr="00675DAA" w:rsidRDefault="00A16152" w:rsidP="0080029F"/>
        </w:tc>
      </w:tr>
      <w:tr w:rsidR="00A16152" w:rsidRPr="00675DAA" w14:paraId="3A62A3C2" w14:textId="77777777" w:rsidTr="00C87FC3">
        <w:trPr>
          <w:cantSplit/>
        </w:trPr>
        <w:tc>
          <w:tcPr>
            <w:tcW w:w="2358" w:type="dxa"/>
            <w:shd w:val="clear" w:color="auto" w:fill="808080"/>
          </w:tcPr>
          <w:p w14:paraId="0DEF2EB2" w14:textId="77777777" w:rsidR="00A16152" w:rsidRPr="00675DAA" w:rsidRDefault="00A16152" w:rsidP="0080029F">
            <w:r w:rsidRPr="00675DAA">
              <w:t>Conformance</w:t>
            </w:r>
          </w:p>
        </w:tc>
        <w:tc>
          <w:tcPr>
            <w:tcW w:w="7200" w:type="dxa"/>
            <w:gridSpan w:val="4"/>
          </w:tcPr>
          <w:p w14:paraId="2BDF0AC1" w14:textId="77777777" w:rsidR="00287949" w:rsidRDefault="00EB21E1" w:rsidP="00C00C2B">
            <w:pPr>
              <w:pStyle w:val="ListParagraph"/>
              <w:numPr>
                <w:ilvl w:val="0"/>
                <w:numId w:val="21"/>
              </w:numPr>
            </w:pPr>
            <w:r>
              <w:t>The</w:t>
            </w:r>
            <w:r w:rsidR="00287949">
              <w:t>re</w:t>
            </w:r>
            <w:r>
              <w:t xml:space="preserve"> </w:t>
            </w:r>
            <w:r w:rsidR="005D0CE0">
              <w:t xml:space="preserve">may be a </w:t>
            </w:r>
            <w:r w:rsidR="00D8638C">
              <w:t>time element</w:t>
            </w:r>
          </w:p>
          <w:p w14:paraId="26AC4869" w14:textId="77777777" w:rsidR="00D8638C" w:rsidRPr="005D0CE0" w:rsidRDefault="00ED1FC6" w:rsidP="00C00C2B">
            <w:pPr>
              <w:pStyle w:val="ListParagraph"/>
              <w:numPr>
                <w:ilvl w:val="0"/>
                <w:numId w:val="54"/>
              </w:numPr>
            </w:pPr>
            <w:r>
              <w:t>Informational only (</w:t>
            </w:r>
            <w:r w:rsidRPr="00ED1FC6">
              <w:t>no validation aspect).</w:t>
            </w:r>
          </w:p>
        </w:tc>
      </w:tr>
    </w:tbl>
    <w:p w14:paraId="75312B7B" w14:textId="77777777" w:rsidR="008E50B6"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14:paraId="45745BA4" w14:textId="77777777" w:rsidTr="0072440C">
        <w:trPr>
          <w:cantSplit/>
          <w:trHeight w:val="580"/>
          <w:tblHeader/>
        </w:trPr>
        <w:tc>
          <w:tcPr>
            <w:tcW w:w="2358" w:type="dxa"/>
            <w:shd w:val="clear" w:color="auto" w:fill="808080"/>
          </w:tcPr>
          <w:p w14:paraId="7A5DFDFF" w14:textId="77777777" w:rsidR="00ED1FC6" w:rsidRPr="00914CEC" w:rsidRDefault="00ED1FC6" w:rsidP="0080029F">
            <w:r w:rsidRPr="00675DAA">
              <w:t>Element</w:t>
            </w:r>
          </w:p>
        </w:tc>
        <w:tc>
          <w:tcPr>
            <w:tcW w:w="1260" w:type="dxa"/>
            <w:shd w:val="clear" w:color="auto" w:fill="808080"/>
          </w:tcPr>
          <w:p w14:paraId="02E62AA2" w14:textId="77777777" w:rsidR="00ED1FC6" w:rsidRPr="00675DAA" w:rsidRDefault="00ED1FC6" w:rsidP="0080029F">
            <w:r w:rsidRPr="00675DAA">
              <w:t>Attribute</w:t>
            </w:r>
          </w:p>
        </w:tc>
        <w:tc>
          <w:tcPr>
            <w:tcW w:w="1260" w:type="dxa"/>
            <w:shd w:val="clear" w:color="auto" w:fill="808080"/>
          </w:tcPr>
          <w:p w14:paraId="52FE3A3A" w14:textId="77777777" w:rsidR="00ED1FC6" w:rsidRPr="00914CEC" w:rsidRDefault="00ED1FC6" w:rsidP="0080029F">
            <w:r w:rsidRPr="00675DAA">
              <w:t>Cardinality</w:t>
            </w:r>
          </w:p>
        </w:tc>
        <w:tc>
          <w:tcPr>
            <w:tcW w:w="1350" w:type="dxa"/>
            <w:shd w:val="clear" w:color="auto" w:fill="808080"/>
          </w:tcPr>
          <w:p w14:paraId="7E0CB7CF" w14:textId="77777777" w:rsidR="00ED1FC6" w:rsidRPr="00675DAA" w:rsidRDefault="00ED1FC6" w:rsidP="0080029F">
            <w:r w:rsidRPr="00675DAA">
              <w:t>Value(s) Allowed</w:t>
            </w:r>
          </w:p>
          <w:p w14:paraId="48F470E4" w14:textId="77777777" w:rsidR="00ED1FC6" w:rsidRPr="00675DAA" w:rsidRDefault="00ED1FC6" w:rsidP="0080029F">
            <w:r w:rsidRPr="00675DAA">
              <w:t>Examples</w:t>
            </w:r>
          </w:p>
        </w:tc>
        <w:tc>
          <w:tcPr>
            <w:tcW w:w="3330" w:type="dxa"/>
            <w:shd w:val="clear" w:color="auto" w:fill="808080"/>
          </w:tcPr>
          <w:p w14:paraId="649BBBDC" w14:textId="77777777" w:rsidR="00ED1FC6" w:rsidRPr="00675DAA" w:rsidRDefault="00ED1FC6" w:rsidP="0080029F">
            <w:r w:rsidRPr="00675DAA">
              <w:t>Description</w:t>
            </w:r>
          </w:p>
          <w:p w14:paraId="4582C961" w14:textId="77777777" w:rsidR="00ED1FC6" w:rsidRPr="00675DAA" w:rsidRDefault="00ED1FC6" w:rsidP="0080029F">
            <w:r w:rsidRPr="00675DAA">
              <w:t>Instructions</w:t>
            </w:r>
          </w:p>
        </w:tc>
      </w:tr>
      <w:tr w:rsidR="00ED1FC6" w:rsidRPr="00675DAA" w14:paraId="3BB0D88F" w14:textId="77777777" w:rsidTr="0072440C">
        <w:trPr>
          <w:cantSplit/>
        </w:trPr>
        <w:tc>
          <w:tcPr>
            <w:tcW w:w="2358" w:type="dxa"/>
          </w:tcPr>
          <w:p w14:paraId="1BEC6E68" w14:textId="77777777" w:rsidR="00ED1FC6" w:rsidRPr="00914CEC" w:rsidRDefault="00ED1FC6" w:rsidP="0080029F">
            <w:r w:rsidRPr="00E47CF6">
              <w:t>assignedEntity</w:t>
            </w:r>
          </w:p>
        </w:tc>
        <w:tc>
          <w:tcPr>
            <w:tcW w:w="1260" w:type="dxa"/>
            <w:shd w:val="clear" w:color="auto" w:fill="D9D9D9"/>
          </w:tcPr>
          <w:p w14:paraId="58545EBA" w14:textId="77777777" w:rsidR="00ED1FC6" w:rsidRPr="00675DAA" w:rsidRDefault="00ED1FC6" w:rsidP="0080029F">
            <w:r w:rsidRPr="00675DAA">
              <w:t>N/A</w:t>
            </w:r>
          </w:p>
        </w:tc>
        <w:tc>
          <w:tcPr>
            <w:tcW w:w="1260" w:type="dxa"/>
            <w:shd w:val="clear" w:color="auto" w:fill="D9D9D9"/>
          </w:tcPr>
          <w:p w14:paraId="37C2E255" w14:textId="77777777" w:rsidR="00ED1FC6" w:rsidRPr="00675DAA" w:rsidRDefault="00ED1FC6" w:rsidP="0080029F">
            <w:r>
              <w:t>0</w:t>
            </w:r>
            <w:r w:rsidRPr="00675DAA">
              <w:t>:1</w:t>
            </w:r>
          </w:p>
        </w:tc>
        <w:tc>
          <w:tcPr>
            <w:tcW w:w="1350" w:type="dxa"/>
            <w:shd w:val="clear" w:color="auto" w:fill="D9D9D9"/>
          </w:tcPr>
          <w:p w14:paraId="4A71ABC6" w14:textId="77777777" w:rsidR="00ED1FC6" w:rsidRPr="00675DAA" w:rsidRDefault="00ED1FC6" w:rsidP="0080029F"/>
        </w:tc>
        <w:tc>
          <w:tcPr>
            <w:tcW w:w="3330" w:type="dxa"/>
            <w:shd w:val="clear" w:color="auto" w:fill="D9D9D9"/>
          </w:tcPr>
          <w:p w14:paraId="05D79D0E" w14:textId="77777777" w:rsidR="00ED1FC6" w:rsidRPr="00675DAA" w:rsidRDefault="00ED1FC6" w:rsidP="0080029F"/>
        </w:tc>
      </w:tr>
      <w:tr w:rsidR="00ED1FC6" w:rsidRPr="00675DAA" w14:paraId="5C6CE65F" w14:textId="77777777" w:rsidTr="0072440C">
        <w:trPr>
          <w:cantSplit/>
        </w:trPr>
        <w:tc>
          <w:tcPr>
            <w:tcW w:w="2358" w:type="dxa"/>
            <w:shd w:val="clear" w:color="auto" w:fill="808080"/>
          </w:tcPr>
          <w:p w14:paraId="0A70C1D1" w14:textId="77777777" w:rsidR="00ED1FC6" w:rsidRPr="00675DAA" w:rsidRDefault="00ED1FC6" w:rsidP="0080029F">
            <w:r w:rsidRPr="00675DAA">
              <w:t>Conformance</w:t>
            </w:r>
          </w:p>
        </w:tc>
        <w:tc>
          <w:tcPr>
            <w:tcW w:w="7200" w:type="dxa"/>
            <w:gridSpan w:val="4"/>
          </w:tcPr>
          <w:p w14:paraId="22C81691" w14:textId="77777777" w:rsidR="00ED1FC6" w:rsidRDefault="00ED1FC6" w:rsidP="00C00C2B">
            <w:pPr>
              <w:pStyle w:val="ListParagraph"/>
              <w:numPr>
                <w:ilvl w:val="0"/>
                <w:numId w:val="55"/>
              </w:numPr>
            </w:pPr>
            <w:r>
              <w:t xml:space="preserve">There is an </w:t>
            </w:r>
            <w:r w:rsidRPr="00E47CF6">
              <w:t>assignedEntity</w:t>
            </w:r>
            <w:r>
              <w:t xml:space="preserve"> element</w:t>
            </w:r>
          </w:p>
          <w:p w14:paraId="71166F85" w14:textId="77777777" w:rsidR="00395928" w:rsidRPr="00730B62" w:rsidRDefault="00487FE5" w:rsidP="00C00C2B">
            <w:pPr>
              <w:pStyle w:val="ListParagraph"/>
              <w:numPr>
                <w:ilvl w:val="0"/>
                <w:numId w:val="107"/>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14:paraId="04C14006" w14:textId="77777777" w:rsidR="00193500" w:rsidRPr="00730B62" w:rsidRDefault="00487FE5" w:rsidP="00C00C2B">
            <w:pPr>
              <w:pStyle w:val="ListParagraph"/>
              <w:numPr>
                <w:ilvl w:val="0"/>
                <w:numId w:val="107"/>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14:paraId="04C1DFA7" w14:textId="77777777" w:rsidR="00144B14" w:rsidRPr="003D3ABC" w:rsidRDefault="00144B14" w:rsidP="0080029F">
            <w:pPr>
              <w:pStyle w:val="ListParagraph"/>
            </w:pPr>
          </w:p>
          <w:p w14:paraId="1CADC95C" w14:textId="77777777" w:rsidR="003D3ABC" w:rsidRDefault="003D3ABC" w:rsidP="00C00C2B">
            <w:pPr>
              <w:pStyle w:val="ListParagraph"/>
              <w:numPr>
                <w:ilvl w:val="0"/>
                <w:numId w:val="55"/>
              </w:numPr>
            </w:pPr>
            <w:r>
              <w:t xml:space="preserve">There is an </w:t>
            </w:r>
            <w:r w:rsidR="00144B14" w:rsidRPr="00067A66">
              <w:t>representedOrganization</w:t>
            </w:r>
            <w:r w:rsidR="00144B14">
              <w:t xml:space="preserve"> </w:t>
            </w:r>
            <w:r>
              <w:t>element</w:t>
            </w:r>
          </w:p>
          <w:p w14:paraId="52129108" w14:textId="77777777" w:rsidR="00144B14" w:rsidRPr="00730B62" w:rsidRDefault="00487FE5" w:rsidP="00C00C2B">
            <w:pPr>
              <w:pStyle w:val="ListParagraph"/>
              <w:numPr>
                <w:ilvl w:val="0"/>
                <w:numId w:val="108"/>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14:paraId="2D52CC1B" w14:textId="77777777" w:rsidR="003D3ABC" w:rsidRPr="005D0CE0" w:rsidRDefault="00487FE5" w:rsidP="00C00C2B">
            <w:pPr>
              <w:pStyle w:val="ListParagraph"/>
              <w:numPr>
                <w:ilvl w:val="0"/>
                <w:numId w:val="108"/>
              </w:numPr>
            </w:pPr>
            <w:r>
              <w:t>SPL Rule 4</w:t>
            </w:r>
            <w:r w:rsidR="003D3ABC" w:rsidRPr="00730B62">
              <w:t xml:space="preserve"> identifies that more than one </w:t>
            </w:r>
            <w:r w:rsidR="003D3ABC" w:rsidRPr="00144B14">
              <w:t>element is defined.</w:t>
            </w:r>
          </w:p>
        </w:tc>
      </w:tr>
    </w:tbl>
    <w:p w14:paraId="58CEBE0D" w14:textId="77777777" w:rsidR="00ED1FC6" w:rsidRDefault="00ED1FC6" w:rsidP="0080029F"/>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14:paraId="506DF5AE" w14:textId="77777777" w:rsidTr="00133040">
        <w:trPr>
          <w:trHeight w:val="472"/>
          <w:tblHeader/>
        </w:trPr>
        <w:tc>
          <w:tcPr>
            <w:tcW w:w="2321" w:type="dxa"/>
            <w:shd w:val="clear" w:color="auto" w:fill="808080"/>
          </w:tcPr>
          <w:p w14:paraId="0E5DD603" w14:textId="77777777" w:rsidR="005D746A" w:rsidRPr="00914CEC" w:rsidRDefault="005D746A" w:rsidP="0080029F">
            <w:r w:rsidRPr="00675DAA">
              <w:lastRenderedPageBreak/>
              <w:t>Element</w:t>
            </w:r>
          </w:p>
        </w:tc>
        <w:tc>
          <w:tcPr>
            <w:tcW w:w="1240" w:type="dxa"/>
            <w:shd w:val="clear" w:color="auto" w:fill="808080"/>
          </w:tcPr>
          <w:p w14:paraId="40E7EA09" w14:textId="77777777" w:rsidR="005D746A" w:rsidRPr="00675DAA" w:rsidRDefault="005D746A" w:rsidP="0080029F">
            <w:r w:rsidRPr="00675DAA">
              <w:t>Attribute</w:t>
            </w:r>
          </w:p>
        </w:tc>
        <w:tc>
          <w:tcPr>
            <w:tcW w:w="1240" w:type="dxa"/>
            <w:shd w:val="clear" w:color="auto" w:fill="808080"/>
          </w:tcPr>
          <w:p w14:paraId="1C0A36E9" w14:textId="77777777" w:rsidR="005D746A" w:rsidRPr="00914CEC" w:rsidRDefault="005D746A" w:rsidP="0080029F">
            <w:r w:rsidRPr="00675DAA">
              <w:t>Cardinality</w:t>
            </w:r>
          </w:p>
        </w:tc>
        <w:tc>
          <w:tcPr>
            <w:tcW w:w="1329" w:type="dxa"/>
            <w:shd w:val="clear" w:color="auto" w:fill="808080"/>
          </w:tcPr>
          <w:p w14:paraId="4EE941BD" w14:textId="77777777" w:rsidR="005D746A" w:rsidRPr="00675DAA" w:rsidRDefault="005D746A" w:rsidP="0080029F">
            <w:r w:rsidRPr="00675DAA">
              <w:t>Value(s) Allowed</w:t>
            </w:r>
          </w:p>
          <w:p w14:paraId="658BD93B" w14:textId="77777777" w:rsidR="005D746A" w:rsidRPr="00675DAA" w:rsidRDefault="005D746A" w:rsidP="0080029F">
            <w:r w:rsidRPr="00675DAA">
              <w:t>Examples</w:t>
            </w:r>
          </w:p>
        </w:tc>
        <w:tc>
          <w:tcPr>
            <w:tcW w:w="3278" w:type="dxa"/>
            <w:shd w:val="clear" w:color="auto" w:fill="808080"/>
          </w:tcPr>
          <w:p w14:paraId="4119AA03" w14:textId="77777777" w:rsidR="005D746A" w:rsidRPr="00675DAA" w:rsidRDefault="005D746A" w:rsidP="0080029F">
            <w:r w:rsidRPr="00675DAA">
              <w:t>Description</w:t>
            </w:r>
          </w:p>
          <w:p w14:paraId="109C1F6B" w14:textId="77777777" w:rsidR="005D746A" w:rsidRPr="00675DAA" w:rsidRDefault="005D746A" w:rsidP="0080029F">
            <w:r w:rsidRPr="00675DAA">
              <w:t>Instructions</w:t>
            </w:r>
          </w:p>
        </w:tc>
      </w:tr>
      <w:tr w:rsidR="005D746A" w:rsidRPr="00675DAA" w14:paraId="75D17402" w14:textId="77777777" w:rsidTr="00133040">
        <w:trPr>
          <w:trHeight w:val="117"/>
        </w:trPr>
        <w:tc>
          <w:tcPr>
            <w:tcW w:w="2321" w:type="dxa"/>
          </w:tcPr>
          <w:p w14:paraId="2576FBB0" w14:textId="77777777" w:rsidR="005D746A" w:rsidRPr="00914CEC" w:rsidRDefault="005D746A" w:rsidP="0080029F">
            <w:r w:rsidRPr="00067A66">
              <w:t>representedOrganization</w:t>
            </w:r>
          </w:p>
        </w:tc>
        <w:tc>
          <w:tcPr>
            <w:tcW w:w="1240" w:type="dxa"/>
            <w:shd w:val="clear" w:color="auto" w:fill="D9D9D9"/>
          </w:tcPr>
          <w:p w14:paraId="60A262DB" w14:textId="77777777" w:rsidR="005D746A" w:rsidRPr="00675DAA" w:rsidRDefault="005D746A" w:rsidP="0080029F">
            <w:r w:rsidRPr="00675DAA">
              <w:t>N/A</w:t>
            </w:r>
          </w:p>
        </w:tc>
        <w:tc>
          <w:tcPr>
            <w:tcW w:w="1240" w:type="dxa"/>
            <w:shd w:val="clear" w:color="auto" w:fill="D9D9D9"/>
          </w:tcPr>
          <w:p w14:paraId="50B7562E" w14:textId="77777777" w:rsidR="005D746A" w:rsidRPr="00675DAA" w:rsidRDefault="005D746A" w:rsidP="0080029F">
            <w:r w:rsidRPr="00675DAA">
              <w:t>1:1</w:t>
            </w:r>
          </w:p>
        </w:tc>
        <w:tc>
          <w:tcPr>
            <w:tcW w:w="1329" w:type="dxa"/>
            <w:shd w:val="clear" w:color="auto" w:fill="D9D9D9"/>
          </w:tcPr>
          <w:p w14:paraId="24720EC2" w14:textId="77777777" w:rsidR="005D746A" w:rsidRPr="00675DAA" w:rsidRDefault="005D746A" w:rsidP="0080029F"/>
        </w:tc>
        <w:tc>
          <w:tcPr>
            <w:tcW w:w="3278" w:type="dxa"/>
            <w:shd w:val="clear" w:color="auto" w:fill="D9D9D9"/>
          </w:tcPr>
          <w:p w14:paraId="46ACFF78" w14:textId="77777777" w:rsidR="005D746A" w:rsidRPr="00675DAA" w:rsidRDefault="005D746A" w:rsidP="0080029F"/>
        </w:tc>
      </w:tr>
      <w:tr w:rsidR="005D746A" w:rsidRPr="00D831CF" w14:paraId="16A8D11F" w14:textId="77777777" w:rsidTr="00C367F5">
        <w:trPr>
          <w:trHeight w:val="3698"/>
        </w:trPr>
        <w:tc>
          <w:tcPr>
            <w:tcW w:w="2321" w:type="dxa"/>
            <w:shd w:val="clear" w:color="auto" w:fill="808080"/>
          </w:tcPr>
          <w:p w14:paraId="7F5C739F" w14:textId="77777777" w:rsidR="005D746A" w:rsidRPr="00675DAA" w:rsidRDefault="005D746A" w:rsidP="0080029F">
            <w:r w:rsidRPr="00675DAA">
              <w:t>Conformance</w:t>
            </w:r>
          </w:p>
        </w:tc>
        <w:tc>
          <w:tcPr>
            <w:tcW w:w="7087" w:type="dxa"/>
            <w:gridSpan w:val="4"/>
          </w:tcPr>
          <w:p w14:paraId="18CCA78E" w14:textId="77777777" w:rsidR="005D746A" w:rsidRDefault="005D746A" w:rsidP="00C00C2B">
            <w:pPr>
              <w:pStyle w:val="ListParagraph"/>
              <w:numPr>
                <w:ilvl w:val="0"/>
                <w:numId w:val="78"/>
              </w:numPr>
            </w:pPr>
            <w:r>
              <w:t xml:space="preserve">There is a </w:t>
            </w:r>
            <w:r w:rsidRPr="00067A66">
              <w:t>representedOrganization</w:t>
            </w:r>
            <w:r w:rsidR="006B3A95">
              <w:t xml:space="preserve"> element</w:t>
            </w:r>
            <w:r w:rsidR="003E4693">
              <w:t>.</w:t>
            </w:r>
          </w:p>
          <w:p w14:paraId="7E44B1BF" w14:textId="77777777" w:rsidR="00395928" w:rsidRPr="00C13369" w:rsidRDefault="00487FE5" w:rsidP="00C00C2B">
            <w:pPr>
              <w:pStyle w:val="ListParagraph"/>
              <w:numPr>
                <w:ilvl w:val="0"/>
                <w:numId w:val="10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2C63F150" w14:textId="77777777" w:rsidR="00D76A0D" w:rsidRPr="007F7A5D" w:rsidRDefault="00487FE5" w:rsidP="00C00C2B">
            <w:pPr>
              <w:pStyle w:val="ListParagraph"/>
              <w:numPr>
                <w:ilvl w:val="0"/>
                <w:numId w:val="10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14:paraId="112D4688" w14:textId="77777777" w:rsidR="002F689E" w:rsidRDefault="002F689E" w:rsidP="0080029F">
            <w:pPr>
              <w:pStyle w:val="ListParagraph"/>
            </w:pPr>
          </w:p>
          <w:p w14:paraId="10F7994A" w14:textId="77777777" w:rsidR="00D831CF" w:rsidRDefault="00D831CF" w:rsidP="00C00C2B">
            <w:pPr>
              <w:pStyle w:val="ListParagraph"/>
              <w:numPr>
                <w:ilvl w:val="0"/>
                <w:numId w:val="78"/>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14:paraId="05C0631C" w14:textId="77777777" w:rsidR="00395928" w:rsidRPr="004E7D0E" w:rsidRDefault="00487FE5" w:rsidP="00C00C2B">
            <w:pPr>
              <w:pStyle w:val="ListParagraph"/>
              <w:numPr>
                <w:ilvl w:val="0"/>
                <w:numId w:val="109"/>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40A6D7A1" w14:textId="77777777" w:rsidR="000F5EE9" w:rsidRDefault="000F5EE9" w:rsidP="0080029F">
            <w:pPr>
              <w:rPr>
                <w:highlight w:val="white"/>
              </w:rPr>
            </w:pPr>
          </w:p>
          <w:p w14:paraId="5BAB06A4" w14:textId="77777777" w:rsidR="00793981" w:rsidRPr="0057382C" w:rsidRDefault="00793981" w:rsidP="00C00C2B">
            <w:pPr>
              <w:pStyle w:val="ListParagraph"/>
              <w:numPr>
                <w:ilvl w:val="0"/>
                <w:numId w:val="78"/>
              </w:numPr>
            </w:pPr>
            <w:r>
              <w:t>The representedOrganization must contain an id element</w:t>
            </w:r>
            <w:r w:rsidR="009F6620">
              <w:t xml:space="preserve"> that has an </w:t>
            </w:r>
            <w:r>
              <w:t>root value of 2.16.840.1.113883.2.20.6.33, and an extension value of 1</w:t>
            </w:r>
          </w:p>
          <w:p w14:paraId="4B2AA289" w14:textId="77777777" w:rsidR="009F6620" w:rsidRPr="00674290" w:rsidRDefault="00487FE5" w:rsidP="00C00C2B">
            <w:pPr>
              <w:pStyle w:val="ListParagraph"/>
              <w:numPr>
                <w:ilvl w:val="0"/>
                <w:numId w:val="113"/>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14:paraId="3DAA3D42" w14:textId="77777777" w:rsidR="00793981" w:rsidRDefault="00487FE5" w:rsidP="00C00C2B">
            <w:pPr>
              <w:pStyle w:val="ListParagraph"/>
              <w:numPr>
                <w:ilvl w:val="0"/>
                <w:numId w:val="113"/>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14:paraId="46FCDE80" w14:textId="77777777" w:rsidR="00FC6B70" w:rsidRPr="00FC6B70" w:rsidRDefault="00E13620" w:rsidP="00C00C2B">
            <w:pPr>
              <w:pStyle w:val="ListParagraph"/>
              <w:numPr>
                <w:ilvl w:val="0"/>
                <w:numId w:val="113"/>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14:paraId="6DF09FF3" w14:textId="77777777" w:rsidR="00FC6B70" w:rsidRPr="00FC6B70" w:rsidRDefault="00E13620" w:rsidP="00C00C2B">
            <w:pPr>
              <w:pStyle w:val="ListParagraph"/>
              <w:numPr>
                <w:ilvl w:val="0"/>
                <w:numId w:val="113"/>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14:paraId="43352A1C" w14:textId="77777777" w:rsidR="006E0884" w:rsidRDefault="00E13620" w:rsidP="00C00C2B">
            <w:pPr>
              <w:pStyle w:val="ListParagraph"/>
              <w:numPr>
                <w:ilvl w:val="0"/>
                <w:numId w:val="113"/>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14:paraId="699D3F53" w14:textId="77777777" w:rsidR="00E13620" w:rsidRPr="00E13620" w:rsidRDefault="00E13620" w:rsidP="00C00C2B">
            <w:pPr>
              <w:pStyle w:val="ListParagraph"/>
              <w:numPr>
                <w:ilvl w:val="0"/>
                <w:numId w:val="113"/>
              </w:numPr>
              <w:rPr>
                <w:highlight w:val="white"/>
              </w:rPr>
            </w:pPr>
            <w:r>
              <w:rPr>
                <w:highlight w:val="white"/>
              </w:rPr>
              <w:t>SPL Rule 10</w:t>
            </w:r>
            <w:r w:rsidRPr="0037781F">
              <w:rPr>
                <w:highlight w:val="white"/>
              </w:rPr>
              <w:t xml:space="preserve"> identifies that </w:t>
            </w:r>
            <w:r>
              <w:rPr>
                <w:highlight w:val="white"/>
              </w:rPr>
              <w:t>the role is not DIN owner</w:t>
            </w:r>
            <w:r w:rsidRPr="0037781F">
              <w:rPr>
                <w:highlight w:val="white"/>
              </w:rPr>
              <w:t xml:space="preserve">. </w:t>
            </w:r>
          </w:p>
          <w:p w14:paraId="5093341C" w14:textId="77777777" w:rsidR="00D97C7D" w:rsidRDefault="00D97C7D" w:rsidP="0080029F"/>
          <w:p w14:paraId="3A42F1A9" w14:textId="77777777" w:rsidR="00D97C7D" w:rsidRDefault="00D97C7D" w:rsidP="00C00C2B">
            <w:pPr>
              <w:pStyle w:val="ListParagraph"/>
              <w:numPr>
                <w:ilvl w:val="0"/>
                <w:numId w:val="78"/>
              </w:numPr>
            </w:pPr>
            <w:r>
              <w:t xml:space="preserve">The representedOrganization must contain an id element that has an id@root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14:paraId="353DB1EB" w14:textId="77777777" w:rsidR="002620CF" w:rsidRDefault="00487FE5" w:rsidP="00C00C2B">
            <w:pPr>
              <w:pStyle w:val="ListParagraph"/>
              <w:numPr>
                <w:ilvl w:val="0"/>
                <w:numId w:val="114"/>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14:paraId="1ADF4FD4" w14:textId="77777777" w:rsidR="002620CF" w:rsidRDefault="00487FE5" w:rsidP="00C00C2B">
            <w:pPr>
              <w:pStyle w:val="ListParagraph"/>
              <w:numPr>
                <w:ilvl w:val="0"/>
                <w:numId w:val="114"/>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14:paraId="04062820" w14:textId="77777777" w:rsidR="002620CF" w:rsidRDefault="00E13620" w:rsidP="00C00C2B">
            <w:pPr>
              <w:pStyle w:val="ListParagraph"/>
              <w:numPr>
                <w:ilvl w:val="0"/>
                <w:numId w:val="114"/>
              </w:numPr>
              <w:rPr>
                <w:highlight w:val="white"/>
              </w:rPr>
            </w:pPr>
            <w:r>
              <w:rPr>
                <w:highlight w:val="white"/>
              </w:rPr>
              <w:t>SPL Rule 10</w:t>
            </w:r>
            <w:r w:rsidR="00FC6B70" w:rsidRPr="002620CF">
              <w:rPr>
                <w:highlight w:val="white"/>
              </w:rPr>
              <w:t xml:space="preserve"> identifies that no company ID has been assigned. </w:t>
            </w:r>
          </w:p>
          <w:p w14:paraId="7B3DF843" w14:textId="77777777" w:rsidR="002620CF" w:rsidRDefault="00E13620" w:rsidP="00C00C2B">
            <w:pPr>
              <w:pStyle w:val="ListParagraph"/>
              <w:numPr>
                <w:ilvl w:val="0"/>
                <w:numId w:val="114"/>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14:paraId="136A1BBA" w14:textId="77777777" w:rsidR="000F5EE9" w:rsidRPr="002620CF" w:rsidRDefault="00E13620" w:rsidP="00C00C2B">
            <w:pPr>
              <w:pStyle w:val="ListParagraph"/>
              <w:numPr>
                <w:ilvl w:val="0"/>
                <w:numId w:val="114"/>
              </w:numPr>
              <w:rPr>
                <w:highlight w:val="white"/>
              </w:rPr>
            </w:pPr>
            <w:r>
              <w:rPr>
                <w:highlight w:val="white"/>
              </w:rPr>
              <w:t>SPL Rule 10</w:t>
            </w:r>
            <w:r w:rsidR="00D97C7D" w:rsidRPr="002620CF">
              <w:rPr>
                <w:highlight w:val="white"/>
              </w:rPr>
              <w:t xml:space="preserve"> identifies that the company ID is not in the CV or 999999999.</w:t>
            </w:r>
          </w:p>
          <w:p w14:paraId="68B66BEF" w14:textId="77777777" w:rsidR="006B3A95" w:rsidRDefault="006B3A95" w:rsidP="0080029F">
            <w:pPr>
              <w:pStyle w:val="ListParagraph"/>
            </w:pPr>
          </w:p>
          <w:p w14:paraId="3957A6F6" w14:textId="77777777" w:rsidR="00F512E4" w:rsidRDefault="00F512E4" w:rsidP="00C00C2B">
            <w:pPr>
              <w:pStyle w:val="ListParagraph"/>
              <w:numPr>
                <w:ilvl w:val="0"/>
                <w:numId w:val="78"/>
              </w:numPr>
            </w:pPr>
            <w:r w:rsidRPr="00F512E4">
              <w:t xml:space="preserve">The representedOrganization </w:t>
            </w:r>
            <w:r w:rsidR="00E54F92">
              <w:t>will</w:t>
            </w:r>
            <w:r w:rsidRPr="00F512E4">
              <w:t xml:space="preserve"> contain a name</w:t>
            </w:r>
            <w:r w:rsidR="002F2171">
              <w:t xml:space="preserve"> element</w:t>
            </w:r>
            <w:r w:rsidRPr="00F512E4">
              <w:t>.</w:t>
            </w:r>
          </w:p>
          <w:p w14:paraId="72ACFDDC" w14:textId="77777777" w:rsidR="00395928" w:rsidRPr="004E7D0E" w:rsidRDefault="00487FE5" w:rsidP="00C00C2B">
            <w:pPr>
              <w:pStyle w:val="ListParagraph"/>
              <w:numPr>
                <w:ilvl w:val="0"/>
                <w:numId w:val="112"/>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7193E099" w14:textId="77777777" w:rsidR="00DF64EC" w:rsidRPr="004E7D0E" w:rsidRDefault="009B00F5" w:rsidP="00C00C2B">
            <w:pPr>
              <w:pStyle w:val="ListParagraph"/>
              <w:numPr>
                <w:ilvl w:val="0"/>
                <w:numId w:val="112"/>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14:paraId="511C3B34" w14:textId="77777777" w:rsidR="00DF64EC" w:rsidRPr="004E7D0E" w:rsidRDefault="00DF64EC" w:rsidP="00C00C2B">
            <w:pPr>
              <w:pStyle w:val="ListParagraph"/>
              <w:numPr>
                <w:ilvl w:val="0"/>
                <w:numId w:val="112"/>
              </w:numPr>
              <w:rPr>
                <w:highlight w:val="white"/>
              </w:rPr>
            </w:pPr>
            <w:r w:rsidRPr="004E7D0E">
              <w:rPr>
                <w:highlight w:val="white"/>
              </w:rPr>
              <w:t>SPL Rule 6 identifies that the name is empty.</w:t>
            </w:r>
          </w:p>
          <w:p w14:paraId="431809D7" w14:textId="77777777" w:rsidR="006B3A95" w:rsidRDefault="006B3A95" w:rsidP="0080029F"/>
          <w:p w14:paraId="0C3E4FAE" w14:textId="77777777" w:rsidR="000503DE" w:rsidRDefault="000503DE" w:rsidP="00C00C2B">
            <w:pPr>
              <w:pStyle w:val="ListParagraph"/>
              <w:numPr>
                <w:ilvl w:val="0"/>
                <w:numId w:val="78"/>
              </w:numPr>
            </w:pPr>
            <w:r w:rsidRPr="00F512E4">
              <w:t>The representedOrganization will contain</w:t>
            </w:r>
            <w:r>
              <w:t xml:space="preserve"> a c</w:t>
            </w:r>
            <w:r w:rsidRPr="00F512E4">
              <w:t>ontactParty</w:t>
            </w:r>
            <w:r w:rsidR="002F2171">
              <w:t xml:space="preserve"> element</w:t>
            </w:r>
            <w:r w:rsidR="00A45B60">
              <w:t>.</w:t>
            </w:r>
          </w:p>
          <w:p w14:paraId="4D838021" w14:textId="77777777" w:rsidR="00395928" w:rsidRPr="004E7D0E" w:rsidRDefault="00487FE5" w:rsidP="00C00C2B">
            <w:pPr>
              <w:pStyle w:val="ListParagraph"/>
              <w:numPr>
                <w:ilvl w:val="0"/>
                <w:numId w:val="111"/>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48D75B7D" w14:textId="77777777" w:rsidR="006B3A95" w:rsidRDefault="006B3A95" w:rsidP="0080029F">
            <w:pPr>
              <w:pStyle w:val="ListParagraph"/>
            </w:pPr>
          </w:p>
          <w:p w14:paraId="08DD9AA9" w14:textId="77777777" w:rsidR="005D746A" w:rsidRDefault="005D746A" w:rsidP="00C00C2B">
            <w:pPr>
              <w:pStyle w:val="ListParagraph"/>
              <w:numPr>
                <w:ilvl w:val="0"/>
                <w:numId w:val="78"/>
              </w:numPr>
            </w:pPr>
            <w:r>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Doctype specifics</w:t>
            </w:r>
          </w:p>
          <w:p w14:paraId="38830D7A" w14:textId="77777777" w:rsidR="006B3A95" w:rsidRPr="000503DE" w:rsidRDefault="00054FBF" w:rsidP="00C00C2B">
            <w:pPr>
              <w:pStyle w:val="ListParagraph"/>
              <w:numPr>
                <w:ilvl w:val="0"/>
                <w:numId w:val="110"/>
              </w:numPr>
            </w:pPr>
            <w:r w:rsidRPr="004E7D0E">
              <w:rPr>
                <w:highlight w:val="white"/>
              </w:rPr>
              <w:t>Informational only (no validation aspect).</w:t>
            </w:r>
          </w:p>
        </w:tc>
      </w:tr>
    </w:tbl>
    <w:p w14:paraId="656B56E5"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2627A7FE" w14:textId="77777777" w:rsidTr="00395928">
        <w:trPr>
          <w:cantSplit/>
          <w:trHeight w:val="580"/>
          <w:tblHeader/>
        </w:trPr>
        <w:tc>
          <w:tcPr>
            <w:tcW w:w="2358" w:type="dxa"/>
            <w:shd w:val="clear" w:color="auto" w:fill="808080"/>
          </w:tcPr>
          <w:p w14:paraId="61F177B7" w14:textId="77777777" w:rsidR="003E4693" w:rsidRPr="00914CEC" w:rsidRDefault="003E4693" w:rsidP="0080029F">
            <w:r w:rsidRPr="00675DAA">
              <w:lastRenderedPageBreak/>
              <w:t>Element</w:t>
            </w:r>
          </w:p>
        </w:tc>
        <w:tc>
          <w:tcPr>
            <w:tcW w:w="1260" w:type="dxa"/>
            <w:shd w:val="clear" w:color="auto" w:fill="808080"/>
          </w:tcPr>
          <w:p w14:paraId="078A903C" w14:textId="77777777" w:rsidR="003E4693" w:rsidRPr="00675DAA" w:rsidRDefault="003E4693" w:rsidP="0080029F">
            <w:r w:rsidRPr="00675DAA">
              <w:t>Attribute</w:t>
            </w:r>
          </w:p>
        </w:tc>
        <w:tc>
          <w:tcPr>
            <w:tcW w:w="1260" w:type="dxa"/>
            <w:shd w:val="clear" w:color="auto" w:fill="808080"/>
          </w:tcPr>
          <w:p w14:paraId="69CBFEB9" w14:textId="77777777" w:rsidR="003E4693" w:rsidRPr="00914CEC" w:rsidRDefault="003E4693" w:rsidP="0080029F">
            <w:r w:rsidRPr="00675DAA">
              <w:t>Cardinality</w:t>
            </w:r>
          </w:p>
        </w:tc>
        <w:tc>
          <w:tcPr>
            <w:tcW w:w="1350" w:type="dxa"/>
            <w:shd w:val="clear" w:color="auto" w:fill="808080"/>
          </w:tcPr>
          <w:p w14:paraId="51F7F07F" w14:textId="77777777" w:rsidR="003E4693" w:rsidRPr="00675DAA" w:rsidRDefault="003E4693" w:rsidP="0080029F">
            <w:r w:rsidRPr="00675DAA">
              <w:t>Value(s) Allowed</w:t>
            </w:r>
          </w:p>
          <w:p w14:paraId="2FD22A8E" w14:textId="77777777" w:rsidR="003E4693" w:rsidRPr="00675DAA" w:rsidRDefault="003E4693" w:rsidP="0080029F">
            <w:r w:rsidRPr="00675DAA">
              <w:t>Examples</w:t>
            </w:r>
          </w:p>
        </w:tc>
        <w:tc>
          <w:tcPr>
            <w:tcW w:w="3330" w:type="dxa"/>
            <w:shd w:val="clear" w:color="auto" w:fill="808080"/>
          </w:tcPr>
          <w:p w14:paraId="2CB74B13" w14:textId="77777777" w:rsidR="003E4693" w:rsidRPr="00675DAA" w:rsidRDefault="003E4693" w:rsidP="0080029F">
            <w:r w:rsidRPr="00675DAA">
              <w:t>Description</w:t>
            </w:r>
          </w:p>
          <w:p w14:paraId="0EC7E84E" w14:textId="77777777" w:rsidR="003E4693" w:rsidRPr="00675DAA" w:rsidRDefault="003E4693" w:rsidP="0080029F">
            <w:r w:rsidRPr="00675DAA">
              <w:t>Instructions</w:t>
            </w:r>
          </w:p>
        </w:tc>
      </w:tr>
      <w:tr w:rsidR="003E4693" w:rsidRPr="00675DAA" w14:paraId="1F3987AF" w14:textId="77777777" w:rsidTr="00395928">
        <w:trPr>
          <w:cantSplit/>
        </w:trPr>
        <w:tc>
          <w:tcPr>
            <w:tcW w:w="2358" w:type="dxa"/>
          </w:tcPr>
          <w:p w14:paraId="5A6482D4" w14:textId="77777777" w:rsidR="003E4693" w:rsidRPr="00914CEC" w:rsidRDefault="003E4693" w:rsidP="0080029F">
            <w:r w:rsidRPr="00E71721">
              <w:t>assignedEntity</w:t>
            </w:r>
          </w:p>
        </w:tc>
        <w:tc>
          <w:tcPr>
            <w:tcW w:w="1260" w:type="dxa"/>
            <w:shd w:val="clear" w:color="auto" w:fill="D9D9D9"/>
          </w:tcPr>
          <w:p w14:paraId="5CFBEAC3" w14:textId="77777777" w:rsidR="003E4693" w:rsidRPr="00675DAA" w:rsidRDefault="003E4693" w:rsidP="0080029F">
            <w:r w:rsidRPr="00675DAA">
              <w:t>N/A</w:t>
            </w:r>
          </w:p>
        </w:tc>
        <w:tc>
          <w:tcPr>
            <w:tcW w:w="1260" w:type="dxa"/>
            <w:shd w:val="clear" w:color="auto" w:fill="D9D9D9"/>
          </w:tcPr>
          <w:p w14:paraId="476A1C52" w14:textId="77777777" w:rsidR="003E4693" w:rsidRPr="00675DAA" w:rsidRDefault="003E4693" w:rsidP="0080029F">
            <w:r>
              <w:t>0:1</w:t>
            </w:r>
          </w:p>
        </w:tc>
        <w:tc>
          <w:tcPr>
            <w:tcW w:w="1350" w:type="dxa"/>
            <w:shd w:val="clear" w:color="auto" w:fill="D9D9D9"/>
          </w:tcPr>
          <w:p w14:paraId="4CCD5BB1" w14:textId="77777777" w:rsidR="003E4693" w:rsidRPr="00675DAA" w:rsidRDefault="003E4693" w:rsidP="0080029F"/>
        </w:tc>
        <w:tc>
          <w:tcPr>
            <w:tcW w:w="3330" w:type="dxa"/>
            <w:shd w:val="clear" w:color="auto" w:fill="D9D9D9"/>
          </w:tcPr>
          <w:p w14:paraId="7D437056" w14:textId="77777777" w:rsidR="003E4693" w:rsidRPr="00675DAA" w:rsidRDefault="003E4693" w:rsidP="0080029F"/>
        </w:tc>
      </w:tr>
      <w:tr w:rsidR="003E4693" w:rsidRPr="00F512E4" w14:paraId="15E2D80F" w14:textId="77777777" w:rsidTr="00395928">
        <w:trPr>
          <w:cantSplit/>
        </w:trPr>
        <w:tc>
          <w:tcPr>
            <w:tcW w:w="2358" w:type="dxa"/>
            <w:shd w:val="clear" w:color="auto" w:fill="808080"/>
          </w:tcPr>
          <w:p w14:paraId="7D170289" w14:textId="77777777" w:rsidR="003E4693" w:rsidRPr="00675DAA" w:rsidRDefault="003E4693" w:rsidP="0080029F">
            <w:r w:rsidRPr="00675DAA">
              <w:t>Conformance</w:t>
            </w:r>
          </w:p>
        </w:tc>
        <w:tc>
          <w:tcPr>
            <w:tcW w:w="7200" w:type="dxa"/>
            <w:gridSpan w:val="4"/>
          </w:tcPr>
          <w:p w14:paraId="76C94A49" w14:textId="77777777" w:rsidR="003E4693" w:rsidRPr="003E4693" w:rsidRDefault="003E4693" w:rsidP="00C00C2B">
            <w:pPr>
              <w:pStyle w:val="ListParagraph"/>
              <w:numPr>
                <w:ilvl w:val="0"/>
                <w:numId w:val="88"/>
              </w:numPr>
              <w:rPr>
                <w:szCs w:val="24"/>
                <w:highlight w:val="white"/>
              </w:rPr>
            </w:pPr>
            <w:r>
              <w:t xml:space="preserve">There may be an  </w:t>
            </w:r>
            <w:r w:rsidRPr="00E71721">
              <w:t xml:space="preserve">assignedEntity </w:t>
            </w:r>
            <w:r>
              <w:t>element</w:t>
            </w:r>
          </w:p>
          <w:p w14:paraId="2333D0ED" w14:textId="77777777" w:rsidR="003E4693" w:rsidRPr="00752ED4" w:rsidRDefault="003E4693" w:rsidP="00C00C2B">
            <w:pPr>
              <w:pStyle w:val="ListParagraph"/>
              <w:numPr>
                <w:ilvl w:val="0"/>
                <w:numId w:val="89"/>
              </w:numPr>
              <w:rPr>
                <w:highlight w:val="white"/>
              </w:rPr>
            </w:pPr>
            <w:r w:rsidRPr="0014454D">
              <w:t>Informational only (no validation aspect).</w:t>
            </w:r>
          </w:p>
        </w:tc>
      </w:tr>
    </w:tbl>
    <w:p w14:paraId="3A8787A0"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58666886" w14:textId="77777777" w:rsidTr="00395928">
        <w:trPr>
          <w:cantSplit/>
          <w:trHeight w:val="580"/>
          <w:tblHeader/>
        </w:trPr>
        <w:tc>
          <w:tcPr>
            <w:tcW w:w="2358" w:type="dxa"/>
            <w:shd w:val="clear" w:color="auto" w:fill="808080"/>
          </w:tcPr>
          <w:p w14:paraId="7C6AC63C" w14:textId="77777777" w:rsidR="003E4693" w:rsidRPr="00914CEC" w:rsidRDefault="003E4693" w:rsidP="0080029F">
            <w:r w:rsidRPr="00675DAA">
              <w:t>Element</w:t>
            </w:r>
          </w:p>
        </w:tc>
        <w:tc>
          <w:tcPr>
            <w:tcW w:w="1260" w:type="dxa"/>
            <w:shd w:val="clear" w:color="auto" w:fill="808080"/>
          </w:tcPr>
          <w:p w14:paraId="2743E615" w14:textId="77777777" w:rsidR="003E4693" w:rsidRPr="00675DAA" w:rsidRDefault="003E4693" w:rsidP="0080029F">
            <w:r w:rsidRPr="00675DAA">
              <w:t>Attribute</w:t>
            </w:r>
          </w:p>
        </w:tc>
        <w:tc>
          <w:tcPr>
            <w:tcW w:w="1260" w:type="dxa"/>
            <w:shd w:val="clear" w:color="auto" w:fill="808080"/>
          </w:tcPr>
          <w:p w14:paraId="72DE77E3" w14:textId="77777777" w:rsidR="003E4693" w:rsidRPr="00914CEC" w:rsidRDefault="003E4693" w:rsidP="0080029F">
            <w:r w:rsidRPr="00675DAA">
              <w:t>Cardinality</w:t>
            </w:r>
          </w:p>
        </w:tc>
        <w:tc>
          <w:tcPr>
            <w:tcW w:w="1350" w:type="dxa"/>
            <w:shd w:val="clear" w:color="auto" w:fill="808080"/>
          </w:tcPr>
          <w:p w14:paraId="5BAA2B83" w14:textId="77777777" w:rsidR="003E4693" w:rsidRPr="00675DAA" w:rsidRDefault="003E4693" w:rsidP="0080029F">
            <w:r w:rsidRPr="00675DAA">
              <w:t>Value(s) Allowed</w:t>
            </w:r>
          </w:p>
          <w:p w14:paraId="2A5417BC" w14:textId="77777777" w:rsidR="003E4693" w:rsidRPr="00675DAA" w:rsidRDefault="003E4693" w:rsidP="0080029F">
            <w:r w:rsidRPr="00675DAA">
              <w:t>Examples</w:t>
            </w:r>
          </w:p>
        </w:tc>
        <w:tc>
          <w:tcPr>
            <w:tcW w:w="3330" w:type="dxa"/>
            <w:shd w:val="clear" w:color="auto" w:fill="808080"/>
          </w:tcPr>
          <w:p w14:paraId="771F4449" w14:textId="77777777" w:rsidR="003E4693" w:rsidRPr="00675DAA" w:rsidRDefault="003E4693" w:rsidP="0080029F">
            <w:r w:rsidRPr="00675DAA">
              <w:t>Description</w:t>
            </w:r>
          </w:p>
          <w:p w14:paraId="058B9F2E" w14:textId="77777777" w:rsidR="003E4693" w:rsidRPr="00675DAA" w:rsidRDefault="003E4693" w:rsidP="0080029F">
            <w:r w:rsidRPr="00675DAA">
              <w:t>Instructions</w:t>
            </w:r>
          </w:p>
        </w:tc>
      </w:tr>
      <w:tr w:rsidR="003E4693" w:rsidRPr="00675DAA" w14:paraId="1DD94586" w14:textId="77777777" w:rsidTr="00395928">
        <w:trPr>
          <w:cantSplit/>
        </w:trPr>
        <w:tc>
          <w:tcPr>
            <w:tcW w:w="2358" w:type="dxa"/>
          </w:tcPr>
          <w:p w14:paraId="6BC4BB16" w14:textId="77777777" w:rsidR="003E4693" w:rsidRPr="00914CEC" w:rsidRDefault="003E4693" w:rsidP="0080029F">
            <w:r w:rsidRPr="003E4693">
              <w:t>assignedOrganization</w:t>
            </w:r>
          </w:p>
        </w:tc>
        <w:tc>
          <w:tcPr>
            <w:tcW w:w="1260" w:type="dxa"/>
            <w:shd w:val="clear" w:color="auto" w:fill="D9D9D9"/>
          </w:tcPr>
          <w:p w14:paraId="754A3619" w14:textId="77777777" w:rsidR="003E4693" w:rsidRPr="00675DAA" w:rsidRDefault="003E4693" w:rsidP="0080029F">
            <w:r w:rsidRPr="00675DAA">
              <w:t>N/A</w:t>
            </w:r>
          </w:p>
        </w:tc>
        <w:tc>
          <w:tcPr>
            <w:tcW w:w="1260" w:type="dxa"/>
            <w:shd w:val="clear" w:color="auto" w:fill="D9D9D9"/>
          </w:tcPr>
          <w:p w14:paraId="3B0A47B5" w14:textId="77777777" w:rsidR="003E4693" w:rsidRPr="00675DAA" w:rsidRDefault="003E4693" w:rsidP="0080029F">
            <w:r>
              <w:t>0:1</w:t>
            </w:r>
          </w:p>
        </w:tc>
        <w:tc>
          <w:tcPr>
            <w:tcW w:w="1350" w:type="dxa"/>
            <w:shd w:val="clear" w:color="auto" w:fill="D9D9D9"/>
          </w:tcPr>
          <w:p w14:paraId="146DB084" w14:textId="77777777" w:rsidR="003E4693" w:rsidRPr="00675DAA" w:rsidRDefault="003E4693" w:rsidP="0080029F"/>
        </w:tc>
        <w:tc>
          <w:tcPr>
            <w:tcW w:w="3330" w:type="dxa"/>
            <w:shd w:val="clear" w:color="auto" w:fill="D9D9D9"/>
          </w:tcPr>
          <w:p w14:paraId="4F196F8D" w14:textId="77777777" w:rsidR="003E4693" w:rsidRPr="00675DAA" w:rsidRDefault="003E4693" w:rsidP="0080029F"/>
        </w:tc>
      </w:tr>
      <w:tr w:rsidR="003E4693" w:rsidRPr="00F512E4" w14:paraId="438591B2" w14:textId="77777777" w:rsidTr="00395928">
        <w:trPr>
          <w:cantSplit/>
        </w:trPr>
        <w:tc>
          <w:tcPr>
            <w:tcW w:w="2358" w:type="dxa"/>
            <w:shd w:val="clear" w:color="auto" w:fill="808080"/>
          </w:tcPr>
          <w:p w14:paraId="334CDC3B" w14:textId="77777777" w:rsidR="003E4693" w:rsidRPr="00675DAA" w:rsidRDefault="003E4693" w:rsidP="0080029F">
            <w:r w:rsidRPr="00675DAA">
              <w:t>Conformance</w:t>
            </w:r>
          </w:p>
        </w:tc>
        <w:tc>
          <w:tcPr>
            <w:tcW w:w="7200" w:type="dxa"/>
            <w:gridSpan w:val="4"/>
          </w:tcPr>
          <w:p w14:paraId="26A97FE7" w14:textId="77777777" w:rsidR="003E4693" w:rsidRPr="003E4693" w:rsidRDefault="003E4693" w:rsidP="00C00C2B">
            <w:pPr>
              <w:pStyle w:val="ListParagraph"/>
              <w:numPr>
                <w:ilvl w:val="0"/>
                <w:numId w:val="90"/>
              </w:numPr>
              <w:rPr>
                <w:szCs w:val="24"/>
                <w:highlight w:val="white"/>
              </w:rPr>
            </w:pPr>
            <w:r>
              <w:t xml:space="preserve">There may be an  </w:t>
            </w:r>
            <w:r w:rsidRPr="003E4693">
              <w:t>assignedOrganization</w:t>
            </w:r>
            <w:r>
              <w:t>element</w:t>
            </w:r>
          </w:p>
          <w:p w14:paraId="4F9C8ACC" w14:textId="77777777" w:rsidR="003E4693" w:rsidRPr="00752ED4" w:rsidRDefault="003E4693" w:rsidP="00C00C2B">
            <w:pPr>
              <w:pStyle w:val="ListParagraph"/>
              <w:numPr>
                <w:ilvl w:val="0"/>
                <w:numId w:val="91"/>
              </w:numPr>
              <w:rPr>
                <w:highlight w:val="white"/>
              </w:rPr>
            </w:pPr>
            <w:r w:rsidRPr="0014454D">
              <w:t>Informational only (no validation aspect).</w:t>
            </w:r>
          </w:p>
        </w:tc>
      </w:tr>
    </w:tbl>
    <w:p w14:paraId="76332E7B"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19509C41" w14:textId="77777777" w:rsidTr="00395928">
        <w:trPr>
          <w:cantSplit/>
          <w:trHeight w:val="580"/>
          <w:tblHeader/>
        </w:trPr>
        <w:tc>
          <w:tcPr>
            <w:tcW w:w="2358" w:type="dxa"/>
            <w:shd w:val="clear" w:color="auto" w:fill="808080"/>
          </w:tcPr>
          <w:p w14:paraId="248B1634" w14:textId="77777777" w:rsidR="003E4693" w:rsidRPr="00914CEC" w:rsidRDefault="003E4693" w:rsidP="0080029F">
            <w:r w:rsidRPr="00675DAA">
              <w:t>Element</w:t>
            </w:r>
          </w:p>
        </w:tc>
        <w:tc>
          <w:tcPr>
            <w:tcW w:w="1260" w:type="dxa"/>
            <w:shd w:val="clear" w:color="auto" w:fill="808080"/>
          </w:tcPr>
          <w:p w14:paraId="06DF8390" w14:textId="77777777" w:rsidR="003E4693" w:rsidRPr="00675DAA" w:rsidRDefault="003E4693" w:rsidP="0080029F">
            <w:r w:rsidRPr="00675DAA">
              <w:t>Attribute</w:t>
            </w:r>
          </w:p>
        </w:tc>
        <w:tc>
          <w:tcPr>
            <w:tcW w:w="1260" w:type="dxa"/>
            <w:shd w:val="clear" w:color="auto" w:fill="808080"/>
          </w:tcPr>
          <w:p w14:paraId="47C6E768" w14:textId="77777777" w:rsidR="003E4693" w:rsidRPr="00914CEC" w:rsidRDefault="003E4693" w:rsidP="0080029F">
            <w:r w:rsidRPr="00675DAA">
              <w:t>Cardinality</w:t>
            </w:r>
          </w:p>
        </w:tc>
        <w:tc>
          <w:tcPr>
            <w:tcW w:w="1350" w:type="dxa"/>
            <w:shd w:val="clear" w:color="auto" w:fill="808080"/>
          </w:tcPr>
          <w:p w14:paraId="34A84E2F" w14:textId="77777777" w:rsidR="003E4693" w:rsidRPr="00675DAA" w:rsidRDefault="003E4693" w:rsidP="0080029F">
            <w:r w:rsidRPr="00675DAA">
              <w:t>Value(s) Allowed</w:t>
            </w:r>
          </w:p>
          <w:p w14:paraId="37CC2CE7" w14:textId="77777777" w:rsidR="003E4693" w:rsidRPr="00675DAA" w:rsidRDefault="003E4693" w:rsidP="0080029F">
            <w:r w:rsidRPr="00675DAA">
              <w:t>Examples</w:t>
            </w:r>
          </w:p>
        </w:tc>
        <w:tc>
          <w:tcPr>
            <w:tcW w:w="3330" w:type="dxa"/>
            <w:shd w:val="clear" w:color="auto" w:fill="808080"/>
          </w:tcPr>
          <w:p w14:paraId="2EE36CDD" w14:textId="77777777" w:rsidR="003E4693" w:rsidRPr="00675DAA" w:rsidRDefault="003E4693" w:rsidP="0080029F">
            <w:r w:rsidRPr="00675DAA">
              <w:t>Description</w:t>
            </w:r>
          </w:p>
          <w:p w14:paraId="65D4370B" w14:textId="77777777" w:rsidR="003E4693" w:rsidRPr="00675DAA" w:rsidRDefault="003E4693" w:rsidP="0080029F">
            <w:r w:rsidRPr="00675DAA">
              <w:t>Instructions</w:t>
            </w:r>
          </w:p>
        </w:tc>
      </w:tr>
      <w:tr w:rsidR="003E4693" w:rsidRPr="00675DAA" w14:paraId="4FD1AC08" w14:textId="77777777" w:rsidTr="00395928">
        <w:trPr>
          <w:cantSplit/>
        </w:trPr>
        <w:tc>
          <w:tcPr>
            <w:tcW w:w="2358" w:type="dxa"/>
          </w:tcPr>
          <w:p w14:paraId="44873BBC" w14:textId="77777777" w:rsidR="003E4693" w:rsidRPr="00914CEC" w:rsidRDefault="003E4693" w:rsidP="0080029F">
            <w:r w:rsidRPr="00E71721">
              <w:t>assignedEntity</w:t>
            </w:r>
          </w:p>
        </w:tc>
        <w:tc>
          <w:tcPr>
            <w:tcW w:w="1260" w:type="dxa"/>
            <w:shd w:val="clear" w:color="auto" w:fill="D9D9D9"/>
          </w:tcPr>
          <w:p w14:paraId="130B7823" w14:textId="77777777" w:rsidR="003E4693" w:rsidRPr="00675DAA" w:rsidRDefault="003E4693" w:rsidP="0080029F">
            <w:r w:rsidRPr="00675DAA">
              <w:t>N/A</w:t>
            </w:r>
          </w:p>
        </w:tc>
        <w:tc>
          <w:tcPr>
            <w:tcW w:w="1260" w:type="dxa"/>
            <w:shd w:val="clear" w:color="auto" w:fill="D9D9D9"/>
          </w:tcPr>
          <w:p w14:paraId="3A0C8C37" w14:textId="77777777" w:rsidR="003E4693" w:rsidRPr="00675DAA" w:rsidRDefault="003E4693" w:rsidP="0080029F">
            <w:r>
              <w:t>0:1</w:t>
            </w:r>
          </w:p>
        </w:tc>
        <w:tc>
          <w:tcPr>
            <w:tcW w:w="1350" w:type="dxa"/>
            <w:shd w:val="clear" w:color="auto" w:fill="D9D9D9"/>
          </w:tcPr>
          <w:p w14:paraId="0E6BE7FC" w14:textId="77777777" w:rsidR="003E4693" w:rsidRPr="00675DAA" w:rsidRDefault="003E4693" w:rsidP="0080029F"/>
        </w:tc>
        <w:tc>
          <w:tcPr>
            <w:tcW w:w="3330" w:type="dxa"/>
            <w:shd w:val="clear" w:color="auto" w:fill="D9D9D9"/>
          </w:tcPr>
          <w:p w14:paraId="5CAF6565" w14:textId="77777777" w:rsidR="003E4693" w:rsidRPr="00675DAA" w:rsidRDefault="003E4693" w:rsidP="0080029F"/>
        </w:tc>
      </w:tr>
      <w:tr w:rsidR="003E4693" w:rsidRPr="00F512E4" w14:paraId="57C3DF59" w14:textId="77777777" w:rsidTr="00395928">
        <w:trPr>
          <w:cantSplit/>
        </w:trPr>
        <w:tc>
          <w:tcPr>
            <w:tcW w:w="2358" w:type="dxa"/>
            <w:shd w:val="clear" w:color="auto" w:fill="808080"/>
          </w:tcPr>
          <w:p w14:paraId="39C18EAA" w14:textId="77777777" w:rsidR="003E4693" w:rsidRPr="00675DAA" w:rsidRDefault="003E4693" w:rsidP="0080029F">
            <w:r w:rsidRPr="00675DAA">
              <w:t>Conformance</w:t>
            </w:r>
          </w:p>
        </w:tc>
        <w:tc>
          <w:tcPr>
            <w:tcW w:w="7200" w:type="dxa"/>
            <w:gridSpan w:val="4"/>
          </w:tcPr>
          <w:p w14:paraId="518AEED7" w14:textId="77777777" w:rsidR="003E4693" w:rsidRPr="003E4693" w:rsidRDefault="003E4693" w:rsidP="00C00C2B">
            <w:pPr>
              <w:pStyle w:val="ListParagraph"/>
              <w:numPr>
                <w:ilvl w:val="0"/>
                <w:numId w:val="92"/>
              </w:numPr>
              <w:rPr>
                <w:szCs w:val="24"/>
                <w:highlight w:val="white"/>
              </w:rPr>
            </w:pPr>
            <w:r>
              <w:t xml:space="preserve">There may be an  </w:t>
            </w:r>
            <w:r w:rsidRPr="00E71721">
              <w:t xml:space="preserve">assignedEntity </w:t>
            </w:r>
            <w:r>
              <w:t>element</w:t>
            </w:r>
          </w:p>
          <w:p w14:paraId="59F99B33" w14:textId="77777777" w:rsidR="003E4693" w:rsidRPr="00752ED4" w:rsidRDefault="003E4693" w:rsidP="00C00C2B">
            <w:pPr>
              <w:pStyle w:val="ListParagraph"/>
              <w:numPr>
                <w:ilvl w:val="0"/>
                <w:numId w:val="93"/>
              </w:numPr>
              <w:rPr>
                <w:highlight w:val="white"/>
              </w:rPr>
            </w:pPr>
            <w:r w:rsidRPr="0014454D">
              <w:t>Informational only (no validation aspect).</w:t>
            </w:r>
          </w:p>
        </w:tc>
      </w:tr>
    </w:tbl>
    <w:p w14:paraId="105C41C9" w14:textId="77777777" w:rsidR="00FC77E2" w:rsidRDefault="00FC77E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14:paraId="36DBBE14" w14:textId="77777777"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3E547770" w14:textId="77777777" w:rsidR="00073A78" w:rsidRPr="00914CEC" w:rsidRDefault="00073A78" w:rsidP="0080029F">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4976DF1A" w14:textId="77777777" w:rsidR="00073A78" w:rsidRPr="00675DAA" w:rsidRDefault="00073A78" w:rsidP="0080029F">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7059B2FF" w14:textId="77777777" w:rsidR="00073A78" w:rsidRPr="00914CEC" w:rsidRDefault="00073A78" w:rsidP="0080029F">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3C34D693" w14:textId="77777777" w:rsidR="00073A78" w:rsidRPr="00675DAA" w:rsidRDefault="00073A78" w:rsidP="0080029F">
            <w:r w:rsidRPr="00675DAA">
              <w:t>Value(s) Allowed</w:t>
            </w:r>
          </w:p>
          <w:p w14:paraId="52189BA5" w14:textId="77777777" w:rsidR="00073A78" w:rsidRPr="00675DAA" w:rsidRDefault="00073A78" w:rsidP="0080029F">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1517E568" w14:textId="77777777" w:rsidR="00073A78" w:rsidRPr="00675DAA" w:rsidRDefault="00073A78" w:rsidP="0080029F">
            <w:r w:rsidRPr="00675DAA">
              <w:t>Description</w:t>
            </w:r>
          </w:p>
          <w:p w14:paraId="50C87FCD" w14:textId="77777777" w:rsidR="00073A78" w:rsidRPr="00675DAA" w:rsidRDefault="00073A78" w:rsidP="0080029F">
            <w:r w:rsidRPr="00675DAA">
              <w:t>Instructions</w:t>
            </w:r>
          </w:p>
        </w:tc>
      </w:tr>
      <w:tr w:rsidR="00073A78" w:rsidRPr="00675DAA" w14:paraId="3DA48F21" w14:textId="77777777"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2717E09B" w14:textId="77777777" w:rsidR="00073A78" w:rsidRPr="00914CEC" w:rsidRDefault="00073A78" w:rsidP="0080029F">
            <w:r w:rsidRPr="002F2171">
              <w:t>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105DE5" w14:textId="77777777" w:rsidR="00073A78" w:rsidRPr="00675DAA" w:rsidRDefault="00073A78" w:rsidP="0080029F">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EEEDE3" w14:textId="77777777" w:rsidR="00073A78" w:rsidRPr="00675DAA" w:rsidRDefault="00073A78" w:rsidP="0080029F">
            <w:r>
              <w:t>0:n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928F32F" w14:textId="77777777" w:rsidR="00073A78" w:rsidRPr="00675DAA" w:rsidRDefault="00073A78" w:rsidP="0080029F"/>
        </w:tc>
        <w:tc>
          <w:tcPr>
            <w:tcW w:w="3330" w:type="dxa"/>
            <w:tcBorders>
              <w:top w:val="single" w:sz="4" w:space="0" w:color="auto"/>
              <w:left w:val="single" w:sz="4" w:space="0" w:color="auto"/>
              <w:bottom w:val="single" w:sz="4" w:space="0" w:color="auto"/>
              <w:right w:val="single" w:sz="4" w:space="0" w:color="auto"/>
            </w:tcBorders>
            <w:shd w:val="clear" w:color="auto" w:fill="auto"/>
          </w:tcPr>
          <w:p w14:paraId="2306241F" w14:textId="77777777" w:rsidR="00073A78" w:rsidRPr="00675DAA" w:rsidRDefault="00073A78" w:rsidP="0080029F"/>
        </w:tc>
      </w:tr>
      <w:tr w:rsidR="00073A78" w:rsidRPr="00D831CF" w14:paraId="46168B2F" w14:textId="77777777" w:rsidTr="00C87FC3">
        <w:trPr>
          <w:cantSplit/>
        </w:trPr>
        <w:tc>
          <w:tcPr>
            <w:tcW w:w="2358" w:type="dxa"/>
            <w:shd w:val="clear" w:color="auto" w:fill="808080"/>
          </w:tcPr>
          <w:p w14:paraId="6D13C4F8" w14:textId="77777777" w:rsidR="00073A78" w:rsidRPr="00675DAA" w:rsidRDefault="00073A78" w:rsidP="0080029F">
            <w:r w:rsidRPr="00675DAA">
              <w:lastRenderedPageBreak/>
              <w:t>Conformance</w:t>
            </w:r>
          </w:p>
        </w:tc>
        <w:tc>
          <w:tcPr>
            <w:tcW w:w="7200" w:type="dxa"/>
            <w:gridSpan w:val="4"/>
          </w:tcPr>
          <w:p w14:paraId="2A785216" w14:textId="77777777" w:rsidR="00073A78" w:rsidRDefault="00073A78" w:rsidP="00C00C2B">
            <w:pPr>
              <w:pStyle w:val="ListParagraph"/>
              <w:numPr>
                <w:ilvl w:val="0"/>
                <w:numId w:val="120"/>
              </w:numPr>
            </w:pPr>
            <w:r>
              <w:t xml:space="preserve">The </w:t>
            </w:r>
            <w:r w:rsidR="0082163A" w:rsidRPr="002F2171">
              <w:t>assignedOrganization</w:t>
            </w:r>
            <w:r w:rsidR="0082163A">
              <w:t xml:space="preserve"> </w:t>
            </w:r>
            <w:r w:rsidR="00E429F3">
              <w:t xml:space="preserve">must </w:t>
            </w:r>
            <w:r>
              <w:t>contain one or more id elements.</w:t>
            </w:r>
          </w:p>
          <w:p w14:paraId="64F1D05C" w14:textId="77777777" w:rsidR="00395928" w:rsidRPr="00C13369" w:rsidRDefault="00487FE5" w:rsidP="00C00C2B">
            <w:pPr>
              <w:pStyle w:val="ListParagraph"/>
              <w:numPr>
                <w:ilvl w:val="0"/>
                <w:numId w:val="115"/>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2BD3465F" w14:textId="77777777" w:rsidR="00920DE6" w:rsidRPr="00C13369" w:rsidRDefault="00920DE6" w:rsidP="0080029F">
            <w:pPr>
              <w:pStyle w:val="ListParagraph"/>
            </w:pPr>
          </w:p>
          <w:p w14:paraId="633F6208" w14:textId="77777777" w:rsidR="00920DE6" w:rsidRPr="0057382C" w:rsidRDefault="00920DE6" w:rsidP="00C00C2B">
            <w:pPr>
              <w:pStyle w:val="ListParagraph"/>
              <w:numPr>
                <w:ilvl w:val="0"/>
                <w:numId w:val="120"/>
              </w:numPr>
            </w:pPr>
            <w:r>
              <w:t xml:space="preserve">The </w:t>
            </w:r>
            <w:r w:rsidRPr="002F2171">
              <w:t>assignedOrganization</w:t>
            </w:r>
            <w:r>
              <w:t xml:space="preserve"> must contain an id element that has an id@root value of 2.16.840.1.113883.2.20.6.33, and an extension value other than 1</w:t>
            </w:r>
            <w:r w:rsidR="00E13620">
              <w:t>.</w:t>
            </w:r>
          </w:p>
          <w:p w14:paraId="11A0BD9A" w14:textId="77777777" w:rsidR="00920DE6" w:rsidRPr="00176515" w:rsidRDefault="00487FE5" w:rsidP="00C00C2B">
            <w:pPr>
              <w:pStyle w:val="ListParagraph"/>
              <w:numPr>
                <w:ilvl w:val="0"/>
                <w:numId w:val="116"/>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14:paraId="5E96779D" w14:textId="77777777" w:rsidR="00273923" w:rsidRDefault="00273923" w:rsidP="00C00C2B">
            <w:pPr>
              <w:pStyle w:val="ListParagraph"/>
              <w:numPr>
                <w:ilvl w:val="0"/>
                <w:numId w:val="116"/>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14:paraId="4D77A47E" w14:textId="77777777" w:rsidR="00B85F46" w:rsidRPr="00B85F46" w:rsidRDefault="00E13620" w:rsidP="00C00C2B">
            <w:pPr>
              <w:pStyle w:val="ListParagraph"/>
              <w:numPr>
                <w:ilvl w:val="0"/>
                <w:numId w:val="116"/>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14:paraId="01EE432E" w14:textId="77777777" w:rsidR="00920DE6" w:rsidRDefault="00920DE6" w:rsidP="0080029F"/>
          <w:p w14:paraId="2C93E12D" w14:textId="77777777" w:rsidR="00920DE6" w:rsidRDefault="00920DE6" w:rsidP="00C00C2B">
            <w:pPr>
              <w:pStyle w:val="ListParagraph"/>
              <w:numPr>
                <w:ilvl w:val="0"/>
                <w:numId w:val="120"/>
              </w:numPr>
            </w:pPr>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p>
          <w:p w14:paraId="40324E4C" w14:textId="77777777" w:rsidR="00920DE6" w:rsidRPr="00176515" w:rsidRDefault="00487FE5" w:rsidP="00C00C2B">
            <w:pPr>
              <w:pStyle w:val="ListParagraph"/>
              <w:numPr>
                <w:ilvl w:val="0"/>
                <w:numId w:val="117"/>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14:paraId="64F28702" w14:textId="77777777" w:rsidR="00920DE6" w:rsidRPr="00E13620" w:rsidRDefault="00E13620" w:rsidP="00C00C2B">
            <w:pPr>
              <w:pStyle w:val="ListParagraph"/>
              <w:numPr>
                <w:ilvl w:val="0"/>
                <w:numId w:val="117"/>
              </w:numPr>
              <w:rPr>
                <w:highlight w:val="white"/>
              </w:rPr>
            </w:pPr>
            <w:r w:rsidRPr="00E13620">
              <w:rPr>
                <w:highlight w:val="white"/>
              </w:rPr>
              <w:t>SPL Rule 10</w:t>
            </w:r>
            <w:r w:rsidR="00920DE6" w:rsidRPr="00E13620">
              <w:rPr>
                <w:highlight w:val="white"/>
              </w:rPr>
              <w:t xml:space="preserve"> identifies that there is no company ID.</w:t>
            </w:r>
          </w:p>
          <w:p w14:paraId="473249EB" w14:textId="77777777" w:rsidR="00920DE6" w:rsidRPr="00E13620" w:rsidRDefault="00E13620" w:rsidP="00C00C2B">
            <w:pPr>
              <w:pStyle w:val="ListParagraph"/>
              <w:numPr>
                <w:ilvl w:val="0"/>
                <w:numId w:val="117"/>
              </w:numPr>
              <w:rPr>
                <w:highlight w:val="white"/>
              </w:rPr>
            </w:pPr>
            <w:r w:rsidRPr="00E13620">
              <w:rPr>
                <w:highlight w:val="white"/>
              </w:rPr>
              <w:t>SPL Rule 10</w:t>
            </w:r>
            <w:r w:rsidR="00920DE6" w:rsidRPr="00E13620">
              <w:rPr>
                <w:highlight w:val="white"/>
              </w:rPr>
              <w:t xml:space="preserve"> identifies that more than one company ID is identified.</w:t>
            </w:r>
          </w:p>
          <w:p w14:paraId="6F4A8F50" w14:textId="77777777" w:rsidR="00920DE6" w:rsidRDefault="00920DE6" w:rsidP="00C00C2B">
            <w:pPr>
              <w:pStyle w:val="ListParagraph"/>
              <w:numPr>
                <w:ilvl w:val="0"/>
                <w:numId w:val="117"/>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14:paraId="1A68F331" w14:textId="77777777" w:rsidR="00C367F5" w:rsidRPr="00E13620" w:rsidRDefault="00C367F5" w:rsidP="0080029F">
            <w:pPr>
              <w:pStyle w:val="ListParagraph"/>
              <w:rPr>
                <w:highlight w:val="white"/>
              </w:rPr>
            </w:pPr>
          </w:p>
          <w:p w14:paraId="47464D7B" w14:textId="77777777" w:rsidR="003B2E55" w:rsidRDefault="003B2E55" w:rsidP="00C00C2B">
            <w:pPr>
              <w:pStyle w:val="ListParagraph"/>
              <w:numPr>
                <w:ilvl w:val="0"/>
                <w:numId w:val="120"/>
              </w:numPr>
            </w:pPr>
            <w:r w:rsidRPr="00F512E4">
              <w:t xml:space="preserve">The </w:t>
            </w:r>
            <w:r w:rsidRPr="002F2171">
              <w:t>assignedOrganization</w:t>
            </w:r>
            <w:r>
              <w:t xml:space="preserve"> shall</w:t>
            </w:r>
            <w:r w:rsidRPr="00F512E4">
              <w:t xml:space="preserve"> contain</w:t>
            </w:r>
            <w:r>
              <w:t xml:space="preserve"> a name element.</w:t>
            </w:r>
          </w:p>
          <w:p w14:paraId="6F1747BD" w14:textId="77777777" w:rsidR="003B2E55" w:rsidRPr="003B2E55" w:rsidRDefault="003B2E55" w:rsidP="00C00C2B">
            <w:pPr>
              <w:pStyle w:val="ListParagraph"/>
              <w:numPr>
                <w:ilvl w:val="0"/>
                <w:numId w:val="118"/>
              </w:numPr>
              <w:rPr>
                <w:highlight w:val="white"/>
              </w:rPr>
            </w:pPr>
            <w:r w:rsidRPr="00E13620">
              <w:rPr>
                <w:highlight w:val="white"/>
              </w:rPr>
              <w:t>Informational only (no validation aspect).</w:t>
            </w:r>
          </w:p>
          <w:p w14:paraId="6B28189D" w14:textId="77777777" w:rsidR="003B2E55" w:rsidRPr="003B2E55" w:rsidRDefault="003B2E55" w:rsidP="0080029F">
            <w:pPr>
              <w:rPr>
                <w:lang w:val="en-US"/>
              </w:rPr>
            </w:pPr>
          </w:p>
          <w:p w14:paraId="7C454215" w14:textId="77777777" w:rsidR="003B2E55" w:rsidRDefault="003B2E55" w:rsidP="00C00C2B">
            <w:pPr>
              <w:pStyle w:val="ListParagraph"/>
              <w:numPr>
                <w:ilvl w:val="0"/>
                <w:numId w:val="120"/>
              </w:numPr>
            </w:pPr>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p>
          <w:p w14:paraId="080513FF" w14:textId="77777777" w:rsidR="003B2E55" w:rsidRPr="00E13620" w:rsidRDefault="003B2E55" w:rsidP="00C00C2B">
            <w:pPr>
              <w:pStyle w:val="ListParagraph"/>
              <w:numPr>
                <w:ilvl w:val="0"/>
                <w:numId w:val="121"/>
              </w:numPr>
              <w:rPr>
                <w:highlight w:val="white"/>
              </w:rPr>
            </w:pPr>
            <w:r w:rsidRPr="00E13620">
              <w:rPr>
                <w:highlight w:val="white"/>
              </w:rPr>
              <w:t>Informational only (no validation aspect).</w:t>
            </w:r>
          </w:p>
          <w:p w14:paraId="45DCD48F" w14:textId="77777777" w:rsidR="003B2E55" w:rsidRPr="003B2E55" w:rsidRDefault="003B2E55" w:rsidP="0080029F">
            <w:pPr>
              <w:rPr>
                <w:lang w:val="en-US"/>
              </w:rPr>
            </w:pPr>
          </w:p>
          <w:p w14:paraId="43D35142" w14:textId="77777777" w:rsidR="00073A78" w:rsidRDefault="00073A78" w:rsidP="00C00C2B">
            <w:pPr>
              <w:pStyle w:val="ListParagraph"/>
              <w:numPr>
                <w:ilvl w:val="0"/>
                <w:numId w:val="120"/>
              </w:numPr>
            </w:pPr>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p>
          <w:p w14:paraId="1CE12C9E" w14:textId="77777777" w:rsidR="006B3A95" w:rsidRPr="00E13620" w:rsidRDefault="00B641D8" w:rsidP="00C00C2B">
            <w:pPr>
              <w:pStyle w:val="ListParagraph"/>
              <w:numPr>
                <w:ilvl w:val="0"/>
                <w:numId w:val="122"/>
              </w:numPr>
              <w:rPr>
                <w:highlight w:val="white"/>
              </w:rPr>
            </w:pPr>
            <w:r w:rsidRPr="00E13620">
              <w:rPr>
                <w:highlight w:val="white"/>
              </w:rPr>
              <w:t>Informational only (no validation aspect).</w:t>
            </w:r>
          </w:p>
          <w:p w14:paraId="0579627F" w14:textId="77777777" w:rsidR="00B641D8" w:rsidRPr="00B641D8" w:rsidRDefault="00B641D8" w:rsidP="0080029F">
            <w:pPr>
              <w:pStyle w:val="ListParagraph"/>
            </w:pPr>
          </w:p>
          <w:p w14:paraId="1CC4655A" w14:textId="77777777" w:rsidR="00073A78" w:rsidRDefault="00073A78" w:rsidP="00C00C2B">
            <w:pPr>
              <w:pStyle w:val="ListParagraph"/>
              <w:numPr>
                <w:ilvl w:val="0"/>
                <w:numId w:val="120"/>
              </w:numPr>
            </w:pPr>
            <w:r>
              <w:t xml:space="preserve">The </w:t>
            </w:r>
            <w:r w:rsidR="0082163A" w:rsidRPr="002F2171">
              <w:t>assignedOrganization</w:t>
            </w:r>
            <w:r w:rsidR="0082163A">
              <w:t xml:space="preserve"> </w:t>
            </w:r>
            <w:r>
              <w:t xml:space="preserve">may contain one or more </w:t>
            </w:r>
            <w:r w:rsidRPr="002F2171">
              <w:t>assignedOrganization</w:t>
            </w:r>
            <w:r>
              <w:t xml:space="preserve"> elements.</w:t>
            </w:r>
          </w:p>
          <w:p w14:paraId="3570DE8D" w14:textId="77777777" w:rsidR="00054FBF" w:rsidRPr="000503DE" w:rsidRDefault="00054FBF" w:rsidP="00C00C2B">
            <w:pPr>
              <w:pStyle w:val="ListParagraph"/>
              <w:numPr>
                <w:ilvl w:val="0"/>
                <w:numId w:val="119"/>
              </w:numPr>
            </w:pPr>
            <w:r w:rsidRPr="00E13620">
              <w:rPr>
                <w:highlight w:val="white"/>
              </w:rPr>
              <w:t>Informational only (no validation aspect).</w:t>
            </w:r>
          </w:p>
        </w:tc>
      </w:tr>
    </w:tbl>
    <w:p w14:paraId="69E65A3F" w14:textId="77777777" w:rsidR="00073A78" w:rsidRDefault="00073A7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14:paraId="37C73EAB" w14:textId="77777777" w:rsidTr="00C87FC3">
        <w:trPr>
          <w:cantSplit/>
          <w:trHeight w:val="580"/>
          <w:tblHeader/>
        </w:trPr>
        <w:tc>
          <w:tcPr>
            <w:tcW w:w="2358" w:type="dxa"/>
            <w:shd w:val="clear" w:color="auto" w:fill="808080"/>
          </w:tcPr>
          <w:p w14:paraId="45210A5D" w14:textId="77777777" w:rsidR="008249E0" w:rsidRPr="00914CEC" w:rsidRDefault="008249E0" w:rsidP="0080029F">
            <w:r w:rsidRPr="00675DAA">
              <w:t>Element</w:t>
            </w:r>
          </w:p>
        </w:tc>
        <w:tc>
          <w:tcPr>
            <w:tcW w:w="1260" w:type="dxa"/>
            <w:shd w:val="clear" w:color="auto" w:fill="808080"/>
          </w:tcPr>
          <w:p w14:paraId="1F9765B5" w14:textId="77777777" w:rsidR="008249E0" w:rsidRPr="00675DAA" w:rsidRDefault="008249E0" w:rsidP="0080029F">
            <w:r w:rsidRPr="00675DAA">
              <w:t>Attribute</w:t>
            </w:r>
          </w:p>
        </w:tc>
        <w:tc>
          <w:tcPr>
            <w:tcW w:w="1260" w:type="dxa"/>
            <w:shd w:val="clear" w:color="auto" w:fill="808080"/>
          </w:tcPr>
          <w:p w14:paraId="0E259504" w14:textId="77777777" w:rsidR="008249E0" w:rsidRPr="00914CEC" w:rsidRDefault="008249E0" w:rsidP="0080029F">
            <w:r w:rsidRPr="00675DAA">
              <w:t>Cardinality</w:t>
            </w:r>
          </w:p>
        </w:tc>
        <w:tc>
          <w:tcPr>
            <w:tcW w:w="1350" w:type="dxa"/>
            <w:shd w:val="clear" w:color="auto" w:fill="808080"/>
          </w:tcPr>
          <w:p w14:paraId="52D28023" w14:textId="77777777" w:rsidR="008249E0" w:rsidRPr="00675DAA" w:rsidRDefault="008249E0" w:rsidP="0080029F">
            <w:r w:rsidRPr="00675DAA">
              <w:t>Value(s) Allowed</w:t>
            </w:r>
          </w:p>
          <w:p w14:paraId="708A95B4" w14:textId="77777777" w:rsidR="008249E0" w:rsidRPr="00675DAA" w:rsidRDefault="008249E0" w:rsidP="0080029F">
            <w:r w:rsidRPr="00675DAA">
              <w:t>Examples</w:t>
            </w:r>
          </w:p>
        </w:tc>
        <w:tc>
          <w:tcPr>
            <w:tcW w:w="3330" w:type="dxa"/>
            <w:shd w:val="clear" w:color="auto" w:fill="808080"/>
          </w:tcPr>
          <w:p w14:paraId="0F9E162D" w14:textId="77777777" w:rsidR="008249E0" w:rsidRPr="00675DAA" w:rsidRDefault="008249E0" w:rsidP="0080029F">
            <w:r w:rsidRPr="00675DAA">
              <w:t>Description</w:t>
            </w:r>
          </w:p>
          <w:p w14:paraId="3EC57285" w14:textId="77777777" w:rsidR="008249E0" w:rsidRPr="00675DAA" w:rsidRDefault="008249E0" w:rsidP="0080029F">
            <w:r w:rsidRPr="00675DAA">
              <w:t>Instructions</w:t>
            </w:r>
          </w:p>
        </w:tc>
      </w:tr>
      <w:tr w:rsidR="008249E0" w:rsidRPr="00675DAA" w14:paraId="3058C7F3" w14:textId="77777777" w:rsidTr="00C87FC3">
        <w:trPr>
          <w:cantSplit/>
        </w:trPr>
        <w:tc>
          <w:tcPr>
            <w:tcW w:w="2358" w:type="dxa"/>
            <w:vMerge w:val="restart"/>
          </w:tcPr>
          <w:p w14:paraId="71BC049A" w14:textId="77777777" w:rsidR="008249E0" w:rsidRPr="00914CEC" w:rsidRDefault="008249E0" w:rsidP="0080029F">
            <w:r>
              <w:t>id</w:t>
            </w:r>
          </w:p>
        </w:tc>
        <w:tc>
          <w:tcPr>
            <w:tcW w:w="1260" w:type="dxa"/>
            <w:shd w:val="clear" w:color="auto" w:fill="D9D9D9"/>
          </w:tcPr>
          <w:p w14:paraId="55098A05" w14:textId="77777777" w:rsidR="008249E0" w:rsidRPr="00675DAA" w:rsidRDefault="008249E0" w:rsidP="0080029F">
            <w:r w:rsidRPr="00675DAA">
              <w:t>N/A</w:t>
            </w:r>
          </w:p>
        </w:tc>
        <w:tc>
          <w:tcPr>
            <w:tcW w:w="1260" w:type="dxa"/>
            <w:shd w:val="clear" w:color="auto" w:fill="D9D9D9"/>
          </w:tcPr>
          <w:p w14:paraId="6A00C83E" w14:textId="77777777" w:rsidR="008249E0" w:rsidRPr="00675DAA" w:rsidRDefault="008249E0" w:rsidP="0080029F">
            <w:r>
              <w:t>1:n</w:t>
            </w:r>
          </w:p>
        </w:tc>
        <w:tc>
          <w:tcPr>
            <w:tcW w:w="1350" w:type="dxa"/>
            <w:shd w:val="clear" w:color="auto" w:fill="D9D9D9"/>
          </w:tcPr>
          <w:p w14:paraId="3B0ED7FA" w14:textId="77777777" w:rsidR="008249E0" w:rsidRPr="00675DAA" w:rsidRDefault="008249E0" w:rsidP="0080029F"/>
        </w:tc>
        <w:tc>
          <w:tcPr>
            <w:tcW w:w="3330" w:type="dxa"/>
            <w:shd w:val="clear" w:color="auto" w:fill="D9D9D9"/>
          </w:tcPr>
          <w:p w14:paraId="43806969" w14:textId="77777777" w:rsidR="008249E0" w:rsidRPr="00675DAA" w:rsidRDefault="008249E0" w:rsidP="0080029F"/>
        </w:tc>
      </w:tr>
      <w:tr w:rsidR="008249E0" w:rsidRPr="00675DAA" w14:paraId="1E5BE594" w14:textId="77777777" w:rsidTr="00C87FC3">
        <w:trPr>
          <w:cantSplit/>
        </w:trPr>
        <w:tc>
          <w:tcPr>
            <w:tcW w:w="2358" w:type="dxa"/>
            <w:vMerge/>
          </w:tcPr>
          <w:p w14:paraId="58FB70D8" w14:textId="77777777" w:rsidR="008249E0" w:rsidRPr="00675DAA" w:rsidRDefault="008249E0" w:rsidP="0080029F"/>
        </w:tc>
        <w:tc>
          <w:tcPr>
            <w:tcW w:w="1260" w:type="dxa"/>
          </w:tcPr>
          <w:p w14:paraId="4124F7D1" w14:textId="77777777" w:rsidR="008249E0" w:rsidRPr="00675DAA" w:rsidRDefault="008249E0" w:rsidP="0080029F">
            <w:r>
              <w:t>extension</w:t>
            </w:r>
          </w:p>
        </w:tc>
        <w:tc>
          <w:tcPr>
            <w:tcW w:w="1260" w:type="dxa"/>
          </w:tcPr>
          <w:p w14:paraId="4243F59A" w14:textId="77777777" w:rsidR="008249E0" w:rsidRPr="00675DAA" w:rsidRDefault="008249E0" w:rsidP="0080029F"/>
        </w:tc>
        <w:tc>
          <w:tcPr>
            <w:tcW w:w="1350" w:type="dxa"/>
          </w:tcPr>
          <w:p w14:paraId="4431E545" w14:textId="77777777" w:rsidR="008249E0" w:rsidRPr="00675DAA" w:rsidRDefault="008249E0" w:rsidP="0080029F"/>
        </w:tc>
        <w:tc>
          <w:tcPr>
            <w:tcW w:w="3330" w:type="dxa"/>
          </w:tcPr>
          <w:p w14:paraId="4935571E" w14:textId="77777777" w:rsidR="008249E0" w:rsidRPr="00675DAA" w:rsidRDefault="008249E0" w:rsidP="0080029F"/>
        </w:tc>
      </w:tr>
      <w:tr w:rsidR="008249E0" w:rsidRPr="00675DAA" w14:paraId="37B68883" w14:textId="77777777" w:rsidTr="00C87FC3">
        <w:trPr>
          <w:cantSplit/>
        </w:trPr>
        <w:tc>
          <w:tcPr>
            <w:tcW w:w="2358" w:type="dxa"/>
            <w:vMerge/>
          </w:tcPr>
          <w:p w14:paraId="468323C6" w14:textId="77777777" w:rsidR="008249E0" w:rsidRPr="00675DAA" w:rsidRDefault="008249E0" w:rsidP="0080029F"/>
        </w:tc>
        <w:tc>
          <w:tcPr>
            <w:tcW w:w="1260" w:type="dxa"/>
          </w:tcPr>
          <w:p w14:paraId="300047EF" w14:textId="77777777" w:rsidR="008249E0" w:rsidRPr="00675DAA" w:rsidRDefault="006B3A95" w:rsidP="0080029F">
            <w:r>
              <w:t>R</w:t>
            </w:r>
            <w:r w:rsidR="000503DE">
              <w:t>oot</w:t>
            </w:r>
          </w:p>
        </w:tc>
        <w:tc>
          <w:tcPr>
            <w:tcW w:w="1260" w:type="dxa"/>
          </w:tcPr>
          <w:p w14:paraId="15D46FF9" w14:textId="77777777" w:rsidR="008249E0" w:rsidRPr="00675DAA" w:rsidRDefault="008249E0" w:rsidP="0080029F"/>
        </w:tc>
        <w:tc>
          <w:tcPr>
            <w:tcW w:w="1350" w:type="dxa"/>
          </w:tcPr>
          <w:p w14:paraId="11D85643" w14:textId="77777777" w:rsidR="008249E0" w:rsidRPr="00675DAA" w:rsidRDefault="008249E0" w:rsidP="0080029F"/>
        </w:tc>
        <w:tc>
          <w:tcPr>
            <w:tcW w:w="3330" w:type="dxa"/>
          </w:tcPr>
          <w:p w14:paraId="337201A9" w14:textId="77777777" w:rsidR="008249E0" w:rsidRPr="00675DAA" w:rsidRDefault="008249E0" w:rsidP="0080029F"/>
        </w:tc>
      </w:tr>
      <w:tr w:rsidR="008249E0" w:rsidRPr="00F512E4" w14:paraId="7C559A41" w14:textId="77777777" w:rsidTr="00C87FC3">
        <w:trPr>
          <w:cantSplit/>
        </w:trPr>
        <w:tc>
          <w:tcPr>
            <w:tcW w:w="2358" w:type="dxa"/>
            <w:shd w:val="clear" w:color="auto" w:fill="808080"/>
          </w:tcPr>
          <w:p w14:paraId="709FD471" w14:textId="77777777" w:rsidR="008249E0" w:rsidRPr="00675DAA" w:rsidRDefault="008249E0" w:rsidP="0080029F">
            <w:r w:rsidRPr="00675DAA">
              <w:t>Conformance</w:t>
            </w:r>
          </w:p>
        </w:tc>
        <w:tc>
          <w:tcPr>
            <w:tcW w:w="7200" w:type="dxa"/>
            <w:gridSpan w:val="4"/>
          </w:tcPr>
          <w:p w14:paraId="3EA5DE80" w14:textId="77777777" w:rsidR="00176515" w:rsidRPr="00752ED4" w:rsidRDefault="00273923" w:rsidP="0080029F">
            <w:pPr>
              <w:rPr>
                <w:szCs w:val="24"/>
                <w:highlight w:val="white"/>
              </w:rPr>
            </w:pPr>
            <w:r>
              <w:rPr>
                <w:szCs w:val="24"/>
                <w:highlight w:val="white"/>
              </w:rPr>
              <w:t>T</w:t>
            </w:r>
            <w:r w:rsidR="00752ED4">
              <w:rPr>
                <w:szCs w:val="24"/>
                <w:highlight w:val="white"/>
              </w:rPr>
              <w:t xml:space="preserve">his is validated as part of </w:t>
            </w:r>
            <w:r w:rsidR="00752ED4" w:rsidRPr="00F512E4">
              <w:t>representedOrganization</w:t>
            </w:r>
            <w:r w:rsidR="00752ED4">
              <w:t xml:space="preserve"> and </w:t>
            </w:r>
            <w:r w:rsidR="00752ED4" w:rsidRPr="002F2171">
              <w:t>assignedOrganization</w:t>
            </w:r>
          </w:p>
        </w:tc>
      </w:tr>
    </w:tbl>
    <w:p w14:paraId="7B0BB3EF" w14:textId="77777777" w:rsidR="008249E0" w:rsidRPr="00914CEC"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688F27BF" w14:textId="77777777" w:rsidTr="00C87FC3">
        <w:trPr>
          <w:cantSplit/>
          <w:trHeight w:val="580"/>
          <w:tblHeader/>
        </w:trPr>
        <w:tc>
          <w:tcPr>
            <w:tcW w:w="2358" w:type="dxa"/>
            <w:shd w:val="clear" w:color="auto" w:fill="808080"/>
          </w:tcPr>
          <w:p w14:paraId="0B02CFA3" w14:textId="77777777" w:rsidR="00F512E4" w:rsidRPr="00914CEC" w:rsidRDefault="00F512E4" w:rsidP="0080029F">
            <w:r w:rsidRPr="00675DAA">
              <w:t>Element</w:t>
            </w:r>
          </w:p>
        </w:tc>
        <w:tc>
          <w:tcPr>
            <w:tcW w:w="1260" w:type="dxa"/>
            <w:shd w:val="clear" w:color="auto" w:fill="808080"/>
          </w:tcPr>
          <w:p w14:paraId="05E464C7" w14:textId="77777777" w:rsidR="00F512E4" w:rsidRPr="00675DAA" w:rsidRDefault="00F512E4" w:rsidP="0080029F">
            <w:r w:rsidRPr="00675DAA">
              <w:t>Attribute</w:t>
            </w:r>
          </w:p>
        </w:tc>
        <w:tc>
          <w:tcPr>
            <w:tcW w:w="1260" w:type="dxa"/>
            <w:shd w:val="clear" w:color="auto" w:fill="808080"/>
          </w:tcPr>
          <w:p w14:paraId="25FAE17D" w14:textId="77777777" w:rsidR="00F512E4" w:rsidRPr="00914CEC" w:rsidRDefault="00F512E4" w:rsidP="0080029F">
            <w:r w:rsidRPr="00675DAA">
              <w:t>Cardinality</w:t>
            </w:r>
          </w:p>
        </w:tc>
        <w:tc>
          <w:tcPr>
            <w:tcW w:w="1350" w:type="dxa"/>
            <w:shd w:val="clear" w:color="auto" w:fill="808080"/>
          </w:tcPr>
          <w:p w14:paraId="24A93EEB" w14:textId="77777777" w:rsidR="00F512E4" w:rsidRPr="00675DAA" w:rsidRDefault="00F512E4" w:rsidP="0080029F">
            <w:r w:rsidRPr="00675DAA">
              <w:t>Value(s) Allowed</w:t>
            </w:r>
          </w:p>
          <w:p w14:paraId="0BDF944B" w14:textId="77777777" w:rsidR="00F512E4" w:rsidRPr="00675DAA" w:rsidRDefault="00F512E4" w:rsidP="0080029F">
            <w:r w:rsidRPr="00675DAA">
              <w:t>Examples</w:t>
            </w:r>
          </w:p>
        </w:tc>
        <w:tc>
          <w:tcPr>
            <w:tcW w:w="3330" w:type="dxa"/>
            <w:shd w:val="clear" w:color="auto" w:fill="808080"/>
          </w:tcPr>
          <w:p w14:paraId="1B48A956" w14:textId="77777777" w:rsidR="00F512E4" w:rsidRPr="00675DAA" w:rsidRDefault="00F512E4" w:rsidP="0080029F">
            <w:r w:rsidRPr="00675DAA">
              <w:t>Description</w:t>
            </w:r>
          </w:p>
          <w:p w14:paraId="4D950289" w14:textId="77777777" w:rsidR="00F512E4" w:rsidRPr="00675DAA" w:rsidRDefault="00F512E4" w:rsidP="0080029F">
            <w:r w:rsidRPr="00675DAA">
              <w:t>Instructions</w:t>
            </w:r>
          </w:p>
        </w:tc>
      </w:tr>
      <w:tr w:rsidR="00F512E4" w:rsidRPr="00675DAA" w14:paraId="33691381" w14:textId="77777777" w:rsidTr="00C87FC3">
        <w:trPr>
          <w:cantSplit/>
        </w:trPr>
        <w:tc>
          <w:tcPr>
            <w:tcW w:w="2358" w:type="dxa"/>
          </w:tcPr>
          <w:p w14:paraId="56F4AC64" w14:textId="77777777" w:rsidR="00F512E4" w:rsidRPr="00914CEC" w:rsidRDefault="00F512E4" w:rsidP="0080029F">
            <w:r>
              <w:t>name</w:t>
            </w:r>
          </w:p>
        </w:tc>
        <w:tc>
          <w:tcPr>
            <w:tcW w:w="1260" w:type="dxa"/>
            <w:shd w:val="clear" w:color="auto" w:fill="D9D9D9"/>
          </w:tcPr>
          <w:p w14:paraId="038668A6" w14:textId="77777777" w:rsidR="00F512E4" w:rsidRPr="00675DAA" w:rsidRDefault="00F512E4" w:rsidP="0080029F">
            <w:r w:rsidRPr="00675DAA">
              <w:t>N/A</w:t>
            </w:r>
          </w:p>
        </w:tc>
        <w:tc>
          <w:tcPr>
            <w:tcW w:w="1260" w:type="dxa"/>
            <w:shd w:val="clear" w:color="auto" w:fill="D9D9D9"/>
          </w:tcPr>
          <w:p w14:paraId="5669667E" w14:textId="77777777" w:rsidR="00F512E4" w:rsidRPr="00675DAA" w:rsidRDefault="001266E7" w:rsidP="0080029F">
            <w:r>
              <w:t>1:1</w:t>
            </w:r>
          </w:p>
        </w:tc>
        <w:tc>
          <w:tcPr>
            <w:tcW w:w="1350" w:type="dxa"/>
            <w:shd w:val="clear" w:color="auto" w:fill="D9D9D9"/>
          </w:tcPr>
          <w:p w14:paraId="248DE6D6" w14:textId="77777777" w:rsidR="00F512E4" w:rsidRPr="00675DAA" w:rsidRDefault="00F512E4" w:rsidP="0080029F"/>
        </w:tc>
        <w:tc>
          <w:tcPr>
            <w:tcW w:w="3330" w:type="dxa"/>
            <w:shd w:val="clear" w:color="auto" w:fill="D9D9D9"/>
          </w:tcPr>
          <w:p w14:paraId="72DD6B44" w14:textId="77777777" w:rsidR="00F512E4" w:rsidRPr="00675DAA" w:rsidRDefault="00F512E4" w:rsidP="0080029F"/>
        </w:tc>
      </w:tr>
      <w:tr w:rsidR="00F512E4" w:rsidRPr="00C112C4" w14:paraId="1CF4E95C" w14:textId="77777777" w:rsidTr="00C87FC3">
        <w:trPr>
          <w:cantSplit/>
        </w:trPr>
        <w:tc>
          <w:tcPr>
            <w:tcW w:w="2358" w:type="dxa"/>
            <w:shd w:val="clear" w:color="auto" w:fill="808080"/>
          </w:tcPr>
          <w:p w14:paraId="611E02D2" w14:textId="77777777" w:rsidR="00F512E4" w:rsidRPr="00675DAA" w:rsidRDefault="00F512E4" w:rsidP="0080029F">
            <w:r w:rsidRPr="00675DAA">
              <w:t>Conformance</w:t>
            </w:r>
          </w:p>
        </w:tc>
        <w:tc>
          <w:tcPr>
            <w:tcW w:w="7200" w:type="dxa"/>
            <w:gridSpan w:val="4"/>
          </w:tcPr>
          <w:p w14:paraId="575F0CA7" w14:textId="77777777" w:rsidR="006B3A95" w:rsidRDefault="006B3A95" w:rsidP="00C00C2B">
            <w:pPr>
              <w:pStyle w:val="ListParagraph"/>
              <w:numPr>
                <w:ilvl w:val="0"/>
                <w:numId w:val="22"/>
              </w:numPr>
            </w:pPr>
            <w:r>
              <w:t>There must be a name element.</w:t>
            </w:r>
          </w:p>
          <w:p w14:paraId="74753EC1" w14:textId="77777777" w:rsidR="00395928" w:rsidRPr="00C13369" w:rsidRDefault="00487FE5" w:rsidP="00C00C2B">
            <w:pPr>
              <w:pStyle w:val="ListParagraph"/>
              <w:numPr>
                <w:ilvl w:val="0"/>
                <w:numId w:val="123"/>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50F55505" w14:textId="77777777" w:rsidR="006B3A95" w:rsidRDefault="006B3A95" w:rsidP="0080029F"/>
          <w:p w14:paraId="6ECB71A9" w14:textId="77777777" w:rsidR="00F512E4" w:rsidRDefault="00C112C4" w:rsidP="00C00C2B">
            <w:pPr>
              <w:pStyle w:val="ListParagraph"/>
              <w:numPr>
                <w:ilvl w:val="0"/>
                <w:numId w:val="22"/>
              </w:numPr>
            </w:pPr>
            <w:r>
              <w:t>The name shall contain the business name that was assigned the id@</w:t>
            </w:r>
            <w:r w:rsidRPr="00F512E4">
              <w:t xml:space="preserve">extension </w:t>
            </w:r>
            <w:r>
              <w:t>value.</w:t>
            </w:r>
          </w:p>
          <w:p w14:paraId="0DD4603A" w14:textId="77777777" w:rsidR="00473116" w:rsidRPr="00B056D9" w:rsidRDefault="009B00F5" w:rsidP="00C00C2B">
            <w:pPr>
              <w:pStyle w:val="ListParagraph"/>
              <w:numPr>
                <w:ilvl w:val="0"/>
                <w:numId w:val="124"/>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14:paraId="277C400D" w14:textId="77777777" w:rsidR="00473116" w:rsidRDefault="00473116" w:rsidP="00C00C2B">
            <w:pPr>
              <w:pStyle w:val="ListParagraph"/>
              <w:numPr>
                <w:ilvl w:val="0"/>
                <w:numId w:val="124"/>
              </w:numPr>
            </w:pPr>
            <w:r w:rsidRPr="00B056D9">
              <w:rPr>
                <w:highlight w:val="white"/>
              </w:rPr>
              <w:t>SPL Rule 6 identifies that the name is empty.</w:t>
            </w:r>
          </w:p>
          <w:p w14:paraId="64B2084A" w14:textId="77777777" w:rsidR="008F3858" w:rsidRPr="0076639A" w:rsidRDefault="0076639A" w:rsidP="00C00C2B">
            <w:pPr>
              <w:pStyle w:val="ListParagraph"/>
              <w:numPr>
                <w:ilvl w:val="0"/>
                <w:numId w:val="124"/>
              </w:numPr>
              <w:rPr>
                <w:szCs w:val="24"/>
              </w:rPr>
            </w:pPr>
            <w:r>
              <w:t xml:space="preserve">SPL Rule </w:t>
            </w:r>
            <w:r w:rsidR="009B7B67">
              <w:t>10</w:t>
            </w:r>
            <w:r>
              <w:t xml:space="preserve"> </w:t>
            </w:r>
            <w:r w:rsidRPr="00AF4E8C">
              <w:t xml:space="preserve">identifies that </w:t>
            </w:r>
            <w:r w:rsidR="009B7B67">
              <w:t xml:space="preserve">name </w:t>
            </w:r>
            <w:r>
              <w:t xml:space="preserve">does not match the </w:t>
            </w:r>
            <w:r w:rsidR="009B7B67">
              <w:t>id@</w:t>
            </w:r>
            <w:r w:rsidR="009B7B67" w:rsidRPr="009B7B67">
              <w:t xml:space="preserve">extension </w:t>
            </w:r>
            <w:r w:rsidR="009B7B67">
              <w:t>value</w:t>
            </w:r>
            <w:r>
              <w:t>.</w:t>
            </w:r>
          </w:p>
        </w:tc>
      </w:tr>
    </w:tbl>
    <w:p w14:paraId="7AA9262A" w14:textId="77777777" w:rsidR="008249E0"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51BD10B4" w14:textId="77777777" w:rsidTr="00C87FC3">
        <w:trPr>
          <w:cantSplit/>
          <w:trHeight w:val="580"/>
          <w:tblHeader/>
        </w:trPr>
        <w:tc>
          <w:tcPr>
            <w:tcW w:w="2358" w:type="dxa"/>
            <w:shd w:val="clear" w:color="auto" w:fill="808080"/>
          </w:tcPr>
          <w:p w14:paraId="462A1EDB" w14:textId="77777777" w:rsidR="00F512E4" w:rsidRPr="00914CEC" w:rsidRDefault="00F512E4" w:rsidP="0080029F">
            <w:r w:rsidRPr="00675DAA">
              <w:t>Element</w:t>
            </w:r>
          </w:p>
        </w:tc>
        <w:tc>
          <w:tcPr>
            <w:tcW w:w="1260" w:type="dxa"/>
            <w:shd w:val="clear" w:color="auto" w:fill="808080"/>
          </w:tcPr>
          <w:p w14:paraId="58EE8C4D" w14:textId="77777777" w:rsidR="00F512E4" w:rsidRPr="00675DAA" w:rsidRDefault="00F512E4" w:rsidP="0080029F">
            <w:r w:rsidRPr="00675DAA">
              <w:t>Attribute</w:t>
            </w:r>
          </w:p>
        </w:tc>
        <w:tc>
          <w:tcPr>
            <w:tcW w:w="1260" w:type="dxa"/>
            <w:shd w:val="clear" w:color="auto" w:fill="808080"/>
          </w:tcPr>
          <w:p w14:paraId="52895085" w14:textId="77777777" w:rsidR="00F512E4" w:rsidRPr="00914CEC" w:rsidRDefault="00F512E4" w:rsidP="0080029F">
            <w:r w:rsidRPr="00675DAA">
              <w:t>Cardinality</w:t>
            </w:r>
          </w:p>
        </w:tc>
        <w:tc>
          <w:tcPr>
            <w:tcW w:w="1350" w:type="dxa"/>
            <w:shd w:val="clear" w:color="auto" w:fill="808080"/>
          </w:tcPr>
          <w:p w14:paraId="78E2E364" w14:textId="77777777" w:rsidR="00F512E4" w:rsidRPr="00675DAA" w:rsidRDefault="00F512E4" w:rsidP="0080029F">
            <w:r w:rsidRPr="00675DAA">
              <w:t>Value(s) Allowed</w:t>
            </w:r>
          </w:p>
          <w:p w14:paraId="333A74CE" w14:textId="77777777" w:rsidR="00F512E4" w:rsidRPr="00675DAA" w:rsidRDefault="00F512E4" w:rsidP="0080029F">
            <w:r w:rsidRPr="00675DAA">
              <w:t>Examples</w:t>
            </w:r>
          </w:p>
        </w:tc>
        <w:tc>
          <w:tcPr>
            <w:tcW w:w="3330" w:type="dxa"/>
            <w:shd w:val="clear" w:color="auto" w:fill="808080"/>
          </w:tcPr>
          <w:p w14:paraId="649FD7E1" w14:textId="77777777" w:rsidR="00F512E4" w:rsidRPr="00675DAA" w:rsidRDefault="00F512E4" w:rsidP="0080029F">
            <w:r w:rsidRPr="00675DAA">
              <w:t>Description</w:t>
            </w:r>
          </w:p>
          <w:p w14:paraId="6329B2CB" w14:textId="77777777" w:rsidR="00F512E4" w:rsidRPr="00675DAA" w:rsidRDefault="00F512E4" w:rsidP="0080029F">
            <w:r w:rsidRPr="00675DAA">
              <w:t>Instructions</w:t>
            </w:r>
          </w:p>
        </w:tc>
      </w:tr>
      <w:tr w:rsidR="00F512E4" w:rsidRPr="00675DAA" w14:paraId="2CB2122A" w14:textId="77777777" w:rsidTr="00C87FC3">
        <w:trPr>
          <w:cantSplit/>
        </w:trPr>
        <w:tc>
          <w:tcPr>
            <w:tcW w:w="2358" w:type="dxa"/>
          </w:tcPr>
          <w:p w14:paraId="5D36A600" w14:textId="77777777" w:rsidR="00F512E4" w:rsidRPr="00914CEC" w:rsidRDefault="00C41999" w:rsidP="0080029F">
            <w:r w:rsidRPr="00C41999">
              <w:t>representedOrganization</w:t>
            </w:r>
            <w:r>
              <w:t>.</w:t>
            </w:r>
            <w:r w:rsidR="00F512E4">
              <w:t>c</w:t>
            </w:r>
            <w:r w:rsidR="00F512E4" w:rsidRPr="00F512E4">
              <w:t>ontactParty</w:t>
            </w:r>
          </w:p>
        </w:tc>
        <w:tc>
          <w:tcPr>
            <w:tcW w:w="1260" w:type="dxa"/>
            <w:shd w:val="clear" w:color="auto" w:fill="D9D9D9"/>
          </w:tcPr>
          <w:p w14:paraId="148B3B53" w14:textId="77777777" w:rsidR="00F512E4" w:rsidRPr="00675DAA" w:rsidRDefault="00F512E4" w:rsidP="0080029F">
            <w:r w:rsidRPr="00675DAA">
              <w:t>N/A</w:t>
            </w:r>
          </w:p>
        </w:tc>
        <w:tc>
          <w:tcPr>
            <w:tcW w:w="1260" w:type="dxa"/>
            <w:shd w:val="clear" w:color="auto" w:fill="D9D9D9"/>
          </w:tcPr>
          <w:p w14:paraId="3C6F9327" w14:textId="77777777" w:rsidR="00F512E4" w:rsidRPr="00675DAA" w:rsidRDefault="001266E7" w:rsidP="0080029F">
            <w:r>
              <w:t>0</w:t>
            </w:r>
            <w:r w:rsidR="00F512E4">
              <w:t>:n</w:t>
            </w:r>
          </w:p>
        </w:tc>
        <w:tc>
          <w:tcPr>
            <w:tcW w:w="1350" w:type="dxa"/>
            <w:shd w:val="clear" w:color="auto" w:fill="D9D9D9"/>
          </w:tcPr>
          <w:p w14:paraId="1F6D1B42" w14:textId="77777777" w:rsidR="00F512E4" w:rsidRPr="00675DAA" w:rsidRDefault="00F512E4" w:rsidP="0080029F"/>
        </w:tc>
        <w:tc>
          <w:tcPr>
            <w:tcW w:w="3330" w:type="dxa"/>
            <w:shd w:val="clear" w:color="auto" w:fill="D9D9D9"/>
          </w:tcPr>
          <w:p w14:paraId="37BB6F85" w14:textId="77777777" w:rsidR="00F512E4" w:rsidRPr="00675DAA" w:rsidRDefault="00F512E4" w:rsidP="0080029F"/>
        </w:tc>
      </w:tr>
      <w:tr w:rsidR="00F512E4" w:rsidRPr="00C112C4" w14:paraId="4E27D46A" w14:textId="77777777" w:rsidTr="00C87FC3">
        <w:trPr>
          <w:cantSplit/>
        </w:trPr>
        <w:tc>
          <w:tcPr>
            <w:tcW w:w="2358" w:type="dxa"/>
            <w:shd w:val="clear" w:color="auto" w:fill="808080"/>
          </w:tcPr>
          <w:p w14:paraId="466FAEB9" w14:textId="77777777" w:rsidR="00F512E4" w:rsidRPr="00675DAA" w:rsidRDefault="00F512E4" w:rsidP="0080029F">
            <w:r w:rsidRPr="00675DAA">
              <w:t>Conformance</w:t>
            </w:r>
          </w:p>
        </w:tc>
        <w:tc>
          <w:tcPr>
            <w:tcW w:w="7200" w:type="dxa"/>
            <w:gridSpan w:val="4"/>
          </w:tcPr>
          <w:p w14:paraId="458EC467" w14:textId="77777777" w:rsidR="00F512E4" w:rsidRDefault="001266E7" w:rsidP="00C00C2B">
            <w:pPr>
              <w:pStyle w:val="ListParagraph"/>
              <w:numPr>
                <w:ilvl w:val="0"/>
                <w:numId w:val="23"/>
              </w:numPr>
            </w:pPr>
            <w:r>
              <w:t xml:space="preserve">There </w:t>
            </w:r>
            <w:r w:rsidR="00D27B6E">
              <w:t>shall</w:t>
            </w:r>
            <w:r>
              <w:t xml:space="preserve"> be a c</w:t>
            </w:r>
            <w:r w:rsidRPr="00F512E4">
              <w:t>ontactParty</w:t>
            </w:r>
            <w:r w:rsidR="006B3A95">
              <w:t xml:space="preserve"> element</w:t>
            </w:r>
          </w:p>
          <w:p w14:paraId="11116B0D" w14:textId="77777777" w:rsidR="00273923" w:rsidRPr="00347E75" w:rsidRDefault="00487FE5" w:rsidP="00C00C2B">
            <w:pPr>
              <w:pStyle w:val="ListParagraph"/>
              <w:numPr>
                <w:ilvl w:val="0"/>
                <w:numId w:val="125"/>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14:paraId="64449E13" w14:textId="77777777" w:rsidR="006B3A95" w:rsidRDefault="006B3A95" w:rsidP="0080029F"/>
          <w:p w14:paraId="37711C44" w14:textId="77777777" w:rsidR="00C112C4" w:rsidRDefault="001266E7" w:rsidP="00C00C2B">
            <w:pPr>
              <w:pStyle w:val="ListParagraph"/>
              <w:numPr>
                <w:ilvl w:val="0"/>
                <w:numId w:val="23"/>
              </w:numPr>
            </w:pPr>
            <w:r>
              <w:t>The c</w:t>
            </w:r>
            <w:r w:rsidRPr="00F512E4">
              <w:t>ontactParty</w:t>
            </w:r>
            <w:r w:rsidR="006B3A95">
              <w:t xml:space="preserve"> </w:t>
            </w:r>
            <w:r w:rsidR="00D27B6E">
              <w:t>shall</w:t>
            </w:r>
            <w:r w:rsidR="006B3A95">
              <w:t xml:space="preserve"> contain an addr element</w:t>
            </w:r>
          </w:p>
          <w:p w14:paraId="09561C9F" w14:textId="77777777" w:rsidR="00273923" w:rsidRPr="00347E75" w:rsidRDefault="00487FE5" w:rsidP="00C00C2B">
            <w:pPr>
              <w:pStyle w:val="ListParagraph"/>
              <w:numPr>
                <w:ilvl w:val="0"/>
                <w:numId w:val="126"/>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14:paraId="4794B0EA" w14:textId="77777777" w:rsidR="006B3A95" w:rsidRDefault="006B3A95" w:rsidP="0080029F">
            <w:pPr>
              <w:pStyle w:val="ListParagraph"/>
            </w:pPr>
          </w:p>
          <w:p w14:paraId="2E53E0D8" w14:textId="77777777" w:rsidR="001266E7" w:rsidRDefault="001266E7" w:rsidP="00C00C2B">
            <w:pPr>
              <w:pStyle w:val="ListParagraph"/>
              <w:numPr>
                <w:ilvl w:val="0"/>
                <w:numId w:val="23"/>
              </w:numPr>
            </w:pPr>
            <w:r>
              <w:t>The c</w:t>
            </w:r>
            <w:r w:rsidRPr="00F512E4">
              <w:t>ontactParty</w:t>
            </w:r>
            <w:r>
              <w:t xml:space="preserve"> </w:t>
            </w:r>
            <w:r w:rsidR="00D27B6E">
              <w:t>may</w:t>
            </w:r>
            <w:r>
              <w:t xml:space="preserve"> contain a </w:t>
            </w:r>
            <w:r w:rsidRPr="001266E7">
              <w:t>telecom</w:t>
            </w:r>
            <w:r w:rsidR="006B3A95">
              <w:t xml:space="preserve"> element</w:t>
            </w:r>
          </w:p>
          <w:p w14:paraId="62E57E28" w14:textId="77777777" w:rsidR="00273923" w:rsidRPr="00347E75" w:rsidRDefault="00273923" w:rsidP="00C00C2B">
            <w:pPr>
              <w:pStyle w:val="ListParagraph"/>
              <w:numPr>
                <w:ilvl w:val="0"/>
                <w:numId w:val="127"/>
              </w:numPr>
              <w:rPr>
                <w:highlight w:val="white"/>
              </w:rPr>
            </w:pPr>
            <w:r w:rsidRPr="00347E75">
              <w:rPr>
                <w:highlight w:val="white"/>
              </w:rPr>
              <w:t>Informational only (no validation aspect).</w:t>
            </w:r>
          </w:p>
          <w:p w14:paraId="1925AD82" w14:textId="77777777" w:rsidR="006B3A95" w:rsidRDefault="006B3A95" w:rsidP="0080029F">
            <w:pPr>
              <w:pStyle w:val="ListParagraph"/>
            </w:pPr>
          </w:p>
          <w:p w14:paraId="557E1A0F" w14:textId="77777777" w:rsidR="00BC68DF" w:rsidRDefault="001266E7" w:rsidP="00C00C2B">
            <w:pPr>
              <w:pStyle w:val="ListParagraph"/>
              <w:numPr>
                <w:ilvl w:val="0"/>
                <w:numId w:val="23"/>
              </w:numPr>
            </w:pPr>
            <w:r>
              <w:t>The c</w:t>
            </w:r>
            <w:r w:rsidRPr="00F512E4">
              <w:t>ontactParty</w:t>
            </w:r>
            <w:r>
              <w:t xml:space="preserve"> </w:t>
            </w:r>
            <w:r w:rsidR="00D27B6E">
              <w:t>may</w:t>
            </w:r>
            <w:r>
              <w:t xml:space="preserve"> contain a </w:t>
            </w:r>
            <w:r w:rsidRPr="001266E7">
              <w:t>contactPerson</w:t>
            </w:r>
            <w:r w:rsidR="006B3A95">
              <w:t xml:space="preserve"> element</w:t>
            </w:r>
          </w:p>
          <w:p w14:paraId="61BA9660" w14:textId="77777777" w:rsidR="00273923" w:rsidRPr="001266E7" w:rsidRDefault="00273923" w:rsidP="00C00C2B">
            <w:pPr>
              <w:pStyle w:val="ListParagraph"/>
              <w:numPr>
                <w:ilvl w:val="0"/>
                <w:numId w:val="128"/>
              </w:numPr>
            </w:pPr>
            <w:r w:rsidRPr="00347E75">
              <w:rPr>
                <w:highlight w:val="white"/>
              </w:rPr>
              <w:t>Informational only (no validation aspect).</w:t>
            </w:r>
          </w:p>
        </w:tc>
      </w:tr>
    </w:tbl>
    <w:p w14:paraId="690CC3CB" w14:textId="77777777" w:rsidR="00F512E4" w:rsidRDefault="00F512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14:paraId="47FD1F19" w14:textId="77777777" w:rsidTr="00C41999">
        <w:trPr>
          <w:cantSplit/>
          <w:trHeight w:val="580"/>
          <w:tblHeader/>
        </w:trPr>
        <w:tc>
          <w:tcPr>
            <w:tcW w:w="2358" w:type="dxa"/>
            <w:shd w:val="clear" w:color="auto" w:fill="808080"/>
          </w:tcPr>
          <w:p w14:paraId="29C0220E" w14:textId="77777777" w:rsidR="00C41999" w:rsidRPr="00914CEC" w:rsidRDefault="00C41999" w:rsidP="0080029F">
            <w:r w:rsidRPr="00675DAA">
              <w:t>Element</w:t>
            </w:r>
          </w:p>
        </w:tc>
        <w:tc>
          <w:tcPr>
            <w:tcW w:w="1260" w:type="dxa"/>
            <w:shd w:val="clear" w:color="auto" w:fill="808080"/>
          </w:tcPr>
          <w:p w14:paraId="4AE74EB9" w14:textId="77777777" w:rsidR="00C41999" w:rsidRPr="00675DAA" w:rsidRDefault="00C41999" w:rsidP="0080029F">
            <w:r w:rsidRPr="00675DAA">
              <w:t>Attribute</w:t>
            </w:r>
          </w:p>
        </w:tc>
        <w:tc>
          <w:tcPr>
            <w:tcW w:w="1260" w:type="dxa"/>
            <w:shd w:val="clear" w:color="auto" w:fill="808080"/>
          </w:tcPr>
          <w:p w14:paraId="26C3EEAB" w14:textId="77777777" w:rsidR="00C41999" w:rsidRPr="00914CEC" w:rsidRDefault="00C41999" w:rsidP="0080029F">
            <w:r w:rsidRPr="00675DAA">
              <w:t>Cardinality</w:t>
            </w:r>
          </w:p>
        </w:tc>
        <w:tc>
          <w:tcPr>
            <w:tcW w:w="1350" w:type="dxa"/>
            <w:shd w:val="clear" w:color="auto" w:fill="808080"/>
          </w:tcPr>
          <w:p w14:paraId="45A7D955" w14:textId="77777777" w:rsidR="00C41999" w:rsidRPr="00675DAA" w:rsidRDefault="00C41999" w:rsidP="0080029F">
            <w:r w:rsidRPr="00675DAA">
              <w:t>Value(s) Allowed</w:t>
            </w:r>
          </w:p>
          <w:p w14:paraId="53496918" w14:textId="77777777" w:rsidR="00C41999" w:rsidRPr="00675DAA" w:rsidRDefault="00C41999" w:rsidP="0080029F">
            <w:r w:rsidRPr="00675DAA">
              <w:t>Examples</w:t>
            </w:r>
          </w:p>
        </w:tc>
        <w:tc>
          <w:tcPr>
            <w:tcW w:w="3330" w:type="dxa"/>
            <w:shd w:val="clear" w:color="auto" w:fill="808080"/>
          </w:tcPr>
          <w:p w14:paraId="4251A80B" w14:textId="77777777" w:rsidR="00C41999" w:rsidRPr="00675DAA" w:rsidRDefault="00C41999" w:rsidP="0080029F">
            <w:r w:rsidRPr="00675DAA">
              <w:t>Description</w:t>
            </w:r>
          </w:p>
          <w:p w14:paraId="51A87E2B" w14:textId="77777777" w:rsidR="00C41999" w:rsidRPr="00675DAA" w:rsidRDefault="00C41999" w:rsidP="0080029F">
            <w:r w:rsidRPr="00675DAA">
              <w:t>Instructions</w:t>
            </w:r>
          </w:p>
        </w:tc>
      </w:tr>
      <w:tr w:rsidR="00C41999" w:rsidRPr="00675DAA" w14:paraId="49550CA9" w14:textId="77777777" w:rsidTr="00C41999">
        <w:trPr>
          <w:cantSplit/>
        </w:trPr>
        <w:tc>
          <w:tcPr>
            <w:tcW w:w="2358" w:type="dxa"/>
          </w:tcPr>
          <w:p w14:paraId="549ED600" w14:textId="77777777" w:rsidR="00C41999" w:rsidRPr="00914CEC" w:rsidRDefault="00C41999" w:rsidP="0080029F">
            <w:r w:rsidRPr="00C41999">
              <w:t>assignedOrganization</w:t>
            </w:r>
            <w:r>
              <w:t>.c</w:t>
            </w:r>
            <w:r w:rsidRPr="00F512E4">
              <w:t>ontactParty</w:t>
            </w:r>
          </w:p>
        </w:tc>
        <w:tc>
          <w:tcPr>
            <w:tcW w:w="1260" w:type="dxa"/>
            <w:shd w:val="clear" w:color="auto" w:fill="D9D9D9"/>
          </w:tcPr>
          <w:p w14:paraId="6C84A89F" w14:textId="77777777" w:rsidR="00C41999" w:rsidRPr="00675DAA" w:rsidRDefault="00C41999" w:rsidP="0080029F">
            <w:r w:rsidRPr="00675DAA">
              <w:t>N/A</w:t>
            </w:r>
          </w:p>
        </w:tc>
        <w:tc>
          <w:tcPr>
            <w:tcW w:w="1260" w:type="dxa"/>
            <w:shd w:val="clear" w:color="auto" w:fill="D9D9D9"/>
          </w:tcPr>
          <w:p w14:paraId="3845C7CF" w14:textId="77777777" w:rsidR="00C41999" w:rsidRPr="00675DAA" w:rsidRDefault="00C41999" w:rsidP="0080029F">
            <w:r>
              <w:t>0:n</w:t>
            </w:r>
          </w:p>
        </w:tc>
        <w:tc>
          <w:tcPr>
            <w:tcW w:w="1350" w:type="dxa"/>
            <w:shd w:val="clear" w:color="auto" w:fill="D9D9D9"/>
          </w:tcPr>
          <w:p w14:paraId="680F2757" w14:textId="77777777" w:rsidR="00C41999" w:rsidRPr="00675DAA" w:rsidRDefault="00C41999" w:rsidP="0080029F"/>
        </w:tc>
        <w:tc>
          <w:tcPr>
            <w:tcW w:w="3330" w:type="dxa"/>
            <w:shd w:val="clear" w:color="auto" w:fill="D9D9D9"/>
          </w:tcPr>
          <w:p w14:paraId="286517F6" w14:textId="77777777" w:rsidR="00C41999" w:rsidRPr="00675DAA" w:rsidRDefault="00C41999" w:rsidP="0080029F"/>
        </w:tc>
      </w:tr>
      <w:tr w:rsidR="00C41999" w:rsidRPr="00C112C4" w14:paraId="4D2D792C" w14:textId="77777777" w:rsidTr="00C41999">
        <w:trPr>
          <w:cantSplit/>
        </w:trPr>
        <w:tc>
          <w:tcPr>
            <w:tcW w:w="2358" w:type="dxa"/>
            <w:shd w:val="clear" w:color="auto" w:fill="808080"/>
          </w:tcPr>
          <w:p w14:paraId="5ED3967F" w14:textId="77777777" w:rsidR="00C41999" w:rsidRPr="00675DAA" w:rsidRDefault="00C41999" w:rsidP="0080029F">
            <w:r w:rsidRPr="00675DAA">
              <w:lastRenderedPageBreak/>
              <w:t>Conformance</w:t>
            </w:r>
          </w:p>
        </w:tc>
        <w:tc>
          <w:tcPr>
            <w:tcW w:w="7200" w:type="dxa"/>
            <w:gridSpan w:val="4"/>
          </w:tcPr>
          <w:p w14:paraId="76415D93" w14:textId="77777777" w:rsidR="00C41999" w:rsidRDefault="00C41999" w:rsidP="00C00C2B">
            <w:pPr>
              <w:pStyle w:val="ListParagraph"/>
              <w:numPr>
                <w:ilvl w:val="0"/>
                <w:numId w:val="61"/>
              </w:numPr>
            </w:pPr>
            <w:r>
              <w:t>There may be a c</w:t>
            </w:r>
            <w:r w:rsidRPr="00F512E4">
              <w:t>ontactParty</w:t>
            </w:r>
            <w:r>
              <w:t xml:space="preserve"> element</w:t>
            </w:r>
          </w:p>
          <w:p w14:paraId="44AFCFA1" w14:textId="77777777" w:rsidR="00E3330D" w:rsidRPr="001266E7" w:rsidRDefault="00E3330D" w:rsidP="00C00C2B">
            <w:pPr>
              <w:pStyle w:val="ListParagraph"/>
              <w:numPr>
                <w:ilvl w:val="0"/>
                <w:numId w:val="57"/>
              </w:numPr>
            </w:pPr>
            <w:r w:rsidRPr="00B641D8">
              <w:t>Informational only (no validation aspect).</w:t>
            </w:r>
          </w:p>
          <w:p w14:paraId="27BD3DD0" w14:textId="77777777" w:rsidR="00C41999" w:rsidRDefault="00C41999" w:rsidP="0080029F"/>
          <w:p w14:paraId="21F924BD" w14:textId="77777777" w:rsidR="00C41999" w:rsidRDefault="00C41999" w:rsidP="00C00C2B">
            <w:pPr>
              <w:pStyle w:val="ListParagraph"/>
              <w:numPr>
                <w:ilvl w:val="0"/>
                <w:numId w:val="61"/>
              </w:numPr>
            </w:pPr>
            <w:r>
              <w:t>The c</w:t>
            </w:r>
            <w:r w:rsidRPr="00F512E4">
              <w:t>ontactParty</w:t>
            </w:r>
            <w:r>
              <w:t xml:space="preserve"> may contain an addr element</w:t>
            </w:r>
          </w:p>
          <w:p w14:paraId="6E0327C5" w14:textId="77777777" w:rsidR="00D6511C" w:rsidRPr="001266E7" w:rsidRDefault="00D6511C" w:rsidP="00C00C2B">
            <w:pPr>
              <w:pStyle w:val="ListParagraph"/>
              <w:numPr>
                <w:ilvl w:val="0"/>
                <w:numId w:val="58"/>
              </w:numPr>
            </w:pPr>
            <w:r w:rsidRPr="00B641D8">
              <w:t>Informational only (no validation aspect).</w:t>
            </w:r>
          </w:p>
          <w:p w14:paraId="0A19AADA" w14:textId="77777777" w:rsidR="00C41999" w:rsidRDefault="00C41999" w:rsidP="0080029F">
            <w:pPr>
              <w:pStyle w:val="ListParagraph"/>
            </w:pPr>
          </w:p>
          <w:p w14:paraId="15BC3175" w14:textId="77777777" w:rsidR="00C41999" w:rsidRDefault="00C41999" w:rsidP="00C00C2B">
            <w:pPr>
              <w:pStyle w:val="ListParagraph"/>
              <w:numPr>
                <w:ilvl w:val="0"/>
                <w:numId w:val="61"/>
              </w:numPr>
            </w:pPr>
            <w:r>
              <w:t>The c</w:t>
            </w:r>
            <w:r w:rsidRPr="00F512E4">
              <w:t>ontactParty</w:t>
            </w:r>
            <w:r>
              <w:t xml:space="preserve"> may contain a </w:t>
            </w:r>
            <w:r w:rsidRPr="001266E7">
              <w:t>telecom</w:t>
            </w:r>
            <w:r>
              <w:t xml:space="preserve"> element</w:t>
            </w:r>
          </w:p>
          <w:p w14:paraId="6FC21B2F" w14:textId="77777777" w:rsidR="00D6511C" w:rsidRPr="001266E7" w:rsidRDefault="00D6511C" w:rsidP="00C00C2B">
            <w:pPr>
              <w:pStyle w:val="ListParagraph"/>
              <w:numPr>
                <w:ilvl w:val="0"/>
                <w:numId w:val="59"/>
              </w:numPr>
            </w:pPr>
            <w:r w:rsidRPr="00B641D8">
              <w:t>Informational only (no validation aspect).</w:t>
            </w:r>
          </w:p>
          <w:p w14:paraId="0499D76F" w14:textId="77777777" w:rsidR="00C41999" w:rsidRDefault="00C41999" w:rsidP="0080029F">
            <w:pPr>
              <w:pStyle w:val="ListParagraph"/>
            </w:pPr>
          </w:p>
          <w:p w14:paraId="1CEA6C75" w14:textId="77777777" w:rsidR="00C41999" w:rsidRDefault="00C41999" w:rsidP="00C00C2B">
            <w:pPr>
              <w:pStyle w:val="ListParagraph"/>
              <w:numPr>
                <w:ilvl w:val="0"/>
                <w:numId w:val="61"/>
              </w:numPr>
            </w:pPr>
            <w:r>
              <w:t>The c</w:t>
            </w:r>
            <w:r w:rsidRPr="00F512E4">
              <w:t>ontactParty</w:t>
            </w:r>
            <w:r>
              <w:t xml:space="preserve"> may contain a </w:t>
            </w:r>
            <w:r w:rsidRPr="001266E7">
              <w:t>contactPerson</w:t>
            </w:r>
            <w:r>
              <w:t xml:space="preserve"> element</w:t>
            </w:r>
          </w:p>
          <w:p w14:paraId="684F81A5" w14:textId="77777777" w:rsidR="00E3330D" w:rsidRPr="001266E7" w:rsidRDefault="00D6511C" w:rsidP="00C00C2B">
            <w:pPr>
              <w:pStyle w:val="ListParagraph"/>
              <w:numPr>
                <w:ilvl w:val="0"/>
                <w:numId w:val="60"/>
              </w:numPr>
            </w:pPr>
            <w:r w:rsidRPr="00B641D8">
              <w:t>Informational only (no validation aspect).</w:t>
            </w:r>
          </w:p>
        </w:tc>
      </w:tr>
    </w:tbl>
    <w:p w14:paraId="648E6BD7" w14:textId="77777777" w:rsidR="00C41999" w:rsidRDefault="00C4199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14:paraId="7F069BA6" w14:textId="77777777" w:rsidTr="00204309">
        <w:trPr>
          <w:cantSplit/>
          <w:trHeight w:val="580"/>
          <w:tblHeader/>
        </w:trPr>
        <w:tc>
          <w:tcPr>
            <w:tcW w:w="2358" w:type="dxa"/>
            <w:shd w:val="clear" w:color="auto" w:fill="808080"/>
          </w:tcPr>
          <w:p w14:paraId="46CC15A9" w14:textId="77777777" w:rsidR="00BC68DF" w:rsidRPr="00914CEC" w:rsidRDefault="00BC68DF" w:rsidP="0080029F">
            <w:r w:rsidRPr="00675DAA">
              <w:t>Element</w:t>
            </w:r>
          </w:p>
        </w:tc>
        <w:tc>
          <w:tcPr>
            <w:tcW w:w="1260" w:type="dxa"/>
            <w:shd w:val="clear" w:color="auto" w:fill="808080"/>
          </w:tcPr>
          <w:p w14:paraId="1E67C638" w14:textId="77777777" w:rsidR="00BC68DF" w:rsidRPr="00675DAA" w:rsidRDefault="00BC68DF" w:rsidP="0080029F">
            <w:r w:rsidRPr="00675DAA">
              <w:t>Attribute</w:t>
            </w:r>
          </w:p>
        </w:tc>
        <w:tc>
          <w:tcPr>
            <w:tcW w:w="1260" w:type="dxa"/>
            <w:shd w:val="clear" w:color="auto" w:fill="808080"/>
          </w:tcPr>
          <w:p w14:paraId="0E2C134F" w14:textId="77777777" w:rsidR="00BC68DF" w:rsidRPr="00914CEC" w:rsidRDefault="00BC68DF" w:rsidP="0080029F">
            <w:r w:rsidRPr="00675DAA">
              <w:t>Cardinality</w:t>
            </w:r>
          </w:p>
        </w:tc>
        <w:tc>
          <w:tcPr>
            <w:tcW w:w="1350" w:type="dxa"/>
            <w:shd w:val="clear" w:color="auto" w:fill="808080"/>
          </w:tcPr>
          <w:p w14:paraId="4BED83AF" w14:textId="77777777" w:rsidR="00BC68DF" w:rsidRPr="00675DAA" w:rsidRDefault="00BC68DF" w:rsidP="0080029F">
            <w:r w:rsidRPr="00675DAA">
              <w:t>Value(s) Allowed</w:t>
            </w:r>
          </w:p>
          <w:p w14:paraId="71E19D13" w14:textId="77777777" w:rsidR="00BC68DF" w:rsidRPr="00675DAA" w:rsidRDefault="00BC68DF" w:rsidP="0080029F">
            <w:r w:rsidRPr="00675DAA">
              <w:t>Examples</w:t>
            </w:r>
          </w:p>
        </w:tc>
        <w:tc>
          <w:tcPr>
            <w:tcW w:w="3330" w:type="dxa"/>
            <w:shd w:val="clear" w:color="auto" w:fill="808080"/>
          </w:tcPr>
          <w:p w14:paraId="7753CD32" w14:textId="77777777" w:rsidR="00BC68DF" w:rsidRPr="00675DAA" w:rsidRDefault="00BC68DF" w:rsidP="0080029F">
            <w:r w:rsidRPr="00675DAA">
              <w:t>Description</w:t>
            </w:r>
          </w:p>
          <w:p w14:paraId="64F3FB8F" w14:textId="77777777" w:rsidR="00BC68DF" w:rsidRPr="00675DAA" w:rsidRDefault="00BC68DF" w:rsidP="0080029F">
            <w:r w:rsidRPr="00675DAA">
              <w:t>Instructions</w:t>
            </w:r>
          </w:p>
        </w:tc>
      </w:tr>
      <w:tr w:rsidR="00BC68DF" w:rsidRPr="00675DAA" w14:paraId="1C0DBCB5" w14:textId="77777777" w:rsidTr="00204309">
        <w:trPr>
          <w:cantSplit/>
        </w:trPr>
        <w:tc>
          <w:tcPr>
            <w:tcW w:w="2358" w:type="dxa"/>
          </w:tcPr>
          <w:p w14:paraId="3B8E356D" w14:textId="77777777" w:rsidR="00BC68DF" w:rsidRPr="00914CEC" w:rsidRDefault="00BC68DF" w:rsidP="0080029F">
            <w:r w:rsidRPr="00C41999">
              <w:t>representedOrganization</w:t>
            </w:r>
            <w:r>
              <w:t>.</w:t>
            </w:r>
            <w:r w:rsidRPr="001266E7">
              <w:t>addr</w:t>
            </w:r>
          </w:p>
        </w:tc>
        <w:tc>
          <w:tcPr>
            <w:tcW w:w="1260" w:type="dxa"/>
            <w:shd w:val="clear" w:color="auto" w:fill="D9D9D9"/>
          </w:tcPr>
          <w:p w14:paraId="59A475D5" w14:textId="77777777" w:rsidR="00BC68DF" w:rsidRPr="00675DAA" w:rsidRDefault="00BC68DF" w:rsidP="0080029F">
            <w:r w:rsidRPr="00675DAA">
              <w:t>N/A</w:t>
            </w:r>
          </w:p>
        </w:tc>
        <w:tc>
          <w:tcPr>
            <w:tcW w:w="1260" w:type="dxa"/>
            <w:shd w:val="clear" w:color="auto" w:fill="D9D9D9"/>
          </w:tcPr>
          <w:p w14:paraId="1549410D" w14:textId="77777777" w:rsidR="00BC68DF" w:rsidRPr="00675DAA" w:rsidRDefault="00BC68DF" w:rsidP="0080029F">
            <w:r>
              <w:t>0:1</w:t>
            </w:r>
          </w:p>
        </w:tc>
        <w:tc>
          <w:tcPr>
            <w:tcW w:w="1350" w:type="dxa"/>
            <w:shd w:val="clear" w:color="auto" w:fill="D9D9D9"/>
          </w:tcPr>
          <w:p w14:paraId="36514CF1" w14:textId="77777777" w:rsidR="00BC68DF" w:rsidRPr="00675DAA" w:rsidRDefault="00BC68DF" w:rsidP="0080029F"/>
        </w:tc>
        <w:tc>
          <w:tcPr>
            <w:tcW w:w="3330" w:type="dxa"/>
            <w:shd w:val="clear" w:color="auto" w:fill="D9D9D9"/>
          </w:tcPr>
          <w:p w14:paraId="68017C62" w14:textId="77777777" w:rsidR="00BC68DF" w:rsidRPr="00675DAA" w:rsidRDefault="00D27B6E" w:rsidP="0080029F">
            <w:r>
              <w:t>The address for the Sponsor</w:t>
            </w:r>
          </w:p>
        </w:tc>
      </w:tr>
      <w:tr w:rsidR="00BC68DF" w:rsidRPr="00C112C4" w14:paraId="12B8A8D5" w14:textId="77777777" w:rsidTr="00204309">
        <w:trPr>
          <w:cantSplit/>
        </w:trPr>
        <w:tc>
          <w:tcPr>
            <w:tcW w:w="2358" w:type="dxa"/>
            <w:shd w:val="clear" w:color="auto" w:fill="808080"/>
          </w:tcPr>
          <w:p w14:paraId="560D1DF4" w14:textId="77777777" w:rsidR="00BC68DF" w:rsidRPr="00675DAA" w:rsidRDefault="00BC68DF" w:rsidP="0080029F">
            <w:r w:rsidRPr="00675DAA">
              <w:t>Conformance</w:t>
            </w:r>
          </w:p>
        </w:tc>
        <w:tc>
          <w:tcPr>
            <w:tcW w:w="7200" w:type="dxa"/>
            <w:gridSpan w:val="4"/>
          </w:tcPr>
          <w:p w14:paraId="50430E4E" w14:textId="77777777" w:rsidR="00BC68DF" w:rsidRDefault="00BC68DF" w:rsidP="00C00C2B">
            <w:pPr>
              <w:pStyle w:val="ListParagraph"/>
              <w:numPr>
                <w:ilvl w:val="0"/>
                <w:numId w:val="24"/>
              </w:numPr>
            </w:pPr>
            <w:r>
              <w:t>There shall be a</w:t>
            </w:r>
            <w:r w:rsidR="000172FA">
              <w:t xml:space="preserve"> complete</w:t>
            </w:r>
            <w:r>
              <w:t xml:space="preserve"> </w:t>
            </w:r>
            <w:r w:rsidR="000172FA" w:rsidRPr="001266E7">
              <w:t>addr</w:t>
            </w:r>
            <w:r w:rsidR="000172FA">
              <w:t>ess</w:t>
            </w:r>
          </w:p>
          <w:p w14:paraId="3788990F" w14:textId="77777777" w:rsidR="000172FA" w:rsidRPr="00AB7A63" w:rsidRDefault="000172FA" w:rsidP="00C00C2B">
            <w:pPr>
              <w:pStyle w:val="ListParagraph"/>
              <w:numPr>
                <w:ilvl w:val="0"/>
                <w:numId w:val="129"/>
              </w:numPr>
            </w:pPr>
            <w:r>
              <w:t xml:space="preserve">SPL Rule </w:t>
            </w:r>
            <w:r w:rsidR="00EE67C1">
              <w:t>9</w:t>
            </w:r>
            <w:r w:rsidRPr="00AB7A63">
              <w:t xml:space="preserve"> identifies that there are not 5 elements in the address, therefore some aspect is missing.</w:t>
            </w:r>
          </w:p>
          <w:p w14:paraId="0E649C4F" w14:textId="77777777" w:rsidR="000172FA" w:rsidRDefault="000172FA" w:rsidP="0080029F">
            <w:pPr>
              <w:pStyle w:val="ListParagraph"/>
            </w:pPr>
          </w:p>
          <w:p w14:paraId="44CD3D98" w14:textId="77777777" w:rsidR="00BC68DF" w:rsidRDefault="00BC68DF" w:rsidP="00C00C2B">
            <w:pPr>
              <w:pStyle w:val="ListParagraph"/>
              <w:numPr>
                <w:ilvl w:val="0"/>
                <w:numId w:val="24"/>
              </w:numPr>
            </w:pPr>
            <w:r w:rsidRPr="003E1AB1">
              <w:t xml:space="preserve">The addr </w:t>
            </w:r>
            <w:r>
              <w:t>shall</w:t>
            </w:r>
            <w:r w:rsidRPr="003E1AB1">
              <w:t xml:space="preserve"> contain a</w:t>
            </w:r>
            <w:r>
              <w:t xml:space="preserve"> </w:t>
            </w:r>
            <w:r w:rsidRPr="003E1AB1">
              <w:t>streetAddressLine</w:t>
            </w:r>
            <w:r>
              <w:t>.</w:t>
            </w:r>
          </w:p>
          <w:p w14:paraId="10C0C138" w14:textId="77777777" w:rsidR="00395928" w:rsidRPr="00EE67C1" w:rsidRDefault="00487FE5" w:rsidP="00C00C2B">
            <w:pPr>
              <w:pStyle w:val="ListParagraph"/>
              <w:numPr>
                <w:ilvl w:val="0"/>
                <w:numId w:val="134"/>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14:paraId="4DC14262" w14:textId="77777777" w:rsidR="000172FA" w:rsidRPr="00AB7A63" w:rsidRDefault="000172FA" w:rsidP="00C00C2B">
            <w:pPr>
              <w:pStyle w:val="ListParagraph"/>
              <w:numPr>
                <w:ilvl w:val="0"/>
                <w:numId w:val="134"/>
              </w:numPr>
            </w:pPr>
            <w:r>
              <w:t>SPL</w:t>
            </w:r>
            <w:r w:rsidRPr="00AB7A63">
              <w:t xml:space="preserve"> Rule </w:t>
            </w:r>
            <w:r w:rsidR="00273923">
              <w:t>6</w:t>
            </w:r>
            <w:r w:rsidRPr="00AB7A63">
              <w:t xml:space="preserve"> identifies that the </w:t>
            </w:r>
            <w:r w:rsidR="00273923">
              <w:t xml:space="preserve">element </w:t>
            </w:r>
            <w:r w:rsidRPr="00AB7A63">
              <w:t>is empty.</w:t>
            </w:r>
          </w:p>
          <w:p w14:paraId="0A1C768E" w14:textId="77777777" w:rsidR="000172FA" w:rsidRPr="003E1AB1" w:rsidRDefault="000172FA" w:rsidP="0080029F"/>
          <w:p w14:paraId="00FCEDF9" w14:textId="77777777" w:rsidR="00BC68DF" w:rsidRDefault="00BC68DF" w:rsidP="00C00C2B">
            <w:pPr>
              <w:pStyle w:val="ListParagraph"/>
              <w:numPr>
                <w:ilvl w:val="0"/>
                <w:numId w:val="24"/>
              </w:numPr>
            </w:pPr>
            <w:r>
              <w:t xml:space="preserve">The </w:t>
            </w:r>
            <w:r w:rsidRPr="001266E7">
              <w:t>addr</w:t>
            </w:r>
            <w:r>
              <w:t xml:space="preserve"> shall</w:t>
            </w:r>
            <w:r w:rsidRPr="003E1AB1">
              <w:t xml:space="preserve"> </w:t>
            </w:r>
            <w:r>
              <w:t>contain a city.</w:t>
            </w:r>
          </w:p>
          <w:p w14:paraId="02420868" w14:textId="77777777" w:rsidR="00395928" w:rsidRPr="00EE67C1" w:rsidRDefault="00487FE5" w:rsidP="00C00C2B">
            <w:pPr>
              <w:pStyle w:val="ListParagraph"/>
              <w:numPr>
                <w:ilvl w:val="0"/>
                <w:numId w:val="133"/>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14:paraId="3A4931EF" w14:textId="77777777" w:rsidR="00273923" w:rsidRPr="00AB7A63" w:rsidRDefault="00273923" w:rsidP="00C00C2B">
            <w:pPr>
              <w:pStyle w:val="ListParagraph"/>
              <w:numPr>
                <w:ilvl w:val="0"/>
                <w:numId w:val="133"/>
              </w:numPr>
            </w:pPr>
            <w:r>
              <w:t>SPL</w:t>
            </w:r>
            <w:r w:rsidRPr="00AB7A63">
              <w:t xml:space="preserve"> Rule </w:t>
            </w:r>
            <w:r>
              <w:t>6</w:t>
            </w:r>
            <w:r w:rsidRPr="00AB7A63">
              <w:t xml:space="preserve"> identifies that the </w:t>
            </w:r>
            <w:r>
              <w:t xml:space="preserve">element </w:t>
            </w:r>
            <w:r w:rsidRPr="00AB7A63">
              <w:t>is empty.</w:t>
            </w:r>
          </w:p>
          <w:p w14:paraId="250D6CFC" w14:textId="77777777" w:rsidR="000172FA" w:rsidRPr="001266E7" w:rsidRDefault="000172FA" w:rsidP="0080029F"/>
          <w:p w14:paraId="0F1AD1E5" w14:textId="77777777" w:rsidR="000B362B" w:rsidRDefault="00BC68DF" w:rsidP="00C00C2B">
            <w:pPr>
              <w:pStyle w:val="ListParagraph"/>
              <w:numPr>
                <w:ilvl w:val="0"/>
                <w:numId w:val="24"/>
              </w:numPr>
            </w:pPr>
            <w:r>
              <w:t xml:space="preserve">The </w:t>
            </w:r>
            <w:r w:rsidRPr="001266E7">
              <w:t>addr</w:t>
            </w:r>
            <w:r>
              <w:t xml:space="preserve"> shall</w:t>
            </w:r>
            <w:r w:rsidRPr="003E1AB1">
              <w:t xml:space="preserve"> </w:t>
            </w:r>
            <w:r>
              <w:t>contain a state.</w:t>
            </w:r>
          </w:p>
          <w:p w14:paraId="12F30993" w14:textId="77777777" w:rsidR="00D76A0D" w:rsidRPr="00EE67C1" w:rsidRDefault="00487FE5" w:rsidP="00C00C2B">
            <w:pPr>
              <w:pStyle w:val="ListParagraph"/>
              <w:numPr>
                <w:ilvl w:val="0"/>
                <w:numId w:val="132"/>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14:paraId="10C2F58B" w14:textId="77777777" w:rsidR="00273923" w:rsidRPr="00AB7A63" w:rsidRDefault="00273923" w:rsidP="00C00C2B">
            <w:pPr>
              <w:pStyle w:val="ListParagraph"/>
              <w:numPr>
                <w:ilvl w:val="0"/>
                <w:numId w:val="132"/>
              </w:numPr>
            </w:pPr>
            <w:r>
              <w:t>SPL</w:t>
            </w:r>
            <w:r w:rsidRPr="00AB7A63">
              <w:t xml:space="preserve"> Rule </w:t>
            </w:r>
            <w:r>
              <w:t>6</w:t>
            </w:r>
            <w:r w:rsidRPr="00AB7A63">
              <w:t xml:space="preserve"> identifies that the </w:t>
            </w:r>
            <w:r>
              <w:t xml:space="preserve">element </w:t>
            </w:r>
            <w:r w:rsidRPr="00AB7A63">
              <w:t>is empty.</w:t>
            </w:r>
          </w:p>
          <w:p w14:paraId="22527E42" w14:textId="77777777" w:rsidR="000172FA" w:rsidRPr="001266E7" w:rsidRDefault="000172FA" w:rsidP="0080029F"/>
          <w:p w14:paraId="51C27C9F" w14:textId="77777777" w:rsidR="00BC68DF" w:rsidRDefault="00BC68DF" w:rsidP="00C00C2B">
            <w:pPr>
              <w:pStyle w:val="ListParagraph"/>
              <w:numPr>
                <w:ilvl w:val="0"/>
                <w:numId w:val="24"/>
              </w:numPr>
            </w:pPr>
            <w:r>
              <w:t xml:space="preserve">The </w:t>
            </w:r>
            <w:r w:rsidRPr="001266E7">
              <w:t>addr</w:t>
            </w:r>
            <w:r>
              <w:t xml:space="preserve"> shall</w:t>
            </w:r>
            <w:r w:rsidRPr="003E1AB1">
              <w:t xml:space="preserve"> </w:t>
            </w:r>
            <w:r>
              <w:t xml:space="preserve">contain a </w:t>
            </w:r>
            <w:r w:rsidRPr="003E1AB1">
              <w:t>postalCode</w:t>
            </w:r>
            <w:r>
              <w:t>.</w:t>
            </w:r>
          </w:p>
          <w:p w14:paraId="2D33C704" w14:textId="77777777" w:rsidR="00D76A0D" w:rsidRPr="00EE67C1" w:rsidRDefault="00487FE5" w:rsidP="00C00C2B">
            <w:pPr>
              <w:pStyle w:val="ListParagraph"/>
              <w:numPr>
                <w:ilvl w:val="0"/>
                <w:numId w:val="131"/>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14:paraId="3666A378" w14:textId="77777777" w:rsidR="00273923" w:rsidRPr="00AB7A63" w:rsidRDefault="00273923" w:rsidP="00C00C2B">
            <w:pPr>
              <w:pStyle w:val="ListParagraph"/>
              <w:numPr>
                <w:ilvl w:val="0"/>
                <w:numId w:val="131"/>
              </w:numPr>
            </w:pPr>
            <w:r>
              <w:t>SPL</w:t>
            </w:r>
            <w:r w:rsidRPr="00AB7A63">
              <w:t xml:space="preserve"> Rule </w:t>
            </w:r>
            <w:r>
              <w:t>6</w:t>
            </w:r>
            <w:r w:rsidRPr="00AB7A63">
              <w:t xml:space="preserve"> identifies that the </w:t>
            </w:r>
            <w:r>
              <w:t xml:space="preserve">element </w:t>
            </w:r>
            <w:r w:rsidRPr="00AB7A63">
              <w:t>is empty.</w:t>
            </w:r>
          </w:p>
          <w:p w14:paraId="1A9A0338" w14:textId="77777777" w:rsidR="000172FA" w:rsidRDefault="000172FA" w:rsidP="0080029F"/>
          <w:p w14:paraId="217A3FE8" w14:textId="77777777" w:rsidR="00BC68DF" w:rsidRDefault="00BC68DF" w:rsidP="00C00C2B">
            <w:pPr>
              <w:pStyle w:val="ListParagraph"/>
              <w:numPr>
                <w:ilvl w:val="0"/>
                <w:numId w:val="24"/>
              </w:numPr>
            </w:pPr>
            <w:r>
              <w:t xml:space="preserve">The </w:t>
            </w:r>
            <w:r w:rsidRPr="001266E7">
              <w:t>addr</w:t>
            </w:r>
            <w:r>
              <w:t xml:space="preserve"> shall</w:t>
            </w:r>
            <w:r w:rsidRPr="003E1AB1">
              <w:t xml:space="preserve"> </w:t>
            </w:r>
            <w:r>
              <w:t xml:space="preserve">contain a </w:t>
            </w:r>
            <w:r w:rsidRPr="003E1AB1">
              <w:t>country</w:t>
            </w:r>
            <w:r>
              <w:t>.</w:t>
            </w:r>
          </w:p>
          <w:p w14:paraId="69F26279" w14:textId="77777777" w:rsidR="00176515" w:rsidRPr="00EE67C1" w:rsidRDefault="00487FE5" w:rsidP="00C00C2B">
            <w:pPr>
              <w:pStyle w:val="ListParagraph"/>
              <w:numPr>
                <w:ilvl w:val="0"/>
                <w:numId w:val="130"/>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14:paraId="5131A3EF" w14:textId="77777777" w:rsidR="00BC68DF" w:rsidRPr="00914CEC" w:rsidRDefault="00BC68D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14:paraId="79A56AEE" w14:textId="77777777" w:rsidTr="00C87FC3">
        <w:trPr>
          <w:cantSplit/>
          <w:trHeight w:val="580"/>
          <w:tblHeader/>
        </w:trPr>
        <w:tc>
          <w:tcPr>
            <w:tcW w:w="2358" w:type="dxa"/>
            <w:shd w:val="clear" w:color="auto" w:fill="808080"/>
          </w:tcPr>
          <w:p w14:paraId="786AD645" w14:textId="77777777" w:rsidR="001266E7" w:rsidRPr="00914CEC" w:rsidRDefault="001266E7" w:rsidP="0080029F">
            <w:r w:rsidRPr="00675DAA">
              <w:t>Element</w:t>
            </w:r>
          </w:p>
        </w:tc>
        <w:tc>
          <w:tcPr>
            <w:tcW w:w="1260" w:type="dxa"/>
            <w:shd w:val="clear" w:color="auto" w:fill="808080"/>
          </w:tcPr>
          <w:p w14:paraId="35AB1C17" w14:textId="77777777" w:rsidR="001266E7" w:rsidRPr="00675DAA" w:rsidRDefault="001266E7" w:rsidP="0080029F">
            <w:r w:rsidRPr="00675DAA">
              <w:t>Attribute</w:t>
            </w:r>
          </w:p>
        </w:tc>
        <w:tc>
          <w:tcPr>
            <w:tcW w:w="1260" w:type="dxa"/>
            <w:shd w:val="clear" w:color="auto" w:fill="808080"/>
          </w:tcPr>
          <w:p w14:paraId="00615E20" w14:textId="77777777" w:rsidR="001266E7" w:rsidRPr="00914CEC" w:rsidRDefault="001266E7" w:rsidP="0080029F">
            <w:r w:rsidRPr="00675DAA">
              <w:t>Cardinality</w:t>
            </w:r>
          </w:p>
        </w:tc>
        <w:tc>
          <w:tcPr>
            <w:tcW w:w="1350" w:type="dxa"/>
            <w:shd w:val="clear" w:color="auto" w:fill="808080"/>
          </w:tcPr>
          <w:p w14:paraId="326494D8" w14:textId="77777777" w:rsidR="001266E7" w:rsidRPr="00675DAA" w:rsidRDefault="001266E7" w:rsidP="0080029F">
            <w:r w:rsidRPr="00675DAA">
              <w:t>Value(s) Allowed</w:t>
            </w:r>
          </w:p>
          <w:p w14:paraId="57AEE42E" w14:textId="77777777" w:rsidR="001266E7" w:rsidRPr="00675DAA" w:rsidRDefault="001266E7" w:rsidP="0080029F">
            <w:r w:rsidRPr="00675DAA">
              <w:t>Examples</w:t>
            </w:r>
          </w:p>
        </w:tc>
        <w:tc>
          <w:tcPr>
            <w:tcW w:w="3330" w:type="dxa"/>
            <w:shd w:val="clear" w:color="auto" w:fill="808080"/>
          </w:tcPr>
          <w:p w14:paraId="6B74AC66" w14:textId="77777777" w:rsidR="001266E7" w:rsidRPr="00675DAA" w:rsidRDefault="001266E7" w:rsidP="0080029F">
            <w:r w:rsidRPr="00675DAA">
              <w:t>Description</w:t>
            </w:r>
          </w:p>
          <w:p w14:paraId="7606B046" w14:textId="77777777" w:rsidR="001266E7" w:rsidRPr="00675DAA" w:rsidRDefault="001266E7" w:rsidP="0080029F">
            <w:r w:rsidRPr="00675DAA">
              <w:t>Instructions</w:t>
            </w:r>
          </w:p>
        </w:tc>
      </w:tr>
      <w:tr w:rsidR="001266E7" w:rsidRPr="00675DAA" w14:paraId="5FE14590" w14:textId="77777777" w:rsidTr="00C87FC3">
        <w:trPr>
          <w:cantSplit/>
        </w:trPr>
        <w:tc>
          <w:tcPr>
            <w:tcW w:w="2358" w:type="dxa"/>
          </w:tcPr>
          <w:p w14:paraId="5A043641" w14:textId="77777777" w:rsidR="001266E7" w:rsidRPr="00914CEC" w:rsidRDefault="00D6511C" w:rsidP="0080029F">
            <w:r w:rsidRPr="00C41999">
              <w:lastRenderedPageBreak/>
              <w:t>assignedOrganization</w:t>
            </w:r>
            <w:r w:rsidRPr="001266E7">
              <w:t xml:space="preserve"> </w:t>
            </w:r>
            <w:r>
              <w:t>.</w:t>
            </w:r>
            <w:r w:rsidR="001266E7" w:rsidRPr="001266E7">
              <w:t>addr</w:t>
            </w:r>
          </w:p>
        </w:tc>
        <w:tc>
          <w:tcPr>
            <w:tcW w:w="1260" w:type="dxa"/>
            <w:shd w:val="clear" w:color="auto" w:fill="D9D9D9"/>
          </w:tcPr>
          <w:p w14:paraId="6EA236F3" w14:textId="77777777" w:rsidR="001266E7" w:rsidRPr="00675DAA" w:rsidRDefault="001266E7" w:rsidP="0080029F">
            <w:r w:rsidRPr="00675DAA">
              <w:t>N/A</w:t>
            </w:r>
          </w:p>
        </w:tc>
        <w:tc>
          <w:tcPr>
            <w:tcW w:w="1260" w:type="dxa"/>
            <w:shd w:val="clear" w:color="auto" w:fill="D9D9D9"/>
          </w:tcPr>
          <w:p w14:paraId="6022F239" w14:textId="77777777" w:rsidR="001266E7" w:rsidRPr="00675DAA" w:rsidRDefault="00CA2111" w:rsidP="0080029F">
            <w:r>
              <w:t>0</w:t>
            </w:r>
            <w:r w:rsidR="001266E7">
              <w:t>:1</w:t>
            </w:r>
          </w:p>
        </w:tc>
        <w:tc>
          <w:tcPr>
            <w:tcW w:w="1350" w:type="dxa"/>
            <w:shd w:val="clear" w:color="auto" w:fill="D9D9D9"/>
          </w:tcPr>
          <w:p w14:paraId="37B36EEA" w14:textId="77777777" w:rsidR="001266E7" w:rsidRPr="00675DAA" w:rsidRDefault="001266E7" w:rsidP="0080029F"/>
        </w:tc>
        <w:tc>
          <w:tcPr>
            <w:tcW w:w="3330" w:type="dxa"/>
            <w:shd w:val="clear" w:color="auto" w:fill="D9D9D9"/>
          </w:tcPr>
          <w:p w14:paraId="79B2EAA9" w14:textId="77777777" w:rsidR="001266E7" w:rsidRPr="00675DAA" w:rsidRDefault="00D27B6E" w:rsidP="0080029F">
            <w:r>
              <w:t>The address for any other party</w:t>
            </w:r>
          </w:p>
        </w:tc>
      </w:tr>
      <w:tr w:rsidR="001266E7" w:rsidRPr="00C112C4" w14:paraId="6EEC6022" w14:textId="77777777" w:rsidTr="00C87FC3">
        <w:trPr>
          <w:cantSplit/>
        </w:trPr>
        <w:tc>
          <w:tcPr>
            <w:tcW w:w="2358" w:type="dxa"/>
            <w:shd w:val="clear" w:color="auto" w:fill="808080"/>
          </w:tcPr>
          <w:p w14:paraId="60367C01" w14:textId="77777777" w:rsidR="001266E7" w:rsidRPr="00675DAA" w:rsidRDefault="001266E7" w:rsidP="0080029F">
            <w:r w:rsidRPr="00675DAA">
              <w:t>Conformance</w:t>
            </w:r>
          </w:p>
        </w:tc>
        <w:tc>
          <w:tcPr>
            <w:tcW w:w="7200" w:type="dxa"/>
            <w:gridSpan w:val="4"/>
          </w:tcPr>
          <w:p w14:paraId="25401246" w14:textId="77777777" w:rsidR="001266E7" w:rsidRDefault="001266E7" w:rsidP="00C00C2B">
            <w:pPr>
              <w:pStyle w:val="ListParagraph"/>
              <w:numPr>
                <w:ilvl w:val="0"/>
                <w:numId w:val="135"/>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14:paraId="2609CE17" w14:textId="77777777" w:rsidR="00E3330D" w:rsidRPr="00D6511C" w:rsidRDefault="00E3330D" w:rsidP="00C00C2B">
            <w:pPr>
              <w:pStyle w:val="ListParagraph"/>
              <w:numPr>
                <w:ilvl w:val="0"/>
                <w:numId w:val="62"/>
              </w:numPr>
            </w:pPr>
            <w:r w:rsidRPr="00D6511C">
              <w:t>Informational only (no validation aspect).</w:t>
            </w:r>
          </w:p>
          <w:p w14:paraId="613406D8" w14:textId="77777777" w:rsidR="00D6511C" w:rsidRDefault="00D6511C" w:rsidP="0080029F"/>
          <w:p w14:paraId="23F7790B" w14:textId="77777777" w:rsidR="003E1AB1" w:rsidRDefault="003E1AB1" w:rsidP="00C00C2B">
            <w:pPr>
              <w:pStyle w:val="ListParagraph"/>
              <w:numPr>
                <w:ilvl w:val="0"/>
                <w:numId w:val="135"/>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14:paraId="67EB560A" w14:textId="77777777" w:rsidR="00D6511C" w:rsidRPr="00D6511C" w:rsidRDefault="00D6511C" w:rsidP="00C00C2B">
            <w:pPr>
              <w:pStyle w:val="ListParagraph"/>
              <w:numPr>
                <w:ilvl w:val="0"/>
                <w:numId w:val="63"/>
              </w:numPr>
            </w:pPr>
            <w:r w:rsidRPr="00D6511C">
              <w:t>Informational only (no validation aspect).</w:t>
            </w:r>
          </w:p>
          <w:p w14:paraId="4A509C91" w14:textId="77777777" w:rsidR="00D6511C" w:rsidRPr="003E1AB1" w:rsidRDefault="00D6511C" w:rsidP="0080029F"/>
          <w:p w14:paraId="119345D6" w14:textId="77777777" w:rsidR="001266E7" w:rsidRDefault="001266E7" w:rsidP="00C00C2B">
            <w:pPr>
              <w:pStyle w:val="ListParagraph"/>
              <w:numPr>
                <w:ilvl w:val="0"/>
                <w:numId w:val="135"/>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14:paraId="59EAF071" w14:textId="77777777" w:rsidR="00D6511C" w:rsidRPr="00D6511C" w:rsidRDefault="00D6511C" w:rsidP="00C00C2B">
            <w:pPr>
              <w:pStyle w:val="ListParagraph"/>
              <w:numPr>
                <w:ilvl w:val="0"/>
                <w:numId w:val="64"/>
              </w:numPr>
            </w:pPr>
            <w:r w:rsidRPr="00D6511C">
              <w:t>Informational only (no validation aspect).</w:t>
            </w:r>
          </w:p>
          <w:p w14:paraId="251706C1" w14:textId="77777777" w:rsidR="00D6511C" w:rsidRPr="001266E7" w:rsidRDefault="00D6511C" w:rsidP="0080029F"/>
          <w:p w14:paraId="7F6ADC92" w14:textId="77777777" w:rsidR="001266E7" w:rsidRDefault="001266E7" w:rsidP="00C00C2B">
            <w:pPr>
              <w:pStyle w:val="ListParagraph"/>
              <w:numPr>
                <w:ilvl w:val="0"/>
                <w:numId w:val="135"/>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14:paraId="419CD1AA" w14:textId="77777777" w:rsidR="00D6511C" w:rsidRPr="00D6511C" w:rsidRDefault="00D6511C" w:rsidP="00C00C2B">
            <w:pPr>
              <w:pStyle w:val="ListParagraph"/>
              <w:numPr>
                <w:ilvl w:val="0"/>
                <w:numId w:val="65"/>
              </w:numPr>
            </w:pPr>
            <w:r w:rsidRPr="00D6511C">
              <w:t>Informational only (no validation aspect).</w:t>
            </w:r>
          </w:p>
          <w:p w14:paraId="38242DB7" w14:textId="77777777" w:rsidR="00D6511C" w:rsidRPr="001266E7" w:rsidRDefault="00D6511C" w:rsidP="0080029F"/>
          <w:p w14:paraId="5EFA9FD8" w14:textId="77777777" w:rsidR="001266E7" w:rsidRDefault="001266E7" w:rsidP="00C00C2B">
            <w:pPr>
              <w:pStyle w:val="ListParagraph"/>
              <w:numPr>
                <w:ilvl w:val="0"/>
                <w:numId w:val="135"/>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14:paraId="4FD2FD8E" w14:textId="77777777" w:rsidR="00D6511C" w:rsidRPr="00D6511C" w:rsidRDefault="00D6511C" w:rsidP="00C00C2B">
            <w:pPr>
              <w:pStyle w:val="ListParagraph"/>
              <w:numPr>
                <w:ilvl w:val="0"/>
                <w:numId w:val="66"/>
              </w:numPr>
            </w:pPr>
            <w:r w:rsidRPr="00D6511C">
              <w:t>Informational only (no validation aspect).</w:t>
            </w:r>
          </w:p>
          <w:p w14:paraId="6C56137D" w14:textId="77777777" w:rsidR="00D6511C" w:rsidRDefault="00D6511C" w:rsidP="0080029F"/>
          <w:p w14:paraId="3D36999F" w14:textId="77777777" w:rsidR="003E1AB1" w:rsidRDefault="003E1AB1" w:rsidP="00C00C2B">
            <w:pPr>
              <w:pStyle w:val="ListParagraph"/>
              <w:numPr>
                <w:ilvl w:val="0"/>
                <w:numId w:val="135"/>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14:paraId="72B0424C" w14:textId="77777777" w:rsidR="00D6511C" w:rsidRPr="003E1AB1" w:rsidRDefault="00D6511C" w:rsidP="00C00C2B">
            <w:pPr>
              <w:pStyle w:val="ListParagraph"/>
              <w:numPr>
                <w:ilvl w:val="0"/>
                <w:numId w:val="67"/>
              </w:numPr>
            </w:pPr>
            <w:r w:rsidRPr="00D6511C">
              <w:t>Informational only (no validation aspect).</w:t>
            </w:r>
          </w:p>
        </w:tc>
      </w:tr>
    </w:tbl>
    <w:p w14:paraId="7D30E25F" w14:textId="77777777" w:rsidR="001266E7" w:rsidRPr="00914CEC" w:rsidRDefault="001266E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1B76212C" w14:textId="77777777" w:rsidTr="00C87FC3">
        <w:trPr>
          <w:cantSplit/>
          <w:trHeight w:val="580"/>
          <w:tblHeader/>
        </w:trPr>
        <w:tc>
          <w:tcPr>
            <w:tcW w:w="2358" w:type="dxa"/>
            <w:shd w:val="clear" w:color="auto" w:fill="808080"/>
          </w:tcPr>
          <w:p w14:paraId="5769579D" w14:textId="77777777" w:rsidR="003E1AB1" w:rsidRPr="00914CEC" w:rsidRDefault="003E1AB1" w:rsidP="0080029F">
            <w:r w:rsidRPr="00675DAA">
              <w:t>Element</w:t>
            </w:r>
          </w:p>
        </w:tc>
        <w:tc>
          <w:tcPr>
            <w:tcW w:w="1260" w:type="dxa"/>
            <w:shd w:val="clear" w:color="auto" w:fill="808080"/>
          </w:tcPr>
          <w:p w14:paraId="7F52FAAC" w14:textId="77777777" w:rsidR="003E1AB1" w:rsidRPr="00675DAA" w:rsidRDefault="003E1AB1" w:rsidP="0080029F">
            <w:r w:rsidRPr="00675DAA">
              <w:t>Attribute</w:t>
            </w:r>
          </w:p>
        </w:tc>
        <w:tc>
          <w:tcPr>
            <w:tcW w:w="1260" w:type="dxa"/>
            <w:shd w:val="clear" w:color="auto" w:fill="808080"/>
          </w:tcPr>
          <w:p w14:paraId="2D67941E" w14:textId="77777777" w:rsidR="003E1AB1" w:rsidRPr="00914CEC" w:rsidRDefault="003E1AB1" w:rsidP="0080029F">
            <w:r w:rsidRPr="00675DAA">
              <w:t>Cardinality</w:t>
            </w:r>
          </w:p>
        </w:tc>
        <w:tc>
          <w:tcPr>
            <w:tcW w:w="1350" w:type="dxa"/>
            <w:shd w:val="clear" w:color="auto" w:fill="808080"/>
          </w:tcPr>
          <w:p w14:paraId="79AA11A5" w14:textId="77777777" w:rsidR="003E1AB1" w:rsidRPr="00675DAA" w:rsidRDefault="003E1AB1" w:rsidP="0080029F">
            <w:r w:rsidRPr="00675DAA">
              <w:t>Value(s) Allowed</w:t>
            </w:r>
          </w:p>
          <w:p w14:paraId="0C73E37A" w14:textId="77777777" w:rsidR="003E1AB1" w:rsidRPr="00675DAA" w:rsidRDefault="003E1AB1" w:rsidP="0080029F">
            <w:r w:rsidRPr="00675DAA">
              <w:t>Examples</w:t>
            </w:r>
          </w:p>
        </w:tc>
        <w:tc>
          <w:tcPr>
            <w:tcW w:w="3330" w:type="dxa"/>
            <w:shd w:val="clear" w:color="auto" w:fill="808080"/>
          </w:tcPr>
          <w:p w14:paraId="54EA6E99" w14:textId="77777777" w:rsidR="003E1AB1" w:rsidRPr="00675DAA" w:rsidRDefault="003E1AB1" w:rsidP="0080029F">
            <w:r w:rsidRPr="00675DAA">
              <w:t>Description</w:t>
            </w:r>
          </w:p>
          <w:p w14:paraId="40A1D506" w14:textId="77777777" w:rsidR="003E1AB1" w:rsidRPr="00675DAA" w:rsidRDefault="003E1AB1" w:rsidP="0080029F">
            <w:r w:rsidRPr="00675DAA">
              <w:t>Instructions</w:t>
            </w:r>
          </w:p>
        </w:tc>
      </w:tr>
      <w:tr w:rsidR="003E1AB1" w:rsidRPr="00675DAA" w14:paraId="6EF2D20A" w14:textId="77777777" w:rsidTr="00C87FC3">
        <w:trPr>
          <w:cantSplit/>
        </w:trPr>
        <w:tc>
          <w:tcPr>
            <w:tcW w:w="2358" w:type="dxa"/>
          </w:tcPr>
          <w:p w14:paraId="1DE34E3B" w14:textId="77777777" w:rsidR="003E1AB1" w:rsidRPr="00914CEC" w:rsidRDefault="003E1AB1" w:rsidP="0080029F">
            <w:r w:rsidRPr="003E1AB1">
              <w:t>streetAddressLine</w:t>
            </w:r>
          </w:p>
        </w:tc>
        <w:tc>
          <w:tcPr>
            <w:tcW w:w="1260" w:type="dxa"/>
            <w:shd w:val="clear" w:color="auto" w:fill="D9D9D9"/>
          </w:tcPr>
          <w:p w14:paraId="343CFE95" w14:textId="77777777" w:rsidR="003E1AB1" w:rsidRPr="00675DAA" w:rsidRDefault="003E1AB1" w:rsidP="0080029F">
            <w:r w:rsidRPr="00675DAA">
              <w:t>N/A</w:t>
            </w:r>
          </w:p>
        </w:tc>
        <w:tc>
          <w:tcPr>
            <w:tcW w:w="1260" w:type="dxa"/>
            <w:shd w:val="clear" w:color="auto" w:fill="D9D9D9"/>
          </w:tcPr>
          <w:p w14:paraId="22FF691B" w14:textId="77777777" w:rsidR="003E1AB1" w:rsidRPr="00675DAA" w:rsidRDefault="00CA2111" w:rsidP="0080029F">
            <w:r>
              <w:t>0</w:t>
            </w:r>
            <w:r w:rsidR="003E1AB1">
              <w:t>:1</w:t>
            </w:r>
          </w:p>
        </w:tc>
        <w:tc>
          <w:tcPr>
            <w:tcW w:w="1350" w:type="dxa"/>
            <w:shd w:val="clear" w:color="auto" w:fill="D9D9D9"/>
          </w:tcPr>
          <w:p w14:paraId="3B6FF585" w14:textId="77777777" w:rsidR="003E1AB1" w:rsidRPr="00675DAA" w:rsidRDefault="003E1AB1" w:rsidP="0080029F"/>
        </w:tc>
        <w:tc>
          <w:tcPr>
            <w:tcW w:w="3330" w:type="dxa"/>
            <w:shd w:val="clear" w:color="auto" w:fill="D9D9D9"/>
          </w:tcPr>
          <w:p w14:paraId="512AB872" w14:textId="77777777" w:rsidR="003E1AB1" w:rsidRPr="00675DAA" w:rsidRDefault="00B558E5" w:rsidP="0080029F">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14:paraId="1A5CFA8E" w14:textId="77777777" w:rsidTr="00C87FC3">
        <w:trPr>
          <w:cantSplit/>
        </w:trPr>
        <w:tc>
          <w:tcPr>
            <w:tcW w:w="2358" w:type="dxa"/>
            <w:shd w:val="clear" w:color="auto" w:fill="808080"/>
          </w:tcPr>
          <w:p w14:paraId="7470C7A9" w14:textId="77777777" w:rsidR="003E1AB1" w:rsidRPr="00675DAA" w:rsidRDefault="003E1AB1" w:rsidP="0080029F">
            <w:r w:rsidRPr="00675DAA">
              <w:t>Conformance</w:t>
            </w:r>
          </w:p>
        </w:tc>
        <w:tc>
          <w:tcPr>
            <w:tcW w:w="7200" w:type="dxa"/>
            <w:gridSpan w:val="4"/>
          </w:tcPr>
          <w:p w14:paraId="25A88C51" w14:textId="77777777" w:rsidR="003E1AB1" w:rsidRDefault="003E1AB1" w:rsidP="00C00C2B">
            <w:pPr>
              <w:pStyle w:val="ListParagraph"/>
              <w:numPr>
                <w:ilvl w:val="0"/>
                <w:numId w:val="25"/>
              </w:numPr>
            </w:pPr>
            <w:r w:rsidRPr="003E1AB1">
              <w:t xml:space="preserve">There </w:t>
            </w:r>
            <w:r w:rsidR="00933AD4">
              <w:t xml:space="preserve">may </w:t>
            </w:r>
            <w:r>
              <w:t xml:space="preserve">be </w:t>
            </w:r>
            <w:r w:rsidRPr="003E1AB1">
              <w:t>a streetAddressLine</w:t>
            </w:r>
            <w:r w:rsidR="00E10DC1">
              <w:t xml:space="preserve"> element</w:t>
            </w:r>
            <w:r w:rsidRPr="003E1AB1">
              <w:t>.</w:t>
            </w:r>
          </w:p>
          <w:p w14:paraId="4E1BC4E2" w14:textId="77777777" w:rsidR="00E10DC1" w:rsidRPr="003E1AB1" w:rsidRDefault="00E10DC1" w:rsidP="00C00C2B">
            <w:pPr>
              <w:pStyle w:val="ListParagraph"/>
              <w:numPr>
                <w:ilvl w:val="0"/>
                <w:numId w:val="82"/>
              </w:numPr>
            </w:pPr>
            <w:r w:rsidRPr="00E10DC1">
              <w:t>Informational only (no validation aspect).</w:t>
            </w:r>
          </w:p>
        </w:tc>
      </w:tr>
    </w:tbl>
    <w:p w14:paraId="7C04D500" w14:textId="77777777"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4B1C6235" w14:textId="77777777" w:rsidTr="00C87FC3">
        <w:trPr>
          <w:cantSplit/>
          <w:trHeight w:val="580"/>
          <w:tblHeader/>
        </w:trPr>
        <w:tc>
          <w:tcPr>
            <w:tcW w:w="2358" w:type="dxa"/>
            <w:shd w:val="clear" w:color="auto" w:fill="808080"/>
          </w:tcPr>
          <w:p w14:paraId="606C62C6" w14:textId="77777777" w:rsidR="003E1AB1" w:rsidRPr="00914CEC" w:rsidRDefault="003E1AB1" w:rsidP="0080029F">
            <w:r w:rsidRPr="00675DAA">
              <w:t>Element</w:t>
            </w:r>
          </w:p>
        </w:tc>
        <w:tc>
          <w:tcPr>
            <w:tcW w:w="1260" w:type="dxa"/>
            <w:shd w:val="clear" w:color="auto" w:fill="808080"/>
          </w:tcPr>
          <w:p w14:paraId="391636D9" w14:textId="77777777" w:rsidR="003E1AB1" w:rsidRPr="00675DAA" w:rsidRDefault="003E1AB1" w:rsidP="0080029F">
            <w:r w:rsidRPr="00675DAA">
              <w:t>Attribute</w:t>
            </w:r>
          </w:p>
        </w:tc>
        <w:tc>
          <w:tcPr>
            <w:tcW w:w="1260" w:type="dxa"/>
            <w:shd w:val="clear" w:color="auto" w:fill="808080"/>
          </w:tcPr>
          <w:p w14:paraId="2442F268" w14:textId="77777777" w:rsidR="003E1AB1" w:rsidRPr="00914CEC" w:rsidRDefault="003E1AB1" w:rsidP="0080029F">
            <w:r w:rsidRPr="00675DAA">
              <w:t>Cardinality</w:t>
            </w:r>
          </w:p>
        </w:tc>
        <w:tc>
          <w:tcPr>
            <w:tcW w:w="1350" w:type="dxa"/>
            <w:shd w:val="clear" w:color="auto" w:fill="808080"/>
          </w:tcPr>
          <w:p w14:paraId="375A55E0" w14:textId="77777777" w:rsidR="003E1AB1" w:rsidRPr="00675DAA" w:rsidRDefault="003E1AB1" w:rsidP="0080029F">
            <w:r w:rsidRPr="00675DAA">
              <w:t>Value(s) Allowed</w:t>
            </w:r>
          </w:p>
          <w:p w14:paraId="1F9D40E7" w14:textId="77777777" w:rsidR="003E1AB1" w:rsidRPr="00675DAA" w:rsidRDefault="003E1AB1" w:rsidP="0080029F">
            <w:r w:rsidRPr="00675DAA">
              <w:t>Examples</w:t>
            </w:r>
          </w:p>
        </w:tc>
        <w:tc>
          <w:tcPr>
            <w:tcW w:w="3330" w:type="dxa"/>
            <w:shd w:val="clear" w:color="auto" w:fill="808080"/>
          </w:tcPr>
          <w:p w14:paraId="6ECF9F2E" w14:textId="77777777" w:rsidR="003E1AB1" w:rsidRPr="00675DAA" w:rsidRDefault="003E1AB1" w:rsidP="0080029F">
            <w:r w:rsidRPr="00675DAA">
              <w:t>Description</w:t>
            </w:r>
          </w:p>
          <w:p w14:paraId="2E1A8992" w14:textId="77777777" w:rsidR="003E1AB1" w:rsidRPr="00675DAA" w:rsidRDefault="003E1AB1" w:rsidP="0080029F">
            <w:r w:rsidRPr="00675DAA">
              <w:t>Instructions</w:t>
            </w:r>
          </w:p>
        </w:tc>
      </w:tr>
      <w:tr w:rsidR="003E1AB1" w:rsidRPr="00675DAA" w14:paraId="014E180F" w14:textId="77777777" w:rsidTr="00C87FC3">
        <w:trPr>
          <w:cantSplit/>
        </w:trPr>
        <w:tc>
          <w:tcPr>
            <w:tcW w:w="2358" w:type="dxa"/>
          </w:tcPr>
          <w:p w14:paraId="1AF05FA0" w14:textId="77777777" w:rsidR="003E1AB1" w:rsidRPr="00914CEC" w:rsidRDefault="003E1AB1" w:rsidP="0080029F">
            <w:r w:rsidRPr="003E1AB1">
              <w:t>city</w:t>
            </w:r>
          </w:p>
        </w:tc>
        <w:tc>
          <w:tcPr>
            <w:tcW w:w="1260" w:type="dxa"/>
            <w:shd w:val="clear" w:color="auto" w:fill="D9D9D9"/>
          </w:tcPr>
          <w:p w14:paraId="129144D6" w14:textId="77777777" w:rsidR="003E1AB1" w:rsidRPr="00675DAA" w:rsidRDefault="003E1AB1" w:rsidP="0080029F">
            <w:r w:rsidRPr="00675DAA">
              <w:t>N/A</w:t>
            </w:r>
          </w:p>
        </w:tc>
        <w:tc>
          <w:tcPr>
            <w:tcW w:w="1260" w:type="dxa"/>
            <w:shd w:val="clear" w:color="auto" w:fill="D9D9D9"/>
          </w:tcPr>
          <w:p w14:paraId="6A0A72B2" w14:textId="77777777" w:rsidR="003E1AB1" w:rsidRPr="00675DAA" w:rsidRDefault="00CA2111" w:rsidP="0080029F">
            <w:r>
              <w:t>0</w:t>
            </w:r>
            <w:r w:rsidR="003E1AB1">
              <w:t>:1</w:t>
            </w:r>
          </w:p>
        </w:tc>
        <w:tc>
          <w:tcPr>
            <w:tcW w:w="1350" w:type="dxa"/>
            <w:shd w:val="clear" w:color="auto" w:fill="D9D9D9"/>
          </w:tcPr>
          <w:p w14:paraId="2DDF1645" w14:textId="77777777" w:rsidR="003E1AB1" w:rsidRPr="00675DAA" w:rsidRDefault="003E1AB1" w:rsidP="0080029F"/>
        </w:tc>
        <w:tc>
          <w:tcPr>
            <w:tcW w:w="3330" w:type="dxa"/>
            <w:shd w:val="clear" w:color="auto" w:fill="D9D9D9"/>
          </w:tcPr>
          <w:p w14:paraId="6266155A" w14:textId="77777777" w:rsidR="003E1AB1" w:rsidRPr="00675DAA" w:rsidRDefault="00B558E5" w:rsidP="0080029F">
            <w:r>
              <w:t>The city element is used for capturing city or area information.</w:t>
            </w:r>
          </w:p>
        </w:tc>
      </w:tr>
      <w:tr w:rsidR="003E1AB1" w:rsidRPr="00C112C4" w14:paraId="5B99DECD" w14:textId="77777777" w:rsidTr="00C87FC3">
        <w:trPr>
          <w:cantSplit/>
        </w:trPr>
        <w:tc>
          <w:tcPr>
            <w:tcW w:w="2358" w:type="dxa"/>
            <w:shd w:val="clear" w:color="auto" w:fill="808080"/>
          </w:tcPr>
          <w:p w14:paraId="2BFD9C51" w14:textId="77777777" w:rsidR="003E1AB1" w:rsidRPr="00675DAA" w:rsidRDefault="003E1AB1" w:rsidP="0080029F">
            <w:r w:rsidRPr="00675DAA">
              <w:t>Conformance</w:t>
            </w:r>
          </w:p>
        </w:tc>
        <w:tc>
          <w:tcPr>
            <w:tcW w:w="7200" w:type="dxa"/>
            <w:gridSpan w:val="4"/>
          </w:tcPr>
          <w:p w14:paraId="3B6290FD" w14:textId="77777777" w:rsidR="003E1AB1" w:rsidRDefault="003E1AB1" w:rsidP="00C00C2B">
            <w:pPr>
              <w:pStyle w:val="ListParagraph"/>
              <w:numPr>
                <w:ilvl w:val="0"/>
                <w:numId w:val="26"/>
              </w:numPr>
            </w:pPr>
            <w:r w:rsidRPr="003E1AB1">
              <w:t xml:space="preserve">There </w:t>
            </w:r>
            <w:r w:rsidR="00933AD4">
              <w:t>may</w:t>
            </w:r>
            <w:r>
              <w:t xml:space="preserve"> be </w:t>
            </w:r>
            <w:r w:rsidRPr="003E1AB1">
              <w:t>a city</w:t>
            </w:r>
            <w:r w:rsidR="00E10DC1">
              <w:t xml:space="preserve"> element</w:t>
            </w:r>
            <w:r w:rsidRPr="003E1AB1">
              <w:t>.</w:t>
            </w:r>
          </w:p>
          <w:p w14:paraId="4F611CC7" w14:textId="77777777" w:rsidR="00E10DC1" w:rsidRPr="003E1AB1" w:rsidRDefault="00E10DC1" w:rsidP="00C00C2B">
            <w:pPr>
              <w:pStyle w:val="ListParagraph"/>
              <w:numPr>
                <w:ilvl w:val="0"/>
                <w:numId w:val="83"/>
              </w:numPr>
            </w:pPr>
            <w:r w:rsidRPr="00E10DC1">
              <w:t>Informational only (no validation aspect).</w:t>
            </w:r>
          </w:p>
        </w:tc>
      </w:tr>
    </w:tbl>
    <w:p w14:paraId="39053684" w14:textId="77777777"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2CF12397" w14:textId="77777777" w:rsidTr="00C87FC3">
        <w:trPr>
          <w:cantSplit/>
          <w:trHeight w:val="580"/>
          <w:tblHeader/>
        </w:trPr>
        <w:tc>
          <w:tcPr>
            <w:tcW w:w="2358" w:type="dxa"/>
            <w:shd w:val="clear" w:color="auto" w:fill="808080"/>
          </w:tcPr>
          <w:p w14:paraId="180929D7" w14:textId="77777777" w:rsidR="003E1AB1" w:rsidRPr="00914CEC" w:rsidRDefault="003E1AB1" w:rsidP="0080029F">
            <w:r w:rsidRPr="00675DAA">
              <w:t>Element</w:t>
            </w:r>
          </w:p>
        </w:tc>
        <w:tc>
          <w:tcPr>
            <w:tcW w:w="1260" w:type="dxa"/>
            <w:shd w:val="clear" w:color="auto" w:fill="808080"/>
          </w:tcPr>
          <w:p w14:paraId="3296E650" w14:textId="77777777" w:rsidR="003E1AB1" w:rsidRPr="00675DAA" w:rsidRDefault="003E1AB1" w:rsidP="0080029F">
            <w:r w:rsidRPr="00675DAA">
              <w:t>Attribute</w:t>
            </w:r>
          </w:p>
        </w:tc>
        <w:tc>
          <w:tcPr>
            <w:tcW w:w="1260" w:type="dxa"/>
            <w:shd w:val="clear" w:color="auto" w:fill="808080"/>
          </w:tcPr>
          <w:p w14:paraId="620E504B" w14:textId="77777777" w:rsidR="003E1AB1" w:rsidRPr="00914CEC" w:rsidRDefault="003E1AB1" w:rsidP="0080029F">
            <w:r w:rsidRPr="00675DAA">
              <w:t>Cardinality</w:t>
            </w:r>
          </w:p>
        </w:tc>
        <w:tc>
          <w:tcPr>
            <w:tcW w:w="1350" w:type="dxa"/>
            <w:shd w:val="clear" w:color="auto" w:fill="808080"/>
          </w:tcPr>
          <w:p w14:paraId="5A2B4727" w14:textId="77777777" w:rsidR="003E1AB1" w:rsidRPr="00675DAA" w:rsidRDefault="003E1AB1" w:rsidP="0080029F">
            <w:r w:rsidRPr="00675DAA">
              <w:t>Value(s) Allowed</w:t>
            </w:r>
          </w:p>
          <w:p w14:paraId="49559150" w14:textId="77777777" w:rsidR="003E1AB1" w:rsidRPr="00675DAA" w:rsidRDefault="003E1AB1" w:rsidP="0080029F">
            <w:r w:rsidRPr="00675DAA">
              <w:t>Examples</w:t>
            </w:r>
          </w:p>
        </w:tc>
        <w:tc>
          <w:tcPr>
            <w:tcW w:w="3330" w:type="dxa"/>
            <w:shd w:val="clear" w:color="auto" w:fill="808080"/>
          </w:tcPr>
          <w:p w14:paraId="72B48459" w14:textId="77777777" w:rsidR="003E1AB1" w:rsidRPr="00675DAA" w:rsidRDefault="003E1AB1" w:rsidP="0080029F">
            <w:r w:rsidRPr="00675DAA">
              <w:t>Description</w:t>
            </w:r>
          </w:p>
          <w:p w14:paraId="124645D1" w14:textId="77777777" w:rsidR="003E1AB1" w:rsidRPr="00675DAA" w:rsidRDefault="003E1AB1" w:rsidP="0080029F">
            <w:r w:rsidRPr="00675DAA">
              <w:t>Instructions</w:t>
            </w:r>
          </w:p>
        </w:tc>
      </w:tr>
      <w:tr w:rsidR="003E1AB1" w:rsidRPr="00675DAA" w14:paraId="4759037D" w14:textId="77777777" w:rsidTr="00C87FC3">
        <w:trPr>
          <w:cantSplit/>
        </w:trPr>
        <w:tc>
          <w:tcPr>
            <w:tcW w:w="2358" w:type="dxa"/>
          </w:tcPr>
          <w:p w14:paraId="39EF2854" w14:textId="77777777" w:rsidR="003E1AB1" w:rsidRPr="00914CEC" w:rsidRDefault="003E1AB1" w:rsidP="0080029F">
            <w:r w:rsidRPr="003E1AB1">
              <w:t>state</w:t>
            </w:r>
          </w:p>
        </w:tc>
        <w:tc>
          <w:tcPr>
            <w:tcW w:w="1260" w:type="dxa"/>
            <w:shd w:val="clear" w:color="auto" w:fill="D9D9D9"/>
          </w:tcPr>
          <w:p w14:paraId="26EAFB81" w14:textId="77777777" w:rsidR="003E1AB1" w:rsidRPr="00675DAA" w:rsidRDefault="003E1AB1" w:rsidP="0080029F">
            <w:r w:rsidRPr="00675DAA">
              <w:t>N/A</w:t>
            </w:r>
          </w:p>
        </w:tc>
        <w:tc>
          <w:tcPr>
            <w:tcW w:w="1260" w:type="dxa"/>
            <w:shd w:val="clear" w:color="auto" w:fill="D9D9D9"/>
          </w:tcPr>
          <w:p w14:paraId="1FBF474D" w14:textId="77777777" w:rsidR="003E1AB1" w:rsidRPr="00675DAA" w:rsidRDefault="00CA2111" w:rsidP="0080029F">
            <w:r>
              <w:t>0</w:t>
            </w:r>
            <w:r w:rsidR="003E1AB1">
              <w:t>:1</w:t>
            </w:r>
          </w:p>
        </w:tc>
        <w:tc>
          <w:tcPr>
            <w:tcW w:w="1350" w:type="dxa"/>
            <w:shd w:val="clear" w:color="auto" w:fill="D9D9D9"/>
          </w:tcPr>
          <w:p w14:paraId="081F1ABC" w14:textId="77777777" w:rsidR="003E1AB1" w:rsidRPr="00675DAA" w:rsidRDefault="003E1AB1" w:rsidP="0080029F"/>
        </w:tc>
        <w:tc>
          <w:tcPr>
            <w:tcW w:w="3330" w:type="dxa"/>
            <w:shd w:val="clear" w:color="auto" w:fill="D9D9D9"/>
          </w:tcPr>
          <w:p w14:paraId="2C5155E5" w14:textId="77777777" w:rsidR="003E1AB1" w:rsidRPr="00675DAA" w:rsidRDefault="00B558E5" w:rsidP="0080029F">
            <w:r>
              <w:t>The state element is used for capturing state, province, region</w:t>
            </w:r>
          </w:p>
        </w:tc>
      </w:tr>
      <w:tr w:rsidR="003E1AB1" w:rsidRPr="00C112C4" w14:paraId="053E712B" w14:textId="77777777" w:rsidTr="00C87FC3">
        <w:trPr>
          <w:cantSplit/>
        </w:trPr>
        <w:tc>
          <w:tcPr>
            <w:tcW w:w="2358" w:type="dxa"/>
            <w:shd w:val="clear" w:color="auto" w:fill="808080"/>
          </w:tcPr>
          <w:p w14:paraId="3CE7AF52" w14:textId="77777777" w:rsidR="003E1AB1" w:rsidRPr="00675DAA" w:rsidRDefault="003E1AB1" w:rsidP="0080029F">
            <w:r w:rsidRPr="00675DAA">
              <w:lastRenderedPageBreak/>
              <w:t>Conformance</w:t>
            </w:r>
          </w:p>
        </w:tc>
        <w:tc>
          <w:tcPr>
            <w:tcW w:w="7200" w:type="dxa"/>
            <w:gridSpan w:val="4"/>
          </w:tcPr>
          <w:p w14:paraId="1F3DBF9F" w14:textId="77777777" w:rsidR="003E1AB1" w:rsidRDefault="003E1AB1" w:rsidP="00C00C2B">
            <w:pPr>
              <w:pStyle w:val="ListParagraph"/>
              <w:numPr>
                <w:ilvl w:val="0"/>
                <w:numId w:val="27"/>
              </w:numPr>
            </w:pPr>
            <w:r w:rsidRPr="003E1AB1">
              <w:t xml:space="preserve">There </w:t>
            </w:r>
            <w:r w:rsidR="00933AD4">
              <w:t>may</w:t>
            </w:r>
            <w:r>
              <w:t xml:space="preserve"> be </w:t>
            </w:r>
            <w:r w:rsidRPr="003E1AB1">
              <w:t>a state</w:t>
            </w:r>
            <w:r w:rsidR="00E10DC1">
              <w:t xml:space="preserve"> element</w:t>
            </w:r>
            <w:r w:rsidRPr="003E1AB1">
              <w:t>.</w:t>
            </w:r>
          </w:p>
          <w:p w14:paraId="1EED00A5" w14:textId="77777777" w:rsidR="00E10DC1" w:rsidRPr="003E1AB1" w:rsidRDefault="00E10DC1" w:rsidP="00C00C2B">
            <w:pPr>
              <w:pStyle w:val="ListParagraph"/>
              <w:numPr>
                <w:ilvl w:val="0"/>
                <w:numId w:val="84"/>
              </w:numPr>
            </w:pPr>
            <w:r w:rsidRPr="00E10DC1">
              <w:t>Informational only (no validation aspect).</w:t>
            </w:r>
          </w:p>
        </w:tc>
      </w:tr>
    </w:tbl>
    <w:p w14:paraId="47882D14" w14:textId="77777777"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14:paraId="665839B1" w14:textId="77777777" w:rsidTr="00C87FC3">
        <w:trPr>
          <w:cantSplit/>
          <w:trHeight w:val="580"/>
          <w:tblHeader/>
        </w:trPr>
        <w:tc>
          <w:tcPr>
            <w:tcW w:w="2358" w:type="dxa"/>
            <w:shd w:val="clear" w:color="auto" w:fill="808080"/>
          </w:tcPr>
          <w:p w14:paraId="4E36236B" w14:textId="77777777" w:rsidR="005B220B" w:rsidRPr="00914CEC" w:rsidRDefault="005B220B" w:rsidP="0080029F">
            <w:r w:rsidRPr="00675DAA">
              <w:t>Element</w:t>
            </w:r>
          </w:p>
        </w:tc>
        <w:tc>
          <w:tcPr>
            <w:tcW w:w="1260" w:type="dxa"/>
            <w:shd w:val="clear" w:color="auto" w:fill="808080"/>
          </w:tcPr>
          <w:p w14:paraId="0DF9A0D5" w14:textId="77777777" w:rsidR="005B220B" w:rsidRPr="00675DAA" w:rsidRDefault="005B220B" w:rsidP="0080029F">
            <w:r w:rsidRPr="00675DAA">
              <w:t>Attribute</w:t>
            </w:r>
          </w:p>
        </w:tc>
        <w:tc>
          <w:tcPr>
            <w:tcW w:w="1260" w:type="dxa"/>
            <w:shd w:val="clear" w:color="auto" w:fill="808080"/>
          </w:tcPr>
          <w:p w14:paraId="3C9BC081" w14:textId="77777777" w:rsidR="005B220B" w:rsidRPr="00914CEC" w:rsidRDefault="005B220B" w:rsidP="0080029F">
            <w:r w:rsidRPr="00675DAA">
              <w:t>Cardinality</w:t>
            </w:r>
          </w:p>
        </w:tc>
        <w:tc>
          <w:tcPr>
            <w:tcW w:w="1350" w:type="dxa"/>
            <w:shd w:val="clear" w:color="auto" w:fill="808080"/>
          </w:tcPr>
          <w:p w14:paraId="3E34E663" w14:textId="77777777" w:rsidR="005B220B" w:rsidRPr="00675DAA" w:rsidRDefault="005B220B" w:rsidP="0080029F">
            <w:r w:rsidRPr="00675DAA">
              <w:t>Value(s) Allowed</w:t>
            </w:r>
          </w:p>
          <w:p w14:paraId="0E772F6C" w14:textId="77777777" w:rsidR="005B220B" w:rsidRPr="00675DAA" w:rsidRDefault="005B220B" w:rsidP="0080029F">
            <w:r w:rsidRPr="00675DAA">
              <w:t>Examples</w:t>
            </w:r>
          </w:p>
        </w:tc>
        <w:tc>
          <w:tcPr>
            <w:tcW w:w="3330" w:type="dxa"/>
            <w:shd w:val="clear" w:color="auto" w:fill="808080"/>
          </w:tcPr>
          <w:p w14:paraId="0D62F257" w14:textId="77777777" w:rsidR="005B220B" w:rsidRPr="00675DAA" w:rsidRDefault="005B220B" w:rsidP="0080029F">
            <w:r w:rsidRPr="00675DAA">
              <w:t>Description</w:t>
            </w:r>
          </w:p>
          <w:p w14:paraId="27F7BE9C" w14:textId="77777777" w:rsidR="005B220B" w:rsidRPr="00675DAA" w:rsidRDefault="005B220B" w:rsidP="0080029F">
            <w:r w:rsidRPr="00675DAA">
              <w:t>Instructions</w:t>
            </w:r>
          </w:p>
        </w:tc>
      </w:tr>
      <w:tr w:rsidR="005B220B" w:rsidRPr="00675DAA" w14:paraId="068A7710" w14:textId="77777777" w:rsidTr="00C87FC3">
        <w:trPr>
          <w:cantSplit/>
        </w:trPr>
        <w:tc>
          <w:tcPr>
            <w:tcW w:w="2358" w:type="dxa"/>
          </w:tcPr>
          <w:p w14:paraId="61AA1F07" w14:textId="77777777" w:rsidR="005B220B" w:rsidRPr="00914CEC" w:rsidRDefault="005B220B" w:rsidP="0080029F">
            <w:r w:rsidRPr="005B220B">
              <w:t>postalCode</w:t>
            </w:r>
          </w:p>
        </w:tc>
        <w:tc>
          <w:tcPr>
            <w:tcW w:w="1260" w:type="dxa"/>
            <w:shd w:val="clear" w:color="auto" w:fill="D9D9D9"/>
          </w:tcPr>
          <w:p w14:paraId="567546AE" w14:textId="77777777" w:rsidR="005B220B" w:rsidRPr="00675DAA" w:rsidRDefault="005B220B" w:rsidP="0080029F">
            <w:r w:rsidRPr="00675DAA">
              <w:t>N/A</w:t>
            </w:r>
          </w:p>
        </w:tc>
        <w:tc>
          <w:tcPr>
            <w:tcW w:w="1260" w:type="dxa"/>
            <w:shd w:val="clear" w:color="auto" w:fill="D9D9D9"/>
          </w:tcPr>
          <w:p w14:paraId="6C2553B4" w14:textId="77777777" w:rsidR="005B220B" w:rsidRPr="00675DAA" w:rsidRDefault="00CA2111" w:rsidP="0080029F">
            <w:r>
              <w:t>0</w:t>
            </w:r>
            <w:r w:rsidR="005B220B">
              <w:t>:1</w:t>
            </w:r>
          </w:p>
        </w:tc>
        <w:tc>
          <w:tcPr>
            <w:tcW w:w="1350" w:type="dxa"/>
            <w:shd w:val="clear" w:color="auto" w:fill="D9D9D9"/>
          </w:tcPr>
          <w:p w14:paraId="6F092011" w14:textId="77777777" w:rsidR="005B220B" w:rsidRPr="00675DAA" w:rsidRDefault="005B220B" w:rsidP="0080029F"/>
        </w:tc>
        <w:tc>
          <w:tcPr>
            <w:tcW w:w="3330" w:type="dxa"/>
            <w:shd w:val="clear" w:color="auto" w:fill="D9D9D9"/>
          </w:tcPr>
          <w:p w14:paraId="4C2019CC" w14:textId="77777777" w:rsidR="005B220B" w:rsidRPr="00675DAA" w:rsidRDefault="005B220B" w:rsidP="0080029F">
            <w:r>
              <w:t xml:space="preserve">The </w:t>
            </w:r>
            <w:r w:rsidRPr="005B220B">
              <w:t xml:space="preserve">postalCode </w:t>
            </w:r>
            <w:r>
              <w:t>element is used for capturing Postal Codes and Zip Codes</w:t>
            </w:r>
          </w:p>
        </w:tc>
      </w:tr>
      <w:tr w:rsidR="005B220B" w:rsidRPr="00C112C4" w14:paraId="263A4D61" w14:textId="77777777" w:rsidTr="00C87FC3">
        <w:trPr>
          <w:cantSplit/>
        </w:trPr>
        <w:tc>
          <w:tcPr>
            <w:tcW w:w="2358" w:type="dxa"/>
            <w:shd w:val="clear" w:color="auto" w:fill="808080"/>
          </w:tcPr>
          <w:p w14:paraId="09064D06" w14:textId="77777777" w:rsidR="005B220B" w:rsidRPr="00675DAA" w:rsidRDefault="005B220B" w:rsidP="0080029F">
            <w:r w:rsidRPr="00675DAA">
              <w:t>Conformance</w:t>
            </w:r>
          </w:p>
        </w:tc>
        <w:tc>
          <w:tcPr>
            <w:tcW w:w="7200" w:type="dxa"/>
            <w:gridSpan w:val="4"/>
          </w:tcPr>
          <w:p w14:paraId="51C59919" w14:textId="77777777" w:rsidR="005B220B" w:rsidRDefault="005B220B" w:rsidP="00C00C2B">
            <w:pPr>
              <w:pStyle w:val="ListParagraph"/>
              <w:numPr>
                <w:ilvl w:val="0"/>
                <w:numId w:val="28"/>
              </w:numPr>
            </w:pPr>
            <w:r w:rsidRPr="003E1AB1">
              <w:t xml:space="preserve">There </w:t>
            </w:r>
            <w:r w:rsidR="00933AD4">
              <w:t>may</w:t>
            </w:r>
            <w:r>
              <w:t xml:space="preserve"> be </w:t>
            </w:r>
            <w:r w:rsidRPr="003E1AB1">
              <w:t xml:space="preserve">a </w:t>
            </w:r>
            <w:r w:rsidRPr="005B220B">
              <w:t>postalCode</w:t>
            </w:r>
            <w:r w:rsidR="00E10DC1">
              <w:t xml:space="preserve"> element</w:t>
            </w:r>
            <w:r w:rsidRPr="003E1AB1">
              <w:t>.</w:t>
            </w:r>
          </w:p>
          <w:p w14:paraId="248F3D95" w14:textId="77777777" w:rsidR="00E10DC1" w:rsidRPr="003E1AB1" w:rsidRDefault="00E10DC1" w:rsidP="00C00C2B">
            <w:pPr>
              <w:pStyle w:val="ListParagraph"/>
              <w:numPr>
                <w:ilvl w:val="0"/>
                <w:numId w:val="85"/>
              </w:numPr>
            </w:pPr>
            <w:r w:rsidRPr="00E10DC1">
              <w:t>Informational only (no validation aspect).</w:t>
            </w:r>
          </w:p>
        </w:tc>
      </w:tr>
    </w:tbl>
    <w:p w14:paraId="25B74A52" w14:textId="77777777"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14:paraId="2B4638CF" w14:textId="77777777" w:rsidTr="00C87FC3">
        <w:trPr>
          <w:cantSplit/>
          <w:trHeight w:val="580"/>
          <w:tblHeader/>
        </w:trPr>
        <w:tc>
          <w:tcPr>
            <w:tcW w:w="2358" w:type="dxa"/>
            <w:shd w:val="clear" w:color="auto" w:fill="808080"/>
          </w:tcPr>
          <w:p w14:paraId="03AAFB97" w14:textId="77777777" w:rsidR="005B220B" w:rsidRPr="00914CEC" w:rsidRDefault="005B220B" w:rsidP="0080029F">
            <w:r w:rsidRPr="00675DAA">
              <w:t>Element</w:t>
            </w:r>
          </w:p>
        </w:tc>
        <w:tc>
          <w:tcPr>
            <w:tcW w:w="1260" w:type="dxa"/>
            <w:shd w:val="clear" w:color="auto" w:fill="808080"/>
          </w:tcPr>
          <w:p w14:paraId="5182947D" w14:textId="77777777" w:rsidR="005B220B" w:rsidRPr="00675DAA" w:rsidRDefault="005B220B" w:rsidP="0080029F">
            <w:r w:rsidRPr="00675DAA">
              <w:t>Attribute</w:t>
            </w:r>
          </w:p>
        </w:tc>
        <w:tc>
          <w:tcPr>
            <w:tcW w:w="1260" w:type="dxa"/>
            <w:shd w:val="clear" w:color="auto" w:fill="808080"/>
          </w:tcPr>
          <w:p w14:paraId="198767F0" w14:textId="77777777" w:rsidR="005B220B" w:rsidRPr="00914CEC" w:rsidRDefault="005B220B" w:rsidP="0080029F">
            <w:r w:rsidRPr="00675DAA">
              <w:t>Cardinality</w:t>
            </w:r>
          </w:p>
        </w:tc>
        <w:tc>
          <w:tcPr>
            <w:tcW w:w="1350" w:type="dxa"/>
            <w:shd w:val="clear" w:color="auto" w:fill="808080"/>
          </w:tcPr>
          <w:p w14:paraId="7AAB2492" w14:textId="77777777" w:rsidR="005B220B" w:rsidRPr="00675DAA" w:rsidRDefault="005B220B" w:rsidP="0080029F">
            <w:r w:rsidRPr="00675DAA">
              <w:t>Value(s) Allowed</w:t>
            </w:r>
          </w:p>
          <w:p w14:paraId="12A6F2B2" w14:textId="77777777" w:rsidR="005B220B" w:rsidRPr="00675DAA" w:rsidRDefault="005B220B" w:rsidP="0080029F">
            <w:r w:rsidRPr="00675DAA">
              <w:t>Examples</w:t>
            </w:r>
          </w:p>
        </w:tc>
        <w:tc>
          <w:tcPr>
            <w:tcW w:w="3330" w:type="dxa"/>
            <w:shd w:val="clear" w:color="auto" w:fill="808080"/>
          </w:tcPr>
          <w:p w14:paraId="29B961AB" w14:textId="77777777" w:rsidR="005B220B" w:rsidRPr="00675DAA" w:rsidRDefault="005B220B" w:rsidP="0080029F">
            <w:r w:rsidRPr="00675DAA">
              <w:t>Description</w:t>
            </w:r>
          </w:p>
          <w:p w14:paraId="47E4B024" w14:textId="77777777" w:rsidR="005B220B" w:rsidRPr="00675DAA" w:rsidRDefault="005B220B" w:rsidP="0080029F">
            <w:r w:rsidRPr="00675DAA">
              <w:t>Instructions</w:t>
            </w:r>
          </w:p>
        </w:tc>
      </w:tr>
      <w:tr w:rsidR="005B220B" w:rsidRPr="00675DAA" w14:paraId="0696A1BD" w14:textId="77777777" w:rsidTr="00C87FC3">
        <w:trPr>
          <w:cantSplit/>
        </w:trPr>
        <w:tc>
          <w:tcPr>
            <w:tcW w:w="2358" w:type="dxa"/>
            <w:vMerge w:val="restart"/>
          </w:tcPr>
          <w:p w14:paraId="3FFE2DF9" w14:textId="77777777" w:rsidR="005B220B" w:rsidRPr="00914CEC" w:rsidRDefault="005B220B" w:rsidP="0080029F">
            <w:r w:rsidRPr="005B220B">
              <w:t>country</w:t>
            </w:r>
          </w:p>
        </w:tc>
        <w:tc>
          <w:tcPr>
            <w:tcW w:w="1260" w:type="dxa"/>
            <w:shd w:val="clear" w:color="auto" w:fill="D9D9D9"/>
          </w:tcPr>
          <w:p w14:paraId="15367BF5" w14:textId="77777777" w:rsidR="005B220B" w:rsidRPr="00675DAA" w:rsidRDefault="005B220B" w:rsidP="0080029F">
            <w:r w:rsidRPr="00675DAA">
              <w:t>N/A</w:t>
            </w:r>
          </w:p>
        </w:tc>
        <w:tc>
          <w:tcPr>
            <w:tcW w:w="1260" w:type="dxa"/>
            <w:shd w:val="clear" w:color="auto" w:fill="D9D9D9"/>
          </w:tcPr>
          <w:p w14:paraId="663E18F4" w14:textId="77777777" w:rsidR="005B220B" w:rsidRPr="00675DAA" w:rsidRDefault="00CA2111" w:rsidP="0080029F">
            <w:r>
              <w:t>0</w:t>
            </w:r>
            <w:r w:rsidR="005B220B">
              <w:t>:1</w:t>
            </w:r>
          </w:p>
        </w:tc>
        <w:tc>
          <w:tcPr>
            <w:tcW w:w="1350" w:type="dxa"/>
            <w:shd w:val="clear" w:color="auto" w:fill="D9D9D9"/>
          </w:tcPr>
          <w:p w14:paraId="77503642" w14:textId="77777777" w:rsidR="005B220B" w:rsidRPr="00675DAA" w:rsidRDefault="005B220B" w:rsidP="0080029F"/>
        </w:tc>
        <w:tc>
          <w:tcPr>
            <w:tcW w:w="3330" w:type="dxa"/>
            <w:shd w:val="clear" w:color="auto" w:fill="D9D9D9"/>
          </w:tcPr>
          <w:p w14:paraId="5B3E7836" w14:textId="77777777" w:rsidR="005B220B" w:rsidRPr="00675DAA" w:rsidRDefault="005B220B" w:rsidP="0080029F">
            <w:r>
              <w:t xml:space="preserve">The </w:t>
            </w:r>
            <w:r w:rsidRPr="005B220B">
              <w:t>country</w:t>
            </w:r>
            <w:r>
              <w:t xml:space="preserve"> element is used for capturing the country code</w:t>
            </w:r>
          </w:p>
        </w:tc>
      </w:tr>
      <w:tr w:rsidR="005B220B" w:rsidRPr="00675DAA" w14:paraId="0C41B6B8" w14:textId="77777777" w:rsidTr="00C87FC3">
        <w:trPr>
          <w:cantSplit/>
        </w:trPr>
        <w:tc>
          <w:tcPr>
            <w:tcW w:w="2358" w:type="dxa"/>
            <w:vMerge/>
          </w:tcPr>
          <w:p w14:paraId="5BC77546" w14:textId="77777777" w:rsidR="005B220B" w:rsidRPr="00675DAA" w:rsidRDefault="005B220B" w:rsidP="0080029F"/>
        </w:tc>
        <w:tc>
          <w:tcPr>
            <w:tcW w:w="1260" w:type="dxa"/>
          </w:tcPr>
          <w:p w14:paraId="0DEADF51" w14:textId="77777777" w:rsidR="005B220B" w:rsidRPr="005973C1" w:rsidRDefault="005B220B" w:rsidP="0080029F">
            <w:r w:rsidRPr="005973C1">
              <w:t>code</w:t>
            </w:r>
          </w:p>
        </w:tc>
        <w:tc>
          <w:tcPr>
            <w:tcW w:w="1260" w:type="dxa"/>
          </w:tcPr>
          <w:p w14:paraId="0685D496" w14:textId="77777777" w:rsidR="005B220B" w:rsidRPr="00675DAA" w:rsidRDefault="005973C1" w:rsidP="0080029F">
            <w:r>
              <w:t>1:1</w:t>
            </w:r>
          </w:p>
        </w:tc>
        <w:tc>
          <w:tcPr>
            <w:tcW w:w="1350" w:type="dxa"/>
          </w:tcPr>
          <w:p w14:paraId="57392DC5" w14:textId="77777777" w:rsidR="005B220B" w:rsidRPr="00675DAA" w:rsidRDefault="005B220B" w:rsidP="0080029F"/>
        </w:tc>
        <w:tc>
          <w:tcPr>
            <w:tcW w:w="3330" w:type="dxa"/>
          </w:tcPr>
          <w:p w14:paraId="479DD002" w14:textId="77777777" w:rsidR="005B220B" w:rsidRPr="00675DAA" w:rsidRDefault="005B220B" w:rsidP="0080029F"/>
        </w:tc>
      </w:tr>
      <w:tr w:rsidR="005B220B" w:rsidRPr="00675DAA" w14:paraId="1E122CB8" w14:textId="77777777" w:rsidTr="00C87FC3">
        <w:trPr>
          <w:cantSplit/>
        </w:trPr>
        <w:tc>
          <w:tcPr>
            <w:tcW w:w="2358" w:type="dxa"/>
            <w:vMerge/>
          </w:tcPr>
          <w:p w14:paraId="500B6A17" w14:textId="77777777" w:rsidR="005B220B" w:rsidRPr="00675DAA" w:rsidRDefault="005B220B" w:rsidP="0080029F"/>
        </w:tc>
        <w:tc>
          <w:tcPr>
            <w:tcW w:w="1260" w:type="dxa"/>
          </w:tcPr>
          <w:p w14:paraId="60F1C580" w14:textId="77777777" w:rsidR="005B220B" w:rsidRPr="005973C1" w:rsidRDefault="005B220B" w:rsidP="0080029F">
            <w:r w:rsidRPr="005973C1">
              <w:t>codeSystem</w:t>
            </w:r>
          </w:p>
        </w:tc>
        <w:tc>
          <w:tcPr>
            <w:tcW w:w="1260" w:type="dxa"/>
          </w:tcPr>
          <w:p w14:paraId="3632B4D7" w14:textId="77777777" w:rsidR="005B220B" w:rsidRPr="00675DAA" w:rsidRDefault="005973C1" w:rsidP="0080029F">
            <w:r>
              <w:t>1:1</w:t>
            </w:r>
          </w:p>
        </w:tc>
        <w:tc>
          <w:tcPr>
            <w:tcW w:w="1350" w:type="dxa"/>
          </w:tcPr>
          <w:p w14:paraId="525060D0" w14:textId="77777777" w:rsidR="005B220B" w:rsidRPr="00675DAA" w:rsidRDefault="005B220B" w:rsidP="0080029F"/>
        </w:tc>
        <w:tc>
          <w:tcPr>
            <w:tcW w:w="3330" w:type="dxa"/>
          </w:tcPr>
          <w:p w14:paraId="709EFB0E" w14:textId="77777777" w:rsidR="005B220B" w:rsidRPr="00675DAA" w:rsidRDefault="005B220B" w:rsidP="0080029F"/>
        </w:tc>
      </w:tr>
      <w:tr w:rsidR="005B220B" w:rsidRPr="00C112C4" w14:paraId="21C80DC0" w14:textId="77777777" w:rsidTr="00C87FC3">
        <w:trPr>
          <w:cantSplit/>
        </w:trPr>
        <w:tc>
          <w:tcPr>
            <w:tcW w:w="2358" w:type="dxa"/>
            <w:shd w:val="clear" w:color="auto" w:fill="808080"/>
          </w:tcPr>
          <w:p w14:paraId="3A4A4039" w14:textId="77777777" w:rsidR="005B220B" w:rsidRPr="00675DAA" w:rsidRDefault="005B220B" w:rsidP="0080029F">
            <w:r w:rsidRPr="00675DAA">
              <w:t>Conformance</w:t>
            </w:r>
          </w:p>
        </w:tc>
        <w:tc>
          <w:tcPr>
            <w:tcW w:w="7200" w:type="dxa"/>
            <w:gridSpan w:val="4"/>
          </w:tcPr>
          <w:p w14:paraId="4D8E9915" w14:textId="77777777" w:rsidR="005B220B" w:rsidRDefault="005B220B" w:rsidP="00C00C2B">
            <w:pPr>
              <w:pStyle w:val="ListParagraph"/>
              <w:numPr>
                <w:ilvl w:val="0"/>
                <w:numId w:val="136"/>
              </w:numPr>
            </w:pPr>
            <w:r w:rsidRPr="003E1AB1">
              <w:t xml:space="preserve">There </w:t>
            </w:r>
            <w:r w:rsidR="00933AD4">
              <w:t>may</w:t>
            </w:r>
            <w:r>
              <w:t xml:space="preserve"> be </w:t>
            </w:r>
            <w:r w:rsidRPr="003E1AB1">
              <w:t xml:space="preserve">a </w:t>
            </w:r>
            <w:r w:rsidRPr="005B220B">
              <w:t>country</w:t>
            </w:r>
            <w:r w:rsidR="00E10DC1">
              <w:t xml:space="preserve"> element</w:t>
            </w:r>
          </w:p>
          <w:p w14:paraId="72939451" w14:textId="77777777" w:rsidR="00E10DC1" w:rsidRPr="003E1AB1" w:rsidRDefault="00E10DC1" w:rsidP="00C00C2B">
            <w:pPr>
              <w:pStyle w:val="ListParagraph"/>
              <w:numPr>
                <w:ilvl w:val="0"/>
                <w:numId w:val="56"/>
              </w:numPr>
            </w:pPr>
            <w:r w:rsidRPr="00E10DC1">
              <w:t>Informational only (no validation aspect).</w:t>
            </w:r>
          </w:p>
          <w:p w14:paraId="22ADD187" w14:textId="77777777" w:rsidR="00E10DC1" w:rsidRDefault="00E10DC1" w:rsidP="0080029F">
            <w:pPr>
              <w:pStyle w:val="ListParagraph"/>
            </w:pPr>
          </w:p>
          <w:p w14:paraId="014BE351" w14:textId="77777777" w:rsidR="005B220B" w:rsidRDefault="005B220B" w:rsidP="00C00C2B">
            <w:pPr>
              <w:pStyle w:val="ListParagraph"/>
              <w:numPr>
                <w:ilvl w:val="0"/>
                <w:numId w:val="136"/>
              </w:numPr>
            </w:pPr>
            <w:r>
              <w:t xml:space="preserve">The </w:t>
            </w:r>
            <w:r w:rsidRPr="005B220B">
              <w:t>country</w:t>
            </w:r>
            <w:r>
              <w:t>@</w:t>
            </w:r>
            <w:r w:rsidRPr="005B220B">
              <w:t xml:space="preserve">codeSystem </w:t>
            </w:r>
            <w:r w:rsidR="00415A8A">
              <w:t xml:space="preserve">value is: </w:t>
            </w:r>
            <w:r w:rsidR="00D35ABD">
              <w:t>2.16.840.1.113883.2.20.6.</w:t>
            </w:r>
            <w:r w:rsidR="00246E8F">
              <w:t>1</w:t>
            </w:r>
            <w:r w:rsidR="00415A8A" w:rsidRPr="00415A8A">
              <w:t>7</w:t>
            </w:r>
          </w:p>
          <w:p w14:paraId="575C418A" w14:textId="77777777" w:rsidR="00176515" w:rsidRDefault="00487FE5" w:rsidP="00EE43D9">
            <w:pPr>
              <w:pStyle w:val="ListParagraph"/>
              <w:numPr>
                <w:ilvl w:val="0"/>
                <w:numId w:val="205"/>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14:paraId="094B1DEF" w14:textId="77777777" w:rsidR="00246E8F" w:rsidRPr="00246E8F" w:rsidRDefault="009B00F5" w:rsidP="00EE43D9">
            <w:pPr>
              <w:pStyle w:val="ListParagraph"/>
              <w:numPr>
                <w:ilvl w:val="0"/>
                <w:numId w:val="205"/>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14:paraId="12C453DF" w14:textId="77777777" w:rsidR="008E50B6" w:rsidRPr="00914CEC"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14:paraId="03892D80" w14:textId="77777777" w:rsidTr="00C87FC3">
        <w:trPr>
          <w:cantSplit/>
          <w:trHeight w:val="580"/>
          <w:tblHeader/>
        </w:trPr>
        <w:tc>
          <w:tcPr>
            <w:tcW w:w="2358" w:type="dxa"/>
            <w:shd w:val="clear" w:color="auto" w:fill="808080"/>
          </w:tcPr>
          <w:p w14:paraId="10D252AE" w14:textId="77777777" w:rsidR="002E1606" w:rsidRPr="00914CEC" w:rsidRDefault="002E1606" w:rsidP="0080029F">
            <w:r w:rsidRPr="00675DAA">
              <w:t>Element</w:t>
            </w:r>
          </w:p>
        </w:tc>
        <w:tc>
          <w:tcPr>
            <w:tcW w:w="1260" w:type="dxa"/>
            <w:shd w:val="clear" w:color="auto" w:fill="808080"/>
          </w:tcPr>
          <w:p w14:paraId="6FBA8751" w14:textId="77777777" w:rsidR="002E1606" w:rsidRPr="00675DAA" w:rsidRDefault="002E1606" w:rsidP="0080029F">
            <w:r w:rsidRPr="00675DAA">
              <w:t>Attribute</w:t>
            </w:r>
          </w:p>
        </w:tc>
        <w:tc>
          <w:tcPr>
            <w:tcW w:w="1260" w:type="dxa"/>
            <w:shd w:val="clear" w:color="auto" w:fill="808080"/>
          </w:tcPr>
          <w:p w14:paraId="61E631C6" w14:textId="77777777" w:rsidR="002E1606" w:rsidRPr="00914CEC" w:rsidRDefault="002E1606" w:rsidP="0080029F">
            <w:r w:rsidRPr="00675DAA">
              <w:t>Cardinality</w:t>
            </w:r>
          </w:p>
        </w:tc>
        <w:tc>
          <w:tcPr>
            <w:tcW w:w="1350" w:type="dxa"/>
            <w:shd w:val="clear" w:color="auto" w:fill="808080"/>
          </w:tcPr>
          <w:p w14:paraId="571062CD" w14:textId="77777777" w:rsidR="002E1606" w:rsidRPr="00675DAA" w:rsidRDefault="002E1606" w:rsidP="0080029F">
            <w:r w:rsidRPr="00675DAA">
              <w:t>Value(s) Allowed</w:t>
            </w:r>
          </w:p>
          <w:p w14:paraId="2AAB4590" w14:textId="77777777" w:rsidR="002E1606" w:rsidRPr="00675DAA" w:rsidRDefault="002E1606" w:rsidP="0080029F">
            <w:r w:rsidRPr="00675DAA">
              <w:t>Examples</w:t>
            </w:r>
          </w:p>
        </w:tc>
        <w:tc>
          <w:tcPr>
            <w:tcW w:w="3330" w:type="dxa"/>
            <w:shd w:val="clear" w:color="auto" w:fill="808080"/>
          </w:tcPr>
          <w:p w14:paraId="07987F28" w14:textId="77777777" w:rsidR="002E1606" w:rsidRPr="00675DAA" w:rsidRDefault="002E1606" w:rsidP="0080029F">
            <w:r w:rsidRPr="00675DAA">
              <w:t>Description</w:t>
            </w:r>
          </w:p>
          <w:p w14:paraId="0052CCD8" w14:textId="77777777" w:rsidR="002E1606" w:rsidRPr="00675DAA" w:rsidRDefault="002E1606" w:rsidP="0080029F">
            <w:r w:rsidRPr="00675DAA">
              <w:t>Instructions</w:t>
            </w:r>
          </w:p>
        </w:tc>
      </w:tr>
      <w:tr w:rsidR="002E1606" w:rsidRPr="00675DAA" w14:paraId="0E9F6582" w14:textId="77777777" w:rsidTr="00C87FC3">
        <w:trPr>
          <w:cantSplit/>
        </w:trPr>
        <w:tc>
          <w:tcPr>
            <w:tcW w:w="2358" w:type="dxa"/>
            <w:vMerge w:val="restart"/>
          </w:tcPr>
          <w:p w14:paraId="40A32F5D" w14:textId="77777777" w:rsidR="002E1606" w:rsidRPr="00914CEC" w:rsidRDefault="002E1606" w:rsidP="0080029F">
            <w:r w:rsidRPr="002135F4">
              <w:t>telecom</w:t>
            </w:r>
          </w:p>
        </w:tc>
        <w:tc>
          <w:tcPr>
            <w:tcW w:w="1260" w:type="dxa"/>
            <w:shd w:val="clear" w:color="auto" w:fill="D9D9D9"/>
          </w:tcPr>
          <w:p w14:paraId="4F5CDCE9" w14:textId="77777777" w:rsidR="002E1606" w:rsidRPr="00675DAA" w:rsidRDefault="002E1606" w:rsidP="0080029F">
            <w:r w:rsidRPr="00675DAA">
              <w:t>N/A</w:t>
            </w:r>
          </w:p>
        </w:tc>
        <w:tc>
          <w:tcPr>
            <w:tcW w:w="1260" w:type="dxa"/>
            <w:shd w:val="clear" w:color="auto" w:fill="D9D9D9"/>
          </w:tcPr>
          <w:p w14:paraId="3893AD56" w14:textId="77777777" w:rsidR="002E1606" w:rsidRPr="00675DAA" w:rsidRDefault="00CA2111" w:rsidP="0080029F">
            <w:r>
              <w:t>0</w:t>
            </w:r>
            <w:r w:rsidR="002E1606">
              <w:t>:n</w:t>
            </w:r>
          </w:p>
        </w:tc>
        <w:tc>
          <w:tcPr>
            <w:tcW w:w="1350" w:type="dxa"/>
            <w:shd w:val="clear" w:color="auto" w:fill="D9D9D9"/>
          </w:tcPr>
          <w:p w14:paraId="146D9C27" w14:textId="77777777" w:rsidR="002E1606" w:rsidRPr="00675DAA" w:rsidRDefault="002E1606" w:rsidP="0080029F"/>
        </w:tc>
        <w:tc>
          <w:tcPr>
            <w:tcW w:w="3330" w:type="dxa"/>
            <w:shd w:val="clear" w:color="auto" w:fill="D9D9D9"/>
          </w:tcPr>
          <w:p w14:paraId="4C0C4AD3" w14:textId="77777777" w:rsidR="002E1606" w:rsidRPr="00675DAA" w:rsidRDefault="002E1606" w:rsidP="0080029F"/>
        </w:tc>
      </w:tr>
      <w:tr w:rsidR="002E1606" w:rsidRPr="00675DAA" w14:paraId="2B49A0B9" w14:textId="77777777" w:rsidTr="00C87FC3">
        <w:trPr>
          <w:cantSplit/>
        </w:trPr>
        <w:tc>
          <w:tcPr>
            <w:tcW w:w="2358" w:type="dxa"/>
            <w:vMerge/>
          </w:tcPr>
          <w:p w14:paraId="1405F270" w14:textId="77777777" w:rsidR="002E1606" w:rsidRPr="00675DAA" w:rsidRDefault="002E1606" w:rsidP="0080029F"/>
        </w:tc>
        <w:tc>
          <w:tcPr>
            <w:tcW w:w="1260" w:type="dxa"/>
          </w:tcPr>
          <w:p w14:paraId="43326DBB" w14:textId="77777777" w:rsidR="002E1606" w:rsidRPr="00675DAA" w:rsidRDefault="002E1606" w:rsidP="0080029F">
            <w:r>
              <w:t>value</w:t>
            </w:r>
          </w:p>
        </w:tc>
        <w:tc>
          <w:tcPr>
            <w:tcW w:w="1260" w:type="dxa"/>
          </w:tcPr>
          <w:p w14:paraId="00A87DDF" w14:textId="77777777" w:rsidR="002E1606" w:rsidRPr="00675DAA" w:rsidRDefault="00F94B9A" w:rsidP="0080029F">
            <w:r>
              <w:t>1:1</w:t>
            </w:r>
          </w:p>
        </w:tc>
        <w:tc>
          <w:tcPr>
            <w:tcW w:w="1350" w:type="dxa"/>
          </w:tcPr>
          <w:p w14:paraId="5AF18CCE" w14:textId="77777777" w:rsidR="002E1606" w:rsidRPr="00675DAA" w:rsidRDefault="002E1606" w:rsidP="0080029F"/>
        </w:tc>
        <w:tc>
          <w:tcPr>
            <w:tcW w:w="3330" w:type="dxa"/>
          </w:tcPr>
          <w:p w14:paraId="7FB3AEE6" w14:textId="77777777" w:rsidR="002E1606" w:rsidRPr="00675DAA" w:rsidRDefault="002E1606" w:rsidP="0080029F"/>
        </w:tc>
      </w:tr>
      <w:tr w:rsidR="000855B1" w:rsidRPr="00675DAA" w14:paraId="41484839" w14:textId="77777777" w:rsidTr="00C87FC3">
        <w:trPr>
          <w:cantSplit/>
        </w:trPr>
        <w:tc>
          <w:tcPr>
            <w:tcW w:w="2358" w:type="dxa"/>
          </w:tcPr>
          <w:p w14:paraId="42A793BA" w14:textId="77777777" w:rsidR="000855B1" w:rsidRPr="00675DAA" w:rsidRDefault="000855B1" w:rsidP="0080029F"/>
        </w:tc>
        <w:tc>
          <w:tcPr>
            <w:tcW w:w="1260" w:type="dxa"/>
          </w:tcPr>
          <w:p w14:paraId="31DB1B17" w14:textId="77777777" w:rsidR="000855B1" w:rsidRDefault="000855B1" w:rsidP="0080029F">
            <w:r>
              <w:t>use</w:t>
            </w:r>
          </w:p>
        </w:tc>
        <w:tc>
          <w:tcPr>
            <w:tcW w:w="1260" w:type="dxa"/>
          </w:tcPr>
          <w:p w14:paraId="3DAB1700" w14:textId="77777777" w:rsidR="000855B1" w:rsidRDefault="00110969" w:rsidP="0080029F">
            <w:r>
              <w:t>0:1</w:t>
            </w:r>
          </w:p>
        </w:tc>
        <w:tc>
          <w:tcPr>
            <w:tcW w:w="1350" w:type="dxa"/>
          </w:tcPr>
          <w:p w14:paraId="679E2613" w14:textId="77777777" w:rsidR="000855B1" w:rsidRPr="00675DAA" w:rsidRDefault="000855B1" w:rsidP="0080029F"/>
        </w:tc>
        <w:tc>
          <w:tcPr>
            <w:tcW w:w="3330" w:type="dxa"/>
          </w:tcPr>
          <w:p w14:paraId="3927A741" w14:textId="77777777" w:rsidR="000855B1" w:rsidRPr="00675DAA" w:rsidRDefault="000855B1" w:rsidP="0080029F"/>
        </w:tc>
      </w:tr>
      <w:tr w:rsidR="000855B1" w:rsidRPr="00675DAA" w14:paraId="2BA7FB5C" w14:textId="77777777" w:rsidTr="00C87FC3">
        <w:trPr>
          <w:cantSplit/>
        </w:trPr>
        <w:tc>
          <w:tcPr>
            <w:tcW w:w="2358" w:type="dxa"/>
          </w:tcPr>
          <w:p w14:paraId="0D0783DC" w14:textId="77777777" w:rsidR="000855B1" w:rsidRPr="00675DAA" w:rsidRDefault="000855B1" w:rsidP="0080029F"/>
        </w:tc>
        <w:tc>
          <w:tcPr>
            <w:tcW w:w="1260" w:type="dxa"/>
          </w:tcPr>
          <w:p w14:paraId="745A3788" w14:textId="77777777" w:rsidR="000855B1" w:rsidRDefault="00110969" w:rsidP="0080029F">
            <w:r>
              <w:t>capability</w:t>
            </w:r>
          </w:p>
        </w:tc>
        <w:tc>
          <w:tcPr>
            <w:tcW w:w="1260" w:type="dxa"/>
          </w:tcPr>
          <w:p w14:paraId="4411477B" w14:textId="77777777" w:rsidR="000855B1" w:rsidRDefault="00110969" w:rsidP="0080029F">
            <w:r>
              <w:t>0:1</w:t>
            </w:r>
          </w:p>
        </w:tc>
        <w:tc>
          <w:tcPr>
            <w:tcW w:w="1350" w:type="dxa"/>
          </w:tcPr>
          <w:p w14:paraId="65F002E3" w14:textId="77777777" w:rsidR="000855B1" w:rsidRPr="00675DAA" w:rsidRDefault="000855B1" w:rsidP="0080029F"/>
        </w:tc>
        <w:tc>
          <w:tcPr>
            <w:tcW w:w="3330" w:type="dxa"/>
          </w:tcPr>
          <w:p w14:paraId="43ABAA10" w14:textId="77777777" w:rsidR="000855B1" w:rsidRPr="00675DAA" w:rsidRDefault="000855B1" w:rsidP="0080029F"/>
        </w:tc>
      </w:tr>
      <w:tr w:rsidR="002E1606" w:rsidRPr="00675DAA" w14:paraId="19026234" w14:textId="77777777" w:rsidTr="00C87FC3">
        <w:trPr>
          <w:cantSplit/>
        </w:trPr>
        <w:tc>
          <w:tcPr>
            <w:tcW w:w="2358" w:type="dxa"/>
            <w:shd w:val="clear" w:color="auto" w:fill="808080"/>
          </w:tcPr>
          <w:p w14:paraId="6662C033" w14:textId="77777777" w:rsidR="002E1606" w:rsidRPr="00675DAA" w:rsidRDefault="002E1606" w:rsidP="0080029F">
            <w:r w:rsidRPr="00675DAA">
              <w:lastRenderedPageBreak/>
              <w:t>Conformance</w:t>
            </w:r>
          </w:p>
        </w:tc>
        <w:tc>
          <w:tcPr>
            <w:tcW w:w="7200" w:type="dxa"/>
            <w:gridSpan w:val="4"/>
          </w:tcPr>
          <w:p w14:paraId="7574652D" w14:textId="77777777" w:rsidR="002E1606" w:rsidRDefault="002E1606" w:rsidP="00C00C2B">
            <w:pPr>
              <w:pStyle w:val="ListParagraph"/>
              <w:numPr>
                <w:ilvl w:val="0"/>
                <w:numId w:val="29"/>
              </w:numPr>
            </w:pPr>
            <w:commentRangeStart w:id="652"/>
            <w:r>
              <w:t xml:space="preserve">There may be </w:t>
            </w:r>
            <w:r w:rsidR="00D66FE7">
              <w:t xml:space="preserve">one or more </w:t>
            </w:r>
            <w:r w:rsidR="00F94B9A">
              <w:t>telecom</w:t>
            </w:r>
            <w:r>
              <w:t>.</w:t>
            </w:r>
          </w:p>
          <w:p w14:paraId="0D5A6AD5" w14:textId="77777777" w:rsidR="00D66FE7" w:rsidRDefault="00D66FE7" w:rsidP="00C00C2B">
            <w:pPr>
              <w:pStyle w:val="ListParagraph"/>
              <w:numPr>
                <w:ilvl w:val="0"/>
                <w:numId w:val="29"/>
              </w:numPr>
            </w:pPr>
            <w:r>
              <w:t>The telecom shall have no content.</w:t>
            </w:r>
          </w:p>
          <w:p w14:paraId="60C12E0A" w14:textId="77777777" w:rsidR="00D66FE7" w:rsidRDefault="00D66FE7" w:rsidP="00C00C2B">
            <w:pPr>
              <w:pStyle w:val="ListParagraph"/>
              <w:numPr>
                <w:ilvl w:val="0"/>
                <w:numId w:val="29"/>
              </w:numPr>
            </w:pPr>
            <w:r>
              <w:t>The telecom@value attribute shall have contain an type id followed by : then a string</w:t>
            </w:r>
          </w:p>
          <w:p w14:paraId="6E102C77" w14:textId="77777777" w:rsidR="002E50AB" w:rsidRDefault="00D66FE7" w:rsidP="00C00C2B">
            <w:pPr>
              <w:pStyle w:val="ListParagraph"/>
              <w:numPr>
                <w:ilvl w:val="0"/>
                <w:numId w:val="29"/>
              </w:numPr>
            </w:pPr>
            <w:r w:rsidRPr="002E50AB">
              <w:t>The telecom@value type ids are: mailto, tel, fax, cel</w:t>
            </w:r>
          </w:p>
          <w:p w14:paraId="7D86D494" w14:textId="77777777" w:rsidR="002E50AB" w:rsidRPr="002E50AB" w:rsidRDefault="002E50AB" w:rsidP="00C00C2B">
            <w:pPr>
              <w:pStyle w:val="ListParagraph"/>
              <w:numPr>
                <w:ilvl w:val="0"/>
                <w:numId w:val="29"/>
              </w:numPr>
            </w:pPr>
            <w:r w:rsidRPr="002E50AB">
              <w:t xml:space="preserve">A telecom with a telecom@value that has a type id of </w:t>
            </w:r>
            <w:r w:rsidR="00FD74D5" w:rsidRPr="002E50AB">
              <w:t>a</w:t>
            </w:r>
            <w:r w:rsidRPr="002E50AB">
              <w:t xml:space="preserve"> mailto, tel or cel is required.</w:t>
            </w:r>
          </w:p>
          <w:p w14:paraId="38961BA4" w14:textId="77777777" w:rsidR="00B61C12" w:rsidRPr="002E50AB" w:rsidRDefault="00D66FE7" w:rsidP="00C00C2B">
            <w:pPr>
              <w:pStyle w:val="ListParagraph"/>
              <w:numPr>
                <w:ilvl w:val="0"/>
                <w:numId w:val="29"/>
              </w:numPr>
            </w:pPr>
            <w:r w:rsidRPr="002E50AB">
              <w:t xml:space="preserve">When the telecom string shall be in </w:t>
            </w:r>
            <w:r w:rsidR="00B61C12" w:rsidRPr="002E50AB">
              <w:t xml:space="preserve">ITU-T E.123 notation, as an example: +1 613 960 7510 or +1 613 960 7510 </w:t>
            </w:r>
            <w:r w:rsidR="002E50AB">
              <w:t>;</w:t>
            </w:r>
            <w:r w:rsidR="00B61C12" w:rsidRPr="002E50AB">
              <w:t>ext. 343</w:t>
            </w:r>
          </w:p>
          <w:p w14:paraId="71AF2F60" w14:textId="77777777" w:rsidR="002E50AB" w:rsidRDefault="002E50AB" w:rsidP="00C00C2B">
            <w:pPr>
              <w:pStyle w:val="ListParagraph"/>
              <w:numPr>
                <w:ilvl w:val="0"/>
                <w:numId w:val="29"/>
              </w:numPr>
            </w:pPr>
            <w:r>
              <w:t>The number is a global number and therefore must include the country and area code.</w:t>
            </w:r>
          </w:p>
          <w:p w14:paraId="68B97D0B" w14:textId="77777777" w:rsidR="00D66FE7" w:rsidRDefault="00B61C12" w:rsidP="00C00C2B">
            <w:pPr>
              <w:pStyle w:val="ListParagraph"/>
              <w:numPr>
                <w:ilvl w:val="0"/>
                <w:numId w:val="29"/>
              </w:numPr>
            </w:pPr>
            <w:r>
              <w:t>A + prepends the number.</w:t>
            </w:r>
          </w:p>
          <w:p w14:paraId="2EFF02E9" w14:textId="77777777" w:rsidR="00B61C12" w:rsidRDefault="00B61C12" w:rsidP="00C00C2B">
            <w:pPr>
              <w:pStyle w:val="ListParagraph"/>
              <w:numPr>
                <w:ilvl w:val="0"/>
                <w:numId w:val="29"/>
              </w:numPr>
            </w:pPr>
            <w:r>
              <w:t>Only white space is used to delineate numbers.</w:t>
            </w:r>
          </w:p>
          <w:p w14:paraId="081F7E6A" w14:textId="77777777" w:rsidR="00D66FE7" w:rsidRDefault="00B61C12" w:rsidP="00C00C2B">
            <w:pPr>
              <w:pStyle w:val="ListParagraph"/>
              <w:numPr>
                <w:ilvl w:val="0"/>
                <w:numId w:val="29"/>
              </w:numPr>
            </w:pPr>
            <w:r>
              <w:t>Number groups should be separated using white space.</w:t>
            </w:r>
          </w:p>
          <w:p w14:paraId="3B414CD9" w14:textId="77777777" w:rsidR="002E50AB" w:rsidRDefault="000D5346" w:rsidP="00C00C2B">
            <w:pPr>
              <w:pStyle w:val="ListParagraph"/>
              <w:numPr>
                <w:ilvl w:val="0"/>
                <w:numId w:val="29"/>
              </w:numPr>
            </w:pPr>
            <w:r>
              <w:t>The string “</w:t>
            </w:r>
            <w:r w:rsidR="002E50AB">
              <w:t>;ext</w:t>
            </w:r>
            <w:r>
              <w:t>”</w:t>
            </w:r>
            <w:r w:rsidR="002E50AB">
              <w:t xml:space="preserve"> shall preface all extensions</w:t>
            </w:r>
          </w:p>
          <w:p w14:paraId="532DFE57" w14:textId="77777777" w:rsidR="002E50AB" w:rsidRDefault="002E50AB" w:rsidP="00C00C2B">
            <w:pPr>
              <w:pStyle w:val="ListParagraph"/>
              <w:numPr>
                <w:ilvl w:val="0"/>
                <w:numId w:val="29"/>
              </w:numPr>
            </w:pPr>
            <w:r w:rsidRPr="002E50AB">
              <w:t xml:space="preserve">The only alpha string permitted is </w:t>
            </w:r>
            <w:r w:rsidR="000D5346">
              <w:t>“</w:t>
            </w:r>
            <w:r w:rsidRPr="002E50AB">
              <w:t>;ext</w:t>
            </w:r>
            <w:r w:rsidR="000D5346">
              <w:t>”</w:t>
            </w:r>
            <w:r w:rsidRPr="002E50AB">
              <w:t xml:space="preserve"> all other content shall be + white space or numeric.</w:t>
            </w:r>
          </w:p>
          <w:p w14:paraId="268343D2" w14:textId="77777777" w:rsidR="00110969" w:rsidRPr="008A4B61" w:rsidRDefault="000855B1" w:rsidP="00C00C2B">
            <w:pPr>
              <w:pStyle w:val="ListParagraph"/>
              <w:numPr>
                <w:ilvl w:val="0"/>
                <w:numId w:val="29"/>
              </w:numPr>
            </w:pPr>
            <w:r>
              <w:t>The telecom@use attribute sha</w:t>
            </w:r>
            <w:r w:rsidR="00C623AF">
              <w:t xml:space="preserve">ll only contain values from OID: </w:t>
            </w:r>
            <w:r w:rsidR="0096087C" w:rsidRPr="0096087C">
              <w:rPr>
                <w:rFonts w:eastAsia="Times New Roman"/>
                <w:lang w:eastAsia="de-DE"/>
              </w:rPr>
              <w:t>2.16.840.1.113883.2.20.6.4</w:t>
            </w:r>
          </w:p>
          <w:p w14:paraId="14CD9E91" w14:textId="77777777" w:rsidR="008A4B61" w:rsidRPr="00914CEC" w:rsidRDefault="008A4B61" w:rsidP="00C00C2B">
            <w:pPr>
              <w:pStyle w:val="ListParagraph"/>
              <w:numPr>
                <w:ilvl w:val="0"/>
                <w:numId w:val="29"/>
              </w:numPr>
            </w:pPr>
            <w:r>
              <w:t xml:space="preserve">The telecom@capability attribute shall only contain values from OID: </w:t>
            </w:r>
            <w:r w:rsidR="002B688A">
              <w:rPr>
                <w:rFonts w:eastAsia="Times New Roman"/>
                <w:lang w:eastAsia="de-DE"/>
              </w:rPr>
              <w:t>2.16.840.1.113883.2.20.6.???</w:t>
            </w:r>
          </w:p>
          <w:p w14:paraId="2F48DAE5" w14:textId="7A92E1B4" w:rsidR="00C1430C" w:rsidRPr="00914CEC" w:rsidRDefault="002E50AB" w:rsidP="00C00C2B">
            <w:pPr>
              <w:pStyle w:val="ListParagraph"/>
              <w:numPr>
                <w:ilvl w:val="0"/>
                <w:numId w:val="29"/>
              </w:numPr>
            </w:pPr>
            <w:r w:rsidRPr="00180CEA">
              <w:t xml:space="preserve">When the telecom@value type id is mailto then the string shall be </w:t>
            </w:r>
            <w:r w:rsidR="00C1430C" w:rsidRPr="00914CEC">
              <w:t xml:space="preserve">of the simple form &lt;username&gt;@&lt;dns-name&gt; </w:t>
            </w:r>
            <w:commentRangeEnd w:id="652"/>
            <w:r w:rsidR="00273923">
              <w:rPr>
                <w:rStyle w:val="CommentReference"/>
              </w:rPr>
              <w:commentReference w:id="652"/>
            </w:r>
          </w:p>
        </w:tc>
      </w:tr>
    </w:tbl>
    <w:p w14:paraId="0B7E24A8" w14:textId="77777777" w:rsidR="001206F2" w:rsidRDefault="001206F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14:paraId="7C8E1154" w14:textId="77777777" w:rsidTr="00C87FC3">
        <w:trPr>
          <w:cantSplit/>
          <w:trHeight w:val="580"/>
          <w:tblHeader/>
        </w:trPr>
        <w:tc>
          <w:tcPr>
            <w:tcW w:w="2358" w:type="dxa"/>
            <w:shd w:val="clear" w:color="auto" w:fill="808080"/>
          </w:tcPr>
          <w:p w14:paraId="01510A9D" w14:textId="77777777" w:rsidR="007A6304" w:rsidRPr="00914CEC" w:rsidRDefault="007A6304" w:rsidP="0080029F">
            <w:r w:rsidRPr="00675DAA">
              <w:t>Element</w:t>
            </w:r>
          </w:p>
        </w:tc>
        <w:tc>
          <w:tcPr>
            <w:tcW w:w="1260" w:type="dxa"/>
            <w:shd w:val="clear" w:color="auto" w:fill="808080"/>
          </w:tcPr>
          <w:p w14:paraId="1D10EAC0" w14:textId="77777777" w:rsidR="007A6304" w:rsidRPr="00675DAA" w:rsidRDefault="007A6304" w:rsidP="0080029F">
            <w:r w:rsidRPr="00675DAA">
              <w:t>Attribute</w:t>
            </w:r>
          </w:p>
        </w:tc>
        <w:tc>
          <w:tcPr>
            <w:tcW w:w="1260" w:type="dxa"/>
            <w:shd w:val="clear" w:color="auto" w:fill="808080"/>
          </w:tcPr>
          <w:p w14:paraId="2D0A86B1" w14:textId="77777777" w:rsidR="007A6304" w:rsidRPr="00914CEC" w:rsidRDefault="007A6304" w:rsidP="0080029F">
            <w:r w:rsidRPr="00675DAA">
              <w:t>Cardinality</w:t>
            </w:r>
          </w:p>
        </w:tc>
        <w:tc>
          <w:tcPr>
            <w:tcW w:w="1350" w:type="dxa"/>
            <w:shd w:val="clear" w:color="auto" w:fill="808080"/>
          </w:tcPr>
          <w:p w14:paraId="07DE0976" w14:textId="77777777" w:rsidR="007A6304" w:rsidRPr="00675DAA" w:rsidRDefault="007A6304" w:rsidP="0080029F">
            <w:r w:rsidRPr="00675DAA">
              <w:t>Value(s) Allowed</w:t>
            </w:r>
          </w:p>
          <w:p w14:paraId="6C1DA4D5" w14:textId="77777777" w:rsidR="007A6304" w:rsidRPr="00675DAA" w:rsidRDefault="007A6304" w:rsidP="0080029F">
            <w:r w:rsidRPr="00675DAA">
              <w:t>Examples</w:t>
            </w:r>
          </w:p>
        </w:tc>
        <w:tc>
          <w:tcPr>
            <w:tcW w:w="3330" w:type="dxa"/>
            <w:shd w:val="clear" w:color="auto" w:fill="808080"/>
          </w:tcPr>
          <w:p w14:paraId="484960F9" w14:textId="77777777" w:rsidR="007A6304" w:rsidRPr="00675DAA" w:rsidRDefault="007A6304" w:rsidP="0080029F">
            <w:r w:rsidRPr="00675DAA">
              <w:t>Description</w:t>
            </w:r>
          </w:p>
          <w:p w14:paraId="421A0DBE" w14:textId="77777777" w:rsidR="007A6304" w:rsidRPr="00675DAA" w:rsidRDefault="007A6304" w:rsidP="0080029F">
            <w:r w:rsidRPr="00675DAA">
              <w:t>Instructions</w:t>
            </w:r>
          </w:p>
        </w:tc>
      </w:tr>
      <w:tr w:rsidR="007A6304" w:rsidRPr="00675DAA" w14:paraId="27FEB3C0" w14:textId="77777777" w:rsidTr="00C87FC3">
        <w:trPr>
          <w:cantSplit/>
        </w:trPr>
        <w:tc>
          <w:tcPr>
            <w:tcW w:w="2358" w:type="dxa"/>
          </w:tcPr>
          <w:p w14:paraId="713BC583" w14:textId="77777777" w:rsidR="007A6304" w:rsidRPr="00914CEC" w:rsidRDefault="007A6304" w:rsidP="0080029F">
            <w:r w:rsidRPr="007A6304">
              <w:t>contactPerson</w:t>
            </w:r>
          </w:p>
        </w:tc>
        <w:tc>
          <w:tcPr>
            <w:tcW w:w="1260" w:type="dxa"/>
            <w:shd w:val="clear" w:color="auto" w:fill="D9D9D9"/>
          </w:tcPr>
          <w:p w14:paraId="1D15387D" w14:textId="77777777" w:rsidR="007A6304" w:rsidRPr="00675DAA" w:rsidRDefault="007A6304" w:rsidP="0080029F">
            <w:r w:rsidRPr="00675DAA">
              <w:t>N/A</w:t>
            </w:r>
          </w:p>
        </w:tc>
        <w:tc>
          <w:tcPr>
            <w:tcW w:w="1260" w:type="dxa"/>
            <w:shd w:val="clear" w:color="auto" w:fill="D9D9D9"/>
          </w:tcPr>
          <w:p w14:paraId="5224DDAA" w14:textId="77777777" w:rsidR="007A6304" w:rsidRPr="00675DAA" w:rsidRDefault="007A6304" w:rsidP="0080029F">
            <w:r w:rsidRPr="00675DAA">
              <w:t>1:1</w:t>
            </w:r>
          </w:p>
        </w:tc>
        <w:tc>
          <w:tcPr>
            <w:tcW w:w="1350" w:type="dxa"/>
            <w:shd w:val="clear" w:color="auto" w:fill="D9D9D9"/>
          </w:tcPr>
          <w:p w14:paraId="6B589CD2" w14:textId="77777777" w:rsidR="007A6304" w:rsidRPr="00675DAA" w:rsidRDefault="007A6304" w:rsidP="0080029F"/>
        </w:tc>
        <w:tc>
          <w:tcPr>
            <w:tcW w:w="3330" w:type="dxa"/>
            <w:shd w:val="clear" w:color="auto" w:fill="D9D9D9"/>
          </w:tcPr>
          <w:p w14:paraId="41850ADE" w14:textId="77777777" w:rsidR="007A6304" w:rsidRPr="00675DAA" w:rsidRDefault="007A6304" w:rsidP="0080029F"/>
        </w:tc>
      </w:tr>
      <w:tr w:rsidR="007A6304" w:rsidRPr="00675DAA" w14:paraId="0D8160E3" w14:textId="77777777" w:rsidTr="00C87FC3">
        <w:trPr>
          <w:cantSplit/>
        </w:trPr>
        <w:tc>
          <w:tcPr>
            <w:tcW w:w="2358" w:type="dxa"/>
            <w:shd w:val="clear" w:color="auto" w:fill="808080"/>
          </w:tcPr>
          <w:p w14:paraId="7142A311" w14:textId="77777777" w:rsidR="007A6304" w:rsidRPr="00675DAA" w:rsidRDefault="007A6304" w:rsidP="0080029F">
            <w:r w:rsidRPr="00675DAA">
              <w:t>Conformance</w:t>
            </w:r>
          </w:p>
        </w:tc>
        <w:tc>
          <w:tcPr>
            <w:tcW w:w="7200" w:type="dxa"/>
            <w:gridSpan w:val="4"/>
          </w:tcPr>
          <w:p w14:paraId="2476A69C" w14:textId="77777777" w:rsidR="007A6304" w:rsidRDefault="00F94B9A" w:rsidP="00C00C2B">
            <w:pPr>
              <w:pStyle w:val="ListParagraph"/>
              <w:numPr>
                <w:ilvl w:val="0"/>
                <w:numId w:val="30"/>
              </w:numPr>
            </w:pPr>
            <w:r>
              <w:t xml:space="preserve">There </w:t>
            </w:r>
            <w:r w:rsidR="00273923">
              <w:t>may</w:t>
            </w:r>
            <w:r>
              <w:t xml:space="preserve"> be a </w:t>
            </w:r>
            <w:r w:rsidRPr="007A6304">
              <w:t>contactPerson</w:t>
            </w:r>
          </w:p>
          <w:p w14:paraId="76E263A5" w14:textId="77777777" w:rsidR="00273923" w:rsidRPr="003E1AB1" w:rsidRDefault="00273923" w:rsidP="00C00C2B">
            <w:pPr>
              <w:pStyle w:val="ListParagraph"/>
              <w:numPr>
                <w:ilvl w:val="0"/>
                <w:numId w:val="137"/>
              </w:numPr>
            </w:pPr>
            <w:r w:rsidRPr="00E10DC1">
              <w:t>Informational only (no validation aspect).</w:t>
            </w:r>
          </w:p>
          <w:p w14:paraId="66159AE3" w14:textId="77777777" w:rsidR="00273923" w:rsidRPr="000D5346" w:rsidRDefault="00273923" w:rsidP="0080029F">
            <w:pPr>
              <w:pStyle w:val="ListParagraph"/>
            </w:pPr>
          </w:p>
          <w:p w14:paraId="65E3F0AC" w14:textId="77777777" w:rsidR="000D5346" w:rsidRDefault="000D5346" w:rsidP="00C00C2B">
            <w:pPr>
              <w:pStyle w:val="ListParagraph"/>
              <w:numPr>
                <w:ilvl w:val="0"/>
                <w:numId w:val="30"/>
              </w:numPr>
            </w:pPr>
            <w:r>
              <w:t xml:space="preserve">The </w:t>
            </w:r>
            <w:r w:rsidRPr="007A6304">
              <w:t>contactPerson</w:t>
            </w:r>
            <w:r>
              <w:t xml:space="preserve"> shall contain a name</w:t>
            </w:r>
          </w:p>
          <w:p w14:paraId="7494DA23" w14:textId="77777777" w:rsidR="00273923" w:rsidRPr="00A16152" w:rsidRDefault="00273923" w:rsidP="00C00C2B">
            <w:pPr>
              <w:pStyle w:val="ListParagraph"/>
              <w:numPr>
                <w:ilvl w:val="0"/>
                <w:numId w:val="138"/>
              </w:numPr>
            </w:pPr>
            <w:r w:rsidRPr="00E10DC1">
              <w:t>Informational only (no validation aspect).</w:t>
            </w:r>
          </w:p>
        </w:tc>
      </w:tr>
    </w:tbl>
    <w:p w14:paraId="376E94CB" w14:textId="77777777" w:rsidR="00E525AE" w:rsidRDefault="00E525A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14:paraId="2A9B8618" w14:textId="77777777" w:rsidTr="00204309">
        <w:trPr>
          <w:cantSplit/>
          <w:trHeight w:val="580"/>
          <w:tblHeader/>
        </w:trPr>
        <w:tc>
          <w:tcPr>
            <w:tcW w:w="2358" w:type="dxa"/>
            <w:shd w:val="clear" w:color="auto" w:fill="808080"/>
          </w:tcPr>
          <w:p w14:paraId="284F0FA8" w14:textId="77777777" w:rsidR="00E3330D" w:rsidRPr="00F53457" w:rsidRDefault="00E3330D" w:rsidP="0080029F">
            <w:r w:rsidRPr="00675DAA">
              <w:t>Element</w:t>
            </w:r>
          </w:p>
        </w:tc>
        <w:tc>
          <w:tcPr>
            <w:tcW w:w="1260" w:type="dxa"/>
            <w:shd w:val="clear" w:color="auto" w:fill="808080"/>
          </w:tcPr>
          <w:p w14:paraId="7C1866AF" w14:textId="77777777" w:rsidR="00E3330D" w:rsidRPr="00675DAA" w:rsidRDefault="00E3330D" w:rsidP="0080029F">
            <w:r w:rsidRPr="00675DAA">
              <w:t>Attribute</w:t>
            </w:r>
          </w:p>
        </w:tc>
        <w:tc>
          <w:tcPr>
            <w:tcW w:w="1260" w:type="dxa"/>
            <w:shd w:val="clear" w:color="auto" w:fill="808080"/>
          </w:tcPr>
          <w:p w14:paraId="4F2852CA" w14:textId="77777777" w:rsidR="00E3330D" w:rsidRPr="00F53457" w:rsidRDefault="00E3330D" w:rsidP="0080029F">
            <w:r w:rsidRPr="00675DAA">
              <w:t>Cardinality</w:t>
            </w:r>
          </w:p>
        </w:tc>
        <w:tc>
          <w:tcPr>
            <w:tcW w:w="1350" w:type="dxa"/>
            <w:shd w:val="clear" w:color="auto" w:fill="808080"/>
          </w:tcPr>
          <w:p w14:paraId="58FCFC1A" w14:textId="77777777" w:rsidR="00E3330D" w:rsidRPr="00675DAA" w:rsidRDefault="00E3330D" w:rsidP="0080029F">
            <w:r w:rsidRPr="00675DAA">
              <w:t>Value(s) Allowed</w:t>
            </w:r>
          </w:p>
          <w:p w14:paraId="7C6060C9" w14:textId="77777777" w:rsidR="00E3330D" w:rsidRPr="00675DAA" w:rsidRDefault="00E3330D" w:rsidP="0080029F">
            <w:r w:rsidRPr="00675DAA">
              <w:t>Examples</w:t>
            </w:r>
          </w:p>
        </w:tc>
        <w:tc>
          <w:tcPr>
            <w:tcW w:w="3330" w:type="dxa"/>
            <w:shd w:val="clear" w:color="auto" w:fill="808080"/>
          </w:tcPr>
          <w:p w14:paraId="186DFC14" w14:textId="77777777" w:rsidR="00E3330D" w:rsidRPr="00675DAA" w:rsidRDefault="00E3330D" w:rsidP="0080029F">
            <w:r w:rsidRPr="00675DAA">
              <w:t>Description</w:t>
            </w:r>
          </w:p>
          <w:p w14:paraId="4E6C44E3" w14:textId="77777777" w:rsidR="00E3330D" w:rsidRPr="00675DAA" w:rsidRDefault="00E3330D" w:rsidP="0080029F">
            <w:r w:rsidRPr="00675DAA">
              <w:t>Instructions</w:t>
            </w:r>
          </w:p>
        </w:tc>
      </w:tr>
      <w:tr w:rsidR="00E3330D" w:rsidRPr="00675DAA" w14:paraId="083358B1" w14:textId="77777777" w:rsidTr="00204309">
        <w:trPr>
          <w:cantSplit/>
        </w:trPr>
        <w:tc>
          <w:tcPr>
            <w:tcW w:w="2358" w:type="dxa"/>
          </w:tcPr>
          <w:p w14:paraId="2B740117" w14:textId="77777777" w:rsidR="00E3330D" w:rsidRPr="00F53457" w:rsidRDefault="00E3330D" w:rsidP="0080029F">
            <w:r>
              <w:t>name</w:t>
            </w:r>
          </w:p>
        </w:tc>
        <w:tc>
          <w:tcPr>
            <w:tcW w:w="1260" w:type="dxa"/>
            <w:shd w:val="clear" w:color="auto" w:fill="D9D9D9"/>
          </w:tcPr>
          <w:p w14:paraId="1C5A95F1" w14:textId="77777777" w:rsidR="00E3330D" w:rsidRPr="00675DAA" w:rsidRDefault="00E3330D" w:rsidP="0080029F">
            <w:r w:rsidRPr="00675DAA">
              <w:t>N/A</w:t>
            </w:r>
          </w:p>
        </w:tc>
        <w:tc>
          <w:tcPr>
            <w:tcW w:w="1260" w:type="dxa"/>
            <w:shd w:val="clear" w:color="auto" w:fill="D9D9D9"/>
          </w:tcPr>
          <w:p w14:paraId="5A36F612" w14:textId="77777777" w:rsidR="00E3330D" w:rsidRPr="00675DAA" w:rsidRDefault="00E3330D" w:rsidP="0080029F">
            <w:r w:rsidRPr="00675DAA">
              <w:t>1:1</w:t>
            </w:r>
          </w:p>
        </w:tc>
        <w:tc>
          <w:tcPr>
            <w:tcW w:w="1350" w:type="dxa"/>
            <w:shd w:val="clear" w:color="auto" w:fill="D9D9D9"/>
          </w:tcPr>
          <w:p w14:paraId="098B013C" w14:textId="77777777" w:rsidR="00E3330D" w:rsidRPr="00675DAA" w:rsidRDefault="00E3330D" w:rsidP="0080029F"/>
        </w:tc>
        <w:tc>
          <w:tcPr>
            <w:tcW w:w="3330" w:type="dxa"/>
            <w:shd w:val="clear" w:color="auto" w:fill="D9D9D9"/>
          </w:tcPr>
          <w:p w14:paraId="34BB1577" w14:textId="77777777" w:rsidR="00E3330D" w:rsidRPr="00675DAA" w:rsidRDefault="00E3330D" w:rsidP="0080029F"/>
        </w:tc>
      </w:tr>
      <w:tr w:rsidR="00E3330D" w:rsidRPr="00675DAA" w14:paraId="7EE5FB09" w14:textId="77777777" w:rsidTr="00204309">
        <w:trPr>
          <w:cantSplit/>
        </w:trPr>
        <w:tc>
          <w:tcPr>
            <w:tcW w:w="2358" w:type="dxa"/>
            <w:shd w:val="clear" w:color="auto" w:fill="808080"/>
          </w:tcPr>
          <w:p w14:paraId="34DE2557" w14:textId="77777777" w:rsidR="00E3330D" w:rsidRPr="00675DAA" w:rsidRDefault="00E3330D" w:rsidP="0080029F">
            <w:r w:rsidRPr="00675DAA">
              <w:t>Conformance</w:t>
            </w:r>
          </w:p>
        </w:tc>
        <w:tc>
          <w:tcPr>
            <w:tcW w:w="7200" w:type="dxa"/>
            <w:gridSpan w:val="4"/>
          </w:tcPr>
          <w:p w14:paraId="494B466F" w14:textId="77777777" w:rsidR="00E3330D" w:rsidRDefault="00E3330D" w:rsidP="00C00C2B">
            <w:pPr>
              <w:pStyle w:val="ListParagraph"/>
              <w:numPr>
                <w:ilvl w:val="0"/>
                <w:numId w:val="38"/>
              </w:numPr>
            </w:pPr>
            <w:r>
              <w:t xml:space="preserve">There </w:t>
            </w:r>
            <w:r w:rsidR="00273923">
              <w:t>may</w:t>
            </w:r>
            <w:r>
              <w:t xml:space="preserve"> be a name</w:t>
            </w:r>
          </w:p>
          <w:p w14:paraId="67D9E345" w14:textId="77777777" w:rsidR="00273923" w:rsidRPr="003E1AB1" w:rsidRDefault="00273923" w:rsidP="00C00C2B">
            <w:pPr>
              <w:pStyle w:val="ListParagraph"/>
              <w:numPr>
                <w:ilvl w:val="0"/>
                <w:numId w:val="139"/>
              </w:numPr>
            </w:pPr>
            <w:r w:rsidRPr="00E10DC1">
              <w:t>Informational only (no validation aspect).</w:t>
            </w:r>
          </w:p>
          <w:p w14:paraId="2CF0AAD4" w14:textId="77777777" w:rsidR="00E3330D" w:rsidRPr="000D5346" w:rsidRDefault="00E3330D" w:rsidP="0080029F">
            <w:pPr>
              <w:pStyle w:val="ListParagraph"/>
            </w:pPr>
          </w:p>
          <w:p w14:paraId="27D65BE9" w14:textId="77777777" w:rsidR="00E3330D" w:rsidRDefault="00E3330D" w:rsidP="00C00C2B">
            <w:pPr>
              <w:pStyle w:val="ListParagraph"/>
              <w:numPr>
                <w:ilvl w:val="0"/>
                <w:numId w:val="38"/>
              </w:numPr>
            </w:pPr>
            <w:r>
              <w:t>The name shall be in the form last name, first name.</w:t>
            </w:r>
          </w:p>
          <w:p w14:paraId="6590CBC4" w14:textId="77777777" w:rsidR="00273923" w:rsidRPr="00A16152" w:rsidRDefault="00273923" w:rsidP="00C00C2B">
            <w:pPr>
              <w:pStyle w:val="ListParagraph"/>
              <w:numPr>
                <w:ilvl w:val="0"/>
                <w:numId w:val="140"/>
              </w:numPr>
            </w:pPr>
            <w:r w:rsidRPr="00E10DC1">
              <w:t>Informational only (no validation aspect).</w:t>
            </w:r>
          </w:p>
        </w:tc>
      </w:tr>
    </w:tbl>
    <w:p w14:paraId="57DC8A7E" w14:textId="77777777" w:rsidR="00E3330D" w:rsidRDefault="00E3330D" w:rsidP="0080029F"/>
    <w:p w14:paraId="42B9F849" w14:textId="77777777" w:rsidR="00094C3D" w:rsidRDefault="00094C3D" w:rsidP="0080029F">
      <w:pPr>
        <w:pStyle w:val="Heading2"/>
      </w:pPr>
      <w:bookmarkStart w:id="653" w:name="_Toc500864056"/>
      <w:bookmarkStart w:id="654" w:name="_Toc495429255"/>
      <w:r w:rsidRPr="00094C3D">
        <w:lastRenderedPageBreak/>
        <w:t>Core Document Reference</w:t>
      </w:r>
      <w:bookmarkEnd w:id="653"/>
      <w:bookmarkEnd w:id="654"/>
    </w:p>
    <w:p w14:paraId="7376F3AA" w14:textId="77777777" w:rsidR="00117479" w:rsidRDefault="00094C3D" w:rsidP="0080029F">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14:paraId="356EB738" w14:textId="77777777" w:rsidR="00094C3D" w:rsidRDefault="00094C3D" w:rsidP="001D67E2">
      <w:pPr>
        <w:pStyle w:val="Heading3"/>
      </w:pPr>
      <w:bookmarkStart w:id="655" w:name="_Toc500864057"/>
      <w:bookmarkStart w:id="656" w:name="_Toc495429256"/>
      <w:r>
        <w:t>XML</w:t>
      </w:r>
      <w:bookmarkEnd w:id="655"/>
      <w:bookmarkEnd w:id="656"/>
    </w:p>
    <w:p w14:paraId="7377BFEC" w14:textId="77777777" w:rsidR="005450D1" w:rsidRPr="005450D1" w:rsidRDefault="005450D1" w:rsidP="005450D1">
      <w:pPr>
        <w:rPr>
          <w:lang w:val="en-US"/>
        </w:rPr>
      </w:pPr>
      <w:r>
        <w:rPr>
          <w:lang w:val="en-US"/>
        </w:rPr>
        <w:t>Outlined below is an example of a core document reference:</w:t>
      </w:r>
    </w:p>
    <w:p w14:paraId="540AC61B" w14:textId="77777777" w:rsidR="00E27768" w:rsidRPr="000A0496" w:rsidRDefault="00E27768" w:rsidP="0080029F">
      <w:pPr>
        <w:rPr>
          <w:lang w:val="fr-CA"/>
        </w:rPr>
      </w:pPr>
      <w:r w:rsidRPr="000A0496">
        <w:rPr>
          <w:lang w:val="fr-CA"/>
        </w:rPr>
        <w:t xml:space="preserve">&lt;document&gt; ... </w:t>
      </w:r>
    </w:p>
    <w:p w14:paraId="3C5EDFF0" w14:textId="77777777" w:rsidR="00E27768" w:rsidRPr="000A0496" w:rsidRDefault="00E27768" w:rsidP="008145D3">
      <w:pPr>
        <w:ind w:left="288"/>
        <w:rPr>
          <w:lang w:val="fr-CA"/>
        </w:rPr>
      </w:pPr>
      <w:r w:rsidRPr="000A0496">
        <w:rPr>
          <w:lang w:val="fr-CA"/>
        </w:rPr>
        <w:t>&lt;author .../&gt;</w:t>
      </w:r>
    </w:p>
    <w:p w14:paraId="1EC1C3C5" w14:textId="77777777" w:rsidR="00E27768" w:rsidRPr="000A0496" w:rsidRDefault="00E27768" w:rsidP="008145D3">
      <w:pPr>
        <w:ind w:left="288"/>
        <w:rPr>
          <w:lang w:val="fr-CA"/>
        </w:rPr>
      </w:pPr>
      <w:r w:rsidRPr="000A0496">
        <w:rPr>
          <w:lang w:val="fr-CA"/>
        </w:rPr>
        <w:t xml:space="preserve">&lt;relatedDocument typeCode="APND"&gt; </w:t>
      </w:r>
    </w:p>
    <w:p w14:paraId="0A801E48" w14:textId="77777777" w:rsidR="00E27768" w:rsidRPr="000A0496" w:rsidRDefault="00E27768" w:rsidP="008145D3">
      <w:pPr>
        <w:ind w:left="576"/>
      </w:pPr>
      <w:r w:rsidRPr="000A0496">
        <w:t xml:space="preserve">&lt;relatedDocument&gt; </w:t>
      </w:r>
    </w:p>
    <w:p w14:paraId="70166F18" w14:textId="77777777" w:rsidR="00E27768" w:rsidRPr="000A0496" w:rsidRDefault="00E27768" w:rsidP="008145D3">
      <w:pPr>
        <w:ind w:left="864"/>
      </w:pPr>
      <w:r w:rsidRPr="000A0496">
        <w:t xml:space="preserve">&lt;setId root="20d9b74e-e3d8-4511-9df9-cec2087372fc"/&gt; </w:t>
      </w:r>
    </w:p>
    <w:p w14:paraId="27B0DBBD" w14:textId="77777777" w:rsidR="00E27768" w:rsidRPr="000A0496" w:rsidRDefault="00E27768" w:rsidP="008145D3">
      <w:pPr>
        <w:ind w:left="864"/>
      </w:pPr>
      <w:r w:rsidRPr="000A0496">
        <w:t xml:space="preserve">&lt;versionNumber value="1"/&gt; </w:t>
      </w:r>
    </w:p>
    <w:p w14:paraId="46EAAA6A" w14:textId="77777777" w:rsidR="00E27768" w:rsidRPr="000A0496" w:rsidRDefault="00E27768" w:rsidP="008145D3">
      <w:pPr>
        <w:ind w:left="576"/>
      </w:pPr>
      <w:r w:rsidRPr="000A0496">
        <w:t xml:space="preserve">&lt;/relatedDocument&gt; </w:t>
      </w:r>
    </w:p>
    <w:p w14:paraId="33988CA9" w14:textId="77777777" w:rsidR="00E27768" w:rsidRPr="000A0496" w:rsidRDefault="00E27768" w:rsidP="008145D3">
      <w:pPr>
        <w:ind w:left="288"/>
      </w:pPr>
      <w:r w:rsidRPr="000A0496">
        <w:t>&lt;/relatedDocument&gt;</w:t>
      </w:r>
    </w:p>
    <w:p w14:paraId="7E58F54D" w14:textId="77777777" w:rsidR="00E27768" w:rsidRPr="000A0496" w:rsidRDefault="00E27768" w:rsidP="008145D3">
      <w:pPr>
        <w:ind w:left="288"/>
      </w:pPr>
      <w:r w:rsidRPr="000A0496">
        <w:t xml:space="preserve">&lt;component .../&gt; </w:t>
      </w:r>
    </w:p>
    <w:p w14:paraId="35C776DF" w14:textId="77777777" w:rsidR="00E27768" w:rsidRPr="000A0496" w:rsidRDefault="00E27768" w:rsidP="0080029F">
      <w:r w:rsidRPr="000A0496">
        <w:t>&lt;/document&gt;</w:t>
      </w:r>
    </w:p>
    <w:p w14:paraId="40281211" w14:textId="77777777" w:rsidR="00E27768" w:rsidRDefault="00E27768" w:rsidP="0080029F"/>
    <w:p w14:paraId="5C49F3D6" w14:textId="77777777" w:rsidR="00094C3D" w:rsidRPr="00094C3D" w:rsidRDefault="00094C3D" w:rsidP="0080029F">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14:paraId="1C1C3488" w14:textId="77777777" w:rsidR="00094C3D" w:rsidRDefault="00094C3D" w:rsidP="0080029F"/>
    <w:p w14:paraId="01180C71" w14:textId="77777777" w:rsidR="00094C3D" w:rsidRDefault="00094C3D" w:rsidP="001D67E2">
      <w:pPr>
        <w:pStyle w:val="Heading3"/>
      </w:pPr>
      <w:bookmarkStart w:id="657" w:name="_Toc500864058"/>
      <w:bookmarkStart w:id="658" w:name="_Toc495429257"/>
      <w:r>
        <w:t>Validation</w:t>
      </w:r>
      <w:bookmarkEnd w:id="657"/>
      <w:bookmarkEnd w:id="658"/>
    </w:p>
    <w:p w14:paraId="12A20606" w14:textId="77777777" w:rsidR="00F53457" w:rsidRDefault="00C47BC2" w:rsidP="0080029F">
      <w:pPr>
        <w:rPr>
          <w:lang w:val="en-US"/>
        </w:rPr>
      </w:pPr>
      <w:r>
        <w:rPr>
          <w:lang w:val="en-US"/>
        </w:rPr>
        <w:t>Currently out of scope for the HPFB implementation therefore not validated</w:t>
      </w:r>
      <w:r w:rsidR="000213CC">
        <w:rPr>
          <w:lang w:val="en-US"/>
        </w:rPr>
        <w:t>.</w:t>
      </w:r>
    </w:p>
    <w:p w14:paraId="6CCDC5C8" w14:textId="77777777" w:rsidR="00E27768" w:rsidRPr="00094C3D" w:rsidRDefault="00E27768" w:rsidP="0080029F"/>
    <w:p w14:paraId="2D297870" w14:textId="77777777" w:rsidR="00A130AD" w:rsidRPr="00A130AD" w:rsidRDefault="00A130AD" w:rsidP="0080029F">
      <w:pPr>
        <w:pStyle w:val="Heading2"/>
      </w:pPr>
      <w:bookmarkStart w:id="659" w:name="_Toc500864059"/>
      <w:bookmarkStart w:id="660" w:name="_Toc495429258"/>
      <w:r w:rsidRPr="00A130AD">
        <w:t>Predecessor Document</w:t>
      </w:r>
      <w:bookmarkEnd w:id="659"/>
      <w:bookmarkEnd w:id="660"/>
    </w:p>
    <w:p w14:paraId="2AFE3CC7" w14:textId="77777777" w:rsidR="001206F2" w:rsidRDefault="00A130AD" w:rsidP="0080029F">
      <w:r w:rsidRPr="00A130AD">
        <w:t xml:space="preserve">Other documents may be merged into this document by providing a reference to the other predecessor documents that are replaced by this document. </w:t>
      </w:r>
    </w:p>
    <w:p w14:paraId="766E5AD5" w14:textId="77777777" w:rsidR="005450D1" w:rsidRDefault="005450D1" w:rsidP="0080029F"/>
    <w:p w14:paraId="029F9498" w14:textId="77777777" w:rsidR="00BE3C9B" w:rsidRDefault="00BE3C9B" w:rsidP="001D67E2">
      <w:pPr>
        <w:pStyle w:val="Heading3"/>
      </w:pPr>
      <w:bookmarkStart w:id="661" w:name="_Toc500864060"/>
      <w:bookmarkStart w:id="662" w:name="_Toc495429259"/>
      <w:r>
        <w:t>XML</w:t>
      </w:r>
      <w:bookmarkEnd w:id="661"/>
      <w:bookmarkEnd w:id="662"/>
    </w:p>
    <w:p w14:paraId="3F143E65" w14:textId="77777777" w:rsidR="005450D1" w:rsidRPr="005450D1" w:rsidRDefault="005450D1" w:rsidP="005450D1">
      <w:pPr>
        <w:rPr>
          <w:lang w:val="en-US"/>
        </w:rPr>
      </w:pPr>
      <w:r>
        <w:rPr>
          <w:lang w:val="en-US"/>
        </w:rPr>
        <w:t xml:space="preserve">Outlined below is an example of a </w:t>
      </w:r>
      <w:r>
        <w:t>predecessor document</w:t>
      </w:r>
      <w:r>
        <w:rPr>
          <w:lang w:val="en-US"/>
        </w:rPr>
        <w:t>:</w:t>
      </w:r>
    </w:p>
    <w:p w14:paraId="06AA84DC" w14:textId="77777777" w:rsidR="008145D3" w:rsidRPr="000A0496" w:rsidRDefault="008145D3" w:rsidP="008145D3">
      <w:pPr>
        <w:rPr>
          <w:lang w:val="fr-CA"/>
        </w:rPr>
      </w:pPr>
      <w:r w:rsidRPr="000A0496">
        <w:rPr>
          <w:lang w:val="fr-CA"/>
        </w:rPr>
        <w:t>&lt;document&gt;</w:t>
      </w:r>
    </w:p>
    <w:p w14:paraId="56B7A012" w14:textId="77777777" w:rsidR="008145D3" w:rsidRPr="000A0496" w:rsidRDefault="008145D3" w:rsidP="008145D3">
      <w:pPr>
        <w:ind w:left="288"/>
        <w:rPr>
          <w:lang w:val="fr-CA"/>
        </w:rPr>
      </w:pPr>
      <w:r w:rsidRPr="000A0496">
        <w:rPr>
          <w:lang w:val="fr-CA"/>
        </w:rPr>
        <w:t xml:space="preserve">... </w:t>
      </w:r>
    </w:p>
    <w:p w14:paraId="5D84BC90" w14:textId="77777777" w:rsidR="008145D3" w:rsidRPr="000A0496" w:rsidRDefault="008145D3" w:rsidP="008145D3">
      <w:pPr>
        <w:ind w:left="288"/>
        <w:rPr>
          <w:lang w:val="fr-CA"/>
        </w:rPr>
      </w:pPr>
      <w:r w:rsidRPr="000A0496">
        <w:rPr>
          <w:lang w:val="fr-CA"/>
        </w:rPr>
        <w:t>&lt;author .../&gt;</w:t>
      </w:r>
    </w:p>
    <w:p w14:paraId="4842BAFA" w14:textId="77777777" w:rsidR="008145D3" w:rsidRPr="000A0496" w:rsidRDefault="008145D3" w:rsidP="008145D3">
      <w:pPr>
        <w:ind w:left="288"/>
        <w:rPr>
          <w:lang w:val="fr-CA"/>
        </w:rPr>
      </w:pPr>
      <w:r w:rsidRPr="000A0496">
        <w:rPr>
          <w:lang w:val="fr-CA"/>
        </w:rPr>
        <w:t xml:space="preserve">&lt;relatedDocument typeCode="RPLC"&gt; </w:t>
      </w:r>
    </w:p>
    <w:p w14:paraId="430BDA6B" w14:textId="77777777" w:rsidR="008145D3" w:rsidRPr="000A0496" w:rsidRDefault="008145D3" w:rsidP="008145D3">
      <w:pPr>
        <w:ind w:left="576"/>
      </w:pPr>
      <w:r w:rsidRPr="000A0496">
        <w:t>&lt;relatedDocument&gt;</w:t>
      </w:r>
    </w:p>
    <w:p w14:paraId="38C70D4B" w14:textId="77777777" w:rsidR="008145D3" w:rsidRPr="000A0496" w:rsidRDefault="008145D3" w:rsidP="008145D3">
      <w:pPr>
        <w:ind w:left="864"/>
      </w:pPr>
      <w:r w:rsidRPr="000A0496">
        <w:t xml:space="preserve">&lt;id root="464239de-45c7-4d2f-a89a-45d303f428bd"/&gt; </w:t>
      </w:r>
    </w:p>
    <w:p w14:paraId="4755C898" w14:textId="77777777" w:rsidR="008145D3" w:rsidRPr="000A0496" w:rsidRDefault="008145D3" w:rsidP="008145D3">
      <w:pPr>
        <w:ind w:left="864"/>
      </w:pPr>
      <w:r w:rsidRPr="000A0496">
        <w:t xml:space="preserve">&lt;setId root=“9ea75e1e-84ef-4605-89ff-dd08a4c94f40”/&gt; </w:t>
      </w:r>
    </w:p>
    <w:p w14:paraId="40FD3A99" w14:textId="77777777" w:rsidR="008145D3" w:rsidRPr="000A0496" w:rsidRDefault="008145D3" w:rsidP="008145D3">
      <w:pPr>
        <w:ind w:left="864"/>
        <w:rPr>
          <w:lang w:val="fr-CA"/>
        </w:rPr>
      </w:pPr>
      <w:r w:rsidRPr="000A0496">
        <w:rPr>
          <w:lang w:val="fr-CA"/>
        </w:rPr>
        <w:t>&lt;versionNumber value=“3”/&gt;</w:t>
      </w:r>
    </w:p>
    <w:p w14:paraId="4DBDCF15" w14:textId="77777777" w:rsidR="008145D3" w:rsidRPr="000A0496" w:rsidRDefault="008145D3" w:rsidP="008145D3">
      <w:pPr>
        <w:ind w:left="576"/>
        <w:rPr>
          <w:lang w:val="fr-CA"/>
        </w:rPr>
      </w:pPr>
      <w:r w:rsidRPr="000A0496">
        <w:rPr>
          <w:lang w:val="fr-CA"/>
        </w:rPr>
        <w:t>&lt;/relatedDocument&gt;</w:t>
      </w:r>
    </w:p>
    <w:p w14:paraId="05BE27C2" w14:textId="77777777" w:rsidR="008145D3" w:rsidRPr="000A0496" w:rsidRDefault="008145D3" w:rsidP="008145D3">
      <w:pPr>
        <w:ind w:left="288"/>
        <w:rPr>
          <w:lang w:val="fr-CA"/>
        </w:rPr>
      </w:pPr>
      <w:r w:rsidRPr="000A0496">
        <w:rPr>
          <w:lang w:val="fr-CA"/>
        </w:rPr>
        <w:t>&lt;/relatedDocument&gt;</w:t>
      </w:r>
    </w:p>
    <w:p w14:paraId="6B07E9C2" w14:textId="77777777" w:rsidR="008145D3" w:rsidRPr="000A0496" w:rsidRDefault="008145D3" w:rsidP="008145D3">
      <w:pPr>
        <w:ind w:left="288"/>
        <w:rPr>
          <w:lang w:val="fr-CA"/>
        </w:rPr>
      </w:pPr>
      <w:r w:rsidRPr="000A0496">
        <w:rPr>
          <w:lang w:val="fr-CA"/>
        </w:rPr>
        <w:t>&lt;component .../&gt;</w:t>
      </w:r>
    </w:p>
    <w:p w14:paraId="299F9EBB" w14:textId="77777777" w:rsidR="008145D3" w:rsidRPr="000A0496" w:rsidRDefault="008145D3" w:rsidP="008145D3">
      <w:pPr>
        <w:rPr>
          <w:lang w:val="fr-CA"/>
        </w:rPr>
      </w:pPr>
      <w:r w:rsidRPr="000A0496">
        <w:rPr>
          <w:lang w:val="fr-CA"/>
        </w:rPr>
        <w:t>&lt;/document&gt;</w:t>
      </w:r>
    </w:p>
    <w:p w14:paraId="6B992B19" w14:textId="77777777" w:rsidR="00782F9B" w:rsidRDefault="00782F9B" w:rsidP="0080029F"/>
    <w:p w14:paraId="6E173CA4" w14:textId="77777777" w:rsidR="00325276" w:rsidRDefault="00325276" w:rsidP="001D67E2">
      <w:pPr>
        <w:pStyle w:val="Heading3"/>
      </w:pPr>
      <w:bookmarkStart w:id="663" w:name="_Toc500864061"/>
      <w:bookmarkStart w:id="664" w:name="_Toc495429260"/>
      <w:r>
        <w:lastRenderedPageBreak/>
        <w:t>Validation</w:t>
      </w:r>
      <w:bookmarkEnd w:id="663"/>
      <w:bookmarkEnd w:id="664"/>
    </w:p>
    <w:p w14:paraId="0C7E4269" w14:textId="77777777" w:rsidR="00C47BC2" w:rsidRPr="00DD3FEA" w:rsidRDefault="00C47BC2" w:rsidP="0080029F">
      <w:pPr>
        <w:rPr>
          <w:lang w:val="en-US"/>
        </w:rPr>
      </w:pPr>
      <w:r>
        <w:rPr>
          <w:lang w:val="en-US"/>
        </w:rPr>
        <w:t>Currently out of scope for the HPFB implementation therefore not validated</w:t>
      </w:r>
      <w:r w:rsidR="000213CC">
        <w:rPr>
          <w:lang w:val="en-US"/>
        </w:rPr>
        <w:t>.</w:t>
      </w:r>
    </w:p>
    <w:p w14:paraId="62C68019" w14:textId="77777777" w:rsidR="001B43E9" w:rsidRPr="00782F9B" w:rsidRDefault="001B43E9" w:rsidP="0080029F">
      <w:pPr>
        <w:pStyle w:val="ListParagraph"/>
      </w:pPr>
    </w:p>
    <w:p w14:paraId="742D23A2" w14:textId="77777777" w:rsidR="00006FAC" w:rsidRDefault="00006FAC" w:rsidP="0080029F">
      <w:pPr>
        <w:pStyle w:val="Heading2"/>
      </w:pPr>
      <w:bookmarkStart w:id="665" w:name="_Toc500864062"/>
      <w:bookmarkStart w:id="666" w:name="_Toc495429261"/>
      <w:r>
        <w:t>Document Body</w:t>
      </w:r>
      <w:bookmarkEnd w:id="665"/>
      <w:bookmarkEnd w:id="666"/>
    </w:p>
    <w:p w14:paraId="02BCF4EB" w14:textId="77777777" w:rsidR="00006FAC" w:rsidRPr="00675DAA" w:rsidRDefault="00006FAC" w:rsidP="0080029F">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14:paraId="260C809D" w14:textId="77777777" w:rsidR="00006FAC" w:rsidRDefault="003C4F09" w:rsidP="001D67E2">
      <w:pPr>
        <w:pStyle w:val="Heading3"/>
      </w:pPr>
      <w:bookmarkStart w:id="667" w:name="_Toc500864063"/>
      <w:bookmarkStart w:id="668" w:name="_Toc495429262"/>
      <w:r>
        <w:t>XML</w:t>
      </w:r>
      <w:bookmarkEnd w:id="667"/>
      <w:bookmarkEnd w:id="668"/>
    </w:p>
    <w:p w14:paraId="48AEC514" w14:textId="77777777" w:rsidR="0057273E" w:rsidRDefault="0057273E" w:rsidP="0057273E">
      <w:pPr>
        <w:rPr>
          <w:lang w:val="en-US"/>
        </w:rPr>
      </w:pPr>
      <w:r>
        <w:rPr>
          <w:lang w:val="en-US"/>
        </w:rPr>
        <w:t>Outlined below is the structure of the document:</w:t>
      </w:r>
    </w:p>
    <w:p w14:paraId="73CB6A07" w14:textId="77777777" w:rsidR="0057273E" w:rsidRPr="001E7735" w:rsidRDefault="0057273E" w:rsidP="0057273E">
      <w:r w:rsidRPr="001E7735">
        <w:t>&lt;document&gt;</w:t>
      </w:r>
    </w:p>
    <w:p w14:paraId="5DAF7F9C" w14:textId="77777777" w:rsidR="0057273E" w:rsidRPr="001E7735" w:rsidRDefault="0057273E" w:rsidP="0057273E">
      <w:pPr>
        <w:ind w:left="288"/>
      </w:pPr>
      <w:r w:rsidRPr="001E7735">
        <w:t>&lt;author .../&gt;</w:t>
      </w:r>
    </w:p>
    <w:p w14:paraId="30BF6142" w14:textId="77777777" w:rsidR="0057273E" w:rsidRPr="001E7735" w:rsidRDefault="0057273E" w:rsidP="00224B8C">
      <w:pPr>
        <w:ind w:left="288"/>
      </w:pPr>
      <w:r w:rsidRPr="001E7735">
        <w:t>&lt;component&gt;</w:t>
      </w:r>
    </w:p>
    <w:p w14:paraId="3902F5CC" w14:textId="77777777" w:rsidR="0057273E" w:rsidRPr="001E7735" w:rsidRDefault="0057273E" w:rsidP="00224B8C">
      <w:pPr>
        <w:ind w:left="576"/>
      </w:pPr>
      <w:r w:rsidRPr="001E7735">
        <w:t>&lt;structuredBody&gt;</w:t>
      </w:r>
    </w:p>
    <w:p w14:paraId="419C5E43" w14:textId="77777777" w:rsidR="0057273E" w:rsidRDefault="0057273E" w:rsidP="0057273E">
      <w:pPr>
        <w:rPr>
          <w:lang w:val="en-US"/>
        </w:rPr>
      </w:pPr>
    </w:p>
    <w:p w14:paraId="26D9114D" w14:textId="77777777" w:rsidR="007A5791" w:rsidRPr="00675DAA" w:rsidRDefault="00E64D2D" w:rsidP="0080029F">
      <w:pPr>
        <w:pStyle w:val="Heading2"/>
      </w:pPr>
      <w:bookmarkStart w:id="669" w:name="_Ref437288687"/>
      <w:bookmarkStart w:id="670" w:name="_Toc500864064"/>
      <w:bookmarkStart w:id="671" w:name="_Toc495429263"/>
      <w:r>
        <w:t xml:space="preserve">Labeling Content </w:t>
      </w:r>
      <w:r w:rsidR="00C11A2F">
        <w:t>Section</w:t>
      </w:r>
      <w:r w:rsidR="007A5791" w:rsidRPr="00675DAA">
        <w:t xml:space="preserve"> Information</w:t>
      </w:r>
      <w:bookmarkEnd w:id="669"/>
      <w:bookmarkEnd w:id="670"/>
      <w:bookmarkEnd w:id="671"/>
    </w:p>
    <w:p w14:paraId="70796C18" w14:textId="77777777" w:rsidR="001B43E9" w:rsidRDefault="007A5791" w:rsidP="0080029F">
      <w:r w:rsidRPr="00675DAA">
        <w:t xml:space="preserve">Outlined in this section are all aspects relating </w:t>
      </w:r>
      <w:r w:rsidR="00F178E2" w:rsidRPr="00675DAA">
        <w:t>to the SPL documents c</w:t>
      </w:r>
      <w:r w:rsidRPr="00675DAA">
        <w:t>ontent</w:t>
      </w:r>
      <w:r w:rsidR="00E92C2F">
        <w:t>.</w:t>
      </w:r>
    </w:p>
    <w:p w14:paraId="7D34CC9A" w14:textId="77777777" w:rsidR="00581033" w:rsidRDefault="00581033" w:rsidP="0080029F"/>
    <w:p w14:paraId="6D9A21C2" w14:textId="77777777" w:rsidR="007A5791" w:rsidRDefault="00E1509C" w:rsidP="001D67E2">
      <w:pPr>
        <w:pStyle w:val="Heading3"/>
      </w:pPr>
      <w:bookmarkStart w:id="672" w:name="_Toc500864065"/>
      <w:bookmarkStart w:id="673" w:name="_Toc495429264"/>
      <w:r>
        <w:t>XML</w:t>
      </w:r>
      <w:bookmarkEnd w:id="672"/>
      <w:bookmarkEnd w:id="673"/>
    </w:p>
    <w:p w14:paraId="4D0E0C62" w14:textId="77777777" w:rsidR="00581033" w:rsidRDefault="00581033" w:rsidP="00581033">
      <w:pPr>
        <w:rPr>
          <w:lang w:val="en-US"/>
        </w:rPr>
      </w:pPr>
      <w:r>
        <w:rPr>
          <w:lang w:val="en-US"/>
        </w:rPr>
        <w:t>Outlined below is an example of a section:</w:t>
      </w:r>
    </w:p>
    <w:p w14:paraId="2EFDDDA6" w14:textId="77777777" w:rsidR="00581033" w:rsidRPr="001E7735" w:rsidRDefault="00581033" w:rsidP="00581033">
      <w:r w:rsidRPr="001E7735">
        <w:t>&lt;section&gt;</w:t>
      </w:r>
    </w:p>
    <w:p w14:paraId="5C2CFF2C" w14:textId="77777777" w:rsidR="00581033" w:rsidRPr="001E7735" w:rsidRDefault="00581033" w:rsidP="00581033">
      <w:pPr>
        <w:ind w:left="288"/>
      </w:pPr>
      <w:r w:rsidRPr="001E7735">
        <w:t xml:space="preserve">&lt;id root="62abedf9-6bde-4787-beb0-abd214307427"/&gt; </w:t>
      </w:r>
    </w:p>
    <w:p w14:paraId="45461AF8" w14:textId="77777777" w:rsidR="00581033" w:rsidRPr="001E7735" w:rsidRDefault="00581033" w:rsidP="006D7359">
      <w:pPr>
        <w:shd w:val="clear" w:color="auto" w:fill="FFFFFF"/>
        <w:autoSpaceDE w:val="0"/>
        <w:autoSpaceDN w:val="0"/>
        <w:adjustRightInd w:val="0"/>
        <w:ind w:left="288"/>
        <w:contextualSpacing w:val="0"/>
      </w:pPr>
      <w:r w:rsidRPr="001E7735">
        <w:t>&lt;code code="</w:t>
      </w:r>
      <w:r w:rsidR="006D7359">
        <w:rPr>
          <w:rFonts w:eastAsia="Times New Roman"/>
          <w:lang w:eastAsia="en-CA"/>
        </w:rPr>
        <w:t>49</w:t>
      </w:r>
      <w:r w:rsidRPr="001E7735">
        <w:rPr>
          <w:rFonts w:eastAsia="Times New Roman"/>
          <w:lang w:eastAsia="en-CA"/>
        </w:rPr>
        <w:t>0</w:t>
      </w:r>
      <w:r w:rsidRPr="001E7735">
        <w:t>" codeSystem="</w:t>
      </w:r>
      <w:r>
        <w:rPr>
          <w:rFonts w:eastAsia="Times New Roman"/>
          <w:lang w:eastAsia="de-DE"/>
        </w:rPr>
        <w:t>2.16.840.1.113883.2.20.6.8</w:t>
      </w:r>
      <w:r w:rsidRPr="001E7735">
        <w:t>" displayName="</w:t>
      </w:r>
      <w:r w:rsidR="006D7359" w:rsidRPr="006D7359">
        <w:t>Opening Disclaimer</w:t>
      </w:r>
      <w:r w:rsidRPr="001E7735">
        <w:t xml:space="preserve">"/&gt; </w:t>
      </w:r>
    </w:p>
    <w:p w14:paraId="2D8569B9" w14:textId="77777777" w:rsidR="00581033" w:rsidRPr="001E7735" w:rsidRDefault="00581033" w:rsidP="00581033">
      <w:pPr>
        <w:ind w:left="288"/>
      </w:pPr>
      <w:r w:rsidRPr="001E7735">
        <w:t>&lt;title&gt;</w:t>
      </w:r>
      <w:r w:rsidR="006D7359" w:rsidRPr="006D7359">
        <w:t>Opening Disclaimer</w:t>
      </w:r>
      <w:r w:rsidRPr="001E7735">
        <w:t xml:space="preserve">&lt;/title&gt; </w:t>
      </w:r>
    </w:p>
    <w:p w14:paraId="72359893" w14:textId="77777777" w:rsidR="00581033" w:rsidRPr="001E7735" w:rsidRDefault="00581033" w:rsidP="00581033">
      <w:pPr>
        <w:ind w:left="288"/>
      </w:pPr>
      <w:r w:rsidRPr="001E7735">
        <w:t>&lt;text&gt;labeling text&lt;/text&gt;</w:t>
      </w:r>
    </w:p>
    <w:p w14:paraId="0D2B2C5A" w14:textId="77777777" w:rsidR="00581033" w:rsidRPr="001E7735" w:rsidRDefault="00581033" w:rsidP="00581033">
      <w:pPr>
        <w:ind w:left="288"/>
      </w:pPr>
      <w:r w:rsidRPr="001E7735">
        <w:t>&lt;excerpt&gt;excerpt text&lt;/excerpt&gt;</w:t>
      </w:r>
    </w:p>
    <w:p w14:paraId="4C51305E" w14:textId="77777777" w:rsidR="00581033" w:rsidRPr="001E7735" w:rsidRDefault="00581033" w:rsidP="00581033">
      <w:pPr>
        <w:ind w:left="288"/>
      </w:pPr>
      <w:r w:rsidRPr="001E7735">
        <w:t>&lt;effectiveTime value="20070822"/&gt;</w:t>
      </w:r>
    </w:p>
    <w:p w14:paraId="61B95E6A" w14:textId="77777777" w:rsidR="00581033" w:rsidRPr="001E7735" w:rsidRDefault="00581033" w:rsidP="00581033">
      <w:pPr>
        <w:ind w:left="288"/>
      </w:pPr>
      <w:r w:rsidRPr="001E7735">
        <w:t>&lt;component/&gt;</w:t>
      </w:r>
    </w:p>
    <w:p w14:paraId="1F67E14D" w14:textId="77777777" w:rsidR="001B43E9" w:rsidRDefault="001B43E9" w:rsidP="0080029F"/>
    <w:p w14:paraId="6F3B03D0" w14:textId="77777777" w:rsidR="00EC1DE2" w:rsidRPr="00675DAA" w:rsidRDefault="00E1509C" w:rsidP="001D67E2">
      <w:pPr>
        <w:pStyle w:val="Heading3"/>
      </w:pPr>
      <w:bookmarkStart w:id="674" w:name="_Toc500864066"/>
      <w:bookmarkStart w:id="675" w:name="_Toc495429265"/>
      <w:r>
        <w:t>Validation</w:t>
      </w:r>
      <w:bookmarkEnd w:id="674"/>
      <w:bookmarkEnd w:id="67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4355FFCE" w14:textId="77777777" w:rsidTr="00C87FC3">
        <w:trPr>
          <w:cantSplit/>
          <w:trHeight w:val="580"/>
          <w:tblHeader/>
        </w:trPr>
        <w:tc>
          <w:tcPr>
            <w:tcW w:w="2358" w:type="dxa"/>
            <w:shd w:val="clear" w:color="auto" w:fill="808080"/>
          </w:tcPr>
          <w:p w14:paraId="460E2F49" w14:textId="77777777" w:rsidR="00832459" w:rsidRPr="00F53457" w:rsidRDefault="00832459" w:rsidP="0080029F">
            <w:r w:rsidRPr="00675DAA">
              <w:t>Element</w:t>
            </w:r>
          </w:p>
        </w:tc>
        <w:tc>
          <w:tcPr>
            <w:tcW w:w="1260" w:type="dxa"/>
            <w:shd w:val="clear" w:color="auto" w:fill="808080"/>
          </w:tcPr>
          <w:p w14:paraId="2938CC94" w14:textId="77777777" w:rsidR="00832459" w:rsidRPr="00675DAA" w:rsidRDefault="00832459" w:rsidP="0080029F">
            <w:r w:rsidRPr="00675DAA">
              <w:t>Attribute</w:t>
            </w:r>
          </w:p>
        </w:tc>
        <w:tc>
          <w:tcPr>
            <w:tcW w:w="1260" w:type="dxa"/>
            <w:shd w:val="clear" w:color="auto" w:fill="808080"/>
          </w:tcPr>
          <w:p w14:paraId="030D0111" w14:textId="77777777" w:rsidR="00832459" w:rsidRPr="00F53457" w:rsidRDefault="00832459" w:rsidP="0080029F">
            <w:r w:rsidRPr="00675DAA">
              <w:t>Cardinality</w:t>
            </w:r>
          </w:p>
        </w:tc>
        <w:tc>
          <w:tcPr>
            <w:tcW w:w="1350" w:type="dxa"/>
            <w:shd w:val="clear" w:color="auto" w:fill="808080"/>
          </w:tcPr>
          <w:p w14:paraId="24EE9E9A" w14:textId="77777777" w:rsidR="00832459" w:rsidRPr="00675DAA" w:rsidRDefault="00832459" w:rsidP="0080029F">
            <w:r w:rsidRPr="00675DAA">
              <w:t>Value(s) Allowed</w:t>
            </w:r>
          </w:p>
          <w:p w14:paraId="714740FA" w14:textId="77777777" w:rsidR="00832459" w:rsidRPr="00675DAA" w:rsidRDefault="00832459" w:rsidP="0080029F">
            <w:r w:rsidRPr="00675DAA">
              <w:t>Examples</w:t>
            </w:r>
          </w:p>
        </w:tc>
        <w:tc>
          <w:tcPr>
            <w:tcW w:w="3330" w:type="dxa"/>
            <w:shd w:val="clear" w:color="auto" w:fill="808080"/>
          </w:tcPr>
          <w:p w14:paraId="5594AF27" w14:textId="77777777" w:rsidR="00832459" w:rsidRPr="00675DAA" w:rsidRDefault="00832459" w:rsidP="0080029F">
            <w:r w:rsidRPr="00675DAA">
              <w:t>Description</w:t>
            </w:r>
          </w:p>
          <w:p w14:paraId="44106095" w14:textId="77777777" w:rsidR="00832459" w:rsidRPr="00675DAA" w:rsidRDefault="00832459" w:rsidP="0080029F">
            <w:r w:rsidRPr="00675DAA">
              <w:t>Instructions</w:t>
            </w:r>
          </w:p>
        </w:tc>
      </w:tr>
      <w:tr w:rsidR="00832459" w:rsidRPr="00675DAA" w14:paraId="2E1A0846" w14:textId="77777777" w:rsidTr="00C87FC3">
        <w:trPr>
          <w:cantSplit/>
        </w:trPr>
        <w:tc>
          <w:tcPr>
            <w:tcW w:w="2358" w:type="dxa"/>
          </w:tcPr>
          <w:p w14:paraId="55436D35" w14:textId="77777777" w:rsidR="00832459" w:rsidRPr="00675DAA" w:rsidRDefault="00832459" w:rsidP="0080029F">
            <w:r w:rsidRPr="00A24D8A">
              <w:t>section</w:t>
            </w:r>
          </w:p>
        </w:tc>
        <w:tc>
          <w:tcPr>
            <w:tcW w:w="1260" w:type="dxa"/>
            <w:shd w:val="clear" w:color="auto" w:fill="D9D9D9"/>
          </w:tcPr>
          <w:p w14:paraId="16C16F43" w14:textId="77777777" w:rsidR="00832459" w:rsidRPr="00675DAA" w:rsidRDefault="00832459" w:rsidP="0080029F">
            <w:r w:rsidRPr="00675DAA">
              <w:t>N/A</w:t>
            </w:r>
          </w:p>
        </w:tc>
        <w:tc>
          <w:tcPr>
            <w:tcW w:w="1260" w:type="dxa"/>
            <w:shd w:val="clear" w:color="auto" w:fill="D9D9D9"/>
          </w:tcPr>
          <w:p w14:paraId="15D60B20" w14:textId="77777777" w:rsidR="00832459" w:rsidRPr="00675DAA" w:rsidRDefault="00CA2111" w:rsidP="0080029F">
            <w:r>
              <w:t>0:n</w:t>
            </w:r>
          </w:p>
        </w:tc>
        <w:tc>
          <w:tcPr>
            <w:tcW w:w="1350" w:type="dxa"/>
            <w:shd w:val="clear" w:color="auto" w:fill="D9D9D9"/>
          </w:tcPr>
          <w:p w14:paraId="4F757D6D" w14:textId="77777777" w:rsidR="00832459" w:rsidRPr="00675DAA" w:rsidRDefault="00832459" w:rsidP="0080029F"/>
        </w:tc>
        <w:tc>
          <w:tcPr>
            <w:tcW w:w="3330" w:type="dxa"/>
            <w:shd w:val="clear" w:color="auto" w:fill="D9D9D9"/>
          </w:tcPr>
          <w:p w14:paraId="69599E47" w14:textId="77777777" w:rsidR="00832459" w:rsidRPr="00675DAA" w:rsidRDefault="00832459" w:rsidP="0080029F"/>
        </w:tc>
      </w:tr>
      <w:tr w:rsidR="00040FEA" w:rsidRPr="00675DAA" w14:paraId="2B1AEE99" w14:textId="77777777" w:rsidTr="00C87FC3">
        <w:trPr>
          <w:cantSplit/>
          <w:ins w:id="676" w:author="pbx" w:date="2017-12-12T17:47:00Z"/>
        </w:trPr>
        <w:tc>
          <w:tcPr>
            <w:tcW w:w="2358" w:type="dxa"/>
          </w:tcPr>
          <w:p w14:paraId="37BC3049" w14:textId="77777777" w:rsidR="00040FEA" w:rsidRPr="00A24D8A" w:rsidRDefault="00040FEA" w:rsidP="0080029F">
            <w:pPr>
              <w:rPr>
                <w:ins w:id="677" w:author="pbx" w:date="2017-12-12T17:47:00Z"/>
              </w:rPr>
            </w:pPr>
          </w:p>
        </w:tc>
        <w:tc>
          <w:tcPr>
            <w:tcW w:w="1260" w:type="dxa"/>
            <w:shd w:val="clear" w:color="auto" w:fill="D9D9D9"/>
          </w:tcPr>
          <w:p w14:paraId="4995259A" w14:textId="77777777" w:rsidR="00040FEA" w:rsidRPr="00675DAA" w:rsidRDefault="00040FEA" w:rsidP="0080029F">
            <w:pPr>
              <w:rPr>
                <w:ins w:id="678" w:author="pbx" w:date="2017-12-12T17:47:00Z"/>
              </w:rPr>
            </w:pPr>
            <w:ins w:id="679" w:author="pbx" w:date="2017-12-12T17:47:00Z">
              <w:r>
                <w:t>ID</w:t>
              </w:r>
            </w:ins>
          </w:p>
        </w:tc>
        <w:tc>
          <w:tcPr>
            <w:tcW w:w="1260" w:type="dxa"/>
            <w:shd w:val="clear" w:color="auto" w:fill="D9D9D9"/>
          </w:tcPr>
          <w:p w14:paraId="79D070EA" w14:textId="77777777" w:rsidR="00040FEA" w:rsidRDefault="00040FEA" w:rsidP="0080029F">
            <w:pPr>
              <w:rPr>
                <w:ins w:id="680" w:author="pbx" w:date="2017-12-12T17:47:00Z"/>
              </w:rPr>
            </w:pPr>
            <w:ins w:id="681" w:author="pbx" w:date="2017-12-12T17:47:00Z">
              <w:r>
                <w:t>1:1</w:t>
              </w:r>
            </w:ins>
          </w:p>
        </w:tc>
        <w:tc>
          <w:tcPr>
            <w:tcW w:w="1350" w:type="dxa"/>
            <w:shd w:val="clear" w:color="auto" w:fill="D9D9D9"/>
          </w:tcPr>
          <w:p w14:paraId="4C88B765" w14:textId="77777777" w:rsidR="00040FEA" w:rsidRPr="00675DAA" w:rsidRDefault="00040FEA" w:rsidP="0080029F">
            <w:pPr>
              <w:rPr>
                <w:ins w:id="682" w:author="pbx" w:date="2017-12-12T17:47:00Z"/>
              </w:rPr>
            </w:pPr>
          </w:p>
        </w:tc>
        <w:tc>
          <w:tcPr>
            <w:tcW w:w="3330" w:type="dxa"/>
            <w:shd w:val="clear" w:color="auto" w:fill="D9D9D9"/>
          </w:tcPr>
          <w:p w14:paraId="33F0773B" w14:textId="77777777" w:rsidR="00040FEA" w:rsidRPr="00675DAA" w:rsidRDefault="00040FEA" w:rsidP="0080029F">
            <w:pPr>
              <w:rPr>
                <w:ins w:id="683" w:author="pbx" w:date="2017-12-12T17:47:00Z"/>
              </w:rPr>
            </w:pPr>
          </w:p>
        </w:tc>
      </w:tr>
      <w:tr w:rsidR="006176A1" w:rsidRPr="00675DAA" w14:paraId="314E3FDF" w14:textId="77777777" w:rsidTr="00C87FC3">
        <w:trPr>
          <w:cantSplit/>
        </w:trPr>
        <w:tc>
          <w:tcPr>
            <w:tcW w:w="2358" w:type="dxa"/>
            <w:shd w:val="clear" w:color="auto" w:fill="808080"/>
          </w:tcPr>
          <w:p w14:paraId="43402718" w14:textId="77777777" w:rsidR="006176A1" w:rsidRPr="00675DAA" w:rsidRDefault="006176A1" w:rsidP="0080029F">
            <w:r w:rsidRPr="00675DAA">
              <w:t>Conformance</w:t>
            </w:r>
          </w:p>
        </w:tc>
        <w:tc>
          <w:tcPr>
            <w:tcW w:w="7200" w:type="dxa"/>
            <w:gridSpan w:val="4"/>
          </w:tcPr>
          <w:p w14:paraId="0F289073" w14:textId="77777777" w:rsidR="004B35D5" w:rsidRDefault="004B35D5" w:rsidP="00C00C2B">
            <w:pPr>
              <w:pStyle w:val="ListParagraph"/>
              <w:numPr>
                <w:ilvl w:val="0"/>
                <w:numId w:val="31"/>
              </w:numPr>
            </w:pPr>
            <w:r w:rsidRPr="004B35D5">
              <w:t>Each secti</w:t>
            </w:r>
            <w:r w:rsidR="00C62131">
              <w:t>on has zero to many subsections</w:t>
            </w:r>
          </w:p>
          <w:p w14:paraId="223A3F41" w14:textId="77777777" w:rsidR="00C62131" w:rsidRDefault="00C47BC2" w:rsidP="00C00C2B">
            <w:pPr>
              <w:pStyle w:val="ListParagraph"/>
              <w:numPr>
                <w:ilvl w:val="0"/>
                <w:numId w:val="68"/>
              </w:numPr>
              <w:rPr>
                <w:ins w:id="684" w:author="pbx" w:date="2017-12-12T17:47:00Z"/>
              </w:rPr>
            </w:pPr>
            <w:r w:rsidRPr="00C62131">
              <w:t>Informational only (no validation aspect).</w:t>
            </w:r>
          </w:p>
          <w:p w14:paraId="2F997249" w14:textId="77777777" w:rsidR="008A2B60" w:rsidRDefault="008A2B60" w:rsidP="008A2B60">
            <w:pPr>
              <w:pStyle w:val="ListParagraph"/>
              <w:ind w:left="360"/>
              <w:rPr>
                <w:ins w:id="685" w:author="pbx" w:date="2017-12-12T17:47:00Z"/>
              </w:rPr>
            </w:pPr>
          </w:p>
          <w:p w14:paraId="2CC233E9" w14:textId="77777777" w:rsidR="00040FEA" w:rsidRPr="004B35D5" w:rsidRDefault="00040FEA" w:rsidP="008A2B60">
            <w:pPr>
              <w:pStyle w:val="ListParagraph"/>
              <w:numPr>
                <w:ilvl w:val="0"/>
                <w:numId w:val="31"/>
              </w:numPr>
            </w:pPr>
            <w:ins w:id="686" w:author="pbx" w:date="2017-12-12T17:47:00Z">
              <w:r>
                <w:t>Each section shall have an ID</w:t>
              </w:r>
              <w:r w:rsidR="008A2B60">
                <w:t xml:space="preserve"> attribute</w:t>
              </w:r>
              <w:r>
                <w:t xml:space="preserve">, the </w:t>
              </w:r>
              <w:r w:rsidR="008A2B60">
                <w:t xml:space="preserve">value of the </w:t>
              </w:r>
              <w:r>
                <w:t xml:space="preserve">ID </w:t>
              </w:r>
              <w:r w:rsidR="008A2B60">
                <w:t xml:space="preserve">attribute </w:t>
              </w:r>
              <w:r>
                <w:t>is a GUID.</w:t>
              </w:r>
            </w:ins>
          </w:p>
        </w:tc>
      </w:tr>
    </w:tbl>
    <w:p w14:paraId="21F519C4" w14:textId="77777777"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5BF6D650" w14:textId="77777777" w:rsidTr="00C87FC3">
        <w:trPr>
          <w:cantSplit/>
          <w:trHeight w:val="580"/>
          <w:tblHeader/>
        </w:trPr>
        <w:tc>
          <w:tcPr>
            <w:tcW w:w="2358" w:type="dxa"/>
            <w:shd w:val="clear" w:color="auto" w:fill="808080"/>
          </w:tcPr>
          <w:p w14:paraId="52EA402E" w14:textId="77777777" w:rsidR="00832459" w:rsidRPr="00F53457" w:rsidRDefault="00832459" w:rsidP="0080029F">
            <w:r w:rsidRPr="00675DAA">
              <w:t>Element</w:t>
            </w:r>
          </w:p>
        </w:tc>
        <w:tc>
          <w:tcPr>
            <w:tcW w:w="1260" w:type="dxa"/>
            <w:shd w:val="clear" w:color="auto" w:fill="808080"/>
          </w:tcPr>
          <w:p w14:paraId="7FAD0597" w14:textId="77777777" w:rsidR="00832459" w:rsidRPr="00675DAA" w:rsidRDefault="00832459" w:rsidP="0080029F">
            <w:r w:rsidRPr="00675DAA">
              <w:t>Attribute</w:t>
            </w:r>
          </w:p>
        </w:tc>
        <w:tc>
          <w:tcPr>
            <w:tcW w:w="1260" w:type="dxa"/>
            <w:shd w:val="clear" w:color="auto" w:fill="808080"/>
          </w:tcPr>
          <w:p w14:paraId="2BBC6CBD" w14:textId="77777777" w:rsidR="00832459" w:rsidRPr="00F53457" w:rsidRDefault="00832459" w:rsidP="0080029F">
            <w:r w:rsidRPr="00675DAA">
              <w:t>Cardinality</w:t>
            </w:r>
          </w:p>
        </w:tc>
        <w:tc>
          <w:tcPr>
            <w:tcW w:w="1350" w:type="dxa"/>
            <w:shd w:val="clear" w:color="auto" w:fill="808080"/>
          </w:tcPr>
          <w:p w14:paraId="76A4644D" w14:textId="77777777" w:rsidR="00832459" w:rsidRPr="00675DAA" w:rsidRDefault="00832459" w:rsidP="0080029F">
            <w:r w:rsidRPr="00675DAA">
              <w:t>Value(s) Allowed</w:t>
            </w:r>
          </w:p>
          <w:p w14:paraId="1BA8CF6B" w14:textId="77777777" w:rsidR="00832459" w:rsidRPr="00675DAA" w:rsidRDefault="00832459" w:rsidP="0080029F">
            <w:r w:rsidRPr="00675DAA">
              <w:t>Examples</w:t>
            </w:r>
          </w:p>
        </w:tc>
        <w:tc>
          <w:tcPr>
            <w:tcW w:w="3330" w:type="dxa"/>
            <w:shd w:val="clear" w:color="auto" w:fill="808080"/>
          </w:tcPr>
          <w:p w14:paraId="3629EFA6" w14:textId="77777777" w:rsidR="00832459" w:rsidRPr="00675DAA" w:rsidRDefault="00832459" w:rsidP="0080029F">
            <w:r w:rsidRPr="00675DAA">
              <w:t>Description</w:t>
            </w:r>
          </w:p>
          <w:p w14:paraId="01DB7A7E" w14:textId="77777777" w:rsidR="00832459" w:rsidRPr="00675DAA" w:rsidRDefault="00832459" w:rsidP="0080029F">
            <w:r w:rsidRPr="00675DAA">
              <w:t>Instructions</w:t>
            </w:r>
          </w:p>
        </w:tc>
      </w:tr>
      <w:tr w:rsidR="00832459" w:rsidRPr="00675DAA" w14:paraId="31A440F2" w14:textId="77777777" w:rsidTr="00C87FC3">
        <w:trPr>
          <w:cantSplit/>
        </w:trPr>
        <w:tc>
          <w:tcPr>
            <w:tcW w:w="2358" w:type="dxa"/>
            <w:vMerge w:val="restart"/>
          </w:tcPr>
          <w:p w14:paraId="2788B127" w14:textId="77777777" w:rsidR="00832459" w:rsidRPr="00675DAA" w:rsidRDefault="00832459" w:rsidP="0080029F">
            <w:r w:rsidRPr="00675DAA">
              <w:t>id</w:t>
            </w:r>
          </w:p>
        </w:tc>
        <w:tc>
          <w:tcPr>
            <w:tcW w:w="1260" w:type="dxa"/>
            <w:shd w:val="clear" w:color="auto" w:fill="D9D9D9"/>
          </w:tcPr>
          <w:p w14:paraId="4200F9D6" w14:textId="77777777" w:rsidR="00832459" w:rsidRPr="00675DAA" w:rsidRDefault="00832459" w:rsidP="0080029F">
            <w:r w:rsidRPr="00675DAA">
              <w:t>N/A</w:t>
            </w:r>
          </w:p>
        </w:tc>
        <w:tc>
          <w:tcPr>
            <w:tcW w:w="1260" w:type="dxa"/>
            <w:shd w:val="clear" w:color="auto" w:fill="D9D9D9"/>
          </w:tcPr>
          <w:p w14:paraId="3A7D6A53" w14:textId="77777777" w:rsidR="00832459" w:rsidRPr="00675DAA" w:rsidRDefault="00832459" w:rsidP="0080029F">
            <w:r w:rsidRPr="00675DAA">
              <w:t>1:1</w:t>
            </w:r>
          </w:p>
        </w:tc>
        <w:tc>
          <w:tcPr>
            <w:tcW w:w="1350" w:type="dxa"/>
            <w:shd w:val="clear" w:color="auto" w:fill="D9D9D9"/>
          </w:tcPr>
          <w:p w14:paraId="7864B4FC" w14:textId="77777777" w:rsidR="00832459" w:rsidRPr="00675DAA" w:rsidRDefault="00832459" w:rsidP="0080029F"/>
        </w:tc>
        <w:tc>
          <w:tcPr>
            <w:tcW w:w="3330" w:type="dxa"/>
            <w:shd w:val="clear" w:color="auto" w:fill="D9D9D9"/>
          </w:tcPr>
          <w:p w14:paraId="4A8028A6" w14:textId="77777777" w:rsidR="00832459" w:rsidRPr="00675DAA" w:rsidRDefault="00832459" w:rsidP="0080029F">
            <w:r w:rsidRPr="00675DAA">
              <w:t>Provides a globally unique ID for a specific section.</w:t>
            </w:r>
          </w:p>
        </w:tc>
      </w:tr>
      <w:tr w:rsidR="00832459" w:rsidRPr="00675DAA" w14:paraId="22888B64" w14:textId="77777777" w:rsidTr="00C87FC3">
        <w:trPr>
          <w:cantSplit/>
        </w:trPr>
        <w:tc>
          <w:tcPr>
            <w:tcW w:w="2358" w:type="dxa"/>
            <w:vMerge/>
          </w:tcPr>
          <w:p w14:paraId="055C5930" w14:textId="77777777" w:rsidR="00832459" w:rsidRPr="00675DAA" w:rsidRDefault="00832459" w:rsidP="0080029F"/>
        </w:tc>
        <w:tc>
          <w:tcPr>
            <w:tcW w:w="1260" w:type="dxa"/>
          </w:tcPr>
          <w:p w14:paraId="42D62EAD" w14:textId="77777777" w:rsidR="00832459" w:rsidRPr="00675DAA" w:rsidRDefault="00832459" w:rsidP="0080029F">
            <w:r w:rsidRPr="00675DAA">
              <w:t>root</w:t>
            </w:r>
          </w:p>
        </w:tc>
        <w:tc>
          <w:tcPr>
            <w:tcW w:w="1260" w:type="dxa"/>
          </w:tcPr>
          <w:p w14:paraId="2DC96B14" w14:textId="77777777" w:rsidR="00832459" w:rsidRPr="00675DAA" w:rsidRDefault="00832459" w:rsidP="0080029F">
            <w:r w:rsidRPr="00675DAA">
              <w:t>1:1</w:t>
            </w:r>
          </w:p>
        </w:tc>
        <w:tc>
          <w:tcPr>
            <w:tcW w:w="1350" w:type="dxa"/>
          </w:tcPr>
          <w:p w14:paraId="231DBC01" w14:textId="77777777" w:rsidR="00832459" w:rsidRPr="00675DAA" w:rsidRDefault="00832459" w:rsidP="0080029F"/>
        </w:tc>
        <w:tc>
          <w:tcPr>
            <w:tcW w:w="3330" w:type="dxa"/>
          </w:tcPr>
          <w:p w14:paraId="46C22EC1" w14:textId="77777777" w:rsidR="00832459" w:rsidRPr="00675DAA" w:rsidRDefault="00832459" w:rsidP="0080029F"/>
        </w:tc>
      </w:tr>
      <w:tr w:rsidR="00832459" w:rsidRPr="00675DAA" w14:paraId="6F880A1A" w14:textId="77777777" w:rsidTr="00C87FC3">
        <w:trPr>
          <w:cantSplit/>
        </w:trPr>
        <w:tc>
          <w:tcPr>
            <w:tcW w:w="2358" w:type="dxa"/>
            <w:shd w:val="clear" w:color="auto" w:fill="808080"/>
          </w:tcPr>
          <w:p w14:paraId="6B5836AB" w14:textId="77777777" w:rsidR="00832459" w:rsidRPr="00675DAA" w:rsidRDefault="00832459" w:rsidP="0080029F">
            <w:r w:rsidRPr="00675DAA">
              <w:lastRenderedPageBreak/>
              <w:t>Conformance</w:t>
            </w:r>
          </w:p>
        </w:tc>
        <w:tc>
          <w:tcPr>
            <w:tcW w:w="7200" w:type="dxa"/>
            <w:gridSpan w:val="4"/>
          </w:tcPr>
          <w:p w14:paraId="323638EE" w14:textId="77777777" w:rsidR="00C62131" w:rsidRDefault="00C62131" w:rsidP="00C00C2B">
            <w:pPr>
              <w:pStyle w:val="ListParagraph"/>
              <w:numPr>
                <w:ilvl w:val="0"/>
                <w:numId w:val="79"/>
              </w:numPr>
            </w:pPr>
            <w:r>
              <w:t>There is an id element</w:t>
            </w:r>
          </w:p>
          <w:p w14:paraId="6532D135" w14:textId="77777777" w:rsidR="00D76A0D" w:rsidRPr="00C13369" w:rsidRDefault="00487FE5" w:rsidP="00C00C2B">
            <w:pPr>
              <w:pStyle w:val="ListParagraph"/>
              <w:numPr>
                <w:ilvl w:val="0"/>
                <w:numId w:val="141"/>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14:paraId="6990DAC8" w14:textId="77777777" w:rsidR="00D76A0D" w:rsidRPr="007F7A5D" w:rsidRDefault="00487FE5" w:rsidP="00C00C2B">
            <w:pPr>
              <w:pStyle w:val="ListParagraph"/>
              <w:numPr>
                <w:ilvl w:val="0"/>
                <w:numId w:val="141"/>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14:paraId="75262683" w14:textId="77777777" w:rsidR="00C62131" w:rsidRDefault="00C62131" w:rsidP="0080029F"/>
          <w:p w14:paraId="53A05318" w14:textId="77777777" w:rsidR="00832459" w:rsidRDefault="00832459" w:rsidP="00C00C2B">
            <w:pPr>
              <w:pStyle w:val="ListParagraph"/>
              <w:numPr>
                <w:ilvl w:val="0"/>
                <w:numId w:val="79"/>
              </w:numPr>
            </w:pPr>
            <w:r w:rsidRPr="00675DAA">
              <w:t>There is a root</w:t>
            </w:r>
            <w:r w:rsidR="00582038">
              <w:t xml:space="preserve"> attribute</w:t>
            </w:r>
          </w:p>
          <w:p w14:paraId="48A0A1F3" w14:textId="77777777" w:rsidR="00582038" w:rsidRPr="00674290" w:rsidRDefault="00487FE5" w:rsidP="00C00C2B">
            <w:pPr>
              <w:pStyle w:val="ListParagraph"/>
              <w:numPr>
                <w:ilvl w:val="0"/>
                <w:numId w:val="142"/>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5571C623" w14:textId="77777777" w:rsidR="00C62131" w:rsidRPr="00675DAA" w:rsidRDefault="00C62131" w:rsidP="0080029F">
            <w:pPr>
              <w:pStyle w:val="ListParagraph"/>
            </w:pPr>
          </w:p>
          <w:p w14:paraId="73903CA7" w14:textId="77777777" w:rsidR="00832459" w:rsidRPr="00675DAA" w:rsidRDefault="00832459" w:rsidP="0043437F">
            <w:pPr>
              <w:pStyle w:val="ListParagraph"/>
              <w:numPr>
                <w:ilvl w:val="0"/>
                <w:numId w:val="79"/>
              </w:numPr>
              <w:rPr>
                <w:del w:id="687" w:author="pbx" w:date="2017-12-12T17:47:00Z"/>
              </w:rPr>
            </w:pPr>
            <w:commentRangeStart w:id="688"/>
            <w:r w:rsidRPr="00675DAA">
              <w:t>The id@root is a GUID</w:t>
            </w:r>
          </w:p>
          <w:p w14:paraId="7F73CEF8" w14:textId="77777777" w:rsidR="00832459" w:rsidRPr="00675DAA" w:rsidRDefault="00832459" w:rsidP="0043437F">
            <w:pPr>
              <w:pStyle w:val="ListParagraph"/>
              <w:numPr>
                <w:ilvl w:val="0"/>
                <w:numId w:val="79"/>
              </w:numPr>
              <w:rPr>
                <w:del w:id="689" w:author="pbx" w:date="2017-12-12T17:47:00Z"/>
              </w:rPr>
            </w:pPr>
            <w:del w:id="690" w:author="pbx" w:date="2017-12-12T17:47:00Z">
              <w:r w:rsidRPr="00675DAA">
                <w:delText xml:space="preserve">The id@root is unique for each section </w:delText>
              </w:r>
            </w:del>
          </w:p>
          <w:p w14:paraId="338A1E99" w14:textId="77777777" w:rsidR="00832459" w:rsidRPr="00675DAA" w:rsidRDefault="00832459" w:rsidP="0043437F">
            <w:pPr>
              <w:pStyle w:val="ListParagraph"/>
              <w:numPr>
                <w:ilvl w:val="0"/>
                <w:numId w:val="79"/>
              </w:numPr>
              <w:rPr>
                <w:del w:id="691" w:author="pbx" w:date="2017-12-12T17:47:00Z"/>
              </w:rPr>
            </w:pPr>
            <w:del w:id="692" w:author="pbx" w:date="2017-12-12T17:47:00Z">
              <w:r w:rsidRPr="00675DAA">
                <w:delText>The id@root</w:delText>
              </w:r>
            </w:del>
            <w:ins w:id="693" w:author="pbx" w:date="2017-12-12T17:47:00Z">
              <w:r w:rsidR="00040FEA">
                <w:t xml:space="preserve"> and</w:t>
              </w:r>
            </w:ins>
            <w:r w:rsidR="00040FEA">
              <w:t xml:space="preserve"> </w:t>
            </w:r>
            <w:r w:rsidRPr="00675DAA">
              <w:t>does not have an extension</w:t>
            </w:r>
          </w:p>
          <w:p w14:paraId="54C4912C" w14:textId="77777777" w:rsidR="00832459" w:rsidRPr="00675DAA" w:rsidRDefault="00832459" w:rsidP="0043437F">
            <w:pPr>
              <w:pStyle w:val="ListParagraph"/>
              <w:numPr>
                <w:ilvl w:val="0"/>
                <w:numId w:val="79"/>
              </w:numPr>
              <w:rPr>
                <w:del w:id="694" w:author="pbx" w:date="2017-12-12T17:47:00Z"/>
              </w:rPr>
            </w:pPr>
            <w:del w:id="695" w:author="pbx" w:date="2017-12-12T17:47:00Z">
              <w:r w:rsidRPr="00675DAA">
                <w:delText>The id@root does not match any other id in the document</w:delText>
              </w:r>
            </w:del>
          </w:p>
          <w:p w14:paraId="08CB04E9" w14:textId="14022AAA" w:rsidR="00832459" w:rsidRPr="00675DAA" w:rsidRDefault="00832459" w:rsidP="00040FEA">
            <w:pPr>
              <w:pStyle w:val="ListParagraph"/>
              <w:numPr>
                <w:ilvl w:val="0"/>
                <w:numId w:val="79"/>
              </w:numPr>
            </w:pPr>
            <w:del w:id="696" w:author="pbx" w:date="2017-12-12T17:47:00Z">
              <w:r w:rsidRPr="00675DAA">
                <w:delText>The id@root is unique across all documents, sections and any other ids</w:delText>
              </w:r>
              <w:commentRangeEnd w:id="688"/>
              <w:r w:rsidR="00C62131" w:rsidRPr="00F0395E">
                <w:commentReference w:id="688"/>
              </w:r>
            </w:del>
            <w:ins w:id="697" w:author="pbx" w:date="2017-12-12T17:47:00Z">
              <w:r w:rsidR="00040FEA">
                <w:t>.</w:t>
              </w:r>
              <w:r w:rsidR="00040FEA" w:rsidRPr="00675DAA">
                <w:t xml:space="preserve"> </w:t>
              </w:r>
            </w:ins>
          </w:p>
        </w:tc>
      </w:tr>
    </w:tbl>
    <w:p w14:paraId="50F86EC5" w14:textId="77777777" w:rsidR="00832459" w:rsidRDefault="0083245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705E35E8" w14:textId="77777777" w:rsidTr="00C87FC3">
        <w:trPr>
          <w:cantSplit/>
          <w:trHeight w:val="580"/>
          <w:tblHeader/>
        </w:trPr>
        <w:tc>
          <w:tcPr>
            <w:tcW w:w="2358" w:type="dxa"/>
            <w:shd w:val="clear" w:color="auto" w:fill="808080"/>
          </w:tcPr>
          <w:p w14:paraId="65BE67FC" w14:textId="77777777" w:rsidR="00832459" w:rsidRPr="00F53457" w:rsidRDefault="00832459" w:rsidP="0080029F">
            <w:r w:rsidRPr="00675DAA">
              <w:t>Element</w:t>
            </w:r>
          </w:p>
        </w:tc>
        <w:tc>
          <w:tcPr>
            <w:tcW w:w="1260" w:type="dxa"/>
            <w:shd w:val="clear" w:color="auto" w:fill="808080"/>
          </w:tcPr>
          <w:p w14:paraId="54A82861" w14:textId="77777777" w:rsidR="00832459" w:rsidRPr="00675DAA" w:rsidRDefault="00832459" w:rsidP="0080029F">
            <w:r w:rsidRPr="00675DAA">
              <w:t>Attribute</w:t>
            </w:r>
          </w:p>
        </w:tc>
        <w:tc>
          <w:tcPr>
            <w:tcW w:w="1260" w:type="dxa"/>
            <w:shd w:val="clear" w:color="auto" w:fill="808080"/>
          </w:tcPr>
          <w:p w14:paraId="5221F86A" w14:textId="77777777" w:rsidR="00832459" w:rsidRPr="00F53457" w:rsidRDefault="00832459" w:rsidP="0080029F">
            <w:r w:rsidRPr="00675DAA">
              <w:t>Cardinality</w:t>
            </w:r>
          </w:p>
        </w:tc>
        <w:tc>
          <w:tcPr>
            <w:tcW w:w="1350" w:type="dxa"/>
            <w:shd w:val="clear" w:color="auto" w:fill="808080"/>
          </w:tcPr>
          <w:p w14:paraId="7C43D8EA" w14:textId="77777777" w:rsidR="00832459" w:rsidRPr="00675DAA" w:rsidRDefault="00832459" w:rsidP="0080029F">
            <w:r w:rsidRPr="00675DAA">
              <w:t>Value(s) Allowed</w:t>
            </w:r>
          </w:p>
          <w:p w14:paraId="51E5841D" w14:textId="77777777" w:rsidR="00832459" w:rsidRPr="00675DAA" w:rsidRDefault="00832459" w:rsidP="0080029F">
            <w:r w:rsidRPr="00675DAA">
              <w:t>Examples</w:t>
            </w:r>
          </w:p>
        </w:tc>
        <w:tc>
          <w:tcPr>
            <w:tcW w:w="3330" w:type="dxa"/>
            <w:shd w:val="clear" w:color="auto" w:fill="808080"/>
          </w:tcPr>
          <w:p w14:paraId="6D0A3728" w14:textId="77777777" w:rsidR="00832459" w:rsidRPr="00675DAA" w:rsidRDefault="00832459" w:rsidP="0080029F">
            <w:r w:rsidRPr="00675DAA">
              <w:t>Description</w:t>
            </w:r>
          </w:p>
          <w:p w14:paraId="3BF2E594" w14:textId="77777777" w:rsidR="00832459" w:rsidRPr="00675DAA" w:rsidRDefault="00832459" w:rsidP="0080029F">
            <w:r w:rsidRPr="00675DAA">
              <w:t>Instructions</w:t>
            </w:r>
          </w:p>
        </w:tc>
      </w:tr>
      <w:tr w:rsidR="00832459" w:rsidRPr="00675DAA" w14:paraId="5DE2288F" w14:textId="77777777" w:rsidTr="00C87FC3">
        <w:trPr>
          <w:cantSplit/>
        </w:trPr>
        <w:tc>
          <w:tcPr>
            <w:tcW w:w="2358" w:type="dxa"/>
            <w:vMerge w:val="restart"/>
          </w:tcPr>
          <w:p w14:paraId="6946E8A2" w14:textId="77777777" w:rsidR="00832459" w:rsidRPr="00675DAA" w:rsidRDefault="00832459" w:rsidP="0080029F">
            <w:r w:rsidRPr="00675DAA">
              <w:t>code</w:t>
            </w:r>
          </w:p>
        </w:tc>
        <w:tc>
          <w:tcPr>
            <w:tcW w:w="1260" w:type="dxa"/>
            <w:shd w:val="clear" w:color="auto" w:fill="D9D9D9"/>
          </w:tcPr>
          <w:p w14:paraId="605789A8" w14:textId="77777777" w:rsidR="00832459" w:rsidRPr="00675DAA" w:rsidRDefault="00832459" w:rsidP="0080029F">
            <w:r w:rsidRPr="00675DAA">
              <w:t>N/A</w:t>
            </w:r>
          </w:p>
        </w:tc>
        <w:tc>
          <w:tcPr>
            <w:tcW w:w="1260" w:type="dxa"/>
            <w:shd w:val="clear" w:color="auto" w:fill="D9D9D9"/>
          </w:tcPr>
          <w:p w14:paraId="1948E712" w14:textId="77777777" w:rsidR="00832459" w:rsidRPr="00675DAA" w:rsidRDefault="00832459" w:rsidP="0080029F">
            <w:r w:rsidRPr="00675DAA">
              <w:t>1:1</w:t>
            </w:r>
          </w:p>
        </w:tc>
        <w:tc>
          <w:tcPr>
            <w:tcW w:w="1350" w:type="dxa"/>
            <w:shd w:val="clear" w:color="auto" w:fill="D9D9D9"/>
          </w:tcPr>
          <w:p w14:paraId="1CD56CBE" w14:textId="77777777" w:rsidR="00832459" w:rsidRPr="00675DAA" w:rsidRDefault="00832459" w:rsidP="0080029F"/>
        </w:tc>
        <w:tc>
          <w:tcPr>
            <w:tcW w:w="3330" w:type="dxa"/>
            <w:shd w:val="clear" w:color="auto" w:fill="D9D9D9"/>
          </w:tcPr>
          <w:p w14:paraId="42B96846" w14:textId="77777777" w:rsidR="00832459" w:rsidRPr="00675DAA" w:rsidRDefault="00F35463" w:rsidP="0080029F">
            <w:r>
              <w:t>The section type/label. It is used to identify the content of the section.</w:t>
            </w:r>
          </w:p>
        </w:tc>
      </w:tr>
      <w:tr w:rsidR="00832459" w:rsidRPr="00675DAA" w14:paraId="69391914" w14:textId="77777777" w:rsidTr="00C87FC3">
        <w:trPr>
          <w:cantSplit/>
        </w:trPr>
        <w:tc>
          <w:tcPr>
            <w:tcW w:w="2358" w:type="dxa"/>
            <w:vMerge/>
          </w:tcPr>
          <w:p w14:paraId="483ADBB4" w14:textId="77777777" w:rsidR="00832459" w:rsidRPr="00675DAA" w:rsidRDefault="00832459" w:rsidP="0080029F"/>
        </w:tc>
        <w:tc>
          <w:tcPr>
            <w:tcW w:w="1260" w:type="dxa"/>
          </w:tcPr>
          <w:p w14:paraId="150B557F" w14:textId="77777777" w:rsidR="00832459" w:rsidRPr="00675DAA" w:rsidRDefault="00832459" w:rsidP="0080029F">
            <w:r w:rsidRPr="00675DAA">
              <w:t>code</w:t>
            </w:r>
          </w:p>
        </w:tc>
        <w:tc>
          <w:tcPr>
            <w:tcW w:w="1260" w:type="dxa"/>
          </w:tcPr>
          <w:p w14:paraId="6EDB9917" w14:textId="77777777" w:rsidR="00832459" w:rsidRPr="00675DAA" w:rsidRDefault="00832459" w:rsidP="0080029F">
            <w:r w:rsidRPr="00675DAA">
              <w:t>1:1</w:t>
            </w:r>
          </w:p>
        </w:tc>
        <w:tc>
          <w:tcPr>
            <w:tcW w:w="1350" w:type="dxa"/>
          </w:tcPr>
          <w:p w14:paraId="798CEAC8" w14:textId="77777777" w:rsidR="00832459" w:rsidRPr="00675DAA" w:rsidRDefault="00832459" w:rsidP="0080029F"/>
        </w:tc>
        <w:tc>
          <w:tcPr>
            <w:tcW w:w="3330" w:type="dxa"/>
          </w:tcPr>
          <w:p w14:paraId="2E17FC5C" w14:textId="77777777" w:rsidR="00832459" w:rsidRPr="00675DAA" w:rsidRDefault="00832459" w:rsidP="0080029F"/>
        </w:tc>
      </w:tr>
      <w:tr w:rsidR="00832459" w:rsidRPr="00675DAA" w14:paraId="0A9FE813" w14:textId="77777777" w:rsidTr="00C87FC3">
        <w:trPr>
          <w:cantSplit/>
        </w:trPr>
        <w:tc>
          <w:tcPr>
            <w:tcW w:w="2358" w:type="dxa"/>
            <w:vMerge/>
          </w:tcPr>
          <w:p w14:paraId="4E84154B" w14:textId="77777777" w:rsidR="00832459" w:rsidRPr="00675DAA" w:rsidRDefault="00832459" w:rsidP="0080029F"/>
        </w:tc>
        <w:tc>
          <w:tcPr>
            <w:tcW w:w="1260" w:type="dxa"/>
          </w:tcPr>
          <w:p w14:paraId="3C31AFD8" w14:textId="77777777" w:rsidR="00832459" w:rsidRPr="00675DAA" w:rsidRDefault="00832459" w:rsidP="0080029F">
            <w:r w:rsidRPr="00675DAA">
              <w:t>codeSystem</w:t>
            </w:r>
          </w:p>
        </w:tc>
        <w:tc>
          <w:tcPr>
            <w:tcW w:w="1260" w:type="dxa"/>
          </w:tcPr>
          <w:p w14:paraId="5933C3E3" w14:textId="77777777" w:rsidR="00832459" w:rsidRPr="00675DAA" w:rsidRDefault="00832459" w:rsidP="0080029F">
            <w:r w:rsidRPr="00675DAA">
              <w:t>1:1</w:t>
            </w:r>
          </w:p>
        </w:tc>
        <w:tc>
          <w:tcPr>
            <w:tcW w:w="1350" w:type="dxa"/>
          </w:tcPr>
          <w:p w14:paraId="31EED42D" w14:textId="77777777" w:rsidR="00832459" w:rsidRPr="00675DAA" w:rsidRDefault="00832459" w:rsidP="0080029F"/>
        </w:tc>
        <w:tc>
          <w:tcPr>
            <w:tcW w:w="3330" w:type="dxa"/>
          </w:tcPr>
          <w:p w14:paraId="324E8DBA" w14:textId="77777777" w:rsidR="00832459" w:rsidRPr="00675DAA" w:rsidRDefault="00832459" w:rsidP="0080029F"/>
        </w:tc>
      </w:tr>
      <w:tr w:rsidR="00832459" w:rsidRPr="00675DAA" w14:paraId="6DC74F21" w14:textId="77777777" w:rsidTr="00C87FC3">
        <w:trPr>
          <w:cantSplit/>
        </w:trPr>
        <w:tc>
          <w:tcPr>
            <w:tcW w:w="2358" w:type="dxa"/>
            <w:vMerge/>
          </w:tcPr>
          <w:p w14:paraId="3396C9AA" w14:textId="77777777" w:rsidR="00832459" w:rsidRPr="00675DAA" w:rsidRDefault="00832459" w:rsidP="0080029F"/>
        </w:tc>
        <w:tc>
          <w:tcPr>
            <w:tcW w:w="1260" w:type="dxa"/>
          </w:tcPr>
          <w:p w14:paraId="3AC35168" w14:textId="77777777" w:rsidR="00832459" w:rsidRPr="00675DAA" w:rsidRDefault="00832459" w:rsidP="0080029F">
            <w:r w:rsidRPr="00675DAA">
              <w:t>displayName</w:t>
            </w:r>
          </w:p>
        </w:tc>
        <w:tc>
          <w:tcPr>
            <w:tcW w:w="1260" w:type="dxa"/>
          </w:tcPr>
          <w:p w14:paraId="7216C3AB" w14:textId="77777777" w:rsidR="00832459" w:rsidRPr="00675DAA" w:rsidRDefault="00832459" w:rsidP="0080029F">
            <w:r w:rsidRPr="00675DAA">
              <w:t>1:1</w:t>
            </w:r>
          </w:p>
        </w:tc>
        <w:tc>
          <w:tcPr>
            <w:tcW w:w="1350" w:type="dxa"/>
          </w:tcPr>
          <w:p w14:paraId="6E5D5C7F" w14:textId="77777777" w:rsidR="00832459" w:rsidRPr="00675DAA" w:rsidRDefault="00832459" w:rsidP="0080029F"/>
        </w:tc>
        <w:tc>
          <w:tcPr>
            <w:tcW w:w="3330" w:type="dxa"/>
          </w:tcPr>
          <w:p w14:paraId="0EB26B33" w14:textId="77777777" w:rsidR="00832459" w:rsidRPr="00675DAA" w:rsidRDefault="00832459" w:rsidP="0080029F"/>
        </w:tc>
      </w:tr>
      <w:tr w:rsidR="00832459" w:rsidRPr="00675DAA" w14:paraId="3040790C" w14:textId="77777777" w:rsidTr="00C87FC3">
        <w:trPr>
          <w:cantSplit/>
        </w:trPr>
        <w:tc>
          <w:tcPr>
            <w:tcW w:w="2358" w:type="dxa"/>
            <w:shd w:val="clear" w:color="auto" w:fill="808080"/>
          </w:tcPr>
          <w:p w14:paraId="12338965" w14:textId="77777777" w:rsidR="00832459" w:rsidRPr="00675DAA" w:rsidRDefault="00832459" w:rsidP="0080029F">
            <w:r w:rsidRPr="00675DAA">
              <w:lastRenderedPageBreak/>
              <w:t>Conformance</w:t>
            </w:r>
          </w:p>
        </w:tc>
        <w:tc>
          <w:tcPr>
            <w:tcW w:w="7200" w:type="dxa"/>
            <w:gridSpan w:val="4"/>
          </w:tcPr>
          <w:p w14:paraId="5E2AAA73" w14:textId="77777777" w:rsidR="00204309" w:rsidRDefault="00204309" w:rsidP="00C00C2B">
            <w:pPr>
              <w:pStyle w:val="ListParagraph"/>
              <w:numPr>
                <w:ilvl w:val="0"/>
                <w:numId w:val="32"/>
              </w:numPr>
            </w:pPr>
            <w:r>
              <w:t>There is a code element</w:t>
            </w:r>
          </w:p>
          <w:p w14:paraId="25D9F7EA" w14:textId="77777777" w:rsidR="00D76A0D" w:rsidRPr="005D21D1" w:rsidRDefault="00487FE5" w:rsidP="00C00C2B">
            <w:pPr>
              <w:pStyle w:val="ListParagraph"/>
              <w:numPr>
                <w:ilvl w:val="0"/>
                <w:numId w:val="143"/>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14:paraId="36088255" w14:textId="77777777" w:rsidR="00D76A0D" w:rsidRPr="005D21D1" w:rsidRDefault="00487FE5" w:rsidP="00C00C2B">
            <w:pPr>
              <w:pStyle w:val="ListParagraph"/>
              <w:numPr>
                <w:ilvl w:val="0"/>
                <w:numId w:val="14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14:paraId="7F7CC4CD" w14:textId="77777777" w:rsidR="00204309" w:rsidRDefault="00204309" w:rsidP="0080029F">
            <w:pPr>
              <w:pStyle w:val="ListParagraph"/>
            </w:pPr>
          </w:p>
          <w:p w14:paraId="7096E913" w14:textId="4A22E244" w:rsidR="00CA017E" w:rsidRPr="0050178E" w:rsidRDefault="00CA017E" w:rsidP="00C00C2B">
            <w:pPr>
              <w:pStyle w:val="ListParagraph"/>
              <w:numPr>
                <w:ilvl w:val="0"/>
                <w:numId w:val="32"/>
              </w:numPr>
            </w:pPr>
            <w:r w:rsidRPr="00C80C46">
              <w:t xml:space="preserve">There is a </w:t>
            </w:r>
            <w:ins w:id="698" w:author="pbx" w:date="2017-12-12T17:47:00Z">
              <w:r w:rsidRPr="00C80C46">
                <w:t>code</w:t>
              </w:r>
              <w:r>
                <w:t xml:space="preserve">, </w:t>
              </w:r>
            </w:ins>
            <w:r>
              <w:t>codeSystem</w:t>
            </w:r>
            <w:r w:rsidRPr="00C80C46">
              <w:t xml:space="preserve"> </w:t>
            </w:r>
            <w:ins w:id="699" w:author="pbx" w:date="2017-12-12T17:47:00Z">
              <w:r w:rsidRPr="00C80C46">
                <w:t xml:space="preserve">and </w:t>
              </w:r>
              <w:r w:rsidRPr="00675DAA">
                <w:t>displayName</w:t>
              </w:r>
              <w:r>
                <w:t xml:space="preserve"> </w:t>
              </w:r>
            </w:ins>
            <w:r>
              <w:t xml:space="preserve">attribute </w:t>
            </w:r>
            <w:del w:id="700" w:author="pbx" w:date="2017-12-12T17:47:00Z">
              <w:r w:rsidR="005D21D1">
                <w:delText xml:space="preserve">with a </w:delText>
              </w:r>
              <w:r w:rsidR="005D21D1" w:rsidRPr="00F53457">
                <w:delText xml:space="preserve">value </w:delText>
              </w:r>
              <w:r w:rsidR="005D21D1">
                <w:delText>of</w:delText>
              </w:r>
              <w:r w:rsidR="005D21D1" w:rsidRPr="00F53457">
                <w:delText>:</w:delText>
              </w:r>
            </w:del>
            <w:ins w:id="701" w:author="pbx" w:date="2017-12-12T17:47:00Z">
              <w:r>
                <w:t>derived from OID</w:t>
              </w:r>
            </w:ins>
            <w:r>
              <w:t xml:space="preserve"> 2.16.840.1.113883.2.20.6.8</w:t>
            </w:r>
            <w:ins w:id="702" w:author="pbx" w:date="2017-12-12T17:47:00Z">
              <w:r>
                <w:t xml:space="preserve">, where the </w:t>
              </w:r>
              <w:r w:rsidRPr="00675DAA">
                <w:t>displayName</w:t>
              </w:r>
              <w:r>
                <w:t xml:space="preserve"> </w:t>
              </w:r>
              <w:r w:rsidRPr="00675DAA">
                <w:t>shall display the</w:t>
              </w:r>
              <w:r>
                <w:t xml:space="preserve"> appropriate </w:t>
              </w:r>
              <w:r w:rsidRPr="00675DAA">
                <w:t>label.</w:t>
              </w:r>
            </w:ins>
          </w:p>
          <w:p w14:paraId="687880CD" w14:textId="374F2DC2" w:rsidR="00CA017E" w:rsidRDefault="00CA017E" w:rsidP="00EE43D9">
            <w:pPr>
              <w:pStyle w:val="ListParagraph"/>
              <w:numPr>
                <w:ilvl w:val="0"/>
                <w:numId w:val="219"/>
              </w:numPr>
              <w:rPr>
                <w:ins w:id="703" w:author="pbx" w:date="2017-12-12T17:47:00Z"/>
                <w:highlight w:val="white"/>
              </w:rPr>
            </w:pPr>
            <w:r>
              <w:rPr>
                <w:highlight w:val="white"/>
              </w:rPr>
              <w:t xml:space="preserve">SPL Rule 5 </w:t>
            </w:r>
            <w:r w:rsidRPr="00334410">
              <w:rPr>
                <w:highlight w:val="white"/>
              </w:rPr>
              <w:t xml:space="preserve">identifies that </w:t>
            </w:r>
            <w:del w:id="704" w:author="pbx" w:date="2017-12-12T17:47:00Z">
              <w:r w:rsidR="005D21D1">
                <w:rPr>
                  <w:highlight w:val="white"/>
                </w:rPr>
                <w:delText xml:space="preserve">the </w:delText>
              </w:r>
              <w:r w:rsidR="005D21D1" w:rsidRPr="00D00628">
                <w:rPr>
                  <w:highlight w:val="white"/>
                </w:rPr>
                <w:delText>attribute has</w:delText>
              </w:r>
            </w:del>
            <w:ins w:id="705" w:author="pbx" w:date="2017-12-12T17:47:00Z">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ins>
            <w:r w:rsidRPr="00D00628">
              <w:rPr>
                <w:highlight w:val="white"/>
              </w:rPr>
              <w:t xml:space="preserve"> </w:t>
            </w:r>
            <w:r>
              <w:rPr>
                <w:highlight w:val="white"/>
              </w:rPr>
              <w:t xml:space="preserve">not </w:t>
            </w:r>
            <w:r w:rsidRPr="00D00628">
              <w:rPr>
                <w:highlight w:val="white"/>
              </w:rPr>
              <w:t>been defined</w:t>
            </w:r>
            <w:r>
              <w:rPr>
                <w:highlight w:val="white"/>
              </w:rPr>
              <w:t>.</w:t>
            </w:r>
            <w:ins w:id="706" w:author="pbx" w:date="2017-12-12T17:47:00Z">
              <w:r>
                <w:rPr>
                  <w:highlight w:val="white"/>
                </w:rPr>
                <w:t xml:space="preserve"> </w:t>
              </w:r>
            </w:ins>
          </w:p>
          <w:p w14:paraId="71F21EE6" w14:textId="77777777" w:rsidR="00CA017E" w:rsidRDefault="00CA017E" w:rsidP="00EE43D9">
            <w:pPr>
              <w:pStyle w:val="ListParagraph"/>
              <w:numPr>
                <w:ilvl w:val="0"/>
                <w:numId w:val="219"/>
              </w:numPr>
              <w:rPr>
                <w:highlight w:val="white"/>
              </w:rPr>
            </w:pPr>
            <w:ins w:id="707"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70984301" w14:textId="77777777" w:rsidR="00CA017E" w:rsidRDefault="00CA017E" w:rsidP="00EE43D9">
            <w:pPr>
              <w:pStyle w:val="ListParagraph"/>
              <w:numPr>
                <w:ilvl w:val="0"/>
                <w:numId w:val="219"/>
              </w:numPr>
            </w:pPr>
            <w:r w:rsidRPr="002C49C1">
              <w:rPr>
                <w:highlight w:val="white"/>
              </w:rPr>
              <w:t>SPL Rule 2 identifies that the OID value is incorrect.</w:t>
            </w:r>
          </w:p>
          <w:p w14:paraId="739B4A42" w14:textId="77777777" w:rsidR="005D21D1" w:rsidRDefault="005D21D1" w:rsidP="0080029F">
            <w:pPr>
              <w:pStyle w:val="ListParagraph"/>
              <w:rPr>
                <w:del w:id="708" w:author="pbx" w:date="2017-12-12T17:47:00Z"/>
              </w:rPr>
            </w:pPr>
          </w:p>
          <w:p w14:paraId="277CBD90" w14:textId="77777777" w:rsidR="00832459" w:rsidRDefault="00832459" w:rsidP="0043437F">
            <w:pPr>
              <w:pStyle w:val="ListParagraph"/>
              <w:numPr>
                <w:ilvl w:val="0"/>
                <w:numId w:val="32"/>
              </w:numPr>
              <w:rPr>
                <w:del w:id="709" w:author="pbx" w:date="2017-12-12T17:47:00Z"/>
              </w:rPr>
            </w:pPr>
            <w:del w:id="710" w:author="pbx" w:date="2017-12-12T17:47:00Z">
              <w:r w:rsidRPr="00675DAA">
                <w:delText>There is a code</w:delText>
              </w:r>
              <w:r w:rsidR="00582038">
                <w:delText xml:space="preserve"> attribute</w:delText>
              </w:r>
              <w:r w:rsidR="005D21D1">
                <w:delText xml:space="preserve"> that is derived from the OID</w:delText>
              </w:r>
            </w:del>
          </w:p>
          <w:p w14:paraId="77811341" w14:textId="77777777" w:rsidR="00582038" w:rsidRPr="00674290" w:rsidRDefault="00487FE5" w:rsidP="00EE43D9">
            <w:pPr>
              <w:pStyle w:val="ListParagraph"/>
              <w:numPr>
                <w:ilvl w:val="0"/>
                <w:numId w:val="278"/>
              </w:numPr>
              <w:rPr>
                <w:del w:id="711" w:author="pbx" w:date="2017-12-12T17:47:00Z"/>
                <w:highlight w:val="white"/>
              </w:rPr>
            </w:pPr>
            <w:del w:id="712" w:author="pbx" w:date="2017-12-12T17:47:00Z">
              <w:r>
                <w:rPr>
                  <w:highlight w:val="white"/>
                </w:rPr>
                <w:delText>SPL Rule 5</w:delText>
              </w:r>
              <w:r w:rsidR="00582038">
                <w:rPr>
                  <w:highlight w:val="white"/>
                </w:rPr>
                <w:delText xml:space="preserve"> </w:delText>
              </w:r>
              <w:r w:rsidR="00582038" w:rsidRPr="00334410">
                <w:rPr>
                  <w:highlight w:val="white"/>
                </w:rPr>
                <w:delText xml:space="preserve">identifies that </w:delText>
              </w:r>
              <w:r w:rsidR="00582038">
                <w:rPr>
                  <w:highlight w:val="white"/>
                </w:rPr>
                <w:delText xml:space="preserve">the </w:delText>
              </w:r>
              <w:r w:rsidR="00582038" w:rsidRPr="00D00628">
                <w:rPr>
                  <w:highlight w:val="white"/>
                </w:rPr>
                <w:delText xml:space="preserve">attribute has </w:delText>
              </w:r>
              <w:r w:rsidR="00582038">
                <w:rPr>
                  <w:highlight w:val="white"/>
                </w:rPr>
                <w:delText xml:space="preserve">not </w:delText>
              </w:r>
              <w:r w:rsidR="00582038" w:rsidRPr="00D00628">
                <w:rPr>
                  <w:highlight w:val="white"/>
                </w:rPr>
                <w:delText>been defined</w:delText>
              </w:r>
              <w:r w:rsidR="00582038">
                <w:rPr>
                  <w:highlight w:val="white"/>
                </w:rPr>
                <w:delText>.</w:delText>
              </w:r>
            </w:del>
          </w:p>
          <w:p w14:paraId="2DCC8B91" w14:textId="77777777" w:rsidR="008C0A5D" w:rsidRPr="005D21D1" w:rsidRDefault="009B00F5" w:rsidP="00EE43D9">
            <w:pPr>
              <w:pStyle w:val="ListParagraph"/>
              <w:numPr>
                <w:ilvl w:val="0"/>
                <w:numId w:val="278"/>
              </w:numPr>
              <w:rPr>
                <w:del w:id="713" w:author="pbx" w:date="2017-12-12T17:47:00Z"/>
                <w:highlight w:val="white"/>
              </w:rPr>
            </w:pPr>
            <w:del w:id="714" w:author="pbx" w:date="2017-12-12T17:47:00Z">
              <w:r>
                <w:rPr>
                  <w:highlight w:val="white"/>
                </w:rPr>
                <w:delText xml:space="preserve">SPL Rule 8 </w:delText>
              </w:r>
              <w:r w:rsidR="009F05AC" w:rsidRPr="00E1161C">
                <w:rPr>
                  <w:highlight w:val="white"/>
                </w:rPr>
                <w:delText xml:space="preserve">identifies that the code is not </w:delText>
              </w:r>
              <w:r w:rsidR="009F05AC">
                <w:rPr>
                  <w:highlight w:val="white"/>
                </w:rPr>
                <w:delText>in the CV</w:delText>
              </w:r>
              <w:r w:rsidR="009F05AC" w:rsidRPr="005D21D1">
                <w:rPr>
                  <w:highlight w:val="white"/>
                </w:rPr>
                <w:delText>.</w:delText>
              </w:r>
            </w:del>
          </w:p>
          <w:p w14:paraId="1B130355" w14:textId="77777777" w:rsidR="009F05AC" w:rsidRDefault="009F05AC" w:rsidP="0080029F">
            <w:pPr>
              <w:pStyle w:val="ListParagraph"/>
              <w:rPr>
                <w:del w:id="715" w:author="pbx" w:date="2017-12-12T17:47:00Z"/>
              </w:rPr>
            </w:pPr>
          </w:p>
          <w:p w14:paraId="43739C8F" w14:textId="77777777" w:rsidR="00832459" w:rsidRDefault="00832459" w:rsidP="0043437F">
            <w:pPr>
              <w:pStyle w:val="ListParagraph"/>
              <w:numPr>
                <w:ilvl w:val="0"/>
                <w:numId w:val="32"/>
              </w:numPr>
              <w:rPr>
                <w:del w:id="716" w:author="pbx" w:date="2017-12-12T17:47:00Z"/>
              </w:rPr>
            </w:pPr>
            <w:del w:id="717" w:author="pbx" w:date="2017-12-12T17:47:00Z">
              <w:r w:rsidRPr="00675DAA">
                <w:delText xml:space="preserve">The code value </w:delText>
              </w:r>
              <w:r w:rsidR="001B0358" w:rsidRPr="00675DAA">
                <w:delText>is document specific</w:delText>
              </w:r>
            </w:del>
          </w:p>
          <w:p w14:paraId="4549FB22" w14:textId="77777777" w:rsidR="008C0A5D" w:rsidRPr="008C0A5D" w:rsidRDefault="008C0A5D" w:rsidP="00EE43D9">
            <w:pPr>
              <w:pStyle w:val="ListParagraph"/>
              <w:numPr>
                <w:ilvl w:val="0"/>
                <w:numId w:val="279"/>
              </w:numPr>
              <w:rPr>
                <w:del w:id="718" w:author="pbx" w:date="2017-12-12T17:47:00Z"/>
                <w:highlight w:val="white"/>
              </w:rPr>
            </w:pPr>
            <w:del w:id="719" w:author="pbx" w:date="2017-12-12T17:47:00Z">
              <w:r w:rsidRPr="008C0A5D">
                <w:rPr>
                  <w:highlight w:val="white"/>
                </w:rPr>
                <w:delText>Informational only (no validation aspect).</w:delText>
              </w:r>
            </w:del>
          </w:p>
          <w:p w14:paraId="42341162" w14:textId="77777777" w:rsidR="008C0A5D" w:rsidRDefault="008C0A5D" w:rsidP="0080029F">
            <w:pPr>
              <w:pStyle w:val="ListParagraph"/>
              <w:rPr>
                <w:del w:id="720" w:author="pbx" w:date="2017-12-12T17:47:00Z"/>
              </w:rPr>
            </w:pPr>
          </w:p>
          <w:p w14:paraId="628BA1C2" w14:textId="77777777" w:rsidR="00832459" w:rsidRPr="00675DAA" w:rsidRDefault="00832459" w:rsidP="0043437F">
            <w:pPr>
              <w:pStyle w:val="ListParagraph"/>
              <w:numPr>
                <w:ilvl w:val="0"/>
                <w:numId w:val="32"/>
              </w:numPr>
              <w:rPr>
                <w:del w:id="721" w:author="pbx" w:date="2017-12-12T17:47:00Z"/>
              </w:rPr>
            </w:pPr>
            <w:del w:id="722" w:author="pbx" w:date="2017-12-12T17:47:00Z">
              <w:r w:rsidRPr="00675DAA">
                <w:delText>There is a displayName</w:delText>
              </w:r>
              <w:r w:rsidR="00582038">
                <w:delText xml:space="preserve"> attribute</w:delText>
              </w:r>
              <w:r w:rsidR="005D21D1">
                <w:delText xml:space="preserve"> that </w:delText>
              </w:r>
              <w:r w:rsidR="005D21D1" w:rsidRPr="00675DAA">
                <w:delText>shall display the</w:delText>
              </w:r>
              <w:r w:rsidR="005D21D1">
                <w:delText xml:space="preserve"> appropriate </w:delText>
              </w:r>
              <w:r w:rsidR="005D21D1" w:rsidRPr="00675DAA">
                <w:delText>label</w:delText>
              </w:r>
              <w:r w:rsidR="005D21D1">
                <w:delText>.</w:delText>
              </w:r>
            </w:del>
          </w:p>
          <w:p w14:paraId="21C9826B" w14:textId="77777777" w:rsidR="00582038" w:rsidRPr="00674290" w:rsidRDefault="00487FE5" w:rsidP="00EE43D9">
            <w:pPr>
              <w:pStyle w:val="ListParagraph"/>
              <w:numPr>
                <w:ilvl w:val="0"/>
                <w:numId w:val="280"/>
              </w:numPr>
              <w:rPr>
                <w:del w:id="723" w:author="pbx" w:date="2017-12-12T17:47:00Z"/>
                <w:highlight w:val="white"/>
              </w:rPr>
            </w:pPr>
            <w:del w:id="724" w:author="pbx" w:date="2017-12-12T17:47:00Z">
              <w:r>
                <w:rPr>
                  <w:highlight w:val="white"/>
                </w:rPr>
                <w:delText>SPL Rule 5</w:delText>
              </w:r>
              <w:r w:rsidR="00582038">
                <w:rPr>
                  <w:highlight w:val="white"/>
                </w:rPr>
                <w:delText xml:space="preserve"> </w:delText>
              </w:r>
              <w:r w:rsidR="00582038" w:rsidRPr="00334410">
                <w:rPr>
                  <w:highlight w:val="white"/>
                </w:rPr>
                <w:delText xml:space="preserve">identifies that </w:delText>
              </w:r>
              <w:r w:rsidR="00582038">
                <w:rPr>
                  <w:highlight w:val="white"/>
                </w:rPr>
                <w:delText xml:space="preserve">the </w:delText>
              </w:r>
              <w:r w:rsidR="00582038" w:rsidRPr="00D00628">
                <w:rPr>
                  <w:highlight w:val="white"/>
                </w:rPr>
                <w:delText xml:space="preserve">attribute has </w:delText>
              </w:r>
              <w:r w:rsidR="00582038">
                <w:rPr>
                  <w:highlight w:val="white"/>
                </w:rPr>
                <w:delText xml:space="preserve">not </w:delText>
              </w:r>
              <w:r w:rsidR="00582038" w:rsidRPr="00D00628">
                <w:rPr>
                  <w:highlight w:val="white"/>
                </w:rPr>
                <w:delText>been defined</w:delText>
              </w:r>
              <w:r w:rsidR="00582038">
                <w:rPr>
                  <w:highlight w:val="white"/>
                </w:rPr>
                <w:delText>.</w:delText>
              </w:r>
            </w:del>
          </w:p>
          <w:p w14:paraId="1C4F7B78" w14:textId="77777777" w:rsidR="00893F19" w:rsidRPr="00675DAA" w:rsidRDefault="00CA017E" w:rsidP="00EE43D9">
            <w:pPr>
              <w:pStyle w:val="ListParagraph"/>
              <w:numPr>
                <w:ilvl w:val="0"/>
                <w:numId w:val="219"/>
              </w:numPr>
            </w:pPr>
            <w:r>
              <w:t xml:space="preserve">SPL Rule 7 </w:t>
            </w:r>
            <w:r w:rsidRPr="00AF4E8C">
              <w:t xml:space="preserve">identifies that </w:t>
            </w:r>
            <w:r>
              <w:t>label does not match the CV.</w:t>
            </w:r>
          </w:p>
        </w:tc>
      </w:tr>
    </w:tbl>
    <w:p w14:paraId="34707BA8" w14:textId="77777777"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7CC47E9C" w14:textId="77777777" w:rsidTr="00C87FC3">
        <w:trPr>
          <w:cantSplit/>
          <w:trHeight w:val="580"/>
          <w:tblHeader/>
        </w:trPr>
        <w:tc>
          <w:tcPr>
            <w:tcW w:w="2358" w:type="dxa"/>
            <w:shd w:val="clear" w:color="auto" w:fill="808080"/>
          </w:tcPr>
          <w:p w14:paraId="5A449BA5" w14:textId="77777777" w:rsidR="00832459" w:rsidRPr="00F53457" w:rsidRDefault="00832459" w:rsidP="0080029F">
            <w:r w:rsidRPr="00675DAA">
              <w:t>Element</w:t>
            </w:r>
          </w:p>
        </w:tc>
        <w:tc>
          <w:tcPr>
            <w:tcW w:w="1260" w:type="dxa"/>
            <w:shd w:val="clear" w:color="auto" w:fill="808080"/>
          </w:tcPr>
          <w:p w14:paraId="1513EAF3" w14:textId="77777777" w:rsidR="00832459" w:rsidRPr="00675DAA" w:rsidRDefault="00832459" w:rsidP="0080029F">
            <w:r w:rsidRPr="00675DAA">
              <w:t>Attribute</w:t>
            </w:r>
          </w:p>
        </w:tc>
        <w:tc>
          <w:tcPr>
            <w:tcW w:w="1260" w:type="dxa"/>
            <w:shd w:val="clear" w:color="auto" w:fill="808080"/>
          </w:tcPr>
          <w:p w14:paraId="3829363B" w14:textId="77777777" w:rsidR="00832459" w:rsidRPr="00F53457" w:rsidRDefault="00832459" w:rsidP="0080029F">
            <w:r w:rsidRPr="00675DAA">
              <w:t>Cardinality</w:t>
            </w:r>
          </w:p>
        </w:tc>
        <w:tc>
          <w:tcPr>
            <w:tcW w:w="1350" w:type="dxa"/>
            <w:shd w:val="clear" w:color="auto" w:fill="808080"/>
          </w:tcPr>
          <w:p w14:paraId="201259FD" w14:textId="77777777" w:rsidR="00832459" w:rsidRPr="00675DAA" w:rsidRDefault="00832459" w:rsidP="0080029F">
            <w:r w:rsidRPr="00675DAA">
              <w:t>Value(s) Allowed</w:t>
            </w:r>
          </w:p>
          <w:p w14:paraId="7B130F9B" w14:textId="77777777" w:rsidR="00832459" w:rsidRPr="00675DAA" w:rsidRDefault="00832459" w:rsidP="0080029F">
            <w:r w:rsidRPr="00675DAA">
              <w:t>Examples</w:t>
            </w:r>
          </w:p>
        </w:tc>
        <w:tc>
          <w:tcPr>
            <w:tcW w:w="3330" w:type="dxa"/>
            <w:shd w:val="clear" w:color="auto" w:fill="808080"/>
          </w:tcPr>
          <w:p w14:paraId="254A9F34" w14:textId="77777777" w:rsidR="00832459" w:rsidRPr="00675DAA" w:rsidRDefault="00832459" w:rsidP="0080029F">
            <w:r w:rsidRPr="00675DAA">
              <w:t>Description</w:t>
            </w:r>
          </w:p>
          <w:p w14:paraId="3ACA44F7" w14:textId="77777777" w:rsidR="00832459" w:rsidRPr="00675DAA" w:rsidRDefault="00832459" w:rsidP="0080029F">
            <w:r w:rsidRPr="00675DAA">
              <w:t>Instructions</w:t>
            </w:r>
          </w:p>
        </w:tc>
      </w:tr>
      <w:tr w:rsidR="00832459" w:rsidRPr="00675DAA" w14:paraId="6D44CFCB" w14:textId="77777777" w:rsidTr="00C87FC3">
        <w:trPr>
          <w:cantSplit/>
        </w:trPr>
        <w:tc>
          <w:tcPr>
            <w:tcW w:w="2358" w:type="dxa"/>
          </w:tcPr>
          <w:p w14:paraId="193A206F" w14:textId="77777777" w:rsidR="00832459" w:rsidRPr="00675DAA" w:rsidRDefault="00A24D8A" w:rsidP="0080029F">
            <w:r>
              <w:t>t</w:t>
            </w:r>
            <w:r w:rsidR="00832459" w:rsidRPr="00675DAA">
              <w:t>itle</w:t>
            </w:r>
          </w:p>
        </w:tc>
        <w:tc>
          <w:tcPr>
            <w:tcW w:w="1260" w:type="dxa"/>
            <w:shd w:val="clear" w:color="auto" w:fill="D9D9D9"/>
          </w:tcPr>
          <w:p w14:paraId="65FAFC3E" w14:textId="77777777" w:rsidR="00832459" w:rsidRPr="00675DAA" w:rsidRDefault="00832459" w:rsidP="0080029F">
            <w:r w:rsidRPr="00675DAA">
              <w:t>N/A</w:t>
            </w:r>
          </w:p>
        </w:tc>
        <w:tc>
          <w:tcPr>
            <w:tcW w:w="1260" w:type="dxa"/>
            <w:shd w:val="clear" w:color="auto" w:fill="D9D9D9"/>
          </w:tcPr>
          <w:p w14:paraId="68ABC005" w14:textId="77777777" w:rsidR="00832459" w:rsidRPr="00675DAA" w:rsidRDefault="00832459" w:rsidP="0080029F">
            <w:r w:rsidRPr="00675DAA">
              <w:t>0:1</w:t>
            </w:r>
          </w:p>
        </w:tc>
        <w:tc>
          <w:tcPr>
            <w:tcW w:w="1350" w:type="dxa"/>
            <w:shd w:val="clear" w:color="auto" w:fill="D9D9D9"/>
          </w:tcPr>
          <w:p w14:paraId="1FF2766E" w14:textId="77777777" w:rsidR="00832459" w:rsidRPr="00675DAA" w:rsidRDefault="00832459" w:rsidP="0080029F"/>
        </w:tc>
        <w:tc>
          <w:tcPr>
            <w:tcW w:w="3330" w:type="dxa"/>
            <w:shd w:val="clear" w:color="auto" w:fill="D9D9D9"/>
          </w:tcPr>
          <w:p w14:paraId="33B6220B" w14:textId="77777777" w:rsidR="00832459" w:rsidRPr="00675DAA" w:rsidRDefault="00832459" w:rsidP="0080029F">
            <w:r w:rsidRPr="00675DAA">
              <w:t>Provides the title for the document.</w:t>
            </w:r>
          </w:p>
        </w:tc>
      </w:tr>
      <w:tr w:rsidR="00832459" w:rsidRPr="00675DAA" w14:paraId="3C338481" w14:textId="77777777" w:rsidTr="00C87FC3">
        <w:trPr>
          <w:cantSplit/>
        </w:trPr>
        <w:tc>
          <w:tcPr>
            <w:tcW w:w="2358" w:type="dxa"/>
            <w:shd w:val="clear" w:color="auto" w:fill="808080"/>
          </w:tcPr>
          <w:p w14:paraId="03E489BF" w14:textId="77777777" w:rsidR="00832459" w:rsidRPr="00675DAA" w:rsidRDefault="00832459" w:rsidP="0080029F">
            <w:r w:rsidRPr="00675DAA">
              <w:t>Conformance</w:t>
            </w:r>
          </w:p>
        </w:tc>
        <w:tc>
          <w:tcPr>
            <w:tcW w:w="7200" w:type="dxa"/>
            <w:gridSpan w:val="4"/>
          </w:tcPr>
          <w:p w14:paraId="7185268C" w14:textId="77777777" w:rsidR="001B0358" w:rsidRDefault="001B0358" w:rsidP="00C00C2B">
            <w:pPr>
              <w:pStyle w:val="ListParagraph"/>
              <w:numPr>
                <w:ilvl w:val="0"/>
                <w:numId w:val="33"/>
              </w:numPr>
            </w:pPr>
            <w:r w:rsidRPr="00675DAA">
              <w:t>There may be a title, unless specified otherwise in the document specific validation guidance</w:t>
            </w:r>
          </w:p>
          <w:p w14:paraId="1C24B19D" w14:textId="77777777" w:rsidR="008C0A5D" w:rsidRPr="008C0A5D" w:rsidRDefault="008C0A5D" w:rsidP="00C00C2B">
            <w:pPr>
              <w:pStyle w:val="ListParagraph"/>
              <w:numPr>
                <w:ilvl w:val="0"/>
                <w:numId w:val="69"/>
              </w:numPr>
              <w:rPr>
                <w:highlight w:val="white"/>
              </w:rPr>
            </w:pPr>
            <w:r w:rsidRPr="008C0A5D">
              <w:rPr>
                <w:highlight w:val="white"/>
              </w:rPr>
              <w:t>Informational only (no validation aspect).</w:t>
            </w:r>
          </w:p>
          <w:p w14:paraId="46BE851D" w14:textId="77777777" w:rsidR="008C0A5D" w:rsidRPr="00675DAA" w:rsidRDefault="008C0A5D" w:rsidP="0080029F"/>
          <w:p w14:paraId="16058267" w14:textId="77777777" w:rsidR="00832459" w:rsidRDefault="00832459" w:rsidP="00C00C2B">
            <w:pPr>
              <w:pStyle w:val="ListParagraph"/>
              <w:numPr>
                <w:ilvl w:val="0"/>
                <w:numId w:val="33"/>
              </w:numPr>
            </w:pPr>
            <w:r w:rsidRPr="00675DAA">
              <w:t>The title is free form</w:t>
            </w:r>
            <w:r w:rsidR="008C0A5D">
              <w:t>.</w:t>
            </w:r>
          </w:p>
          <w:p w14:paraId="6C686D3A" w14:textId="77777777" w:rsidR="008C0A5D" w:rsidRPr="008C0A5D" w:rsidRDefault="008C0A5D" w:rsidP="00C00C2B">
            <w:pPr>
              <w:pStyle w:val="ListParagraph"/>
              <w:numPr>
                <w:ilvl w:val="0"/>
                <w:numId w:val="70"/>
              </w:numPr>
              <w:rPr>
                <w:highlight w:val="white"/>
              </w:rPr>
            </w:pPr>
            <w:r w:rsidRPr="008C0A5D">
              <w:rPr>
                <w:highlight w:val="white"/>
              </w:rPr>
              <w:t>Informational only (no validation aspect).</w:t>
            </w:r>
          </w:p>
          <w:p w14:paraId="7D3332AB" w14:textId="77777777" w:rsidR="008C0A5D" w:rsidRPr="00675DAA" w:rsidRDefault="008C0A5D" w:rsidP="0080029F"/>
          <w:p w14:paraId="302BB9D7" w14:textId="77777777" w:rsidR="00832459" w:rsidRPr="00675DAA" w:rsidRDefault="00832459" w:rsidP="00C00C2B">
            <w:pPr>
              <w:pStyle w:val="ListParagraph"/>
              <w:numPr>
                <w:ilvl w:val="0"/>
                <w:numId w:val="33"/>
              </w:numPr>
            </w:pPr>
            <w:commentRangeStart w:id="725"/>
            <w:r w:rsidRPr="00675DAA">
              <w:t>There are no figures in the title.</w:t>
            </w:r>
          </w:p>
          <w:p w14:paraId="1885405B" w14:textId="77777777" w:rsidR="00832459" w:rsidRPr="00675DAA" w:rsidRDefault="00832459" w:rsidP="00C00C2B">
            <w:pPr>
              <w:pStyle w:val="ListParagraph"/>
              <w:numPr>
                <w:ilvl w:val="0"/>
                <w:numId w:val="33"/>
              </w:numPr>
            </w:pPr>
            <w:r w:rsidRPr="00675DAA">
              <w:t>There are no images in the title.</w:t>
            </w:r>
          </w:p>
          <w:p w14:paraId="4B028EF7" w14:textId="4A9D0EC6" w:rsidR="00832459" w:rsidRPr="00675DAA" w:rsidRDefault="00832459" w:rsidP="00C00C2B">
            <w:pPr>
              <w:pStyle w:val="ListParagraph"/>
              <w:numPr>
                <w:ilvl w:val="0"/>
                <w:numId w:val="33"/>
              </w:numPr>
            </w:pPr>
            <w:r w:rsidRPr="00675DAA">
              <w:t>Multiple lines may be used in the title with each line separated by a line break &lt;br/&gt; tag. (note: titles can also be as follows: &lt;title mediaType="text/x-hl7-title+xml"&gt;).</w:t>
            </w:r>
            <w:commentRangeEnd w:id="725"/>
            <w:r w:rsidR="008C0A5D">
              <w:rPr>
                <w:rStyle w:val="CommentReference"/>
              </w:rPr>
              <w:commentReference w:id="725"/>
            </w:r>
          </w:p>
        </w:tc>
      </w:tr>
    </w:tbl>
    <w:p w14:paraId="1F6F1C7C" w14:textId="77777777" w:rsidR="00A24D8A" w:rsidRDefault="00A24D8A"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14:paraId="5CF3604C" w14:textId="77777777" w:rsidTr="00436B24">
        <w:trPr>
          <w:cantSplit/>
          <w:trHeight w:val="580"/>
          <w:tblHeader/>
        </w:trPr>
        <w:tc>
          <w:tcPr>
            <w:tcW w:w="2358" w:type="dxa"/>
            <w:shd w:val="clear" w:color="auto" w:fill="808080"/>
          </w:tcPr>
          <w:p w14:paraId="04A48FCD" w14:textId="77777777" w:rsidR="00A24D8A" w:rsidRPr="00F53457" w:rsidRDefault="00A24D8A" w:rsidP="0080029F">
            <w:r w:rsidRPr="00675DAA">
              <w:lastRenderedPageBreak/>
              <w:t>Element</w:t>
            </w:r>
          </w:p>
        </w:tc>
        <w:tc>
          <w:tcPr>
            <w:tcW w:w="1260" w:type="dxa"/>
            <w:shd w:val="clear" w:color="auto" w:fill="808080"/>
          </w:tcPr>
          <w:p w14:paraId="382D5B47" w14:textId="77777777" w:rsidR="00A24D8A" w:rsidRPr="00675DAA" w:rsidRDefault="00A24D8A" w:rsidP="0080029F">
            <w:r w:rsidRPr="00675DAA">
              <w:t>Attribute</w:t>
            </w:r>
          </w:p>
        </w:tc>
        <w:tc>
          <w:tcPr>
            <w:tcW w:w="1260" w:type="dxa"/>
            <w:shd w:val="clear" w:color="auto" w:fill="808080"/>
          </w:tcPr>
          <w:p w14:paraId="3F138849" w14:textId="77777777" w:rsidR="00A24D8A" w:rsidRPr="00F53457" w:rsidRDefault="00A24D8A" w:rsidP="0080029F">
            <w:r w:rsidRPr="00675DAA">
              <w:t>Cardinality</w:t>
            </w:r>
          </w:p>
        </w:tc>
        <w:tc>
          <w:tcPr>
            <w:tcW w:w="1350" w:type="dxa"/>
            <w:shd w:val="clear" w:color="auto" w:fill="808080"/>
          </w:tcPr>
          <w:p w14:paraId="6B603C06" w14:textId="77777777" w:rsidR="00A24D8A" w:rsidRPr="00675DAA" w:rsidRDefault="00A24D8A" w:rsidP="0080029F">
            <w:r w:rsidRPr="00675DAA">
              <w:t>Value(s) Allowed</w:t>
            </w:r>
          </w:p>
          <w:p w14:paraId="65EB9469" w14:textId="77777777" w:rsidR="00A24D8A" w:rsidRPr="00675DAA" w:rsidRDefault="00A24D8A" w:rsidP="0080029F">
            <w:r w:rsidRPr="00675DAA">
              <w:t>Examples</w:t>
            </w:r>
          </w:p>
        </w:tc>
        <w:tc>
          <w:tcPr>
            <w:tcW w:w="3330" w:type="dxa"/>
            <w:shd w:val="clear" w:color="auto" w:fill="808080"/>
          </w:tcPr>
          <w:p w14:paraId="19A95F15" w14:textId="77777777" w:rsidR="00A24D8A" w:rsidRPr="00675DAA" w:rsidRDefault="00A24D8A" w:rsidP="0080029F">
            <w:r w:rsidRPr="00675DAA">
              <w:t>Description</w:t>
            </w:r>
          </w:p>
          <w:p w14:paraId="11B1616D" w14:textId="77777777" w:rsidR="00A24D8A" w:rsidRPr="00675DAA" w:rsidRDefault="00A24D8A" w:rsidP="0080029F">
            <w:r w:rsidRPr="00675DAA">
              <w:t>Instructions</w:t>
            </w:r>
          </w:p>
        </w:tc>
      </w:tr>
      <w:tr w:rsidR="00A24D8A" w:rsidRPr="00675DAA" w14:paraId="3E0E565D" w14:textId="77777777" w:rsidTr="00436B24">
        <w:trPr>
          <w:cantSplit/>
        </w:trPr>
        <w:tc>
          <w:tcPr>
            <w:tcW w:w="2358" w:type="dxa"/>
          </w:tcPr>
          <w:p w14:paraId="7FC22B4E" w14:textId="77777777" w:rsidR="00A24D8A" w:rsidRPr="00675DAA" w:rsidRDefault="00A24D8A" w:rsidP="0080029F">
            <w:r>
              <w:t>text</w:t>
            </w:r>
          </w:p>
        </w:tc>
        <w:tc>
          <w:tcPr>
            <w:tcW w:w="1260" w:type="dxa"/>
            <w:shd w:val="clear" w:color="auto" w:fill="D9D9D9"/>
          </w:tcPr>
          <w:p w14:paraId="57045E86" w14:textId="77777777" w:rsidR="00A24D8A" w:rsidRPr="00675DAA" w:rsidRDefault="00A24D8A" w:rsidP="0080029F">
            <w:r w:rsidRPr="00675DAA">
              <w:t>N/A</w:t>
            </w:r>
          </w:p>
        </w:tc>
        <w:tc>
          <w:tcPr>
            <w:tcW w:w="1260" w:type="dxa"/>
            <w:shd w:val="clear" w:color="auto" w:fill="D9D9D9"/>
          </w:tcPr>
          <w:p w14:paraId="5DAB1903" w14:textId="77777777" w:rsidR="00A24D8A" w:rsidRPr="00675DAA" w:rsidRDefault="00A24D8A" w:rsidP="0080029F">
            <w:r w:rsidRPr="00675DAA">
              <w:t>0:1</w:t>
            </w:r>
          </w:p>
        </w:tc>
        <w:tc>
          <w:tcPr>
            <w:tcW w:w="1350" w:type="dxa"/>
            <w:shd w:val="clear" w:color="auto" w:fill="D9D9D9"/>
          </w:tcPr>
          <w:p w14:paraId="07EB7C3C" w14:textId="77777777" w:rsidR="00A24D8A" w:rsidRPr="00675DAA" w:rsidRDefault="00A24D8A" w:rsidP="0080029F"/>
        </w:tc>
        <w:tc>
          <w:tcPr>
            <w:tcW w:w="3330" w:type="dxa"/>
            <w:shd w:val="clear" w:color="auto" w:fill="D9D9D9"/>
          </w:tcPr>
          <w:p w14:paraId="7009ABBD" w14:textId="77777777" w:rsidR="00A24D8A" w:rsidRPr="00675DAA" w:rsidRDefault="00A24D8A" w:rsidP="0080029F">
            <w:r w:rsidRPr="00675DAA">
              <w:t xml:space="preserve">Provides the </w:t>
            </w:r>
            <w:r>
              <w:t>content</w:t>
            </w:r>
            <w:r w:rsidRPr="00675DAA">
              <w:t xml:space="preserve"> for the document.</w:t>
            </w:r>
          </w:p>
        </w:tc>
      </w:tr>
      <w:tr w:rsidR="00A24D8A" w:rsidRPr="00675DAA" w14:paraId="7B7A6EB3" w14:textId="77777777" w:rsidTr="00436B24">
        <w:trPr>
          <w:cantSplit/>
        </w:trPr>
        <w:tc>
          <w:tcPr>
            <w:tcW w:w="2358" w:type="dxa"/>
            <w:shd w:val="clear" w:color="auto" w:fill="808080"/>
          </w:tcPr>
          <w:p w14:paraId="47140C6B" w14:textId="77777777" w:rsidR="00A24D8A" w:rsidRPr="00675DAA" w:rsidRDefault="00A24D8A" w:rsidP="0080029F">
            <w:r w:rsidRPr="00675DAA">
              <w:t>Conformance</w:t>
            </w:r>
          </w:p>
        </w:tc>
        <w:tc>
          <w:tcPr>
            <w:tcW w:w="7200" w:type="dxa"/>
            <w:gridSpan w:val="4"/>
          </w:tcPr>
          <w:p w14:paraId="672D4E85" w14:textId="77777777" w:rsidR="00A24D8A" w:rsidRPr="00BF60E6" w:rsidRDefault="00A24D8A" w:rsidP="00C00C2B">
            <w:pPr>
              <w:pStyle w:val="ListParagraph"/>
              <w:numPr>
                <w:ilvl w:val="0"/>
                <w:numId w:val="34"/>
              </w:numPr>
            </w:pPr>
            <w:r>
              <w:t>There may be text</w:t>
            </w:r>
            <w:r w:rsidRPr="00675DAA">
              <w:t>, unless specified otherwise in the document specific validation guidance</w:t>
            </w:r>
            <w:r w:rsidR="002F0185">
              <w:t xml:space="preserve">, if present the text is </w:t>
            </w:r>
            <w:r w:rsidRPr="00F53457">
              <w:t xml:space="preserve">free form, however the text content may consist of </w:t>
            </w:r>
            <w:r>
              <w:t xml:space="preserve">paragraph elements, table elements, and/or list elements. Due to the complexity of this element it has been detailed in section </w:t>
            </w:r>
            <w:r w:rsidRPr="002F0185">
              <w:rPr>
                <w:color w:val="548DD4" w:themeColor="text2" w:themeTint="99"/>
                <w:u w:val="single"/>
              </w:rPr>
              <w:fldChar w:fldCharType="begin"/>
            </w:r>
            <w:r w:rsidRPr="002F0185">
              <w:rPr>
                <w:color w:val="548DD4" w:themeColor="text2" w:themeTint="99"/>
                <w:u w:val="single"/>
              </w:rPr>
              <w:instrText xml:space="preserve"> REF _Ref437247395 \w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4.8</w:t>
            </w:r>
            <w:r w:rsidRPr="002F0185">
              <w:rPr>
                <w:color w:val="548DD4" w:themeColor="text2" w:themeTint="99"/>
                <w:u w:val="single"/>
              </w:rPr>
              <w:fldChar w:fldCharType="end"/>
            </w:r>
            <w:r w:rsidRPr="002F0185">
              <w:rPr>
                <w:color w:val="548DD4" w:themeColor="text2" w:themeTint="99"/>
                <w:u w:val="single"/>
              </w:rPr>
              <w:t xml:space="preserve"> </w:t>
            </w:r>
            <w:r w:rsidRPr="002F0185">
              <w:rPr>
                <w:color w:val="548DD4" w:themeColor="text2" w:themeTint="99"/>
                <w:u w:val="single"/>
              </w:rPr>
              <w:fldChar w:fldCharType="begin"/>
            </w:r>
            <w:r w:rsidRPr="002F0185">
              <w:rPr>
                <w:color w:val="548DD4" w:themeColor="text2" w:themeTint="99"/>
                <w:u w:val="single"/>
              </w:rPr>
              <w:instrText xml:space="preserve"> REF _Ref437247395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Text Information</w:t>
            </w:r>
            <w:r w:rsidRPr="002F0185">
              <w:rPr>
                <w:color w:val="548DD4" w:themeColor="text2" w:themeTint="99"/>
                <w:u w:val="single"/>
              </w:rPr>
              <w:fldChar w:fldCharType="end"/>
            </w:r>
            <w:r w:rsidRPr="002F0185">
              <w:rPr>
                <w:color w:val="548DD4" w:themeColor="text2" w:themeTint="99"/>
                <w:u w:val="single"/>
              </w:rPr>
              <w:t>.</w:t>
            </w:r>
          </w:p>
          <w:p w14:paraId="502A2280" w14:textId="77777777" w:rsidR="00B247DB" w:rsidRPr="00AD0719" w:rsidRDefault="00BF60E6" w:rsidP="00C00C2B">
            <w:pPr>
              <w:pStyle w:val="ListParagraph"/>
              <w:numPr>
                <w:ilvl w:val="0"/>
                <w:numId w:val="71"/>
              </w:numPr>
              <w:rPr>
                <w:highlight w:val="white"/>
              </w:rPr>
            </w:pPr>
            <w:r w:rsidRPr="008C0A5D">
              <w:rPr>
                <w:highlight w:val="white"/>
              </w:rPr>
              <w:t>Informational only (no validation aspect).</w:t>
            </w:r>
          </w:p>
        </w:tc>
      </w:tr>
    </w:tbl>
    <w:p w14:paraId="22F5BFF1"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14:paraId="65013844" w14:textId="77777777" w:rsidTr="009E6299">
        <w:trPr>
          <w:cantSplit/>
          <w:trHeight w:val="580"/>
          <w:tblHeader/>
        </w:trPr>
        <w:tc>
          <w:tcPr>
            <w:tcW w:w="2358" w:type="dxa"/>
            <w:shd w:val="clear" w:color="auto" w:fill="808080"/>
          </w:tcPr>
          <w:p w14:paraId="48D13E37" w14:textId="77777777" w:rsidR="00AC5FF0" w:rsidRPr="00F53457" w:rsidRDefault="00AC5FF0" w:rsidP="0080029F">
            <w:r w:rsidRPr="00675DAA">
              <w:t>Element</w:t>
            </w:r>
          </w:p>
        </w:tc>
        <w:tc>
          <w:tcPr>
            <w:tcW w:w="1260" w:type="dxa"/>
            <w:shd w:val="clear" w:color="auto" w:fill="808080"/>
          </w:tcPr>
          <w:p w14:paraId="1E4CB0A1" w14:textId="77777777" w:rsidR="00AC5FF0" w:rsidRPr="00675DAA" w:rsidRDefault="00AC5FF0" w:rsidP="0080029F">
            <w:r w:rsidRPr="00675DAA">
              <w:t>Attribute</w:t>
            </w:r>
          </w:p>
        </w:tc>
        <w:tc>
          <w:tcPr>
            <w:tcW w:w="1260" w:type="dxa"/>
            <w:shd w:val="clear" w:color="auto" w:fill="808080"/>
          </w:tcPr>
          <w:p w14:paraId="7F20D27F" w14:textId="77777777" w:rsidR="00AC5FF0" w:rsidRPr="00F53457" w:rsidRDefault="00AC5FF0" w:rsidP="0080029F">
            <w:r w:rsidRPr="00675DAA">
              <w:t>Cardinality</w:t>
            </w:r>
          </w:p>
        </w:tc>
        <w:tc>
          <w:tcPr>
            <w:tcW w:w="1350" w:type="dxa"/>
            <w:shd w:val="clear" w:color="auto" w:fill="808080"/>
          </w:tcPr>
          <w:p w14:paraId="29385351" w14:textId="77777777" w:rsidR="00AC5FF0" w:rsidRPr="00675DAA" w:rsidRDefault="00AC5FF0" w:rsidP="0080029F">
            <w:r w:rsidRPr="00675DAA">
              <w:t>Value(s) Allowed</w:t>
            </w:r>
          </w:p>
          <w:p w14:paraId="70E10398" w14:textId="77777777" w:rsidR="00AC5FF0" w:rsidRPr="00675DAA" w:rsidRDefault="00AC5FF0" w:rsidP="0080029F">
            <w:r w:rsidRPr="00675DAA">
              <w:t>Examples</w:t>
            </w:r>
          </w:p>
        </w:tc>
        <w:tc>
          <w:tcPr>
            <w:tcW w:w="3330" w:type="dxa"/>
            <w:shd w:val="clear" w:color="auto" w:fill="808080"/>
          </w:tcPr>
          <w:p w14:paraId="0353CEC4" w14:textId="77777777" w:rsidR="00AC5FF0" w:rsidRPr="00675DAA" w:rsidRDefault="00AC5FF0" w:rsidP="0080029F">
            <w:r w:rsidRPr="00675DAA">
              <w:t>Description</w:t>
            </w:r>
          </w:p>
          <w:p w14:paraId="412FE216" w14:textId="77777777" w:rsidR="00AC5FF0" w:rsidRPr="00675DAA" w:rsidRDefault="00AC5FF0" w:rsidP="0080029F">
            <w:r w:rsidRPr="00675DAA">
              <w:t>Instructions</w:t>
            </w:r>
          </w:p>
        </w:tc>
      </w:tr>
      <w:tr w:rsidR="00AC5FF0" w:rsidRPr="00675DAA" w14:paraId="393710ED" w14:textId="77777777" w:rsidTr="009E6299">
        <w:trPr>
          <w:cantSplit/>
        </w:trPr>
        <w:tc>
          <w:tcPr>
            <w:tcW w:w="2358" w:type="dxa"/>
          </w:tcPr>
          <w:p w14:paraId="7AD8641D" w14:textId="4403861C" w:rsidR="00AC5FF0" w:rsidRPr="00675DAA" w:rsidRDefault="00AC5FF0" w:rsidP="0080029F">
            <w:commentRangeStart w:id="726"/>
            <w:r w:rsidRPr="009F02C4">
              <w:t>renderMultiMedia</w:t>
            </w:r>
            <w:commentRangeEnd w:id="726"/>
            <w:r>
              <w:rPr>
                <w:rStyle w:val="CommentReference"/>
              </w:rPr>
              <w:commentReference w:id="726"/>
            </w:r>
          </w:p>
        </w:tc>
        <w:tc>
          <w:tcPr>
            <w:tcW w:w="1260" w:type="dxa"/>
            <w:shd w:val="clear" w:color="auto" w:fill="D9D9D9"/>
          </w:tcPr>
          <w:p w14:paraId="5A859D73" w14:textId="77777777" w:rsidR="00AC5FF0" w:rsidRPr="00675DAA" w:rsidRDefault="00AC5FF0" w:rsidP="0080029F">
            <w:r w:rsidRPr="00675DAA">
              <w:t>N/A</w:t>
            </w:r>
          </w:p>
        </w:tc>
        <w:tc>
          <w:tcPr>
            <w:tcW w:w="1260" w:type="dxa"/>
            <w:shd w:val="clear" w:color="auto" w:fill="D9D9D9"/>
          </w:tcPr>
          <w:p w14:paraId="52F63ACA" w14:textId="77777777" w:rsidR="00AC5FF0" w:rsidRPr="00675DAA" w:rsidRDefault="00AC5FF0" w:rsidP="0080029F">
            <w:r>
              <w:t>0:n</w:t>
            </w:r>
          </w:p>
        </w:tc>
        <w:tc>
          <w:tcPr>
            <w:tcW w:w="1350" w:type="dxa"/>
            <w:shd w:val="clear" w:color="auto" w:fill="D9D9D9"/>
          </w:tcPr>
          <w:p w14:paraId="4B3A3472" w14:textId="77777777" w:rsidR="00AC5FF0" w:rsidRPr="00675DAA" w:rsidRDefault="00AC5FF0" w:rsidP="0080029F"/>
        </w:tc>
        <w:tc>
          <w:tcPr>
            <w:tcW w:w="3330" w:type="dxa"/>
            <w:shd w:val="clear" w:color="auto" w:fill="D9D9D9"/>
          </w:tcPr>
          <w:p w14:paraId="12FAC3D2" w14:textId="77777777" w:rsidR="00AC5FF0" w:rsidRPr="00675DAA" w:rsidRDefault="00AC5FF0" w:rsidP="0080029F"/>
        </w:tc>
      </w:tr>
      <w:tr w:rsidR="00AC5FF0" w:rsidRPr="00675DAA" w14:paraId="72976AA7" w14:textId="77777777" w:rsidTr="009E6299">
        <w:trPr>
          <w:cantSplit/>
        </w:trPr>
        <w:tc>
          <w:tcPr>
            <w:tcW w:w="2358" w:type="dxa"/>
          </w:tcPr>
          <w:p w14:paraId="10913270" w14:textId="77777777" w:rsidR="00AC5FF0" w:rsidRPr="009F02C4" w:rsidRDefault="00AC5FF0" w:rsidP="0080029F"/>
        </w:tc>
        <w:tc>
          <w:tcPr>
            <w:tcW w:w="1260" w:type="dxa"/>
            <w:shd w:val="clear" w:color="auto" w:fill="D9D9D9"/>
          </w:tcPr>
          <w:p w14:paraId="2D489A1A" w14:textId="77777777" w:rsidR="00AC5FF0" w:rsidRPr="00675DAA" w:rsidRDefault="00AC5FF0" w:rsidP="0080029F">
            <w:r w:rsidRPr="009F02C4">
              <w:t>referencedObject</w:t>
            </w:r>
          </w:p>
        </w:tc>
        <w:tc>
          <w:tcPr>
            <w:tcW w:w="1260" w:type="dxa"/>
            <w:shd w:val="clear" w:color="auto" w:fill="D9D9D9"/>
          </w:tcPr>
          <w:p w14:paraId="554C9FC0" w14:textId="77777777" w:rsidR="00AC5FF0" w:rsidRDefault="00AC5FF0" w:rsidP="0080029F">
            <w:r>
              <w:t>1:1</w:t>
            </w:r>
          </w:p>
        </w:tc>
        <w:tc>
          <w:tcPr>
            <w:tcW w:w="1350" w:type="dxa"/>
            <w:shd w:val="clear" w:color="auto" w:fill="D9D9D9"/>
          </w:tcPr>
          <w:p w14:paraId="77996D73" w14:textId="77777777" w:rsidR="00AC5FF0" w:rsidRPr="00675DAA" w:rsidRDefault="00AC5FF0" w:rsidP="0080029F"/>
        </w:tc>
        <w:tc>
          <w:tcPr>
            <w:tcW w:w="3330" w:type="dxa"/>
            <w:shd w:val="clear" w:color="auto" w:fill="D9D9D9"/>
          </w:tcPr>
          <w:p w14:paraId="5408D9C6" w14:textId="77777777" w:rsidR="00AC5FF0" w:rsidRPr="00675DAA" w:rsidRDefault="00AC5FF0" w:rsidP="0080029F"/>
        </w:tc>
      </w:tr>
      <w:tr w:rsidR="00AC5FF0" w:rsidRPr="00675DAA" w14:paraId="4DA78E81" w14:textId="77777777" w:rsidTr="009E6299">
        <w:trPr>
          <w:cantSplit/>
        </w:trPr>
        <w:tc>
          <w:tcPr>
            <w:tcW w:w="2358" w:type="dxa"/>
            <w:shd w:val="clear" w:color="auto" w:fill="808080"/>
          </w:tcPr>
          <w:p w14:paraId="35E36DD2" w14:textId="77777777" w:rsidR="00AC5FF0" w:rsidRPr="00675DAA" w:rsidRDefault="00AC5FF0" w:rsidP="0080029F">
            <w:r w:rsidRPr="00675DAA">
              <w:t>Conformance</w:t>
            </w:r>
          </w:p>
        </w:tc>
        <w:tc>
          <w:tcPr>
            <w:tcW w:w="7200" w:type="dxa"/>
            <w:gridSpan w:val="4"/>
          </w:tcPr>
          <w:p w14:paraId="70F8F384" w14:textId="77777777" w:rsidR="00AC5FF0" w:rsidRDefault="00AC5FF0" w:rsidP="00C00C2B">
            <w:pPr>
              <w:pStyle w:val="ListParagraph"/>
              <w:numPr>
                <w:ilvl w:val="0"/>
                <w:numId w:val="149"/>
              </w:numPr>
            </w:pPr>
            <w:r>
              <w:t xml:space="preserve">There </w:t>
            </w:r>
            <w:r w:rsidR="000E61C4">
              <w:t xml:space="preserve">is </w:t>
            </w:r>
            <w:r>
              <w:t xml:space="preserve">a </w:t>
            </w:r>
            <w:r w:rsidRPr="009F02C4">
              <w:t>renderMultiMedia</w:t>
            </w:r>
            <w:r>
              <w:t xml:space="preserve"> element</w:t>
            </w:r>
            <w:r w:rsidR="008236E7">
              <w:t>.</w:t>
            </w:r>
          </w:p>
          <w:p w14:paraId="19A3142E" w14:textId="77777777" w:rsidR="00D67032" w:rsidRDefault="00D67032" w:rsidP="00C00C2B">
            <w:pPr>
              <w:pStyle w:val="ListParagraph"/>
              <w:numPr>
                <w:ilvl w:val="0"/>
                <w:numId w:val="147"/>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14:paraId="2049DAB1" w14:textId="77777777" w:rsidR="00AC5FF0" w:rsidRDefault="00AC5FF0" w:rsidP="0080029F"/>
          <w:p w14:paraId="4C5771B2" w14:textId="77777777" w:rsidR="00AC5FF0" w:rsidRDefault="00AC5FF0" w:rsidP="00C00C2B">
            <w:pPr>
              <w:pStyle w:val="ListParagraph"/>
              <w:numPr>
                <w:ilvl w:val="0"/>
                <w:numId w:val="149"/>
              </w:numPr>
            </w:pPr>
            <w:r>
              <w:t xml:space="preserve">There is a </w:t>
            </w:r>
            <w:r w:rsidRPr="009F02C4">
              <w:t>referencedObject</w:t>
            </w:r>
            <w:r>
              <w:t xml:space="preserve"> attribute</w:t>
            </w:r>
            <w:r w:rsidR="008236E7">
              <w:t>.</w:t>
            </w:r>
          </w:p>
          <w:p w14:paraId="51B198BF" w14:textId="77777777" w:rsidR="00AC5FF0" w:rsidRPr="009F02C4" w:rsidRDefault="00AC5FF0" w:rsidP="00C00C2B">
            <w:pPr>
              <w:pStyle w:val="ListParagraph"/>
              <w:numPr>
                <w:ilvl w:val="0"/>
                <w:numId w:val="150"/>
              </w:numPr>
            </w:pPr>
            <w:r w:rsidRPr="00C367F5">
              <w:rPr>
                <w:highlight w:val="white"/>
              </w:rPr>
              <w:t>SPL Rule 5 identifies that the attribute has not been defined.</w:t>
            </w:r>
          </w:p>
          <w:p w14:paraId="253DC47C" w14:textId="77777777" w:rsidR="00AC5FF0" w:rsidRPr="004B35D5" w:rsidRDefault="008236E7" w:rsidP="00C00C2B">
            <w:pPr>
              <w:pStyle w:val="ListParagraph"/>
              <w:numPr>
                <w:ilvl w:val="0"/>
                <w:numId w:val="150"/>
              </w:numPr>
            </w:pPr>
            <w:r>
              <w:t>SPL Rule 6</w:t>
            </w:r>
            <w:r w:rsidRPr="00353C9D">
              <w:t xml:space="preserve"> identifies that the </w:t>
            </w:r>
            <w:r>
              <w:t xml:space="preserve">attribute </w:t>
            </w:r>
            <w:r w:rsidRPr="00353C9D">
              <w:t>is empty.</w:t>
            </w:r>
          </w:p>
        </w:tc>
      </w:tr>
    </w:tbl>
    <w:p w14:paraId="3012D351"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14:paraId="3D276448" w14:textId="77777777" w:rsidTr="002676CC">
        <w:trPr>
          <w:trHeight w:val="580"/>
          <w:tblHeader/>
        </w:trPr>
        <w:tc>
          <w:tcPr>
            <w:tcW w:w="2358" w:type="dxa"/>
            <w:shd w:val="clear" w:color="auto" w:fill="808080"/>
          </w:tcPr>
          <w:p w14:paraId="5D4185D8" w14:textId="77777777" w:rsidR="00AC5FF0" w:rsidRPr="00F53457" w:rsidRDefault="00AC5FF0" w:rsidP="0080029F">
            <w:r w:rsidRPr="00675DAA">
              <w:t>Element</w:t>
            </w:r>
          </w:p>
        </w:tc>
        <w:tc>
          <w:tcPr>
            <w:tcW w:w="1260" w:type="dxa"/>
            <w:shd w:val="clear" w:color="auto" w:fill="808080"/>
          </w:tcPr>
          <w:p w14:paraId="35B88AE2" w14:textId="77777777" w:rsidR="00AC5FF0" w:rsidRPr="00675DAA" w:rsidRDefault="00AC5FF0" w:rsidP="0080029F">
            <w:r w:rsidRPr="00675DAA">
              <w:t>Attribute</w:t>
            </w:r>
          </w:p>
        </w:tc>
        <w:tc>
          <w:tcPr>
            <w:tcW w:w="1260" w:type="dxa"/>
            <w:shd w:val="clear" w:color="auto" w:fill="808080"/>
          </w:tcPr>
          <w:p w14:paraId="03B4CAA9" w14:textId="77777777" w:rsidR="00AC5FF0" w:rsidRPr="00F53457" w:rsidRDefault="00AC5FF0" w:rsidP="0080029F">
            <w:r w:rsidRPr="00675DAA">
              <w:t>Cardinality</w:t>
            </w:r>
          </w:p>
        </w:tc>
        <w:tc>
          <w:tcPr>
            <w:tcW w:w="1350" w:type="dxa"/>
            <w:shd w:val="clear" w:color="auto" w:fill="808080"/>
          </w:tcPr>
          <w:p w14:paraId="49CF5E9B" w14:textId="77777777" w:rsidR="00AC5FF0" w:rsidRPr="00675DAA" w:rsidRDefault="00AC5FF0" w:rsidP="0080029F">
            <w:r w:rsidRPr="00675DAA">
              <w:t>Value(s) Allowed</w:t>
            </w:r>
          </w:p>
          <w:p w14:paraId="336D3667" w14:textId="77777777" w:rsidR="00AC5FF0" w:rsidRPr="00675DAA" w:rsidRDefault="00AC5FF0" w:rsidP="0080029F">
            <w:r w:rsidRPr="00675DAA">
              <w:t>Examples</w:t>
            </w:r>
          </w:p>
        </w:tc>
        <w:tc>
          <w:tcPr>
            <w:tcW w:w="3330" w:type="dxa"/>
            <w:shd w:val="clear" w:color="auto" w:fill="808080"/>
          </w:tcPr>
          <w:p w14:paraId="7FCCDBF0" w14:textId="77777777" w:rsidR="00AC5FF0" w:rsidRPr="00675DAA" w:rsidRDefault="00AC5FF0" w:rsidP="0080029F">
            <w:r w:rsidRPr="00675DAA">
              <w:t>Description</w:t>
            </w:r>
          </w:p>
          <w:p w14:paraId="711E942D" w14:textId="77777777" w:rsidR="00AC5FF0" w:rsidRPr="00675DAA" w:rsidRDefault="00AC5FF0" w:rsidP="0080029F">
            <w:r w:rsidRPr="00675DAA">
              <w:t>Instructions</w:t>
            </w:r>
          </w:p>
        </w:tc>
      </w:tr>
      <w:tr w:rsidR="00AC5FF0" w:rsidRPr="00675DAA" w14:paraId="79A95C85" w14:textId="77777777" w:rsidTr="002676CC">
        <w:tc>
          <w:tcPr>
            <w:tcW w:w="2358" w:type="dxa"/>
          </w:tcPr>
          <w:p w14:paraId="2B3EE138" w14:textId="77777777" w:rsidR="00AC5FF0" w:rsidRPr="00675DAA" w:rsidRDefault="00AC5FF0" w:rsidP="0080029F">
            <w:r w:rsidRPr="00906BC6">
              <w:t>observationMedia</w:t>
            </w:r>
          </w:p>
        </w:tc>
        <w:tc>
          <w:tcPr>
            <w:tcW w:w="1260" w:type="dxa"/>
            <w:shd w:val="clear" w:color="auto" w:fill="D9D9D9"/>
          </w:tcPr>
          <w:p w14:paraId="2652EAA0" w14:textId="77777777" w:rsidR="00AC5FF0" w:rsidRPr="00675DAA" w:rsidRDefault="00AC5FF0" w:rsidP="0080029F">
            <w:r w:rsidRPr="00675DAA">
              <w:t>N/A</w:t>
            </w:r>
          </w:p>
        </w:tc>
        <w:tc>
          <w:tcPr>
            <w:tcW w:w="1260" w:type="dxa"/>
            <w:shd w:val="clear" w:color="auto" w:fill="D9D9D9"/>
          </w:tcPr>
          <w:p w14:paraId="55FFC853" w14:textId="77777777" w:rsidR="00AC5FF0" w:rsidRPr="00675DAA" w:rsidRDefault="00AC5FF0" w:rsidP="0080029F">
            <w:r>
              <w:t>0:n</w:t>
            </w:r>
          </w:p>
        </w:tc>
        <w:tc>
          <w:tcPr>
            <w:tcW w:w="1350" w:type="dxa"/>
            <w:shd w:val="clear" w:color="auto" w:fill="D9D9D9"/>
          </w:tcPr>
          <w:p w14:paraId="50B50DF0" w14:textId="77777777" w:rsidR="00AC5FF0" w:rsidRPr="00675DAA" w:rsidRDefault="00AC5FF0" w:rsidP="0080029F"/>
        </w:tc>
        <w:tc>
          <w:tcPr>
            <w:tcW w:w="3330" w:type="dxa"/>
            <w:shd w:val="clear" w:color="auto" w:fill="D9D9D9"/>
          </w:tcPr>
          <w:p w14:paraId="4CE49EB5" w14:textId="77777777" w:rsidR="00AC5FF0" w:rsidRPr="00675DAA" w:rsidRDefault="00AC5FF0" w:rsidP="0080029F"/>
        </w:tc>
      </w:tr>
      <w:tr w:rsidR="00AC5FF0" w:rsidRPr="00675DAA" w14:paraId="489B3F67" w14:textId="77777777" w:rsidTr="002676CC">
        <w:tc>
          <w:tcPr>
            <w:tcW w:w="2358" w:type="dxa"/>
          </w:tcPr>
          <w:p w14:paraId="714F4131" w14:textId="77777777" w:rsidR="00AC5FF0" w:rsidRPr="009F02C4" w:rsidRDefault="00AC5FF0" w:rsidP="0080029F"/>
        </w:tc>
        <w:tc>
          <w:tcPr>
            <w:tcW w:w="1260" w:type="dxa"/>
            <w:shd w:val="clear" w:color="auto" w:fill="D9D9D9"/>
          </w:tcPr>
          <w:p w14:paraId="0884DDC7" w14:textId="77777777" w:rsidR="00AC5FF0" w:rsidRPr="00675DAA" w:rsidRDefault="00AC5FF0" w:rsidP="0080029F">
            <w:r>
              <w:t>ID</w:t>
            </w:r>
          </w:p>
        </w:tc>
        <w:tc>
          <w:tcPr>
            <w:tcW w:w="1260" w:type="dxa"/>
            <w:shd w:val="clear" w:color="auto" w:fill="D9D9D9"/>
          </w:tcPr>
          <w:p w14:paraId="6C3CE133" w14:textId="77777777" w:rsidR="00AC5FF0" w:rsidRDefault="00AC5FF0" w:rsidP="0080029F">
            <w:r>
              <w:t>1:1</w:t>
            </w:r>
          </w:p>
        </w:tc>
        <w:tc>
          <w:tcPr>
            <w:tcW w:w="1350" w:type="dxa"/>
            <w:shd w:val="clear" w:color="auto" w:fill="D9D9D9"/>
          </w:tcPr>
          <w:p w14:paraId="76984D6C" w14:textId="77777777" w:rsidR="00AC5FF0" w:rsidRPr="00675DAA" w:rsidRDefault="00AC5FF0" w:rsidP="0080029F"/>
        </w:tc>
        <w:tc>
          <w:tcPr>
            <w:tcW w:w="3330" w:type="dxa"/>
            <w:shd w:val="clear" w:color="auto" w:fill="D9D9D9"/>
          </w:tcPr>
          <w:p w14:paraId="4BDF17A7" w14:textId="77777777" w:rsidR="00AC5FF0" w:rsidRPr="00675DAA" w:rsidRDefault="00AC5FF0" w:rsidP="0080029F"/>
        </w:tc>
      </w:tr>
      <w:tr w:rsidR="00AC5FF0" w:rsidRPr="00675DAA" w14:paraId="31E2EB2F" w14:textId="77777777" w:rsidTr="002676CC">
        <w:tc>
          <w:tcPr>
            <w:tcW w:w="2358" w:type="dxa"/>
            <w:shd w:val="clear" w:color="auto" w:fill="808080"/>
          </w:tcPr>
          <w:p w14:paraId="06DC352D" w14:textId="77777777" w:rsidR="00AC5FF0" w:rsidRPr="00675DAA" w:rsidRDefault="00AC5FF0" w:rsidP="0080029F">
            <w:r w:rsidRPr="00675DAA">
              <w:t>Conformance</w:t>
            </w:r>
          </w:p>
        </w:tc>
        <w:tc>
          <w:tcPr>
            <w:tcW w:w="7200" w:type="dxa"/>
            <w:gridSpan w:val="4"/>
          </w:tcPr>
          <w:p w14:paraId="48F0C242" w14:textId="77777777" w:rsidR="00AC5FF0" w:rsidRDefault="00AC5FF0" w:rsidP="00C00C2B">
            <w:pPr>
              <w:pStyle w:val="ListParagraph"/>
              <w:numPr>
                <w:ilvl w:val="0"/>
                <w:numId w:val="148"/>
              </w:numPr>
            </w:pPr>
            <w:r>
              <w:t xml:space="preserve">There </w:t>
            </w:r>
            <w:r w:rsidR="000E61C4">
              <w:t xml:space="preserve">is </w:t>
            </w:r>
            <w:r>
              <w:t xml:space="preserve">a </w:t>
            </w:r>
            <w:r w:rsidRPr="00906BC6">
              <w:t>observationMedia</w:t>
            </w:r>
            <w:r>
              <w:t xml:space="preserve"> element</w:t>
            </w:r>
          </w:p>
          <w:p w14:paraId="57593FAF" w14:textId="77777777" w:rsidR="00AC5FF0" w:rsidRDefault="00AC5FF0" w:rsidP="00C00C2B">
            <w:pPr>
              <w:pStyle w:val="ListParagraph"/>
              <w:numPr>
                <w:ilvl w:val="0"/>
                <w:numId w:val="151"/>
              </w:numPr>
            </w:pPr>
            <w:r w:rsidRPr="00C62131">
              <w:t>Informational only (no validation aspect).</w:t>
            </w:r>
          </w:p>
          <w:p w14:paraId="15ECF105" w14:textId="77777777" w:rsidR="00AC5FF0" w:rsidRDefault="00AC5FF0" w:rsidP="0080029F"/>
          <w:p w14:paraId="3DE71B7E" w14:textId="77777777" w:rsidR="00AC5FF0" w:rsidRDefault="00AC5FF0" w:rsidP="00C00C2B">
            <w:pPr>
              <w:pStyle w:val="ListParagraph"/>
              <w:numPr>
                <w:ilvl w:val="0"/>
                <w:numId w:val="148"/>
              </w:numPr>
            </w:pPr>
            <w:r>
              <w:t>There is an ID attribute.</w:t>
            </w:r>
          </w:p>
          <w:p w14:paraId="66167FF8" w14:textId="77777777" w:rsidR="00AC5FF0" w:rsidRPr="009F02C4" w:rsidRDefault="00AC5FF0" w:rsidP="00C00C2B">
            <w:pPr>
              <w:pStyle w:val="ListParagraph"/>
              <w:numPr>
                <w:ilvl w:val="0"/>
                <w:numId w:val="151"/>
              </w:numPr>
            </w:pPr>
            <w:r w:rsidRPr="00E82071">
              <w:t>SPL Rule 5 identifies that the attribute has not been defined.</w:t>
            </w:r>
          </w:p>
          <w:p w14:paraId="08384D13" w14:textId="77777777" w:rsidR="00AC5FF0" w:rsidRPr="00906BC6" w:rsidRDefault="00AC5FF0" w:rsidP="00C00C2B">
            <w:pPr>
              <w:pStyle w:val="ListParagraph"/>
              <w:numPr>
                <w:ilvl w:val="0"/>
                <w:numId w:val="151"/>
              </w:numPr>
            </w:pPr>
            <w:r w:rsidRPr="00E82071">
              <w:t>SPL Rule 6 identifies that the attribute is empty.</w:t>
            </w:r>
          </w:p>
          <w:p w14:paraId="72F18EAB" w14:textId="77777777" w:rsidR="00AC5FF0" w:rsidRDefault="00AC5FF0" w:rsidP="0080029F"/>
          <w:p w14:paraId="37FB1BE0" w14:textId="77777777" w:rsidR="00AC5FF0" w:rsidRDefault="00AC5FF0" w:rsidP="00C00C2B">
            <w:pPr>
              <w:pStyle w:val="ListParagraph"/>
              <w:numPr>
                <w:ilvl w:val="0"/>
                <w:numId w:val="148"/>
              </w:numPr>
            </w:pPr>
            <w:r>
              <w:t xml:space="preserve">There </w:t>
            </w:r>
            <w:r w:rsidR="006D3FAB">
              <w:t>is</w:t>
            </w:r>
            <w:r>
              <w:t xml:space="preserve"> a </w:t>
            </w:r>
            <w:r w:rsidRPr="00906BC6">
              <w:t>text</w:t>
            </w:r>
            <w:r>
              <w:t xml:space="preserve"> element</w:t>
            </w:r>
          </w:p>
          <w:p w14:paraId="37692DA0" w14:textId="77777777" w:rsidR="000E61C4" w:rsidRPr="00E82071" w:rsidRDefault="000E61C4" w:rsidP="00C00C2B">
            <w:pPr>
              <w:pStyle w:val="ListParagraph"/>
              <w:numPr>
                <w:ilvl w:val="0"/>
                <w:numId w:val="152"/>
              </w:numPr>
            </w:pPr>
            <w:r w:rsidRPr="00E82071">
              <w:t>SPL Rule 3 identifies that the element has not been defined.</w:t>
            </w:r>
          </w:p>
          <w:p w14:paraId="59083761" w14:textId="77777777" w:rsidR="00AC5FF0" w:rsidRPr="00906BC6" w:rsidRDefault="00AC5FF0" w:rsidP="00C00C2B">
            <w:pPr>
              <w:pStyle w:val="ListParagraph"/>
              <w:numPr>
                <w:ilvl w:val="0"/>
                <w:numId w:val="152"/>
              </w:numPr>
            </w:pPr>
            <w:r w:rsidRPr="00E82071">
              <w:t xml:space="preserve">SPL Rule 6 identifies that the </w:t>
            </w:r>
            <w:r w:rsidR="00616896" w:rsidRPr="00E82071">
              <w:t xml:space="preserve">element </w:t>
            </w:r>
            <w:r w:rsidRPr="00E82071">
              <w:t>is empty.</w:t>
            </w:r>
          </w:p>
          <w:p w14:paraId="2B415F6D" w14:textId="77777777" w:rsidR="00AC5FF0" w:rsidRDefault="00AC5FF0" w:rsidP="0080029F"/>
          <w:p w14:paraId="05F6B49D" w14:textId="77777777" w:rsidR="00AC5FF0" w:rsidRDefault="00AC5FF0" w:rsidP="00C00C2B">
            <w:pPr>
              <w:pStyle w:val="ListParagraph"/>
              <w:numPr>
                <w:ilvl w:val="0"/>
                <w:numId w:val="148"/>
              </w:numPr>
            </w:pPr>
            <w:r>
              <w:t xml:space="preserve">There </w:t>
            </w:r>
            <w:r w:rsidR="006D3FAB">
              <w:t xml:space="preserve">is a </w:t>
            </w:r>
            <w:r>
              <w:t>value element</w:t>
            </w:r>
          </w:p>
          <w:p w14:paraId="647BA09B" w14:textId="77777777" w:rsidR="000E61C4" w:rsidRPr="00E82071" w:rsidRDefault="000E61C4" w:rsidP="00C00C2B">
            <w:pPr>
              <w:pStyle w:val="ListParagraph"/>
              <w:numPr>
                <w:ilvl w:val="0"/>
                <w:numId w:val="153"/>
              </w:numPr>
            </w:pPr>
            <w:r w:rsidRPr="00E82071">
              <w:t>SPL Rule 3 identifies that the element has not been defined.</w:t>
            </w:r>
          </w:p>
          <w:p w14:paraId="75CD55A3" w14:textId="77777777" w:rsidR="009E3490" w:rsidRPr="00906BC6" w:rsidRDefault="009E3490" w:rsidP="00C00C2B">
            <w:pPr>
              <w:pStyle w:val="ListParagraph"/>
              <w:numPr>
                <w:ilvl w:val="0"/>
                <w:numId w:val="152"/>
              </w:numPr>
            </w:pPr>
            <w:r w:rsidRPr="00E82071">
              <w:t>SPL Rule 6 identifies that the element is empty.</w:t>
            </w:r>
          </w:p>
          <w:p w14:paraId="615B4DAB" w14:textId="77777777" w:rsidR="006D3FAB" w:rsidRDefault="006D3FAB" w:rsidP="0080029F"/>
          <w:p w14:paraId="06BF71EA" w14:textId="77777777" w:rsidR="006D3FAB" w:rsidRDefault="006D3FAB" w:rsidP="00C00C2B">
            <w:pPr>
              <w:pStyle w:val="ListParagraph"/>
              <w:numPr>
                <w:ilvl w:val="0"/>
                <w:numId w:val="148"/>
              </w:numPr>
            </w:pPr>
            <w:r>
              <w:t>There is a value@</w:t>
            </w:r>
            <w:r w:rsidRPr="006D3FAB">
              <w:t>mediaType</w:t>
            </w:r>
            <w:r>
              <w:t xml:space="preserve"> attribute</w:t>
            </w:r>
            <w:r w:rsidR="009E3490">
              <w:t xml:space="preserve"> with the xsi:type set to ED </w:t>
            </w:r>
          </w:p>
          <w:p w14:paraId="7981DAD9" w14:textId="77777777" w:rsidR="001D4E6C" w:rsidRDefault="006D3FAB" w:rsidP="00C00C2B">
            <w:pPr>
              <w:pStyle w:val="ListParagraph"/>
              <w:numPr>
                <w:ilvl w:val="0"/>
                <w:numId w:val="154"/>
              </w:numPr>
            </w:pPr>
            <w:r w:rsidRPr="00E82071">
              <w:t>SPL Rule 5 identifies that the attribute has not been defined.</w:t>
            </w:r>
          </w:p>
          <w:p w14:paraId="05B5A38F" w14:textId="77777777" w:rsidR="001D4E6C" w:rsidRDefault="006D3FAB" w:rsidP="00C00C2B">
            <w:pPr>
              <w:pStyle w:val="ListParagraph"/>
              <w:numPr>
                <w:ilvl w:val="0"/>
                <w:numId w:val="154"/>
              </w:numPr>
            </w:pPr>
            <w:r w:rsidRPr="00E82071">
              <w:lastRenderedPageBreak/>
              <w:t>SPL Rule 6 identifies that the attribute is empty.</w:t>
            </w:r>
          </w:p>
          <w:p w14:paraId="245047A5" w14:textId="77777777" w:rsidR="00AD1C5C" w:rsidRPr="001D4E6C" w:rsidRDefault="00AD1C5C" w:rsidP="00C00C2B">
            <w:pPr>
              <w:pStyle w:val="ListParagraph"/>
              <w:numPr>
                <w:ilvl w:val="0"/>
                <w:numId w:val="154"/>
              </w:numPr>
            </w:pPr>
            <w:r w:rsidRPr="001D4E6C">
              <w:rPr>
                <w:highlight w:val="white"/>
              </w:rPr>
              <w:t>SPL Rule 10 identifies that the attribute value is incorrect.</w:t>
            </w:r>
          </w:p>
          <w:p w14:paraId="36D93C3D" w14:textId="77777777" w:rsidR="000E61C4" w:rsidRPr="00906BC6" w:rsidRDefault="000E61C4" w:rsidP="0080029F"/>
          <w:p w14:paraId="46E8CBF2" w14:textId="77777777" w:rsidR="000E61C4" w:rsidRDefault="000E61C4" w:rsidP="00C00C2B">
            <w:pPr>
              <w:pStyle w:val="ListParagraph"/>
              <w:numPr>
                <w:ilvl w:val="0"/>
                <w:numId w:val="148"/>
              </w:numPr>
            </w:pPr>
            <w:r>
              <w:t xml:space="preserve">There </w:t>
            </w:r>
            <w:r w:rsidR="006D3FAB">
              <w:t xml:space="preserve">is a </w:t>
            </w:r>
            <w:r>
              <w:t>value.</w:t>
            </w:r>
            <w:r w:rsidR="00D67032" w:rsidRPr="00D67032">
              <w:t xml:space="preserve">reference </w:t>
            </w:r>
            <w:r>
              <w:t>element</w:t>
            </w:r>
          </w:p>
          <w:p w14:paraId="6BE4F04F" w14:textId="77777777" w:rsidR="00616896" w:rsidRPr="00E82071" w:rsidRDefault="00616896" w:rsidP="00C00C2B">
            <w:pPr>
              <w:pStyle w:val="ListParagraph"/>
              <w:numPr>
                <w:ilvl w:val="0"/>
                <w:numId w:val="155"/>
              </w:numPr>
            </w:pPr>
            <w:r w:rsidRPr="00E82071">
              <w:t>SPL Rule 3 identifies that the element has not been defined.</w:t>
            </w:r>
          </w:p>
          <w:p w14:paraId="48E3E808" w14:textId="77777777" w:rsidR="00AC5FF0" w:rsidRDefault="00AC5FF0" w:rsidP="0080029F"/>
          <w:p w14:paraId="6A4952F2" w14:textId="77777777" w:rsidR="00D67032" w:rsidRDefault="00D67032" w:rsidP="00C00C2B">
            <w:pPr>
              <w:pStyle w:val="ListParagraph"/>
              <w:numPr>
                <w:ilvl w:val="0"/>
                <w:numId w:val="148"/>
              </w:numPr>
            </w:pPr>
            <w:r>
              <w:t xml:space="preserve">There </w:t>
            </w:r>
            <w:r w:rsidR="006D3FAB">
              <w:t xml:space="preserve">is a </w:t>
            </w:r>
            <w:r w:rsidR="009E3490">
              <w:t>value.</w:t>
            </w:r>
            <w:r w:rsidRPr="00D67032">
              <w:t>reference</w:t>
            </w:r>
            <w:r>
              <w:t>@v</w:t>
            </w:r>
            <w:r w:rsidRPr="00D67032">
              <w:t>alue</w:t>
            </w:r>
            <w:r>
              <w:t xml:space="preserve"> attribute</w:t>
            </w:r>
            <w:r w:rsidR="00E82071">
              <w:t>, with the following characteristics:</w:t>
            </w:r>
          </w:p>
          <w:p w14:paraId="19FFF82A" w14:textId="77777777" w:rsidR="0024686A" w:rsidRDefault="0024686A" w:rsidP="00C00C2B">
            <w:pPr>
              <w:pStyle w:val="ListParagraph"/>
              <w:numPr>
                <w:ilvl w:val="0"/>
                <w:numId w:val="154"/>
              </w:numPr>
            </w:pPr>
            <w:r w:rsidRPr="00E82071">
              <w:t>SPL Rule 5 identifies that the attribute has not been defined.</w:t>
            </w:r>
          </w:p>
          <w:p w14:paraId="0BE02C77" w14:textId="77777777" w:rsidR="0024686A" w:rsidRDefault="0024686A" w:rsidP="00C00C2B">
            <w:pPr>
              <w:pStyle w:val="ListParagraph"/>
              <w:numPr>
                <w:ilvl w:val="0"/>
                <w:numId w:val="154"/>
              </w:numPr>
            </w:pPr>
            <w:r w:rsidRPr="00E82071">
              <w:t>SPL Rule 6 identifies that the attribute is empty.</w:t>
            </w:r>
          </w:p>
          <w:p w14:paraId="32169677" w14:textId="72097EA6" w:rsidR="00E82071" w:rsidRPr="005F0A34" w:rsidRDefault="00E82071" w:rsidP="00C00C2B">
            <w:pPr>
              <w:pStyle w:val="ListParagraph"/>
              <w:numPr>
                <w:ilvl w:val="0"/>
                <w:numId w:val="156"/>
              </w:numPr>
            </w:pPr>
            <w:commentRangeStart w:id="727"/>
            <w:r w:rsidRPr="005F0A34">
              <w:t xml:space="preserve">File name followed by a 3 character file extension. </w:t>
            </w:r>
            <w:commentRangeEnd w:id="727"/>
            <w:r w:rsidR="006F65E6">
              <w:rPr>
                <w:rStyle w:val="CommentReference"/>
              </w:rPr>
              <w:commentReference w:id="727"/>
            </w:r>
          </w:p>
          <w:p w14:paraId="279726C7" w14:textId="77777777" w:rsidR="0024686A" w:rsidRDefault="0024686A" w:rsidP="00E212A4"/>
          <w:p w14:paraId="6CB76812" w14:textId="77777777" w:rsidR="00E82071" w:rsidRDefault="00E82071" w:rsidP="00C00C2B">
            <w:pPr>
              <w:pStyle w:val="ListParagraph"/>
              <w:numPr>
                <w:ilvl w:val="0"/>
                <w:numId w:val="156"/>
              </w:numPr>
            </w:pPr>
            <w:r w:rsidRPr="005F0A34">
              <w:t>The file name shall not exceed 59 characters</w:t>
            </w:r>
          </w:p>
          <w:p w14:paraId="53207B31" w14:textId="77777777" w:rsidR="006F65E6" w:rsidRDefault="006F65E6" w:rsidP="00C00C2B">
            <w:pPr>
              <w:pStyle w:val="ListParagraph"/>
              <w:numPr>
                <w:ilvl w:val="0"/>
                <w:numId w:val="154"/>
              </w:numPr>
            </w:pPr>
            <w:r w:rsidRPr="00E82071">
              <w:t xml:space="preserve">SPL Rule </w:t>
            </w:r>
            <w:r>
              <w:t>12</w:t>
            </w:r>
            <w:r w:rsidRPr="00E82071">
              <w:t xml:space="preserve"> identifies that </w:t>
            </w:r>
            <w:r>
              <w:t xml:space="preserve">file name </w:t>
            </w:r>
            <w:r w:rsidR="00E212A4">
              <w:t>exceeds 59 characters</w:t>
            </w:r>
            <w:r w:rsidRPr="00E82071">
              <w:t>.</w:t>
            </w:r>
          </w:p>
          <w:p w14:paraId="2022DBFF" w14:textId="77777777" w:rsidR="00E82071" w:rsidRDefault="00E82071" w:rsidP="00C00C2B">
            <w:pPr>
              <w:pStyle w:val="ListParagraph"/>
              <w:numPr>
                <w:ilvl w:val="0"/>
                <w:numId w:val="156"/>
              </w:numPr>
            </w:pPr>
            <w:r w:rsidRPr="005F0A34">
              <w:t>The file name and file extension shall be all lower case.</w:t>
            </w:r>
          </w:p>
          <w:p w14:paraId="745E8D44" w14:textId="77777777" w:rsidR="0024686A" w:rsidRDefault="0024686A" w:rsidP="00C00C2B">
            <w:pPr>
              <w:pStyle w:val="ListParagraph"/>
              <w:numPr>
                <w:ilvl w:val="0"/>
                <w:numId w:val="154"/>
              </w:numPr>
            </w:pPr>
            <w:r w:rsidRPr="00E82071">
              <w:t xml:space="preserve">SPL Rule </w:t>
            </w:r>
            <w:r>
              <w:t>12</w:t>
            </w:r>
            <w:r w:rsidRPr="00E82071">
              <w:t xml:space="preserve"> identifies that </w:t>
            </w:r>
            <w:r>
              <w:t>file name and format were not lowercase</w:t>
            </w:r>
            <w:r w:rsidRPr="00E82071">
              <w:t>.</w:t>
            </w:r>
          </w:p>
          <w:p w14:paraId="6A5E5C6B" w14:textId="77777777" w:rsidR="00E82071" w:rsidRDefault="00E82071" w:rsidP="00C00C2B">
            <w:pPr>
              <w:pStyle w:val="ListParagraph"/>
              <w:numPr>
                <w:ilvl w:val="0"/>
                <w:numId w:val="156"/>
              </w:numPr>
              <w:rPr>
                <w:lang w:val="en-US"/>
              </w:rPr>
            </w:pPr>
            <w:r w:rsidRPr="005F0A34">
              <w:rPr>
                <w:lang w:val="en-US"/>
              </w:rPr>
              <w:t>Only file formats detailed in the table are permitted:</w:t>
            </w:r>
          </w:p>
          <w:p w14:paraId="410C524F" w14:textId="77777777" w:rsidR="00850FC5" w:rsidRDefault="00850FC5" w:rsidP="00C00C2B">
            <w:pPr>
              <w:pStyle w:val="ListParagraph"/>
              <w:numPr>
                <w:ilvl w:val="0"/>
                <w:numId w:val="154"/>
              </w:numPr>
            </w:pPr>
            <w:r w:rsidRPr="00E82071">
              <w:t xml:space="preserve">SPL Rule </w:t>
            </w:r>
            <w:r>
              <w:t>10</w:t>
            </w:r>
            <w:r w:rsidRPr="00E82071">
              <w:t xml:space="preserve"> identifies that </w:t>
            </w:r>
            <w:r>
              <w:t>file format is incorrect</w:t>
            </w:r>
            <w:r w:rsidRPr="00E82071">
              <w:t>.</w:t>
            </w:r>
          </w:p>
          <w:p w14:paraId="10BE6796" w14:textId="77777777" w:rsidR="00850FC5" w:rsidRDefault="00850FC5" w:rsidP="00EE0EE9">
            <w:pPr>
              <w:pStyle w:val="ListParagraph"/>
              <w:ind w:left="360"/>
            </w:pPr>
          </w:p>
          <w:p w14:paraId="73989285" w14:textId="77777777" w:rsidR="00AD0719" w:rsidRDefault="00AD0719" w:rsidP="0080029F"/>
          <w:p w14:paraId="3F39FEE3" w14:textId="77777777" w:rsidR="00AD0719" w:rsidRPr="003C73CF" w:rsidRDefault="00AD0719" w:rsidP="0080029F">
            <w:pPr>
              <w:pStyle w:val="ListParagraph"/>
              <w:numPr>
                <w:ilvl w:val="0"/>
                <w:numId w:val="7"/>
              </w:numPr>
            </w:pPr>
            <w:commentRangeStart w:id="728"/>
            <w:r>
              <w:t>The file name contained in the value attribute of the &lt;</w:t>
            </w:r>
            <w:r w:rsidRPr="009E0A85">
              <w:t>reference</w:t>
            </w:r>
            <w:r>
              <w:t>&gt;</w:t>
            </w:r>
            <w:r w:rsidRPr="009E0A85">
              <w:t xml:space="preserve"> child element of </w:t>
            </w:r>
            <w:r>
              <w:t>the &lt;observationMedia&gt; element</w:t>
            </w:r>
            <w:r w:rsidRPr="009E0A85">
              <w:t xml:space="preserve"> may </w:t>
            </w:r>
            <w:r>
              <w:t xml:space="preserve">not contain spaces. </w:t>
            </w:r>
          </w:p>
          <w:p w14:paraId="2EF42CFF" w14:textId="77777777" w:rsidR="00AD0719" w:rsidRPr="009E0A85" w:rsidRDefault="00AD0719" w:rsidP="0080029F">
            <w:pPr>
              <w:pStyle w:val="ListParagraph"/>
              <w:numPr>
                <w:ilvl w:val="0"/>
                <w:numId w:val="7"/>
              </w:numPr>
            </w:pPr>
            <w:r>
              <w:t>The file name must refer to an accessible file and include the file extension.</w:t>
            </w:r>
          </w:p>
          <w:p w14:paraId="686F0701" w14:textId="77777777" w:rsidR="00AD0719" w:rsidRPr="009E0A85" w:rsidRDefault="00AD0719" w:rsidP="0080029F">
            <w:pPr>
              <w:pStyle w:val="ListParagraph"/>
              <w:numPr>
                <w:ilvl w:val="0"/>
                <w:numId w:val="7"/>
              </w:numPr>
            </w:pPr>
            <w:r>
              <w:t>The &lt;observationMedia&gt; element must identify the graphic media type (i.e., jpg).</w:t>
            </w:r>
          </w:p>
          <w:p w14:paraId="066C9F70" w14:textId="77777777" w:rsidR="00AD0719" w:rsidRDefault="00AD0719" w:rsidP="0080029F">
            <w:pPr>
              <w:pStyle w:val="ListParagraph"/>
              <w:numPr>
                <w:ilvl w:val="0"/>
                <w:numId w:val="7"/>
              </w:numPr>
            </w:pPr>
            <w:r w:rsidRPr="003C73CF">
              <w:t>Image reference</w:t>
            </w:r>
            <w:r>
              <w:t>d</w:t>
            </w:r>
            <w:r w:rsidRPr="003C73CF">
              <w:t xml:space="preserve"> </w:t>
            </w:r>
            <w:r>
              <w:t xml:space="preserve">in </w:t>
            </w:r>
            <w:r w:rsidRPr="003C73CF">
              <w:t xml:space="preserve">text </w:t>
            </w:r>
            <w:r>
              <w:t xml:space="preserve">must have </w:t>
            </w:r>
            <w:r w:rsidRPr="003C73CF">
              <w:t xml:space="preserve">an image </w:t>
            </w:r>
            <w:r>
              <w:t>&lt;observationMedia&gt;</w:t>
            </w:r>
            <w:r w:rsidRPr="003C73CF">
              <w:t xml:space="preserve"> element with a matching ID in the same document. </w:t>
            </w:r>
          </w:p>
          <w:p w14:paraId="102D38A6" w14:textId="21F9194B" w:rsidR="00AD0719" w:rsidRPr="004B35D5" w:rsidRDefault="00AD0719" w:rsidP="0080029F">
            <w:pPr>
              <w:pStyle w:val="ListParagraph"/>
              <w:numPr>
                <w:ilvl w:val="0"/>
                <w:numId w:val="7"/>
              </w:numPr>
            </w:pPr>
            <w:r>
              <w:t>The &lt;observationMedia&gt; element is always contained within a &lt;component&gt;.</w:t>
            </w:r>
            <w:commentRangeEnd w:id="728"/>
            <w:r>
              <w:rPr>
                <w:rStyle w:val="CommentReference"/>
              </w:rPr>
              <w:commentReference w:id="728"/>
            </w:r>
          </w:p>
        </w:tc>
      </w:tr>
    </w:tbl>
    <w:p w14:paraId="69652A5C"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14:paraId="14ED1B4B" w14:textId="77777777" w:rsidTr="00436B24">
        <w:trPr>
          <w:cantSplit/>
          <w:trHeight w:val="580"/>
          <w:tblHeader/>
        </w:trPr>
        <w:tc>
          <w:tcPr>
            <w:tcW w:w="2358" w:type="dxa"/>
            <w:shd w:val="clear" w:color="auto" w:fill="808080"/>
          </w:tcPr>
          <w:p w14:paraId="691705C7" w14:textId="77777777" w:rsidR="00130546" w:rsidRPr="00F53457" w:rsidRDefault="00130546" w:rsidP="0080029F">
            <w:r w:rsidRPr="00675DAA">
              <w:t>Element</w:t>
            </w:r>
          </w:p>
        </w:tc>
        <w:tc>
          <w:tcPr>
            <w:tcW w:w="1260" w:type="dxa"/>
            <w:shd w:val="clear" w:color="auto" w:fill="808080"/>
          </w:tcPr>
          <w:p w14:paraId="334594E3" w14:textId="77777777" w:rsidR="00130546" w:rsidRPr="00675DAA" w:rsidRDefault="00130546" w:rsidP="0080029F">
            <w:r w:rsidRPr="00675DAA">
              <w:t>Attribute</w:t>
            </w:r>
          </w:p>
        </w:tc>
        <w:tc>
          <w:tcPr>
            <w:tcW w:w="1260" w:type="dxa"/>
            <w:shd w:val="clear" w:color="auto" w:fill="808080"/>
          </w:tcPr>
          <w:p w14:paraId="0F6D8A08" w14:textId="77777777" w:rsidR="00130546" w:rsidRPr="00F53457" w:rsidRDefault="00130546" w:rsidP="0080029F">
            <w:r w:rsidRPr="00675DAA">
              <w:t>Cardinality</w:t>
            </w:r>
          </w:p>
        </w:tc>
        <w:tc>
          <w:tcPr>
            <w:tcW w:w="1350" w:type="dxa"/>
            <w:shd w:val="clear" w:color="auto" w:fill="808080"/>
          </w:tcPr>
          <w:p w14:paraId="785505E8" w14:textId="77777777" w:rsidR="00130546" w:rsidRPr="00675DAA" w:rsidRDefault="00130546" w:rsidP="0080029F">
            <w:r w:rsidRPr="00675DAA">
              <w:t>Value(s) Allowed</w:t>
            </w:r>
          </w:p>
          <w:p w14:paraId="70D08D8A" w14:textId="77777777" w:rsidR="00130546" w:rsidRPr="00675DAA" w:rsidRDefault="00130546" w:rsidP="0080029F">
            <w:r w:rsidRPr="00675DAA">
              <w:t>Examples</w:t>
            </w:r>
          </w:p>
        </w:tc>
        <w:tc>
          <w:tcPr>
            <w:tcW w:w="3330" w:type="dxa"/>
            <w:shd w:val="clear" w:color="auto" w:fill="808080"/>
          </w:tcPr>
          <w:p w14:paraId="0BD2D581" w14:textId="77777777" w:rsidR="00130546" w:rsidRPr="00675DAA" w:rsidRDefault="00130546" w:rsidP="0080029F">
            <w:r w:rsidRPr="00675DAA">
              <w:t>Description</w:t>
            </w:r>
          </w:p>
          <w:p w14:paraId="32557EC5" w14:textId="77777777" w:rsidR="00130546" w:rsidRPr="00675DAA" w:rsidRDefault="00130546" w:rsidP="0080029F">
            <w:r w:rsidRPr="00675DAA">
              <w:t>Instructions</w:t>
            </w:r>
          </w:p>
        </w:tc>
      </w:tr>
      <w:tr w:rsidR="00130546" w:rsidRPr="00675DAA" w14:paraId="4C76DA8D" w14:textId="77777777" w:rsidTr="00436B24">
        <w:trPr>
          <w:cantSplit/>
        </w:trPr>
        <w:tc>
          <w:tcPr>
            <w:tcW w:w="2358" w:type="dxa"/>
          </w:tcPr>
          <w:p w14:paraId="673CC9E9" w14:textId="77777777" w:rsidR="00130546" w:rsidRPr="00675DAA" w:rsidRDefault="00130546" w:rsidP="0080029F">
            <w:r w:rsidRPr="00130546">
              <w:t>excerpt</w:t>
            </w:r>
          </w:p>
        </w:tc>
        <w:tc>
          <w:tcPr>
            <w:tcW w:w="1260" w:type="dxa"/>
            <w:shd w:val="clear" w:color="auto" w:fill="D9D9D9"/>
          </w:tcPr>
          <w:p w14:paraId="221ADC4B" w14:textId="77777777" w:rsidR="00130546" w:rsidRPr="00675DAA" w:rsidRDefault="00130546" w:rsidP="0080029F">
            <w:r w:rsidRPr="00675DAA">
              <w:t>N/A</w:t>
            </w:r>
          </w:p>
        </w:tc>
        <w:tc>
          <w:tcPr>
            <w:tcW w:w="1260" w:type="dxa"/>
            <w:shd w:val="clear" w:color="auto" w:fill="D9D9D9"/>
          </w:tcPr>
          <w:p w14:paraId="7B81EB41" w14:textId="77777777" w:rsidR="00130546" w:rsidRPr="00675DAA" w:rsidRDefault="00130546" w:rsidP="0080029F">
            <w:r w:rsidRPr="00675DAA">
              <w:t>0:1</w:t>
            </w:r>
          </w:p>
        </w:tc>
        <w:tc>
          <w:tcPr>
            <w:tcW w:w="1350" w:type="dxa"/>
            <w:shd w:val="clear" w:color="auto" w:fill="D9D9D9"/>
          </w:tcPr>
          <w:p w14:paraId="422B1DCA" w14:textId="77777777" w:rsidR="00130546" w:rsidRPr="00675DAA" w:rsidRDefault="00130546" w:rsidP="0080029F"/>
        </w:tc>
        <w:tc>
          <w:tcPr>
            <w:tcW w:w="3330" w:type="dxa"/>
            <w:shd w:val="clear" w:color="auto" w:fill="D9D9D9"/>
          </w:tcPr>
          <w:p w14:paraId="0B22ADEC" w14:textId="77777777" w:rsidR="00130546" w:rsidRPr="00675DAA" w:rsidRDefault="00130546" w:rsidP="0080029F">
            <w:r w:rsidRPr="00675DAA">
              <w:t xml:space="preserve">Provides the </w:t>
            </w:r>
            <w:r>
              <w:t>content</w:t>
            </w:r>
            <w:r w:rsidRPr="00675DAA">
              <w:t xml:space="preserve"> for the document.</w:t>
            </w:r>
          </w:p>
        </w:tc>
      </w:tr>
      <w:tr w:rsidR="00130546" w:rsidRPr="00675DAA" w14:paraId="4E7DF0DA" w14:textId="77777777" w:rsidTr="00436B24">
        <w:trPr>
          <w:cantSplit/>
        </w:trPr>
        <w:tc>
          <w:tcPr>
            <w:tcW w:w="2358" w:type="dxa"/>
            <w:shd w:val="clear" w:color="auto" w:fill="808080"/>
          </w:tcPr>
          <w:p w14:paraId="06AB2652" w14:textId="77777777" w:rsidR="00130546" w:rsidRPr="00675DAA" w:rsidRDefault="00130546" w:rsidP="0080029F">
            <w:r w:rsidRPr="00675DAA">
              <w:lastRenderedPageBreak/>
              <w:t>Conformance</w:t>
            </w:r>
          </w:p>
        </w:tc>
        <w:tc>
          <w:tcPr>
            <w:tcW w:w="7200" w:type="dxa"/>
            <w:gridSpan w:val="4"/>
          </w:tcPr>
          <w:p w14:paraId="6EE9DC1F" w14:textId="77777777" w:rsidR="00130546" w:rsidRDefault="00130546" w:rsidP="00C00C2B">
            <w:pPr>
              <w:pStyle w:val="ListParagraph"/>
              <w:numPr>
                <w:ilvl w:val="0"/>
                <w:numId w:val="35"/>
              </w:numPr>
            </w:pPr>
            <w:r>
              <w:t xml:space="preserve">There may be </w:t>
            </w:r>
            <w:r w:rsidRPr="00130546">
              <w:t>excerpt</w:t>
            </w:r>
            <w:r>
              <w:t>s</w:t>
            </w:r>
            <w:r w:rsidRPr="00675DAA">
              <w:t>, unless specified otherwise in the document specific validation guidance</w:t>
            </w:r>
            <w:r w:rsidR="00BF60E6">
              <w:t>.</w:t>
            </w:r>
          </w:p>
          <w:p w14:paraId="1CAE8447" w14:textId="77777777" w:rsidR="00BF60E6" w:rsidRPr="00BF60E6" w:rsidRDefault="00BF60E6" w:rsidP="00C00C2B">
            <w:pPr>
              <w:pStyle w:val="ListParagraph"/>
              <w:numPr>
                <w:ilvl w:val="0"/>
                <w:numId w:val="72"/>
              </w:numPr>
              <w:rPr>
                <w:highlight w:val="white"/>
              </w:rPr>
            </w:pPr>
            <w:r w:rsidRPr="008C0A5D">
              <w:rPr>
                <w:highlight w:val="white"/>
              </w:rPr>
              <w:t>Informational only (no validation aspect).</w:t>
            </w:r>
          </w:p>
          <w:p w14:paraId="6E156ABC" w14:textId="77777777" w:rsidR="00BF60E6" w:rsidRPr="00675DAA" w:rsidRDefault="00BF60E6" w:rsidP="0080029F"/>
          <w:p w14:paraId="46ACB16C" w14:textId="77777777" w:rsidR="00130546" w:rsidRPr="00BF60E6" w:rsidRDefault="00130546" w:rsidP="00C00C2B">
            <w:pPr>
              <w:pStyle w:val="ListParagraph"/>
              <w:numPr>
                <w:ilvl w:val="0"/>
                <w:numId w:val="35"/>
              </w:numPr>
            </w:pPr>
            <w:r w:rsidRPr="00F53457">
              <w:t xml:space="preserve">The text is free form,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14:paraId="6A1F5147" w14:textId="77777777" w:rsidR="00BF60E6" w:rsidRPr="00BF60E6" w:rsidRDefault="00BF60E6" w:rsidP="00C00C2B">
            <w:pPr>
              <w:pStyle w:val="ListParagraph"/>
              <w:numPr>
                <w:ilvl w:val="0"/>
                <w:numId w:val="73"/>
              </w:numPr>
              <w:rPr>
                <w:highlight w:val="white"/>
              </w:rPr>
            </w:pPr>
            <w:r w:rsidRPr="008C0A5D">
              <w:rPr>
                <w:highlight w:val="white"/>
              </w:rPr>
              <w:t>Informational only (no validation aspect).</w:t>
            </w:r>
          </w:p>
        </w:tc>
      </w:tr>
    </w:tbl>
    <w:p w14:paraId="508DAFCA" w14:textId="77777777" w:rsidR="00130546" w:rsidRPr="00675DAA" w:rsidRDefault="0013054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14:paraId="05A3613E" w14:textId="77777777" w:rsidTr="00436B24">
        <w:trPr>
          <w:cantSplit/>
          <w:trHeight w:val="580"/>
          <w:tblHeader/>
        </w:trPr>
        <w:tc>
          <w:tcPr>
            <w:tcW w:w="2358" w:type="dxa"/>
            <w:shd w:val="clear" w:color="auto" w:fill="808080"/>
          </w:tcPr>
          <w:p w14:paraId="669DB4FE" w14:textId="77777777" w:rsidR="00A24D8A" w:rsidRPr="00F53457" w:rsidRDefault="00A24D8A" w:rsidP="0080029F">
            <w:r w:rsidRPr="00675DAA">
              <w:t>Element</w:t>
            </w:r>
          </w:p>
        </w:tc>
        <w:tc>
          <w:tcPr>
            <w:tcW w:w="1260" w:type="dxa"/>
            <w:shd w:val="clear" w:color="auto" w:fill="808080"/>
          </w:tcPr>
          <w:p w14:paraId="4B356198" w14:textId="77777777" w:rsidR="00A24D8A" w:rsidRPr="00675DAA" w:rsidRDefault="00A24D8A" w:rsidP="0080029F">
            <w:r w:rsidRPr="00675DAA">
              <w:t>Attribute</w:t>
            </w:r>
          </w:p>
        </w:tc>
        <w:tc>
          <w:tcPr>
            <w:tcW w:w="1260" w:type="dxa"/>
            <w:shd w:val="clear" w:color="auto" w:fill="808080"/>
          </w:tcPr>
          <w:p w14:paraId="59EDDE95" w14:textId="77777777" w:rsidR="00A24D8A" w:rsidRPr="00F53457" w:rsidRDefault="00A24D8A" w:rsidP="0080029F">
            <w:r w:rsidRPr="00675DAA">
              <w:t>Cardinality</w:t>
            </w:r>
          </w:p>
        </w:tc>
        <w:tc>
          <w:tcPr>
            <w:tcW w:w="1350" w:type="dxa"/>
            <w:shd w:val="clear" w:color="auto" w:fill="808080"/>
          </w:tcPr>
          <w:p w14:paraId="1580D638" w14:textId="77777777" w:rsidR="00A24D8A" w:rsidRPr="00675DAA" w:rsidRDefault="00A24D8A" w:rsidP="0080029F">
            <w:r w:rsidRPr="00675DAA">
              <w:t>Value(s) Allowed</w:t>
            </w:r>
          </w:p>
          <w:p w14:paraId="0AA6DEE4" w14:textId="77777777" w:rsidR="00A24D8A" w:rsidRPr="00675DAA" w:rsidRDefault="00A24D8A" w:rsidP="0080029F">
            <w:r w:rsidRPr="00675DAA">
              <w:t>Examples</w:t>
            </w:r>
          </w:p>
        </w:tc>
        <w:tc>
          <w:tcPr>
            <w:tcW w:w="3330" w:type="dxa"/>
            <w:shd w:val="clear" w:color="auto" w:fill="808080"/>
          </w:tcPr>
          <w:p w14:paraId="3EC17B50" w14:textId="77777777" w:rsidR="00A24D8A" w:rsidRPr="00675DAA" w:rsidRDefault="00A24D8A" w:rsidP="0080029F">
            <w:r w:rsidRPr="00675DAA">
              <w:t>Description</w:t>
            </w:r>
          </w:p>
          <w:p w14:paraId="1FA48587" w14:textId="77777777" w:rsidR="00A24D8A" w:rsidRPr="00675DAA" w:rsidRDefault="00A24D8A" w:rsidP="0080029F">
            <w:r w:rsidRPr="00675DAA">
              <w:t>Instructions</w:t>
            </w:r>
          </w:p>
        </w:tc>
      </w:tr>
      <w:tr w:rsidR="00A24D8A" w:rsidRPr="00675DAA" w14:paraId="3AD6E018" w14:textId="77777777" w:rsidTr="00436B24">
        <w:trPr>
          <w:cantSplit/>
        </w:trPr>
        <w:tc>
          <w:tcPr>
            <w:tcW w:w="2358" w:type="dxa"/>
            <w:vMerge w:val="restart"/>
          </w:tcPr>
          <w:p w14:paraId="67D628CA" w14:textId="77777777" w:rsidR="00A24D8A" w:rsidRPr="00675DAA" w:rsidRDefault="00A24D8A" w:rsidP="0080029F">
            <w:r w:rsidRPr="00EC1DE2">
              <w:t>effectiveTime</w:t>
            </w:r>
          </w:p>
        </w:tc>
        <w:tc>
          <w:tcPr>
            <w:tcW w:w="1260" w:type="dxa"/>
            <w:shd w:val="clear" w:color="auto" w:fill="D9D9D9"/>
          </w:tcPr>
          <w:p w14:paraId="1DE7C01A" w14:textId="77777777" w:rsidR="00A24D8A" w:rsidRPr="00675DAA" w:rsidRDefault="00A24D8A" w:rsidP="0080029F">
            <w:r w:rsidRPr="00675DAA">
              <w:t>N/A</w:t>
            </w:r>
          </w:p>
        </w:tc>
        <w:tc>
          <w:tcPr>
            <w:tcW w:w="1260" w:type="dxa"/>
            <w:shd w:val="clear" w:color="auto" w:fill="D9D9D9"/>
          </w:tcPr>
          <w:p w14:paraId="5EC15C71" w14:textId="77777777" w:rsidR="00A24D8A" w:rsidRPr="00675DAA" w:rsidRDefault="00A24D8A" w:rsidP="0080029F">
            <w:r w:rsidRPr="00675DAA">
              <w:t>1:1</w:t>
            </w:r>
          </w:p>
        </w:tc>
        <w:tc>
          <w:tcPr>
            <w:tcW w:w="1350" w:type="dxa"/>
            <w:shd w:val="clear" w:color="auto" w:fill="D9D9D9"/>
          </w:tcPr>
          <w:p w14:paraId="3B044154" w14:textId="77777777" w:rsidR="00A24D8A" w:rsidRPr="00675DAA" w:rsidRDefault="00A24D8A" w:rsidP="0080029F"/>
        </w:tc>
        <w:tc>
          <w:tcPr>
            <w:tcW w:w="3330" w:type="dxa"/>
            <w:shd w:val="clear" w:color="auto" w:fill="D9D9D9"/>
          </w:tcPr>
          <w:p w14:paraId="2D4B0B09" w14:textId="77777777" w:rsidR="003253DB" w:rsidRDefault="003253DB" w:rsidP="003253DB">
            <w:r w:rsidRPr="00D27B6E">
              <w:t xml:space="preserve">Used to capture relevant </w:t>
            </w:r>
            <w:r>
              <w:t>date information.</w:t>
            </w:r>
          </w:p>
          <w:p w14:paraId="32F311BE" w14:textId="77777777" w:rsidR="003253DB" w:rsidRDefault="003253DB" w:rsidP="003253DB"/>
          <w:p w14:paraId="31FC65B7" w14:textId="77777777" w:rsidR="00A24D8A" w:rsidRPr="00675DAA" w:rsidRDefault="003253DB" w:rsidP="003253DB">
            <w:r>
              <w:t>Please refer to the Doctype for specific details on the usage.</w:t>
            </w:r>
          </w:p>
        </w:tc>
      </w:tr>
      <w:tr w:rsidR="00A24D8A" w:rsidRPr="00675DAA" w14:paraId="5E3D1F5F" w14:textId="77777777" w:rsidTr="00436B24">
        <w:trPr>
          <w:cantSplit/>
        </w:trPr>
        <w:tc>
          <w:tcPr>
            <w:tcW w:w="2358" w:type="dxa"/>
            <w:vMerge/>
          </w:tcPr>
          <w:p w14:paraId="605FBE8D" w14:textId="77777777" w:rsidR="00A24D8A" w:rsidRPr="00675DAA" w:rsidRDefault="00A24D8A" w:rsidP="0080029F"/>
        </w:tc>
        <w:tc>
          <w:tcPr>
            <w:tcW w:w="1260" w:type="dxa"/>
          </w:tcPr>
          <w:p w14:paraId="541E0C26" w14:textId="77777777" w:rsidR="00A24D8A" w:rsidRPr="00675DAA" w:rsidRDefault="00A24D8A" w:rsidP="0080029F">
            <w:r w:rsidRPr="00675DAA">
              <w:t>value</w:t>
            </w:r>
          </w:p>
        </w:tc>
        <w:tc>
          <w:tcPr>
            <w:tcW w:w="1260" w:type="dxa"/>
          </w:tcPr>
          <w:p w14:paraId="1FC50159" w14:textId="77777777" w:rsidR="00A24D8A" w:rsidRPr="00675DAA" w:rsidRDefault="00A24D8A" w:rsidP="0080029F">
            <w:r w:rsidRPr="00675DAA">
              <w:t>1:1</w:t>
            </w:r>
          </w:p>
        </w:tc>
        <w:tc>
          <w:tcPr>
            <w:tcW w:w="1350" w:type="dxa"/>
          </w:tcPr>
          <w:p w14:paraId="63D16A41" w14:textId="77777777" w:rsidR="00A24D8A" w:rsidRPr="00675DAA" w:rsidRDefault="00A24D8A" w:rsidP="0080029F"/>
        </w:tc>
        <w:tc>
          <w:tcPr>
            <w:tcW w:w="3330" w:type="dxa"/>
          </w:tcPr>
          <w:p w14:paraId="73E61EEB" w14:textId="77777777" w:rsidR="00A24D8A" w:rsidRPr="00675DAA" w:rsidRDefault="00A24D8A" w:rsidP="0080029F"/>
        </w:tc>
      </w:tr>
      <w:tr w:rsidR="00A24D8A" w:rsidRPr="00675DAA" w14:paraId="7BBB19D3" w14:textId="77777777" w:rsidTr="00436B24">
        <w:trPr>
          <w:cantSplit/>
        </w:trPr>
        <w:tc>
          <w:tcPr>
            <w:tcW w:w="2358" w:type="dxa"/>
            <w:shd w:val="clear" w:color="auto" w:fill="808080"/>
          </w:tcPr>
          <w:p w14:paraId="69E95F0B" w14:textId="77777777" w:rsidR="00A24D8A" w:rsidRPr="00675DAA" w:rsidRDefault="00A24D8A" w:rsidP="0080029F">
            <w:r w:rsidRPr="00675DAA">
              <w:t>Conformance</w:t>
            </w:r>
          </w:p>
        </w:tc>
        <w:tc>
          <w:tcPr>
            <w:tcW w:w="7200" w:type="dxa"/>
            <w:gridSpan w:val="4"/>
          </w:tcPr>
          <w:p w14:paraId="38F0198A" w14:textId="77777777" w:rsidR="008C0A5D" w:rsidRDefault="008C0A5D" w:rsidP="00C00C2B">
            <w:pPr>
              <w:pStyle w:val="ListParagraph"/>
              <w:numPr>
                <w:ilvl w:val="0"/>
                <w:numId w:val="36"/>
              </w:numPr>
            </w:pPr>
            <w:r>
              <w:t xml:space="preserve">There is an </w:t>
            </w:r>
            <w:r w:rsidRPr="00675DAA">
              <w:t>effectiveTime</w:t>
            </w:r>
            <w:r>
              <w:t xml:space="preserve"> element</w:t>
            </w:r>
          </w:p>
          <w:p w14:paraId="6E10963A" w14:textId="77777777" w:rsidR="005051CA" w:rsidRPr="002E10DE" w:rsidRDefault="00487FE5" w:rsidP="00C00C2B">
            <w:pPr>
              <w:pStyle w:val="ListParagraph"/>
              <w:numPr>
                <w:ilvl w:val="0"/>
                <w:numId w:val="145"/>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14:paraId="0D6019C6" w14:textId="77777777" w:rsidR="005051CA" w:rsidRPr="002E10DE" w:rsidRDefault="00487FE5" w:rsidP="00C00C2B">
            <w:pPr>
              <w:pStyle w:val="ListParagraph"/>
              <w:numPr>
                <w:ilvl w:val="0"/>
                <w:numId w:val="145"/>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14:paraId="3AC96738" w14:textId="77777777" w:rsidR="005051CA" w:rsidRDefault="005051CA" w:rsidP="0080029F">
            <w:pPr>
              <w:pStyle w:val="ListParagraph"/>
            </w:pPr>
          </w:p>
          <w:p w14:paraId="5B89A237" w14:textId="3CDD4C5C" w:rsidR="00573051" w:rsidRPr="00675DAA" w:rsidRDefault="00573051" w:rsidP="00C00C2B">
            <w:pPr>
              <w:pStyle w:val="ListParagraph"/>
              <w:numPr>
                <w:ilvl w:val="0"/>
                <w:numId w:val="36"/>
              </w:numPr>
            </w:pPr>
            <w:r w:rsidRPr="00675DAA">
              <w:t xml:space="preserve">There is </w:t>
            </w:r>
            <w:ins w:id="729" w:author="pbx" w:date="2017-12-12T17:47:00Z">
              <w:r>
                <w:t xml:space="preserve">either </w:t>
              </w:r>
            </w:ins>
            <w:r>
              <w:t xml:space="preserve">a </w:t>
            </w:r>
            <w:ins w:id="730" w:author="pbx" w:date="2017-12-12T17:47:00Z">
              <w:r>
                <w:t xml:space="preserve">direct or indirect </w:t>
              </w:r>
            </w:ins>
            <w:r w:rsidRPr="00675DAA">
              <w:t>value</w:t>
            </w:r>
            <w:r>
              <w:t xml:space="preserve"> </w:t>
            </w:r>
            <w:del w:id="731" w:author="pbx" w:date="2017-12-12T17:47:00Z">
              <w:r w:rsidR="005051CA">
                <w:delText>attribute</w:delText>
              </w:r>
            </w:del>
            <w:ins w:id="732" w:author="pbx" w:date="2017-12-12T17:47:00Z">
              <w:r>
                <w:t>for the effectiveTime</w:t>
              </w:r>
            </w:ins>
          </w:p>
          <w:p w14:paraId="4A20EDC6" w14:textId="77777777" w:rsidR="006313D1" w:rsidRPr="006313D1" w:rsidRDefault="00487FE5" w:rsidP="00C00C2B">
            <w:pPr>
              <w:pStyle w:val="ListParagraph"/>
              <w:numPr>
                <w:ilvl w:val="0"/>
                <w:numId w:val="146"/>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14:paraId="6C4E9DF1" w14:textId="77777777" w:rsidR="006313D1" w:rsidRPr="006313D1" w:rsidRDefault="006313D1" w:rsidP="006313D1">
            <w:pPr>
              <w:pStyle w:val="ListParagraph"/>
              <w:ind w:left="360"/>
              <w:rPr>
                <w:highlight w:val="white"/>
              </w:rPr>
            </w:pPr>
          </w:p>
          <w:p w14:paraId="10C74329" w14:textId="77777777" w:rsidR="00A24D8A" w:rsidRDefault="006313D1" w:rsidP="0043437F">
            <w:pPr>
              <w:pStyle w:val="ListParagraph"/>
              <w:numPr>
                <w:ilvl w:val="0"/>
                <w:numId w:val="36"/>
              </w:numPr>
              <w:rPr>
                <w:del w:id="733" w:author="pbx" w:date="2017-12-12T17:47:00Z"/>
              </w:rPr>
            </w:pPr>
            <w:commentRangeStart w:id="734"/>
            <w:r w:rsidRPr="006313D1">
              <w:t>The effectiveTime@value has as a minimum precision of day</w:t>
            </w:r>
            <w:del w:id="735" w:author="pbx" w:date="2017-12-12T17:47:00Z">
              <w:r w:rsidR="00A24D8A" w:rsidRPr="00675DAA">
                <w:delText>.</w:delText>
              </w:r>
            </w:del>
          </w:p>
          <w:p w14:paraId="47683849" w14:textId="77777777" w:rsidR="008C0A5D" w:rsidRPr="00675DAA" w:rsidRDefault="008C0A5D" w:rsidP="0080029F">
            <w:pPr>
              <w:pStyle w:val="ListParagraph"/>
              <w:rPr>
                <w:del w:id="736" w:author="pbx" w:date="2017-12-12T17:47:00Z"/>
              </w:rPr>
            </w:pPr>
          </w:p>
          <w:p w14:paraId="1F0E1EAA" w14:textId="044431CC" w:rsidR="00A62F1F" w:rsidRPr="00675DAA" w:rsidRDefault="00A24D8A" w:rsidP="00C00C2B">
            <w:pPr>
              <w:pStyle w:val="ListParagraph"/>
              <w:numPr>
                <w:ilvl w:val="0"/>
                <w:numId w:val="136"/>
              </w:numPr>
            </w:pPr>
            <w:del w:id="737" w:author="pbx" w:date="2017-12-12T17:47:00Z">
              <w:r w:rsidRPr="00675DAA">
                <w:delText>The format is year, month and day (yyyymmdd) if the precision is a date if the precision is greater than date the format is year, month and day (yyyymmdd) space hour, minute, second (hhmmss)</w:delText>
              </w:r>
              <w:commentRangeEnd w:id="734"/>
              <w:r w:rsidR="008C0A5D">
                <w:rPr>
                  <w:rStyle w:val="CommentReference"/>
                </w:rPr>
                <w:commentReference w:id="734"/>
              </w:r>
            </w:del>
            <w:ins w:id="738" w:author="pbx" w:date="2017-12-12T17:47:00Z">
              <w:r w:rsidR="006313D1" w:rsidRPr="006313D1">
                <w:t xml:space="preserve"> and follows the appropriate format.</w:t>
              </w:r>
            </w:ins>
          </w:p>
        </w:tc>
      </w:tr>
    </w:tbl>
    <w:p w14:paraId="53DAAB16" w14:textId="77777777" w:rsidR="00AC5FF0" w:rsidRDefault="00AC5FF0" w:rsidP="0080029F"/>
    <w:p w14:paraId="06E25984" w14:textId="77777777" w:rsidR="00C11A2F" w:rsidRDefault="00E92C2F" w:rsidP="001D67E2">
      <w:pPr>
        <w:pStyle w:val="Heading3"/>
      </w:pPr>
      <w:bookmarkStart w:id="739" w:name="_Toc500864067"/>
      <w:bookmarkStart w:id="740" w:name="_Toc495429266"/>
      <w:r>
        <w:t xml:space="preserve">Labeling Content </w:t>
      </w:r>
      <w:r w:rsidR="00C11A2F">
        <w:t>Section Details</w:t>
      </w:r>
      <w:bookmarkEnd w:id="739"/>
      <w:bookmarkEnd w:id="740"/>
    </w:p>
    <w:p w14:paraId="3490CD5C" w14:textId="77777777" w:rsidR="00FF1FAC" w:rsidRPr="002135F4" w:rsidRDefault="00C11A2F" w:rsidP="0080029F">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14:paraId="322302F0" w14:textId="77777777" w:rsidR="00FF1FAC" w:rsidRPr="002135F4" w:rsidRDefault="00FF1FAC" w:rsidP="0080029F"/>
    <w:p w14:paraId="043473BA" w14:textId="77777777" w:rsidR="005661A2" w:rsidRPr="002135F4" w:rsidRDefault="006C378C" w:rsidP="0080029F">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14:paraId="6B48656F" w14:textId="77777777" w:rsidR="005661A2" w:rsidRDefault="005661A2" w:rsidP="0080029F"/>
    <w:p w14:paraId="53683C5F" w14:textId="77777777" w:rsidR="005661A2" w:rsidRDefault="005661A2" w:rsidP="0080029F">
      <w:r w:rsidRPr="002135F4">
        <w:lastRenderedPageBreak/>
        <w:t>Sections may also link to other sections rather than including the content directly.</w:t>
      </w:r>
    </w:p>
    <w:p w14:paraId="60E0FBD3" w14:textId="77777777" w:rsidR="00581033" w:rsidRDefault="00581033" w:rsidP="0080029F"/>
    <w:p w14:paraId="3229BC66" w14:textId="77777777" w:rsidR="00581033" w:rsidRDefault="00581033" w:rsidP="0080029F">
      <w:r>
        <w:t xml:space="preserve">Outlined below is a </w:t>
      </w:r>
      <w:r w:rsidR="00224B8C">
        <w:t>mock-up</w:t>
      </w:r>
      <w:r>
        <w:t xml:space="preserve"> of the section structure:</w:t>
      </w:r>
    </w:p>
    <w:p w14:paraId="062D5A5E" w14:textId="77777777" w:rsidR="00581033" w:rsidRPr="001E7735" w:rsidRDefault="00581033" w:rsidP="00581033">
      <w:r w:rsidRPr="001E7735">
        <w:t>&lt;section&gt;</w:t>
      </w:r>
    </w:p>
    <w:p w14:paraId="14F07C4D" w14:textId="77777777" w:rsidR="00581033" w:rsidRPr="001E7735" w:rsidRDefault="00581033" w:rsidP="00581033">
      <w:pPr>
        <w:ind w:left="288"/>
      </w:pPr>
      <w:r w:rsidRPr="001E7735">
        <w:t xml:space="preserve">&lt;!-- this section’s id, codes --&gt; </w:t>
      </w:r>
    </w:p>
    <w:p w14:paraId="68DD59A1" w14:textId="77777777" w:rsidR="00581033" w:rsidRPr="001E7735" w:rsidRDefault="00581033" w:rsidP="00581033">
      <w:pPr>
        <w:ind w:left="288"/>
      </w:pPr>
      <w:r w:rsidRPr="001E7735">
        <w:t xml:space="preserve">&lt;text&gt; </w:t>
      </w:r>
    </w:p>
    <w:p w14:paraId="0EC47685" w14:textId="77777777" w:rsidR="00581033" w:rsidRPr="001E7735" w:rsidRDefault="00581033" w:rsidP="00581033">
      <w:pPr>
        <w:ind w:left="576"/>
      </w:pPr>
      <w:r w:rsidRPr="001E7735">
        <w:t xml:space="preserve">&lt;!-- actual text content in “narrative block” markup --&gt; </w:t>
      </w:r>
    </w:p>
    <w:p w14:paraId="2203778D" w14:textId="77777777" w:rsidR="00581033" w:rsidRPr="001E7735" w:rsidRDefault="00581033" w:rsidP="00581033">
      <w:pPr>
        <w:ind w:left="288"/>
      </w:pPr>
      <w:r w:rsidRPr="001E7735">
        <w:t>&lt;/text&gt;</w:t>
      </w:r>
    </w:p>
    <w:p w14:paraId="7A0E2EA4" w14:textId="77777777" w:rsidR="00581033" w:rsidRPr="001E7735" w:rsidRDefault="00581033" w:rsidP="00581033">
      <w:r w:rsidRPr="001E7735">
        <w:t>&lt;/section&gt;</w:t>
      </w:r>
    </w:p>
    <w:p w14:paraId="0D20424B" w14:textId="77777777" w:rsidR="00581033" w:rsidRDefault="00581033" w:rsidP="0080029F"/>
    <w:p w14:paraId="299BDC56" w14:textId="77777777" w:rsidR="006C378C" w:rsidRDefault="00DA79C3" w:rsidP="0080029F">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14:paraId="5B60A5B5" w14:textId="77777777" w:rsidR="00436B24" w:rsidRDefault="00436B24" w:rsidP="0080029F"/>
    <w:p w14:paraId="25C2021F" w14:textId="77777777" w:rsidR="00FF1FAC" w:rsidRDefault="00FF1FAC" w:rsidP="0080029F">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14:paraId="1ED83249" w14:textId="77777777" w:rsidR="00224B8C" w:rsidRPr="001E7735" w:rsidRDefault="00224B8C" w:rsidP="00224B8C">
      <w:r w:rsidRPr="001E7735">
        <w:t>&lt;section&gt;</w:t>
      </w:r>
    </w:p>
    <w:p w14:paraId="670DD7E2" w14:textId="77777777" w:rsidR="00224B8C" w:rsidRPr="001E7735" w:rsidRDefault="00224B8C" w:rsidP="00224B8C">
      <w:r w:rsidRPr="001E7735">
        <w:t xml:space="preserve">&lt;!-- this section’s id, codes --&gt; </w:t>
      </w:r>
    </w:p>
    <w:p w14:paraId="191FF03E" w14:textId="77777777" w:rsidR="00224B8C" w:rsidRPr="001E7735" w:rsidRDefault="00224B8C" w:rsidP="00224B8C">
      <w:r w:rsidRPr="001E7735">
        <w:t>&lt;text&gt;</w:t>
      </w:r>
    </w:p>
    <w:p w14:paraId="795026A7" w14:textId="77777777" w:rsidR="00224B8C" w:rsidRPr="001E7735" w:rsidRDefault="00224B8C" w:rsidP="00224B8C">
      <w:r w:rsidRPr="001E7735">
        <w:t xml:space="preserve">&lt;!-- actual text content in “narrative block” markup --&gt; </w:t>
      </w:r>
    </w:p>
    <w:p w14:paraId="12E7D459" w14:textId="77777777" w:rsidR="00224B8C" w:rsidRPr="001E7735" w:rsidRDefault="00224B8C" w:rsidP="00224B8C">
      <w:pPr>
        <w:rPr>
          <w:lang w:val="fr-CA"/>
        </w:rPr>
      </w:pPr>
      <w:r w:rsidRPr="001E7735">
        <w:rPr>
          <w:lang w:val="fr-CA"/>
        </w:rPr>
        <w:t xml:space="preserve">&lt;/text&gt; </w:t>
      </w:r>
    </w:p>
    <w:p w14:paraId="62CA2196" w14:textId="77777777" w:rsidR="00224B8C" w:rsidRPr="001E7735" w:rsidRDefault="00224B8C" w:rsidP="00224B8C">
      <w:pPr>
        <w:ind w:left="288"/>
        <w:rPr>
          <w:lang w:val="fr-CA"/>
        </w:rPr>
      </w:pPr>
      <w:r w:rsidRPr="001E7735">
        <w:rPr>
          <w:lang w:val="fr-CA"/>
        </w:rPr>
        <w:t>&lt;component&gt;</w:t>
      </w:r>
    </w:p>
    <w:p w14:paraId="7F776DBA" w14:textId="77777777" w:rsidR="00224B8C" w:rsidRPr="001E7735" w:rsidRDefault="00224B8C" w:rsidP="00224B8C">
      <w:pPr>
        <w:ind w:left="576"/>
        <w:rPr>
          <w:lang w:val="fr-CA"/>
        </w:rPr>
      </w:pPr>
      <w:r w:rsidRPr="001E7735">
        <w:rPr>
          <w:lang w:val="fr-CA"/>
        </w:rPr>
        <w:t>&lt;section&gt;</w:t>
      </w:r>
    </w:p>
    <w:p w14:paraId="23B96A8A" w14:textId="77777777" w:rsidR="00224B8C" w:rsidRPr="001E7735" w:rsidRDefault="00224B8C" w:rsidP="00224B8C">
      <w:pPr>
        <w:ind w:left="864"/>
        <w:rPr>
          <w:lang w:val="fr-CA"/>
        </w:rPr>
      </w:pPr>
      <w:r w:rsidRPr="001E7735">
        <w:rPr>
          <w:lang w:val="fr-CA"/>
        </w:rPr>
        <w:t xml:space="preserve">&lt;!-- subsection content --&gt; </w:t>
      </w:r>
    </w:p>
    <w:p w14:paraId="1B38EE40" w14:textId="77777777" w:rsidR="00224B8C" w:rsidRPr="001E7735" w:rsidRDefault="00224B8C" w:rsidP="00224B8C">
      <w:pPr>
        <w:ind w:left="576"/>
        <w:rPr>
          <w:lang w:val="fr-CA"/>
        </w:rPr>
      </w:pPr>
      <w:r w:rsidRPr="001E7735">
        <w:rPr>
          <w:lang w:val="fr-CA"/>
        </w:rPr>
        <w:t>&lt;/section&gt;</w:t>
      </w:r>
    </w:p>
    <w:p w14:paraId="7218D6FA" w14:textId="77777777" w:rsidR="00224B8C" w:rsidRPr="001E7735" w:rsidRDefault="00224B8C" w:rsidP="00224B8C">
      <w:pPr>
        <w:ind w:left="288"/>
        <w:rPr>
          <w:lang w:val="fr-CA"/>
        </w:rPr>
      </w:pPr>
      <w:r w:rsidRPr="001E7735">
        <w:rPr>
          <w:lang w:val="fr-CA"/>
        </w:rPr>
        <w:t xml:space="preserve">&lt;/component&gt; </w:t>
      </w:r>
    </w:p>
    <w:p w14:paraId="3DFC2AD5" w14:textId="77777777" w:rsidR="00224B8C" w:rsidRPr="001E7735" w:rsidRDefault="00224B8C" w:rsidP="00224B8C">
      <w:pPr>
        <w:ind w:left="288"/>
        <w:rPr>
          <w:lang w:val="fr-CA"/>
        </w:rPr>
      </w:pPr>
      <w:r w:rsidRPr="001E7735">
        <w:rPr>
          <w:lang w:val="fr-CA"/>
        </w:rPr>
        <w:t>&lt;component&gt;</w:t>
      </w:r>
    </w:p>
    <w:p w14:paraId="0E040A85" w14:textId="77777777" w:rsidR="00224B8C" w:rsidRPr="001E7735" w:rsidRDefault="00224B8C" w:rsidP="00224B8C">
      <w:pPr>
        <w:ind w:left="576"/>
        <w:rPr>
          <w:lang w:val="fr-CA"/>
        </w:rPr>
      </w:pPr>
      <w:r w:rsidRPr="001E7735">
        <w:rPr>
          <w:lang w:val="fr-CA"/>
        </w:rPr>
        <w:t>&lt;section&gt;</w:t>
      </w:r>
    </w:p>
    <w:p w14:paraId="4C143B53" w14:textId="77777777" w:rsidR="00224B8C" w:rsidRPr="001E7735" w:rsidRDefault="00224B8C" w:rsidP="00224B8C">
      <w:pPr>
        <w:ind w:left="864"/>
        <w:rPr>
          <w:lang w:val="fr-CA"/>
        </w:rPr>
      </w:pPr>
      <w:r w:rsidRPr="001E7735">
        <w:rPr>
          <w:lang w:val="fr-CA"/>
        </w:rPr>
        <w:t xml:space="preserve">&lt;!-- subsection content --&gt; </w:t>
      </w:r>
    </w:p>
    <w:p w14:paraId="3F34C308" w14:textId="77777777" w:rsidR="00224B8C" w:rsidRPr="001E7735" w:rsidRDefault="00224B8C" w:rsidP="00224B8C">
      <w:pPr>
        <w:ind w:left="576"/>
      </w:pPr>
      <w:r w:rsidRPr="001E7735">
        <w:t xml:space="preserve">&lt;/section&gt; </w:t>
      </w:r>
    </w:p>
    <w:p w14:paraId="662AE89D" w14:textId="77777777" w:rsidR="00224B8C" w:rsidRPr="001E7735" w:rsidRDefault="00224B8C" w:rsidP="00224B8C">
      <w:pPr>
        <w:ind w:left="288"/>
      </w:pPr>
      <w:r w:rsidRPr="001E7735">
        <w:t xml:space="preserve">&lt;/component&gt; </w:t>
      </w:r>
    </w:p>
    <w:p w14:paraId="172ABFA8" w14:textId="77777777" w:rsidR="00224B8C" w:rsidRPr="001E7735" w:rsidRDefault="00224B8C" w:rsidP="00224B8C">
      <w:r w:rsidRPr="001E7735">
        <w:t>&lt;/section&gt;</w:t>
      </w:r>
    </w:p>
    <w:p w14:paraId="5E0743BB" w14:textId="77777777" w:rsidR="001206F2" w:rsidRDefault="001206F2" w:rsidP="0080029F"/>
    <w:p w14:paraId="57BE4382" w14:textId="77777777" w:rsidR="00DA79C3" w:rsidRDefault="00FF1FAC" w:rsidP="0080029F">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14:paraId="3930C59E" w14:textId="77777777" w:rsidR="00D50CAF" w:rsidRDefault="00D50CAF" w:rsidP="00D50CAF">
      <w:r>
        <w:t>&lt;component&gt;</w:t>
      </w:r>
    </w:p>
    <w:p w14:paraId="1F1A0DC0" w14:textId="77777777" w:rsidR="00D50CAF" w:rsidRDefault="00D50CAF" w:rsidP="00D50CAF">
      <w:pPr>
        <w:ind w:left="288"/>
      </w:pPr>
      <w:r>
        <w:t>&lt;section ID="L16a947eb-e2be-45c0-8b2e-15d0d0eebed8"&gt;</w:t>
      </w:r>
    </w:p>
    <w:p w14:paraId="458E3FF0" w14:textId="77777777" w:rsidR="00D50CAF" w:rsidRDefault="00D50CAF" w:rsidP="00D50CAF">
      <w:pPr>
        <w:ind w:left="288"/>
      </w:pPr>
      <w:r>
        <w:t>&lt;id root="e6bb83b9-2602-4f96-9077-b8b9535c254e"/&gt;</w:t>
      </w:r>
    </w:p>
    <w:p w14:paraId="7D37B512" w14:textId="77777777" w:rsidR="00D50CAF" w:rsidRPr="0040515F" w:rsidRDefault="00D50CAF" w:rsidP="00D50CAF">
      <w:pPr>
        <w:ind w:left="288"/>
        <w:rPr>
          <w:lang w:val="fr-CA"/>
        </w:rPr>
      </w:pPr>
      <w:r w:rsidRPr="0040515F">
        <w:rPr>
          <w:lang w:val="fr-CA"/>
        </w:rPr>
        <w:t>&lt;code code="30" codeSystem="2.16.840.1.113883.2.20.6.8" displayName="Part II: Scientific Information"/&gt;</w:t>
      </w:r>
    </w:p>
    <w:p w14:paraId="5D2A8067" w14:textId="77777777" w:rsidR="00D50CAF" w:rsidRDefault="00D50CAF" w:rsidP="00D50CAF">
      <w:pPr>
        <w:ind w:left="288"/>
      </w:pPr>
      <w:r>
        <w:t>&lt;title&gt;Part II: Scientific Information&lt;/title&gt;</w:t>
      </w:r>
    </w:p>
    <w:p w14:paraId="428CDBD7" w14:textId="77777777" w:rsidR="00D50CAF" w:rsidRDefault="00D50CAF" w:rsidP="00D50CAF">
      <w:pPr>
        <w:ind w:left="288"/>
      </w:pPr>
      <w:r>
        <w:t>&lt;effectiveTime value="20160802"/&gt;</w:t>
      </w:r>
    </w:p>
    <w:p w14:paraId="30DA9A94" w14:textId="77777777" w:rsidR="00D50CAF" w:rsidRDefault="00D50CAF" w:rsidP="00D50CAF">
      <w:pPr>
        <w:ind w:left="288"/>
      </w:pPr>
      <w:r>
        <w:t>&lt;component&gt;</w:t>
      </w:r>
    </w:p>
    <w:p w14:paraId="4D68E094" w14:textId="77777777" w:rsidR="00D50CAF" w:rsidRDefault="00D50CAF" w:rsidP="00D50CAF">
      <w:pPr>
        <w:ind w:left="576"/>
      </w:pPr>
      <w:r>
        <w:t>&lt;section ID="L32875272-8229-4c12-919e-827854dcd76a"&gt;</w:t>
      </w:r>
    </w:p>
    <w:p w14:paraId="4B7C6C2D" w14:textId="77777777" w:rsidR="00D50CAF" w:rsidRDefault="00D50CAF" w:rsidP="00D50CAF">
      <w:pPr>
        <w:ind w:left="576"/>
      </w:pPr>
      <w:r>
        <w:t>&lt;id root="0134d52c-f9d4-4698-a082-84b29ee3d95a"/&gt;</w:t>
      </w:r>
    </w:p>
    <w:p w14:paraId="7F4ECF17" w14:textId="77777777" w:rsidR="00D50CAF" w:rsidRPr="0040515F" w:rsidRDefault="00D50CAF" w:rsidP="00D50CAF">
      <w:pPr>
        <w:ind w:left="576"/>
        <w:rPr>
          <w:lang w:val="fr-CA"/>
        </w:rPr>
      </w:pPr>
      <w:r w:rsidRPr="0040515F">
        <w:rPr>
          <w:lang w:val="fr-CA"/>
        </w:rPr>
        <w:lastRenderedPageBreak/>
        <w:t>&lt;code code="300" codeSystem="2.16.840.1.113883.2.20.6.8" displayName="Pharmaceutical Information"/&gt;</w:t>
      </w:r>
    </w:p>
    <w:p w14:paraId="0D6B8FE8" w14:textId="77777777" w:rsidR="00D50CAF" w:rsidRDefault="00D50CAF" w:rsidP="00D50CAF">
      <w:pPr>
        <w:ind w:left="576"/>
      </w:pPr>
      <w:r>
        <w:t>&lt;title&gt;Pharmaceutical Information&lt;/title&gt;</w:t>
      </w:r>
    </w:p>
    <w:p w14:paraId="727C7625" w14:textId="77777777" w:rsidR="00D50CAF" w:rsidRDefault="00D50CAF" w:rsidP="00D50CAF">
      <w:pPr>
        <w:ind w:left="576"/>
      </w:pPr>
      <w:r>
        <w:t>&lt;text&gt;some text&lt;/text&gt;</w:t>
      </w:r>
    </w:p>
    <w:p w14:paraId="2BCD527E" w14:textId="77777777" w:rsidR="00D50CAF" w:rsidRDefault="00D50CAF" w:rsidP="00D50CAF">
      <w:pPr>
        <w:ind w:left="576"/>
      </w:pPr>
      <w:r>
        <w:t>&lt;effectiveTime value="20160802"/&gt;</w:t>
      </w:r>
    </w:p>
    <w:p w14:paraId="7EE278B9" w14:textId="77777777" w:rsidR="00D50CAF" w:rsidRDefault="00D50CAF" w:rsidP="00D50CAF">
      <w:pPr>
        <w:ind w:left="576"/>
      </w:pPr>
      <w:r>
        <w:t>&lt;component&gt;</w:t>
      </w:r>
    </w:p>
    <w:p w14:paraId="513E3FF3" w14:textId="77777777" w:rsidR="00D50CAF" w:rsidRDefault="00D50CAF" w:rsidP="00D50CAF">
      <w:pPr>
        <w:ind w:left="864"/>
      </w:pPr>
      <w:r>
        <w:t>&lt;section ID="L32875272-8229-4c12-919e-827854ddd76a"&gt;</w:t>
      </w:r>
    </w:p>
    <w:p w14:paraId="5C283919" w14:textId="77777777" w:rsidR="00D50CAF" w:rsidRDefault="00D50CAF" w:rsidP="00D50CAF">
      <w:pPr>
        <w:ind w:left="864"/>
      </w:pPr>
      <w:r>
        <w:t>&lt;id root="0134d52c-f9d4-4698-a082-84b29ee3d95a"/&gt;</w:t>
      </w:r>
    </w:p>
    <w:p w14:paraId="0E235C89" w14:textId="77777777" w:rsidR="00D50CAF" w:rsidRDefault="00D50CAF" w:rsidP="00D50CAF">
      <w:pPr>
        <w:ind w:left="864"/>
      </w:pPr>
      <w:r>
        <w:t>&lt;code code="300-10" codeSystem="2.16.840.1.113883.2.20.6.8" displayName="Drug Substance"/&gt;</w:t>
      </w:r>
    </w:p>
    <w:p w14:paraId="7DA1AF2F" w14:textId="77777777" w:rsidR="00D50CAF" w:rsidRDefault="00D50CAF" w:rsidP="00D50CAF">
      <w:pPr>
        <w:ind w:left="864"/>
      </w:pPr>
      <w:r>
        <w:t>&lt;title&gt;Drug Substance&lt;/title&gt;</w:t>
      </w:r>
    </w:p>
    <w:p w14:paraId="3ECA9FDA" w14:textId="77777777" w:rsidR="00D50CAF" w:rsidRDefault="00D50CAF" w:rsidP="00D50CAF">
      <w:pPr>
        <w:ind w:left="864"/>
      </w:pPr>
      <w:r>
        <w:t>&lt;text&gt;some text&lt;/text&gt;</w:t>
      </w:r>
    </w:p>
    <w:p w14:paraId="7E6338BF" w14:textId="77777777" w:rsidR="00DA79C3" w:rsidRDefault="00D50CAF" w:rsidP="00D50CAF">
      <w:pPr>
        <w:ind w:left="864"/>
      </w:pPr>
      <w:r>
        <w:t>&lt;effectiveTime value="20160802"/&gt;</w:t>
      </w:r>
    </w:p>
    <w:p w14:paraId="3F84ED53" w14:textId="77777777" w:rsidR="00D50CAF" w:rsidRDefault="00D50CAF" w:rsidP="00D50CAF"/>
    <w:p w14:paraId="69915F65" w14:textId="77777777" w:rsidR="006F1B73" w:rsidRPr="002135F4" w:rsidRDefault="00C11A2F" w:rsidP="0080029F">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14:paraId="09058228" w14:textId="77777777" w:rsidR="006C378C" w:rsidRPr="006F1B73" w:rsidRDefault="006C378C" w:rsidP="0080029F"/>
    <w:p w14:paraId="335EF18E" w14:textId="77777777" w:rsidR="00E64639" w:rsidRDefault="00E64639" w:rsidP="0080029F">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14:paraId="5C6590D4" w14:textId="77777777" w:rsidR="00E64639" w:rsidRDefault="00E64639" w:rsidP="0080029F">
      <w:pPr>
        <w:pStyle w:val="ListParagraph"/>
      </w:pPr>
    </w:p>
    <w:p w14:paraId="3F71F05B" w14:textId="77777777" w:rsidR="006C378C" w:rsidRDefault="006F1B73" w:rsidP="0080029F">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14:paraId="111E96A6" w14:textId="77777777" w:rsidR="006C378C" w:rsidRPr="006C378C" w:rsidRDefault="006C378C" w:rsidP="0080029F">
      <w:pPr>
        <w:pStyle w:val="ListParagraph"/>
      </w:pPr>
    </w:p>
    <w:p w14:paraId="5D860BA3" w14:textId="77777777" w:rsidR="006C378C" w:rsidRDefault="006F1B73" w:rsidP="0080029F">
      <w:pPr>
        <w:pStyle w:val="ListParagraph"/>
        <w:numPr>
          <w:ilvl w:val="0"/>
          <w:numId w:val="8"/>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14:paraId="7A7941EE" w14:textId="77777777" w:rsidR="006C378C" w:rsidRPr="006C378C" w:rsidRDefault="006C378C" w:rsidP="0080029F">
      <w:pPr>
        <w:pStyle w:val="ListParagraph"/>
      </w:pPr>
    </w:p>
    <w:p w14:paraId="18E33FE0" w14:textId="77777777" w:rsidR="006C378C" w:rsidRDefault="00E64639" w:rsidP="0080029F">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14:paraId="611623F4" w14:textId="77777777" w:rsidR="00431C63" w:rsidRDefault="00431C63" w:rsidP="00431C63"/>
    <w:p w14:paraId="296E2E98" w14:textId="77777777" w:rsidR="006F1B73" w:rsidRDefault="006F1B73" w:rsidP="0080029F">
      <w:pPr>
        <w:pStyle w:val="Heading2"/>
      </w:pPr>
      <w:bookmarkStart w:id="741" w:name="_Ref437247395"/>
      <w:bookmarkStart w:id="742" w:name="_Toc500864068"/>
      <w:bookmarkStart w:id="743" w:name="_Toc495429267"/>
      <w:r>
        <w:t>Text Information</w:t>
      </w:r>
      <w:bookmarkEnd w:id="741"/>
      <w:bookmarkEnd w:id="742"/>
      <w:bookmarkEnd w:id="743"/>
    </w:p>
    <w:p w14:paraId="02FE46BA" w14:textId="77777777" w:rsidR="00130546" w:rsidRPr="00675DAA" w:rsidRDefault="00130546" w:rsidP="0080029F">
      <w:r w:rsidRPr="00675DAA">
        <w:t xml:space="preserve">Outlined in this section are all aspects relating to the SPL documents </w:t>
      </w:r>
      <w:r>
        <w:t xml:space="preserve">textual </w:t>
      </w:r>
      <w:r w:rsidRPr="00675DAA">
        <w:t>content</w:t>
      </w:r>
      <w:r>
        <w:t>.</w:t>
      </w:r>
    </w:p>
    <w:p w14:paraId="6FEC0850" w14:textId="77777777" w:rsidR="00431C63" w:rsidRDefault="00431C63" w:rsidP="00431C63"/>
    <w:p w14:paraId="4D07CE7D" w14:textId="77777777" w:rsidR="006F1B73" w:rsidRDefault="006F1B73" w:rsidP="001D67E2">
      <w:pPr>
        <w:pStyle w:val="Heading3"/>
      </w:pPr>
      <w:bookmarkStart w:id="744" w:name="_Toc500864069"/>
      <w:bookmarkStart w:id="745" w:name="_Toc495429268"/>
      <w:r>
        <w:t>XML</w:t>
      </w:r>
      <w:bookmarkEnd w:id="744"/>
      <w:bookmarkEnd w:id="745"/>
    </w:p>
    <w:p w14:paraId="3F8971B2" w14:textId="77777777" w:rsidR="00453D8C" w:rsidRPr="002135F4" w:rsidRDefault="00453D8C" w:rsidP="0080029F">
      <w:r w:rsidRPr="002135F4">
        <w:t>The diagram below shows the structure for the &lt;text&gt; element.</w:t>
      </w:r>
    </w:p>
    <w:p w14:paraId="16DB7CCD" w14:textId="77777777" w:rsidR="006F1B73" w:rsidRPr="006F1B73" w:rsidRDefault="00453D8C" w:rsidP="0080029F">
      <w:r>
        <w:rPr>
          <w:noProof/>
          <w:lang w:val="en-US"/>
        </w:rPr>
        <w:lastRenderedPageBreak/>
        <w:drawing>
          <wp:inline distT="0" distB="0" distL="0" distR="0" wp14:anchorId="2C214548" wp14:editId="136B9468">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14:paraId="7D4F94B8" w14:textId="77777777" w:rsidR="009063A7" w:rsidRDefault="009063A7" w:rsidP="0080029F"/>
    <w:p w14:paraId="71094549" w14:textId="77777777" w:rsidR="00CC1F19" w:rsidRDefault="00CC1F19" w:rsidP="00CC1F19">
      <w:r w:rsidRPr="002135F4">
        <w:t xml:space="preserve">The </w:t>
      </w:r>
      <w:r>
        <w:t>outline</w:t>
      </w:r>
      <w:r w:rsidRPr="002135F4">
        <w:t xml:space="preserve"> below shows </w:t>
      </w:r>
      <w:r>
        <w:t xml:space="preserve">a sample </w:t>
      </w:r>
      <w:r w:rsidRPr="002135F4">
        <w:t xml:space="preserve">XML structure </w:t>
      </w:r>
      <w:r>
        <w:t xml:space="preserve">containing several paragraphs in the </w:t>
      </w:r>
      <w:r w:rsidRPr="002135F4">
        <w:t>text element.</w:t>
      </w:r>
    </w:p>
    <w:p w14:paraId="0BB3F7D6" w14:textId="77777777" w:rsidR="00CC1F19" w:rsidRPr="001E7735" w:rsidRDefault="00CC1F19" w:rsidP="00CC1F19">
      <w:r w:rsidRPr="001E7735">
        <w:t>&lt;section&gt;</w:t>
      </w:r>
    </w:p>
    <w:p w14:paraId="12377907" w14:textId="77777777" w:rsidR="00CC1F19" w:rsidRPr="001E7735" w:rsidRDefault="00CC1F19" w:rsidP="00CC1F19">
      <w:pPr>
        <w:ind w:left="288"/>
      </w:pPr>
      <w:r w:rsidRPr="001E7735">
        <w:t>&lt;text&gt;</w:t>
      </w:r>
    </w:p>
    <w:p w14:paraId="752AC26E" w14:textId="77777777" w:rsidR="00CC1F19" w:rsidRPr="001E7735" w:rsidRDefault="00CC1F19" w:rsidP="00CC1F19">
      <w:pPr>
        <w:ind w:left="576"/>
      </w:pPr>
      <w:r w:rsidRPr="001E7735">
        <w:t>&lt;paragraph&gt;The first paragraph in a section.&lt;/paragraph&gt;</w:t>
      </w:r>
    </w:p>
    <w:p w14:paraId="0471DB58" w14:textId="77777777" w:rsidR="00CC1F19" w:rsidRPr="001E7735" w:rsidRDefault="00CC1F19" w:rsidP="00CC1F19">
      <w:pPr>
        <w:ind w:left="576"/>
      </w:pPr>
      <w:r w:rsidRPr="001E7735">
        <w:t xml:space="preserve">&lt;paragraph&gt;The </w:t>
      </w:r>
      <w:r>
        <w:t xml:space="preserve">second </w:t>
      </w:r>
      <w:r w:rsidRPr="001E7735">
        <w:t xml:space="preserve">paragraph in a section.&lt;/paragraph&gt; </w:t>
      </w:r>
    </w:p>
    <w:p w14:paraId="1EF8694E" w14:textId="77777777" w:rsidR="00CC1F19" w:rsidRPr="001E7735" w:rsidRDefault="00CC1F19" w:rsidP="00CC1F19">
      <w:pPr>
        <w:ind w:left="288"/>
      </w:pPr>
      <w:r w:rsidRPr="001E7735">
        <w:t>&lt;/text&gt;</w:t>
      </w:r>
    </w:p>
    <w:p w14:paraId="3AECA0DD" w14:textId="77777777" w:rsidR="00CC1F19" w:rsidRPr="001E7735" w:rsidRDefault="00CC1F19" w:rsidP="00CC1F19">
      <w:r w:rsidRPr="001E7735">
        <w:t>&lt;/section&gt;</w:t>
      </w:r>
    </w:p>
    <w:p w14:paraId="22E41BB9" w14:textId="77777777" w:rsidR="00CC1F19" w:rsidRDefault="00CC1F19" w:rsidP="0080029F"/>
    <w:p w14:paraId="24084F17" w14:textId="77777777" w:rsidR="007F699A" w:rsidRDefault="006F1B73" w:rsidP="001D67E2">
      <w:pPr>
        <w:pStyle w:val="Heading3"/>
      </w:pPr>
      <w:bookmarkStart w:id="746" w:name="_Toc500864070"/>
      <w:bookmarkStart w:id="747" w:name="_Toc495429269"/>
      <w:r>
        <w:t>Text Details</w:t>
      </w:r>
      <w:bookmarkEnd w:id="746"/>
      <w:bookmarkEnd w:id="747"/>
    </w:p>
    <w:p w14:paraId="6DCEF8C0" w14:textId="77777777" w:rsidR="00453D8C" w:rsidRPr="002135F4" w:rsidRDefault="006F1B73" w:rsidP="0080029F">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14:paraId="3829BDF5" w14:textId="77777777" w:rsidR="00453D8C" w:rsidRDefault="00453D8C" w:rsidP="0080029F"/>
    <w:p w14:paraId="34694289" w14:textId="77777777" w:rsidR="00453D8C" w:rsidRPr="005648C4" w:rsidRDefault="006F1B73" w:rsidP="0080029F">
      <w:pPr>
        <w:pStyle w:val="ListParagraph"/>
        <w:numPr>
          <w:ilvl w:val="0"/>
          <w:numId w:val="4"/>
        </w:numPr>
      </w:pPr>
      <w:r w:rsidRPr="005648C4">
        <w:t xml:space="preserve">If a section consists only of nested sections, the &lt;text&gt; tag is not included. </w:t>
      </w:r>
    </w:p>
    <w:p w14:paraId="452A5624" w14:textId="77777777" w:rsidR="00CC1F19" w:rsidRDefault="00CC1F19" w:rsidP="00CC1F19">
      <w:pPr>
        <w:pStyle w:val="ListParagraph"/>
        <w:ind w:left="720"/>
      </w:pPr>
    </w:p>
    <w:p w14:paraId="04376ACA" w14:textId="77777777" w:rsidR="00453D8C" w:rsidRPr="005648C4" w:rsidRDefault="006F1B73" w:rsidP="0080029F">
      <w:pPr>
        <w:pStyle w:val="ListParagraph"/>
        <w:numPr>
          <w:ilvl w:val="0"/>
          <w:numId w:val="4"/>
        </w:numPr>
      </w:pPr>
      <w:r w:rsidRPr="005648C4">
        <w:t xml:space="preserve">Elements that can be used within the &lt;text&gt; element to capture the human readable content include paragraphs (&lt;paragraph&gt;), lists (&lt;list&gt;), tables (&lt;table&gt;) and images (&lt;renderMultimedia&gt;). </w:t>
      </w:r>
    </w:p>
    <w:p w14:paraId="5D087457" w14:textId="77777777" w:rsidR="00CC1F19" w:rsidRDefault="00CC1F19" w:rsidP="00CC1F19">
      <w:pPr>
        <w:pStyle w:val="ListParagraph"/>
        <w:ind w:left="720"/>
      </w:pPr>
    </w:p>
    <w:p w14:paraId="286406D9" w14:textId="77777777" w:rsidR="005648C4" w:rsidRDefault="006F1B73" w:rsidP="0080029F">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14:paraId="2067731F" w14:textId="77777777" w:rsidR="00CC1F19" w:rsidRDefault="00CC1F19" w:rsidP="00CC1F19">
      <w:pPr>
        <w:pStyle w:val="ListParagraph"/>
        <w:ind w:left="720"/>
      </w:pPr>
    </w:p>
    <w:p w14:paraId="3BB84042" w14:textId="77777777" w:rsidR="005648C4" w:rsidRDefault="006F1B73" w:rsidP="0080029F">
      <w:pPr>
        <w:pStyle w:val="ListParagraph"/>
        <w:numPr>
          <w:ilvl w:val="0"/>
          <w:numId w:val="4"/>
        </w:numPr>
      </w:pPr>
      <w:r w:rsidRPr="005648C4">
        <w:lastRenderedPageBreak/>
        <w:t>Images may be included in the content of labeling using the &lt;renderMultiMedia&gt; tag. This tag may be used as a direct child of &lt;text&gt; for ‘block’ images or as a child of &lt;paragraph&gt; for inline images.</w:t>
      </w:r>
    </w:p>
    <w:p w14:paraId="2685EF35" w14:textId="77777777" w:rsidR="003C73CF" w:rsidRPr="003C73CF" w:rsidRDefault="003C73CF" w:rsidP="0080029F"/>
    <w:p w14:paraId="7B3685D0" w14:textId="77777777" w:rsidR="00F35564" w:rsidRDefault="005648C4" w:rsidP="001D67E2">
      <w:pPr>
        <w:pStyle w:val="Heading3"/>
      </w:pPr>
      <w:bookmarkStart w:id="748" w:name="_Toc500864071"/>
      <w:bookmarkStart w:id="749" w:name="_Toc495429270"/>
      <w:r w:rsidRPr="005648C4">
        <w:t>Formatting</w:t>
      </w:r>
      <w:r w:rsidR="00F35564">
        <w:t xml:space="preserve"> Details</w:t>
      </w:r>
      <w:bookmarkEnd w:id="748"/>
      <w:bookmarkEnd w:id="749"/>
    </w:p>
    <w:p w14:paraId="75B87A4A" w14:textId="77777777" w:rsidR="006F1B73" w:rsidRDefault="00F35564" w:rsidP="0080029F">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w:t>
      </w:r>
      <w:r w:rsidR="00224B8C">
        <w:t xml:space="preserve">, as an </w:t>
      </w:r>
      <w:r w:rsidR="005648C4" w:rsidRPr="002135F4">
        <w:t>example:</w:t>
      </w:r>
    </w:p>
    <w:p w14:paraId="4138614B" w14:textId="77777777" w:rsidR="00CC1F19" w:rsidRPr="008E46F4" w:rsidRDefault="00CC1F19" w:rsidP="00CC1F19">
      <w:pPr>
        <w:pStyle w:val="Default"/>
        <w:rPr>
          <w:sz w:val="23"/>
          <w:szCs w:val="23"/>
        </w:rPr>
      </w:pPr>
      <w:r w:rsidRPr="008E46F4">
        <w:rPr>
          <w:sz w:val="23"/>
          <w:szCs w:val="23"/>
        </w:rPr>
        <w:t>&lt;text&gt;</w:t>
      </w:r>
    </w:p>
    <w:p w14:paraId="2AF95031" w14:textId="77777777" w:rsidR="00CC1F19" w:rsidRPr="008E46F4" w:rsidRDefault="00CC1F19" w:rsidP="00CC1F19">
      <w:pPr>
        <w:pStyle w:val="Default"/>
        <w:rPr>
          <w:sz w:val="23"/>
          <w:szCs w:val="23"/>
        </w:rPr>
      </w:pPr>
      <w:r w:rsidRPr="008E46F4">
        <w:rPr>
          <w:sz w:val="23"/>
          <w:szCs w:val="23"/>
        </w:rPr>
        <w:t xml:space="preserve">  &lt;paragraph&gt;</w:t>
      </w:r>
    </w:p>
    <w:p w14:paraId="39862864" w14:textId="77777777" w:rsidR="00CC1F19" w:rsidRPr="008E46F4" w:rsidRDefault="00CC1F19" w:rsidP="00CC1F19">
      <w:pPr>
        <w:pStyle w:val="Default"/>
        <w:ind w:left="432"/>
        <w:rPr>
          <w:sz w:val="23"/>
          <w:szCs w:val="23"/>
        </w:rPr>
      </w:pPr>
      <w:r w:rsidRPr="008E46F4">
        <w:rPr>
          <w:sz w:val="23"/>
          <w:szCs w:val="23"/>
        </w:rPr>
        <w:t>The next snippet &lt;content styleCode="bold italics"&gt;will appear as bold italics&lt;/content&gt; in the rendering.</w:t>
      </w:r>
    </w:p>
    <w:p w14:paraId="6AC84DD5" w14:textId="77777777" w:rsidR="00CC1F19" w:rsidRPr="008E46F4" w:rsidRDefault="00CC1F19" w:rsidP="00CC1F19">
      <w:pPr>
        <w:pStyle w:val="Default"/>
        <w:rPr>
          <w:sz w:val="23"/>
          <w:szCs w:val="23"/>
        </w:rPr>
      </w:pPr>
      <w:r w:rsidRPr="008E46F4">
        <w:rPr>
          <w:sz w:val="23"/>
          <w:szCs w:val="23"/>
        </w:rPr>
        <w:t xml:space="preserve">  &lt;/paragraph&gt;</w:t>
      </w:r>
    </w:p>
    <w:p w14:paraId="215EC57D" w14:textId="77777777" w:rsidR="00CC1F19" w:rsidRPr="00B06154" w:rsidRDefault="00CC1F19" w:rsidP="00CC1F19">
      <w:r w:rsidRPr="00B06154">
        <w:t>&lt;/text&gt;</w:t>
      </w:r>
    </w:p>
    <w:p w14:paraId="4BCB0F78" w14:textId="77777777" w:rsidR="00224B8C" w:rsidRDefault="00224B8C" w:rsidP="0080029F">
      <w:pPr>
        <w:pStyle w:val="Default"/>
        <w:rPr>
          <w:sz w:val="23"/>
          <w:szCs w:val="23"/>
        </w:rPr>
      </w:pPr>
    </w:p>
    <w:p w14:paraId="481D5E3D" w14:textId="77777777" w:rsidR="006F1B73" w:rsidRDefault="00CC1F19" w:rsidP="0080029F">
      <w:pPr>
        <w:pStyle w:val="Default"/>
        <w:rPr>
          <w:sz w:val="23"/>
          <w:szCs w:val="23"/>
        </w:rPr>
      </w:pPr>
      <w:r>
        <w:rPr>
          <w:sz w:val="23"/>
          <w:szCs w:val="23"/>
        </w:rPr>
        <w:t>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 xml:space="preserve">in the rendering. </w:t>
      </w:r>
    </w:p>
    <w:p w14:paraId="29B5165D" w14:textId="77777777" w:rsidR="005648C4" w:rsidRDefault="005648C4" w:rsidP="0080029F">
      <w:pPr>
        <w:pStyle w:val="Default"/>
        <w:rPr>
          <w:sz w:val="23"/>
          <w:szCs w:val="23"/>
        </w:rPr>
      </w:pPr>
    </w:p>
    <w:p w14:paraId="2327BD36" w14:textId="77777777" w:rsidR="006F1B73" w:rsidRPr="008E46F4" w:rsidRDefault="006F1B73" w:rsidP="0080029F">
      <w:pPr>
        <w:pStyle w:val="Default"/>
        <w:rPr>
          <w:sz w:val="23"/>
          <w:szCs w:val="23"/>
        </w:rPr>
      </w:pPr>
      <w:r w:rsidRPr="008E46F4">
        <w:rPr>
          <w:sz w:val="23"/>
          <w:szCs w:val="23"/>
        </w:rPr>
        <w:t xml:space="preserve">The &lt;content styleCode=””&gt; can be nested, for example: </w:t>
      </w:r>
    </w:p>
    <w:p w14:paraId="469288C6" w14:textId="77777777" w:rsidR="00CC1F19" w:rsidRPr="008E46F4" w:rsidRDefault="00CC1F19" w:rsidP="00CC1F19">
      <w:pPr>
        <w:pStyle w:val="Default"/>
        <w:rPr>
          <w:sz w:val="23"/>
          <w:szCs w:val="23"/>
        </w:rPr>
      </w:pPr>
      <w:r w:rsidRPr="008E46F4">
        <w:rPr>
          <w:sz w:val="23"/>
          <w:szCs w:val="23"/>
        </w:rPr>
        <w:t>&lt;text&gt;</w:t>
      </w:r>
    </w:p>
    <w:p w14:paraId="7E95EAB1" w14:textId="77777777" w:rsidR="00CC1F19" w:rsidRPr="008E46F4" w:rsidRDefault="00CC1F19" w:rsidP="00CC1F19">
      <w:pPr>
        <w:pStyle w:val="Default"/>
        <w:rPr>
          <w:sz w:val="23"/>
          <w:szCs w:val="23"/>
        </w:rPr>
      </w:pPr>
      <w:r w:rsidRPr="008E46F4">
        <w:rPr>
          <w:sz w:val="23"/>
          <w:szCs w:val="23"/>
        </w:rPr>
        <w:t xml:space="preserve">  &lt;paragraph&gt;</w:t>
      </w:r>
    </w:p>
    <w:p w14:paraId="5859958A" w14:textId="77777777" w:rsidR="00EC21FF" w:rsidRPr="008E46F4" w:rsidRDefault="00CC1F19" w:rsidP="00EC21FF">
      <w:pPr>
        <w:pStyle w:val="Default"/>
        <w:rPr>
          <w:sz w:val="23"/>
          <w:szCs w:val="23"/>
        </w:rPr>
      </w:pPr>
      <w:r w:rsidRPr="008E46F4">
        <w:rPr>
          <w:sz w:val="23"/>
          <w:szCs w:val="23"/>
        </w:rPr>
        <w:t xml:space="preserve">    &lt;co</w:t>
      </w:r>
      <w:r w:rsidR="00EC21FF">
        <w:rPr>
          <w:sz w:val="23"/>
          <w:szCs w:val="23"/>
        </w:rPr>
        <w:t>ntent styleCode="bold italics"&gt;</w:t>
      </w:r>
      <w:r w:rsidR="00EC21FF" w:rsidRPr="008E46F4">
        <w:rPr>
          <w:sz w:val="23"/>
          <w:szCs w:val="23"/>
        </w:rPr>
        <w:t xml:space="preserve">bold italics&lt;/content&gt; </w:t>
      </w:r>
    </w:p>
    <w:p w14:paraId="7FCAB81B" w14:textId="77777777" w:rsidR="00EC21FF" w:rsidRDefault="00EC21FF" w:rsidP="00CC1F19">
      <w:pPr>
        <w:pStyle w:val="Default"/>
        <w:rPr>
          <w:sz w:val="23"/>
          <w:szCs w:val="23"/>
        </w:rPr>
      </w:pPr>
    </w:p>
    <w:p w14:paraId="1F05D002" w14:textId="77777777" w:rsidR="00EC21FF" w:rsidRPr="008E46F4" w:rsidRDefault="00EC21FF" w:rsidP="00EC21FF">
      <w:pPr>
        <w:pStyle w:val="Default"/>
        <w:rPr>
          <w:sz w:val="23"/>
          <w:szCs w:val="23"/>
        </w:rPr>
      </w:pPr>
      <w:r>
        <w:rPr>
          <w:sz w:val="23"/>
          <w:szCs w:val="23"/>
        </w:rPr>
        <w:t>But it c</w:t>
      </w:r>
      <w:r w:rsidRPr="008E46F4">
        <w:rPr>
          <w:sz w:val="23"/>
          <w:szCs w:val="23"/>
        </w:rPr>
        <w:t xml:space="preserve">an also be represented as: </w:t>
      </w:r>
    </w:p>
    <w:p w14:paraId="3D099B4B" w14:textId="77777777" w:rsidR="00EC21FF" w:rsidRPr="0040515F" w:rsidRDefault="00EC21FF" w:rsidP="00EC21FF">
      <w:pPr>
        <w:pStyle w:val="Default"/>
        <w:jc w:val="both"/>
        <w:rPr>
          <w:sz w:val="23"/>
          <w:szCs w:val="23"/>
          <w:lang w:val="fr-CA"/>
        </w:rPr>
      </w:pPr>
      <w:r w:rsidRPr="0040515F">
        <w:rPr>
          <w:sz w:val="23"/>
          <w:szCs w:val="23"/>
          <w:lang w:val="fr-CA"/>
        </w:rPr>
        <w:t>&lt;text&gt;</w:t>
      </w:r>
    </w:p>
    <w:p w14:paraId="3497596C" w14:textId="77777777" w:rsidR="00EC21FF" w:rsidRPr="0040515F" w:rsidRDefault="00EC21FF" w:rsidP="00EC21FF">
      <w:pPr>
        <w:pStyle w:val="Default"/>
        <w:jc w:val="both"/>
        <w:rPr>
          <w:sz w:val="23"/>
          <w:szCs w:val="23"/>
          <w:lang w:val="fr-CA"/>
        </w:rPr>
      </w:pPr>
      <w:r w:rsidRPr="0040515F">
        <w:rPr>
          <w:sz w:val="23"/>
          <w:szCs w:val="23"/>
          <w:lang w:val="fr-CA"/>
        </w:rPr>
        <w:t xml:space="preserve">  &lt;paragraph&gt;</w:t>
      </w:r>
    </w:p>
    <w:p w14:paraId="2D4E6186" w14:textId="77777777" w:rsidR="00EC21FF" w:rsidRPr="0040515F" w:rsidRDefault="00EC21FF" w:rsidP="00EC21FF">
      <w:pPr>
        <w:pStyle w:val="Default"/>
        <w:jc w:val="both"/>
        <w:rPr>
          <w:sz w:val="23"/>
          <w:szCs w:val="23"/>
          <w:lang w:val="fr-CA"/>
        </w:rPr>
      </w:pPr>
      <w:r w:rsidRPr="0040515F">
        <w:rPr>
          <w:sz w:val="23"/>
          <w:szCs w:val="23"/>
          <w:lang w:val="fr-CA"/>
        </w:rPr>
        <w:t xml:space="preserve">    &lt;content styleCode="bold”&gt;</w:t>
      </w:r>
    </w:p>
    <w:p w14:paraId="33000AA0" w14:textId="77777777" w:rsidR="00EC21FF" w:rsidRPr="0040515F" w:rsidRDefault="00EC21FF" w:rsidP="00EC21FF">
      <w:pPr>
        <w:pStyle w:val="Default"/>
        <w:ind w:left="720"/>
        <w:jc w:val="both"/>
        <w:rPr>
          <w:sz w:val="23"/>
          <w:szCs w:val="23"/>
          <w:lang w:val="fr-CA"/>
        </w:rPr>
      </w:pPr>
      <w:r w:rsidRPr="0040515F">
        <w:rPr>
          <w:sz w:val="23"/>
          <w:szCs w:val="23"/>
          <w:lang w:val="fr-CA"/>
        </w:rPr>
        <w:t>&lt;content styleCode="italics”&gt; bold italics.&lt;/content&gt;</w:t>
      </w:r>
    </w:p>
    <w:p w14:paraId="23A477C4" w14:textId="77777777" w:rsidR="00EC21FF" w:rsidRPr="008E46F4" w:rsidRDefault="00EC21FF" w:rsidP="00EC21FF">
      <w:pPr>
        <w:pStyle w:val="Default"/>
        <w:jc w:val="both"/>
        <w:rPr>
          <w:sz w:val="23"/>
          <w:szCs w:val="23"/>
        </w:rPr>
      </w:pPr>
      <w:r w:rsidRPr="0040515F">
        <w:rPr>
          <w:sz w:val="23"/>
          <w:szCs w:val="23"/>
          <w:lang w:val="fr-CA"/>
        </w:rPr>
        <w:t xml:space="preserve">    </w:t>
      </w:r>
      <w:r w:rsidRPr="008E46F4">
        <w:rPr>
          <w:sz w:val="23"/>
          <w:szCs w:val="23"/>
        </w:rPr>
        <w:t>&lt;/content&gt;</w:t>
      </w:r>
    </w:p>
    <w:p w14:paraId="7793534C" w14:textId="77777777" w:rsidR="00EC21FF" w:rsidRDefault="00EC21FF" w:rsidP="00CC1F19">
      <w:pPr>
        <w:pStyle w:val="Default"/>
        <w:rPr>
          <w:sz w:val="23"/>
          <w:szCs w:val="23"/>
        </w:rPr>
      </w:pPr>
    </w:p>
    <w:p w14:paraId="69EF742E" w14:textId="77777777" w:rsidR="00CC1F19" w:rsidRPr="008E46F4" w:rsidRDefault="00EC21FF" w:rsidP="00CC1F19">
      <w:pPr>
        <w:pStyle w:val="Default"/>
        <w:rPr>
          <w:sz w:val="23"/>
          <w:szCs w:val="23"/>
        </w:rPr>
      </w:pPr>
      <w:r>
        <w:rPr>
          <w:sz w:val="23"/>
          <w:szCs w:val="23"/>
        </w:rPr>
        <w:t>Both of the above w</w:t>
      </w:r>
      <w:r w:rsidR="00CC1F19" w:rsidRPr="008E46F4">
        <w:rPr>
          <w:sz w:val="23"/>
          <w:szCs w:val="23"/>
        </w:rPr>
        <w:t xml:space="preserve">ill appear as </w:t>
      </w:r>
      <w:r w:rsidR="00CC1F19" w:rsidRPr="00EC21FF">
        <w:rPr>
          <w:b/>
          <w:i/>
          <w:sz w:val="23"/>
          <w:szCs w:val="23"/>
        </w:rPr>
        <w:t>bold italics</w:t>
      </w:r>
      <w:r w:rsidR="00CC1F19" w:rsidRPr="008E46F4">
        <w:rPr>
          <w:sz w:val="23"/>
          <w:szCs w:val="23"/>
        </w:rPr>
        <w:t xml:space="preserve"> </w:t>
      </w:r>
    </w:p>
    <w:p w14:paraId="2249065E" w14:textId="77777777" w:rsidR="00242D42" w:rsidRPr="0021773E" w:rsidRDefault="00242D42" w:rsidP="0080029F">
      <w:pPr>
        <w:pStyle w:val="Default"/>
        <w:rPr>
          <w:color w:val="auto"/>
          <w:sz w:val="23"/>
          <w:szCs w:val="23"/>
        </w:rPr>
      </w:pPr>
    </w:p>
    <w:p w14:paraId="66860F13" w14:textId="77777777" w:rsidR="005648C4" w:rsidRDefault="006F1B73" w:rsidP="0080029F">
      <w:pPr>
        <w:pStyle w:val="Default"/>
        <w:rPr>
          <w:sz w:val="23"/>
          <w:szCs w:val="23"/>
        </w:rPr>
      </w:pPr>
      <w:r>
        <w:rPr>
          <w:sz w:val="23"/>
          <w:szCs w:val="23"/>
        </w:rPr>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w:t>
      </w:r>
      <w:r w:rsidR="008E46F4">
        <w:rPr>
          <w:sz w:val="23"/>
          <w:szCs w:val="23"/>
        </w:rPr>
        <w:t>mphasis styleCode. For example:</w:t>
      </w:r>
    </w:p>
    <w:p w14:paraId="3FFD3E51" w14:textId="77777777" w:rsidR="00CC1F19" w:rsidRPr="008E46F4" w:rsidRDefault="00CC1F19" w:rsidP="00CC1F19">
      <w:pPr>
        <w:pStyle w:val="Default"/>
        <w:rPr>
          <w:sz w:val="23"/>
          <w:szCs w:val="23"/>
        </w:rPr>
      </w:pPr>
      <w:r w:rsidRPr="008E46F4">
        <w:rPr>
          <w:sz w:val="23"/>
          <w:szCs w:val="23"/>
        </w:rPr>
        <w:t>&lt;content styleCode=”bold”&gt;</w:t>
      </w:r>
    </w:p>
    <w:p w14:paraId="714C9146" w14:textId="77777777" w:rsidR="00CC1F19" w:rsidRPr="008E46F4" w:rsidRDefault="00CC1F19" w:rsidP="00CC1F19">
      <w:pPr>
        <w:pStyle w:val="Default"/>
        <w:rPr>
          <w:sz w:val="23"/>
          <w:szCs w:val="23"/>
        </w:rPr>
      </w:pPr>
      <w:r w:rsidRPr="008E46F4">
        <w:rPr>
          <w:sz w:val="23"/>
          <w:szCs w:val="23"/>
        </w:rPr>
        <w:t xml:space="preserve">  &lt;content styleCode=”emphasis”&gt; </w:t>
      </w:r>
    </w:p>
    <w:p w14:paraId="216E2131" w14:textId="77777777" w:rsidR="00CC1F19" w:rsidRPr="008E46F4" w:rsidRDefault="00CC1F19" w:rsidP="00CC1F19">
      <w:pPr>
        <w:pStyle w:val="Default"/>
        <w:rPr>
          <w:sz w:val="23"/>
          <w:szCs w:val="23"/>
        </w:rPr>
      </w:pPr>
      <w:r w:rsidRPr="008E46F4">
        <w:rPr>
          <w:sz w:val="23"/>
          <w:szCs w:val="23"/>
        </w:rPr>
        <w:t xml:space="preserve">  &lt;/content&gt;</w:t>
      </w:r>
    </w:p>
    <w:p w14:paraId="18FC2AE5" w14:textId="77777777" w:rsidR="00CF1C6A" w:rsidRDefault="00CC1F19" w:rsidP="0080029F">
      <w:pPr>
        <w:pStyle w:val="Default"/>
        <w:rPr>
          <w:sz w:val="23"/>
          <w:szCs w:val="23"/>
        </w:rPr>
      </w:pPr>
      <w:r w:rsidRPr="008E46F4">
        <w:rPr>
          <w:sz w:val="23"/>
          <w:szCs w:val="23"/>
        </w:rPr>
        <w:t xml:space="preserve">&lt;/content&gt; </w:t>
      </w:r>
    </w:p>
    <w:p w14:paraId="1D0661B8" w14:textId="77777777" w:rsidR="006C03B8" w:rsidRPr="008E46F4" w:rsidRDefault="006C03B8" w:rsidP="0080029F">
      <w:pPr>
        <w:pStyle w:val="Default"/>
        <w:rPr>
          <w:sz w:val="23"/>
          <w:szCs w:val="23"/>
        </w:rPr>
      </w:pPr>
    </w:p>
    <w:p w14:paraId="18DF911C" w14:textId="77777777" w:rsidR="006F1B73" w:rsidRDefault="00CC1F19" w:rsidP="0080029F">
      <w:pPr>
        <w:pStyle w:val="Default"/>
        <w:rPr>
          <w:sz w:val="23"/>
          <w:szCs w:val="23"/>
        </w:rPr>
      </w:pPr>
      <w:r>
        <w:rPr>
          <w:sz w:val="23"/>
          <w:szCs w:val="23"/>
        </w:rPr>
        <w:t>W</w:t>
      </w:r>
      <w:r w:rsidR="006F1B73" w:rsidRPr="005648C4">
        <w:rPr>
          <w:sz w:val="23"/>
          <w:szCs w:val="23"/>
        </w:rPr>
        <w:t>ill</w:t>
      </w:r>
      <w:r w:rsidR="006F1B73">
        <w:rPr>
          <w:sz w:val="23"/>
          <w:szCs w:val="23"/>
        </w:rPr>
        <w:t xml:space="preserve"> appear as bold and be emphasized by screen reader programs. </w:t>
      </w:r>
    </w:p>
    <w:p w14:paraId="53CE9AAA" w14:textId="77777777" w:rsidR="005648C4" w:rsidRDefault="005648C4" w:rsidP="0080029F">
      <w:pPr>
        <w:pStyle w:val="Default"/>
        <w:rPr>
          <w:sz w:val="23"/>
          <w:szCs w:val="23"/>
        </w:rPr>
      </w:pPr>
    </w:p>
    <w:p w14:paraId="38104E24" w14:textId="77777777" w:rsidR="006F1B73" w:rsidRDefault="006F1B73" w:rsidP="00F67A67">
      <w:pPr>
        <w:pStyle w:val="Heading4"/>
      </w:pPr>
      <w:r>
        <w:t>Symbols and special characters</w:t>
      </w:r>
    </w:p>
    <w:p w14:paraId="64928182" w14:textId="77777777" w:rsidR="00F35564" w:rsidRDefault="006F1B73" w:rsidP="0080029F">
      <w:pPr>
        <w:pStyle w:val="Default"/>
        <w:rPr>
          <w:sz w:val="23"/>
          <w:szCs w:val="23"/>
        </w:rPr>
      </w:pPr>
      <w:r>
        <w:rPr>
          <w:sz w:val="23"/>
          <w:szCs w:val="23"/>
        </w:rPr>
        <w:t xml:space="preserve">Special characters can be included in the text. Superscripts and subscripts are accomplished using the &lt;sup&gt; and &lt;sub&gt; tags. </w:t>
      </w:r>
    </w:p>
    <w:p w14:paraId="637F4E89" w14:textId="77777777" w:rsidR="00F35564" w:rsidRDefault="00F35564" w:rsidP="0080029F">
      <w:pPr>
        <w:pStyle w:val="Default"/>
        <w:ind w:left="864"/>
        <w:rPr>
          <w:sz w:val="23"/>
          <w:szCs w:val="23"/>
        </w:rPr>
      </w:pPr>
    </w:p>
    <w:p w14:paraId="25F4D6B5" w14:textId="77777777" w:rsidR="00FD7022" w:rsidRDefault="006F1B73" w:rsidP="00FD7022">
      <w:pPr>
        <w:pStyle w:val="Default"/>
        <w:rPr>
          <w:sz w:val="23"/>
          <w:szCs w:val="23"/>
        </w:rPr>
      </w:pPr>
      <w:r>
        <w:rPr>
          <w:sz w:val="23"/>
          <w:szCs w:val="23"/>
        </w:rPr>
        <w:t xml:space="preserve">Because the SPL encoding is UTF-8, any Unicode character can be included as is. Unicode references may also be inserted as either &amp;#dddd; where dddd is the Unicode value in decimal </w:t>
      </w:r>
      <w:r>
        <w:rPr>
          <w:sz w:val="23"/>
          <w:szCs w:val="23"/>
        </w:rPr>
        <w:lastRenderedPageBreak/>
        <w:t>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&amp;lt;. and &amp;amp; respectively, as an example:</w:t>
      </w:r>
      <w:r w:rsidR="006C03B8">
        <w:rPr>
          <w:sz w:val="23"/>
          <w:szCs w:val="23"/>
        </w:rPr>
        <w:t xml:space="preserve"> </w:t>
      </w:r>
      <w:r w:rsidR="00FD7022" w:rsidRPr="00FD7022">
        <w:rPr>
          <w:sz w:val="23"/>
          <w:szCs w:val="23"/>
        </w:rPr>
        <w:t>“&lt;paragraph&gt;The mean for group 1 was &amp;lt; 13. &lt;/paragraph&gt;”</w:t>
      </w:r>
      <w:r w:rsidR="006C03B8">
        <w:rPr>
          <w:sz w:val="23"/>
          <w:szCs w:val="23"/>
        </w:rPr>
        <w:t xml:space="preserve"> w</w:t>
      </w:r>
      <w:r>
        <w:rPr>
          <w:sz w:val="23"/>
          <w:szCs w:val="23"/>
        </w:rPr>
        <w:t xml:space="preserve">ill render as “The mean for group 1 was &lt;13.” and </w:t>
      </w:r>
      <w:r w:rsidR="00FD7022" w:rsidRPr="00FD7022">
        <w:rPr>
          <w:sz w:val="23"/>
          <w:szCs w:val="23"/>
        </w:rPr>
        <w:t xml:space="preserve">“D&amp;amp;C Yellow #10” </w:t>
      </w:r>
      <w:r w:rsidR="00FD7022">
        <w:rPr>
          <w:sz w:val="23"/>
          <w:szCs w:val="23"/>
        </w:rPr>
        <w:t xml:space="preserve">will render as “D&amp;C Yellow #10”. </w:t>
      </w:r>
    </w:p>
    <w:p w14:paraId="3CDD97AD" w14:textId="77777777" w:rsidR="00CF1C6A" w:rsidRDefault="00CF1C6A" w:rsidP="0080029F">
      <w:pPr>
        <w:pStyle w:val="Default"/>
        <w:rPr>
          <w:sz w:val="23"/>
          <w:szCs w:val="23"/>
        </w:rPr>
      </w:pPr>
    </w:p>
    <w:p w14:paraId="1C108AFC" w14:textId="77777777" w:rsidR="006F1B73" w:rsidRDefault="00F35564" w:rsidP="001D67E2">
      <w:pPr>
        <w:pStyle w:val="Heading3"/>
      </w:pPr>
      <w:bookmarkStart w:id="750" w:name="_Toc500864072"/>
      <w:bookmarkStart w:id="751" w:name="_Toc495429271"/>
      <w:r>
        <w:t>Footnote Details</w:t>
      </w:r>
      <w:bookmarkEnd w:id="750"/>
      <w:bookmarkEnd w:id="751"/>
    </w:p>
    <w:p w14:paraId="41B0B5CC" w14:textId="77777777" w:rsidR="006F1B73" w:rsidRDefault="006F1B73" w:rsidP="0080029F">
      <w:pPr>
        <w:pStyle w:val="Default"/>
        <w:rPr>
          <w:sz w:val="23"/>
          <w:szCs w:val="23"/>
        </w:rPr>
      </w:pPr>
      <w:r>
        <w:rPr>
          <w:sz w:val="23"/>
          <w:szCs w:val="23"/>
        </w:rPr>
        <w:t>The SPL schema includes a specific footnote element &lt;footnote&gt;. Footnotes are rendered automatically by the SPL stylesheet. &lt;footnoteRef&gt; is used to refer to another (usually earlier) footnote. For example, “&lt;footnote ID=”testNote”&gt;This is the footnote content&lt;/footnote&gt;” will generate the following footnote at the appropriate end of a section. “</w:t>
      </w:r>
      <w:r>
        <w:rPr>
          <w:sz w:val="10"/>
          <w:szCs w:val="10"/>
        </w:rPr>
        <w:t xml:space="preserve">6 </w:t>
      </w:r>
      <w:r>
        <w:rPr>
          <w:sz w:val="23"/>
          <w:szCs w:val="23"/>
        </w:rPr>
        <w:t xml:space="preserve">This is footnote content” </w:t>
      </w:r>
    </w:p>
    <w:p w14:paraId="333B1B31" w14:textId="77777777" w:rsidR="00D5475C" w:rsidRDefault="00D5475C" w:rsidP="0080029F">
      <w:pPr>
        <w:pStyle w:val="Default"/>
        <w:rPr>
          <w:sz w:val="23"/>
          <w:szCs w:val="23"/>
        </w:rPr>
      </w:pPr>
    </w:p>
    <w:p w14:paraId="7D8EF699" w14:textId="77777777" w:rsidR="006F1B73" w:rsidRDefault="006F1B73" w:rsidP="0080029F">
      <w:pPr>
        <w:pStyle w:val="Default"/>
        <w:rPr>
          <w:sz w:val="23"/>
          <w:szCs w:val="23"/>
        </w:rPr>
      </w:pPr>
      <w:r>
        <w:rPr>
          <w:sz w:val="23"/>
          <w:szCs w:val="23"/>
        </w:rPr>
        <w:t xml:space="preserve">The &lt;footnoteRef&gt; element with the appropriate IDREF attribute, e.g., &lt;footnoteRef IDREF=”testNote”/&gt; will display the footnote reference in the text corresponding to the footnote with the same ID, e.g., in this example footnote 6. </w:t>
      </w:r>
    </w:p>
    <w:p w14:paraId="70973694" w14:textId="77777777" w:rsidR="00D5475C" w:rsidRDefault="00D5475C" w:rsidP="0080029F">
      <w:pPr>
        <w:pStyle w:val="Default"/>
        <w:ind w:left="720"/>
        <w:rPr>
          <w:sz w:val="23"/>
          <w:szCs w:val="23"/>
        </w:rPr>
      </w:pPr>
    </w:p>
    <w:p w14:paraId="7415B44A" w14:textId="77777777" w:rsidR="006F1B73" w:rsidRDefault="006F1B73" w:rsidP="0080029F">
      <w:pPr>
        <w:pStyle w:val="Default"/>
        <w:rPr>
          <w:sz w:val="23"/>
          <w:szCs w:val="23"/>
        </w:rPr>
      </w:pPr>
      <w:r>
        <w:rPr>
          <w:sz w:val="23"/>
          <w:szCs w:val="23"/>
        </w:rPr>
        <w:t xml:space="preserve">Footnotes are rendered by the default stylesheet using Arabic numbers (e.g., 1,2 3,). Within tables, footnotes are rendered using footnote marks in the series: * † ‡ § ¶ # ♠ ♥ ♦ ♣, effectively separating numbered footnotes within general text and footnotes within tables. Footnotes within tables are rendered at the bottom of the table. </w:t>
      </w:r>
    </w:p>
    <w:p w14:paraId="7FB263B4" w14:textId="77777777" w:rsidR="00D5475C" w:rsidRDefault="00D5475C" w:rsidP="0080029F">
      <w:pPr>
        <w:pStyle w:val="Default"/>
        <w:ind w:left="720"/>
        <w:rPr>
          <w:sz w:val="23"/>
          <w:szCs w:val="23"/>
        </w:rPr>
      </w:pPr>
    </w:p>
    <w:p w14:paraId="79A7F516" w14:textId="77777777" w:rsidR="006F1B73" w:rsidRDefault="00D5475C" w:rsidP="001D67E2">
      <w:pPr>
        <w:pStyle w:val="Heading3"/>
      </w:pPr>
      <w:bookmarkStart w:id="752" w:name="_Toc500864073"/>
      <w:bookmarkStart w:id="753" w:name="_Toc495429272"/>
      <w:r>
        <w:t>List Details</w:t>
      </w:r>
      <w:bookmarkEnd w:id="752"/>
      <w:bookmarkEnd w:id="753"/>
    </w:p>
    <w:p w14:paraId="3B724135" w14:textId="77777777" w:rsidR="006F1B73" w:rsidRDefault="006F1B73" w:rsidP="0080029F">
      <w:r>
        <w:t>All lists are marked up using the &lt;list&gt; tag, and each item in a list is marked with an &lt;item&gt; tag. The ‘listType’ attribute identifies the list as ordered (numbered) or unordered (bulleted). The default numbering and bulleting a</w:t>
      </w:r>
      <w:r w:rsidR="00FD7022">
        <w:t>re controlled by the stylesheet as illustrated below:</w:t>
      </w:r>
    </w:p>
    <w:p w14:paraId="293C5D9B" w14:textId="77777777" w:rsidR="00FD7022" w:rsidRPr="001E7735" w:rsidRDefault="00FD7022" w:rsidP="00FD7022">
      <w:pPr>
        <w:rPr>
          <w:lang w:val="fr-CA"/>
        </w:rPr>
      </w:pPr>
      <w:r w:rsidRPr="001E7735">
        <w:rPr>
          <w:lang w:val="fr-CA"/>
        </w:rPr>
        <w:t xml:space="preserve">&lt;text&gt; </w:t>
      </w:r>
    </w:p>
    <w:p w14:paraId="0BDFC480" w14:textId="77777777" w:rsidR="00FD7022" w:rsidRPr="001E7735" w:rsidRDefault="00FD7022" w:rsidP="00FD7022">
      <w:pPr>
        <w:ind w:left="288"/>
        <w:rPr>
          <w:lang w:val="fr-CA"/>
        </w:rPr>
      </w:pPr>
      <w:r w:rsidRPr="001E7735">
        <w:rPr>
          <w:lang w:val="fr-CA"/>
        </w:rPr>
        <w:t xml:space="preserve">&lt;paragraph&gt;Fist Para ...&lt;/paragraph&gt; </w:t>
      </w:r>
    </w:p>
    <w:p w14:paraId="22821707" w14:textId="77777777" w:rsidR="00FD7022" w:rsidRPr="001E7735" w:rsidRDefault="00FD7022" w:rsidP="00FD7022">
      <w:pPr>
        <w:ind w:left="576"/>
      </w:pPr>
      <w:r w:rsidRPr="001E7735">
        <w:t xml:space="preserve">&lt;list listType="ordered" styleCode="BigRoman"&gt; </w:t>
      </w:r>
    </w:p>
    <w:p w14:paraId="73BA27AE" w14:textId="77777777" w:rsidR="00FD7022" w:rsidRPr="001E7735" w:rsidRDefault="00FD7022" w:rsidP="00FD7022">
      <w:pPr>
        <w:ind w:left="864"/>
      </w:pPr>
      <w:r w:rsidRPr="001E7735">
        <w:t xml:space="preserve">&lt;item&gt;Fist Item&lt;/item&gt; </w:t>
      </w:r>
    </w:p>
    <w:p w14:paraId="47912AA2" w14:textId="77777777" w:rsidR="00FD7022" w:rsidRPr="001E7735" w:rsidRDefault="00FD7022" w:rsidP="00FD7022">
      <w:pPr>
        <w:ind w:left="864"/>
      </w:pPr>
      <w:r w:rsidRPr="001E7735">
        <w:t xml:space="preserve">&lt;item&gt;Second Item&lt;/item&gt; </w:t>
      </w:r>
    </w:p>
    <w:p w14:paraId="271D5C66" w14:textId="77777777" w:rsidR="00FD7022" w:rsidRPr="001E7735" w:rsidRDefault="00FD7022" w:rsidP="00FD7022">
      <w:pPr>
        <w:ind w:left="576"/>
        <w:rPr>
          <w:lang w:val="fr-CA"/>
        </w:rPr>
      </w:pPr>
      <w:r w:rsidRPr="001E7735">
        <w:rPr>
          <w:lang w:val="fr-CA"/>
        </w:rPr>
        <w:t xml:space="preserve">&lt;/list&gt; </w:t>
      </w:r>
    </w:p>
    <w:p w14:paraId="2C6E7CD6" w14:textId="77777777" w:rsidR="00FD7022" w:rsidRPr="001E7735" w:rsidRDefault="00FD7022" w:rsidP="00FD7022">
      <w:pPr>
        <w:ind w:left="288"/>
        <w:rPr>
          <w:lang w:val="fr-CA"/>
        </w:rPr>
      </w:pPr>
      <w:r w:rsidRPr="001E7735">
        <w:rPr>
          <w:lang w:val="fr-CA"/>
        </w:rPr>
        <w:t>&lt;paragraph&gt;2</w:t>
      </w:r>
      <w:r w:rsidRPr="001E7735">
        <w:rPr>
          <w:vertAlign w:val="superscript"/>
          <w:lang w:val="fr-CA"/>
        </w:rPr>
        <w:t>nd</w:t>
      </w:r>
      <w:r w:rsidRPr="001E7735">
        <w:rPr>
          <w:lang w:val="fr-CA"/>
        </w:rPr>
        <w:t xml:space="preserve"> Para ...&lt;/paragraph&gt; </w:t>
      </w:r>
    </w:p>
    <w:p w14:paraId="25B7F808" w14:textId="77777777" w:rsidR="00FD7022" w:rsidRPr="001E7735" w:rsidRDefault="00FD7022" w:rsidP="00FD7022">
      <w:r>
        <w:t>&lt;/text&gt;</w:t>
      </w:r>
    </w:p>
    <w:p w14:paraId="1DB32007" w14:textId="77777777" w:rsidR="00FD7022" w:rsidRDefault="00FD7022" w:rsidP="0080029F"/>
    <w:p w14:paraId="7BE06D34" w14:textId="77777777" w:rsidR="006F1B73" w:rsidRDefault="006F1B73" w:rsidP="0080029F">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14:paraId="6BCA5AB9" w14:textId="77777777" w:rsidR="006F1B73" w:rsidRDefault="006F1B73" w:rsidP="0080029F">
      <w:pPr>
        <w:pStyle w:val="Default"/>
        <w:spacing w:after="188"/>
        <w:rPr>
          <w:sz w:val="23"/>
          <w:szCs w:val="23"/>
        </w:rPr>
      </w:pPr>
      <w:r>
        <w:rPr>
          <w:sz w:val="23"/>
          <w:szCs w:val="23"/>
        </w:rPr>
        <w:t xml:space="preserve">• Arabic (List is ordered using Arabic numerals: 1, 2, 3) </w:t>
      </w:r>
    </w:p>
    <w:p w14:paraId="4D076EB5" w14:textId="77777777" w:rsidR="006F1B73" w:rsidRDefault="006F1B73" w:rsidP="0080029F">
      <w:pPr>
        <w:pStyle w:val="Default"/>
        <w:spacing w:after="188"/>
        <w:rPr>
          <w:sz w:val="23"/>
          <w:szCs w:val="23"/>
        </w:rPr>
      </w:pPr>
      <w:r>
        <w:rPr>
          <w:sz w:val="23"/>
          <w:szCs w:val="23"/>
        </w:rPr>
        <w:t xml:space="preserve">• LittleRoman (List is ordered using little Roman numerals: i, ii, iii) </w:t>
      </w:r>
    </w:p>
    <w:p w14:paraId="312EE734" w14:textId="77777777" w:rsidR="006F1B73" w:rsidRDefault="006F1B73" w:rsidP="0080029F">
      <w:pPr>
        <w:pStyle w:val="Default"/>
        <w:spacing w:after="188"/>
        <w:rPr>
          <w:sz w:val="23"/>
          <w:szCs w:val="23"/>
        </w:rPr>
      </w:pPr>
      <w:r>
        <w:rPr>
          <w:sz w:val="23"/>
          <w:szCs w:val="23"/>
        </w:rPr>
        <w:t xml:space="preserve">• BigRoman (List is ordered using big Roman numerals: I, II, III) </w:t>
      </w:r>
    </w:p>
    <w:p w14:paraId="6F687A5F" w14:textId="77777777" w:rsidR="006F1B73" w:rsidRDefault="006F1B73" w:rsidP="0080029F">
      <w:pPr>
        <w:pStyle w:val="Default"/>
        <w:spacing w:after="188"/>
        <w:rPr>
          <w:sz w:val="23"/>
          <w:szCs w:val="23"/>
        </w:rPr>
      </w:pPr>
      <w:r>
        <w:rPr>
          <w:sz w:val="23"/>
          <w:szCs w:val="23"/>
        </w:rPr>
        <w:t xml:space="preserve">• LittleAlpha (List is order using little alpha characters: a, b, c) </w:t>
      </w:r>
    </w:p>
    <w:p w14:paraId="162B8F77" w14:textId="77777777" w:rsidR="006F1B73" w:rsidRDefault="006F1B73" w:rsidP="0080029F">
      <w:pPr>
        <w:pStyle w:val="Default"/>
        <w:rPr>
          <w:sz w:val="23"/>
          <w:szCs w:val="23"/>
        </w:rPr>
      </w:pPr>
      <w:r>
        <w:rPr>
          <w:sz w:val="23"/>
          <w:szCs w:val="23"/>
        </w:rPr>
        <w:t xml:space="preserve">• BigAlpha (List is ordered using big alpha characters: A, B, C) </w:t>
      </w:r>
    </w:p>
    <w:p w14:paraId="202B92F0" w14:textId="77777777" w:rsidR="006F1B73" w:rsidRDefault="006F1B73" w:rsidP="0080029F">
      <w:pPr>
        <w:pStyle w:val="Default"/>
        <w:rPr>
          <w:sz w:val="23"/>
          <w:szCs w:val="23"/>
        </w:rPr>
      </w:pPr>
    </w:p>
    <w:p w14:paraId="42B0B856" w14:textId="77777777" w:rsidR="006F1B73" w:rsidRDefault="006F1B73" w:rsidP="0080029F">
      <w:pPr>
        <w:pStyle w:val="Default"/>
        <w:rPr>
          <w:sz w:val="23"/>
          <w:szCs w:val="23"/>
        </w:rPr>
      </w:pPr>
      <w:r>
        <w:rPr>
          <w:sz w:val="23"/>
          <w:szCs w:val="23"/>
        </w:rPr>
        <w:t xml:space="preserve">For example: &lt;list listType="ordered" styleCode="LittleRoman"&gt; </w:t>
      </w:r>
    </w:p>
    <w:p w14:paraId="109C8919" w14:textId="77777777" w:rsidR="00D5475C" w:rsidRDefault="00D5475C" w:rsidP="0080029F">
      <w:pPr>
        <w:pStyle w:val="Default"/>
        <w:rPr>
          <w:sz w:val="23"/>
          <w:szCs w:val="23"/>
        </w:rPr>
      </w:pPr>
    </w:p>
    <w:p w14:paraId="60442CFE" w14:textId="77777777" w:rsidR="006F1B73" w:rsidRDefault="006F1B73" w:rsidP="0080029F">
      <w:pPr>
        <w:pStyle w:val="Default"/>
        <w:rPr>
          <w:sz w:val="23"/>
          <w:szCs w:val="23"/>
        </w:rPr>
      </w:pPr>
      <w:r>
        <w:rPr>
          <w:sz w:val="23"/>
          <w:szCs w:val="23"/>
        </w:rPr>
        <w:t xml:space="preserve">For unordered lists the following options exist: </w:t>
      </w:r>
    </w:p>
    <w:p w14:paraId="327EECDB" w14:textId="77777777" w:rsidR="006F1B73" w:rsidRDefault="006F1B73" w:rsidP="0080029F">
      <w:pPr>
        <w:pStyle w:val="Default"/>
        <w:spacing w:after="187"/>
        <w:rPr>
          <w:sz w:val="23"/>
          <w:szCs w:val="23"/>
        </w:rPr>
      </w:pPr>
      <w:r>
        <w:rPr>
          <w:sz w:val="23"/>
          <w:szCs w:val="23"/>
        </w:rPr>
        <w:t xml:space="preserve">• Disc (List bullets are simple solid discs: ●) </w:t>
      </w:r>
    </w:p>
    <w:p w14:paraId="4A516C91" w14:textId="77777777" w:rsidR="006F1B73" w:rsidRDefault="006F1B73" w:rsidP="0080029F">
      <w:pPr>
        <w:pStyle w:val="Default"/>
        <w:spacing w:after="187"/>
        <w:rPr>
          <w:sz w:val="23"/>
          <w:szCs w:val="23"/>
        </w:rPr>
      </w:pPr>
      <w:r>
        <w:rPr>
          <w:sz w:val="23"/>
          <w:szCs w:val="23"/>
        </w:rPr>
        <w:t xml:space="preserve">• Circle (List bullets are hollow discs: ○) </w:t>
      </w:r>
    </w:p>
    <w:p w14:paraId="30BEDCCE" w14:textId="77777777" w:rsidR="006F1B73" w:rsidRDefault="006F1B73" w:rsidP="0080029F">
      <w:pPr>
        <w:pStyle w:val="Default"/>
        <w:rPr>
          <w:sz w:val="23"/>
          <w:szCs w:val="23"/>
        </w:rPr>
      </w:pPr>
      <w:r>
        <w:rPr>
          <w:sz w:val="23"/>
          <w:szCs w:val="23"/>
        </w:rPr>
        <w:t xml:space="preserve">• Square (List bullets are solid squares: ■) </w:t>
      </w:r>
    </w:p>
    <w:p w14:paraId="2529946B" w14:textId="77777777" w:rsidR="006F1B73" w:rsidRDefault="006F1B73" w:rsidP="0080029F">
      <w:pPr>
        <w:pStyle w:val="Default"/>
        <w:rPr>
          <w:sz w:val="23"/>
          <w:szCs w:val="23"/>
        </w:rPr>
      </w:pPr>
    </w:p>
    <w:p w14:paraId="472F8E95" w14:textId="77777777" w:rsidR="00FD7022" w:rsidRDefault="006F1B73" w:rsidP="00FD7022">
      <w:pPr>
        <w:pStyle w:val="Default"/>
        <w:rPr>
          <w:sz w:val="23"/>
          <w:szCs w:val="23"/>
        </w:rPr>
      </w:pPr>
      <w:r>
        <w:rPr>
          <w:sz w:val="23"/>
          <w:szCs w:val="23"/>
        </w:rPr>
        <w:t xml:space="preserve">For example: </w:t>
      </w:r>
      <w:r w:rsidR="00FD7022" w:rsidRPr="008E46F4">
        <w:rPr>
          <w:sz w:val="23"/>
          <w:szCs w:val="23"/>
        </w:rPr>
        <w:t>&lt;list listType=”unordered” styleCode=”Disc”&gt;</w:t>
      </w:r>
      <w:r w:rsidR="00FD7022">
        <w:rPr>
          <w:sz w:val="23"/>
          <w:szCs w:val="23"/>
        </w:rPr>
        <w:t xml:space="preserve"> </w:t>
      </w:r>
    </w:p>
    <w:p w14:paraId="067DCF70" w14:textId="77777777" w:rsidR="00CF1C6A" w:rsidRDefault="00CF1C6A" w:rsidP="0080029F">
      <w:pPr>
        <w:pStyle w:val="Default"/>
        <w:rPr>
          <w:sz w:val="23"/>
          <w:szCs w:val="23"/>
        </w:rPr>
      </w:pPr>
    </w:p>
    <w:p w14:paraId="27FEA896" w14:textId="77777777" w:rsidR="00CF1C6A" w:rsidRDefault="00CF1C6A" w:rsidP="0080029F">
      <w:pPr>
        <w:pStyle w:val="Default"/>
        <w:rPr>
          <w:del w:id="754" w:author="pbx" w:date="2017-12-12T17:47:00Z"/>
          <w:sz w:val="23"/>
          <w:szCs w:val="23"/>
        </w:rPr>
      </w:pPr>
    </w:p>
    <w:p w14:paraId="238B9EFB" w14:textId="77777777" w:rsidR="008E46F4" w:rsidRPr="00D5475C" w:rsidRDefault="006F1B73" w:rsidP="008E46F4">
      <w:pPr>
        <w:pStyle w:val="Default"/>
        <w:rPr>
          <w:rFonts w:ascii="Courier New" w:hAnsi="Courier New" w:cs="Courier New"/>
          <w:sz w:val="18"/>
          <w:szCs w:val="18"/>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r w:rsidR="008E46F4" w:rsidRPr="008E46F4">
        <w:rPr>
          <w:sz w:val="23"/>
          <w:szCs w:val="23"/>
        </w:rPr>
        <w:t>&lt;item&gt;&lt;caption&gt;*&lt;/caption&gt; the asterisk is used as item marker here.&lt;item&gt;</w:t>
      </w:r>
      <w:r w:rsidR="008E46F4" w:rsidRPr="00D5475C">
        <w:rPr>
          <w:rFonts w:ascii="Courier New" w:hAnsi="Courier New" w:cs="Courier New"/>
          <w:sz w:val="18"/>
          <w:szCs w:val="18"/>
        </w:rPr>
        <w:t xml:space="preserve"> </w:t>
      </w:r>
    </w:p>
    <w:p w14:paraId="3E5ECBDD" w14:textId="77777777" w:rsidR="00F834CE" w:rsidRDefault="00F834CE" w:rsidP="0080029F">
      <w:pPr>
        <w:pStyle w:val="Default"/>
        <w:rPr>
          <w:sz w:val="23"/>
          <w:szCs w:val="23"/>
        </w:rPr>
      </w:pPr>
    </w:p>
    <w:p w14:paraId="55BFBE77" w14:textId="77777777" w:rsidR="006F1B73" w:rsidRDefault="00D5475C" w:rsidP="001D67E2">
      <w:pPr>
        <w:pStyle w:val="Heading3"/>
      </w:pPr>
      <w:bookmarkStart w:id="755" w:name="_Toc500864074"/>
      <w:bookmarkStart w:id="756" w:name="_Toc495429273"/>
      <w:r>
        <w:t>Table Details</w:t>
      </w:r>
      <w:bookmarkEnd w:id="755"/>
      <w:bookmarkEnd w:id="756"/>
    </w:p>
    <w:p w14:paraId="37FACBA0" w14:textId="77777777" w:rsidR="006F1B73" w:rsidRDefault="006F1B73" w:rsidP="0080029F">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14:paraId="2B627E49" w14:textId="77777777" w:rsidR="00363B16" w:rsidRDefault="00363B16" w:rsidP="0080029F">
      <w:pPr>
        <w:pStyle w:val="Default"/>
        <w:ind w:left="720"/>
        <w:rPr>
          <w:sz w:val="23"/>
          <w:szCs w:val="23"/>
        </w:rPr>
      </w:pPr>
    </w:p>
    <w:p w14:paraId="7C938318" w14:textId="77777777" w:rsidR="006F1B73" w:rsidRDefault="006F1B73" w:rsidP="0080029F">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14:paraId="421921FC" w14:textId="77777777" w:rsidR="00D5475C" w:rsidRDefault="00D5475C" w:rsidP="0080029F">
      <w:pPr>
        <w:pStyle w:val="Default"/>
        <w:ind w:left="720"/>
        <w:rPr>
          <w:sz w:val="23"/>
          <w:szCs w:val="23"/>
        </w:rPr>
      </w:pPr>
    </w:p>
    <w:p w14:paraId="59399A89" w14:textId="77777777" w:rsidR="006F1B73" w:rsidRDefault="006F1B73" w:rsidP="0080029F">
      <w:pPr>
        <w:pStyle w:val="Default"/>
        <w:rPr>
          <w:sz w:val="23"/>
          <w:szCs w:val="23"/>
        </w:rPr>
      </w:pPr>
      <w:r>
        <w:rPr>
          <w:sz w:val="23"/>
          <w:szCs w:val="23"/>
        </w:rPr>
        <w:t>The rule codes are as follows (note that the con</w:t>
      </w:r>
      <w:r w:rsidR="00363B16">
        <w:rPr>
          <w:sz w:val="23"/>
          <w:szCs w:val="23"/>
        </w:rPr>
        <w:t>trol names are case sensitive):</w:t>
      </w:r>
    </w:p>
    <w:p w14:paraId="11EA5962" w14:textId="77777777" w:rsidR="006F1B73" w:rsidRDefault="006F1B73" w:rsidP="0080029F">
      <w:pPr>
        <w:pStyle w:val="Default"/>
        <w:spacing w:after="187"/>
        <w:rPr>
          <w:sz w:val="23"/>
          <w:szCs w:val="23"/>
        </w:rPr>
      </w:pPr>
      <w:r>
        <w:rPr>
          <w:sz w:val="23"/>
          <w:szCs w:val="23"/>
        </w:rPr>
        <w:t xml:space="preserve">• Rule on left side of cell is Lrule </w:t>
      </w:r>
    </w:p>
    <w:p w14:paraId="6673AF62" w14:textId="77777777" w:rsidR="006F1B73" w:rsidRDefault="006F1B73" w:rsidP="0080029F">
      <w:pPr>
        <w:pStyle w:val="Default"/>
        <w:spacing w:after="187"/>
        <w:rPr>
          <w:sz w:val="23"/>
          <w:szCs w:val="23"/>
        </w:rPr>
      </w:pPr>
      <w:r>
        <w:rPr>
          <w:sz w:val="23"/>
          <w:szCs w:val="23"/>
        </w:rPr>
        <w:t xml:space="preserve">• Rule on right side of cell is Rrule </w:t>
      </w:r>
    </w:p>
    <w:p w14:paraId="7F1C37F0" w14:textId="77777777" w:rsidR="006F1B73" w:rsidRDefault="006F1B73" w:rsidP="0080029F">
      <w:pPr>
        <w:pStyle w:val="Default"/>
        <w:spacing w:after="187"/>
        <w:rPr>
          <w:sz w:val="23"/>
          <w:szCs w:val="23"/>
        </w:rPr>
      </w:pPr>
      <w:r>
        <w:rPr>
          <w:sz w:val="23"/>
          <w:szCs w:val="23"/>
        </w:rPr>
        <w:t xml:space="preserve">• Rule on top of cell is Toprule </w:t>
      </w:r>
    </w:p>
    <w:p w14:paraId="789ADD42" w14:textId="77777777" w:rsidR="006F1B73" w:rsidRDefault="006F1B73" w:rsidP="0080029F">
      <w:pPr>
        <w:pStyle w:val="Default"/>
        <w:rPr>
          <w:sz w:val="23"/>
          <w:szCs w:val="23"/>
        </w:rPr>
      </w:pPr>
      <w:r>
        <w:rPr>
          <w:sz w:val="23"/>
          <w:szCs w:val="23"/>
        </w:rPr>
        <w:t xml:space="preserve">• Rule on bottom of cell is Botrule </w:t>
      </w:r>
    </w:p>
    <w:p w14:paraId="68271C8B" w14:textId="77777777" w:rsidR="00D5475C" w:rsidRDefault="00D5475C" w:rsidP="0080029F">
      <w:pPr>
        <w:pStyle w:val="Default"/>
        <w:rPr>
          <w:sz w:val="23"/>
          <w:szCs w:val="23"/>
        </w:rPr>
      </w:pPr>
    </w:p>
    <w:p w14:paraId="3F7EEC2B" w14:textId="77777777" w:rsidR="008E46F4" w:rsidRPr="008E46F4" w:rsidRDefault="006F1B73" w:rsidP="008E46F4">
      <w:r>
        <w:t xml:space="preserve">Note: More than one rule control may be used in a cell, e.g., </w:t>
      </w:r>
      <w:r w:rsidR="008E46F4" w:rsidRPr="008E46F4">
        <w:t>&lt;td styleCode code=”Botrule Lrule”&gt;Cell content&lt;/td&gt;</w:t>
      </w:r>
    </w:p>
    <w:p w14:paraId="03370823" w14:textId="77777777" w:rsidR="00F834CE" w:rsidRDefault="00F834CE" w:rsidP="0080029F">
      <w:pPr>
        <w:pStyle w:val="Default"/>
        <w:rPr>
          <w:sz w:val="23"/>
          <w:szCs w:val="23"/>
        </w:rPr>
      </w:pPr>
    </w:p>
    <w:p w14:paraId="713FEA5F" w14:textId="77777777" w:rsidR="006F1B73" w:rsidRDefault="006F1B73" w:rsidP="0080029F">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14:paraId="3C0F3F8B" w14:textId="77777777" w:rsidR="00363B16" w:rsidRDefault="00363B16" w:rsidP="0080029F">
      <w:pPr>
        <w:pStyle w:val="Default"/>
        <w:rPr>
          <w:sz w:val="23"/>
          <w:szCs w:val="23"/>
        </w:rPr>
      </w:pPr>
    </w:p>
    <w:p w14:paraId="300579CF" w14:textId="77777777" w:rsidR="00363B16" w:rsidRDefault="006F1B73" w:rsidP="0080029F">
      <w:pPr>
        <w:pStyle w:val="Default"/>
        <w:rPr>
          <w:sz w:val="23"/>
          <w:szCs w:val="23"/>
        </w:rPr>
      </w:pPr>
      <w:r>
        <w:rPr>
          <w:sz w:val="23"/>
          <w:szCs w:val="23"/>
        </w:rPr>
        <w:t>To make rowgroups appear with horizontal rules, use the styleCode attribute "Botrule" with the appropriate &lt;tr&gt; element. The Botrule value is rarely needed on the &lt;td&gt; element.</w:t>
      </w:r>
    </w:p>
    <w:p w14:paraId="5D1ECA85" w14:textId="77777777" w:rsidR="00363B16" w:rsidRDefault="00363B16" w:rsidP="0080029F">
      <w:pPr>
        <w:pStyle w:val="Default"/>
        <w:rPr>
          <w:sz w:val="23"/>
          <w:szCs w:val="23"/>
        </w:rPr>
      </w:pPr>
    </w:p>
    <w:p w14:paraId="014C45BC" w14:textId="77777777" w:rsidR="006F1B73" w:rsidRDefault="006F1B73" w:rsidP="0080029F">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14:paraId="661BE29C" w14:textId="77777777" w:rsidR="00363B16" w:rsidRDefault="00363B16" w:rsidP="0080029F">
      <w:pPr>
        <w:pStyle w:val="Default"/>
        <w:rPr>
          <w:sz w:val="23"/>
          <w:szCs w:val="23"/>
        </w:rPr>
      </w:pPr>
    </w:p>
    <w:p w14:paraId="56D1660B" w14:textId="77777777" w:rsidR="006F1B73" w:rsidRDefault="006F1B73" w:rsidP="0080029F">
      <w:pPr>
        <w:pStyle w:val="Default"/>
        <w:rPr>
          <w:sz w:val="23"/>
          <w:szCs w:val="23"/>
        </w:rPr>
      </w:pPr>
      <w:r>
        <w:rPr>
          <w:sz w:val="23"/>
          <w:szCs w:val="23"/>
        </w:rPr>
        <w:t xml:space="preserve">To merge cells vertically and horizontally, the rowspan and colspan attributes should be used on the &lt;td&gt;element. </w:t>
      </w:r>
    </w:p>
    <w:p w14:paraId="3A44A477" w14:textId="77777777" w:rsidR="00363B16" w:rsidRDefault="00363B16" w:rsidP="0080029F">
      <w:pPr>
        <w:pStyle w:val="Default"/>
        <w:rPr>
          <w:sz w:val="23"/>
          <w:szCs w:val="23"/>
        </w:rPr>
      </w:pPr>
    </w:p>
    <w:p w14:paraId="7666355B" w14:textId="77777777" w:rsidR="006F1B73" w:rsidRDefault="006F1B73" w:rsidP="0080029F">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Note: best practice is to omit the width aspect. This ensures the rendering is done to the width. The only time the width should be specified is when the information is to be smaller than the standard width and in those cases a relative size (%) should be used.</w:t>
      </w:r>
    </w:p>
    <w:p w14:paraId="4A19D2E1" w14:textId="77777777" w:rsidR="00363B16" w:rsidRDefault="00363B16" w:rsidP="0080029F">
      <w:pPr>
        <w:pStyle w:val="Default"/>
        <w:rPr>
          <w:sz w:val="23"/>
          <w:szCs w:val="23"/>
        </w:rPr>
      </w:pPr>
    </w:p>
    <w:p w14:paraId="5BBBCE17" w14:textId="77777777" w:rsidR="00F834CE" w:rsidRDefault="006F1B73" w:rsidP="0080029F">
      <w:pPr>
        <w:pStyle w:val="Default"/>
        <w:rPr>
          <w:sz w:val="23"/>
          <w:szCs w:val="23"/>
        </w:rPr>
      </w:pPr>
      <w:r>
        <w:rPr>
          <w:sz w:val="23"/>
          <w:szCs w:val="23"/>
        </w:rPr>
        <w:t>For horizontal alignment, the preferred method for aligning cell content within the margins is to use &lt;col align=”.. ”/&gt; in the &lt;colgroup&gt; element, though this can be used in the &lt;colgroup&gt; element as well. Valid values for align are “left”, “center”, “right”, “justify” (for full justification of contents within the cells), and “char” (for character alignment within the cells). Using the &lt;col align=”.. ”/&gt; markup ensures that the contents for all cells in the column share the same alignment.</w:t>
      </w:r>
    </w:p>
    <w:p w14:paraId="4EDE25B7" w14:textId="77777777" w:rsidR="00F834CE" w:rsidRDefault="00F834CE" w:rsidP="0080029F">
      <w:pPr>
        <w:pStyle w:val="Default"/>
        <w:rPr>
          <w:sz w:val="23"/>
          <w:szCs w:val="23"/>
        </w:rPr>
      </w:pPr>
    </w:p>
    <w:p w14:paraId="3B59C3C2" w14:textId="77777777" w:rsidR="006F1B73" w:rsidRDefault="006F1B73" w:rsidP="0080029F">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14:paraId="7DB7C0FD" w14:textId="77777777" w:rsidR="00363B16" w:rsidRDefault="00363B16" w:rsidP="0080029F">
      <w:pPr>
        <w:pStyle w:val="Default"/>
        <w:rPr>
          <w:rFonts w:eastAsia="Arial Unicode MS"/>
          <w:sz w:val="23"/>
          <w:szCs w:val="23"/>
        </w:rPr>
      </w:pPr>
    </w:p>
    <w:p w14:paraId="0D73B01C" w14:textId="77777777" w:rsidR="006F1B73" w:rsidRDefault="006F1B73" w:rsidP="0080029F">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14:paraId="2A37E1F0" w14:textId="77777777" w:rsidR="00363B16" w:rsidRDefault="00363B16" w:rsidP="0080029F">
      <w:pPr>
        <w:pStyle w:val="Default"/>
        <w:rPr>
          <w:rFonts w:eastAsia="Arial Unicode MS"/>
          <w:sz w:val="23"/>
          <w:szCs w:val="23"/>
        </w:rPr>
      </w:pPr>
    </w:p>
    <w:p w14:paraId="3CE37DC5" w14:textId="77777777" w:rsidR="006F1B73" w:rsidRDefault="006F1B73" w:rsidP="0080029F">
      <w:pPr>
        <w:pStyle w:val="Default"/>
        <w:rPr>
          <w:rFonts w:eastAsia="Arial Unicode MS"/>
          <w:sz w:val="23"/>
          <w:szCs w:val="23"/>
        </w:rPr>
      </w:pPr>
      <w:r>
        <w:rPr>
          <w:rFonts w:eastAsia="Arial Unicode MS"/>
          <w:sz w:val="23"/>
          <w:szCs w:val="23"/>
        </w:rPr>
        <w:t xml:space="preserve">For table text spacing, in some instances, the use of a “tab” or text indentation is desirable in a given table cell. In an SPL document, this effect is achieved by using the nonbreaking space (&amp;#160;) as if it were a “tab” space. As the following snippet of XML shows, two nonbreaking spaces were used to offset the word “Male” from the margin: &lt;td&gt;&amp;#160;&amp;#160;Male&lt;/td&gt;. The nonbreaking space can also be used to keep text in a table from breaking inappropriately due to browser resizing. </w:t>
      </w:r>
    </w:p>
    <w:p w14:paraId="7E5CB046" w14:textId="77777777" w:rsidR="00363B16" w:rsidRDefault="00363B16" w:rsidP="0080029F">
      <w:pPr>
        <w:pStyle w:val="Default"/>
        <w:ind w:left="720"/>
        <w:rPr>
          <w:rFonts w:eastAsia="Arial Unicode MS"/>
          <w:sz w:val="23"/>
          <w:szCs w:val="23"/>
        </w:rPr>
      </w:pPr>
    </w:p>
    <w:p w14:paraId="44E37919" w14:textId="77777777" w:rsidR="006F1B73" w:rsidRDefault="006F1B73" w:rsidP="001D67E2">
      <w:pPr>
        <w:pStyle w:val="Heading3"/>
        <w:rPr>
          <w:rFonts w:eastAsia="Arial Unicode MS"/>
        </w:rPr>
      </w:pPr>
      <w:bookmarkStart w:id="757" w:name="_Toc500864075"/>
      <w:bookmarkStart w:id="758" w:name="_Toc495429274"/>
      <w:r>
        <w:rPr>
          <w:rFonts w:eastAsia="Arial Unicode MS"/>
        </w:rPr>
        <w:t>Hypertext links</w:t>
      </w:r>
      <w:bookmarkEnd w:id="757"/>
      <w:bookmarkEnd w:id="758"/>
      <w:r>
        <w:rPr>
          <w:rFonts w:eastAsia="Arial Unicode MS"/>
        </w:rPr>
        <w:t xml:space="preserve"> </w:t>
      </w:r>
    </w:p>
    <w:p w14:paraId="65A97DBC" w14:textId="77777777" w:rsidR="00363B16" w:rsidRDefault="006F1B73" w:rsidP="0080029F">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14:paraId="32498457" w14:textId="77777777" w:rsidR="00363B16" w:rsidRDefault="00363B16" w:rsidP="0080029F">
      <w:pPr>
        <w:pStyle w:val="Default"/>
        <w:rPr>
          <w:rFonts w:eastAsia="Arial Unicode MS"/>
          <w:sz w:val="23"/>
          <w:szCs w:val="23"/>
        </w:rPr>
      </w:pPr>
    </w:p>
    <w:p w14:paraId="4966DECA" w14:textId="6F96512A" w:rsidR="006F1B73" w:rsidRDefault="006F1B73" w:rsidP="0080029F">
      <w:pPr>
        <w:pStyle w:val="Default"/>
        <w:rPr>
          <w:rFonts w:eastAsia="Arial Unicode MS"/>
          <w:sz w:val="23"/>
          <w:szCs w:val="23"/>
        </w:rPr>
      </w:pPr>
      <w:r>
        <w:rPr>
          <w:rFonts w:eastAsia="Arial Unicode MS"/>
          <w:sz w:val="23"/>
          <w:szCs w:val="23"/>
        </w:rPr>
        <w:t>Links are specified by the &lt;linkHtml&gt; construct, where the value for the href attribute of &lt;linkHtml&gt; (the target of the link) is the ID attribute value of a &lt;section&gt;, &lt;paragraph&gt;, &lt;table&gt;, &lt;list&gt;, &lt;content&gt;,&lt;renderMultimedia&gt; element. The stylesheet does not support the styleCode attribute of the &lt;linkHtml&gt; element; if a styleCode is needed for a link, this should be coded via the &lt;content&gt; element with</w:t>
      </w:r>
      <w:r w:rsidR="00D54CCB">
        <w:rPr>
          <w:rFonts w:eastAsia="Arial Unicode MS"/>
          <w:sz w:val="23"/>
          <w:szCs w:val="23"/>
        </w:rPr>
        <w:t>in the link as with other text.</w:t>
      </w:r>
      <w:del w:id="759" w:author="pbx" w:date="2017-12-12T17:47:00Z">
        <w:r>
          <w:rPr>
            <w:rFonts w:eastAsia="Arial Unicode MS"/>
            <w:sz w:val="23"/>
            <w:szCs w:val="23"/>
          </w:rPr>
          <w:delText xml:space="preserve"> </w:delText>
        </w:r>
      </w:del>
    </w:p>
    <w:p w14:paraId="0A7DB56A" w14:textId="77777777" w:rsidR="00181B66" w:rsidRDefault="00181B66" w:rsidP="0080029F">
      <w:pPr>
        <w:pStyle w:val="Default"/>
        <w:ind w:left="720"/>
        <w:rPr>
          <w:rFonts w:eastAsia="Arial Unicode MS"/>
          <w:sz w:val="23"/>
          <w:szCs w:val="23"/>
        </w:rPr>
      </w:pPr>
    </w:p>
    <w:p w14:paraId="13A568AB" w14:textId="77777777" w:rsidR="006F1B73" w:rsidRDefault="006F1B73" w:rsidP="001D67E2">
      <w:pPr>
        <w:pStyle w:val="Heading3"/>
        <w:rPr>
          <w:rFonts w:eastAsia="Arial Unicode MS"/>
        </w:rPr>
      </w:pPr>
      <w:bookmarkStart w:id="760" w:name="_Toc500864076"/>
      <w:bookmarkStart w:id="761" w:name="_Toc495429275"/>
      <w:r>
        <w:rPr>
          <w:rFonts w:eastAsia="Arial Unicode MS"/>
        </w:rPr>
        <w:t>Recent major changes in labeling text</w:t>
      </w:r>
      <w:bookmarkEnd w:id="760"/>
      <w:bookmarkEnd w:id="761"/>
      <w:r>
        <w:rPr>
          <w:rFonts w:eastAsia="Arial Unicode MS"/>
        </w:rPr>
        <w:t xml:space="preserve"> </w:t>
      </w:r>
    </w:p>
    <w:p w14:paraId="4BAD34B3" w14:textId="77777777" w:rsidR="006F1B73" w:rsidRDefault="006F1B73" w:rsidP="0080029F">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eCode=“xmChange”&gt;, f</w:t>
      </w:r>
      <w:r w:rsidR="00363B16">
        <w:rPr>
          <w:rFonts w:eastAsia="Arial Unicode MS"/>
          <w:sz w:val="23"/>
          <w:szCs w:val="23"/>
        </w:rPr>
        <w:t>or example:</w:t>
      </w:r>
    </w:p>
    <w:p w14:paraId="4ECB82EE" w14:textId="77777777" w:rsidR="00A44D92" w:rsidRDefault="00A44D92" w:rsidP="00A44D92">
      <w:pPr>
        <w:pStyle w:val="Default"/>
        <w:rPr>
          <w:rFonts w:ascii="Courier New" w:eastAsia="Arial Unicode MS" w:hAnsi="Courier New" w:cs="Courier New"/>
          <w:sz w:val="18"/>
          <w:szCs w:val="18"/>
        </w:rPr>
      </w:pPr>
    </w:p>
    <w:p w14:paraId="706ABE5F" w14:textId="77777777" w:rsidR="00A44D92" w:rsidRPr="00A44D92" w:rsidRDefault="00A44D92" w:rsidP="00A44D92">
      <w:pPr>
        <w:pStyle w:val="Default"/>
        <w:rPr>
          <w:rFonts w:eastAsia="Arial Unicode MS"/>
          <w:sz w:val="23"/>
          <w:szCs w:val="23"/>
        </w:rPr>
      </w:pPr>
      <w:r w:rsidRPr="00A44D92">
        <w:rPr>
          <w:rFonts w:eastAsia="Arial Unicode MS"/>
          <w:sz w:val="23"/>
          <w:szCs w:val="23"/>
        </w:rPr>
        <w:t>&lt;text&gt;This is an example of text that is not changed.</w:t>
      </w:r>
    </w:p>
    <w:p w14:paraId="4A164184" w14:textId="77777777" w:rsidR="00A44D92" w:rsidRDefault="00A44D92" w:rsidP="00A44D92">
      <w:pPr>
        <w:pStyle w:val="Default"/>
        <w:ind w:left="288"/>
        <w:rPr>
          <w:rFonts w:eastAsia="Arial Unicode MS"/>
          <w:sz w:val="23"/>
          <w:szCs w:val="23"/>
        </w:rPr>
      </w:pPr>
      <w:r w:rsidRPr="00A44D92">
        <w:rPr>
          <w:rFonts w:eastAsia="Arial Unicode MS"/>
          <w:sz w:val="23"/>
          <w:szCs w:val="23"/>
        </w:rPr>
        <w:t>&lt;content styleCode=“xmChange”&gt;</w:t>
      </w:r>
    </w:p>
    <w:p w14:paraId="52DC3A4C" w14:textId="77777777" w:rsidR="00A44D92" w:rsidRDefault="00A44D92" w:rsidP="00A44D92">
      <w:pPr>
        <w:pStyle w:val="Default"/>
        <w:ind w:left="576"/>
        <w:rPr>
          <w:rFonts w:eastAsia="Arial Unicode MS"/>
          <w:sz w:val="23"/>
          <w:szCs w:val="23"/>
        </w:rPr>
      </w:pPr>
      <w:r w:rsidRPr="00A44D92">
        <w:rPr>
          <w:rFonts w:eastAsia="Arial Unicode MS"/>
          <w:sz w:val="23"/>
          <w:szCs w:val="23"/>
        </w:rPr>
        <w:t>This is an example of text that is a recent major change</w:t>
      </w:r>
    </w:p>
    <w:p w14:paraId="65B54B2D" w14:textId="77777777" w:rsidR="00A44D92" w:rsidRPr="00A44D92" w:rsidRDefault="00A44D92" w:rsidP="00A44D92">
      <w:pPr>
        <w:pStyle w:val="Default"/>
        <w:ind w:left="288"/>
        <w:rPr>
          <w:rFonts w:eastAsia="Arial Unicode MS"/>
          <w:sz w:val="23"/>
          <w:szCs w:val="23"/>
        </w:rPr>
      </w:pPr>
      <w:r w:rsidRPr="00A44D92">
        <w:rPr>
          <w:rFonts w:eastAsia="Arial Unicode MS"/>
          <w:sz w:val="23"/>
          <w:szCs w:val="23"/>
        </w:rPr>
        <w:t>&lt;/content&gt;</w:t>
      </w:r>
    </w:p>
    <w:p w14:paraId="7711E7D1" w14:textId="77777777" w:rsidR="00A44D92" w:rsidRPr="00A44D92" w:rsidRDefault="00A44D92" w:rsidP="00A44D92">
      <w:pPr>
        <w:pStyle w:val="Default"/>
        <w:ind w:left="288"/>
        <w:rPr>
          <w:rFonts w:eastAsia="Arial Unicode MS"/>
          <w:sz w:val="23"/>
          <w:szCs w:val="23"/>
        </w:rPr>
      </w:pPr>
      <w:r w:rsidRPr="00A44D92">
        <w:rPr>
          <w:rFonts w:eastAsia="Arial Unicode MS"/>
          <w:sz w:val="23"/>
          <w:szCs w:val="23"/>
        </w:rPr>
        <w:t>This is an example of changed text that is not considered a recent major change</w:t>
      </w:r>
    </w:p>
    <w:p w14:paraId="04F74167" w14:textId="77777777" w:rsidR="00A44D92" w:rsidRPr="00A44D92" w:rsidRDefault="00A44D92" w:rsidP="00A44D92">
      <w:pPr>
        <w:pStyle w:val="Default"/>
        <w:rPr>
          <w:rFonts w:eastAsia="Arial Unicode MS"/>
          <w:sz w:val="23"/>
          <w:szCs w:val="23"/>
        </w:rPr>
      </w:pPr>
      <w:r w:rsidRPr="00A44D92">
        <w:rPr>
          <w:rFonts w:eastAsia="Arial Unicode MS"/>
          <w:sz w:val="23"/>
          <w:szCs w:val="23"/>
        </w:rPr>
        <w:t xml:space="preserve">&lt;/text&gt; </w:t>
      </w:r>
    </w:p>
    <w:p w14:paraId="1C94C54B" w14:textId="77777777" w:rsidR="00A44D92" w:rsidRPr="00242D42" w:rsidRDefault="00A44D92" w:rsidP="00A44D92"/>
    <w:p w14:paraId="12617C8E" w14:textId="77777777" w:rsidR="00106422" w:rsidRDefault="00106422" w:rsidP="0080029F">
      <w:pPr>
        <w:pStyle w:val="Default"/>
        <w:rPr>
          <w:rFonts w:eastAsia="Arial Unicode MS"/>
          <w:sz w:val="23"/>
          <w:szCs w:val="23"/>
        </w:rPr>
      </w:pPr>
    </w:p>
    <w:p w14:paraId="40F410CD" w14:textId="77777777" w:rsidR="006F1B73" w:rsidRDefault="006F1B73" w:rsidP="001D67E2">
      <w:pPr>
        <w:pStyle w:val="Heading3"/>
        <w:rPr>
          <w:rFonts w:eastAsia="Arial Unicode MS"/>
        </w:rPr>
      </w:pPr>
      <w:bookmarkStart w:id="762" w:name="_Toc500864077"/>
      <w:bookmarkStart w:id="763" w:name="_Toc495429276"/>
      <w:r>
        <w:rPr>
          <w:rFonts w:eastAsia="Arial Unicode MS"/>
        </w:rPr>
        <w:t>Images</w:t>
      </w:r>
      <w:bookmarkEnd w:id="762"/>
      <w:bookmarkEnd w:id="763"/>
      <w:r>
        <w:rPr>
          <w:rFonts w:eastAsia="Arial Unicode MS"/>
        </w:rPr>
        <w:t xml:space="preserve"> </w:t>
      </w:r>
    </w:p>
    <w:p w14:paraId="6E3571AB" w14:textId="77777777" w:rsidR="006F1B73" w:rsidRDefault="006F1B73" w:rsidP="0080029F">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r w:rsidR="00A44D92">
        <w:rPr>
          <w:rFonts w:eastAsia="Arial Unicode MS"/>
          <w:sz w:val="23"/>
          <w:szCs w:val="23"/>
        </w:rPr>
        <w:t>this is illustrated below:</w:t>
      </w:r>
    </w:p>
    <w:p w14:paraId="1356AE3A" w14:textId="77777777" w:rsidR="00A44D92" w:rsidRPr="004E79DF" w:rsidRDefault="00A44D92" w:rsidP="00A44D92">
      <w:pPr>
        <w:pStyle w:val="Default"/>
        <w:rPr>
          <w:rFonts w:eastAsia="Arial Unicode MS"/>
          <w:sz w:val="23"/>
          <w:szCs w:val="23"/>
        </w:rPr>
      </w:pPr>
      <w:r w:rsidRPr="004E79DF">
        <w:rPr>
          <w:rFonts w:eastAsia="Arial Unicode MS"/>
          <w:sz w:val="23"/>
          <w:szCs w:val="23"/>
        </w:rPr>
        <w:t xml:space="preserve">&lt;section&gt; </w:t>
      </w:r>
    </w:p>
    <w:p w14:paraId="7F669958"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14:paraId="1E15C09A"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&lt;paragraph&gt;...&lt;/paragraph&gt; </w:t>
      </w:r>
    </w:p>
    <w:p w14:paraId="438AA2B2"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&lt;renderMultiMedia referencedObject="MM1"/&gt; </w:t>
      </w:r>
    </w:p>
    <w:p w14:paraId="38905CD5"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&lt;paragraph&gt;...&lt;/paragraph&gt; </w:t>
      </w:r>
    </w:p>
    <w:p w14:paraId="15462CE0"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14:paraId="40344A84"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14:paraId="311B8C2F"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 ID="MM1"&gt; </w:t>
      </w:r>
    </w:p>
    <w:p w14:paraId="08DDC5F0"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&lt;text&gt;descriptive text&lt;/text&gt;</w:t>
      </w:r>
    </w:p>
    <w:p w14:paraId="3EFF3A04"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 xsi:type="ED" mediaType="image/jpeg"&gt;</w:t>
      </w:r>
    </w:p>
    <w:p w14:paraId="60617D46" w14:textId="77777777" w:rsidR="00A44D92" w:rsidRPr="004E79DF" w:rsidRDefault="00A44D92" w:rsidP="004E79DF">
      <w:pPr>
        <w:pStyle w:val="Default"/>
        <w:ind w:left="1152"/>
        <w:rPr>
          <w:rFonts w:eastAsia="Arial Unicode MS"/>
          <w:sz w:val="23"/>
          <w:szCs w:val="23"/>
        </w:rPr>
      </w:pPr>
      <w:r w:rsidRPr="004E79DF">
        <w:rPr>
          <w:rFonts w:eastAsia="Arial Unicode MS"/>
          <w:sz w:val="23"/>
          <w:szCs w:val="23"/>
        </w:rPr>
        <w:t xml:space="preserve"> &lt;reference value="drug-01.jpg"/&gt; </w:t>
      </w:r>
    </w:p>
    <w:p w14:paraId="170FCDC2"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&lt;/value&gt; </w:t>
      </w:r>
    </w:p>
    <w:p w14:paraId="54555175"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&lt;/observationMedia&gt; </w:t>
      </w:r>
    </w:p>
    <w:p w14:paraId="6822E85E"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14:paraId="1E394973" w14:textId="77777777" w:rsidR="00A44D92" w:rsidRPr="004E79DF" w:rsidRDefault="00A44D92" w:rsidP="00A44D92">
      <w:pPr>
        <w:pStyle w:val="Default"/>
        <w:rPr>
          <w:rFonts w:eastAsia="Arial Unicode MS"/>
          <w:sz w:val="23"/>
          <w:szCs w:val="23"/>
        </w:rPr>
      </w:pPr>
      <w:r w:rsidRPr="004E79DF">
        <w:rPr>
          <w:rFonts w:eastAsia="Arial Unicode MS"/>
          <w:sz w:val="23"/>
          <w:szCs w:val="23"/>
        </w:rPr>
        <w:t>&lt;/section&gt;</w:t>
      </w:r>
    </w:p>
    <w:p w14:paraId="16C37874" w14:textId="77777777" w:rsidR="00F834CE" w:rsidRDefault="00F834CE" w:rsidP="0080029F">
      <w:pPr>
        <w:pStyle w:val="Default"/>
        <w:rPr>
          <w:rFonts w:eastAsia="Arial Unicode MS"/>
          <w:sz w:val="23"/>
          <w:szCs w:val="23"/>
        </w:rPr>
      </w:pPr>
    </w:p>
    <w:p w14:paraId="63F0AC0A" w14:textId="77777777" w:rsidR="005E1154" w:rsidRDefault="006F1B73" w:rsidP="0080029F">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14:paraId="2304FACA" w14:textId="77777777" w:rsidR="005E1154" w:rsidRDefault="005E1154" w:rsidP="0080029F">
      <w:pPr>
        <w:pStyle w:val="Default"/>
        <w:rPr>
          <w:rFonts w:eastAsia="Arial Unicode MS"/>
          <w:sz w:val="23"/>
          <w:szCs w:val="23"/>
        </w:rPr>
      </w:pPr>
    </w:p>
    <w:p w14:paraId="1115D43A" w14:textId="77777777" w:rsidR="009E0A85" w:rsidRDefault="006F1B73" w:rsidP="0080029F">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14:paraId="0D7B7B6E" w14:textId="77777777" w:rsidR="009E0A85" w:rsidRDefault="009E0A85" w:rsidP="0080029F">
      <w:pPr>
        <w:pStyle w:val="Default"/>
        <w:rPr>
          <w:rFonts w:eastAsia="Arial Unicode MS"/>
          <w:sz w:val="23"/>
          <w:szCs w:val="23"/>
        </w:rPr>
      </w:pPr>
    </w:p>
    <w:p w14:paraId="553AF3F1" w14:textId="77777777" w:rsidR="005F0A34" w:rsidRDefault="006F1B73" w:rsidP="0080029F">
      <w:pPr>
        <w:pStyle w:val="Default"/>
        <w:rPr>
          <w:rFonts w:eastAsia="Arial Unicode MS"/>
          <w:sz w:val="23"/>
          <w:szCs w:val="23"/>
        </w:rPr>
      </w:pPr>
      <w:r>
        <w:rPr>
          <w:rFonts w:eastAsia="Arial Unicode MS"/>
          <w:sz w:val="23"/>
          <w:szCs w:val="23"/>
        </w:rPr>
        <w:lastRenderedPageBreak/>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14:paraId="51AD3B3E" w14:textId="77777777" w:rsidR="00906BC6" w:rsidRDefault="00906BC6" w:rsidP="0080029F"/>
    <w:p w14:paraId="7DC6996E" w14:textId="77777777" w:rsidR="005F0A34" w:rsidRDefault="00906BC6" w:rsidP="0080029F">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14:paraId="544829BA" w14:textId="77777777" w:rsidTr="001111C2">
        <w:trPr>
          <w:tblHeader/>
        </w:trPr>
        <w:tc>
          <w:tcPr>
            <w:tcW w:w="1260" w:type="dxa"/>
            <w:shd w:val="clear" w:color="auto" w:fill="D9D9D9" w:themeFill="background1" w:themeFillShade="D9"/>
          </w:tcPr>
          <w:p w14:paraId="46F8FDFB" w14:textId="77777777" w:rsidR="00906BC6" w:rsidRPr="001111C2" w:rsidRDefault="00906BC6" w:rsidP="0080029F">
            <w:pPr>
              <w:rPr>
                <w:lang w:val="en-US"/>
              </w:rPr>
            </w:pPr>
            <w:r w:rsidRPr="001111C2">
              <w:rPr>
                <w:lang w:val="en-US"/>
              </w:rPr>
              <w:t>File Format</w:t>
            </w:r>
          </w:p>
        </w:tc>
        <w:tc>
          <w:tcPr>
            <w:tcW w:w="4680" w:type="dxa"/>
            <w:shd w:val="clear" w:color="auto" w:fill="D9D9D9" w:themeFill="background1" w:themeFillShade="D9"/>
          </w:tcPr>
          <w:p w14:paraId="59346B1C" w14:textId="77777777" w:rsidR="00906BC6" w:rsidRPr="001111C2" w:rsidRDefault="00906BC6" w:rsidP="0080029F">
            <w:pPr>
              <w:rPr>
                <w:lang w:val="en-US"/>
              </w:rPr>
            </w:pPr>
            <w:r w:rsidRPr="001111C2">
              <w:rPr>
                <w:lang w:val="en-US"/>
              </w:rPr>
              <w:t>Description</w:t>
            </w:r>
          </w:p>
        </w:tc>
        <w:tc>
          <w:tcPr>
            <w:tcW w:w="2070" w:type="dxa"/>
            <w:shd w:val="clear" w:color="auto" w:fill="D9D9D9" w:themeFill="background1" w:themeFillShade="D9"/>
          </w:tcPr>
          <w:p w14:paraId="4AFE04B6" w14:textId="77777777" w:rsidR="00906BC6" w:rsidRPr="001111C2" w:rsidRDefault="00906BC6" w:rsidP="0080029F">
            <w:pPr>
              <w:rPr>
                <w:lang w:val="en-US"/>
              </w:rPr>
            </w:pPr>
            <w:r w:rsidRPr="001111C2">
              <w:rPr>
                <w:lang w:val="en-US"/>
              </w:rPr>
              <w:t>Specifications</w:t>
            </w:r>
          </w:p>
        </w:tc>
        <w:tc>
          <w:tcPr>
            <w:tcW w:w="1170" w:type="dxa"/>
            <w:shd w:val="clear" w:color="auto" w:fill="D9D9D9" w:themeFill="background1" w:themeFillShade="D9"/>
          </w:tcPr>
          <w:p w14:paraId="0E079768" w14:textId="77777777" w:rsidR="00906BC6" w:rsidRPr="001111C2" w:rsidRDefault="00906BC6" w:rsidP="0080029F">
            <w:pPr>
              <w:rPr>
                <w:lang w:val="en-US"/>
              </w:rPr>
            </w:pPr>
            <w:r w:rsidRPr="001111C2">
              <w:rPr>
                <w:lang w:val="en-US"/>
              </w:rPr>
              <w:t>Extension</w:t>
            </w:r>
          </w:p>
        </w:tc>
      </w:tr>
      <w:tr w:rsidR="00906BC6" w14:paraId="4757E60F" w14:textId="77777777" w:rsidTr="009E6299">
        <w:tc>
          <w:tcPr>
            <w:tcW w:w="1260" w:type="dxa"/>
          </w:tcPr>
          <w:p w14:paraId="6F75A034" w14:textId="77777777" w:rsidR="00906BC6" w:rsidRDefault="00906BC6" w:rsidP="0080029F">
            <w:pPr>
              <w:rPr>
                <w:lang w:val="en-US"/>
              </w:rPr>
            </w:pPr>
            <w:r>
              <w:rPr>
                <w:lang w:val="en-US"/>
              </w:rPr>
              <w:t>JPEG/</w:t>
            </w:r>
            <w:r w:rsidRPr="003730F0">
              <w:rPr>
                <w:lang w:val="en-US"/>
              </w:rPr>
              <w:t>JFIF</w:t>
            </w:r>
          </w:p>
        </w:tc>
        <w:tc>
          <w:tcPr>
            <w:tcW w:w="4680" w:type="dxa"/>
          </w:tcPr>
          <w:p w14:paraId="0E8FF0B7" w14:textId="77777777" w:rsidR="00906BC6" w:rsidRPr="00C178D9" w:rsidRDefault="00906BC6" w:rsidP="0080029F">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14:paraId="43125FD7" w14:textId="77777777" w:rsidR="00906BC6" w:rsidRDefault="00906BC6" w:rsidP="0080029F">
            <w:pPr>
              <w:rPr>
                <w:lang w:val="en-US"/>
              </w:rPr>
            </w:pPr>
            <w:r w:rsidRPr="00C178D9">
              <w:rPr>
                <w:lang w:val="en-US"/>
              </w:rPr>
              <w:t>ISO 10918-1</w:t>
            </w:r>
          </w:p>
        </w:tc>
        <w:tc>
          <w:tcPr>
            <w:tcW w:w="1170" w:type="dxa"/>
          </w:tcPr>
          <w:p w14:paraId="32F3A043" w14:textId="77777777" w:rsidR="00906BC6" w:rsidRDefault="00906BC6" w:rsidP="0080029F">
            <w:pPr>
              <w:rPr>
                <w:lang w:val="en-US"/>
              </w:rPr>
            </w:pPr>
            <w:r>
              <w:rPr>
                <w:lang w:val="en-US"/>
              </w:rPr>
              <w:t>jpg</w:t>
            </w:r>
          </w:p>
        </w:tc>
      </w:tr>
      <w:tr w:rsidR="00906BC6" w14:paraId="61988B33" w14:textId="77777777" w:rsidTr="009E6299">
        <w:tc>
          <w:tcPr>
            <w:tcW w:w="1260" w:type="dxa"/>
          </w:tcPr>
          <w:p w14:paraId="12219E60" w14:textId="77777777" w:rsidR="00906BC6" w:rsidRPr="00C178D9" w:rsidRDefault="00906BC6" w:rsidP="0080029F">
            <w:pPr>
              <w:rPr>
                <w:lang w:val="en-US"/>
              </w:rPr>
            </w:pPr>
            <w:r w:rsidRPr="00C178D9">
              <w:rPr>
                <w:lang w:val="en-US"/>
              </w:rPr>
              <w:t>PDF/A-1</w:t>
            </w:r>
          </w:p>
        </w:tc>
        <w:tc>
          <w:tcPr>
            <w:tcW w:w="4680" w:type="dxa"/>
          </w:tcPr>
          <w:p w14:paraId="2EC582F2" w14:textId="77777777" w:rsidR="00906BC6" w:rsidRPr="00C178D9" w:rsidRDefault="00906BC6" w:rsidP="0080029F">
            <w:pPr>
              <w:rPr>
                <w:lang w:val="en-US"/>
              </w:rPr>
            </w:pPr>
            <w:r w:rsidRPr="00C178D9">
              <w:rPr>
                <w:lang w:val="en-US"/>
              </w:rPr>
              <w:t>Portable Document Format  Archive version 1</w:t>
            </w:r>
            <w:r>
              <w:rPr>
                <w:lang w:val="en-US"/>
              </w:rPr>
              <w:t>, is an archival format designed for long term preservation of digital files based on Adobe PDF v1.4</w:t>
            </w:r>
          </w:p>
        </w:tc>
        <w:tc>
          <w:tcPr>
            <w:tcW w:w="2070" w:type="dxa"/>
          </w:tcPr>
          <w:p w14:paraId="6A3D4EFC" w14:textId="77777777" w:rsidR="00906BC6" w:rsidRDefault="00906BC6" w:rsidP="0080029F">
            <w:pPr>
              <w:rPr>
                <w:lang w:val="en-US"/>
              </w:rPr>
            </w:pPr>
            <w:r w:rsidRPr="006C1F47">
              <w:rPr>
                <w:lang w:val="en-US"/>
              </w:rPr>
              <w:t>ISO 19005-1</w:t>
            </w:r>
          </w:p>
        </w:tc>
        <w:tc>
          <w:tcPr>
            <w:tcW w:w="1170" w:type="dxa"/>
          </w:tcPr>
          <w:p w14:paraId="4D0C07EA" w14:textId="77777777" w:rsidR="00906BC6" w:rsidRDefault="00906BC6" w:rsidP="0080029F">
            <w:pPr>
              <w:rPr>
                <w:lang w:val="en-US"/>
              </w:rPr>
            </w:pPr>
            <w:r>
              <w:rPr>
                <w:lang w:val="en-US"/>
              </w:rPr>
              <w:t>pdf</w:t>
            </w:r>
          </w:p>
        </w:tc>
      </w:tr>
      <w:tr w:rsidR="00906BC6" w14:paraId="7A65C71A" w14:textId="77777777" w:rsidTr="009E6299">
        <w:tc>
          <w:tcPr>
            <w:tcW w:w="1260" w:type="dxa"/>
          </w:tcPr>
          <w:p w14:paraId="342112A6" w14:textId="77777777" w:rsidR="00906BC6" w:rsidRPr="00C178D9" w:rsidRDefault="00906BC6" w:rsidP="0080029F">
            <w:pPr>
              <w:rPr>
                <w:lang w:val="en-US"/>
              </w:rPr>
            </w:pPr>
            <w:r>
              <w:rPr>
                <w:lang w:val="en-US"/>
              </w:rPr>
              <w:t>PDF/A-2</w:t>
            </w:r>
          </w:p>
        </w:tc>
        <w:tc>
          <w:tcPr>
            <w:tcW w:w="4680" w:type="dxa"/>
          </w:tcPr>
          <w:p w14:paraId="73D52C17" w14:textId="77777777" w:rsidR="00906BC6" w:rsidRPr="00C178D9" w:rsidRDefault="00906BC6" w:rsidP="0080029F">
            <w:pPr>
              <w:rPr>
                <w:lang w:val="en-US"/>
              </w:rPr>
            </w:pPr>
            <w:r w:rsidRPr="00C178D9">
              <w:rPr>
                <w:lang w:val="en-US"/>
              </w:rPr>
              <w:t xml:space="preserve">Portable Document Format  Archive version </w:t>
            </w:r>
            <w:r>
              <w:rPr>
                <w:lang w:val="en-US"/>
              </w:rPr>
              <w:t>2, is an archival format designed for long term preservation of digital files based on Adobe PDF v1.7</w:t>
            </w:r>
          </w:p>
        </w:tc>
        <w:tc>
          <w:tcPr>
            <w:tcW w:w="2070" w:type="dxa"/>
          </w:tcPr>
          <w:p w14:paraId="54095AA0" w14:textId="77777777" w:rsidR="00906BC6" w:rsidRDefault="00906BC6" w:rsidP="0080029F">
            <w:pPr>
              <w:rPr>
                <w:lang w:val="en-US"/>
              </w:rPr>
            </w:pPr>
            <w:r w:rsidRPr="006C1F47">
              <w:rPr>
                <w:lang w:val="en-US"/>
              </w:rPr>
              <w:t>ISO 19005-2</w:t>
            </w:r>
          </w:p>
        </w:tc>
        <w:tc>
          <w:tcPr>
            <w:tcW w:w="1170" w:type="dxa"/>
          </w:tcPr>
          <w:p w14:paraId="05E6981A" w14:textId="77777777" w:rsidR="00906BC6" w:rsidRDefault="00906BC6" w:rsidP="0080029F">
            <w:pPr>
              <w:rPr>
                <w:lang w:val="en-US"/>
              </w:rPr>
            </w:pPr>
            <w:r>
              <w:rPr>
                <w:lang w:val="en-US"/>
              </w:rPr>
              <w:t>pdf</w:t>
            </w:r>
          </w:p>
        </w:tc>
      </w:tr>
      <w:tr w:rsidR="00906BC6" w14:paraId="566BC2F2" w14:textId="77777777" w:rsidTr="009E6299">
        <w:tc>
          <w:tcPr>
            <w:tcW w:w="1260" w:type="dxa"/>
          </w:tcPr>
          <w:p w14:paraId="2D943059" w14:textId="77777777" w:rsidR="00906BC6" w:rsidRDefault="00906BC6" w:rsidP="0080029F">
            <w:pPr>
              <w:rPr>
                <w:lang w:val="en-US"/>
              </w:rPr>
            </w:pPr>
            <w:r>
              <w:rPr>
                <w:lang w:val="en-US"/>
              </w:rPr>
              <w:t>XML</w:t>
            </w:r>
          </w:p>
        </w:tc>
        <w:tc>
          <w:tcPr>
            <w:tcW w:w="4680" w:type="dxa"/>
          </w:tcPr>
          <w:p w14:paraId="290FA292" w14:textId="77777777" w:rsidR="00906BC6" w:rsidRDefault="00906BC6" w:rsidP="0080029F">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14:paraId="57DC8584" w14:textId="77777777" w:rsidR="00906BC6" w:rsidRDefault="00906BC6" w:rsidP="0080029F">
            <w:pPr>
              <w:rPr>
                <w:lang w:val="en-US"/>
              </w:rPr>
            </w:pPr>
            <w:r w:rsidRPr="006C1F47">
              <w:rPr>
                <w:shd w:val="clear" w:color="auto" w:fill="FFFFFF"/>
              </w:rPr>
              <w:t xml:space="preserve">World Wide Web Consortium (W3C) </w:t>
            </w:r>
            <w:r>
              <w:rPr>
                <w:shd w:val="clear" w:color="auto" w:fill="FFFFFF"/>
              </w:rPr>
              <w:t>XML 1.0</w:t>
            </w:r>
          </w:p>
        </w:tc>
        <w:tc>
          <w:tcPr>
            <w:tcW w:w="1170" w:type="dxa"/>
          </w:tcPr>
          <w:p w14:paraId="41FB07EC" w14:textId="77777777" w:rsidR="00906BC6" w:rsidRDefault="00906BC6" w:rsidP="0080029F">
            <w:pPr>
              <w:rPr>
                <w:lang w:val="en-US"/>
              </w:rPr>
            </w:pPr>
            <w:r>
              <w:rPr>
                <w:lang w:val="en-US"/>
              </w:rPr>
              <w:t>xml</w:t>
            </w:r>
          </w:p>
        </w:tc>
      </w:tr>
    </w:tbl>
    <w:p w14:paraId="7F22B26D" w14:textId="77777777" w:rsidR="00906BC6" w:rsidRDefault="00906BC6" w:rsidP="0080029F">
      <w:pPr>
        <w:rPr>
          <w:lang w:val="en-US"/>
        </w:rPr>
      </w:pPr>
    </w:p>
    <w:p w14:paraId="7123EABE" w14:textId="77777777" w:rsidR="006F1B73" w:rsidRDefault="00130546" w:rsidP="0080029F">
      <w:pPr>
        <w:pStyle w:val="Heading2"/>
        <w:rPr>
          <w:rFonts w:eastAsia="Arial Unicode MS"/>
        </w:rPr>
      </w:pPr>
      <w:bookmarkStart w:id="764" w:name="_Ref437338622"/>
      <w:bookmarkStart w:id="765" w:name="_Toc500864078"/>
      <w:bookmarkStart w:id="766" w:name="_Toc495429277"/>
      <w:r>
        <w:rPr>
          <w:rFonts w:eastAsia="Arial Unicode MS"/>
        </w:rPr>
        <w:t>E</w:t>
      </w:r>
      <w:r w:rsidRPr="00130546">
        <w:rPr>
          <w:rFonts w:eastAsia="Arial Unicode MS"/>
        </w:rPr>
        <w:t>xcerpt</w:t>
      </w:r>
      <w:r>
        <w:rPr>
          <w:rFonts w:eastAsia="Arial Unicode MS"/>
        </w:rPr>
        <w:t xml:space="preserve"> Information</w:t>
      </w:r>
      <w:bookmarkEnd w:id="764"/>
      <w:bookmarkEnd w:id="765"/>
      <w:bookmarkEnd w:id="766"/>
    </w:p>
    <w:p w14:paraId="09F171A3" w14:textId="77777777" w:rsidR="00130546" w:rsidRPr="00675DAA" w:rsidRDefault="00130546" w:rsidP="0080029F">
      <w:r w:rsidRPr="00675DAA">
        <w:t xml:space="preserve">Outlined in this section are all aspects relating to the SPL documents </w:t>
      </w:r>
      <w:r>
        <w:t xml:space="preserve">excerpt </w:t>
      </w:r>
      <w:r w:rsidRPr="00675DAA">
        <w:t>content</w:t>
      </w:r>
      <w:r>
        <w:t>.</w:t>
      </w:r>
    </w:p>
    <w:p w14:paraId="0EA14260" w14:textId="77777777" w:rsidR="00106422" w:rsidRDefault="00106422" w:rsidP="0080029F"/>
    <w:p w14:paraId="5B7C0D47" w14:textId="77777777" w:rsidR="00130546" w:rsidRDefault="00130546" w:rsidP="001D67E2">
      <w:pPr>
        <w:pStyle w:val="Heading3"/>
      </w:pPr>
      <w:bookmarkStart w:id="767" w:name="_Toc500864079"/>
      <w:bookmarkStart w:id="768" w:name="_Toc495429278"/>
      <w:r>
        <w:t>XML</w:t>
      </w:r>
      <w:bookmarkEnd w:id="767"/>
      <w:bookmarkEnd w:id="768"/>
    </w:p>
    <w:p w14:paraId="411643AB" w14:textId="77777777" w:rsidR="00130546" w:rsidRDefault="00130546" w:rsidP="0080029F">
      <w:r>
        <w:t>The diagram below shows the XML structure for the &lt;</w:t>
      </w:r>
      <w:r w:rsidR="00B9194A" w:rsidRPr="00337E6A">
        <w:t xml:space="preserve"> excerpt</w:t>
      </w:r>
      <w:r w:rsidR="00B9194A">
        <w:t xml:space="preserve"> </w:t>
      </w:r>
      <w:r>
        <w:t>&gt; element.</w:t>
      </w:r>
    </w:p>
    <w:p w14:paraId="0E2EE006" w14:textId="77777777" w:rsidR="00130546" w:rsidRDefault="00B9194A" w:rsidP="0080029F">
      <w:pPr>
        <w:pStyle w:val="Default"/>
        <w:rPr>
          <w:rFonts w:eastAsia="Arial Unicode MS"/>
          <w:sz w:val="23"/>
          <w:szCs w:val="23"/>
        </w:rPr>
      </w:pPr>
      <w:r>
        <w:rPr>
          <w:noProof/>
          <w:lang w:val="en-US"/>
        </w:rPr>
        <w:lastRenderedPageBreak/>
        <w:drawing>
          <wp:inline distT="0" distB="0" distL="0" distR="0" wp14:anchorId="21290491" wp14:editId="3DA0FDA7">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14:paraId="3755050C" w14:textId="77777777" w:rsidR="004E79DF" w:rsidRDefault="004E79DF" w:rsidP="004E79DF">
      <w:pPr>
        <w:pStyle w:val="Default"/>
        <w:rPr>
          <w:rFonts w:eastAsia="Arial Unicode MS"/>
          <w:sz w:val="23"/>
          <w:szCs w:val="23"/>
        </w:rPr>
      </w:pPr>
    </w:p>
    <w:p w14:paraId="53AF600B" w14:textId="77777777" w:rsidR="004E79DF" w:rsidRDefault="004E79DF" w:rsidP="004E79DF">
      <w:pPr>
        <w:pStyle w:val="Default"/>
        <w:rPr>
          <w:rFonts w:eastAsia="Arial Unicode MS"/>
          <w:sz w:val="23"/>
          <w:szCs w:val="23"/>
        </w:rPr>
      </w:pPr>
      <w:r>
        <w:rPr>
          <w:rFonts w:eastAsia="Arial Unicode MS"/>
          <w:sz w:val="23"/>
          <w:szCs w:val="23"/>
        </w:rPr>
        <w:t xml:space="preserve">The example below </w:t>
      </w:r>
      <w:r w:rsidR="00B62EDF">
        <w:rPr>
          <w:rFonts w:eastAsia="Arial Unicode MS"/>
          <w:sz w:val="23"/>
          <w:szCs w:val="23"/>
        </w:rPr>
        <w:t>shows an example of an excerpt:</w:t>
      </w:r>
    </w:p>
    <w:p w14:paraId="0A04792A" w14:textId="77777777" w:rsidR="00B62EDF" w:rsidRPr="00B62EDF" w:rsidRDefault="00B62EDF" w:rsidP="00B62EDF">
      <w:pPr>
        <w:rPr>
          <w:rFonts w:eastAsia="Arial Unicode MS"/>
        </w:rPr>
      </w:pPr>
      <w:r w:rsidRPr="00B62EDF">
        <w:rPr>
          <w:rFonts w:eastAsia="Arial Unicode MS"/>
        </w:rPr>
        <w:t>&lt;excerpt&gt;</w:t>
      </w:r>
    </w:p>
    <w:p w14:paraId="68A8FAB3" w14:textId="77777777" w:rsidR="00B62EDF" w:rsidRDefault="00B62EDF" w:rsidP="00B62EDF">
      <w:pPr>
        <w:ind w:left="288"/>
        <w:rPr>
          <w:rFonts w:eastAsia="Arial Unicode MS"/>
        </w:rPr>
      </w:pPr>
      <w:r>
        <w:rPr>
          <w:rFonts w:eastAsia="Arial Unicode MS"/>
        </w:rPr>
        <w:t>&lt;highlight&gt;</w:t>
      </w:r>
    </w:p>
    <w:p w14:paraId="35A698F1" w14:textId="77777777" w:rsidR="00B62EDF" w:rsidRPr="00B62EDF" w:rsidRDefault="00B62EDF" w:rsidP="00B62EDF">
      <w:pPr>
        <w:ind w:left="576"/>
        <w:rPr>
          <w:rFonts w:eastAsia="Arial Unicode MS"/>
        </w:rPr>
      </w:pPr>
      <w:r w:rsidRPr="00B62EDF">
        <w:rPr>
          <w:rFonts w:eastAsia="Arial Unicode MS"/>
        </w:rPr>
        <w:t>&lt;text&gt;</w:t>
      </w:r>
    </w:p>
    <w:p w14:paraId="53462F50" w14:textId="77777777" w:rsidR="00B62EDF" w:rsidRPr="00B62EDF" w:rsidRDefault="00B62EDF" w:rsidP="00B62EDF">
      <w:pPr>
        <w:ind w:left="864"/>
        <w:rPr>
          <w:rFonts w:eastAsia="Arial Unicode MS"/>
        </w:rPr>
      </w:pPr>
      <w:r w:rsidRPr="00B62EDF">
        <w:rPr>
          <w:rFonts w:eastAsia="Arial Unicode MS"/>
        </w:rPr>
        <w:t xml:space="preserve">&lt;list listType="unordered"&gt; </w:t>
      </w:r>
    </w:p>
    <w:p w14:paraId="46920121" w14:textId="77777777" w:rsidR="00B62EDF" w:rsidRPr="00B62EDF" w:rsidRDefault="00B62EDF" w:rsidP="00B62EDF">
      <w:pPr>
        <w:ind w:left="1152"/>
        <w:rPr>
          <w:rFonts w:eastAsia="Arial Unicode MS"/>
        </w:rPr>
      </w:pPr>
      <w:r w:rsidRPr="00B62EDF">
        <w:rPr>
          <w:rFonts w:eastAsia="Arial Unicode MS"/>
        </w:rPr>
        <w:t xml:space="preserve">&lt;item&gt;Aplastic anemia has been observed in 8% ...(&lt;linkHtml href=”#Section_5.1”&gt;5.1&lt;/linkHtml&gt;)&lt;/item&gt; </w:t>
      </w:r>
    </w:p>
    <w:p w14:paraId="6A422C7F" w14:textId="77777777" w:rsidR="00B62EDF" w:rsidRPr="00B62EDF" w:rsidRDefault="00B62EDF" w:rsidP="00B62EDF">
      <w:pPr>
        <w:ind w:left="1152"/>
        <w:rPr>
          <w:rFonts w:eastAsia="Arial Unicode MS"/>
        </w:rPr>
      </w:pPr>
      <w:r w:rsidRPr="00B62EDF">
        <w:rPr>
          <w:rFonts w:eastAsia="Arial Unicode MS"/>
        </w:rPr>
        <w:t xml:space="preserve">&lt;item&gt;Monitor for hematological adverse reactions …(&lt;linkHtml href=”#Section_5.2”&gt;5.2&lt;/linkHtml&gt;)&lt;/item&gt; </w:t>
      </w:r>
    </w:p>
    <w:p w14:paraId="07B1F85B" w14:textId="77777777" w:rsidR="00B62EDF" w:rsidRPr="00B62EDF" w:rsidRDefault="00B62EDF" w:rsidP="00B62EDF">
      <w:pPr>
        <w:ind w:left="864"/>
        <w:rPr>
          <w:rFonts w:eastAsia="Arial Unicode MS"/>
        </w:rPr>
      </w:pPr>
      <w:r w:rsidRPr="00B62EDF">
        <w:rPr>
          <w:rFonts w:eastAsia="Arial Unicode MS"/>
        </w:rPr>
        <w:t xml:space="preserve">&lt;/list&gt; </w:t>
      </w:r>
    </w:p>
    <w:p w14:paraId="519163F8" w14:textId="77777777" w:rsidR="00B62EDF" w:rsidRPr="00B62EDF" w:rsidRDefault="00B62EDF" w:rsidP="00B62EDF">
      <w:pPr>
        <w:ind w:left="576"/>
        <w:rPr>
          <w:rFonts w:eastAsia="Arial Unicode MS"/>
        </w:rPr>
      </w:pPr>
      <w:r w:rsidRPr="00B62EDF">
        <w:rPr>
          <w:rFonts w:eastAsia="Arial Unicode MS"/>
        </w:rPr>
        <w:t xml:space="preserve">&lt;/text&gt; </w:t>
      </w:r>
    </w:p>
    <w:p w14:paraId="51B501AD" w14:textId="77777777" w:rsidR="00B62EDF" w:rsidRPr="00B62EDF" w:rsidRDefault="00B62EDF" w:rsidP="00B62EDF">
      <w:pPr>
        <w:ind w:left="288"/>
        <w:rPr>
          <w:rFonts w:eastAsia="Arial Unicode MS"/>
        </w:rPr>
      </w:pPr>
      <w:r w:rsidRPr="00B62EDF">
        <w:rPr>
          <w:rFonts w:eastAsia="Arial Unicode MS"/>
        </w:rPr>
        <w:t>&lt;/highlight&gt;</w:t>
      </w:r>
    </w:p>
    <w:p w14:paraId="280E28DC" w14:textId="77777777" w:rsidR="00B62EDF" w:rsidRPr="00B62EDF" w:rsidRDefault="00B62EDF" w:rsidP="00B62EDF">
      <w:pPr>
        <w:rPr>
          <w:rFonts w:eastAsia="Arial Unicode MS"/>
        </w:rPr>
      </w:pPr>
      <w:r w:rsidRPr="00B62EDF">
        <w:rPr>
          <w:rFonts w:eastAsia="Arial Unicode MS"/>
        </w:rPr>
        <w:t xml:space="preserve">&lt;/excerpt&gt; </w:t>
      </w:r>
    </w:p>
    <w:p w14:paraId="42423FB0" w14:textId="77777777" w:rsidR="00B62EDF" w:rsidRPr="001E7735" w:rsidRDefault="00B62EDF" w:rsidP="00B62EDF">
      <w:pPr>
        <w:pStyle w:val="Default"/>
        <w:rPr>
          <w:rFonts w:ascii="Courier New" w:eastAsia="Arial Unicode MS" w:hAnsi="Courier New" w:cs="Courier New"/>
          <w:sz w:val="18"/>
          <w:szCs w:val="18"/>
        </w:rPr>
      </w:pPr>
    </w:p>
    <w:p w14:paraId="02920C85" w14:textId="77777777" w:rsidR="00130546" w:rsidRDefault="00130546" w:rsidP="001D67E2">
      <w:pPr>
        <w:pStyle w:val="Heading3"/>
        <w:rPr>
          <w:rFonts w:eastAsia="Arial Unicode MS"/>
        </w:rPr>
      </w:pPr>
      <w:bookmarkStart w:id="769" w:name="_Toc500864080"/>
      <w:bookmarkStart w:id="770" w:name="_Toc495429279"/>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769"/>
      <w:bookmarkEnd w:id="770"/>
    </w:p>
    <w:p w14:paraId="37F70C08" w14:textId="77777777" w:rsidR="006F1B73" w:rsidRDefault="006F1B73" w:rsidP="0080029F">
      <w:pPr>
        <w:pStyle w:val="Default"/>
        <w:rPr>
          <w:rFonts w:eastAsia="Arial Unicode MS"/>
          <w:sz w:val="23"/>
          <w:szCs w:val="23"/>
        </w:rPr>
      </w:pPr>
      <w:r>
        <w:rPr>
          <w:rFonts w:eastAsia="Arial Unicode MS"/>
          <w:sz w:val="23"/>
          <w:szCs w:val="23"/>
        </w:rPr>
        <w:t>The text blocks for Highlights are coded with the &lt;excerpt&gt; &lt;highlight&gt; elements of the major section of labeli</w:t>
      </w:r>
      <w:r w:rsidR="00B62EDF">
        <w:rPr>
          <w:rFonts w:eastAsia="Arial Unicode MS"/>
          <w:sz w:val="23"/>
          <w:szCs w:val="23"/>
        </w:rPr>
        <w:t>ng in which they are contained. The structure is outlined below:</w:t>
      </w:r>
    </w:p>
    <w:p w14:paraId="1B954DDA" w14:textId="77777777" w:rsidR="00B62EDF" w:rsidRPr="00B62EDF" w:rsidRDefault="00B62EDF" w:rsidP="00B62EDF">
      <w:pPr>
        <w:pStyle w:val="Default"/>
        <w:rPr>
          <w:rFonts w:eastAsia="Arial Unicode MS"/>
          <w:sz w:val="23"/>
          <w:szCs w:val="23"/>
        </w:rPr>
      </w:pPr>
      <w:r w:rsidRPr="00B62EDF">
        <w:rPr>
          <w:rFonts w:eastAsia="Arial Unicode MS"/>
          <w:sz w:val="23"/>
          <w:szCs w:val="23"/>
        </w:rPr>
        <w:t>&lt;section&gt;</w:t>
      </w:r>
    </w:p>
    <w:p w14:paraId="49D85E7D" w14:textId="77777777" w:rsidR="00B62EDF" w:rsidRPr="00B62EDF" w:rsidRDefault="00B62EDF" w:rsidP="004838FC">
      <w:pPr>
        <w:pStyle w:val="Default"/>
        <w:ind w:left="288"/>
        <w:rPr>
          <w:rFonts w:eastAsia="Arial Unicode MS"/>
          <w:sz w:val="23"/>
          <w:szCs w:val="23"/>
        </w:rPr>
      </w:pPr>
      <w:r w:rsidRPr="00B62EDF">
        <w:rPr>
          <w:rFonts w:eastAsia="Arial Unicode MS"/>
          <w:sz w:val="23"/>
          <w:szCs w:val="23"/>
        </w:rPr>
        <w:t xml:space="preserve">&lt;excerpt&gt; </w:t>
      </w:r>
    </w:p>
    <w:p w14:paraId="0CADC764" w14:textId="77777777" w:rsidR="00B62EDF" w:rsidRPr="00B62EDF" w:rsidRDefault="00B62EDF" w:rsidP="004838FC">
      <w:pPr>
        <w:pStyle w:val="Default"/>
        <w:ind w:left="576"/>
        <w:rPr>
          <w:rFonts w:eastAsia="Arial Unicode MS"/>
          <w:sz w:val="23"/>
          <w:szCs w:val="23"/>
        </w:rPr>
      </w:pPr>
      <w:r w:rsidRPr="00B62EDF">
        <w:rPr>
          <w:rFonts w:eastAsia="Arial Unicode MS"/>
          <w:sz w:val="23"/>
          <w:szCs w:val="23"/>
        </w:rPr>
        <w:t xml:space="preserve">&lt;highlight&gt; </w:t>
      </w:r>
    </w:p>
    <w:p w14:paraId="01C702FA" w14:textId="77777777" w:rsidR="00B62EDF" w:rsidRPr="00B62EDF" w:rsidRDefault="00B62EDF" w:rsidP="004838FC">
      <w:pPr>
        <w:pStyle w:val="Default"/>
        <w:ind w:left="864"/>
        <w:rPr>
          <w:rFonts w:eastAsia="Arial Unicode MS"/>
          <w:sz w:val="23"/>
          <w:szCs w:val="23"/>
        </w:rPr>
      </w:pPr>
      <w:r w:rsidRPr="00B62EDF">
        <w:rPr>
          <w:rFonts w:eastAsia="Arial Unicode MS"/>
          <w:sz w:val="23"/>
          <w:szCs w:val="23"/>
        </w:rPr>
        <w:t>&lt;text&gt;...&lt;/text&gt;</w:t>
      </w:r>
    </w:p>
    <w:p w14:paraId="4AC9D469" w14:textId="77777777" w:rsidR="00A75598" w:rsidRDefault="00A75598" w:rsidP="0080029F">
      <w:pPr>
        <w:pStyle w:val="Default"/>
        <w:rPr>
          <w:rFonts w:eastAsia="Arial Unicode MS"/>
          <w:sz w:val="23"/>
          <w:szCs w:val="23"/>
        </w:rPr>
      </w:pPr>
    </w:p>
    <w:p w14:paraId="3BE6A4B4" w14:textId="77777777" w:rsidR="006F1B73" w:rsidRDefault="00711B86" w:rsidP="0080029F">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14:paraId="1A494EBB" w14:textId="77777777" w:rsidR="004838FC" w:rsidRPr="004838FC" w:rsidRDefault="004838FC" w:rsidP="004838FC">
      <w:pPr>
        <w:rPr>
          <w:rFonts w:eastAsia="Arial Unicode MS"/>
        </w:rPr>
      </w:pPr>
      <w:r w:rsidRPr="004838FC">
        <w:rPr>
          <w:rFonts w:eastAsia="Arial Unicode MS"/>
        </w:rPr>
        <w:t xml:space="preserve">&lt;component&gt; </w:t>
      </w:r>
    </w:p>
    <w:p w14:paraId="095E1E66" w14:textId="77777777" w:rsidR="004838FC" w:rsidRPr="004838FC" w:rsidRDefault="004838FC" w:rsidP="004838FC">
      <w:pPr>
        <w:ind w:left="288"/>
        <w:rPr>
          <w:rFonts w:eastAsia="Arial Unicode MS"/>
        </w:rPr>
      </w:pPr>
      <w:r w:rsidRPr="004838FC">
        <w:rPr>
          <w:rFonts w:eastAsia="Arial Unicode MS"/>
        </w:rPr>
        <w:t xml:space="preserve">&lt;section&gt; </w:t>
      </w:r>
    </w:p>
    <w:p w14:paraId="7AC0E6F3" w14:textId="77777777" w:rsidR="004838FC" w:rsidRPr="004838FC" w:rsidRDefault="004838FC" w:rsidP="004838FC">
      <w:pPr>
        <w:ind w:left="288"/>
        <w:rPr>
          <w:rFonts w:eastAsia="Arial Unicode MS"/>
        </w:rPr>
      </w:pPr>
      <w:r w:rsidRPr="004838FC">
        <w:rPr>
          <w:rFonts w:eastAsia="Arial Unicode MS"/>
        </w:rPr>
        <w:lastRenderedPageBreak/>
        <w:t xml:space="preserve">&lt;id root="47ef84cd-8314-48c3-8ee2-bdff3087f83f"/&gt; </w:t>
      </w:r>
    </w:p>
    <w:p w14:paraId="5568E572" w14:textId="77777777" w:rsidR="004838FC" w:rsidRPr="004838FC" w:rsidRDefault="004838FC" w:rsidP="004838FC">
      <w:pPr>
        <w:ind w:left="288"/>
        <w:rPr>
          <w:rFonts w:eastAsia="Arial Unicode MS"/>
        </w:rPr>
      </w:pPr>
      <w:r w:rsidRPr="004838FC">
        <w:rPr>
          <w:rFonts w:eastAsia="Arial Unicode MS"/>
        </w:rPr>
        <w:t xml:space="preserve">&lt;code code="210" codeSystem="2.16.840.1.113883.2.20.6.8" displayName=" Warnings and Precautions"/&gt; </w:t>
      </w:r>
    </w:p>
    <w:p w14:paraId="34373948" w14:textId="77777777" w:rsidR="004838FC" w:rsidRPr="004838FC" w:rsidRDefault="004838FC" w:rsidP="004838FC">
      <w:pPr>
        <w:ind w:left="288"/>
        <w:rPr>
          <w:rFonts w:eastAsia="Arial Unicode MS"/>
        </w:rPr>
      </w:pPr>
      <w:r w:rsidRPr="004838FC">
        <w:rPr>
          <w:rFonts w:eastAsia="Arial Unicode MS"/>
        </w:rPr>
        <w:t xml:space="preserve">&lt;title&gt;Warnings and Precautions&lt;/title&gt; </w:t>
      </w:r>
    </w:p>
    <w:p w14:paraId="459D4417" w14:textId="77777777" w:rsidR="004838FC" w:rsidRPr="004838FC" w:rsidRDefault="004838FC" w:rsidP="004838FC">
      <w:pPr>
        <w:ind w:left="288"/>
        <w:rPr>
          <w:rFonts w:eastAsia="Arial Unicode MS"/>
        </w:rPr>
      </w:pPr>
      <w:r w:rsidRPr="004838FC">
        <w:rPr>
          <w:rFonts w:eastAsia="Arial Unicode MS"/>
        </w:rPr>
        <w:t>&lt;excerpt&gt;</w:t>
      </w:r>
    </w:p>
    <w:p w14:paraId="3D4A0464" w14:textId="77777777" w:rsidR="004838FC" w:rsidRPr="004838FC" w:rsidRDefault="004838FC" w:rsidP="004838FC">
      <w:pPr>
        <w:ind w:left="576"/>
        <w:rPr>
          <w:rFonts w:eastAsia="Arial Unicode MS"/>
        </w:rPr>
      </w:pPr>
      <w:r w:rsidRPr="004838FC">
        <w:rPr>
          <w:rFonts w:eastAsia="Arial Unicode MS"/>
        </w:rPr>
        <w:t>&lt;highlight&gt;</w:t>
      </w:r>
    </w:p>
    <w:p w14:paraId="5B974898" w14:textId="77777777" w:rsidR="004838FC" w:rsidRPr="004838FC" w:rsidRDefault="004838FC" w:rsidP="004838FC">
      <w:pPr>
        <w:ind w:left="864"/>
        <w:rPr>
          <w:rFonts w:eastAsia="Arial Unicode MS"/>
        </w:rPr>
      </w:pPr>
      <w:r w:rsidRPr="004838FC">
        <w:rPr>
          <w:rFonts w:eastAsia="Arial Unicode MS"/>
        </w:rPr>
        <w:t>&lt;text&gt;</w:t>
      </w:r>
    </w:p>
    <w:p w14:paraId="55C8C802" w14:textId="77777777" w:rsidR="004838FC" w:rsidRPr="004838FC" w:rsidRDefault="004838FC" w:rsidP="004838FC">
      <w:pPr>
        <w:ind w:left="1152"/>
        <w:rPr>
          <w:rFonts w:eastAsia="Arial Unicode MS"/>
        </w:rPr>
      </w:pPr>
      <w:r w:rsidRPr="004838FC">
        <w:rPr>
          <w:rFonts w:eastAsia="Arial Unicode MS"/>
        </w:rPr>
        <w:t xml:space="preserve">&lt;list listType="unordered"&gt; </w:t>
      </w:r>
    </w:p>
    <w:p w14:paraId="12ADD7EF" w14:textId="77777777" w:rsidR="004838FC" w:rsidRPr="004838FC" w:rsidRDefault="004838FC" w:rsidP="004838FC">
      <w:pPr>
        <w:ind w:left="1440"/>
        <w:rPr>
          <w:rFonts w:eastAsia="Arial Unicode MS"/>
        </w:rPr>
      </w:pPr>
      <w:r w:rsidRPr="004838FC">
        <w:rPr>
          <w:rFonts w:eastAsia="Arial Unicode MS"/>
        </w:rPr>
        <w:t>&lt;item&gt;Aplastic</w:t>
      </w:r>
      <w:r>
        <w:rPr>
          <w:rFonts w:eastAsia="Arial Unicode MS"/>
        </w:rPr>
        <w:t xml:space="preserve"> anemia has been observed in 8% </w:t>
      </w:r>
      <w:r w:rsidRPr="004838FC">
        <w:rPr>
          <w:rFonts w:eastAsia="Arial Unicode MS"/>
        </w:rPr>
        <w:t>...(&lt;linkHtmlhref=”#Section_5.1”&gt;5.1&lt;/linkHtml&gt;)</w:t>
      </w:r>
    </w:p>
    <w:p w14:paraId="3241B22F" w14:textId="77777777" w:rsidR="004838FC" w:rsidRPr="004838FC" w:rsidRDefault="004838FC" w:rsidP="004838FC">
      <w:pPr>
        <w:ind w:left="1440"/>
        <w:rPr>
          <w:rFonts w:eastAsia="Arial Unicode MS"/>
        </w:rPr>
      </w:pPr>
      <w:r w:rsidRPr="004838FC">
        <w:rPr>
          <w:rFonts w:eastAsia="Arial Unicode MS"/>
        </w:rPr>
        <w:t>&lt;/item&gt;</w:t>
      </w:r>
    </w:p>
    <w:p w14:paraId="1D5D7E0F" w14:textId="77777777" w:rsidR="004838FC" w:rsidRPr="004838FC" w:rsidRDefault="004838FC" w:rsidP="004838FC">
      <w:pPr>
        <w:ind w:left="1440"/>
        <w:rPr>
          <w:rFonts w:eastAsia="Arial Unicode MS"/>
        </w:rPr>
      </w:pPr>
      <w:r w:rsidRPr="004838FC">
        <w:rPr>
          <w:rFonts w:eastAsia="Arial Unicode MS"/>
        </w:rPr>
        <w:t>&lt;item&gt;Monitor for hematological adverse reactions …(&lt;linkHtml href=”#Section_5.2”&gt;5.2&lt;/linkHtml&gt;)</w:t>
      </w:r>
    </w:p>
    <w:p w14:paraId="26B9B5C8" w14:textId="77777777" w:rsidR="004838FC" w:rsidRPr="004838FC" w:rsidRDefault="004838FC" w:rsidP="004838FC">
      <w:pPr>
        <w:ind w:left="1440"/>
        <w:rPr>
          <w:rFonts w:eastAsia="Arial Unicode MS"/>
        </w:rPr>
      </w:pPr>
      <w:r w:rsidRPr="004838FC">
        <w:rPr>
          <w:rFonts w:eastAsia="Arial Unicode MS"/>
        </w:rPr>
        <w:t>&lt;/item&gt;</w:t>
      </w:r>
    </w:p>
    <w:p w14:paraId="3D7F7334" w14:textId="77777777" w:rsidR="004838FC" w:rsidRPr="004838FC" w:rsidRDefault="004838FC" w:rsidP="004838FC">
      <w:pPr>
        <w:ind w:left="1152"/>
        <w:rPr>
          <w:rFonts w:eastAsia="Arial Unicode MS"/>
        </w:rPr>
      </w:pPr>
      <w:r w:rsidRPr="004838FC">
        <w:rPr>
          <w:rFonts w:eastAsia="Arial Unicode MS"/>
        </w:rPr>
        <w:t xml:space="preserve">&lt;/list&gt; </w:t>
      </w:r>
    </w:p>
    <w:p w14:paraId="5D73588C"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&lt;/text&gt; </w:t>
      </w:r>
    </w:p>
    <w:p w14:paraId="2D18D7B7"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&lt;/highlight&gt; </w:t>
      </w:r>
    </w:p>
    <w:p w14:paraId="2D184DB1" w14:textId="77777777"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&lt;/excerpt&gt; </w:t>
      </w:r>
    </w:p>
    <w:p w14:paraId="18693A59"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14:paraId="17F020E8"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 ID="Section_5.1"&gt; </w:t>
      </w:r>
    </w:p>
    <w:p w14:paraId="722B1D13"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&lt;id root="a857689e-9563-43c0-a244-8a6d5a25966a"/&gt; </w:t>
      </w:r>
    </w:p>
    <w:p w14:paraId="7B0755F7"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&lt;title&gt;5.1 Aplastic anemia&lt;/title&gt;</w:t>
      </w:r>
    </w:p>
    <w:p w14:paraId="6379CC81" w14:textId="77777777"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14:paraId="52A760BB" w14:textId="77777777" w:rsidR="004838FC" w:rsidRPr="004838FC" w:rsidRDefault="004838FC" w:rsidP="004838FC">
      <w:pPr>
        <w:pStyle w:val="Default"/>
        <w:ind w:left="1440"/>
        <w:rPr>
          <w:rFonts w:eastAsia="Arial Unicode MS"/>
          <w:sz w:val="23"/>
          <w:szCs w:val="23"/>
        </w:rPr>
      </w:pPr>
      <w:r w:rsidRPr="004838FC">
        <w:rPr>
          <w:rFonts w:eastAsia="Arial Unicode MS"/>
          <w:sz w:val="23"/>
          <w:szCs w:val="23"/>
        </w:rPr>
        <w:t xml:space="preserve">&lt;paragraph&gt;Aplastic anemia has been observed in…..&lt;/paragraph&gt; </w:t>
      </w:r>
    </w:p>
    <w:p w14:paraId="7A36C70A" w14:textId="77777777"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14:paraId="227EB40F"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&lt;/section&gt; </w:t>
      </w:r>
    </w:p>
    <w:p w14:paraId="71CE6CCD"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14:paraId="1730EE02" w14:textId="77777777"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&lt;/section&gt; </w:t>
      </w:r>
    </w:p>
    <w:p w14:paraId="4B278E2E" w14:textId="77777777" w:rsidR="004838FC" w:rsidRPr="004838FC" w:rsidRDefault="004838FC" w:rsidP="004838FC">
      <w:pPr>
        <w:pStyle w:val="Default"/>
        <w:rPr>
          <w:rFonts w:eastAsia="Arial Unicode MS"/>
          <w:sz w:val="23"/>
          <w:szCs w:val="23"/>
        </w:rPr>
      </w:pPr>
      <w:r w:rsidRPr="004838FC">
        <w:rPr>
          <w:rFonts w:eastAsia="Arial Unicode MS"/>
          <w:sz w:val="23"/>
          <w:szCs w:val="23"/>
        </w:rPr>
        <w:t xml:space="preserve">&lt;/component&gt; </w:t>
      </w:r>
    </w:p>
    <w:p w14:paraId="4786512E" w14:textId="77777777" w:rsidR="007D3B68" w:rsidRDefault="007D3B68" w:rsidP="004838FC">
      <w:pPr>
        <w:pStyle w:val="Default"/>
        <w:rPr>
          <w:rFonts w:eastAsia="Arial Unicode MS"/>
          <w:sz w:val="23"/>
          <w:szCs w:val="23"/>
        </w:rPr>
      </w:pPr>
    </w:p>
    <w:p w14:paraId="06E51CB8" w14:textId="77777777" w:rsidR="006F1B73" w:rsidRDefault="006F1B73" w:rsidP="0080029F">
      <w:pPr>
        <w:pStyle w:val="Default"/>
        <w:rPr>
          <w:rFonts w:eastAsia="Arial Unicode MS"/>
          <w:sz w:val="23"/>
          <w:szCs w:val="23"/>
        </w:rPr>
      </w:pPr>
      <w:r>
        <w:rPr>
          <w:rFonts w:eastAsia="Arial Unicode MS"/>
          <w:sz w:val="23"/>
          <w:szCs w:val="23"/>
        </w:rPr>
        <w:t xml:space="preserve">This example illustrates the following principles: </w:t>
      </w:r>
    </w:p>
    <w:p w14:paraId="1E8B6B81"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14:paraId="65A7F13A"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14:paraId="76DE3534"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14:paraId="45AC04C0" w14:textId="77777777" w:rsidR="000F4FB9" w:rsidRPr="00711B86" w:rsidRDefault="006F1B73" w:rsidP="0080029F">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14:paraId="733F1323" w14:textId="77777777" w:rsidR="00A32EB7" w:rsidRDefault="000F4FB9" w:rsidP="0080029F">
      <w:pPr>
        <w:pStyle w:val="Heading2"/>
      </w:pPr>
      <w:bookmarkStart w:id="771" w:name="_Ref437288703"/>
      <w:bookmarkStart w:id="772" w:name="_Ref451157462"/>
      <w:bookmarkStart w:id="773" w:name="_Ref451157472"/>
      <w:bookmarkStart w:id="774" w:name="_Toc500864081"/>
      <w:bookmarkStart w:id="775" w:name="_Toc495429280"/>
      <w:r>
        <w:t xml:space="preserve">Product Data </w:t>
      </w:r>
      <w:r w:rsidRPr="00675DAA">
        <w:t>Information</w:t>
      </w:r>
      <w:bookmarkEnd w:id="771"/>
      <w:bookmarkEnd w:id="774"/>
      <w:bookmarkEnd w:id="775"/>
      <w:r w:rsidR="0009610D">
        <w:t xml:space="preserve"> </w:t>
      </w:r>
      <w:bookmarkEnd w:id="772"/>
      <w:bookmarkEnd w:id="773"/>
    </w:p>
    <w:p w14:paraId="55CE1A4D" w14:textId="77777777" w:rsidR="000F4FB9" w:rsidRDefault="000F4FB9" w:rsidP="0080029F">
      <w:r w:rsidRPr="00675DAA">
        <w:t xml:space="preserve">Outlined in this section are all </w:t>
      </w:r>
      <w:r w:rsidR="00F67C8B">
        <w:t xml:space="preserve">general </w:t>
      </w:r>
      <w:r w:rsidRPr="00675DAA">
        <w:t>aspec</w:t>
      </w:r>
      <w:r w:rsidR="00EA0772">
        <w:t>ts relating to the SPL document’s</w:t>
      </w:r>
      <w:r w:rsidRPr="00675DAA">
        <w:t xml:space="preserve"> </w:t>
      </w:r>
      <w:r w:rsidR="0009610D">
        <w:t>P</w:t>
      </w:r>
      <w:r w:rsidR="00EA0772">
        <w:t xml:space="preserve">roduct </w:t>
      </w:r>
      <w:r w:rsidR="0009610D">
        <w:t>D</w:t>
      </w:r>
      <w:r w:rsidR="00EA0772">
        <w:t>ata aspects.</w:t>
      </w:r>
    </w:p>
    <w:p w14:paraId="5ED3EE16" w14:textId="77777777" w:rsidR="00695D2E" w:rsidRDefault="00695D2E" w:rsidP="0080029F"/>
    <w:p w14:paraId="0361B456" w14:textId="77777777" w:rsidR="00695D2E" w:rsidRDefault="00695D2E" w:rsidP="00695D2E">
      <w:pPr>
        <w:shd w:val="clear" w:color="auto" w:fill="FFFFFF"/>
        <w:autoSpaceDE w:val="0"/>
        <w:autoSpaceDN w:val="0"/>
        <w:adjustRightInd w:val="0"/>
        <w:contextualSpacing w:val="0"/>
        <w:rPr>
          <w:ins w:id="776" w:author="pbx" w:date="2017-12-12T17:47:00Z"/>
        </w:rPr>
      </w:pPr>
      <w:ins w:id="777" w:author="pbx" w:date="2017-12-12T17:47:00Z">
        <w:r>
          <w:t xml:space="preserve">Products are identified in metadata as children </w:t>
        </w:r>
        <w:r w:rsidRPr="00695D2E">
          <w:t xml:space="preserve">of the SPL product data elements section (section where the code@code="48780-1"  and the </w:t>
        </w:r>
        <w:r w:rsidR="00953ECB">
          <w:fldChar w:fldCharType="begin"/>
        </w:r>
        <w:r w:rsidR="00953ECB">
          <w:instrText xml:space="preserve"> HYPERLINK "mailto:code@codeSystem=%222.16.840.1.113883.2.20.6.8" </w:instrText>
        </w:r>
        <w:r w:rsidR="00953ECB">
          <w:fldChar w:fldCharType="separate"/>
        </w:r>
        <w:r w:rsidRPr="00695D2E">
          <w:t>code@codeSystem="2.16.840.1.113883.2.20.6.8</w:t>
        </w:r>
        <w:r w:rsidR="00953ECB">
          <w:fldChar w:fldCharType="end"/>
        </w:r>
        <w:r w:rsidRPr="00695D2E">
          <w:t xml:space="preserve">") this includes items such as </w:t>
        </w:r>
        <w:r>
          <w:t xml:space="preserve">the product codes, proprietary and non-proprietary name, dosage form, </w:t>
        </w:r>
        <w:r>
          <w:lastRenderedPageBreak/>
          <w:t>ingredient and active moiety name, ingredient identifier, ingredient strength, package quantity, type and code, marketing category, marketing status, dosage form appearance, schedule, and route of administration as well as all product characteristics.</w:t>
        </w:r>
      </w:ins>
    </w:p>
    <w:p w14:paraId="565001C3" w14:textId="77777777" w:rsidR="00695D2E" w:rsidRDefault="00695D2E" w:rsidP="00695D2E">
      <w:pPr>
        <w:rPr>
          <w:ins w:id="778" w:author="pbx" w:date="2017-12-12T17:47:00Z"/>
        </w:rPr>
      </w:pPr>
    </w:p>
    <w:p w14:paraId="56606A5C" w14:textId="77777777" w:rsidR="00A32EB7" w:rsidRPr="00675DAA" w:rsidRDefault="00A32EB7" w:rsidP="001D67E2">
      <w:pPr>
        <w:pStyle w:val="Heading3"/>
      </w:pPr>
      <w:bookmarkStart w:id="779" w:name="_Toc500864082"/>
      <w:bookmarkStart w:id="780" w:name="_Toc495429281"/>
      <w:r>
        <w:t>Location in Document</w:t>
      </w:r>
      <w:bookmarkEnd w:id="779"/>
      <w:bookmarkEnd w:id="780"/>
    </w:p>
    <w:p w14:paraId="4BDD2111" w14:textId="77777777" w:rsidR="00A32EB7" w:rsidRPr="00675DAA" w:rsidRDefault="00A32EB7" w:rsidP="0080029F">
      <w:r w:rsidRPr="00675DAA">
        <w:t>&lt;document&gt;</w:t>
      </w:r>
    </w:p>
    <w:p w14:paraId="7D4A5440" w14:textId="77777777" w:rsidR="00A32EB7" w:rsidRPr="00675DAA" w:rsidRDefault="00A32EB7" w:rsidP="008145D3">
      <w:pPr>
        <w:ind w:left="288"/>
      </w:pPr>
      <w:r w:rsidRPr="00675DAA">
        <w:t>&lt;component&gt;</w:t>
      </w:r>
    </w:p>
    <w:p w14:paraId="278F1B9B" w14:textId="77777777" w:rsidR="00A32EB7" w:rsidRPr="00675DAA" w:rsidRDefault="00A32EB7" w:rsidP="008145D3">
      <w:pPr>
        <w:ind w:left="576"/>
      </w:pPr>
      <w:r w:rsidRPr="00675DAA">
        <w:t>&lt;structuredBody&gt;</w:t>
      </w:r>
    </w:p>
    <w:p w14:paraId="3822C2A1" w14:textId="77777777" w:rsidR="00A32EB7" w:rsidRPr="00675DAA" w:rsidRDefault="00A32EB7" w:rsidP="008145D3">
      <w:pPr>
        <w:ind w:left="864"/>
      </w:pPr>
      <w:r w:rsidRPr="00675DAA">
        <w:t>&lt;component&gt;</w:t>
      </w:r>
    </w:p>
    <w:p w14:paraId="2891729B" w14:textId="77777777" w:rsidR="00A32EB7" w:rsidRDefault="00A32EB7" w:rsidP="008145D3">
      <w:pPr>
        <w:ind w:left="1152"/>
      </w:pPr>
      <w:r w:rsidRPr="00675DAA">
        <w:t>&lt;section&gt;</w:t>
      </w:r>
    </w:p>
    <w:p w14:paraId="6EE66F29" w14:textId="77777777" w:rsidR="00A32EB7" w:rsidRPr="00675DAA" w:rsidRDefault="00A32EB7" w:rsidP="008145D3">
      <w:pPr>
        <w:ind w:left="1440"/>
      </w:pPr>
      <w:r>
        <w:t>&lt;subject&gt;</w:t>
      </w:r>
    </w:p>
    <w:p w14:paraId="19436358" w14:textId="77777777" w:rsidR="00A32EB7" w:rsidRDefault="00A32EB7" w:rsidP="008145D3">
      <w:pPr>
        <w:ind w:left="1728"/>
      </w:pPr>
      <w:r w:rsidRPr="00754971">
        <w:t>&lt;manufacturedProduct&gt;</w:t>
      </w:r>
    </w:p>
    <w:p w14:paraId="4946ECBA" w14:textId="77777777" w:rsidR="00A32EB7" w:rsidRDefault="00A32EB7" w:rsidP="0080029F"/>
    <w:p w14:paraId="40F47988" w14:textId="77777777" w:rsidR="000F4FB9" w:rsidRDefault="000F4FB9" w:rsidP="001D67E2">
      <w:pPr>
        <w:pStyle w:val="Heading3"/>
      </w:pPr>
      <w:bookmarkStart w:id="781" w:name="_Toc500864083"/>
      <w:bookmarkStart w:id="782" w:name="_Toc495429282"/>
      <w:r>
        <w:t>XML</w:t>
      </w:r>
      <w:bookmarkEnd w:id="781"/>
      <w:bookmarkEnd w:id="782"/>
    </w:p>
    <w:p w14:paraId="7DE727B3" w14:textId="77777777" w:rsidR="006C03B8" w:rsidRDefault="006C03B8" w:rsidP="006C03B8">
      <w:pPr>
        <w:rPr>
          <w:lang w:val="en-US"/>
        </w:rPr>
      </w:pPr>
      <w:r>
        <w:rPr>
          <w:lang w:val="en-US"/>
        </w:rPr>
        <w:t>Outlined below is the structure for the product data aspects:</w:t>
      </w:r>
    </w:p>
    <w:p w14:paraId="27EB014E" w14:textId="77777777" w:rsidR="006C03B8" w:rsidRPr="001E7735" w:rsidRDefault="006C03B8" w:rsidP="006C03B8">
      <w:r w:rsidRPr="001E7735">
        <w:t>&lt;manufacturedProduct&gt;</w:t>
      </w:r>
    </w:p>
    <w:p w14:paraId="7D9DC9CD" w14:textId="77777777" w:rsidR="006C03B8" w:rsidRPr="001E7735" w:rsidRDefault="006C03B8" w:rsidP="006C03B8">
      <w:pPr>
        <w:ind w:left="288"/>
      </w:pPr>
      <w:r w:rsidRPr="001E7735">
        <w:t>&lt;manufacturedProduct&gt;</w:t>
      </w:r>
    </w:p>
    <w:p w14:paraId="2953ADB8" w14:textId="77777777" w:rsidR="006C03B8" w:rsidRPr="001E7735" w:rsidRDefault="006C03B8" w:rsidP="006C03B8">
      <w:pPr>
        <w:ind w:left="576"/>
      </w:pPr>
      <w:r w:rsidRPr="001E7735">
        <w:t>&lt;!--  elements detailed later in this section--&gt;</w:t>
      </w:r>
    </w:p>
    <w:p w14:paraId="0A3C2338" w14:textId="77777777" w:rsidR="006C03B8" w:rsidRPr="001E7735" w:rsidRDefault="006C03B8" w:rsidP="006C03B8">
      <w:pPr>
        <w:ind w:left="288"/>
      </w:pPr>
      <w:r w:rsidRPr="001E7735">
        <w:t>&lt;/manufacturedProduct&gt;</w:t>
      </w:r>
    </w:p>
    <w:p w14:paraId="401FD7BC" w14:textId="77777777" w:rsidR="006C03B8" w:rsidRPr="001E7735" w:rsidRDefault="006C03B8" w:rsidP="006C03B8">
      <w:pPr>
        <w:ind w:left="288"/>
      </w:pPr>
      <w:r w:rsidRPr="001E7735">
        <w:t>&lt;!--  elements detailed later in this section--&gt;</w:t>
      </w:r>
    </w:p>
    <w:p w14:paraId="20A43093" w14:textId="77777777" w:rsidR="006C03B8" w:rsidRPr="001E7735" w:rsidRDefault="006C03B8" w:rsidP="006C03B8">
      <w:r w:rsidRPr="001E7735">
        <w:t>&lt;/manufacturedProduct&gt;</w:t>
      </w:r>
    </w:p>
    <w:p w14:paraId="55E832BF" w14:textId="77777777" w:rsidR="006C03B8" w:rsidRPr="006C03B8" w:rsidRDefault="006C03B8" w:rsidP="006C03B8">
      <w:pPr>
        <w:rPr>
          <w:lang w:val="en-US"/>
        </w:rPr>
      </w:pPr>
    </w:p>
    <w:p w14:paraId="47EF9DD5" w14:textId="77777777" w:rsidR="009427F0" w:rsidRDefault="006C03B8" w:rsidP="0080029F">
      <w:r>
        <w:t xml:space="preserve">An example of </w:t>
      </w:r>
      <w:r w:rsidR="00E35068">
        <w:t xml:space="preserve">the product data section </w:t>
      </w:r>
      <w:r>
        <w:t>is outlined below:</w:t>
      </w:r>
    </w:p>
    <w:p w14:paraId="4E86C30E" w14:textId="77777777" w:rsidR="006C03B8" w:rsidRPr="001E7735" w:rsidRDefault="006C03B8" w:rsidP="006C03B8">
      <w:r w:rsidRPr="001E7735">
        <w:t>&lt;section&gt;</w:t>
      </w:r>
    </w:p>
    <w:p w14:paraId="22F5BF4A" w14:textId="77777777" w:rsidR="006C03B8" w:rsidRPr="001E7735" w:rsidRDefault="006C03B8" w:rsidP="00E35068">
      <w:pPr>
        <w:ind w:left="288"/>
      </w:pPr>
      <w:r w:rsidRPr="001E7735">
        <w:t>&lt;id root="ae4e1587-e25c-4332-9297-47abd89b4be3"/&gt;</w:t>
      </w:r>
    </w:p>
    <w:p w14:paraId="48B82D22" w14:textId="77777777" w:rsidR="006C03B8" w:rsidRPr="001E7735" w:rsidRDefault="006C03B8" w:rsidP="00E35068">
      <w:pPr>
        <w:ind w:left="288"/>
      </w:pPr>
      <w:r w:rsidRPr="001E7735">
        <w:t>&lt;code code="48780-1" codeSystem="</w:t>
      </w:r>
      <w:r>
        <w:t>2.16.840.1.113883.2.20.6.8</w:t>
      </w:r>
      <w:r w:rsidRPr="001E7735">
        <w:t>" displayName="SPL product data elements section"/&gt;</w:t>
      </w:r>
    </w:p>
    <w:p w14:paraId="5CA8547B" w14:textId="77777777" w:rsidR="006C03B8" w:rsidRPr="001E7735" w:rsidRDefault="006C03B8" w:rsidP="00E35068">
      <w:pPr>
        <w:ind w:left="288"/>
      </w:pPr>
      <w:r w:rsidRPr="001E7735">
        <w:t>&lt;title/&gt;</w:t>
      </w:r>
    </w:p>
    <w:p w14:paraId="40BDD870" w14:textId="77777777" w:rsidR="006C03B8" w:rsidRPr="001E7735" w:rsidRDefault="006C03B8" w:rsidP="00E35068">
      <w:pPr>
        <w:ind w:left="288"/>
      </w:pPr>
      <w:r w:rsidRPr="001E7735">
        <w:t>&lt;text/&gt;</w:t>
      </w:r>
    </w:p>
    <w:p w14:paraId="4E250DCA" w14:textId="77777777" w:rsidR="006C03B8" w:rsidRPr="001E7735" w:rsidRDefault="006C03B8" w:rsidP="00E35068">
      <w:pPr>
        <w:ind w:left="288"/>
      </w:pPr>
      <w:r w:rsidRPr="001E7735">
        <w:t>&lt;effectiveTime value="20151207"/&gt;</w:t>
      </w:r>
    </w:p>
    <w:p w14:paraId="7E8ED4B2" w14:textId="77777777" w:rsidR="006C03B8" w:rsidRPr="001E7735" w:rsidRDefault="006C03B8" w:rsidP="00E35068">
      <w:pPr>
        <w:ind w:left="288"/>
      </w:pPr>
      <w:r w:rsidRPr="001E7735">
        <w:t>&lt;subject&gt;</w:t>
      </w:r>
    </w:p>
    <w:p w14:paraId="4882BA75" w14:textId="77777777" w:rsidR="006C03B8" w:rsidRPr="001E7735" w:rsidRDefault="006C03B8" w:rsidP="00E35068">
      <w:pPr>
        <w:ind w:left="576"/>
      </w:pPr>
      <w:r w:rsidRPr="001E7735">
        <w:t>&lt;manufacturedProduct&gt;</w:t>
      </w:r>
    </w:p>
    <w:p w14:paraId="5A37F5D7" w14:textId="77777777" w:rsidR="006C03B8" w:rsidRPr="001E7735" w:rsidRDefault="006C03B8" w:rsidP="00E35068">
      <w:pPr>
        <w:ind w:left="864"/>
      </w:pPr>
      <w:r w:rsidRPr="001E7735">
        <w:t>&lt;manufacturedProduct&gt;</w:t>
      </w:r>
    </w:p>
    <w:p w14:paraId="2FDF230E" w14:textId="77777777" w:rsidR="006C03B8" w:rsidRPr="001E7735" w:rsidRDefault="006C03B8" w:rsidP="00E35068">
      <w:pPr>
        <w:ind w:left="1152"/>
      </w:pPr>
      <w:r w:rsidRPr="001E7735">
        <w:t>&lt;!--  elements detailed later in this section--&gt;</w:t>
      </w:r>
    </w:p>
    <w:p w14:paraId="1E50A3C9" w14:textId="77777777" w:rsidR="006C03B8" w:rsidRPr="001E7735" w:rsidRDefault="006C03B8" w:rsidP="00E35068">
      <w:pPr>
        <w:ind w:left="864"/>
      </w:pPr>
      <w:r w:rsidRPr="001E7735">
        <w:t>&lt;/manufacturedProduct&gt;</w:t>
      </w:r>
    </w:p>
    <w:p w14:paraId="16A80561" w14:textId="77777777" w:rsidR="006C03B8" w:rsidRPr="001E7735" w:rsidRDefault="006C03B8" w:rsidP="00E35068">
      <w:pPr>
        <w:ind w:left="864"/>
      </w:pPr>
      <w:r w:rsidRPr="001E7735">
        <w:t>&lt;!--  elements detailed later in this section--&gt;</w:t>
      </w:r>
    </w:p>
    <w:p w14:paraId="46E305EC" w14:textId="77777777" w:rsidR="006C03B8" w:rsidRPr="001E7735" w:rsidRDefault="006C03B8" w:rsidP="00E35068">
      <w:pPr>
        <w:ind w:left="576"/>
      </w:pPr>
      <w:r w:rsidRPr="001E7735">
        <w:t>&lt;/manufacturedProduct&gt;</w:t>
      </w:r>
    </w:p>
    <w:p w14:paraId="0E67049B" w14:textId="77777777" w:rsidR="006C03B8" w:rsidRPr="001E7735" w:rsidRDefault="006C03B8" w:rsidP="00E35068">
      <w:pPr>
        <w:ind w:left="288"/>
      </w:pPr>
      <w:r w:rsidRPr="001E7735">
        <w:t>&lt;/subject&gt;</w:t>
      </w:r>
    </w:p>
    <w:p w14:paraId="212867EE" w14:textId="77777777" w:rsidR="006C03B8" w:rsidRPr="001E7735" w:rsidRDefault="006C03B8" w:rsidP="006C03B8">
      <w:r w:rsidRPr="001E7735">
        <w:t>&lt;/section&gt;</w:t>
      </w:r>
    </w:p>
    <w:p w14:paraId="2627E317" w14:textId="77777777" w:rsidR="007D3B68" w:rsidRDefault="007D3B68" w:rsidP="0080029F"/>
    <w:p w14:paraId="633FA3B9" w14:textId="77777777" w:rsidR="009427F0" w:rsidRDefault="009427F0" w:rsidP="00E35068">
      <w:pPr>
        <w:keepNext/>
      </w:pPr>
      <w:r>
        <w:lastRenderedPageBreak/>
        <w:t>The diagram below shows the XML structure for the &lt;subject&gt; element.</w:t>
      </w:r>
    </w:p>
    <w:p w14:paraId="1B78DD28" w14:textId="77777777" w:rsidR="009427F0" w:rsidRPr="00675DAA" w:rsidRDefault="009427F0" w:rsidP="0080029F">
      <w:r>
        <w:rPr>
          <w:noProof/>
          <w:lang w:val="en-US"/>
        </w:rPr>
        <w:drawing>
          <wp:inline distT="0" distB="0" distL="0" distR="0" wp14:anchorId="642FB460" wp14:editId="1527B65F">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14:paraId="06C8FF0F" w14:textId="77777777" w:rsidR="009427F0" w:rsidRDefault="009427F0" w:rsidP="0080029F"/>
    <w:p w14:paraId="67ED866A" w14:textId="77777777" w:rsidR="000F4FB9" w:rsidRDefault="000F4FB9" w:rsidP="0080029F">
      <w:r>
        <w:t xml:space="preserve">The following is an example for a drug product: </w:t>
      </w:r>
    </w:p>
    <w:p w14:paraId="1E4A718B" w14:textId="77777777" w:rsidR="00E35068" w:rsidRPr="00F67C8B" w:rsidRDefault="00E35068" w:rsidP="00E35068">
      <w:pPr>
        <w:pStyle w:val="Default"/>
        <w:rPr>
          <w:sz w:val="23"/>
          <w:szCs w:val="23"/>
        </w:rPr>
      </w:pPr>
      <w:r w:rsidRPr="00F67C8B">
        <w:rPr>
          <w:sz w:val="23"/>
          <w:szCs w:val="23"/>
        </w:rPr>
        <w:t>&lt;manufacturedProduct&gt;</w:t>
      </w:r>
    </w:p>
    <w:p w14:paraId="28F29D97" w14:textId="77777777" w:rsidR="00E35068" w:rsidRPr="00F67C8B" w:rsidRDefault="00E35068" w:rsidP="00E35068">
      <w:pPr>
        <w:pStyle w:val="Default"/>
        <w:ind w:left="288"/>
        <w:rPr>
          <w:sz w:val="23"/>
          <w:szCs w:val="23"/>
        </w:rPr>
      </w:pPr>
      <w:r w:rsidRPr="00F67C8B">
        <w:rPr>
          <w:sz w:val="23"/>
          <w:szCs w:val="23"/>
        </w:rPr>
        <w:t xml:space="preserve">&lt;manufacturedProduct&gt; </w:t>
      </w:r>
    </w:p>
    <w:p w14:paraId="7E947741" w14:textId="77777777" w:rsidR="00E35068" w:rsidRPr="00F67C8B" w:rsidRDefault="00E35068" w:rsidP="00E35068">
      <w:pPr>
        <w:pStyle w:val="Default"/>
        <w:ind w:left="288"/>
        <w:rPr>
          <w:sz w:val="23"/>
          <w:szCs w:val="23"/>
        </w:rPr>
      </w:pPr>
      <w:r w:rsidRPr="00F67C8B">
        <w:rPr>
          <w:sz w:val="23"/>
          <w:szCs w:val="23"/>
        </w:rPr>
        <w:t xml:space="preserve">&lt;code code="DIN" codeSystem="2.16.840.1.113883.2.20.6.42"/&gt; </w:t>
      </w:r>
    </w:p>
    <w:p w14:paraId="20AFEACE" w14:textId="77777777" w:rsidR="00E35068" w:rsidRPr="00F67C8B" w:rsidRDefault="00E35068" w:rsidP="00E35068">
      <w:pPr>
        <w:pStyle w:val="Default"/>
        <w:ind w:left="288"/>
        <w:rPr>
          <w:sz w:val="23"/>
          <w:szCs w:val="23"/>
        </w:rPr>
      </w:pPr>
      <w:r w:rsidRPr="00F67C8B">
        <w:rPr>
          <w:sz w:val="23"/>
          <w:szCs w:val="23"/>
        </w:rPr>
        <w:t xml:space="preserve">&lt;name&gt;proprietary name &lt;suffix&gt;suffix to name&lt;/suffix&gt;&lt;/name&gt; </w:t>
      </w:r>
    </w:p>
    <w:p w14:paraId="17CFB3C9" w14:textId="77777777" w:rsidR="00E35068" w:rsidRPr="00F67C8B" w:rsidRDefault="00E35068" w:rsidP="00E35068">
      <w:pPr>
        <w:pStyle w:val="Default"/>
        <w:ind w:left="288"/>
        <w:rPr>
          <w:sz w:val="23"/>
          <w:szCs w:val="23"/>
        </w:rPr>
      </w:pPr>
      <w:r w:rsidRPr="00F67C8B">
        <w:rPr>
          <w:sz w:val="23"/>
          <w:szCs w:val="23"/>
        </w:rPr>
        <w:t xml:space="preserve">&lt;formCode code="dose form code" codeSystem="2.16.840.1.113883.2.20.6.3” displayName="display name"/&gt; </w:t>
      </w:r>
    </w:p>
    <w:p w14:paraId="1630DC6C" w14:textId="77777777" w:rsidR="00E35068" w:rsidRPr="00F67C8B" w:rsidRDefault="00E35068" w:rsidP="00E35068">
      <w:pPr>
        <w:pStyle w:val="Default"/>
        <w:ind w:left="288"/>
        <w:rPr>
          <w:sz w:val="23"/>
          <w:szCs w:val="23"/>
        </w:rPr>
      </w:pPr>
      <w:r w:rsidRPr="00F67C8B">
        <w:rPr>
          <w:sz w:val="23"/>
          <w:szCs w:val="23"/>
        </w:rPr>
        <w:t xml:space="preserve">   &lt;asEntityWithGeneric&gt; </w:t>
      </w:r>
    </w:p>
    <w:p w14:paraId="6B84C9C3" w14:textId="77777777" w:rsidR="00E35068" w:rsidRPr="00F67C8B" w:rsidRDefault="00E35068" w:rsidP="00E35068">
      <w:pPr>
        <w:pStyle w:val="Default"/>
        <w:ind w:left="864"/>
        <w:rPr>
          <w:sz w:val="23"/>
          <w:szCs w:val="23"/>
        </w:rPr>
      </w:pPr>
      <w:r w:rsidRPr="00F67C8B">
        <w:rPr>
          <w:sz w:val="23"/>
          <w:szCs w:val="23"/>
        </w:rPr>
        <w:t xml:space="preserve">&lt;genericMedicine&gt; </w:t>
      </w:r>
    </w:p>
    <w:p w14:paraId="603D3653" w14:textId="77777777" w:rsidR="00E35068" w:rsidRPr="00F67C8B" w:rsidRDefault="00E35068" w:rsidP="00E35068">
      <w:pPr>
        <w:pStyle w:val="Default"/>
        <w:ind w:left="1152"/>
        <w:rPr>
          <w:sz w:val="23"/>
          <w:szCs w:val="23"/>
        </w:rPr>
      </w:pPr>
      <w:r w:rsidRPr="00F67C8B">
        <w:rPr>
          <w:sz w:val="23"/>
          <w:szCs w:val="23"/>
        </w:rPr>
        <w:t>&lt;name&gt;non-proprietary name&lt;/name&gt;</w:t>
      </w:r>
    </w:p>
    <w:p w14:paraId="2759EAFE" w14:textId="77777777" w:rsidR="00E35068" w:rsidRPr="00F67C8B" w:rsidRDefault="00E35068" w:rsidP="00E35068">
      <w:pPr>
        <w:pStyle w:val="Default"/>
        <w:ind w:left="864"/>
        <w:rPr>
          <w:sz w:val="23"/>
          <w:szCs w:val="23"/>
        </w:rPr>
      </w:pPr>
      <w:r w:rsidRPr="00F67C8B">
        <w:rPr>
          <w:sz w:val="23"/>
          <w:szCs w:val="23"/>
        </w:rPr>
        <w:t>&lt;/genericMedicine&gt;</w:t>
      </w:r>
    </w:p>
    <w:p w14:paraId="3F98C7C6" w14:textId="77777777" w:rsidR="00E35068" w:rsidRPr="00F67C8B" w:rsidRDefault="00E35068" w:rsidP="00E35068">
      <w:pPr>
        <w:pStyle w:val="Default"/>
        <w:ind w:left="576"/>
        <w:rPr>
          <w:sz w:val="23"/>
          <w:szCs w:val="23"/>
        </w:rPr>
      </w:pPr>
      <w:r w:rsidRPr="00F67C8B">
        <w:rPr>
          <w:sz w:val="23"/>
          <w:szCs w:val="23"/>
        </w:rPr>
        <w:t xml:space="preserve">&lt;/asEntityWithGeneric&gt; </w:t>
      </w:r>
    </w:p>
    <w:p w14:paraId="6334C4EE" w14:textId="77777777" w:rsidR="00E35068" w:rsidRPr="00F67C8B" w:rsidRDefault="00E35068" w:rsidP="00E35068">
      <w:pPr>
        <w:pStyle w:val="Default"/>
        <w:ind w:left="288"/>
        <w:rPr>
          <w:sz w:val="23"/>
          <w:szCs w:val="23"/>
        </w:rPr>
      </w:pPr>
      <w:r w:rsidRPr="00F67C8B">
        <w:rPr>
          <w:sz w:val="23"/>
          <w:szCs w:val="23"/>
        </w:rPr>
        <w:t xml:space="preserve">&lt;/manufacturedProduct&gt; </w:t>
      </w:r>
    </w:p>
    <w:p w14:paraId="7A73BBAB" w14:textId="77777777" w:rsidR="00E35068" w:rsidRPr="00F67C8B" w:rsidRDefault="00E35068" w:rsidP="00E35068">
      <w:pPr>
        <w:pStyle w:val="Default"/>
        <w:ind w:left="288"/>
        <w:rPr>
          <w:sz w:val="23"/>
          <w:szCs w:val="23"/>
        </w:rPr>
      </w:pPr>
      <w:r w:rsidRPr="00F67C8B">
        <w:rPr>
          <w:sz w:val="23"/>
          <w:szCs w:val="23"/>
        </w:rPr>
        <w:t>&lt;subjectOf&gt;</w:t>
      </w:r>
    </w:p>
    <w:p w14:paraId="44F38DD3" w14:textId="77777777" w:rsidR="00E35068" w:rsidRPr="00F67C8B" w:rsidRDefault="00E35068" w:rsidP="00E35068">
      <w:pPr>
        <w:pStyle w:val="Default"/>
        <w:ind w:left="576"/>
        <w:rPr>
          <w:sz w:val="23"/>
          <w:szCs w:val="23"/>
        </w:rPr>
      </w:pPr>
      <w:r w:rsidRPr="00F67C8B">
        <w:rPr>
          <w:sz w:val="23"/>
          <w:szCs w:val="23"/>
        </w:rPr>
        <w:t xml:space="preserve">&lt;approval&gt; </w:t>
      </w:r>
    </w:p>
    <w:p w14:paraId="4E94B77C" w14:textId="77777777" w:rsidR="00E35068" w:rsidRPr="00F67C8B" w:rsidRDefault="00E35068" w:rsidP="00E35068">
      <w:pPr>
        <w:pStyle w:val="Default"/>
        <w:ind w:left="576"/>
        <w:rPr>
          <w:sz w:val="23"/>
          <w:szCs w:val="23"/>
        </w:rPr>
      </w:pPr>
      <w:r w:rsidRPr="00F67C8B">
        <w:rPr>
          <w:sz w:val="23"/>
          <w:szCs w:val="23"/>
        </w:rPr>
        <w:t xml:space="preserve">&lt;!-- possibly approval number --&gt; </w:t>
      </w:r>
    </w:p>
    <w:p w14:paraId="3A4FF61A" w14:textId="77777777" w:rsidR="00E35068" w:rsidRPr="0040515F" w:rsidRDefault="00E35068" w:rsidP="00E35068">
      <w:pPr>
        <w:pStyle w:val="Default"/>
        <w:ind w:left="576"/>
        <w:rPr>
          <w:sz w:val="23"/>
          <w:szCs w:val="23"/>
          <w:lang w:val="fr-CA"/>
        </w:rPr>
      </w:pPr>
      <w:r w:rsidRPr="0040515F">
        <w:rPr>
          <w:sz w:val="23"/>
          <w:szCs w:val="23"/>
          <w:lang w:val="fr-CA"/>
        </w:rPr>
        <w:t xml:space="preserve">&lt;code code="1" displayName="NDS" codeSystem="2.16.840.1.113883.2.20.6.11"/&gt; </w:t>
      </w:r>
    </w:p>
    <w:p w14:paraId="28A1060F" w14:textId="77777777" w:rsidR="00E35068" w:rsidRPr="00F67C8B" w:rsidRDefault="00E35068" w:rsidP="00E35068">
      <w:pPr>
        <w:pStyle w:val="Default"/>
        <w:ind w:left="576"/>
        <w:rPr>
          <w:sz w:val="23"/>
          <w:szCs w:val="23"/>
        </w:rPr>
      </w:pPr>
      <w:r w:rsidRPr="00F67C8B">
        <w:rPr>
          <w:sz w:val="23"/>
          <w:szCs w:val="23"/>
        </w:rPr>
        <w:t xml:space="preserve">&lt;!-- possibly other attributes in the marketing category --&gt; </w:t>
      </w:r>
    </w:p>
    <w:p w14:paraId="44723348" w14:textId="77777777" w:rsidR="00E35068" w:rsidRPr="00F67C8B" w:rsidRDefault="00E35068" w:rsidP="00E35068">
      <w:pPr>
        <w:pStyle w:val="Default"/>
        <w:ind w:left="576"/>
        <w:rPr>
          <w:sz w:val="23"/>
          <w:szCs w:val="23"/>
        </w:rPr>
      </w:pPr>
      <w:r w:rsidRPr="00F67C8B">
        <w:rPr>
          <w:sz w:val="23"/>
          <w:szCs w:val="23"/>
        </w:rPr>
        <w:t xml:space="preserve">&lt;/approval&gt; </w:t>
      </w:r>
    </w:p>
    <w:p w14:paraId="6C263615" w14:textId="77777777" w:rsidR="00E35068" w:rsidRPr="00F67C8B" w:rsidRDefault="00E35068" w:rsidP="00E35068">
      <w:pPr>
        <w:pStyle w:val="Default"/>
        <w:ind w:left="288"/>
        <w:rPr>
          <w:sz w:val="23"/>
          <w:szCs w:val="23"/>
        </w:rPr>
      </w:pPr>
      <w:r w:rsidRPr="00F67C8B">
        <w:rPr>
          <w:sz w:val="23"/>
          <w:szCs w:val="23"/>
        </w:rPr>
        <w:t xml:space="preserve">&lt;/subjectOf&gt; </w:t>
      </w:r>
    </w:p>
    <w:p w14:paraId="10F5B72C" w14:textId="77777777" w:rsidR="00E35068" w:rsidRPr="00F67C8B" w:rsidRDefault="00E35068" w:rsidP="00E35068">
      <w:pPr>
        <w:pStyle w:val="Default"/>
        <w:rPr>
          <w:sz w:val="23"/>
          <w:szCs w:val="23"/>
        </w:rPr>
      </w:pPr>
      <w:r w:rsidRPr="00F67C8B">
        <w:rPr>
          <w:sz w:val="23"/>
          <w:szCs w:val="23"/>
        </w:rPr>
        <w:t xml:space="preserve">&lt;/manufacturedProduct&gt; </w:t>
      </w:r>
    </w:p>
    <w:p w14:paraId="3D80CA0F" w14:textId="77777777" w:rsidR="00E35068" w:rsidRPr="00266B47" w:rsidRDefault="00E35068" w:rsidP="00E35068"/>
    <w:p w14:paraId="10D46856" w14:textId="77777777" w:rsidR="000F4FB9" w:rsidRDefault="00D7067B" w:rsidP="0080029F">
      <w:r>
        <w:t xml:space="preserve">General information </w:t>
      </w:r>
      <w:r w:rsidR="000F4FB9">
        <w:t xml:space="preserve">relating to the </w:t>
      </w:r>
      <w:r>
        <w:t xml:space="preserve">product data </w:t>
      </w:r>
      <w:r w:rsidR="000F4FB9">
        <w:t>elements are provided below:</w:t>
      </w:r>
    </w:p>
    <w:p w14:paraId="3FB35846" w14:textId="77777777" w:rsidR="000F4FB9" w:rsidRPr="00FD5F33" w:rsidRDefault="000F4FB9" w:rsidP="0080029F"/>
    <w:p w14:paraId="5E4E55A3" w14:textId="77777777" w:rsidR="000F4FB9" w:rsidRDefault="000F4FB9" w:rsidP="0080029F">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The item code is the DIN assigned by HPFB.</w:t>
      </w:r>
    </w:p>
    <w:p w14:paraId="7E3830BE" w14:textId="77777777" w:rsidR="000F4FB9" w:rsidRPr="00EB550B" w:rsidRDefault="000F4FB9" w:rsidP="0080029F">
      <w:pPr>
        <w:pStyle w:val="Default"/>
        <w:ind w:left="360"/>
        <w:rPr>
          <w:rFonts w:eastAsia="Arial Unicode MS"/>
          <w:sz w:val="23"/>
          <w:szCs w:val="23"/>
        </w:rPr>
      </w:pPr>
    </w:p>
    <w:p w14:paraId="4CB2E3C1" w14:textId="77777777" w:rsidR="00640585" w:rsidRDefault="000F4FB9" w:rsidP="0080029F">
      <w:pPr>
        <w:pStyle w:val="Default"/>
        <w:numPr>
          <w:ilvl w:val="0"/>
          <w:numId w:val="6"/>
        </w:numPr>
        <w:ind w:left="360"/>
        <w:rPr>
          <w:rFonts w:eastAsia="Arial Unicode MS"/>
          <w:sz w:val="23"/>
          <w:szCs w:val="23"/>
        </w:rPr>
      </w:pPr>
      <w:r w:rsidRPr="00EB550B">
        <w:rPr>
          <w:rFonts w:eastAsia="Arial Unicode MS"/>
          <w:sz w:val="23"/>
          <w:szCs w:val="23"/>
        </w:rPr>
        <w:t xml:space="preserve">Name: When specific manufactured or marketed products are described, the name is the proprietary name as it appears on the label divided between &lt;name&gt;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14:paraId="05D85156" w14:textId="77777777" w:rsidR="00640585" w:rsidRDefault="00640585" w:rsidP="0080029F">
      <w:pPr>
        <w:pStyle w:val="ListParagraph"/>
      </w:pPr>
    </w:p>
    <w:p w14:paraId="56B50B23" w14:textId="77777777" w:rsidR="000F4FB9" w:rsidRPr="00640585" w:rsidRDefault="000F4FB9" w:rsidP="0080029F">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14:paraId="7A790EB6" w14:textId="77777777" w:rsidR="000F4FB9" w:rsidRPr="00EB550B" w:rsidRDefault="000F4FB9" w:rsidP="0080029F">
      <w:pPr>
        <w:pStyle w:val="Default"/>
        <w:rPr>
          <w:rFonts w:eastAsia="Arial Unicode MS"/>
          <w:sz w:val="23"/>
          <w:szCs w:val="23"/>
        </w:rPr>
      </w:pPr>
    </w:p>
    <w:p w14:paraId="11364385" w14:textId="77777777" w:rsidR="0028758E" w:rsidRPr="00F67C8B" w:rsidRDefault="0028758E" w:rsidP="0080029F">
      <w:pPr>
        <w:rPr>
          <w:rFonts w:eastAsia="Arial Unicode MS"/>
        </w:rPr>
      </w:pPr>
      <w:r w:rsidRPr="00F67C8B">
        <w:rPr>
          <w:rFonts w:eastAsia="Arial Unicode MS"/>
        </w:rPr>
        <w:t>The following is an example for a drug product:</w:t>
      </w:r>
    </w:p>
    <w:p w14:paraId="69C91244" w14:textId="77777777" w:rsidR="00E35068" w:rsidRPr="00F67C8B" w:rsidRDefault="00E35068" w:rsidP="00E35068">
      <w:pPr>
        <w:rPr>
          <w:rFonts w:eastAsia="Arial Unicode MS"/>
        </w:rPr>
      </w:pPr>
      <w:r w:rsidRPr="00F67C8B">
        <w:rPr>
          <w:rFonts w:eastAsia="Arial Unicode MS"/>
        </w:rPr>
        <w:t xml:space="preserve">&lt;subject&gt; </w:t>
      </w:r>
    </w:p>
    <w:p w14:paraId="61CEA972" w14:textId="77777777" w:rsidR="00E35068" w:rsidRPr="00F67C8B" w:rsidRDefault="00E35068" w:rsidP="00E35068">
      <w:pPr>
        <w:ind w:left="288"/>
        <w:rPr>
          <w:rFonts w:eastAsia="Arial Unicode MS"/>
        </w:rPr>
      </w:pPr>
      <w:r w:rsidRPr="00F67C8B">
        <w:rPr>
          <w:rFonts w:eastAsia="Arial Unicode MS"/>
        </w:rPr>
        <w:t xml:space="preserve">&lt;manufacturedProduct&gt; </w:t>
      </w:r>
    </w:p>
    <w:p w14:paraId="50476616" w14:textId="77777777" w:rsidR="00E35068" w:rsidRPr="00F67C8B" w:rsidRDefault="00E35068" w:rsidP="00E35068">
      <w:pPr>
        <w:ind w:left="576"/>
        <w:rPr>
          <w:rFonts w:eastAsia="Arial Unicode MS"/>
        </w:rPr>
      </w:pPr>
      <w:r w:rsidRPr="00F67C8B">
        <w:rPr>
          <w:rFonts w:eastAsia="Arial Unicode MS"/>
        </w:rPr>
        <w:t xml:space="preserve">&lt;manufacturedProduct&gt; </w:t>
      </w:r>
    </w:p>
    <w:p w14:paraId="5E243481" w14:textId="77777777" w:rsidR="00E35068" w:rsidRPr="00F67C8B" w:rsidRDefault="00E35068" w:rsidP="00E35068">
      <w:pPr>
        <w:ind w:left="864"/>
        <w:rPr>
          <w:rFonts w:eastAsia="Arial Unicode MS"/>
        </w:rPr>
      </w:pPr>
      <w:r w:rsidRPr="00F67C8B">
        <w:rPr>
          <w:rFonts w:eastAsia="Arial Unicode MS"/>
        </w:rPr>
        <w:t xml:space="preserve">&lt;code code="Product Code" codeSystem="2.16.840.1.113883.2.20.6.42"/&gt; </w:t>
      </w:r>
    </w:p>
    <w:p w14:paraId="2DFF22E3" w14:textId="77777777" w:rsidR="00E35068" w:rsidRPr="00F67C8B" w:rsidRDefault="00E35068" w:rsidP="00E35068">
      <w:pPr>
        <w:ind w:left="864"/>
        <w:rPr>
          <w:rFonts w:eastAsia="Arial Unicode MS"/>
        </w:rPr>
      </w:pPr>
      <w:r w:rsidRPr="00F67C8B">
        <w:rPr>
          <w:rFonts w:eastAsia="Arial Unicode MS"/>
        </w:rPr>
        <w:t xml:space="preserve">&lt;name&gt;proprietary name &lt;suffix&gt;suffix to name&lt;/suffix&gt;&lt;/name&gt; </w:t>
      </w:r>
    </w:p>
    <w:p w14:paraId="2FEA3921" w14:textId="77777777" w:rsidR="00E35068" w:rsidRPr="00F67C8B" w:rsidRDefault="00E35068" w:rsidP="00E35068">
      <w:pPr>
        <w:ind w:left="864"/>
        <w:rPr>
          <w:rFonts w:eastAsia="Arial Unicode MS"/>
        </w:rPr>
      </w:pPr>
      <w:r w:rsidRPr="00F67C8B">
        <w:rPr>
          <w:rFonts w:eastAsia="Arial Unicode MS"/>
        </w:rPr>
        <w:t>&lt;formCode code="dose form code" codeSystem="2.16.840.1.113883.2.20.6.3" displayName="display name"/&gt;</w:t>
      </w:r>
    </w:p>
    <w:p w14:paraId="479E7896" w14:textId="77777777" w:rsidR="00E35068" w:rsidRPr="00F67C8B" w:rsidRDefault="00E35068" w:rsidP="00E35068">
      <w:pPr>
        <w:ind w:left="864"/>
        <w:rPr>
          <w:rFonts w:eastAsia="Arial Unicode MS"/>
        </w:rPr>
      </w:pPr>
      <w:r w:rsidRPr="00F67C8B">
        <w:rPr>
          <w:rFonts w:eastAsia="Arial Unicode MS"/>
        </w:rPr>
        <w:t xml:space="preserve">&lt;asEntityWithGeneric&gt; </w:t>
      </w:r>
    </w:p>
    <w:p w14:paraId="2584E4EA" w14:textId="77777777" w:rsidR="00E35068" w:rsidRPr="00F67C8B" w:rsidRDefault="00E35068" w:rsidP="00E35068">
      <w:pPr>
        <w:ind w:left="1152"/>
        <w:rPr>
          <w:rFonts w:eastAsia="Arial Unicode MS"/>
        </w:rPr>
      </w:pPr>
      <w:r w:rsidRPr="00F67C8B">
        <w:rPr>
          <w:rFonts w:eastAsia="Arial Unicode MS"/>
        </w:rPr>
        <w:t xml:space="preserve">&lt;genericMedicine&gt; </w:t>
      </w:r>
    </w:p>
    <w:p w14:paraId="764EB75A" w14:textId="77777777" w:rsidR="00E35068" w:rsidRPr="00F67C8B" w:rsidRDefault="00E35068" w:rsidP="00E35068">
      <w:pPr>
        <w:ind w:left="1440"/>
        <w:rPr>
          <w:rFonts w:eastAsia="Arial Unicode MS"/>
        </w:rPr>
      </w:pPr>
      <w:r w:rsidRPr="00F67C8B">
        <w:rPr>
          <w:rFonts w:eastAsia="Arial Unicode MS"/>
        </w:rPr>
        <w:t xml:space="preserve">&lt;name&gt;non proprietary name&lt;/name&gt; </w:t>
      </w:r>
    </w:p>
    <w:p w14:paraId="44DCE970" w14:textId="77777777" w:rsidR="00E35068" w:rsidRPr="00F67C8B" w:rsidRDefault="00E35068" w:rsidP="00E35068">
      <w:pPr>
        <w:ind w:left="1152"/>
        <w:rPr>
          <w:rFonts w:eastAsia="Arial Unicode MS"/>
        </w:rPr>
      </w:pPr>
      <w:r w:rsidRPr="00F67C8B">
        <w:rPr>
          <w:rFonts w:eastAsia="Arial Unicode MS"/>
        </w:rPr>
        <w:t xml:space="preserve">&lt;/genericMedicine&gt; </w:t>
      </w:r>
    </w:p>
    <w:p w14:paraId="69F43D56" w14:textId="77777777" w:rsidR="00E35068" w:rsidRPr="00F67C8B" w:rsidRDefault="00E35068" w:rsidP="00E35068">
      <w:pPr>
        <w:ind w:left="864"/>
        <w:rPr>
          <w:rFonts w:eastAsia="Arial Unicode MS"/>
        </w:rPr>
      </w:pPr>
      <w:r w:rsidRPr="00F67C8B">
        <w:rPr>
          <w:rFonts w:eastAsia="Arial Unicode MS"/>
        </w:rPr>
        <w:t xml:space="preserve">&lt;/asEntityWithGeneric&gt; </w:t>
      </w:r>
    </w:p>
    <w:p w14:paraId="59E1E94D" w14:textId="77777777" w:rsidR="00E35068" w:rsidRPr="00F67C8B" w:rsidRDefault="00E35068" w:rsidP="00E35068">
      <w:pPr>
        <w:ind w:left="576"/>
        <w:rPr>
          <w:rFonts w:eastAsia="Arial Unicode MS"/>
        </w:rPr>
      </w:pPr>
      <w:r w:rsidRPr="00F67C8B">
        <w:rPr>
          <w:rFonts w:eastAsia="Arial Unicode MS"/>
        </w:rPr>
        <w:t>&lt;/manufacturedProduct&gt;</w:t>
      </w:r>
    </w:p>
    <w:p w14:paraId="4AC01FBD" w14:textId="77777777" w:rsidR="00E35068" w:rsidRPr="00F67C8B" w:rsidRDefault="00E35068" w:rsidP="00E35068">
      <w:pPr>
        <w:ind w:left="576"/>
        <w:rPr>
          <w:rFonts w:eastAsia="Arial Unicode MS"/>
        </w:rPr>
      </w:pPr>
      <w:r w:rsidRPr="00F67C8B">
        <w:rPr>
          <w:rFonts w:eastAsia="Arial Unicode MS"/>
        </w:rPr>
        <w:t xml:space="preserve">&lt;subjectOf&gt; </w:t>
      </w:r>
    </w:p>
    <w:p w14:paraId="478E7DA9" w14:textId="77777777" w:rsidR="00E35068" w:rsidRPr="00F67C8B" w:rsidRDefault="00E35068" w:rsidP="00E35068">
      <w:pPr>
        <w:ind w:left="864"/>
        <w:rPr>
          <w:rFonts w:eastAsia="Arial Unicode MS"/>
        </w:rPr>
      </w:pPr>
      <w:r w:rsidRPr="00F67C8B">
        <w:rPr>
          <w:rFonts w:eastAsia="Arial Unicode MS"/>
        </w:rPr>
        <w:t xml:space="preserve">&lt;approval&gt; &lt;!-- possibly approval number --&gt; </w:t>
      </w:r>
    </w:p>
    <w:p w14:paraId="40779ABB" w14:textId="77777777" w:rsidR="00E35068" w:rsidRPr="0040515F" w:rsidRDefault="00E35068" w:rsidP="00E35068">
      <w:pPr>
        <w:ind w:left="864"/>
        <w:rPr>
          <w:rFonts w:eastAsia="Arial Unicode MS"/>
          <w:lang w:val="fr-CA"/>
        </w:rPr>
      </w:pPr>
      <w:r w:rsidRPr="0040515F">
        <w:rPr>
          <w:rFonts w:eastAsia="Arial Unicode MS"/>
          <w:lang w:val="fr-CA"/>
        </w:rPr>
        <w:t>&lt;code code="1" displayName="NDS" codeSystem="2.16.840.1.113883.2.20.6.11" /&gt;</w:t>
      </w:r>
    </w:p>
    <w:p w14:paraId="4777C5B6" w14:textId="77777777" w:rsidR="00E35068" w:rsidRPr="00F67C8B" w:rsidRDefault="00E35068" w:rsidP="00E35068">
      <w:pPr>
        <w:ind w:left="864"/>
        <w:rPr>
          <w:rFonts w:eastAsia="Arial Unicode MS"/>
        </w:rPr>
      </w:pPr>
      <w:r w:rsidRPr="00F67C8B">
        <w:rPr>
          <w:rFonts w:eastAsia="Arial Unicode MS"/>
        </w:rPr>
        <w:t xml:space="preserve">&lt;!-- possibly other attributes in the marketing category --&gt; </w:t>
      </w:r>
    </w:p>
    <w:p w14:paraId="58E89F6C" w14:textId="77777777" w:rsidR="00E35068" w:rsidRPr="00F67C8B" w:rsidRDefault="00E35068" w:rsidP="00E35068">
      <w:pPr>
        <w:ind w:left="864"/>
        <w:rPr>
          <w:rFonts w:eastAsia="Arial Unicode MS"/>
        </w:rPr>
      </w:pPr>
      <w:r w:rsidRPr="00F67C8B">
        <w:rPr>
          <w:rFonts w:eastAsia="Arial Unicode MS"/>
        </w:rPr>
        <w:t xml:space="preserve">&lt;/approval&gt; </w:t>
      </w:r>
    </w:p>
    <w:p w14:paraId="6F38D6EF" w14:textId="77777777" w:rsidR="00E35068" w:rsidRPr="00F67C8B" w:rsidRDefault="00E35068" w:rsidP="00E35068">
      <w:pPr>
        <w:ind w:left="576"/>
        <w:rPr>
          <w:rFonts w:eastAsia="Arial Unicode MS"/>
        </w:rPr>
      </w:pPr>
      <w:r w:rsidRPr="00F67C8B">
        <w:rPr>
          <w:rFonts w:eastAsia="Arial Unicode MS"/>
        </w:rPr>
        <w:t>&lt;/subjectOf&gt;</w:t>
      </w:r>
    </w:p>
    <w:p w14:paraId="729A93D2" w14:textId="77777777" w:rsidR="00E35068" w:rsidRPr="00F67C8B" w:rsidRDefault="00E35068" w:rsidP="00E35068">
      <w:pPr>
        <w:ind w:left="288"/>
        <w:rPr>
          <w:rFonts w:eastAsia="Arial Unicode MS"/>
        </w:rPr>
      </w:pPr>
      <w:r w:rsidRPr="00F67C8B">
        <w:rPr>
          <w:rFonts w:eastAsia="Arial Unicode MS"/>
        </w:rPr>
        <w:t xml:space="preserve">&lt;/manufacturedProduct&gt; </w:t>
      </w:r>
    </w:p>
    <w:p w14:paraId="2F25C904" w14:textId="77777777" w:rsidR="00E35068" w:rsidRPr="00F67C8B" w:rsidRDefault="00E35068" w:rsidP="00E35068">
      <w:pPr>
        <w:rPr>
          <w:rFonts w:eastAsia="Arial Unicode MS"/>
        </w:rPr>
      </w:pPr>
      <w:r w:rsidRPr="00F67C8B">
        <w:rPr>
          <w:rFonts w:eastAsia="Arial Unicode MS"/>
        </w:rPr>
        <w:t>&lt;/subject&gt;</w:t>
      </w:r>
    </w:p>
    <w:p w14:paraId="579D5D51" w14:textId="77777777" w:rsidR="00E35068" w:rsidRPr="001E7735" w:rsidRDefault="00E35068" w:rsidP="00E35068"/>
    <w:p w14:paraId="4B11D57A" w14:textId="77777777" w:rsidR="000F4FB9" w:rsidRDefault="000F4FB9" w:rsidP="001D67E2">
      <w:pPr>
        <w:pStyle w:val="Heading3"/>
      </w:pPr>
      <w:bookmarkStart w:id="783" w:name="_Toc500864084"/>
      <w:bookmarkStart w:id="784" w:name="_Toc495429283"/>
      <w:r>
        <w:t>Equivalence to other Products, Product Source</w:t>
      </w:r>
      <w:bookmarkEnd w:id="783"/>
      <w:bookmarkEnd w:id="784"/>
    </w:p>
    <w:p w14:paraId="06377620" w14:textId="77777777" w:rsidR="000F4FB9" w:rsidRDefault="000F4FB9" w:rsidP="0080029F">
      <w:pPr>
        <w:pStyle w:val="Default"/>
        <w:rPr>
          <w:sz w:val="23"/>
          <w:szCs w:val="23"/>
        </w:rPr>
      </w:pPr>
      <w:r>
        <w:rPr>
          <w:sz w:val="23"/>
          <w:szCs w:val="23"/>
        </w:rPr>
        <w:t xml:space="preserve">The following is for referencing information already submitted for a source drug: </w:t>
      </w:r>
    </w:p>
    <w:p w14:paraId="18BB6412" w14:textId="77777777" w:rsidR="00E35068" w:rsidRPr="00E35068" w:rsidRDefault="00E35068" w:rsidP="00E35068">
      <w:pPr>
        <w:pStyle w:val="Default"/>
        <w:rPr>
          <w:sz w:val="23"/>
          <w:szCs w:val="23"/>
        </w:rPr>
      </w:pPr>
      <w:r w:rsidRPr="00E35068">
        <w:rPr>
          <w:sz w:val="23"/>
          <w:szCs w:val="23"/>
        </w:rPr>
        <w:t xml:space="preserve">&lt;manufacturedProduct&gt; </w:t>
      </w:r>
    </w:p>
    <w:p w14:paraId="67FAD416"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1CA7501F" w14:textId="77777777" w:rsidR="00E35068" w:rsidRPr="00E35068" w:rsidRDefault="00E35068" w:rsidP="00E35068">
      <w:pPr>
        <w:ind w:left="576"/>
      </w:pPr>
      <w:r>
        <w:t>&lt;code code="</w:t>
      </w:r>
      <w:r w:rsidRPr="000A0496">
        <w:t>Product Code</w:t>
      </w:r>
      <w:r>
        <w:t>" codeSystem="</w:t>
      </w:r>
      <w:r w:rsidRPr="00691B9B">
        <w:t xml:space="preserve"> </w:t>
      </w:r>
      <w:r>
        <w:t xml:space="preserve">2.16.840.1.113883.2.20.6.42"/&gt; </w:t>
      </w:r>
    </w:p>
    <w:p w14:paraId="59B97FF7" w14:textId="77777777" w:rsidR="00E35068" w:rsidRPr="00E35068" w:rsidRDefault="00E35068" w:rsidP="00E35068">
      <w:pPr>
        <w:pStyle w:val="Default"/>
        <w:ind w:left="576"/>
        <w:rPr>
          <w:sz w:val="23"/>
          <w:szCs w:val="23"/>
        </w:rPr>
      </w:pPr>
      <w:r w:rsidRPr="00E35068">
        <w:rPr>
          <w:sz w:val="23"/>
          <w:szCs w:val="23"/>
        </w:rPr>
        <w:t>&lt;name&gt;</w:t>
      </w:r>
      <w:r>
        <w:rPr>
          <w:sz w:val="23"/>
          <w:szCs w:val="23"/>
        </w:rPr>
        <w:t xml:space="preserve">proprietary name </w:t>
      </w:r>
      <w:r w:rsidRPr="00E35068">
        <w:rPr>
          <w:sz w:val="23"/>
          <w:szCs w:val="23"/>
        </w:rPr>
        <w:t xml:space="preserve">&lt;suffix&gt;suffix to name&lt;/suffix&gt;&lt;/name&gt;   </w:t>
      </w:r>
    </w:p>
    <w:p w14:paraId="3C6F043E" w14:textId="77777777" w:rsidR="00E35068" w:rsidRPr="00E35068" w:rsidRDefault="00E35068" w:rsidP="00E35068">
      <w:pPr>
        <w:pStyle w:val="Default"/>
        <w:ind w:left="576"/>
        <w:rPr>
          <w:sz w:val="23"/>
          <w:szCs w:val="23"/>
        </w:rPr>
      </w:pPr>
      <w:r w:rsidRPr="00E35068">
        <w:rPr>
          <w:sz w:val="23"/>
          <w:szCs w:val="23"/>
        </w:rPr>
        <w:t xml:space="preserve">&lt;asEquivalentEntity classCode="EQUIV"&gt; </w:t>
      </w:r>
    </w:p>
    <w:p w14:paraId="0A028C61" w14:textId="77777777" w:rsidR="00E35068" w:rsidRPr="00E35068" w:rsidRDefault="00E35068" w:rsidP="00E35068">
      <w:pPr>
        <w:pStyle w:val="Default"/>
        <w:ind w:left="864"/>
        <w:rPr>
          <w:sz w:val="23"/>
          <w:szCs w:val="23"/>
        </w:rPr>
      </w:pPr>
      <w:r w:rsidRPr="00E35068">
        <w:rPr>
          <w:sz w:val="23"/>
          <w:szCs w:val="23"/>
        </w:rPr>
        <w:lastRenderedPageBreak/>
        <w:t xml:space="preserve">&lt;code code="C64637" codeSystem="2.16.840.1.113883.2.20.6.12"/&gt; </w:t>
      </w:r>
    </w:p>
    <w:p w14:paraId="1ED00E27" w14:textId="77777777" w:rsidR="00E35068" w:rsidRPr="00E35068" w:rsidRDefault="00E35068" w:rsidP="00E35068">
      <w:pPr>
        <w:pStyle w:val="Default"/>
        <w:ind w:left="864"/>
        <w:rPr>
          <w:sz w:val="23"/>
          <w:szCs w:val="23"/>
        </w:rPr>
      </w:pPr>
      <w:r w:rsidRPr="00E35068">
        <w:rPr>
          <w:sz w:val="23"/>
          <w:szCs w:val="23"/>
        </w:rPr>
        <w:t xml:space="preserve">&lt;definingMaterialKind&gt; </w:t>
      </w:r>
    </w:p>
    <w:p w14:paraId="2EBBA863" w14:textId="77777777" w:rsidR="00E35068" w:rsidRPr="00E35068" w:rsidRDefault="00E35068" w:rsidP="00E35068">
      <w:pPr>
        <w:pStyle w:val="Default"/>
        <w:ind w:left="1152"/>
        <w:rPr>
          <w:sz w:val="23"/>
          <w:szCs w:val="23"/>
        </w:rPr>
      </w:pPr>
      <w:r w:rsidRPr="00E35068">
        <w:rPr>
          <w:sz w:val="23"/>
          <w:szCs w:val="23"/>
        </w:rPr>
        <w:t xml:space="preserve">&lt;code code="source product DIN" codeSystem="2.16.840.1.113883.2.20.6.42"/&gt; </w:t>
      </w:r>
    </w:p>
    <w:p w14:paraId="7037BCF9" w14:textId="77777777" w:rsidR="00E35068" w:rsidRPr="00E35068" w:rsidRDefault="00E35068" w:rsidP="00E35068">
      <w:pPr>
        <w:pStyle w:val="Default"/>
        <w:ind w:left="864"/>
        <w:rPr>
          <w:sz w:val="23"/>
          <w:szCs w:val="23"/>
        </w:rPr>
      </w:pPr>
      <w:r w:rsidRPr="00E35068">
        <w:rPr>
          <w:sz w:val="23"/>
          <w:szCs w:val="23"/>
        </w:rPr>
        <w:t xml:space="preserve">&lt;/definingMaterialKind&gt; </w:t>
      </w:r>
    </w:p>
    <w:p w14:paraId="25598296" w14:textId="77777777" w:rsidR="00E35068" w:rsidRPr="00E35068" w:rsidRDefault="00E35068" w:rsidP="00E35068">
      <w:pPr>
        <w:pStyle w:val="Default"/>
        <w:ind w:left="576"/>
        <w:rPr>
          <w:sz w:val="23"/>
          <w:szCs w:val="23"/>
        </w:rPr>
      </w:pPr>
      <w:r w:rsidRPr="00E35068">
        <w:rPr>
          <w:sz w:val="23"/>
          <w:szCs w:val="23"/>
        </w:rPr>
        <w:t xml:space="preserve">&lt;/asEquivalentEntity&gt; </w:t>
      </w:r>
    </w:p>
    <w:p w14:paraId="75F37E25"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193B407D" w14:textId="77777777" w:rsidR="00E35068" w:rsidRPr="00E35068" w:rsidRDefault="00E35068" w:rsidP="00E35068">
      <w:pPr>
        <w:pStyle w:val="Default"/>
        <w:rPr>
          <w:sz w:val="23"/>
          <w:szCs w:val="23"/>
        </w:rPr>
      </w:pPr>
      <w:r w:rsidRPr="00E35068">
        <w:rPr>
          <w:sz w:val="23"/>
          <w:szCs w:val="23"/>
        </w:rPr>
        <w:t>&lt;/manufacturedProduct&gt;</w:t>
      </w:r>
    </w:p>
    <w:p w14:paraId="1125B662" w14:textId="77777777" w:rsidR="00E35068" w:rsidRDefault="00E35068" w:rsidP="0080029F">
      <w:pPr>
        <w:pStyle w:val="Default"/>
        <w:rPr>
          <w:sz w:val="23"/>
          <w:szCs w:val="23"/>
        </w:rPr>
      </w:pPr>
    </w:p>
    <w:p w14:paraId="6ED27F34" w14:textId="77777777" w:rsidR="000F4FB9" w:rsidRDefault="000F4FB9" w:rsidP="0080029F">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14:paraId="1C66D12C" w14:textId="77777777" w:rsidR="00E35068" w:rsidRPr="00E35068" w:rsidRDefault="00E35068" w:rsidP="00E35068">
      <w:pPr>
        <w:pStyle w:val="Default"/>
        <w:rPr>
          <w:sz w:val="23"/>
          <w:szCs w:val="23"/>
        </w:rPr>
      </w:pPr>
      <w:r w:rsidRPr="00E35068">
        <w:rPr>
          <w:sz w:val="23"/>
          <w:szCs w:val="23"/>
        </w:rPr>
        <w:t xml:space="preserve">&lt;manufacturedProduct&gt; </w:t>
      </w:r>
    </w:p>
    <w:p w14:paraId="2F735263"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762C6BCA" w14:textId="77777777" w:rsidR="00E35068" w:rsidRPr="00E35068" w:rsidRDefault="00E35068" w:rsidP="00E35068">
      <w:pPr>
        <w:pStyle w:val="Default"/>
        <w:ind w:left="288"/>
        <w:rPr>
          <w:sz w:val="23"/>
          <w:szCs w:val="23"/>
        </w:rPr>
      </w:pPr>
      <w:r w:rsidRPr="00E35068">
        <w:rPr>
          <w:sz w:val="23"/>
          <w:szCs w:val="23"/>
        </w:rPr>
        <w:t xml:space="preserve">         ... </w:t>
      </w:r>
    </w:p>
    <w:p w14:paraId="21301DB2" w14:textId="77777777" w:rsidR="00E35068" w:rsidRPr="00E35068" w:rsidRDefault="00E35068" w:rsidP="00E35068">
      <w:pPr>
        <w:pStyle w:val="Default"/>
        <w:ind w:left="576"/>
        <w:rPr>
          <w:sz w:val="23"/>
          <w:szCs w:val="23"/>
        </w:rPr>
      </w:pPr>
      <w:r w:rsidRPr="00E35068">
        <w:rPr>
          <w:sz w:val="23"/>
          <w:szCs w:val="23"/>
        </w:rPr>
        <w:t xml:space="preserve">&lt;asEquivalentEntity classCode="EQUIV"&gt; </w:t>
      </w:r>
    </w:p>
    <w:p w14:paraId="4DEFEC23" w14:textId="77777777" w:rsidR="00E35068" w:rsidRPr="00E35068" w:rsidRDefault="00E35068" w:rsidP="00E35068">
      <w:pPr>
        <w:pStyle w:val="Default"/>
        <w:ind w:left="864"/>
        <w:rPr>
          <w:sz w:val="23"/>
          <w:szCs w:val="23"/>
        </w:rPr>
      </w:pPr>
      <w:r w:rsidRPr="00E35068">
        <w:rPr>
          <w:sz w:val="23"/>
          <w:szCs w:val="23"/>
        </w:rPr>
        <w:t xml:space="preserve">&lt;code code="C64637" codeSystem="2.16.840.1.113883.2.20.6.12"/&gt; </w:t>
      </w:r>
    </w:p>
    <w:p w14:paraId="0842D695" w14:textId="77777777" w:rsidR="00E35068" w:rsidRPr="00E35068" w:rsidRDefault="00E35068" w:rsidP="00E35068">
      <w:pPr>
        <w:pStyle w:val="Default"/>
        <w:ind w:left="1152"/>
        <w:rPr>
          <w:sz w:val="23"/>
          <w:szCs w:val="23"/>
        </w:rPr>
      </w:pPr>
      <w:r w:rsidRPr="00E35068">
        <w:rPr>
          <w:sz w:val="23"/>
          <w:szCs w:val="23"/>
        </w:rPr>
        <w:t xml:space="preserve">&lt;definingMaterialKind&gt; </w:t>
      </w:r>
    </w:p>
    <w:p w14:paraId="072EB9C5" w14:textId="77777777" w:rsidR="00E35068" w:rsidRPr="00E35068" w:rsidRDefault="00E35068" w:rsidP="00E35068">
      <w:pPr>
        <w:pStyle w:val="Default"/>
        <w:ind w:left="1440"/>
        <w:rPr>
          <w:sz w:val="23"/>
          <w:szCs w:val="23"/>
        </w:rPr>
      </w:pPr>
      <w:r w:rsidRPr="00E35068">
        <w:rPr>
          <w:sz w:val="23"/>
          <w:szCs w:val="23"/>
        </w:rPr>
        <w:t>&lt;code code=”source product DIN” codeSystem=”2.16.840.1.113883.2.20.6.42”/&gt;</w:t>
      </w:r>
    </w:p>
    <w:p w14:paraId="2699716A" w14:textId="77777777" w:rsidR="00B2339D" w:rsidRDefault="00B2339D" w:rsidP="0080029F"/>
    <w:p w14:paraId="67A0C7D9" w14:textId="77777777" w:rsidR="00B2339D" w:rsidRDefault="000F4FB9" w:rsidP="0080029F">
      <w:r>
        <w:t>The equivalency code would identify if it was a predecessor or same product being referenced.</w:t>
      </w:r>
      <w:r w:rsidR="00B2339D">
        <w:t xml:space="preserve"> </w:t>
      </w:r>
    </w:p>
    <w:p w14:paraId="1E1FAF98" w14:textId="77777777" w:rsidR="00B2339D" w:rsidRDefault="00B2339D" w:rsidP="0080029F"/>
    <w:p w14:paraId="40A012F1" w14:textId="77777777" w:rsidR="000F4FB9" w:rsidRDefault="000F4FB9" w:rsidP="0080029F">
      <w:r>
        <w:t xml:space="preserve">Product source may be specified under a product </w:t>
      </w:r>
      <w:r w:rsidR="00E35068">
        <w:t>as outlined below:</w:t>
      </w:r>
    </w:p>
    <w:p w14:paraId="58036E48" w14:textId="77777777" w:rsidR="00E35068" w:rsidRPr="00E35068" w:rsidRDefault="00E35068" w:rsidP="00E35068">
      <w:pPr>
        <w:pStyle w:val="Default"/>
        <w:rPr>
          <w:sz w:val="23"/>
          <w:szCs w:val="23"/>
        </w:rPr>
      </w:pPr>
      <w:r w:rsidRPr="00E35068">
        <w:rPr>
          <w:sz w:val="23"/>
          <w:szCs w:val="23"/>
        </w:rPr>
        <w:t>&lt;subject&gt;</w:t>
      </w:r>
    </w:p>
    <w:p w14:paraId="16AAABFB"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2C947E46" w14:textId="77777777" w:rsidR="00E35068" w:rsidRPr="00E35068" w:rsidRDefault="00E35068" w:rsidP="00E35068">
      <w:pPr>
        <w:pStyle w:val="Default"/>
        <w:ind w:left="576"/>
        <w:rPr>
          <w:sz w:val="23"/>
          <w:szCs w:val="23"/>
        </w:rPr>
      </w:pPr>
      <w:r w:rsidRPr="00E35068">
        <w:rPr>
          <w:sz w:val="23"/>
          <w:szCs w:val="23"/>
        </w:rPr>
        <w:t xml:space="preserve">&lt;manufacturedProduct&gt; </w:t>
      </w:r>
    </w:p>
    <w:p w14:paraId="57BCFED9" w14:textId="77777777" w:rsidR="00E35068" w:rsidRPr="00E35068" w:rsidRDefault="00E35068" w:rsidP="00797756">
      <w:pPr>
        <w:pStyle w:val="Default"/>
        <w:ind w:left="864"/>
        <w:rPr>
          <w:sz w:val="23"/>
          <w:szCs w:val="23"/>
        </w:rPr>
      </w:pPr>
      <w:r w:rsidRPr="00E35068">
        <w:rPr>
          <w:sz w:val="23"/>
          <w:szCs w:val="23"/>
        </w:rPr>
        <w:t xml:space="preserve">&lt;asEquivalentEntity&gt; </w:t>
      </w:r>
    </w:p>
    <w:p w14:paraId="0889A640" w14:textId="77777777" w:rsidR="00E35068" w:rsidRPr="00B2339D" w:rsidRDefault="00E35068" w:rsidP="00E35068">
      <w:pPr>
        <w:pStyle w:val="Default"/>
        <w:rPr>
          <w:rFonts w:ascii="Courier New" w:hAnsi="Courier New" w:cs="Courier New"/>
          <w:sz w:val="18"/>
          <w:szCs w:val="18"/>
        </w:rPr>
      </w:pPr>
    </w:p>
    <w:p w14:paraId="23BB8971" w14:textId="77777777" w:rsidR="000F4FB9" w:rsidRDefault="000F4FB9" w:rsidP="0080029F">
      <w:pPr>
        <w:pStyle w:val="Default"/>
        <w:rPr>
          <w:sz w:val="23"/>
          <w:szCs w:val="23"/>
        </w:rPr>
      </w:pPr>
      <w:r>
        <w:rPr>
          <w:sz w:val="23"/>
          <w:szCs w:val="23"/>
        </w:rPr>
        <w:t xml:space="preserve">or under parts </w:t>
      </w:r>
      <w:r w:rsidR="00797756">
        <w:rPr>
          <w:sz w:val="23"/>
          <w:szCs w:val="23"/>
        </w:rPr>
        <w:t>as outlined below:</w:t>
      </w:r>
    </w:p>
    <w:p w14:paraId="6C94839F" w14:textId="77777777" w:rsidR="00797756" w:rsidRPr="00797756" w:rsidRDefault="00797756" w:rsidP="00797756">
      <w:pPr>
        <w:pStyle w:val="Default"/>
        <w:rPr>
          <w:sz w:val="23"/>
          <w:szCs w:val="23"/>
        </w:rPr>
      </w:pPr>
      <w:r w:rsidRPr="00797756">
        <w:rPr>
          <w:sz w:val="23"/>
          <w:szCs w:val="23"/>
        </w:rPr>
        <w:t>&lt;part&gt;</w:t>
      </w:r>
    </w:p>
    <w:p w14:paraId="188A6738" w14:textId="77777777" w:rsidR="00797756" w:rsidRPr="00797756" w:rsidRDefault="00797756" w:rsidP="00797756">
      <w:pPr>
        <w:pStyle w:val="Default"/>
        <w:ind w:left="288"/>
        <w:rPr>
          <w:sz w:val="23"/>
          <w:szCs w:val="23"/>
        </w:rPr>
      </w:pPr>
      <w:r w:rsidRPr="00797756">
        <w:rPr>
          <w:sz w:val="23"/>
          <w:szCs w:val="23"/>
        </w:rPr>
        <w:t>&lt;partProduct&gt;</w:t>
      </w:r>
    </w:p>
    <w:p w14:paraId="10A69DF2" w14:textId="77777777" w:rsidR="00797756" w:rsidRDefault="00797756" w:rsidP="00797756">
      <w:pPr>
        <w:pStyle w:val="Default"/>
        <w:ind w:left="576"/>
        <w:rPr>
          <w:sz w:val="23"/>
          <w:szCs w:val="23"/>
        </w:rPr>
      </w:pPr>
      <w:r>
        <w:rPr>
          <w:sz w:val="23"/>
          <w:szCs w:val="23"/>
        </w:rPr>
        <w:t>&lt;asEquivalentEntity&gt;</w:t>
      </w:r>
    </w:p>
    <w:p w14:paraId="63061525" w14:textId="77777777" w:rsidR="005A4437" w:rsidRDefault="005A4437" w:rsidP="005A4437">
      <w:bookmarkStart w:id="785" w:name="_Toc495429284"/>
    </w:p>
    <w:p w14:paraId="7B660A2C" w14:textId="77777777" w:rsidR="000F4FB9" w:rsidRDefault="000F4FB9" w:rsidP="001D67E2">
      <w:pPr>
        <w:pStyle w:val="Heading3"/>
      </w:pPr>
      <w:bookmarkStart w:id="786" w:name="_Toc500864085"/>
      <w:r>
        <w:t>Additional Identifiers for this Product</w:t>
      </w:r>
      <w:bookmarkEnd w:id="785"/>
      <w:bookmarkEnd w:id="786"/>
    </w:p>
    <w:p w14:paraId="14A1431B" w14:textId="77777777" w:rsidR="000F4FB9" w:rsidRDefault="000F4FB9" w:rsidP="0080029F">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w:t>
      </w:r>
      <w:r w:rsidR="00797756">
        <w:t>orrect item code, as outlined in the example below:</w:t>
      </w:r>
    </w:p>
    <w:p w14:paraId="099825E0" w14:textId="77777777" w:rsidR="004F09FB" w:rsidRPr="006D4B01" w:rsidRDefault="004F09FB" w:rsidP="004F09FB">
      <w:pPr>
        <w:pStyle w:val="Default"/>
        <w:rPr>
          <w:sz w:val="23"/>
          <w:szCs w:val="23"/>
        </w:rPr>
      </w:pPr>
      <w:r w:rsidRPr="006D4B01">
        <w:rPr>
          <w:sz w:val="23"/>
          <w:szCs w:val="23"/>
        </w:rPr>
        <w:t xml:space="preserve">&lt;manufacturedProduct&gt; </w:t>
      </w:r>
    </w:p>
    <w:p w14:paraId="2CF1A54B" w14:textId="77777777" w:rsidR="004F09FB" w:rsidRPr="006D4B01" w:rsidRDefault="004F09FB" w:rsidP="004F09FB">
      <w:pPr>
        <w:pStyle w:val="Default"/>
        <w:ind w:left="288"/>
        <w:rPr>
          <w:sz w:val="23"/>
          <w:szCs w:val="23"/>
        </w:rPr>
      </w:pPr>
      <w:r w:rsidRPr="006D4B01">
        <w:rPr>
          <w:sz w:val="23"/>
          <w:szCs w:val="23"/>
        </w:rPr>
        <w:t xml:space="preserve">&lt;manufacturedProduct&gt; </w:t>
      </w:r>
    </w:p>
    <w:p w14:paraId="4D5EFA73" w14:textId="77777777" w:rsidR="004F09FB" w:rsidRPr="006D4B01" w:rsidRDefault="004F09FB" w:rsidP="004F09FB">
      <w:pPr>
        <w:pStyle w:val="Default"/>
        <w:ind w:left="288"/>
        <w:rPr>
          <w:sz w:val="23"/>
          <w:szCs w:val="23"/>
        </w:rPr>
      </w:pPr>
      <w:r w:rsidRPr="006D4B01">
        <w:rPr>
          <w:sz w:val="23"/>
          <w:szCs w:val="23"/>
        </w:rPr>
        <w:t xml:space="preserve">    ... </w:t>
      </w:r>
    </w:p>
    <w:p w14:paraId="4FBADD33" w14:textId="77777777" w:rsidR="004F09FB" w:rsidRPr="006D4B01" w:rsidRDefault="004F09FB" w:rsidP="004F09FB">
      <w:pPr>
        <w:pStyle w:val="Default"/>
        <w:ind w:left="288"/>
        <w:rPr>
          <w:sz w:val="23"/>
          <w:szCs w:val="23"/>
        </w:rPr>
      </w:pPr>
      <w:r w:rsidRPr="006D4B01">
        <w:rPr>
          <w:sz w:val="23"/>
          <w:szCs w:val="23"/>
        </w:rPr>
        <w:t xml:space="preserve">&lt;asIdentifiedEntity classCode="IDENT"&gt; </w:t>
      </w:r>
    </w:p>
    <w:p w14:paraId="4EC4DC0C" w14:textId="77777777" w:rsidR="004F09FB" w:rsidRPr="006D4B01" w:rsidRDefault="004F09FB" w:rsidP="004F09FB">
      <w:pPr>
        <w:pStyle w:val="Default"/>
        <w:ind w:left="576"/>
        <w:rPr>
          <w:sz w:val="23"/>
          <w:szCs w:val="23"/>
        </w:rPr>
      </w:pPr>
      <w:r w:rsidRPr="006D4B01">
        <w:rPr>
          <w:sz w:val="23"/>
          <w:szCs w:val="23"/>
        </w:rPr>
        <w:lastRenderedPageBreak/>
        <w:t xml:space="preserve">&lt;id extension="other identifier" root="other identifier root"/&gt; </w:t>
      </w:r>
    </w:p>
    <w:p w14:paraId="713A8F20" w14:textId="77777777" w:rsidR="004F09FB" w:rsidRPr="006D4B01" w:rsidRDefault="004F09FB" w:rsidP="004F09FB">
      <w:pPr>
        <w:pStyle w:val="Default"/>
        <w:ind w:left="576"/>
        <w:rPr>
          <w:sz w:val="23"/>
          <w:szCs w:val="23"/>
        </w:rPr>
      </w:pPr>
      <w:r w:rsidRPr="006D4B01">
        <w:rPr>
          <w:sz w:val="23"/>
          <w:szCs w:val="23"/>
        </w:rPr>
        <w:t xml:space="preserve">&lt;code code="other identifier type code" codeSystem="2.16.840.1.113883.2.20.6.13" displayName="model number"/&gt; </w:t>
      </w:r>
    </w:p>
    <w:p w14:paraId="6E91A580" w14:textId="77777777" w:rsidR="004F09FB" w:rsidRDefault="004F09FB" w:rsidP="004F09FB"/>
    <w:p w14:paraId="64870879" w14:textId="77777777" w:rsidR="004F09FB" w:rsidRDefault="004F09FB" w:rsidP="004F09FB">
      <w:pPr>
        <w:rPr>
          <w:rFonts w:eastAsia="Times New Roman"/>
          <w:lang w:eastAsia="de-DE"/>
        </w:rPr>
      </w:pPr>
      <w:r>
        <w:t xml:space="preserve">Non HPFB defined </w:t>
      </w:r>
      <w:r w:rsidRPr="00082DD5">
        <w:t xml:space="preserve">identifications </w:t>
      </w:r>
      <w:r>
        <w:t xml:space="preserve">are </w:t>
      </w:r>
      <w:r w:rsidRPr="00082DD5">
        <w:t xml:space="preserve">assigned codes </w:t>
      </w:r>
      <w:r>
        <w:t xml:space="preserve">derived from OID: </w:t>
      </w:r>
      <w:r>
        <w:rPr>
          <w:rFonts w:eastAsia="Times New Roman"/>
          <w:lang w:eastAsia="de-DE"/>
        </w:rPr>
        <w:t xml:space="preserve">2.16.840.1.113883.2.20.6.13. </w:t>
      </w:r>
    </w:p>
    <w:p w14:paraId="2B5CF63B" w14:textId="77777777" w:rsidR="004F09FB" w:rsidRPr="00B2339D" w:rsidRDefault="004F09FB" w:rsidP="004F09FB">
      <w:pPr>
        <w:pStyle w:val="Default"/>
        <w:rPr>
          <w:rFonts w:ascii="Courier New" w:hAnsi="Courier New" w:cs="Courier New"/>
          <w:sz w:val="18"/>
          <w:szCs w:val="18"/>
        </w:rPr>
      </w:pPr>
    </w:p>
    <w:p w14:paraId="285EFAF8" w14:textId="77777777" w:rsidR="000F4FB9" w:rsidRDefault="000F4FB9" w:rsidP="0080029F">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14:paraId="5ECEC526" w14:textId="77777777" w:rsidR="000F4FB9" w:rsidRDefault="000F4FB9" w:rsidP="0080029F"/>
    <w:p w14:paraId="3D6E2077" w14:textId="77777777" w:rsidR="002A7033" w:rsidRDefault="002A7033" w:rsidP="001D67E2">
      <w:pPr>
        <w:pStyle w:val="Heading3"/>
      </w:pPr>
      <w:bookmarkStart w:id="787" w:name="_Toc500864086"/>
      <w:r>
        <w:t>Code and Name</w:t>
      </w:r>
      <w:bookmarkEnd w:id="787"/>
    </w:p>
    <w:p w14:paraId="44E05105" w14:textId="77777777" w:rsidR="002A7033" w:rsidRDefault="002A7033" w:rsidP="002A7033">
      <w:pPr>
        <w:rPr>
          <w:lang w:val="en-US"/>
        </w:rPr>
      </w:pPr>
      <w:r>
        <w:rPr>
          <w:lang w:val="en-US"/>
        </w:rPr>
        <w:t>Outlined below is an example of capturing the code and name aspects:</w:t>
      </w:r>
    </w:p>
    <w:p w14:paraId="6C90F3D9" w14:textId="77777777" w:rsidR="002A7033" w:rsidRPr="00824CF2" w:rsidRDefault="002A7033" w:rsidP="002A7033">
      <w:pPr>
        <w:pStyle w:val="Default"/>
        <w:rPr>
          <w:sz w:val="23"/>
          <w:szCs w:val="23"/>
          <w:lang w:val="en-US"/>
        </w:rPr>
      </w:pPr>
      <w:r w:rsidRPr="00824CF2">
        <w:rPr>
          <w:sz w:val="23"/>
          <w:szCs w:val="23"/>
          <w:lang w:val="en-US"/>
        </w:rPr>
        <w:t xml:space="preserve">&lt;section&gt; </w:t>
      </w:r>
    </w:p>
    <w:p w14:paraId="0FE7AD2B" w14:textId="77777777" w:rsidR="002A7033" w:rsidRPr="00824CF2" w:rsidRDefault="002A7033" w:rsidP="002A7033">
      <w:pPr>
        <w:pStyle w:val="Default"/>
        <w:ind w:left="288"/>
        <w:rPr>
          <w:sz w:val="23"/>
          <w:szCs w:val="23"/>
          <w:lang w:val="en-US"/>
        </w:rPr>
      </w:pPr>
      <w:r w:rsidRPr="00824CF2">
        <w:rPr>
          <w:sz w:val="23"/>
          <w:szCs w:val="23"/>
          <w:lang w:val="en-US"/>
        </w:rPr>
        <w:t xml:space="preserve">&lt;subject&gt; </w:t>
      </w:r>
    </w:p>
    <w:p w14:paraId="45EAFC4C" w14:textId="77777777" w:rsidR="002A7033" w:rsidRPr="00824CF2" w:rsidRDefault="002A7033" w:rsidP="002A7033">
      <w:pPr>
        <w:pStyle w:val="Default"/>
        <w:ind w:left="576"/>
        <w:rPr>
          <w:sz w:val="23"/>
          <w:szCs w:val="23"/>
          <w:lang w:val="en-US"/>
        </w:rPr>
      </w:pPr>
      <w:r w:rsidRPr="00824CF2">
        <w:rPr>
          <w:sz w:val="23"/>
          <w:szCs w:val="23"/>
          <w:lang w:val="en-US"/>
        </w:rPr>
        <w:t xml:space="preserve">&lt;manufacturedProduct&gt; </w:t>
      </w:r>
    </w:p>
    <w:p w14:paraId="62DDD9DB" w14:textId="77777777" w:rsidR="002A7033" w:rsidRPr="00824CF2" w:rsidRDefault="002A7033" w:rsidP="002A7033">
      <w:pPr>
        <w:pStyle w:val="Default"/>
        <w:ind w:left="864"/>
        <w:rPr>
          <w:sz w:val="23"/>
          <w:szCs w:val="23"/>
          <w:lang w:val="en-US"/>
        </w:rPr>
      </w:pPr>
      <w:r w:rsidRPr="00824CF2">
        <w:rPr>
          <w:sz w:val="23"/>
          <w:szCs w:val="23"/>
          <w:lang w:val="en-US"/>
        </w:rPr>
        <w:t xml:space="preserve">&lt;manufacturedProduct&gt; </w:t>
      </w:r>
    </w:p>
    <w:p w14:paraId="73FB9620" w14:textId="77777777" w:rsidR="002A7033" w:rsidRPr="00824CF2" w:rsidRDefault="002A7033" w:rsidP="002A7033">
      <w:pPr>
        <w:ind w:left="1152"/>
        <w:rPr>
          <w:lang w:val="en-US"/>
        </w:rPr>
      </w:pPr>
      <w:r w:rsidRPr="00824CF2">
        <w:rPr>
          <w:lang w:val="en-US"/>
        </w:rPr>
        <w:t>&lt;code code="12345678" codeSystem=" 2.16.840.1.113883.2.20.6.42"/&gt;</w:t>
      </w:r>
    </w:p>
    <w:p w14:paraId="15BB353A" w14:textId="77777777" w:rsidR="002A7033" w:rsidRPr="00824CF2" w:rsidRDefault="002A7033" w:rsidP="002A7033">
      <w:pPr>
        <w:pStyle w:val="Default"/>
        <w:ind w:left="1152"/>
        <w:rPr>
          <w:sz w:val="23"/>
          <w:szCs w:val="23"/>
          <w:lang w:val="en-US"/>
        </w:rPr>
      </w:pPr>
      <w:r>
        <w:rPr>
          <w:sz w:val="23"/>
          <w:szCs w:val="23"/>
          <w:lang w:val="en-US"/>
        </w:rPr>
        <w:t>&lt;name&gt;Tazmin</w:t>
      </w:r>
      <w:r w:rsidRPr="00824CF2">
        <w:rPr>
          <w:sz w:val="23"/>
          <w:szCs w:val="23"/>
          <w:lang w:val="en-US"/>
        </w:rPr>
        <w:t>&lt;suffix&gt;</w:t>
      </w:r>
      <w:r>
        <w:rPr>
          <w:sz w:val="23"/>
          <w:szCs w:val="23"/>
          <w:lang w:val="en-US"/>
        </w:rPr>
        <w:t xml:space="preserve"> </w:t>
      </w:r>
      <w:r w:rsidRPr="00824CF2">
        <w:rPr>
          <w:sz w:val="23"/>
          <w:szCs w:val="23"/>
          <w:lang w:val="en-US"/>
        </w:rPr>
        <w:t xml:space="preserve">XR&lt;/suffix&gt;&lt;/name&gt; </w:t>
      </w:r>
    </w:p>
    <w:p w14:paraId="49F59F40" w14:textId="77777777" w:rsidR="002A7033" w:rsidRPr="00824CF2" w:rsidRDefault="002A7033" w:rsidP="002A7033">
      <w:pPr>
        <w:pStyle w:val="Default"/>
        <w:ind w:left="1152"/>
        <w:rPr>
          <w:sz w:val="23"/>
          <w:szCs w:val="23"/>
          <w:lang w:val="en-US"/>
        </w:rPr>
      </w:pPr>
      <w:r w:rsidRPr="00824CF2">
        <w:rPr>
          <w:sz w:val="23"/>
          <w:szCs w:val="23"/>
          <w:lang w:val="en-US"/>
        </w:rPr>
        <w:t xml:space="preserve">&lt;formCode code="C42998" codeSystem="2.16.840.1.113883.2.20.6.3" displayName="tablet"/&gt; </w:t>
      </w:r>
    </w:p>
    <w:p w14:paraId="6EEB4864" w14:textId="77777777" w:rsidR="002A7033" w:rsidRPr="00824CF2" w:rsidRDefault="002A7033" w:rsidP="002A7033">
      <w:pPr>
        <w:pStyle w:val="Default"/>
        <w:ind w:left="1152"/>
        <w:rPr>
          <w:sz w:val="23"/>
          <w:szCs w:val="23"/>
          <w:lang w:val="en-US"/>
        </w:rPr>
      </w:pPr>
      <w:r w:rsidRPr="00824CF2">
        <w:rPr>
          <w:sz w:val="23"/>
          <w:szCs w:val="23"/>
          <w:lang w:val="en-US"/>
        </w:rPr>
        <w:t xml:space="preserve">&lt;asEntityWithGeneric&gt; </w:t>
      </w:r>
    </w:p>
    <w:p w14:paraId="534524FB" w14:textId="77777777" w:rsidR="002A7033" w:rsidRPr="00824CF2" w:rsidRDefault="002A7033" w:rsidP="002A7033">
      <w:pPr>
        <w:pStyle w:val="Default"/>
        <w:ind w:left="1440"/>
        <w:rPr>
          <w:sz w:val="23"/>
          <w:szCs w:val="23"/>
          <w:lang w:val="en-US"/>
        </w:rPr>
      </w:pPr>
      <w:r w:rsidRPr="00824CF2">
        <w:rPr>
          <w:sz w:val="23"/>
          <w:szCs w:val="23"/>
          <w:lang w:val="en-US"/>
        </w:rPr>
        <w:t xml:space="preserve">&lt;genericMedicine&gt; </w:t>
      </w:r>
    </w:p>
    <w:p w14:paraId="1EA88661" w14:textId="77777777" w:rsidR="002A7033" w:rsidRPr="00824CF2" w:rsidRDefault="002A7033" w:rsidP="002A7033">
      <w:pPr>
        <w:pStyle w:val="Default"/>
        <w:ind w:left="1728"/>
        <w:rPr>
          <w:sz w:val="23"/>
          <w:szCs w:val="23"/>
          <w:lang w:val="en-US"/>
        </w:rPr>
      </w:pPr>
      <w:r w:rsidRPr="00824CF2">
        <w:rPr>
          <w:sz w:val="23"/>
          <w:szCs w:val="23"/>
          <w:lang w:val="en-US"/>
        </w:rPr>
        <w:t xml:space="preserve">&lt;name&gt;tazminate hydrochloride&lt;/name&gt; </w:t>
      </w:r>
    </w:p>
    <w:p w14:paraId="4237FEDF" w14:textId="77777777" w:rsidR="002A7033" w:rsidRPr="00824CF2" w:rsidRDefault="002A7033" w:rsidP="002A7033">
      <w:pPr>
        <w:pStyle w:val="Default"/>
        <w:ind w:left="1440"/>
        <w:rPr>
          <w:sz w:val="23"/>
          <w:szCs w:val="23"/>
          <w:lang w:val="en-US"/>
        </w:rPr>
      </w:pPr>
      <w:r w:rsidRPr="00824CF2">
        <w:rPr>
          <w:sz w:val="23"/>
          <w:szCs w:val="23"/>
          <w:lang w:val="en-US"/>
        </w:rPr>
        <w:t>&lt;/genericMedicine&gt;</w:t>
      </w:r>
    </w:p>
    <w:p w14:paraId="79397D5C" w14:textId="77777777" w:rsidR="002A7033" w:rsidRDefault="002A7033" w:rsidP="002A7033"/>
    <w:p w14:paraId="2D8B3626" w14:textId="77777777" w:rsidR="000F4FB9" w:rsidRDefault="000F4FB9" w:rsidP="001D67E2">
      <w:pPr>
        <w:pStyle w:val="Heading3"/>
      </w:pPr>
      <w:bookmarkStart w:id="788" w:name="_Ref492162431"/>
      <w:bookmarkStart w:id="789" w:name="_Ref492304178"/>
      <w:bookmarkStart w:id="790" w:name="_Toc500864087"/>
      <w:bookmarkStart w:id="791" w:name="_Toc495429285"/>
      <w:r>
        <w:t>Ingredient</w:t>
      </w:r>
      <w:bookmarkEnd w:id="788"/>
      <w:bookmarkEnd w:id="789"/>
      <w:bookmarkEnd w:id="790"/>
      <w:bookmarkEnd w:id="791"/>
    </w:p>
    <w:p w14:paraId="50A90FDE" w14:textId="77777777" w:rsidR="000F4FB9" w:rsidRDefault="000F4FB9" w:rsidP="0080029F">
      <w:r w:rsidRPr="00082DD5">
        <w:t xml:space="preserve">Ingredients may be specified for products </w:t>
      </w:r>
      <w:r w:rsidR="004F09FB">
        <w:t>as outlined below:</w:t>
      </w:r>
    </w:p>
    <w:p w14:paraId="00D29D1B" w14:textId="77777777" w:rsidR="004F09FB" w:rsidRPr="00021B53" w:rsidRDefault="004F09FB" w:rsidP="004F09FB">
      <w:r w:rsidRPr="00021B53">
        <w:t xml:space="preserve">&lt;subject&gt; </w:t>
      </w:r>
    </w:p>
    <w:p w14:paraId="2AE1C60A" w14:textId="77777777" w:rsidR="004F09FB" w:rsidRPr="00021B53" w:rsidRDefault="004F09FB" w:rsidP="00815FA0">
      <w:pPr>
        <w:ind w:left="288"/>
      </w:pPr>
      <w:r w:rsidRPr="00021B53">
        <w:t xml:space="preserve">&lt;manufacturedProduct&gt; </w:t>
      </w:r>
    </w:p>
    <w:p w14:paraId="32772E13" w14:textId="77777777" w:rsidR="004F09FB" w:rsidRPr="00021B53" w:rsidRDefault="004F09FB" w:rsidP="00815FA0">
      <w:pPr>
        <w:ind w:left="576"/>
      </w:pPr>
      <w:r w:rsidRPr="00021B53">
        <w:t xml:space="preserve">&lt;manufacturedProduct&gt; </w:t>
      </w:r>
    </w:p>
    <w:p w14:paraId="212F55F9" w14:textId="77777777" w:rsidR="00337E6A" w:rsidRDefault="004F09FB" w:rsidP="00815FA0">
      <w:pPr>
        <w:ind w:left="864"/>
      </w:pPr>
      <w:r w:rsidRPr="00021B53">
        <w:t xml:space="preserve">&lt;ingredient/&gt; </w:t>
      </w:r>
    </w:p>
    <w:p w14:paraId="30020318" w14:textId="77777777" w:rsidR="00815FA0" w:rsidRDefault="00815FA0" w:rsidP="00815FA0">
      <w:pPr>
        <w:ind w:left="864"/>
      </w:pPr>
    </w:p>
    <w:p w14:paraId="583D7271" w14:textId="77777777" w:rsidR="000F4FB9" w:rsidRDefault="00815FA0" w:rsidP="0080029F">
      <w:r>
        <w:t>and parts</w:t>
      </w:r>
      <w:r w:rsidRPr="00815FA0">
        <w:t xml:space="preserve"> </w:t>
      </w:r>
      <w:r>
        <w:t>as outlined below:</w:t>
      </w:r>
    </w:p>
    <w:p w14:paraId="485C3C85" w14:textId="77777777" w:rsidR="00815FA0" w:rsidRPr="00021B53" w:rsidRDefault="00815FA0" w:rsidP="00815FA0">
      <w:r w:rsidRPr="00021B53">
        <w:t xml:space="preserve">&lt;part&gt; </w:t>
      </w:r>
    </w:p>
    <w:p w14:paraId="158A85D9" w14:textId="77777777" w:rsidR="00815FA0" w:rsidRPr="00021B53" w:rsidRDefault="00815FA0" w:rsidP="00815FA0">
      <w:pPr>
        <w:ind w:left="288"/>
      </w:pPr>
      <w:r w:rsidRPr="00021B53">
        <w:t>&lt;partProduct&gt;</w:t>
      </w:r>
    </w:p>
    <w:p w14:paraId="7E3D8CE7" w14:textId="77777777" w:rsidR="00815FA0" w:rsidRPr="00021B53" w:rsidRDefault="00815FA0" w:rsidP="00815FA0">
      <w:pPr>
        <w:ind w:left="576"/>
      </w:pPr>
      <w:r w:rsidRPr="00021B53">
        <w:t xml:space="preserve">&lt;ingredient/&gt; </w:t>
      </w:r>
    </w:p>
    <w:p w14:paraId="1A53672B" w14:textId="77777777" w:rsidR="00815FA0" w:rsidRPr="00082DD5" w:rsidRDefault="00815FA0" w:rsidP="0080029F"/>
    <w:p w14:paraId="0CA989CE" w14:textId="74B4ADD1" w:rsidR="00190A20" w:rsidRDefault="000F4FB9" w:rsidP="00815FA0">
      <w:pPr>
        <w:keepNext/>
      </w:pPr>
      <w:r w:rsidRPr="00082DD5">
        <w:lastRenderedPageBreak/>
        <w:t xml:space="preserve">Ingredient information includes the ingredient </w:t>
      </w:r>
      <w:r w:rsidR="00AB2CE0">
        <w:t xml:space="preserve">role, </w:t>
      </w:r>
      <w:r w:rsidR="00C41D70" w:rsidRPr="002F3313">
        <w:t xml:space="preserve">along with </w:t>
      </w:r>
      <w:r w:rsidR="00D334D4">
        <w:t>the</w:t>
      </w:r>
      <w:r w:rsidRPr="00082DD5">
        <w:t xml:space="preserve"> code, name,</w:t>
      </w:r>
      <w:r w:rsidR="00AB2CE0">
        <w:t xml:space="preserve"> </w:t>
      </w:r>
      <w:r w:rsidRPr="00082DD5">
        <w:t xml:space="preserve">strength, and possibly </w:t>
      </w:r>
      <w:r w:rsidR="00D334D4">
        <w:t xml:space="preserve">the </w:t>
      </w:r>
      <w:r w:rsidRPr="00082DD5">
        <w:t>active moiety name(s) and identifier and a reference ingredient name and identifier</w:t>
      </w:r>
      <w:del w:id="792" w:author="pbx" w:date="2017-12-12T17:47:00Z">
        <w:r w:rsidRPr="00082DD5">
          <w:delText xml:space="preserve">. </w:delText>
        </w:r>
        <w:r w:rsidR="005F02B9">
          <w:delText xml:space="preserve"> The diagram below illustrates the relationships:</w:delText>
        </w:r>
      </w:del>
      <w:ins w:id="793" w:author="pbx" w:date="2017-12-12T17:47:00Z">
        <w:r w:rsidR="00190A20">
          <w:t>, as illustrated below</w:t>
        </w:r>
      </w:ins>
    </w:p>
    <w:p w14:paraId="527D2AFA" w14:textId="77777777" w:rsidR="005F02B9" w:rsidRDefault="005F02B9" w:rsidP="00D4569C">
      <w:pPr>
        <w:rPr>
          <w:del w:id="794" w:author="pbx" w:date="2017-12-12T17:47:00Z"/>
        </w:rPr>
      </w:pPr>
      <w:del w:id="795" w:author="pbx" w:date="2017-12-12T17:47:00Z">
        <w:r>
          <w:rPr>
            <w:noProof/>
            <w:lang w:val="en-US"/>
          </w:rPr>
          <w:drawing>
            <wp:inline distT="0" distB="0" distL="0" distR="0" wp14:anchorId="26E6A2FF" wp14:editId="7907D2DF">
              <wp:extent cx="5943600" cy="448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85005"/>
                      </a:xfrm>
                      <a:prstGeom prst="rect">
                        <a:avLst/>
                      </a:prstGeom>
                    </pic:spPr>
                  </pic:pic>
                </a:graphicData>
              </a:graphic>
            </wp:inline>
          </w:drawing>
        </w:r>
      </w:del>
    </w:p>
    <w:p w14:paraId="5F186B9E" w14:textId="77777777" w:rsidR="00190A20" w:rsidRDefault="00190A20" w:rsidP="00190A20">
      <w:pPr>
        <w:keepNext/>
        <w:rPr>
          <w:ins w:id="796" w:author="pbx" w:date="2017-12-12T17:47:00Z"/>
        </w:rPr>
      </w:pPr>
      <w:ins w:id="797" w:author="pbx" w:date="2017-12-12T17:47:00Z">
        <w:r>
          <w:t>&lt;ingredient classCode="IACT"&gt;</w:t>
        </w:r>
      </w:ins>
    </w:p>
    <w:p w14:paraId="46E566B0" w14:textId="77777777" w:rsidR="00190A20" w:rsidRDefault="00190A20" w:rsidP="00190A20">
      <w:pPr>
        <w:keepNext/>
        <w:ind w:left="288"/>
        <w:rPr>
          <w:ins w:id="798" w:author="pbx" w:date="2017-12-12T17:47:00Z"/>
        </w:rPr>
      </w:pPr>
      <w:ins w:id="799" w:author="pbx" w:date="2017-12-12T17:47:00Z">
        <w:r>
          <w:t>&lt;!-- This denotes that the active ingredient is already used in another approved product and is used as a compound product --&gt;</w:t>
        </w:r>
      </w:ins>
    </w:p>
    <w:p w14:paraId="69A1430E" w14:textId="77777777" w:rsidR="00190A20" w:rsidRDefault="00190A20" w:rsidP="00190A20">
      <w:pPr>
        <w:keepNext/>
        <w:ind w:left="288"/>
        <w:rPr>
          <w:ins w:id="800" w:author="pbx" w:date="2017-12-12T17:47:00Z"/>
        </w:rPr>
      </w:pPr>
      <w:ins w:id="801" w:author="pbx" w:date="2017-12-12T17:47:00Z">
        <w:r>
          <w:t>&lt;quantity&gt;</w:t>
        </w:r>
      </w:ins>
    </w:p>
    <w:p w14:paraId="6A96571C" w14:textId="77777777" w:rsidR="00190A20" w:rsidRDefault="00190A20" w:rsidP="00190A20">
      <w:pPr>
        <w:keepNext/>
        <w:ind w:left="576"/>
        <w:rPr>
          <w:ins w:id="802" w:author="pbx" w:date="2017-12-12T17:47:00Z"/>
        </w:rPr>
      </w:pPr>
      <w:ins w:id="803" w:author="pbx" w:date="2017-12-12T17:47:00Z">
        <w:r>
          <w:t>&lt;numerator value="12" unit="mg"/&gt;</w:t>
        </w:r>
      </w:ins>
    </w:p>
    <w:p w14:paraId="2498C403" w14:textId="77777777" w:rsidR="00190A20" w:rsidRDefault="00190A20" w:rsidP="00190A20">
      <w:pPr>
        <w:keepNext/>
        <w:ind w:left="576"/>
        <w:rPr>
          <w:ins w:id="804" w:author="pbx" w:date="2017-12-12T17:47:00Z"/>
        </w:rPr>
      </w:pPr>
      <w:ins w:id="805" w:author="pbx" w:date="2017-12-12T17:47:00Z">
        <w:r>
          <w:t>&lt;denominator value="100" unit="mL"/&gt;</w:t>
        </w:r>
      </w:ins>
    </w:p>
    <w:p w14:paraId="13A45DB7" w14:textId="77777777" w:rsidR="00190A20" w:rsidRDefault="00190A20" w:rsidP="00190A20">
      <w:pPr>
        <w:keepNext/>
        <w:ind w:left="288"/>
        <w:rPr>
          <w:ins w:id="806" w:author="pbx" w:date="2017-12-12T17:47:00Z"/>
        </w:rPr>
      </w:pPr>
      <w:ins w:id="807" w:author="pbx" w:date="2017-12-12T17:47:00Z">
        <w:r>
          <w:t>&lt;/quantity&gt;</w:t>
        </w:r>
      </w:ins>
    </w:p>
    <w:p w14:paraId="23ABF8EB" w14:textId="77777777" w:rsidR="00190A20" w:rsidRDefault="00190A20" w:rsidP="00190A20">
      <w:pPr>
        <w:keepNext/>
        <w:ind w:left="288"/>
        <w:rPr>
          <w:ins w:id="808" w:author="pbx" w:date="2017-12-12T17:47:00Z"/>
        </w:rPr>
      </w:pPr>
      <w:ins w:id="809" w:author="pbx" w:date="2017-12-12T17:47:00Z">
        <w:r>
          <w:t>&lt;ingredientSubstance&gt;</w:t>
        </w:r>
      </w:ins>
    </w:p>
    <w:p w14:paraId="17791522" w14:textId="77777777" w:rsidR="00190A20" w:rsidRDefault="00190A20" w:rsidP="00190A20">
      <w:pPr>
        <w:keepNext/>
        <w:ind w:left="576"/>
        <w:rPr>
          <w:ins w:id="810" w:author="pbx" w:date="2017-12-12T17:47:00Z"/>
        </w:rPr>
      </w:pPr>
      <w:ins w:id="811" w:author="pbx" w:date="2017-12-12T17:47:00Z">
        <w:r>
          <w:t>&lt;code code="88888-333" codeSystem="2.16.840.1.113883.2.20.6.14" displayName="Midazolam Hydrochloride"/&gt;</w:t>
        </w:r>
      </w:ins>
    </w:p>
    <w:p w14:paraId="1B2C70F3" w14:textId="77777777" w:rsidR="00190A20" w:rsidRDefault="00190A20" w:rsidP="00190A20">
      <w:pPr>
        <w:keepNext/>
        <w:ind w:left="576"/>
        <w:rPr>
          <w:ins w:id="812" w:author="pbx" w:date="2017-12-12T17:47:00Z"/>
        </w:rPr>
      </w:pPr>
      <w:ins w:id="813" w:author="pbx" w:date="2017-12-12T17:47:00Z">
        <w:r>
          <w:t>&lt;name&gt;Midazolam Hydrochloride&lt;/name&gt;</w:t>
        </w:r>
      </w:ins>
    </w:p>
    <w:p w14:paraId="12F5EB94" w14:textId="77777777" w:rsidR="00190A20" w:rsidRDefault="00190A20" w:rsidP="00190A20">
      <w:pPr>
        <w:keepNext/>
        <w:ind w:left="288"/>
        <w:rPr>
          <w:ins w:id="814" w:author="pbx" w:date="2017-12-12T17:47:00Z"/>
        </w:rPr>
      </w:pPr>
      <w:ins w:id="815" w:author="pbx" w:date="2017-12-12T17:47:00Z">
        <w:r>
          <w:t>&lt;/ingredientSubstance&gt;</w:t>
        </w:r>
      </w:ins>
    </w:p>
    <w:p w14:paraId="7F5B434F" w14:textId="77777777" w:rsidR="00190A20" w:rsidRDefault="00190A20" w:rsidP="00190A20">
      <w:pPr>
        <w:keepNext/>
        <w:rPr>
          <w:ins w:id="816" w:author="pbx" w:date="2017-12-12T17:47:00Z"/>
        </w:rPr>
      </w:pPr>
      <w:ins w:id="817" w:author="pbx" w:date="2017-12-12T17:47:00Z">
        <w:r>
          <w:t>&lt;/ingredient&gt;</w:t>
        </w:r>
      </w:ins>
    </w:p>
    <w:p w14:paraId="6B3236E4" w14:textId="77777777" w:rsidR="00190A20" w:rsidRDefault="00190A20" w:rsidP="00815FA0">
      <w:pPr>
        <w:keepNext/>
      </w:pPr>
    </w:p>
    <w:p w14:paraId="0070B926" w14:textId="77777777" w:rsidR="00821B05" w:rsidRPr="00C03B40" w:rsidRDefault="00AB2CE0" w:rsidP="00821B05">
      <w:pPr>
        <w:shd w:val="clear" w:color="auto" w:fill="FFFFFF"/>
        <w:autoSpaceDE w:val="0"/>
        <w:autoSpaceDN w:val="0"/>
        <w:adjustRightInd w:val="0"/>
        <w:contextualSpacing w:val="0"/>
        <w:rPr>
          <w:lang w:val="en-US"/>
        </w:rPr>
      </w:pPr>
      <w:r w:rsidRPr="00C03B40">
        <w:rPr>
          <w:lang w:val="en-US"/>
        </w:rPr>
        <w:t xml:space="preserve">The ingredient role (e.g., active, inactive, etc) is captured using the classCode attribute and is derived from OID: 2.16.840.1.113883.2.20.6.39. The substance is captured in the code element of the </w:t>
      </w:r>
      <w:r w:rsidRPr="00C03B40">
        <w:t>ingredientSubstance element, the code is derived from OID 2.16.840.1.113883.2.20.6.14.</w:t>
      </w:r>
      <w:r w:rsidR="005F02B9">
        <w:t xml:space="preserve"> </w:t>
      </w:r>
      <w:r w:rsidRPr="00C03B40">
        <w:t xml:space="preserve"> </w:t>
      </w:r>
      <w:r w:rsidR="00821B05" w:rsidRPr="00C03B40">
        <w:t xml:space="preserve">The </w:t>
      </w:r>
      <w:r w:rsidR="00821B05" w:rsidRPr="00C03B40">
        <w:lastRenderedPageBreak/>
        <w:t xml:space="preserve">numerator unit is derived from OID: </w:t>
      </w:r>
      <w:r w:rsidR="00C03B40" w:rsidRPr="00C03B40">
        <w:t xml:space="preserve">2.16.840.1.113883.2.20.6.15 </w:t>
      </w:r>
      <w:r w:rsidR="00821B05" w:rsidRPr="00C03B40">
        <w:t xml:space="preserve">while the denominator’s unit is derived from OID: </w:t>
      </w:r>
      <w:r w:rsidR="00C03B40" w:rsidRPr="00C03B40">
        <w:t>2.16.840.1.113883.2.20.6.38</w:t>
      </w:r>
    </w:p>
    <w:p w14:paraId="7F7BA511" w14:textId="77777777" w:rsidR="00821B05" w:rsidRDefault="00821B05" w:rsidP="00AB2CE0">
      <w:pPr>
        <w:shd w:val="clear" w:color="auto" w:fill="FFFFFF"/>
        <w:autoSpaceDE w:val="0"/>
        <w:autoSpaceDN w:val="0"/>
        <w:adjustRightInd w:val="0"/>
        <w:contextualSpacing w:val="0"/>
      </w:pPr>
    </w:p>
    <w:p w14:paraId="45787B35" w14:textId="77777777" w:rsidR="00D334D4" w:rsidRDefault="003D262C" w:rsidP="0080029F">
      <w:r>
        <w:t>Detailed below are the Class Code options and defin</w:t>
      </w:r>
      <w:r w:rsidR="00A53F51">
        <w:t>itions</w:t>
      </w:r>
      <w:r w:rsidR="00815FA0">
        <w:t xml:space="preserve"> and structure</w:t>
      </w:r>
      <w:r w:rsidR="00A53F51">
        <w:t>.</w:t>
      </w:r>
    </w:p>
    <w:p w14:paraId="3A1B7333" w14:textId="77777777" w:rsidR="00292223" w:rsidRDefault="00292223" w:rsidP="0080029F"/>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32"/>
        <w:gridCol w:w="1479"/>
        <w:gridCol w:w="6570"/>
      </w:tblGrid>
      <w:tr w:rsidR="003D262C" w:rsidRPr="001111C2" w14:paraId="660591D5" w14:textId="77777777" w:rsidTr="001111C2">
        <w:trPr>
          <w:cantSplit/>
          <w:tblHeader/>
        </w:trPr>
        <w:tc>
          <w:tcPr>
            <w:tcW w:w="0" w:type="auto"/>
            <w:shd w:val="clear" w:color="auto" w:fill="D9D9D9" w:themeFill="background1" w:themeFillShade="D9"/>
            <w:tcMar>
              <w:top w:w="45" w:type="dxa"/>
              <w:left w:w="45" w:type="dxa"/>
              <w:bottom w:w="45" w:type="dxa"/>
              <w:right w:w="45" w:type="dxa"/>
            </w:tcMar>
          </w:tcPr>
          <w:p w14:paraId="4A1F484A" w14:textId="77777777" w:rsidR="003D262C" w:rsidRPr="001111C2" w:rsidRDefault="003D262C" w:rsidP="0080029F">
            <w:r w:rsidRPr="001111C2">
              <w:t>Level</w:t>
            </w:r>
          </w:p>
        </w:tc>
        <w:tc>
          <w:tcPr>
            <w:tcW w:w="0" w:type="auto"/>
            <w:shd w:val="clear" w:color="auto" w:fill="D9D9D9" w:themeFill="background1" w:themeFillShade="D9"/>
            <w:tcMar>
              <w:top w:w="45" w:type="dxa"/>
              <w:left w:w="45" w:type="dxa"/>
              <w:bottom w:w="45" w:type="dxa"/>
              <w:right w:w="45" w:type="dxa"/>
            </w:tcMar>
          </w:tcPr>
          <w:p w14:paraId="2D2513C7" w14:textId="77777777" w:rsidR="003D262C" w:rsidRPr="001111C2" w:rsidRDefault="003D262C" w:rsidP="0080029F">
            <w:bookmarkStart w:id="818" w:name="INGR"/>
            <w:bookmarkEnd w:id="818"/>
            <w:r w:rsidRPr="001111C2">
              <w:t>Code</w:t>
            </w:r>
          </w:p>
        </w:tc>
        <w:tc>
          <w:tcPr>
            <w:tcW w:w="1479" w:type="dxa"/>
            <w:shd w:val="clear" w:color="auto" w:fill="D9D9D9" w:themeFill="background1" w:themeFillShade="D9"/>
            <w:tcMar>
              <w:top w:w="45" w:type="dxa"/>
              <w:left w:w="45" w:type="dxa"/>
              <w:bottom w:w="45" w:type="dxa"/>
              <w:right w:w="45" w:type="dxa"/>
            </w:tcMar>
          </w:tcPr>
          <w:p w14:paraId="02748B6B" w14:textId="77777777" w:rsidR="003D262C" w:rsidRPr="001111C2" w:rsidRDefault="003D262C" w:rsidP="0080029F">
            <w:r w:rsidRPr="001111C2">
              <w:t>Name</w:t>
            </w:r>
          </w:p>
        </w:tc>
        <w:tc>
          <w:tcPr>
            <w:tcW w:w="6570" w:type="dxa"/>
            <w:shd w:val="clear" w:color="auto" w:fill="D9D9D9" w:themeFill="background1" w:themeFillShade="D9"/>
            <w:tcMar>
              <w:top w:w="45" w:type="dxa"/>
              <w:left w:w="45" w:type="dxa"/>
              <w:bottom w:w="45" w:type="dxa"/>
              <w:right w:w="45" w:type="dxa"/>
            </w:tcMar>
          </w:tcPr>
          <w:p w14:paraId="4C153E58" w14:textId="77777777" w:rsidR="003D262C" w:rsidRPr="001111C2" w:rsidRDefault="003D262C" w:rsidP="0080029F">
            <w:r w:rsidRPr="001111C2">
              <w:t>Description</w:t>
            </w:r>
          </w:p>
        </w:tc>
      </w:tr>
      <w:tr w:rsidR="003D262C" w:rsidRPr="003D262C" w14:paraId="22E5D3DB" w14:textId="77777777" w:rsidTr="0080633F">
        <w:tc>
          <w:tcPr>
            <w:tcW w:w="0" w:type="auto"/>
            <w:shd w:val="clear" w:color="auto" w:fill="auto"/>
            <w:tcMar>
              <w:top w:w="45" w:type="dxa"/>
              <w:left w:w="45" w:type="dxa"/>
              <w:bottom w:w="45" w:type="dxa"/>
              <w:right w:w="45" w:type="dxa"/>
            </w:tcMar>
          </w:tcPr>
          <w:p w14:paraId="7EB87D61" w14:textId="77777777" w:rsidR="003D262C" w:rsidRPr="003D262C" w:rsidRDefault="003D262C" w:rsidP="0080029F">
            <w:r>
              <w:t>1</w:t>
            </w:r>
          </w:p>
        </w:tc>
        <w:tc>
          <w:tcPr>
            <w:tcW w:w="0" w:type="auto"/>
            <w:shd w:val="clear" w:color="auto" w:fill="auto"/>
            <w:tcMar>
              <w:top w:w="45" w:type="dxa"/>
              <w:left w:w="45" w:type="dxa"/>
              <w:bottom w:w="45" w:type="dxa"/>
              <w:right w:w="45" w:type="dxa"/>
            </w:tcMar>
          </w:tcPr>
          <w:p w14:paraId="06AEECC0" w14:textId="77777777" w:rsidR="003D262C" w:rsidRPr="003D262C" w:rsidRDefault="003D262C" w:rsidP="0080029F">
            <w:r w:rsidRPr="003D262C">
              <w:t>INGR</w:t>
            </w:r>
          </w:p>
        </w:tc>
        <w:tc>
          <w:tcPr>
            <w:tcW w:w="1479" w:type="dxa"/>
            <w:shd w:val="clear" w:color="auto" w:fill="auto"/>
            <w:tcMar>
              <w:top w:w="45" w:type="dxa"/>
              <w:left w:w="45" w:type="dxa"/>
              <w:bottom w:w="45" w:type="dxa"/>
              <w:right w:w="45" w:type="dxa"/>
            </w:tcMar>
          </w:tcPr>
          <w:p w14:paraId="7FBD349F" w14:textId="77777777" w:rsidR="003D262C" w:rsidRPr="003D262C" w:rsidRDefault="003D262C" w:rsidP="0080029F">
            <w:r w:rsidRPr="003D262C">
              <w:t>ingredient</w:t>
            </w:r>
          </w:p>
        </w:tc>
        <w:tc>
          <w:tcPr>
            <w:tcW w:w="6570" w:type="dxa"/>
            <w:shd w:val="clear" w:color="auto" w:fill="auto"/>
            <w:tcMar>
              <w:top w:w="45" w:type="dxa"/>
              <w:left w:w="45" w:type="dxa"/>
              <w:bottom w:w="45" w:type="dxa"/>
              <w:right w:w="45" w:type="dxa"/>
            </w:tcMar>
          </w:tcPr>
          <w:p w14:paraId="1898C4C8" w14:textId="77777777" w:rsidR="003D262C" w:rsidRDefault="003D262C" w:rsidP="0080029F">
            <w:r w:rsidRPr="003D262C">
              <w:t>Relates a component to a mixture. E.g., Glucose and Water are ingredients of D5W, latex may be an ingredient in a tracheal tube.</w:t>
            </w:r>
          </w:p>
          <w:p w14:paraId="37C1DA70" w14:textId="77777777" w:rsidR="00FF6E68" w:rsidRPr="003D262C" w:rsidRDefault="00FF6E68" w:rsidP="0080029F">
            <w:r>
              <w:t>This code is used to group related items together and is not used directly in the identification of the role.</w:t>
            </w:r>
          </w:p>
        </w:tc>
      </w:tr>
      <w:tr w:rsidR="003D262C" w:rsidRPr="003D262C" w14:paraId="7B6077C7" w14:textId="77777777" w:rsidTr="0080633F">
        <w:tc>
          <w:tcPr>
            <w:tcW w:w="0" w:type="auto"/>
            <w:shd w:val="clear" w:color="auto" w:fill="auto"/>
            <w:tcMar>
              <w:top w:w="45" w:type="dxa"/>
              <w:left w:w="45" w:type="dxa"/>
              <w:bottom w:w="45" w:type="dxa"/>
              <w:right w:w="45" w:type="dxa"/>
            </w:tcMar>
            <w:hideMark/>
          </w:tcPr>
          <w:p w14:paraId="65FD31E0"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3D6F5CDB" w14:textId="77777777" w:rsidR="003D262C" w:rsidRPr="003D262C" w:rsidRDefault="003D262C" w:rsidP="0080029F">
            <w:r w:rsidRPr="003D262C">
              <w:t>ACTI</w:t>
            </w:r>
            <w:bookmarkStart w:id="819" w:name="ACTI"/>
            <w:bookmarkEnd w:id="819"/>
          </w:p>
        </w:tc>
        <w:tc>
          <w:tcPr>
            <w:tcW w:w="1479" w:type="dxa"/>
            <w:shd w:val="clear" w:color="auto" w:fill="auto"/>
            <w:tcMar>
              <w:top w:w="45" w:type="dxa"/>
              <w:left w:w="45" w:type="dxa"/>
              <w:bottom w:w="45" w:type="dxa"/>
              <w:right w:w="45" w:type="dxa"/>
            </w:tcMar>
            <w:hideMark/>
          </w:tcPr>
          <w:p w14:paraId="744A0869" w14:textId="77777777" w:rsidR="003D262C" w:rsidRPr="003D262C" w:rsidRDefault="003D262C" w:rsidP="0080029F">
            <w:r w:rsidRPr="003D262C">
              <w:t>active ingredient</w:t>
            </w:r>
          </w:p>
        </w:tc>
        <w:tc>
          <w:tcPr>
            <w:tcW w:w="6570" w:type="dxa"/>
            <w:shd w:val="clear" w:color="auto" w:fill="auto"/>
            <w:tcMar>
              <w:top w:w="45" w:type="dxa"/>
              <w:left w:w="45" w:type="dxa"/>
              <w:bottom w:w="45" w:type="dxa"/>
              <w:right w:w="45" w:type="dxa"/>
            </w:tcMar>
            <w:hideMark/>
          </w:tcPr>
          <w:p w14:paraId="57318F97" w14:textId="77777777" w:rsidR="003D262C" w:rsidRDefault="003D262C" w:rsidP="0080029F">
            <w:r>
              <w:t>A</w:t>
            </w:r>
            <w:r w:rsidRPr="003D262C">
              <w:t xml:space="preserve"> therapeutically active ingredient in a mixture,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14:paraId="235E7FFB" w14:textId="77777777" w:rsidR="00FF6E68" w:rsidRPr="003D262C" w:rsidRDefault="00FF6E68" w:rsidP="0080029F">
            <w:r>
              <w:t>This code is used to group related items together and is not used directly in the identification of the role.</w:t>
            </w:r>
          </w:p>
        </w:tc>
      </w:tr>
      <w:tr w:rsidR="003D262C" w:rsidRPr="003D262C" w14:paraId="01B9D486" w14:textId="77777777" w:rsidTr="0080633F">
        <w:tc>
          <w:tcPr>
            <w:tcW w:w="0" w:type="auto"/>
            <w:shd w:val="clear" w:color="auto" w:fill="auto"/>
            <w:tcMar>
              <w:top w:w="45" w:type="dxa"/>
              <w:left w:w="45" w:type="dxa"/>
              <w:bottom w:w="45" w:type="dxa"/>
              <w:right w:w="45" w:type="dxa"/>
            </w:tcMar>
            <w:hideMark/>
          </w:tcPr>
          <w:p w14:paraId="3EE004F4"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332AE1A1" w14:textId="77777777" w:rsidR="003D262C" w:rsidRPr="003D262C" w:rsidRDefault="003D262C" w:rsidP="0080029F">
            <w:r w:rsidRPr="003D262C">
              <w:t>ACTIB</w:t>
            </w:r>
            <w:bookmarkStart w:id="820" w:name="ACTIB"/>
            <w:bookmarkEnd w:id="820"/>
          </w:p>
        </w:tc>
        <w:tc>
          <w:tcPr>
            <w:tcW w:w="1479" w:type="dxa"/>
            <w:shd w:val="clear" w:color="auto" w:fill="auto"/>
            <w:tcMar>
              <w:top w:w="45" w:type="dxa"/>
              <w:left w:w="45" w:type="dxa"/>
              <w:bottom w:w="45" w:type="dxa"/>
              <w:right w:w="45" w:type="dxa"/>
            </w:tcMar>
            <w:hideMark/>
          </w:tcPr>
          <w:p w14:paraId="0F1EA0ED" w14:textId="77777777" w:rsidR="003D262C" w:rsidRPr="003D262C" w:rsidRDefault="003D262C" w:rsidP="0080029F">
            <w:r w:rsidRPr="003D262C">
              <w:t>active ingredient - basis of strength</w:t>
            </w:r>
          </w:p>
        </w:tc>
        <w:tc>
          <w:tcPr>
            <w:tcW w:w="6570" w:type="dxa"/>
            <w:shd w:val="clear" w:color="auto" w:fill="auto"/>
            <w:tcMar>
              <w:top w:w="45" w:type="dxa"/>
              <w:left w:w="45" w:type="dxa"/>
              <w:bottom w:w="45" w:type="dxa"/>
              <w:right w:w="45" w:type="dxa"/>
            </w:tcMar>
            <w:hideMark/>
          </w:tcPr>
          <w:p w14:paraId="251069DC" w14:textId="77777777" w:rsidR="003D262C" w:rsidRPr="003D262C" w:rsidRDefault="003D262C" w:rsidP="0080029F">
            <w:r>
              <w:t>An a</w:t>
            </w:r>
            <w:r w:rsidRPr="003D262C">
              <w:t>ctive ingredient, where the ingredient substance is itself the "basis of strength", i.e., where the Role.quantity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14:paraId="432A27B9" w14:textId="77777777" w:rsidTr="0080633F">
        <w:tc>
          <w:tcPr>
            <w:tcW w:w="0" w:type="auto"/>
            <w:shd w:val="clear" w:color="auto" w:fill="auto"/>
            <w:tcMar>
              <w:top w:w="45" w:type="dxa"/>
              <w:left w:w="45" w:type="dxa"/>
              <w:bottom w:w="45" w:type="dxa"/>
              <w:right w:w="45" w:type="dxa"/>
            </w:tcMar>
            <w:hideMark/>
          </w:tcPr>
          <w:p w14:paraId="511AC39D"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0ACF3AF4" w14:textId="77777777" w:rsidR="003D262C" w:rsidRPr="003D262C" w:rsidRDefault="003D262C" w:rsidP="0080029F">
            <w:r w:rsidRPr="003D262C">
              <w:t>ACTIM</w:t>
            </w:r>
            <w:bookmarkStart w:id="821" w:name="ACTIM"/>
            <w:bookmarkEnd w:id="821"/>
          </w:p>
        </w:tc>
        <w:tc>
          <w:tcPr>
            <w:tcW w:w="1479" w:type="dxa"/>
            <w:shd w:val="clear" w:color="auto" w:fill="auto"/>
            <w:tcMar>
              <w:top w:w="45" w:type="dxa"/>
              <w:left w:w="45" w:type="dxa"/>
              <w:bottom w:w="45" w:type="dxa"/>
              <w:right w:w="45" w:type="dxa"/>
            </w:tcMar>
            <w:hideMark/>
          </w:tcPr>
          <w:p w14:paraId="4B154FBF" w14:textId="77777777" w:rsidR="003D262C" w:rsidRPr="003D262C" w:rsidRDefault="003D262C" w:rsidP="0080029F">
            <w:r w:rsidRPr="003D262C">
              <w:t>active ingredient - moiety is basis of strength</w:t>
            </w:r>
          </w:p>
        </w:tc>
        <w:tc>
          <w:tcPr>
            <w:tcW w:w="6570" w:type="dxa"/>
            <w:shd w:val="clear" w:color="auto" w:fill="auto"/>
            <w:tcMar>
              <w:top w:w="45" w:type="dxa"/>
              <w:left w:w="45" w:type="dxa"/>
              <w:bottom w:w="45" w:type="dxa"/>
              <w:right w:w="45" w:type="dxa"/>
            </w:tcMar>
            <w:hideMark/>
          </w:tcPr>
          <w:p w14:paraId="0BA13991" w14:textId="77777777" w:rsidR="003D262C" w:rsidRPr="003D262C" w:rsidRDefault="003D262C" w:rsidP="0080029F">
            <w:r>
              <w:t>An a</w:t>
            </w:r>
            <w:r w:rsidRPr="003D262C">
              <w:t xml:space="preserve">ctive ingredient, where not the ingredient substance, but </w:t>
            </w:r>
            <w:r>
              <w:t xml:space="preserve">the </w:t>
            </w:r>
            <w:r w:rsidRPr="003D262C">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14:paraId="0911F547" w14:textId="77777777" w:rsidTr="0080633F">
        <w:tc>
          <w:tcPr>
            <w:tcW w:w="0" w:type="auto"/>
            <w:shd w:val="clear" w:color="auto" w:fill="auto"/>
            <w:tcMar>
              <w:top w:w="45" w:type="dxa"/>
              <w:left w:w="45" w:type="dxa"/>
              <w:bottom w:w="45" w:type="dxa"/>
              <w:right w:w="45" w:type="dxa"/>
            </w:tcMar>
            <w:hideMark/>
          </w:tcPr>
          <w:p w14:paraId="4342B8F3"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71BE2CD3" w14:textId="77777777" w:rsidR="003D262C" w:rsidRPr="003D262C" w:rsidRDefault="003D262C" w:rsidP="0080029F">
            <w:r w:rsidRPr="003D262C">
              <w:t>ACTIR</w:t>
            </w:r>
            <w:bookmarkStart w:id="822" w:name="ACTIR"/>
            <w:bookmarkEnd w:id="822"/>
          </w:p>
        </w:tc>
        <w:tc>
          <w:tcPr>
            <w:tcW w:w="1479" w:type="dxa"/>
            <w:shd w:val="clear" w:color="auto" w:fill="auto"/>
            <w:tcMar>
              <w:top w:w="45" w:type="dxa"/>
              <w:left w:w="45" w:type="dxa"/>
              <w:bottom w:w="45" w:type="dxa"/>
              <w:right w:w="45" w:type="dxa"/>
            </w:tcMar>
            <w:hideMark/>
          </w:tcPr>
          <w:p w14:paraId="27CA7FBB" w14:textId="77777777" w:rsidR="003D262C" w:rsidRPr="003D262C" w:rsidRDefault="003D262C" w:rsidP="0080029F">
            <w:r w:rsidRPr="003D262C">
              <w:t>active ingredient - reference substance is basis of strength</w:t>
            </w:r>
          </w:p>
        </w:tc>
        <w:tc>
          <w:tcPr>
            <w:tcW w:w="6570" w:type="dxa"/>
            <w:shd w:val="clear" w:color="auto" w:fill="auto"/>
            <w:tcMar>
              <w:top w:w="45" w:type="dxa"/>
              <w:left w:w="45" w:type="dxa"/>
              <w:bottom w:w="45" w:type="dxa"/>
              <w:right w:w="45" w:type="dxa"/>
            </w:tcMar>
            <w:hideMark/>
          </w:tcPr>
          <w:p w14:paraId="1E930420" w14:textId="77777777" w:rsidR="003D262C" w:rsidRPr="003D262C" w:rsidRDefault="003D262C" w:rsidP="0080029F">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14:paraId="7AC2B05C" w14:textId="77777777" w:rsidTr="0080633F">
        <w:tc>
          <w:tcPr>
            <w:tcW w:w="0" w:type="auto"/>
            <w:shd w:val="clear" w:color="auto" w:fill="auto"/>
            <w:tcMar>
              <w:top w:w="45" w:type="dxa"/>
              <w:left w:w="45" w:type="dxa"/>
              <w:bottom w:w="45" w:type="dxa"/>
              <w:right w:w="45" w:type="dxa"/>
            </w:tcMar>
            <w:hideMark/>
          </w:tcPr>
          <w:p w14:paraId="10FB5A5F"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15C69D1F" w14:textId="77777777" w:rsidR="003D262C" w:rsidRPr="003D262C" w:rsidRDefault="003D262C" w:rsidP="0080029F">
            <w:r w:rsidRPr="003D262C">
              <w:t>ADJV</w:t>
            </w:r>
            <w:bookmarkStart w:id="823" w:name="ADJV"/>
            <w:bookmarkEnd w:id="823"/>
          </w:p>
        </w:tc>
        <w:tc>
          <w:tcPr>
            <w:tcW w:w="1479" w:type="dxa"/>
            <w:shd w:val="clear" w:color="auto" w:fill="auto"/>
            <w:tcMar>
              <w:top w:w="45" w:type="dxa"/>
              <w:left w:w="45" w:type="dxa"/>
              <w:bottom w:w="45" w:type="dxa"/>
              <w:right w:w="45" w:type="dxa"/>
            </w:tcMar>
            <w:hideMark/>
          </w:tcPr>
          <w:p w14:paraId="7F8660FC" w14:textId="77777777" w:rsidR="003D262C" w:rsidRPr="003D262C" w:rsidRDefault="003D262C" w:rsidP="0080029F">
            <w:r w:rsidRPr="003D262C">
              <w:t>adjuvant</w:t>
            </w:r>
          </w:p>
        </w:tc>
        <w:tc>
          <w:tcPr>
            <w:tcW w:w="6570" w:type="dxa"/>
            <w:shd w:val="clear" w:color="auto" w:fill="auto"/>
            <w:tcMar>
              <w:top w:w="45" w:type="dxa"/>
              <w:left w:w="45" w:type="dxa"/>
              <w:bottom w:w="45" w:type="dxa"/>
              <w:right w:w="45" w:type="dxa"/>
            </w:tcMar>
            <w:hideMark/>
          </w:tcPr>
          <w:p w14:paraId="6143A2A0" w14:textId="77777777" w:rsidR="003D262C" w:rsidRPr="003D262C" w:rsidRDefault="003D262C" w:rsidP="0080029F">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14:paraId="039B6417" w14:textId="77777777" w:rsidTr="0080633F">
        <w:tc>
          <w:tcPr>
            <w:tcW w:w="0" w:type="auto"/>
            <w:shd w:val="clear" w:color="auto" w:fill="auto"/>
            <w:tcMar>
              <w:top w:w="45" w:type="dxa"/>
              <w:left w:w="45" w:type="dxa"/>
              <w:bottom w:w="45" w:type="dxa"/>
              <w:right w:w="45" w:type="dxa"/>
            </w:tcMar>
            <w:hideMark/>
          </w:tcPr>
          <w:p w14:paraId="19F4AA44"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5A34BB75" w14:textId="77777777" w:rsidR="003D262C" w:rsidRPr="003D262C" w:rsidRDefault="003D262C" w:rsidP="0080029F">
            <w:r w:rsidRPr="003D262C">
              <w:t>ADTV</w:t>
            </w:r>
            <w:bookmarkStart w:id="824" w:name="ADTV"/>
            <w:bookmarkEnd w:id="824"/>
          </w:p>
        </w:tc>
        <w:tc>
          <w:tcPr>
            <w:tcW w:w="1479" w:type="dxa"/>
            <w:shd w:val="clear" w:color="auto" w:fill="auto"/>
            <w:tcMar>
              <w:top w:w="45" w:type="dxa"/>
              <w:left w:w="45" w:type="dxa"/>
              <w:bottom w:w="45" w:type="dxa"/>
              <w:right w:w="45" w:type="dxa"/>
            </w:tcMar>
            <w:hideMark/>
          </w:tcPr>
          <w:p w14:paraId="34085FA8" w14:textId="77777777" w:rsidR="003D262C" w:rsidRPr="003D262C" w:rsidRDefault="003D262C" w:rsidP="0080029F">
            <w:r w:rsidRPr="003D262C">
              <w:t>additive</w:t>
            </w:r>
          </w:p>
        </w:tc>
        <w:tc>
          <w:tcPr>
            <w:tcW w:w="6570" w:type="dxa"/>
            <w:shd w:val="clear" w:color="auto" w:fill="auto"/>
            <w:tcMar>
              <w:top w:w="45" w:type="dxa"/>
              <w:left w:w="45" w:type="dxa"/>
              <w:bottom w:w="45" w:type="dxa"/>
              <w:right w:w="45" w:type="dxa"/>
            </w:tcMar>
            <w:hideMark/>
          </w:tcPr>
          <w:p w14:paraId="404A75F1" w14:textId="77777777" w:rsidR="003D262C" w:rsidRPr="003D262C" w:rsidRDefault="003D262C" w:rsidP="0080029F">
            <w:r w:rsidRPr="003D262C">
              <w:t>An ingredient that is added to a base, that amounts to a minor part of the overall mixture.</w:t>
            </w:r>
          </w:p>
        </w:tc>
      </w:tr>
      <w:tr w:rsidR="003D262C" w:rsidRPr="003D262C" w14:paraId="50FAB997" w14:textId="77777777" w:rsidTr="0080633F">
        <w:tc>
          <w:tcPr>
            <w:tcW w:w="0" w:type="auto"/>
            <w:shd w:val="clear" w:color="auto" w:fill="auto"/>
            <w:tcMar>
              <w:top w:w="45" w:type="dxa"/>
              <w:left w:w="45" w:type="dxa"/>
              <w:bottom w:w="45" w:type="dxa"/>
              <w:right w:w="45" w:type="dxa"/>
            </w:tcMar>
            <w:hideMark/>
          </w:tcPr>
          <w:p w14:paraId="7B5B690B"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7CD9CF04" w14:textId="77777777" w:rsidR="003D262C" w:rsidRPr="003D262C" w:rsidRDefault="003D262C" w:rsidP="0080029F">
            <w:r w:rsidRPr="003D262C">
              <w:t>BASE</w:t>
            </w:r>
            <w:bookmarkStart w:id="825" w:name="BASE"/>
            <w:bookmarkEnd w:id="825"/>
          </w:p>
        </w:tc>
        <w:tc>
          <w:tcPr>
            <w:tcW w:w="1479" w:type="dxa"/>
            <w:shd w:val="clear" w:color="auto" w:fill="auto"/>
            <w:tcMar>
              <w:top w:w="45" w:type="dxa"/>
              <w:left w:w="45" w:type="dxa"/>
              <w:bottom w:w="45" w:type="dxa"/>
              <w:right w:w="45" w:type="dxa"/>
            </w:tcMar>
            <w:hideMark/>
          </w:tcPr>
          <w:p w14:paraId="4AE7CEC1" w14:textId="77777777" w:rsidR="003D262C" w:rsidRPr="003D262C" w:rsidRDefault="003D262C" w:rsidP="0080029F">
            <w:r w:rsidRPr="003D262C">
              <w:t>base</w:t>
            </w:r>
          </w:p>
        </w:tc>
        <w:tc>
          <w:tcPr>
            <w:tcW w:w="6570" w:type="dxa"/>
            <w:shd w:val="clear" w:color="auto" w:fill="auto"/>
            <w:tcMar>
              <w:top w:w="45" w:type="dxa"/>
              <w:left w:w="45" w:type="dxa"/>
              <w:bottom w:w="45" w:type="dxa"/>
              <w:right w:w="45" w:type="dxa"/>
            </w:tcMar>
            <w:hideMark/>
          </w:tcPr>
          <w:p w14:paraId="39F39728" w14:textId="77777777" w:rsidR="003D262C" w:rsidRPr="003D262C" w:rsidRDefault="003D262C" w:rsidP="0080029F">
            <w:r w:rsidRPr="003D262C">
              <w:t xml:space="preserve">A base ingredient is what comprises the major part of a mixture. E.g., </w:t>
            </w:r>
            <w:r w:rsidRPr="003D262C">
              <w:lastRenderedPageBreak/>
              <w:t xml:space="preserve">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14:paraId="73EA590E" w14:textId="77777777" w:rsidTr="0080633F">
        <w:tc>
          <w:tcPr>
            <w:tcW w:w="0" w:type="auto"/>
            <w:shd w:val="clear" w:color="auto" w:fill="auto"/>
            <w:tcMar>
              <w:top w:w="45" w:type="dxa"/>
              <w:left w:w="45" w:type="dxa"/>
              <w:bottom w:w="45" w:type="dxa"/>
              <w:right w:w="45" w:type="dxa"/>
            </w:tcMar>
            <w:hideMark/>
          </w:tcPr>
          <w:p w14:paraId="3DAEAA73" w14:textId="77777777" w:rsidR="003D262C" w:rsidRPr="003D262C" w:rsidRDefault="003D262C" w:rsidP="0080029F">
            <w:r>
              <w:lastRenderedPageBreak/>
              <w:t>2</w:t>
            </w:r>
          </w:p>
        </w:tc>
        <w:tc>
          <w:tcPr>
            <w:tcW w:w="0" w:type="auto"/>
            <w:shd w:val="clear" w:color="auto" w:fill="auto"/>
            <w:tcMar>
              <w:top w:w="45" w:type="dxa"/>
              <w:left w:w="45" w:type="dxa"/>
              <w:bottom w:w="45" w:type="dxa"/>
              <w:right w:w="45" w:type="dxa"/>
            </w:tcMar>
            <w:hideMark/>
          </w:tcPr>
          <w:p w14:paraId="70CDDA63" w14:textId="77777777" w:rsidR="003D262C" w:rsidRPr="003D262C" w:rsidRDefault="003D262C" w:rsidP="0080029F">
            <w:r w:rsidRPr="003D262C">
              <w:t>CNTM</w:t>
            </w:r>
            <w:bookmarkStart w:id="826" w:name="CNTM"/>
            <w:bookmarkEnd w:id="826"/>
          </w:p>
        </w:tc>
        <w:tc>
          <w:tcPr>
            <w:tcW w:w="1479" w:type="dxa"/>
            <w:shd w:val="clear" w:color="auto" w:fill="auto"/>
            <w:tcMar>
              <w:top w:w="45" w:type="dxa"/>
              <w:left w:w="45" w:type="dxa"/>
              <w:bottom w:w="45" w:type="dxa"/>
              <w:right w:w="45" w:type="dxa"/>
            </w:tcMar>
            <w:hideMark/>
          </w:tcPr>
          <w:p w14:paraId="243FF54A" w14:textId="77777777" w:rsidR="003D262C" w:rsidRPr="003D262C" w:rsidRDefault="003D262C" w:rsidP="0080029F">
            <w:r w:rsidRPr="003D262C">
              <w:t>contaminant ingredient</w:t>
            </w:r>
          </w:p>
        </w:tc>
        <w:tc>
          <w:tcPr>
            <w:tcW w:w="6570" w:type="dxa"/>
            <w:shd w:val="clear" w:color="auto" w:fill="auto"/>
            <w:tcMar>
              <w:top w:w="45" w:type="dxa"/>
              <w:left w:w="45" w:type="dxa"/>
              <w:bottom w:w="45" w:type="dxa"/>
              <w:right w:w="45" w:type="dxa"/>
            </w:tcMar>
            <w:hideMark/>
          </w:tcPr>
          <w:p w14:paraId="44B1CBF5" w14:textId="77777777" w:rsidR="00C66C47" w:rsidRPr="003D262C" w:rsidRDefault="003D262C" w:rsidP="0080029F">
            <w:r w:rsidRPr="003D262C">
              <w:t>An ingredient whose presence is not intended but may not be reasonably avoided given the circumstances of the mixture's nature or origin.</w:t>
            </w:r>
          </w:p>
        </w:tc>
      </w:tr>
      <w:tr w:rsidR="003D262C" w:rsidRPr="003D262C" w14:paraId="2B50DCD7" w14:textId="77777777" w:rsidTr="0080633F">
        <w:tc>
          <w:tcPr>
            <w:tcW w:w="0" w:type="auto"/>
            <w:shd w:val="clear" w:color="auto" w:fill="auto"/>
            <w:tcMar>
              <w:top w:w="45" w:type="dxa"/>
              <w:left w:w="45" w:type="dxa"/>
              <w:bottom w:w="45" w:type="dxa"/>
              <w:right w:w="45" w:type="dxa"/>
            </w:tcMar>
            <w:hideMark/>
          </w:tcPr>
          <w:p w14:paraId="0067733D"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1BBC9619" w14:textId="77777777" w:rsidR="003D262C" w:rsidRPr="003D262C" w:rsidRDefault="003D262C" w:rsidP="0080029F">
            <w:r w:rsidRPr="003D262C">
              <w:t>IACT</w:t>
            </w:r>
            <w:bookmarkStart w:id="827" w:name="IACT"/>
            <w:bookmarkEnd w:id="827"/>
          </w:p>
        </w:tc>
        <w:tc>
          <w:tcPr>
            <w:tcW w:w="1479" w:type="dxa"/>
            <w:shd w:val="clear" w:color="auto" w:fill="auto"/>
            <w:tcMar>
              <w:top w:w="45" w:type="dxa"/>
              <w:left w:w="45" w:type="dxa"/>
              <w:bottom w:w="45" w:type="dxa"/>
              <w:right w:w="45" w:type="dxa"/>
            </w:tcMar>
            <w:hideMark/>
          </w:tcPr>
          <w:p w14:paraId="2CD6F3A2" w14:textId="77777777" w:rsidR="003D262C" w:rsidRPr="003D262C" w:rsidRDefault="003D262C" w:rsidP="0080029F">
            <w:r w:rsidRPr="003D262C">
              <w:t>inactive ingredient</w:t>
            </w:r>
          </w:p>
        </w:tc>
        <w:tc>
          <w:tcPr>
            <w:tcW w:w="6570" w:type="dxa"/>
            <w:shd w:val="clear" w:color="auto" w:fill="auto"/>
            <w:tcMar>
              <w:top w:w="45" w:type="dxa"/>
              <w:left w:w="45" w:type="dxa"/>
              <w:bottom w:w="45" w:type="dxa"/>
              <w:right w:w="45" w:type="dxa"/>
            </w:tcMar>
            <w:hideMark/>
          </w:tcPr>
          <w:p w14:paraId="4D4D58B4" w14:textId="77777777" w:rsidR="003D262C" w:rsidRPr="003D262C" w:rsidRDefault="003D262C" w:rsidP="0080029F">
            <w:r w:rsidRPr="003D262C">
              <w:t>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14:paraId="5F60E524" w14:textId="77777777" w:rsidTr="0080633F">
        <w:tc>
          <w:tcPr>
            <w:tcW w:w="0" w:type="auto"/>
            <w:shd w:val="clear" w:color="auto" w:fill="auto"/>
            <w:tcMar>
              <w:top w:w="45" w:type="dxa"/>
              <w:left w:w="45" w:type="dxa"/>
              <w:bottom w:w="45" w:type="dxa"/>
              <w:right w:w="45" w:type="dxa"/>
            </w:tcMar>
            <w:hideMark/>
          </w:tcPr>
          <w:p w14:paraId="5834E9B6"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00F6E182" w14:textId="77777777" w:rsidR="003D262C" w:rsidRPr="003D262C" w:rsidRDefault="003D262C" w:rsidP="0080029F">
            <w:r w:rsidRPr="003D262C">
              <w:t>COLR</w:t>
            </w:r>
            <w:bookmarkStart w:id="828" w:name="COLR"/>
            <w:bookmarkEnd w:id="828"/>
          </w:p>
        </w:tc>
        <w:tc>
          <w:tcPr>
            <w:tcW w:w="1479" w:type="dxa"/>
            <w:shd w:val="clear" w:color="auto" w:fill="auto"/>
            <w:tcMar>
              <w:top w:w="45" w:type="dxa"/>
              <w:left w:w="45" w:type="dxa"/>
              <w:bottom w:w="45" w:type="dxa"/>
              <w:right w:w="45" w:type="dxa"/>
            </w:tcMar>
            <w:hideMark/>
          </w:tcPr>
          <w:p w14:paraId="1A35EB68" w14:textId="77777777" w:rsidR="003D262C" w:rsidRPr="003D262C" w:rsidRDefault="003D262C" w:rsidP="0080029F">
            <w:r w:rsidRPr="003D262C">
              <w:t>color additive</w:t>
            </w:r>
          </w:p>
        </w:tc>
        <w:tc>
          <w:tcPr>
            <w:tcW w:w="6570" w:type="dxa"/>
            <w:shd w:val="clear" w:color="auto" w:fill="auto"/>
            <w:tcMar>
              <w:top w:w="45" w:type="dxa"/>
              <w:left w:w="45" w:type="dxa"/>
              <w:bottom w:w="45" w:type="dxa"/>
              <w:right w:w="45" w:type="dxa"/>
            </w:tcMar>
            <w:hideMark/>
          </w:tcPr>
          <w:p w14:paraId="2194AA95" w14:textId="77777777" w:rsidR="003D262C" w:rsidRPr="003D262C" w:rsidRDefault="003D262C" w:rsidP="0080029F">
            <w:r w:rsidRPr="003D262C">
              <w:t xml:space="preserve">A substance influencing the optical aspect of </w:t>
            </w:r>
            <w:r w:rsidR="00125FC2" w:rsidRPr="003D262C">
              <w:t>material.</w:t>
            </w:r>
          </w:p>
        </w:tc>
      </w:tr>
      <w:tr w:rsidR="003D262C" w:rsidRPr="003D262C" w14:paraId="4D883163" w14:textId="77777777" w:rsidTr="0080633F">
        <w:tc>
          <w:tcPr>
            <w:tcW w:w="0" w:type="auto"/>
            <w:shd w:val="clear" w:color="auto" w:fill="auto"/>
            <w:tcMar>
              <w:top w:w="45" w:type="dxa"/>
              <w:left w:w="45" w:type="dxa"/>
              <w:bottom w:w="45" w:type="dxa"/>
              <w:right w:w="45" w:type="dxa"/>
            </w:tcMar>
            <w:hideMark/>
          </w:tcPr>
          <w:p w14:paraId="23437175"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6D64495A" w14:textId="77777777" w:rsidR="003D262C" w:rsidRPr="003D262C" w:rsidRDefault="003D262C" w:rsidP="0080029F">
            <w:r w:rsidRPr="003D262C">
              <w:t>FLVR</w:t>
            </w:r>
            <w:bookmarkStart w:id="829" w:name="FLVR"/>
            <w:bookmarkEnd w:id="829"/>
          </w:p>
        </w:tc>
        <w:tc>
          <w:tcPr>
            <w:tcW w:w="1479" w:type="dxa"/>
            <w:shd w:val="clear" w:color="auto" w:fill="auto"/>
            <w:tcMar>
              <w:top w:w="45" w:type="dxa"/>
              <w:left w:w="45" w:type="dxa"/>
              <w:bottom w:w="45" w:type="dxa"/>
              <w:right w:w="45" w:type="dxa"/>
            </w:tcMar>
            <w:hideMark/>
          </w:tcPr>
          <w:p w14:paraId="3B5EF636" w14:textId="77777777" w:rsidR="003D262C" w:rsidRPr="003D262C" w:rsidRDefault="003D262C" w:rsidP="0080029F">
            <w:r w:rsidRPr="003D262C">
              <w:t>flavor additive</w:t>
            </w:r>
          </w:p>
        </w:tc>
        <w:tc>
          <w:tcPr>
            <w:tcW w:w="6570" w:type="dxa"/>
            <w:shd w:val="clear" w:color="auto" w:fill="auto"/>
            <w:tcMar>
              <w:top w:w="45" w:type="dxa"/>
              <w:left w:w="45" w:type="dxa"/>
              <w:bottom w:w="45" w:type="dxa"/>
              <w:right w:w="45" w:type="dxa"/>
            </w:tcMar>
            <w:hideMark/>
          </w:tcPr>
          <w:p w14:paraId="45183A7A" w14:textId="77777777" w:rsidR="003D262C" w:rsidRPr="003D262C" w:rsidRDefault="003D262C" w:rsidP="0080029F">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14:paraId="10D8AF6D" w14:textId="77777777" w:rsidTr="0080633F">
        <w:tc>
          <w:tcPr>
            <w:tcW w:w="0" w:type="auto"/>
            <w:shd w:val="clear" w:color="auto" w:fill="auto"/>
            <w:tcMar>
              <w:top w:w="45" w:type="dxa"/>
              <w:left w:w="45" w:type="dxa"/>
              <w:bottom w:w="45" w:type="dxa"/>
              <w:right w:w="45" w:type="dxa"/>
            </w:tcMar>
            <w:hideMark/>
          </w:tcPr>
          <w:p w14:paraId="7CDB7F59"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0BB1781D" w14:textId="77777777" w:rsidR="003D262C" w:rsidRPr="003D262C" w:rsidRDefault="003D262C" w:rsidP="0080029F">
            <w:r w:rsidRPr="003D262C">
              <w:t>PRSV</w:t>
            </w:r>
            <w:bookmarkStart w:id="830" w:name="PRSV"/>
            <w:bookmarkEnd w:id="830"/>
          </w:p>
        </w:tc>
        <w:tc>
          <w:tcPr>
            <w:tcW w:w="1479" w:type="dxa"/>
            <w:shd w:val="clear" w:color="auto" w:fill="auto"/>
            <w:tcMar>
              <w:top w:w="45" w:type="dxa"/>
              <w:left w:w="45" w:type="dxa"/>
              <w:bottom w:w="45" w:type="dxa"/>
              <w:right w:w="45" w:type="dxa"/>
            </w:tcMar>
            <w:hideMark/>
          </w:tcPr>
          <w:p w14:paraId="3259B0E6" w14:textId="77777777" w:rsidR="003D262C" w:rsidRPr="003D262C" w:rsidRDefault="003D262C" w:rsidP="0080029F">
            <w:r w:rsidRPr="003D262C">
              <w:t>preservative</w:t>
            </w:r>
          </w:p>
        </w:tc>
        <w:tc>
          <w:tcPr>
            <w:tcW w:w="6570" w:type="dxa"/>
            <w:shd w:val="clear" w:color="auto" w:fill="auto"/>
            <w:tcMar>
              <w:top w:w="45" w:type="dxa"/>
              <w:left w:w="45" w:type="dxa"/>
              <w:bottom w:w="45" w:type="dxa"/>
              <w:right w:w="45" w:type="dxa"/>
            </w:tcMar>
            <w:hideMark/>
          </w:tcPr>
          <w:p w14:paraId="35E44285" w14:textId="77777777" w:rsidR="003D262C" w:rsidRPr="003D262C" w:rsidRDefault="003D262C" w:rsidP="0080029F">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14:paraId="0FEFBD6E" w14:textId="77777777" w:rsidTr="00815FA0">
        <w:trPr>
          <w:trHeight w:val="462"/>
        </w:trPr>
        <w:tc>
          <w:tcPr>
            <w:tcW w:w="0" w:type="auto"/>
            <w:shd w:val="clear" w:color="auto" w:fill="auto"/>
            <w:tcMar>
              <w:top w:w="45" w:type="dxa"/>
              <w:left w:w="45" w:type="dxa"/>
              <w:bottom w:w="45" w:type="dxa"/>
              <w:right w:w="45" w:type="dxa"/>
            </w:tcMar>
            <w:hideMark/>
          </w:tcPr>
          <w:p w14:paraId="63CEAA88"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0A711D9E" w14:textId="77777777" w:rsidR="003D262C" w:rsidRPr="003D262C" w:rsidRDefault="003D262C" w:rsidP="0080029F">
            <w:r w:rsidRPr="003D262C">
              <w:t>STBL</w:t>
            </w:r>
            <w:bookmarkStart w:id="831" w:name="STBL"/>
            <w:bookmarkEnd w:id="831"/>
          </w:p>
        </w:tc>
        <w:tc>
          <w:tcPr>
            <w:tcW w:w="1479" w:type="dxa"/>
            <w:shd w:val="clear" w:color="auto" w:fill="auto"/>
            <w:tcMar>
              <w:top w:w="45" w:type="dxa"/>
              <w:left w:w="45" w:type="dxa"/>
              <w:bottom w:w="45" w:type="dxa"/>
              <w:right w:w="45" w:type="dxa"/>
            </w:tcMar>
            <w:hideMark/>
          </w:tcPr>
          <w:p w14:paraId="3089F3B1" w14:textId="77777777" w:rsidR="003D262C" w:rsidRPr="003D262C" w:rsidRDefault="003D262C" w:rsidP="0080029F">
            <w:r w:rsidRPr="003D262C">
              <w:t>stabilizer</w:t>
            </w:r>
          </w:p>
        </w:tc>
        <w:tc>
          <w:tcPr>
            <w:tcW w:w="6570" w:type="dxa"/>
            <w:shd w:val="clear" w:color="auto" w:fill="auto"/>
            <w:tcMar>
              <w:top w:w="45" w:type="dxa"/>
              <w:left w:w="45" w:type="dxa"/>
              <w:bottom w:w="45" w:type="dxa"/>
              <w:right w:w="45" w:type="dxa"/>
            </w:tcMar>
            <w:hideMark/>
          </w:tcPr>
          <w:p w14:paraId="3756971B" w14:textId="77777777" w:rsidR="003D262C" w:rsidRPr="003D262C" w:rsidRDefault="003D262C" w:rsidP="0080029F">
            <w:r w:rsidRPr="003D262C">
              <w:t>A stabilizer added to a mixture</w:t>
            </w:r>
            <w:r w:rsidR="00125FC2">
              <w:t xml:space="preserve"> </w:t>
            </w:r>
            <w:r w:rsidRPr="003D262C">
              <w:t>in order to prevent the molecular disintegration of the main substance.</w:t>
            </w:r>
          </w:p>
        </w:tc>
      </w:tr>
      <w:tr w:rsidR="003D262C" w:rsidRPr="003D262C" w14:paraId="3F23D209" w14:textId="77777777" w:rsidTr="00815FA0">
        <w:trPr>
          <w:trHeight w:val="1992"/>
        </w:trPr>
        <w:tc>
          <w:tcPr>
            <w:tcW w:w="0" w:type="auto"/>
            <w:shd w:val="clear" w:color="auto" w:fill="auto"/>
            <w:tcMar>
              <w:top w:w="45" w:type="dxa"/>
              <w:left w:w="45" w:type="dxa"/>
              <w:bottom w:w="45" w:type="dxa"/>
              <w:right w:w="45" w:type="dxa"/>
            </w:tcMar>
            <w:hideMark/>
          </w:tcPr>
          <w:p w14:paraId="7B42D789"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4E5393E9" w14:textId="77777777" w:rsidR="003D262C" w:rsidRPr="003D262C" w:rsidRDefault="003D262C" w:rsidP="0080029F">
            <w:r w:rsidRPr="003D262C">
              <w:t>MECH</w:t>
            </w:r>
            <w:bookmarkStart w:id="832" w:name="MECH"/>
            <w:bookmarkEnd w:id="832"/>
          </w:p>
        </w:tc>
        <w:tc>
          <w:tcPr>
            <w:tcW w:w="1479" w:type="dxa"/>
            <w:shd w:val="clear" w:color="auto" w:fill="auto"/>
            <w:tcMar>
              <w:top w:w="45" w:type="dxa"/>
              <w:left w:w="45" w:type="dxa"/>
              <w:bottom w:w="45" w:type="dxa"/>
              <w:right w:w="45" w:type="dxa"/>
            </w:tcMar>
            <w:hideMark/>
          </w:tcPr>
          <w:p w14:paraId="775E3645" w14:textId="77777777" w:rsidR="003D262C" w:rsidRPr="003D262C" w:rsidRDefault="003D262C" w:rsidP="0080029F">
            <w:r w:rsidRPr="003D262C">
              <w:t>mechanical ingredient</w:t>
            </w:r>
          </w:p>
        </w:tc>
        <w:tc>
          <w:tcPr>
            <w:tcW w:w="6570" w:type="dxa"/>
            <w:shd w:val="clear" w:color="auto" w:fill="auto"/>
            <w:tcMar>
              <w:top w:w="45" w:type="dxa"/>
              <w:left w:w="45" w:type="dxa"/>
              <w:bottom w:w="45" w:type="dxa"/>
              <w:right w:w="45" w:type="dxa"/>
            </w:tcMar>
            <w:hideMark/>
          </w:tcPr>
          <w:p w14:paraId="7454F318" w14:textId="77777777" w:rsidR="00E47E8D" w:rsidRDefault="003D262C" w:rsidP="0080029F">
            <w:r w:rsidRPr="003D262C">
              <w:t>An ingredient of a medication that is inseparable from the active ingredients, but has no intended chemical or pharmaceutical effect itself, but which may have some systemic effect on the patient.</w:t>
            </w:r>
          </w:p>
          <w:p w14:paraId="79FECDA3" w14:textId="77777777" w:rsidR="003D262C" w:rsidRPr="003D262C" w:rsidRDefault="003D262C" w:rsidP="0080029F">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14:paraId="5C3D8BCB" w14:textId="77777777" w:rsidR="00FF6E68" w:rsidRDefault="00FF6E68" w:rsidP="0080029F"/>
    <w:p w14:paraId="4028D37F" w14:textId="77777777" w:rsidR="00C41D70" w:rsidRDefault="00C41D70" w:rsidP="0080029F">
      <w:r>
        <w:t>If the ingredient is confidential, the element &lt;ingredient&gt; includes</w:t>
      </w:r>
      <w:r w:rsidR="00E651CB">
        <w:t xml:space="preserve"> a </w:t>
      </w:r>
      <w:r w:rsidR="00E651CB" w:rsidRPr="00815FA0">
        <w:t>confidentialityCode</w:t>
      </w:r>
      <w:r w:rsidR="00E651CB">
        <w:t xml:space="preserve"> element as outlined below</w:t>
      </w:r>
      <w:r>
        <w:t>:</w:t>
      </w:r>
    </w:p>
    <w:p w14:paraId="7946866D" w14:textId="77777777" w:rsidR="00815FA0" w:rsidRPr="00815FA0" w:rsidRDefault="00815FA0" w:rsidP="00815FA0">
      <w:pPr>
        <w:pStyle w:val="Default"/>
        <w:rPr>
          <w:sz w:val="23"/>
          <w:szCs w:val="23"/>
        </w:rPr>
      </w:pPr>
      <w:r w:rsidRPr="00815FA0">
        <w:rPr>
          <w:sz w:val="23"/>
          <w:szCs w:val="23"/>
        </w:rPr>
        <w:t>&lt;confidentialityCode code="1" codeSystem="2.16.840.1.113883.2.20.6.21</w:t>
      </w:r>
      <w:r>
        <w:rPr>
          <w:sz w:val="23"/>
          <w:szCs w:val="23"/>
        </w:rPr>
        <w:t>”</w:t>
      </w:r>
      <w:r w:rsidRPr="00815FA0">
        <w:rPr>
          <w:sz w:val="23"/>
          <w:szCs w:val="23"/>
        </w:rPr>
        <w:t xml:space="preserve"> displayName=”Company Confidential Information"/&gt;</w:t>
      </w:r>
    </w:p>
    <w:p w14:paraId="219FF4E4" w14:textId="77777777" w:rsidR="00815FA0" w:rsidRDefault="00815FA0" w:rsidP="0080029F"/>
    <w:p w14:paraId="10829AE2" w14:textId="77777777" w:rsidR="00C66C47" w:rsidRDefault="00C66C47" w:rsidP="0080029F">
      <w:r>
        <w:t>Outlined below is an example</w:t>
      </w:r>
      <w:r w:rsidR="00C41D70">
        <w:t xml:space="preserve"> o</w:t>
      </w:r>
      <w:r w:rsidR="00A82502">
        <w:t>f</w:t>
      </w:r>
      <w:r w:rsidR="00C41D70">
        <w:t xml:space="preserve"> an active ingredient</w:t>
      </w:r>
      <w:r>
        <w:t>:</w:t>
      </w:r>
    </w:p>
    <w:p w14:paraId="7D7C9196" w14:textId="77777777" w:rsidR="00815FA0" w:rsidRDefault="00815FA0" w:rsidP="00815FA0">
      <w:r w:rsidRPr="00021B53">
        <w:t xml:space="preserve">&lt;ingredient classCode=”class code including basis of strength”&gt; </w:t>
      </w:r>
    </w:p>
    <w:p w14:paraId="2EEA1E41" w14:textId="77777777" w:rsidR="00815FA0" w:rsidRPr="00815FA0" w:rsidRDefault="00815FA0" w:rsidP="00815FA0">
      <w:pPr>
        <w:pStyle w:val="Default"/>
        <w:ind w:left="288"/>
        <w:rPr>
          <w:sz w:val="23"/>
          <w:szCs w:val="23"/>
        </w:rPr>
      </w:pPr>
      <w:r w:rsidRPr="00815FA0">
        <w:rPr>
          <w:sz w:val="23"/>
          <w:szCs w:val="23"/>
        </w:rPr>
        <w:t>&lt;confidentialityCode code="1" codeSystem="2.16.840.1.113883.2.20.6.21" displayName=”Company Confidential Information"/&gt;</w:t>
      </w:r>
    </w:p>
    <w:p w14:paraId="669779B4" w14:textId="77777777" w:rsidR="00815FA0" w:rsidRPr="00021B53" w:rsidRDefault="00815FA0" w:rsidP="00815FA0">
      <w:pPr>
        <w:ind w:left="288"/>
      </w:pPr>
      <w:r w:rsidRPr="00021B53">
        <w:t xml:space="preserve">&lt;quantity&gt; </w:t>
      </w:r>
    </w:p>
    <w:p w14:paraId="5C24E347" w14:textId="77777777" w:rsidR="00815FA0" w:rsidRPr="00021B53" w:rsidRDefault="00815FA0" w:rsidP="00815FA0">
      <w:pPr>
        <w:ind w:left="576"/>
      </w:pPr>
      <w:r w:rsidRPr="00021B53">
        <w:t>&lt;numerator value="value" unit="code"/&gt;</w:t>
      </w:r>
    </w:p>
    <w:p w14:paraId="0E30026C" w14:textId="77777777" w:rsidR="00815FA0" w:rsidRPr="00021B53" w:rsidRDefault="00815FA0" w:rsidP="00815FA0">
      <w:pPr>
        <w:ind w:left="576"/>
      </w:pPr>
      <w:r w:rsidRPr="00021B53">
        <w:t xml:space="preserve">&lt;denominator value="value" unit="code"/&gt; </w:t>
      </w:r>
    </w:p>
    <w:p w14:paraId="62D9A4BA" w14:textId="77777777" w:rsidR="00815FA0" w:rsidRPr="0040515F" w:rsidRDefault="00815FA0" w:rsidP="00815FA0">
      <w:pPr>
        <w:ind w:left="288"/>
        <w:rPr>
          <w:lang w:val="fr-CA"/>
        </w:rPr>
      </w:pPr>
      <w:r w:rsidRPr="0040515F">
        <w:rPr>
          <w:lang w:val="fr-CA"/>
        </w:rPr>
        <w:lastRenderedPageBreak/>
        <w:t xml:space="preserve">&lt;/quantity&gt; </w:t>
      </w:r>
    </w:p>
    <w:p w14:paraId="529155F3" w14:textId="77777777" w:rsidR="00815FA0" w:rsidRPr="0040515F" w:rsidRDefault="00815FA0" w:rsidP="00815FA0">
      <w:pPr>
        <w:ind w:left="288"/>
        <w:rPr>
          <w:lang w:val="fr-CA"/>
        </w:rPr>
      </w:pPr>
      <w:r w:rsidRPr="0040515F">
        <w:rPr>
          <w:lang w:val="fr-CA"/>
        </w:rPr>
        <w:t>&lt;ingredientSubstance&gt;</w:t>
      </w:r>
    </w:p>
    <w:p w14:paraId="2C9B3813" w14:textId="77777777" w:rsidR="00815FA0" w:rsidRPr="0040515F" w:rsidRDefault="00815FA0" w:rsidP="00815FA0">
      <w:pPr>
        <w:ind w:left="576"/>
        <w:rPr>
          <w:lang w:val="fr-CA"/>
        </w:rPr>
      </w:pPr>
      <w:r w:rsidRPr="0040515F">
        <w:rPr>
          <w:lang w:val="fr-CA"/>
        </w:rPr>
        <w:t xml:space="preserve">&lt;code code="ID" codeSystem="2.16.840.1.113883.2.20.6.14"/&gt; </w:t>
      </w:r>
    </w:p>
    <w:p w14:paraId="59C300D9" w14:textId="77777777" w:rsidR="00815FA0" w:rsidRPr="00021B53" w:rsidRDefault="00815FA0" w:rsidP="00815FA0">
      <w:pPr>
        <w:ind w:left="576"/>
      </w:pPr>
      <w:r w:rsidRPr="00021B53">
        <w:t>&lt;name&gt;active ingredient name&lt;/name&gt;</w:t>
      </w:r>
    </w:p>
    <w:p w14:paraId="29047DC5" w14:textId="77777777" w:rsidR="00815FA0" w:rsidRPr="00021B53" w:rsidRDefault="00815FA0" w:rsidP="00815FA0">
      <w:pPr>
        <w:ind w:left="576"/>
      </w:pPr>
      <w:r w:rsidRPr="00021B53">
        <w:t xml:space="preserve">&lt;activeMoiety&gt; </w:t>
      </w:r>
    </w:p>
    <w:p w14:paraId="2C59A87D" w14:textId="77777777" w:rsidR="00815FA0" w:rsidRPr="00021B53" w:rsidRDefault="00815FA0" w:rsidP="00815FA0">
      <w:pPr>
        <w:ind w:left="864"/>
      </w:pPr>
      <w:r w:rsidRPr="00021B53">
        <w:t xml:space="preserve">&lt;activeMoiety&gt; </w:t>
      </w:r>
    </w:p>
    <w:p w14:paraId="06A1868D" w14:textId="77777777"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14:paraId="7DB3791B" w14:textId="77777777" w:rsidR="00815FA0" w:rsidRPr="00021B53" w:rsidRDefault="00815FA0" w:rsidP="00815FA0">
      <w:pPr>
        <w:ind w:left="1152"/>
      </w:pPr>
      <w:r w:rsidRPr="00021B53">
        <w:t>&lt;name&gt;</w:t>
      </w:r>
      <w:r w:rsidRPr="00815FA0">
        <w:t>active moiety name</w:t>
      </w:r>
      <w:r w:rsidRPr="00021B53">
        <w:t>&lt;/name&gt;</w:t>
      </w:r>
    </w:p>
    <w:p w14:paraId="6939EF40" w14:textId="77777777" w:rsidR="00815FA0" w:rsidRPr="00021B53" w:rsidRDefault="00815FA0" w:rsidP="00815FA0">
      <w:pPr>
        <w:ind w:left="864"/>
      </w:pPr>
      <w:r w:rsidRPr="00021B53">
        <w:t xml:space="preserve">&lt;/activeMoiety&gt; </w:t>
      </w:r>
    </w:p>
    <w:p w14:paraId="6E9C608F" w14:textId="77777777" w:rsidR="00815FA0" w:rsidRPr="00021B53" w:rsidRDefault="00815FA0" w:rsidP="00815FA0">
      <w:pPr>
        <w:ind w:left="576"/>
      </w:pPr>
      <w:r w:rsidRPr="00021B53">
        <w:t xml:space="preserve">&lt;/activeMoiety&gt; </w:t>
      </w:r>
    </w:p>
    <w:p w14:paraId="003146E3" w14:textId="77777777" w:rsidR="00815FA0" w:rsidRPr="00021B53" w:rsidRDefault="00815FA0" w:rsidP="00815FA0">
      <w:pPr>
        <w:ind w:left="576"/>
      </w:pPr>
      <w:r w:rsidRPr="00021B53">
        <w:t xml:space="preserve">&lt;asEquivalentSubstance&gt; </w:t>
      </w:r>
    </w:p>
    <w:p w14:paraId="7D792C88" w14:textId="77777777" w:rsidR="00815FA0" w:rsidRPr="00021B53" w:rsidRDefault="00815FA0" w:rsidP="00815FA0">
      <w:pPr>
        <w:ind w:left="864"/>
      </w:pPr>
      <w:r w:rsidRPr="00021B53">
        <w:t xml:space="preserve">&lt;definingSubstance&gt; </w:t>
      </w:r>
    </w:p>
    <w:p w14:paraId="2CAE54D8" w14:textId="77777777"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14:paraId="36F9B8DD" w14:textId="77777777" w:rsidR="00815FA0" w:rsidRPr="00021B53" w:rsidRDefault="00815FA0" w:rsidP="00815FA0">
      <w:pPr>
        <w:ind w:left="1152"/>
      </w:pPr>
      <w:r w:rsidRPr="00021B53">
        <w:t xml:space="preserve">&lt;name&gt;reference substance name&lt;/name&gt; </w:t>
      </w:r>
    </w:p>
    <w:p w14:paraId="2535BA52" w14:textId="77777777" w:rsidR="00815FA0" w:rsidRPr="00021B53" w:rsidRDefault="00815FA0" w:rsidP="00815FA0">
      <w:pPr>
        <w:ind w:left="864"/>
      </w:pPr>
      <w:r w:rsidRPr="00021B53">
        <w:t xml:space="preserve">&lt;/definingSubstance&gt; </w:t>
      </w:r>
    </w:p>
    <w:p w14:paraId="1939B2EF" w14:textId="77777777" w:rsidR="00815FA0" w:rsidRPr="00021B53" w:rsidRDefault="00815FA0" w:rsidP="00815FA0">
      <w:pPr>
        <w:ind w:left="576"/>
      </w:pPr>
      <w:r w:rsidRPr="00021B53">
        <w:t xml:space="preserve">&lt;/asEquivalentSubstance&gt; </w:t>
      </w:r>
    </w:p>
    <w:p w14:paraId="559237D1" w14:textId="77777777" w:rsidR="00815FA0" w:rsidRPr="00021B53" w:rsidRDefault="00815FA0" w:rsidP="00815FA0">
      <w:pPr>
        <w:ind w:left="288"/>
      </w:pPr>
      <w:r w:rsidRPr="00021B53">
        <w:t xml:space="preserve">&lt;/ingredientSubstance&gt; </w:t>
      </w:r>
    </w:p>
    <w:p w14:paraId="65742138" w14:textId="77777777" w:rsidR="00815FA0" w:rsidRPr="00021B53" w:rsidRDefault="00815FA0" w:rsidP="00815FA0">
      <w:r w:rsidRPr="00021B53">
        <w:t xml:space="preserve">&lt;/ingredient&gt; </w:t>
      </w:r>
    </w:p>
    <w:p w14:paraId="332B4872" w14:textId="77777777" w:rsidR="00D4569C" w:rsidRDefault="00D4569C" w:rsidP="0080029F"/>
    <w:p w14:paraId="1E8714DC" w14:textId="77777777" w:rsidR="00814C3D" w:rsidRDefault="00814C3D" w:rsidP="0080029F">
      <w:r>
        <w:t>Outlined below is an example of an active ingredient, where the basis of strength is the moiety:</w:t>
      </w:r>
    </w:p>
    <w:p w14:paraId="3F37EE6D" w14:textId="77777777" w:rsidR="00D4569C" w:rsidRPr="0040515F" w:rsidRDefault="00D4569C" w:rsidP="00D4569C">
      <w:pPr>
        <w:pStyle w:val="Default"/>
        <w:rPr>
          <w:sz w:val="23"/>
          <w:szCs w:val="23"/>
          <w:lang w:val="fr-CA"/>
        </w:rPr>
      </w:pPr>
      <w:r w:rsidRPr="0040515F">
        <w:rPr>
          <w:sz w:val="23"/>
          <w:szCs w:val="23"/>
          <w:lang w:val="fr-CA"/>
        </w:rPr>
        <w:t xml:space="preserve">&lt;ingredient classCode="ACTIR"&gt; </w:t>
      </w:r>
    </w:p>
    <w:p w14:paraId="5FC28F68" w14:textId="77777777" w:rsidR="00D4569C" w:rsidRPr="0040515F" w:rsidRDefault="00D4569C" w:rsidP="00D4569C">
      <w:pPr>
        <w:pStyle w:val="Default"/>
        <w:ind w:left="288"/>
        <w:rPr>
          <w:sz w:val="23"/>
          <w:szCs w:val="23"/>
          <w:lang w:val="fr-CA"/>
        </w:rPr>
      </w:pPr>
      <w:r w:rsidRPr="0040515F">
        <w:rPr>
          <w:sz w:val="23"/>
          <w:szCs w:val="23"/>
          <w:lang w:val="fr-CA"/>
        </w:rPr>
        <w:t xml:space="preserve">&lt;ingredientSubstance&gt; </w:t>
      </w:r>
    </w:p>
    <w:p w14:paraId="46047162" w14:textId="77777777" w:rsidR="00D4569C" w:rsidRPr="0040515F" w:rsidRDefault="00D4569C" w:rsidP="00D4569C">
      <w:pPr>
        <w:pStyle w:val="Default"/>
        <w:ind w:left="576"/>
        <w:rPr>
          <w:sz w:val="23"/>
          <w:szCs w:val="23"/>
          <w:lang w:val="fr-CA"/>
        </w:rPr>
      </w:pPr>
      <w:r w:rsidRPr="0040515F">
        <w:rPr>
          <w:sz w:val="23"/>
          <w:szCs w:val="23"/>
          <w:lang w:val="fr-CA"/>
        </w:rPr>
        <w:t xml:space="preserve">&lt;activeMoiety&gt; </w:t>
      </w:r>
    </w:p>
    <w:p w14:paraId="337E85F5" w14:textId="77777777" w:rsidR="00D4569C" w:rsidRPr="0040515F" w:rsidRDefault="00D4569C" w:rsidP="00D4569C">
      <w:pPr>
        <w:pStyle w:val="Default"/>
        <w:ind w:left="864"/>
        <w:rPr>
          <w:sz w:val="23"/>
          <w:szCs w:val="23"/>
          <w:lang w:val="fr-CA"/>
        </w:rPr>
      </w:pPr>
      <w:r w:rsidRPr="0040515F">
        <w:rPr>
          <w:sz w:val="23"/>
          <w:szCs w:val="23"/>
          <w:lang w:val="fr-CA"/>
        </w:rPr>
        <w:t xml:space="preserve">&lt;activeMoiety&gt; </w:t>
      </w:r>
    </w:p>
    <w:p w14:paraId="17E5DB2D" w14:textId="77777777" w:rsidR="00D4569C" w:rsidRPr="0040515F" w:rsidRDefault="00D4569C" w:rsidP="00D4569C">
      <w:pPr>
        <w:pStyle w:val="Default"/>
        <w:ind w:left="1152"/>
        <w:rPr>
          <w:sz w:val="23"/>
          <w:szCs w:val="23"/>
          <w:lang w:val="fr-CA"/>
        </w:rPr>
      </w:pPr>
      <w:r w:rsidRPr="0040515F">
        <w:rPr>
          <w:sz w:val="23"/>
          <w:szCs w:val="23"/>
          <w:lang w:val="fr-CA"/>
        </w:rPr>
        <w:t xml:space="preserve">&lt;code code="0987654321" codeSystem="2.16.840.1.113883.2.20.6.14"/&gt; </w:t>
      </w:r>
    </w:p>
    <w:p w14:paraId="681618A6" w14:textId="77777777" w:rsidR="00D4569C" w:rsidRPr="00D4569C" w:rsidRDefault="00D4569C" w:rsidP="00D4569C">
      <w:pPr>
        <w:pStyle w:val="Default"/>
        <w:ind w:left="1152"/>
        <w:rPr>
          <w:sz w:val="23"/>
          <w:szCs w:val="23"/>
        </w:rPr>
      </w:pPr>
      <w:r w:rsidRPr="00D4569C">
        <w:rPr>
          <w:sz w:val="23"/>
          <w:szCs w:val="23"/>
        </w:rPr>
        <w:t>&lt;name&gt;tazminic acid&lt;/name&gt;</w:t>
      </w:r>
    </w:p>
    <w:p w14:paraId="32BC8733" w14:textId="77777777" w:rsidR="00814C3D" w:rsidRPr="00D4569C" w:rsidRDefault="00814C3D" w:rsidP="0080029F">
      <w:pPr>
        <w:pStyle w:val="Default"/>
        <w:rPr>
          <w:sz w:val="23"/>
          <w:szCs w:val="23"/>
        </w:rPr>
      </w:pPr>
    </w:p>
    <w:p w14:paraId="059B82C7" w14:textId="77777777" w:rsidR="00C66C47" w:rsidRDefault="003E062B" w:rsidP="0080029F">
      <w:r>
        <w:t>Outlined below is an example of an inactive ingredient:</w:t>
      </w:r>
    </w:p>
    <w:p w14:paraId="39F4B834" w14:textId="77777777" w:rsidR="00D4569C" w:rsidRPr="00D4569C" w:rsidRDefault="00D4569C" w:rsidP="00D4569C">
      <w:pPr>
        <w:pStyle w:val="Default"/>
        <w:rPr>
          <w:sz w:val="23"/>
          <w:szCs w:val="23"/>
        </w:rPr>
      </w:pPr>
      <w:r w:rsidRPr="00D4569C">
        <w:rPr>
          <w:sz w:val="23"/>
          <w:szCs w:val="23"/>
        </w:rPr>
        <w:t xml:space="preserve">&lt;ingredient classCode="IACT"&gt; </w:t>
      </w:r>
    </w:p>
    <w:p w14:paraId="7C4B674C" w14:textId="77777777" w:rsidR="00D4569C" w:rsidRPr="00D4569C" w:rsidRDefault="00D4569C" w:rsidP="00D4569C">
      <w:pPr>
        <w:pStyle w:val="Default"/>
        <w:ind w:left="288"/>
        <w:rPr>
          <w:sz w:val="23"/>
          <w:szCs w:val="23"/>
        </w:rPr>
      </w:pPr>
      <w:r w:rsidRPr="00D4569C">
        <w:rPr>
          <w:sz w:val="23"/>
          <w:szCs w:val="23"/>
        </w:rPr>
        <w:t xml:space="preserve">&lt;confidentialityCode code="1" codeSystem="2.16.840.1.113883.2.20.6.21" displayName=”Company Confidential Information "/&gt;  </w:t>
      </w:r>
    </w:p>
    <w:p w14:paraId="73C6C897" w14:textId="77777777" w:rsidR="00D4569C" w:rsidRPr="00D4569C" w:rsidRDefault="00D4569C" w:rsidP="00D4569C">
      <w:pPr>
        <w:pStyle w:val="Default"/>
        <w:ind w:left="288"/>
        <w:rPr>
          <w:sz w:val="23"/>
          <w:szCs w:val="23"/>
        </w:rPr>
      </w:pPr>
      <w:r w:rsidRPr="00D4569C">
        <w:rPr>
          <w:sz w:val="23"/>
          <w:szCs w:val="23"/>
        </w:rPr>
        <w:t>&lt;quantity&gt;</w:t>
      </w:r>
    </w:p>
    <w:p w14:paraId="2C0A3DF8" w14:textId="77777777" w:rsidR="00D4569C" w:rsidRPr="00D4569C" w:rsidRDefault="00D4569C" w:rsidP="00D4569C">
      <w:pPr>
        <w:pStyle w:val="Default"/>
        <w:ind w:left="576"/>
        <w:rPr>
          <w:sz w:val="23"/>
          <w:szCs w:val="23"/>
        </w:rPr>
      </w:pPr>
      <w:r w:rsidRPr="00D4569C">
        <w:rPr>
          <w:sz w:val="23"/>
          <w:szCs w:val="23"/>
        </w:rPr>
        <w:t xml:space="preserve">&lt;numerator value="value" unit=“code”/&gt; </w:t>
      </w:r>
    </w:p>
    <w:p w14:paraId="1FF82957" w14:textId="77777777" w:rsidR="00D4569C" w:rsidRPr="00D4569C" w:rsidRDefault="00D4569C" w:rsidP="00D4569C">
      <w:pPr>
        <w:pStyle w:val="Default"/>
        <w:ind w:left="576"/>
        <w:rPr>
          <w:sz w:val="23"/>
          <w:szCs w:val="23"/>
        </w:rPr>
      </w:pPr>
      <w:r w:rsidRPr="00D4569C">
        <w:rPr>
          <w:sz w:val="23"/>
          <w:szCs w:val="23"/>
        </w:rPr>
        <w:t xml:space="preserve">&lt;denominator value="value" unit=“code”/&gt; </w:t>
      </w:r>
    </w:p>
    <w:p w14:paraId="0E56A4B5" w14:textId="77777777" w:rsidR="00D4569C" w:rsidRPr="0040515F" w:rsidRDefault="00D4569C" w:rsidP="00D4569C">
      <w:pPr>
        <w:pStyle w:val="Default"/>
        <w:ind w:left="288"/>
        <w:rPr>
          <w:sz w:val="23"/>
          <w:szCs w:val="23"/>
          <w:lang w:val="fr-CA"/>
        </w:rPr>
      </w:pPr>
      <w:r w:rsidRPr="0040515F">
        <w:rPr>
          <w:sz w:val="23"/>
          <w:szCs w:val="23"/>
          <w:lang w:val="fr-CA"/>
        </w:rPr>
        <w:t xml:space="preserve">&lt;/quantity&gt; </w:t>
      </w:r>
    </w:p>
    <w:p w14:paraId="2CF96CC7" w14:textId="77777777" w:rsidR="00D4569C" w:rsidRPr="0040515F" w:rsidRDefault="00D4569C" w:rsidP="00D4569C">
      <w:pPr>
        <w:pStyle w:val="Default"/>
        <w:ind w:left="288"/>
        <w:rPr>
          <w:sz w:val="23"/>
          <w:szCs w:val="23"/>
          <w:lang w:val="fr-CA"/>
        </w:rPr>
      </w:pPr>
      <w:r w:rsidRPr="0040515F">
        <w:rPr>
          <w:sz w:val="23"/>
          <w:szCs w:val="23"/>
          <w:lang w:val="fr-CA"/>
        </w:rPr>
        <w:t xml:space="preserve">&lt;ingredientSubstance&gt; </w:t>
      </w:r>
    </w:p>
    <w:p w14:paraId="77CECA88" w14:textId="77777777" w:rsidR="00D4569C" w:rsidRPr="0040515F" w:rsidRDefault="00D4569C" w:rsidP="00D4569C">
      <w:pPr>
        <w:pStyle w:val="Default"/>
        <w:ind w:left="576"/>
        <w:rPr>
          <w:sz w:val="23"/>
          <w:szCs w:val="23"/>
          <w:lang w:val="fr-CA"/>
        </w:rPr>
      </w:pPr>
      <w:r w:rsidRPr="0040515F">
        <w:rPr>
          <w:sz w:val="23"/>
          <w:szCs w:val="23"/>
          <w:lang w:val="fr-CA"/>
        </w:rPr>
        <w:t xml:space="preserve">&lt;code code="ID" codeSystem="2.16.840.1.113883.2.20.6.14"/&gt; </w:t>
      </w:r>
    </w:p>
    <w:p w14:paraId="533CC51B" w14:textId="77777777" w:rsidR="00D4569C" w:rsidRPr="00D4569C" w:rsidRDefault="00D4569C" w:rsidP="00D4569C">
      <w:pPr>
        <w:pStyle w:val="Default"/>
        <w:ind w:left="576"/>
        <w:rPr>
          <w:sz w:val="23"/>
          <w:szCs w:val="23"/>
        </w:rPr>
      </w:pPr>
      <w:r w:rsidRPr="00D4569C">
        <w:rPr>
          <w:sz w:val="23"/>
          <w:szCs w:val="23"/>
        </w:rPr>
        <w:t>&lt;name&gt;inactive ingredient name&lt;/name&gt;</w:t>
      </w:r>
    </w:p>
    <w:p w14:paraId="5D6286D5" w14:textId="77777777" w:rsidR="00D4569C" w:rsidRPr="00D4569C" w:rsidRDefault="00D4569C" w:rsidP="00D4569C">
      <w:pPr>
        <w:pStyle w:val="Default"/>
        <w:ind w:left="288"/>
        <w:rPr>
          <w:sz w:val="23"/>
          <w:szCs w:val="23"/>
        </w:rPr>
      </w:pPr>
      <w:r w:rsidRPr="00D4569C">
        <w:rPr>
          <w:sz w:val="23"/>
          <w:szCs w:val="23"/>
        </w:rPr>
        <w:t xml:space="preserve">&lt;/ingredientSubstance&gt; </w:t>
      </w:r>
    </w:p>
    <w:p w14:paraId="27DB740B" w14:textId="77777777" w:rsidR="00D4569C" w:rsidRPr="00D4569C" w:rsidRDefault="00D4569C" w:rsidP="00D4569C">
      <w:pPr>
        <w:pStyle w:val="Default"/>
        <w:rPr>
          <w:sz w:val="23"/>
          <w:szCs w:val="23"/>
        </w:rPr>
      </w:pPr>
      <w:r w:rsidRPr="00D4569C">
        <w:rPr>
          <w:sz w:val="23"/>
          <w:szCs w:val="23"/>
        </w:rPr>
        <w:t>&lt;/ingredient&gt;</w:t>
      </w:r>
    </w:p>
    <w:p w14:paraId="28FF9B98" w14:textId="77777777" w:rsidR="00814C3D" w:rsidRDefault="00814C3D" w:rsidP="0080029F"/>
    <w:p w14:paraId="7100E8A3" w14:textId="77777777" w:rsidR="00814C3D" w:rsidRDefault="00814C3D" w:rsidP="0080029F">
      <w:r>
        <w:t>Outlined below is an example of a r</w:t>
      </w:r>
      <w:r w:rsidRPr="00814C3D">
        <w:t xml:space="preserve">eference </w:t>
      </w:r>
      <w:r>
        <w:t>i</w:t>
      </w:r>
      <w:r w:rsidRPr="00814C3D">
        <w:t xml:space="preserve">ngredient for </w:t>
      </w:r>
      <w:r>
        <w:t>the s</w:t>
      </w:r>
      <w:r w:rsidRPr="00814C3D">
        <w:t>trength</w:t>
      </w:r>
      <w:r>
        <w:t>:</w:t>
      </w:r>
    </w:p>
    <w:p w14:paraId="4AE9ADED" w14:textId="77777777" w:rsidR="00D4569C" w:rsidRDefault="00D4569C" w:rsidP="00D4569C">
      <w:r>
        <w:t xml:space="preserve">&lt;ingredient classCode=“ACTIR”&gt; </w:t>
      </w:r>
    </w:p>
    <w:p w14:paraId="01C2288E" w14:textId="77777777" w:rsidR="00D4569C" w:rsidRDefault="00D4569C" w:rsidP="00D4569C">
      <w:pPr>
        <w:ind w:left="288"/>
      </w:pPr>
      <w:r>
        <w:t xml:space="preserve">&lt;ingredientSubstance&gt; </w:t>
      </w:r>
    </w:p>
    <w:p w14:paraId="109A7FB1" w14:textId="77777777" w:rsidR="00D4569C" w:rsidRDefault="00D4569C" w:rsidP="00D4569C">
      <w:pPr>
        <w:ind w:left="576"/>
      </w:pPr>
      <w:r>
        <w:t>&lt;asEquivalentSubstance&gt;</w:t>
      </w:r>
    </w:p>
    <w:p w14:paraId="1221744F" w14:textId="77777777" w:rsidR="00D4569C" w:rsidRDefault="00D4569C" w:rsidP="00D4569C">
      <w:pPr>
        <w:ind w:left="864"/>
      </w:pPr>
      <w:r>
        <w:t>&lt;definingSubstance&gt;</w:t>
      </w:r>
    </w:p>
    <w:p w14:paraId="2877BE5C" w14:textId="77777777" w:rsidR="00D4569C" w:rsidRDefault="00D4569C" w:rsidP="00D4569C">
      <w:pPr>
        <w:ind w:left="1152"/>
      </w:pPr>
      <w:r>
        <w:t>&lt;code code="A123455678" codeSystem="2.16.840.1.113883.2.20.6.14"/&gt;</w:t>
      </w:r>
    </w:p>
    <w:p w14:paraId="14CEAA17" w14:textId="77777777" w:rsidR="00D4569C" w:rsidRDefault="00D4569C" w:rsidP="00D4569C">
      <w:pPr>
        <w:ind w:left="1152"/>
      </w:pPr>
      <w:r>
        <w:lastRenderedPageBreak/>
        <w:t>&lt;name&gt;tazemate formate&lt;/name&gt;</w:t>
      </w:r>
    </w:p>
    <w:p w14:paraId="575FDF97" w14:textId="77777777" w:rsidR="00814C3D" w:rsidRDefault="00814C3D" w:rsidP="0080029F"/>
    <w:p w14:paraId="14117648" w14:textId="77777777" w:rsidR="000F4FB9" w:rsidRDefault="000F4FB9" w:rsidP="0080029F">
      <w:r w:rsidRPr="00AB73DB">
        <w:t xml:space="preserve">Source ingredient means using </w:t>
      </w:r>
      <w:r w:rsidR="00125FC2">
        <w:t>an</w:t>
      </w:r>
      <w:r w:rsidRPr="00AB73DB">
        <w:t xml:space="preserve"> existing product as one of the ingre</w:t>
      </w:r>
      <w:r w:rsidR="00D4569C">
        <w:t>dient in other compounded drug, as illustrated below:</w:t>
      </w:r>
    </w:p>
    <w:p w14:paraId="7CF35423" w14:textId="77777777" w:rsidR="00D4569C" w:rsidRDefault="00D4569C" w:rsidP="00D4569C">
      <w:r>
        <w:t xml:space="preserve">&lt;ingredient classCode="INGR"&gt; </w:t>
      </w:r>
    </w:p>
    <w:p w14:paraId="1DEFB475" w14:textId="77777777" w:rsidR="00D4569C" w:rsidRDefault="00D4569C" w:rsidP="00D4569C">
      <w:pPr>
        <w:ind w:left="288"/>
      </w:pPr>
      <w:r>
        <w:t xml:space="preserve">&lt;quantity&gt; </w:t>
      </w:r>
    </w:p>
    <w:p w14:paraId="0FEABC28" w14:textId="77777777" w:rsidR="00D4569C" w:rsidRDefault="00D4569C" w:rsidP="00D4569C">
      <w:pPr>
        <w:ind w:left="576"/>
      </w:pPr>
      <w:r>
        <w:t xml:space="preserve">&lt;numerator value="12" unit="mg"/&gt; </w:t>
      </w:r>
    </w:p>
    <w:p w14:paraId="3B41013B" w14:textId="77777777" w:rsidR="00D4569C" w:rsidRDefault="00D4569C" w:rsidP="00D4569C">
      <w:pPr>
        <w:ind w:left="576"/>
      </w:pPr>
      <w:r>
        <w:t xml:space="preserve">&lt;denominator value="1" unit="mL"/&gt; </w:t>
      </w:r>
    </w:p>
    <w:p w14:paraId="47D8FED6" w14:textId="77777777" w:rsidR="00D4569C" w:rsidRPr="0040515F" w:rsidRDefault="00D4569C" w:rsidP="00D4569C">
      <w:pPr>
        <w:ind w:left="288"/>
        <w:rPr>
          <w:lang w:val="fr-CA"/>
        </w:rPr>
      </w:pPr>
      <w:r w:rsidRPr="0040515F">
        <w:rPr>
          <w:lang w:val="fr-CA"/>
        </w:rPr>
        <w:t xml:space="preserve">&lt;/quantity&gt; </w:t>
      </w:r>
    </w:p>
    <w:p w14:paraId="6AB53FBE" w14:textId="77777777" w:rsidR="00D4569C" w:rsidRPr="0040515F" w:rsidRDefault="00D4569C" w:rsidP="00D4569C">
      <w:pPr>
        <w:ind w:left="288"/>
        <w:rPr>
          <w:lang w:val="fr-CA"/>
        </w:rPr>
      </w:pPr>
      <w:r w:rsidRPr="0040515F">
        <w:rPr>
          <w:lang w:val="fr-CA"/>
        </w:rPr>
        <w:t xml:space="preserve">&lt;ingredientSubstance&gt; </w:t>
      </w:r>
    </w:p>
    <w:p w14:paraId="465B3A5C" w14:textId="77777777" w:rsidR="00D4569C" w:rsidRPr="0040515F" w:rsidRDefault="00D4569C" w:rsidP="00D4569C">
      <w:pPr>
        <w:ind w:left="576"/>
        <w:rPr>
          <w:lang w:val="fr-CA"/>
        </w:rPr>
      </w:pPr>
      <w:r w:rsidRPr="0040515F">
        <w:rPr>
          <w:lang w:val="fr-CA"/>
        </w:rPr>
        <w:t xml:space="preserve">&lt;code code="88888-333" codeSystem="2.16.840.1.113883.2.20.6.14"/&gt; </w:t>
      </w:r>
    </w:p>
    <w:p w14:paraId="34DAA933" w14:textId="77777777" w:rsidR="00D4569C" w:rsidRDefault="00D4569C" w:rsidP="00D4569C">
      <w:pPr>
        <w:ind w:left="576"/>
      </w:pPr>
      <w:r>
        <w:t xml:space="preserve">&lt;name&gt;MIDAZOLAM HYDROCHLORIDE&lt;/name&gt; </w:t>
      </w:r>
    </w:p>
    <w:p w14:paraId="4399D1D5" w14:textId="77777777" w:rsidR="00D4569C" w:rsidRDefault="00D4569C" w:rsidP="00D4569C">
      <w:pPr>
        <w:ind w:left="288"/>
      </w:pPr>
      <w:r>
        <w:t xml:space="preserve">&lt;/ingredientSubstance&gt; </w:t>
      </w:r>
    </w:p>
    <w:p w14:paraId="7F13BD14" w14:textId="77777777" w:rsidR="00D4569C" w:rsidRDefault="00D4569C" w:rsidP="00D4569C">
      <w:r>
        <w:t xml:space="preserve">&lt;/ingredient&gt; </w:t>
      </w:r>
    </w:p>
    <w:p w14:paraId="3349AD44" w14:textId="77777777" w:rsidR="00245284" w:rsidRDefault="00245284" w:rsidP="0080029F"/>
    <w:p w14:paraId="2C88CD11" w14:textId="77777777" w:rsidR="00D4569C" w:rsidRDefault="00D4569C" w:rsidP="0080029F">
      <w:r>
        <w:t>As outlined at the beginning of this section t</w:t>
      </w:r>
      <w:r w:rsidR="00190264" w:rsidRPr="003C5E15">
        <w:t xml:space="preserve">he </w:t>
      </w:r>
      <w:r>
        <w:t xml:space="preserve">strength for an ingredient is defined in the quantity element and </w:t>
      </w:r>
      <w:r w:rsidR="00190264" w:rsidRPr="003C5E15">
        <w:t>is represented as a numerator and denominator</w:t>
      </w:r>
      <w:r w:rsidR="00190264">
        <w:t xml:space="preserve"> along</w:t>
      </w:r>
      <w:r w:rsidR="00C41D70">
        <w:t xml:space="preserve"> with a unit of measure</w:t>
      </w:r>
      <w:r w:rsidR="00C94CE3">
        <w:t xml:space="preserve"> and unit of presentation</w:t>
      </w:r>
      <w:r w:rsidR="00190264">
        <w:t>.</w:t>
      </w:r>
      <w:r w:rsidR="00190264" w:rsidRPr="003C5E15">
        <w:t xml:space="preserve"> </w:t>
      </w:r>
      <w:r w:rsidR="005C766F">
        <w:t xml:space="preserve"> </w:t>
      </w:r>
      <w:r w:rsidRPr="00C03B40">
        <w:t>The numerator unit is derived from OID: 2.16.840.1.113883.2.20.6.15 while the denominator’s unit is derived from OID: 2.16.840.1.113883.2.20.6.38</w:t>
      </w:r>
    </w:p>
    <w:p w14:paraId="172FC3F8" w14:textId="77777777" w:rsidR="00D4569C" w:rsidRDefault="00D4569C" w:rsidP="0080029F"/>
    <w:p w14:paraId="1E7DBCD0" w14:textId="77777777" w:rsidR="00190264" w:rsidRPr="003C5E15" w:rsidRDefault="00190264" w:rsidP="0080029F">
      <w:r w:rsidRPr="003C5E15">
        <w:t xml:space="preserve">The </w:t>
      </w:r>
      <w:r>
        <w:t xml:space="preserve">Units of </w:t>
      </w:r>
      <w:r w:rsidR="00C94CE3">
        <w:t xml:space="preserve">Presentation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14:paraId="58C1487C" w14:textId="77777777" w:rsidR="00190264" w:rsidRPr="00214B73" w:rsidRDefault="00190264" w:rsidP="0080029F">
      <w:pPr>
        <w:pStyle w:val="Caption"/>
        <w:rPr>
          <w:rFonts w:eastAsiaTheme="minorHAnsi"/>
        </w:rPr>
      </w:pPr>
      <w:r w:rsidRPr="00214B73">
        <w:rPr>
          <w:rFonts w:eastAsiaTheme="minorHAnsi"/>
        </w:rPr>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833"/>
      <w:r w:rsidRPr="00214B73">
        <w:rPr>
          <w:rFonts w:eastAsiaTheme="minorHAnsi"/>
        </w:rPr>
        <w:t>Conventions for expressing strength</w:t>
      </w:r>
      <w:commentRangeEnd w:id="833"/>
      <w:r>
        <w:rPr>
          <w:rStyle w:val="CommentReference"/>
          <w:rFonts w:ascii="Times New Roman" w:eastAsiaTheme="minorHAnsi" w:hAnsi="Times New Roman"/>
          <w:b w:val="0"/>
          <w:bCs w:val="0"/>
          <w:lang w:eastAsia="en-US"/>
        </w:rPr>
        <w:commentReference w:id="833"/>
      </w:r>
    </w:p>
    <w:tbl>
      <w:tblPr>
        <w:tblStyle w:val="LightShading-Accent1"/>
        <w:tblW w:w="0" w:type="auto"/>
        <w:tblLook w:val="04A0" w:firstRow="1" w:lastRow="0" w:firstColumn="1" w:lastColumn="0" w:noHBand="0" w:noVBand="1"/>
      </w:tblPr>
      <w:tblGrid>
        <w:gridCol w:w="5493"/>
        <w:gridCol w:w="1933"/>
        <w:gridCol w:w="2150"/>
      </w:tblGrid>
      <w:tr w:rsidR="00190264" w14:paraId="518417E0" w14:textId="77777777"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14:paraId="0A069D7C" w14:textId="77777777" w:rsidR="00190264" w:rsidRPr="00214B73" w:rsidRDefault="00190264" w:rsidP="0080029F">
            <w:r w:rsidRPr="00214B73">
              <w:t xml:space="preserve">Product </w:t>
            </w:r>
          </w:p>
        </w:tc>
        <w:tc>
          <w:tcPr>
            <w:tcW w:w="1933" w:type="dxa"/>
          </w:tcPr>
          <w:p w14:paraId="3AD448C2" w14:textId="77777777"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14:paraId="7CF8027B" w14:textId="77777777"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14:paraId="4EEE0C42"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5394DB7E" w14:textId="77777777" w:rsidR="00190264" w:rsidRPr="00214B73" w:rsidRDefault="00190264" w:rsidP="0080029F">
            <w:r w:rsidRPr="00214B73">
              <w:t xml:space="preserve">Oral solid </w:t>
            </w:r>
          </w:p>
        </w:tc>
        <w:tc>
          <w:tcPr>
            <w:tcW w:w="1933" w:type="dxa"/>
          </w:tcPr>
          <w:p w14:paraId="10B558ED"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18214202"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4E333F14"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1D592F66" w14:textId="77777777" w:rsidR="00190264" w:rsidRPr="00214B73" w:rsidRDefault="00190264" w:rsidP="0080029F">
            <w:r w:rsidRPr="00214B73">
              <w:t xml:space="preserve">Oral liquid </w:t>
            </w:r>
          </w:p>
        </w:tc>
        <w:tc>
          <w:tcPr>
            <w:tcW w:w="1933" w:type="dxa"/>
          </w:tcPr>
          <w:p w14:paraId="017C135B"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0FFF3F7C"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14:paraId="05BEA07A"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1F07CF1A" w14:textId="77777777" w:rsidR="00190264" w:rsidRPr="00214B73" w:rsidRDefault="00190264" w:rsidP="0080029F">
            <w:r w:rsidRPr="00214B73">
              <w:t xml:space="preserve">Oral powder for reconstitution with a known volume </w:t>
            </w:r>
          </w:p>
        </w:tc>
        <w:tc>
          <w:tcPr>
            <w:tcW w:w="1933" w:type="dxa"/>
          </w:tcPr>
          <w:p w14:paraId="09A0D8BD"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AA7784A"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7AB4CC71"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7D1F29E1" w14:textId="77777777" w:rsidR="00190264" w:rsidRPr="00214B73" w:rsidRDefault="00190264" w:rsidP="0080029F">
            <w:r w:rsidRPr="00214B73">
              <w:t xml:space="preserve">Oral powder for reconstitution with a variable volume </w:t>
            </w:r>
          </w:p>
        </w:tc>
        <w:tc>
          <w:tcPr>
            <w:tcW w:w="1933" w:type="dxa"/>
          </w:tcPr>
          <w:p w14:paraId="2F969A78"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3FB0BFA4"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67A75663"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05141167" w14:textId="77777777" w:rsidR="00190264" w:rsidRPr="00214B73" w:rsidRDefault="00190264" w:rsidP="0080029F">
            <w:r w:rsidRPr="00214B73">
              <w:t xml:space="preserve">Suppository </w:t>
            </w:r>
          </w:p>
        </w:tc>
        <w:tc>
          <w:tcPr>
            <w:tcW w:w="1933" w:type="dxa"/>
          </w:tcPr>
          <w:p w14:paraId="6DEC43C1"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1BF02AD1"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03A84C97"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19A9F23A" w14:textId="77777777" w:rsidR="00190264" w:rsidRPr="00214B73" w:rsidRDefault="00190264" w:rsidP="0080029F">
            <w:r w:rsidRPr="00214B73">
              <w:t xml:space="preserve">Injection liquid </w:t>
            </w:r>
          </w:p>
        </w:tc>
        <w:tc>
          <w:tcPr>
            <w:tcW w:w="1933" w:type="dxa"/>
          </w:tcPr>
          <w:p w14:paraId="27BE61E1"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4DBDC12A"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14:paraId="16E01BC5"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6A8EF8A5" w14:textId="77777777" w:rsidR="00190264" w:rsidRPr="00214B73" w:rsidRDefault="00190264" w:rsidP="0080029F">
            <w:r w:rsidRPr="00214B73">
              <w:t xml:space="preserve">Injection powder for reconstitution with a known volume </w:t>
            </w:r>
          </w:p>
        </w:tc>
        <w:tc>
          <w:tcPr>
            <w:tcW w:w="1933" w:type="dxa"/>
          </w:tcPr>
          <w:p w14:paraId="09E5D033"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5070EA7A"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072019D9"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2E96190D" w14:textId="77777777" w:rsidR="00190264" w:rsidRPr="00214B73" w:rsidRDefault="00190264" w:rsidP="0080029F">
            <w:r w:rsidRPr="00214B73">
              <w:t xml:space="preserve">Injection powder for reconstitution with a variable volume </w:t>
            </w:r>
          </w:p>
        </w:tc>
        <w:tc>
          <w:tcPr>
            <w:tcW w:w="1933" w:type="dxa"/>
          </w:tcPr>
          <w:p w14:paraId="4F4BE24F"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2D35E1B1"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502370B9"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758C4570" w14:textId="77777777" w:rsidR="00190264" w:rsidRPr="00214B73" w:rsidRDefault="00190264" w:rsidP="0080029F">
            <w:r w:rsidRPr="00214B73">
              <w:t xml:space="preserve">Inhaler powder </w:t>
            </w:r>
          </w:p>
        </w:tc>
        <w:tc>
          <w:tcPr>
            <w:tcW w:w="1933" w:type="dxa"/>
          </w:tcPr>
          <w:p w14:paraId="2150CEF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34202475"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17CBFB9C"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7AA84956" w14:textId="77777777" w:rsidR="00190264" w:rsidRPr="00214B73" w:rsidRDefault="00190264" w:rsidP="0080029F">
            <w:r w:rsidRPr="00214B73">
              <w:t xml:space="preserve">Inhaler liquid </w:t>
            </w:r>
          </w:p>
        </w:tc>
        <w:tc>
          <w:tcPr>
            <w:tcW w:w="1933" w:type="dxa"/>
          </w:tcPr>
          <w:p w14:paraId="25126A2B"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14:paraId="4E7FCC43"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7A5FA4BE"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07805E47" w14:textId="77777777" w:rsidR="00190264" w:rsidRPr="00214B73" w:rsidRDefault="00190264" w:rsidP="0080029F">
            <w:r w:rsidRPr="00214B73">
              <w:t xml:space="preserve">Inhaler blister </w:t>
            </w:r>
          </w:p>
        </w:tc>
        <w:tc>
          <w:tcPr>
            <w:tcW w:w="1933" w:type="dxa"/>
          </w:tcPr>
          <w:p w14:paraId="62AD6BA9"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32081022"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479F5994"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423FF64C" w14:textId="77777777" w:rsidR="00190264" w:rsidRPr="00214B73" w:rsidRDefault="00190264" w:rsidP="0080029F">
            <w:r w:rsidRPr="00214B73">
              <w:t xml:space="preserve">Topical cream or ointment </w:t>
            </w:r>
          </w:p>
        </w:tc>
        <w:tc>
          <w:tcPr>
            <w:tcW w:w="1933" w:type="dxa"/>
          </w:tcPr>
          <w:p w14:paraId="2AD8A364"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54010EBD"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14:paraId="369E36D9"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473C5257" w14:textId="77777777" w:rsidR="00190264" w:rsidRPr="00214B73" w:rsidRDefault="00190264" w:rsidP="0080029F">
            <w:r w:rsidRPr="00214B73">
              <w:t xml:space="preserve">Topical gel or lotion </w:t>
            </w:r>
          </w:p>
        </w:tc>
        <w:tc>
          <w:tcPr>
            <w:tcW w:w="1933" w:type="dxa"/>
          </w:tcPr>
          <w:p w14:paraId="702FA9B2"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6F8E068D"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4AE62099"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6EAB04C3" w14:textId="77777777" w:rsidR="00190264" w:rsidRPr="00214B73" w:rsidRDefault="00190264" w:rsidP="0080029F">
            <w:r w:rsidRPr="00214B73">
              <w:t xml:space="preserve">Transdermal patch </w:t>
            </w:r>
          </w:p>
        </w:tc>
        <w:tc>
          <w:tcPr>
            <w:tcW w:w="1933" w:type="dxa"/>
          </w:tcPr>
          <w:p w14:paraId="31E29631"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5CA89843"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14:paraId="797D7AC0" w14:textId="77777777" w:rsidR="002A7033" w:rsidRDefault="002A7033" w:rsidP="002A7033"/>
    <w:p w14:paraId="5DDB0A8A" w14:textId="77777777" w:rsidR="002A7033" w:rsidRDefault="002A7033" w:rsidP="001D67E2">
      <w:pPr>
        <w:pStyle w:val="Heading3"/>
      </w:pPr>
      <w:bookmarkStart w:id="834" w:name="_Toc500864088"/>
      <w:bookmarkStart w:id="835" w:name="_Toc495429303"/>
      <w:r>
        <w:t>Route of administration</w:t>
      </w:r>
      <w:bookmarkEnd w:id="834"/>
      <w:bookmarkEnd w:id="835"/>
      <w:r>
        <w:t xml:space="preserve"> </w:t>
      </w:r>
    </w:p>
    <w:p w14:paraId="37303476" w14:textId="77777777" w:rsidR="002A7033" w:rsidRDefault="002A7033" w:rsidP="002A7033">
      <w:r>
        <w:t>Route of administration may be specified for products as outlined below:</w:t>
      </w:r>
    </w:p>
    <w:p w14:paraId="4F597506" w14:textId="77777777" w:rsidR="002A7033" w:rsidRPr="002A7033" w:rsidRDefault="002A7033" w:rsidP="002A7033">
      <w:pPr>
        <w:pStyle w:val="Default"/>
        <w:rPr>
          <w:sz w:val="23"/>
          <w:szCs w:val="23"/>
        </w:rPr>
      </w:pPr>
      <w:r w:rsidRPr="002A7033">
        <w:rPr>
          <w:sz w:val="23"/>
          <w:szCs w:val="23"/>
        </w:rPr>
        <w:lastRenderedPageBreak/>
        <w:t xml:space="preserve">&lt;subject&gt; </w:t>
      </w:r>
    </w:p>
    <w:p w14:paraId="35EB3F12" w14:textId="77777777" w:rsidR="002A7033" w:rsidRPr="002A7033" w:rsidRDefault="002A7033" w:rsidP="002A7033">
      <w:pPr>
        <w:pStyle w:val="Default"/>
        <w:ind w:left="288"/>
        <w:rPr>
          <w:sz w:val="23"/>
          <w:szCs w:val="23"/>
        </w:rPr>
      </w:pPr>
      <w:r w:rsidRPr="002A7033">
        <w:rPr>
          <w:sz w:val="23"/>
          <w:szCs w:val="23"/>
        </w:rPr>
        <w:t xml:space="preserve">&lt;manufacturedProduct&gt; </w:t>
      </w:r>
    </w:p>
    <w:p w14:paraId="1CDF71DA" w14:textId="77777777" w:rsidR="002A7033" w:rsidRPr="002A7033" w:rsidRDefault="002A7033" w:rsidP="002A7033">
      <w:pPr>
        <w:pStyle w:val="Default"/>
        <w:ind w:left="576"/>
        <w:rPr>
          <w:sz w:val="23"/>
          <w:szCs w:val="23"/>
        </w:rPr>
      </w:pPr>
      <w:r w:rsidRPr="002A7033">
        <w:rPr>
          <w:sz w:val="23"/>
          <w:szCs w:val="23"/>
        </w:rPr>
        <w:t>&lt;consumedIn/&gt;</w:t>
      </w:r>
    </w:p>
    <w:p w14:paraId="431F89A4" w14:textId="77777777" w:rsidR="002A7033" w:rsidRDefault="002A7033" w:rsidP="002A7033"/>
    <w:p w14:paraId="2BF0436D" w14:textId="77777777" w:rsidR="002A7033" w:rsidRDefault="002A7033" w:rsidP="002A7033">
      <w:r>
        <w:t xml:space="preserve">and their parts: </w:t>
      </w:r>
    </w:p>
    <w:p w14:paraId="3B578730" w14:textId="77777777" w:rsidR="002A7033" w:rsidRDefault="002A7033" w:rsidP="002A7033">
      <w:r>
        <w:t>&lt;part&gt;</w:t>
      </w:r>
    </w:p>
    <w:p w14:paraId="27EA0711" w14:textId="77777777" w:rsidR="002A7033" w:rsidRDefault="002A7033" w:rsidP="002A7033">
      <w:pPr>
        <w:ind w:left="288"/>
      </w:pPr>
      <w:r>
        <w:t>&lt;consumedIn/&gt;</w:t>
      </w:r>
    </w:p>
    <w:p w14:paraId="581DEDB8" w14:textId="77777777" w:rsidR="002A7033" w:rsidRDefault="002A7033" w:rsidP="002A7033">
      <w:pPr>
        <w:pStyle w:val="Default"/>
        <w:rPr>
          <w:sz w:val="23"/>
          <w:szCs w:val="23"/>
        </w:rPr>
      </w:pPr>
    </w:p>
    <w:p w14:paraId="0F357DD2" w14:textId="77777777" w:rsidR="002A7033" w:rsidRDefault="002A7033" w:rsidP="002A7033">
      <w:r>
        <w:t>Route of administration is specified as follows:</w:t>
      </w:r>
    </w:p>
    <w:p w14:paraId="122889D4" w14:textId="77777777" w:rsidR="002A7033" w:rsidRPr="002A7033" w:rsidRDefault="002A7033" w:rsidP="002A7033">
      <w:pPr>
        <w:pStyle w:val="Default"/>
        <w:rPr>
          <w:sz w:val="23"/>
          <w:szCs w:val="23"/>
        </w:rPr>
      </w:pPr>
      <w:r w:rsidRPr="002A7033">
        <w:rPr>
          <w:sz w:val="23"/>
          <w:szCs w:val="23"/>
        </w:rPr>
        <w:t xml:space="preserve">&lt;consumedIn&gt; </w:t>
      </w:r>
    </w:p>
    <w:p w14:paraId="383C47C2" w14:textId="77777777" w:rsidR="002A7033" w:rsidRPr="002A7033" w:rsidRDefault="002A7033" w:rsidP="002A7033">
      <w:pPr>
        <w:pStyle w:val="Default"/>
        <w:ind w:left="288"/>
        <w:rPr>
          <w:sz w:val="23"/>
          <w:szCs w:val="23"/>
        </w:rPr>
      </w:pPr>
      <w:r w:rsidRPr="002A7033">
        <w:rPr>
          <w:sz w:val="23"/>
          <w:szCs w:val="23"/>
        </w:rPr>
        <w:t xml:space="preserve">&lt;substanceAdministration&gt; </w:t>
      </w:r>
    </w:p>
    <w:p w14:paraId="7B99AAB9" w14:textId="77777777" w:rsidR="002A7033" w:rsidRPr="002A7033" w:rsidRDefault="002A7033" w:rsidP="002A7033">
      <w:pPr>
        <w:pStyle w:val="Default"/>
        <w:ind w:left="576"/>
        <w:rPr>
          <w:sz w:val="23"/>
          <w:szCs w:val="23"/>
        </w:rPr>
      </w:pPr>
      <w:r w:rsidRPr="002A7033">
        <w:rPr>
          <w:sz w:val="23"/>
          <w:szCs w:val="23"/>
        </w:rPr>
        <w:t>&lt;routeCode code="C38288" codeSystem="2.16.840.1.113883.2.20.6.7" displayName="oral"/&gt;</w:t>
      </w:r>
    </w:p>
    <w:p w14:paraId="513785D3" w14:textId="77777777" w:rsidR="006D1334" w:rsidRDefault="006D1334" w:rsidP="006D1334">
      <w:pPr>
        <w:ind w:left="288"/>
      </w:pPr>
      <w:r>
        <w:t>&lt;/substanceAdministration&gt;</w:t>
      </w:r>
    </w:p>
    <w:p w14:paraId="5A15CAFD" w14:textId="77777777" w:rsidR="002A7033" w:rsidRDefault="006D1334" w:rsidP="006D1334">
      <w:r>
        <w:t>&lt;/consumedIn&gt;</w:t>
      </w:r>
    </w:p>
    <w:p w14:paraId="111935DD" w14:textId="77777777" w:rsidR="006D1334" w:rsidRDefault="006D1334" w:rsidP="006D1334"/>
    <w:p w14:paraId="0F340C9F" w14:textId="77777777" w:rsidR="006D1334" w:rsidRDefault="006D1334" w:rsidP="006D1334">
      <w:r>
        <w:t>Multiple route of administration’s are supported and specified as follows:</w:t>
      </w:r>
    </w:p>
    <w:p w14:paraId="5AD4DF1D" w14:textId="77777777" w:rsidR="006D1334" w:rsidRDefault="006D1334" w:rsidP="006D1334">
      <w:r>
        <w:t>&lt;</w:t>
      </w:r>
      <w:r w:rsidRPr="006D1334">
        <w:t>manufacturedProduct</w:t>
      </w:r>
      <w:r>
        <w:t>&gt;</w:t>
      </w:r>
    </w:p>
    <w:p w14:paraId="338053F2" w14:textId="77777777" w:rsidR="006D1334" w:rsidRDefault="006D1334" w:rsidP="006D1334">
      <w:pPr>
        <w:pStyle w:val="Default"/>
        <w:ind w:left="576"/>
        <w:rPr>
          <w:sz w:val="23"/>
          <w:szCs w:val="23"/>
        </w:rPr>
      </w:pPr>
      <w:r>
        <w:rPr>
          <w:sz w:val="23"/>
          <w:szCs w:val="23"/>
        </w:rPr>
        <w:t xml:space="preserve">    …</w:t>
      </w:r>
    </w:p>
    <w:p w14:paraId="5D2140C8" w14:textId="77777777" w:rsidR="006D1334" w:rsidRPr="002A7033" w:rsidRDefault="006D1334" w:rsidP="006D1334">
      <w:pPr>
        <w:pStyle w:val="Default"/>
        <w:ind w:left="288"/>
        <w:rPr>
          <w:sz w:val="23"/>
          <w:szCs w:val="23"/>
        </w:rPr>
      </w:pPr>
      <w:r w:rsidRPr="002A7033">
        <w:rPr>
          <w:sz w:val="23"/>
          <w:szCs w:val="23"/>
        </w:rPr>
        <w:t xml:space="preserve">&lt;consumedIn&gt; </w:t>
      </w:r>
    </w:p>
    <w:p w14:paraId="5FBF18A3" w14:textId="77777777" w:rsidR="006D1334" w:rsidRPr="002A7033" w:rsidRDefault="006D1334" w:rsidP="006D1334">
      <w:pPr>
        <w:pStyle w:val="Default"/>
        <w:ind w:left="576"/>
        <w:rPr>
          <w:sz w:val="23"/>
          <w:szCs w:val="23"/>
        </w:rPr>
      </w:pPr>
      <w:r w:rsidRPr="002A7033">
        <w:rPr>
          <w:sz w:val="23"/>
          <w:szCs w:val="23"/>
        </w:rPr>
        <w:t xml:space="preserve">&lt;substanceAdministration&gt; </w:t>
      </w:r>
    </w:p>
    <w:p w14:paraId="41211934" w14:textId="77777777" w:rsidR="006D1334" w:rsidRPr="002A7033" w:rsidRDefault="006D1334" w:rsidP="006D1334">
      <w:pPr>
        <w:pStyle w:val="Default"/>
        <w:ind w:left="864"/>
        <w:rPr>
          <w:sz w:val="23"/>
          <w:szCs w:val="23"/>
        </w:rPr>
      </w:pPr>
      <w:r w:rsidRPr="002A7033">
        <w:rPr>
          <w:sz w:val="23"/>
          <w:szCs w:val="23"/>
        </w:rPr>
        <w:t>&lt;routeCode code="</w:t>
      </w:r>
      <w:r>
        <w:rPr>
          <w:sz w:val="23"/>
          <w:szCs w:val="23"/>
        </w:rPr>
        <w:t>1</w:t>
      </w:r>
      <w:r w:rsidRPr="002A7033">
        <w:rPr>
          <w:sz w:val="23"/>
          <w:szCs w:val="23"/>
        </w:rPr>
        <w:t>" codeSystem="2.16.840.1.113883.2.20.6.7" displayName="oral"/&gt;</w:t>
      </w:r>
    </w:p>
    <w:p w14:paraId="2DD0C0A0" w14:textId="77777777" w:rsidR="006D1334" w:rsidRDefault="006D1334" w:rsidP="006D1334">
      <w:pPr>
        <w:ind w:left="576"/>
      </w:pPr>
      <w:r>
        <w:t>&lt;/substanceAdministration&gt;</w:t>
      </w:r>
    </w:p>
    <w:p w14:paraId="3C7A80B5" w14:textId="77777777" w:rsidR="006D1334" w:rsidRPr="006D1334" w:rsidRDefault="006D1334" w:rsidP="006D1334">
      <w:pPr>
        <w:pStyle w:val="Default"/>
        <w:ind w:left="288"/>
        <w:rPr>
          <w:sz w:val="23"/>
          <w:szCs w:val="23"/>
        </w:rPr>
      </w:pPr>
      <w:r w:rsidRPr="006D1334">
        <w:rPr>
          <w:sz w:val="23"/>
          <w:szCs w:val="23"/>
        </w:rPr>
        <w:t>&lt;/consumedIn&gt;</w:t>
      </w:r>
    </w:p>
    <w:p w14:paraId="42A87DA4" w14:textId="77777777" w:rsidR="006D1334" w:rsidRPr="002A7033" w:rsidRDefault="006D1334" w:rsidP="006D1334">
      <w:pPr>
        <w:pStyle w:val="Default"/>
        <w:ind w:left="288"/>
        <w:rPr>
          <w:sz w:val="23"/>
          <w:szCs w:val="23"/>
        </w:rPr>
      </w:pPr>
      <w:r w:rsidRPr="002A7033">
        <w:rPr>
          <w:sz w:val="23"/>
          <w:szCs w:val="23"/>
        </w:rPr>
        <w:t xml:space="preserve">&lt;consumedIn&gt; </w:t>
      </w:r>
    </w:p>
    <w:p w14:paraId="54E8C6E8" w14:textId="77777777" w:rsidR="006D1334" w:rsidRPr="002A7033" w:rsidRDefault="006D1334" w:rsidP="006D1334">
      <w:pPr>
        <w:pStyle w:val="Default"/>
        <w:ind w:left="576"/>
        <w:rPr>
          <w:sz w:val="23"/>
          <w:szCs w:val="23"/>
        </w:rPr>
      </w:pPr>
      <w:r w:rsidRPr="002A7033">
        <w:rPr>
          <w:sz w:val="23"/>
          <w:szCs w:val="23"/>
        </w:rPr>
        <w:t xml:space="preserve">&lt;substanceAdministration&gt; </w:t>
      </w:r>
    </w:p>
    <w:p w14:paraId="01239351" w14:textId="77777777" w:rsidR="006D1334" w:rsidRPr="002A7033" w:rsidRDefault="006D1334" w:rsidP="006D1334">
      <w:pPr>
        <w:pStyle w:val="Default"/>
        <w:ind w:left="864"/>
        <w:rPr>
          <w:sz w:val="23"/>
          <w:szCs w:val="23"/>
        </w:rPr>
      </w:pPr>
      <w:r w:rsidRPr="002A7033">
        <w:rPr>
          <w:sz w:val="23"/>
          <w:szCs w:val="23"/>
        </w:rPr>
        <w:t>&lt;routeCode code="</w:t>
      </w:r>
      <w:r>
        <w:rPr>
          <w:sz w:val="23"/>
          <w:szCs w:val="23"/>
        </w:rPr>
        <w:t>22</w:t>
      </w:r>
      <w:r w:rsidRPr="002A7033">
        <w:rPr>
          <w:sz w:val="23"/>
          <w:szCs w:val="23"/>
        </w:rPr>
        <w:t>" codeSystem="2.16.840.1.113883.2.20.6.7" displayName="</w:t>
      </w:r>
      <w:r>
        <w:rPr>
          <w:sz w:val="23"/>
          <w:szCs w:val="23"/>
        </w:rPr>
        <w:t>dental</w:t>
      </w:r>
      <w:r w:rsidRPr="002A7033">
        <w:rPr>
          <w:sz w:val="23"/>
          <w:szCs w:val="23"/>
        </w:rPr>
        <w:t>"/&gt;</w:t>
      </w:r>
    </w:p>
    <w:p w14:paraId="4CD74685" w14:textId="77777777" w:rsidR="006D1334" w:rsidRDefault="006D1334" w:rsidP="006D1334">
      <w:pPr>
        <w:ind w:left="576"/>
      </w:pPr>
      <w:r>
        <w:t>&lt;/substanceAdministration&gt;</w:t>
      </w:r>
    </w:p>
    <w:p w14:paraId="79B929B7" w14:textId="77777777" w:rsidR="006D1334" w:rsidRDefault="006D1334" w:rsidP="006D1334">
      <w:pPr>
        <w:ind w:left="288"/>
      </w:pPr>
      <w:r>
        <w:t>&lt;/consumedIn&gt;</w:t>
      </w:r>
    </w:p>
    <w:p w14:paraId="4F824F22" w14:textId="77777777" w:rsidR="006D1334" w:rsidRDefault="006D1334" w:rsidP="006D1334">
      <w:r>
        <w:t>&lt;/</w:t>
      </w:r>
      <w:r w:rsidRPr="006D1334">
        <w:t>manufacturedProduct</w:t>
      </w:r>
      <w:r>
        <w:t>&gt;</w:t>
      </w:r>
    </w:p>
    <w:p w14:paraId="5522BCB8" w14:textId="77777777" w:rsidR="006D1334" w:rsidRDefault="006D1334" w:rsidP="006D1334"/>
    <w:p w14:paraId="30AEB1DE" w14:textId="77777777" w:rsidR="006D1334" w:rsidRDefault="006D1334" w:rsidP="006D1334"/>
    <w:p w14:paraId="38EA4F04" w14:textId="77777777" w:rsidR="000F4FB9" w:rsidRDefault="000F4FB9" w:rsidP="001D67E2">
      <w:pPr>
        <w:pStyle w:val="Heading3"/>
      </w:pPr>
      <w:bookmarkStart w:id="836" w:name="_Toc500864089"/>
      <w:bookmarkStart w:id="837" w:name="_Toc495429286"/>
      <w:r>
        <w:t>Packaging</w:t>
      </w:r>
      <w:bookmarkEnd w:id="836"/>
      <w:bookmarkEnd w:id="837"/>
    </w:p>
    <w:p w14:paraId="0FE61D3B" w14:textId="77777777" w:rsidR="00406AA0" w:rsidRDefault="000F4FB9" w:rsidP="00406AA0">
      <w:r w:rsidRPr="00980205">
        <w:t>The packaging includes the quantity of product in th</w:t>
      </w:r>
      <w:r w:rsidR="005C766F">
        <w:t>e package and the package type, along with all packaging aspect that make up the package (such as inner packages)</w:t>
      </w:r>
      <w:r w:rsidR="00406AA0">
        <w:t>.</w:t>
      </w:r>
      <w:r w:rsidR="00406AA0" w:rsidRPr="00406AA0">
        <w:t xml:space="preserve"> </w:t>
      </w:r>
      <w:r w:rsidR="00406AA0" w:rsidRPr="00980205">
        <w:t>Packaging ma</w:t>
      </w:r>
      <w:r w:rsidR="00406AA0">
        <w:t>y be specified for the product as outlined below:</w:t>
      </w:r>
    </w:p>
    <w:p w14:paraId="09FC0C92" w14:textId="77777777" w:rsidR="00406AA0" w:rsidRPr="00021B53" w:rsidRDefault="00406AA0" w:rsidP="00406AA0">
      <w:r w:rsidRPr="00021B53">
        <w:t>&lt;manufacturedProduct&gt;</w:t>
      </w:r>
    </w:p>
    <w:p w14:paraId="257AEFFE" w14:textId="77777777" w:rsidR="00406AA0" w:rsidRPr="00021B53" w:rsidRDefault="00406AA0" w:rsidP="00406AA0">
      <w:pPr>
        <w:ind w:left="288"/>
      </w:pPr>
      <w:r w:rsidRPr="00021B53">
        <w:t xml:space="preserve">&lt;manufacturedProduct&gt; </w:t>
      </w:r>
    </w:p>
    <w:p w14:paraId="7855AA87" w14:textId="77777777" w:rsidR="00406AA0" w:rsidRPr="00021B53" w:rsidRDefault="00406AA0" w:rsidP="00406AA0">
      <w:pPr>
        <w:ind w:left="576"/>
      </w:pPr>
      <w:r>
        <w:t>&lt;asContent/</w:t>
      </w:r>
      <w:r w:rsidRPr="00021B53">
        <w:t xml:space="preserve">&gt; </w:t>
      </w:r>
    </w:p>
    <w:p w14:paraId="097BF349" w14:textId="77777777" w:rsidR="00406AA0" w:rsidRPr="00021B53" w:rsidRDefault="00406AA0" w:rsidP="00406AA0">
      <w:pPr>
        <w:pStyle w:val="Default"/>
        <w:rPr>
          <w:rFonts w:ascii="Courier New" w:hAnsi="Courier New" w:cs="Courier New"/>
          <w:sz w:val="18"/>
          <w:szCs w:val="18"/>
        </w:rPr>
      </w:pPr>
    </w:p>
    <w:p w14:paraId="7330DCE8" w14:textId="77777777" w:rsidR="000F4FB9" w:rsidRDefault="00406AA0" w:rsidP="0080029F">
      <w:r>
        <w:t>for parts</w:t>
      </w:r>
      <w:r w:rsidRPr="00406AA0">
        <w:t xml:space="preserve"> </w:t>
      </w:r>
      <w:r>
        <w:t>as outlined below:</w:t>
      </w:r>
    </w:p>
    <w:p w14:paraId="3497A29F" w14:textId="77777777" w:rsidR="00406AA0" w:rsidRPr="00021B53" w:rsidRDefault="00406AA0" w:rsidP="00406AA0">
      <w:r>
        <w:t>&lt;</w:t>
      </w:r>
      <w:r w:rsidRPr="00021B53">
        <w:t>part&gt;</w:t>
      </w:r>
    </w:p>
    <w:p w14:paraId="38468ECB" w14:textId="77777777" w:rsidR="00406AA0" w:rsidRPr="00021B53" w:rsidRDefault="00406AA0" w:rsidP="00406AA0">
      <w:pPr>
        <w:ind w:left="288"/>
      </w:pPr>
      <w:r w:rsidRPr="00021B53">
        <w:t xml:space="preserve">&lt;partProduct&gt; </w:t>
      </w:r>
    </w:p>
    <w:p w14:paraId="05E0E435" w14:textId="77777777" w:rsidR="00406AA0" w:rsidRPr="00021B53" w:rsidRDefault="00406AA0" w:rsidP="00406AA0">
      <w:pPr>
        <w:ind w:left="576"/>
      </w:pPr>
      <w:r w:rsidRPr="00021B53">
        <w:t xml:space="preserve">&lt;asContent/&gt; </w:t>
      </w:r>
    </w:p>
    <w:p w14:paraId="1F9F6C4B" w14:textId="77777777" w:rsidR="000F4FB9" w:rsidRDefault="000F4FB9" w:rsidP="0080029F"/>
    <w:p w14:paraId="420A4513" w14:textId="77777777" w:rsidR="000F4FB9" w:rsidRDefault="000F4FB9" w:rsidP="0080029F">
      <w:r w:rsidRPr="00980205">
        <w:t>and for packages</w:t>
      </w:r>
      <w:r w:rsidR="00406AA0" w:rsidRPr="00406AA0">
        <w:t xml:space="preserve"> </w:t>
      </w:r>
      <w:r w:rsidR="00406AA0">
        <w:t>as outlined below:</w:t>
      </w:r>
      <w:r w:rsidRPr="00980205">
        <w:t xml:space="preserve"> </w:t>
      </w:r>
    </w:p>
    <w:p w14:paraId="1F08BCDA" w14:textId="77777777" w:rsidR="00406AA0" w:rsidRPr="00021B53" w:rsidRDefault="00406AA0" w:rsidP="00406AA0">
      <w:r w:rsidRPr="00021B53">
        <w:t xml:space="preserve">&lt;asContent&gt; </w:t>
      </w:r>
    </w:p>
    <w:p w14:paraId="2D41AD98" w14:textId="77777777" w:rsidR="00406AA0" w:rsidRPr="00021B53" w:rsidRDefault="00406AA0" w:rsidP="00406AA0">
      <w:r w:rsidRPr="00021B53">
        <w:t xml:space="preserve">  &lt;containerPackagedProduct&gt; </w:t>
      </w:r>
    </w:p>
    <w:p w14:paraId="4BAD751D" w14:textId="77777777" w:rsidR="00406AA0" w:rsidRPr="00021B53" w:rsidRDefault="00406AA0" w:rsidP="00406AA0">
      <w:r w:rsidRPr="00021B53">
        <w:lastRenderedPageBreak/>
        <w:t xml:space="preserve">    </w:t>
      </w:r>
      <w:r>
        <w:t xml:space="preserve">&lt;asContent/&gt; </w:t>
      </w:r>
    </w:p>
    <w:p w14:paraId="5872ABA8" w14:textId="77777777" w:rsidR="00406AA0" w:rsidRDefault="00406AA0" w:rsidP="0080029F"/>
    <w:p w14:paraId="423028DE" w14:textId="77777777" w:rsidR="003253DB" w:rsidRDefault="00406AA0" w:rsidP="00406AA0">
      <w:pPr>
        <w:rPr>
          <w:lang w:val="en-US"/>
        </w:rPr>
      </w:pPr>
      <w:r>
        <w:t>Packaging is represented as a quantity, a product ID if applicable</w:t>
      </w:r>
      <w:r w:rsidR="00D97D64">
        <w:t xml:space="preserve"> </w:t>
      </w:r>
      <w:r>
        <w:t xml:space="preserve">and a package type. </w:t>
      </w:r>
      <w:r w:rsidR="00C94CE3" w:rsidRPr="003C5E15">
        <w:t xml:space="preserve">The </w:t>
      </w:r>
      <w:r w:rsidR="00C94CE3">
        <w:t xml:space="preserve">quantity aspect </w:t>
      </w:r>
      <w:r w:rsidR="00C94CE3" w:rsidRPr="003C5E15">
        <w:t>is represented as a numerator and denominator</w:t>
      </w:r>
      <w:r w:rsidR="00C94CE3">
        <w:t xml:space="preserve"> along with a unit of measure and packaging type.</w:t>
      </w:r>
      <w:r w:rsidR="00C94CE3" w:rsidRPr="003C5E15">
        <w:t xml:space="preserve"> </w:t>
      </w:r>
      <w:r w:rsidRPr="003C5E15">
        <w:t xml:space="preserve">The </w:t>
      </w:r>
      <w:r>
        <w:t xml:space="preserve">Units of Presentation </w:t>
      </w:r>
      <w:r w:rsidRPr="003C5E15">
        <w:t>code</w:t>
      </w:r>
      <w:r>
        <w:t xml:space="preserve"> (the numerator) is derived from OID: </w:t>
      </w:r>
      <w:r w:rsidRPr="00D877DC">
        <w:rPr>
          <w:lang w:val="en-US"/>
        </w:rPr>
        <w:t>2.16.840.1.113883.2.20.6.15</w:t>
      </w:r>
      <w:r w:rsidR="00D97D64">
        <w:rPr>
          <w:lang w:val="en-US"/>
        </w:rPr>
        <w:t>,</w:t>
      </w:r>
      <w:r>
        <w:rPr>
          <w:lang w:val="en-US"/>
        </w:rPr>
        <w:t xml:space="preserve"> </w:t>
      </w:r>
      <w:r>
        <w:t xml:space="preserve">while the Packaging Type </w:t>
      </w:r>
      <w:r w:rsidRPr="003C5E15">
        <w:t>code</w:t>
      </w:r>
      <w:r>
        <w:t xml:space="preserve"> (the denominator) is derived from OID: </w:t>
      </w:r>
      <w:r>
        <w:rPr>
          <w:lang w:val="en-US"/>
        </w:rPr>
        <w:t xml:space="preserve">2.16.840.1.113883.2.20.6.32. </w:t>
      </w:r>
    </w:p>
    <w:p w14:paraId="4C9CA883" w14:textId="77777777" w:rsidR="003253DB" w:rsidRDefault="003253DB" w:rsidP="00406AA0">
      <w:pPr>
        <w:rPr>
          <w:lang w:val="en-US"/>
        </w:rPr>
      </w:pPr>
    </w:p>
    <w:p w14:paraId="30F97797" w14:textId="77777777" w:rsidR="003253DB" w:rsidRDefault="003253DB" w:rsidP="00406AA0">
      <w:pPr>
        <w:rPr>
          <w:lang w:val="en-US"/>
        </w:rPr>
      </w:pPr>
      <w:r>
        <w:rPr>
          <w:lang w:val="en-US"/>
        </w:rPr>
        <w:t xml:space="preserve">Products and packages can contain an ID </w:t>
      </w:r>
      <w:r>
        <w:t xml:space="preserve">derived from OID: </w:t>
      </w:r>
      <w:r>
        <w:rPr>
          <w:lang w:val="en-US"/>
        </w:rPr>
        <w:t>2.16.840.1.113883.2.20.6.20, however i</w:t>
      </w:r>
      <w:r w:rsidR="00406AA0">
        <w:rPr>
          <w:lang w:val="en-US"/>
        </w:rPr>
        <w:t xml:space="preserve">t should be noted that at this time HPFB does not use the product ID aspect, therefore the </w:t>
      </w:r>
      <w:r w:rsidR="00D97D64">
        <w:rPr>
          <w:lang w:val="en-US"/>
        </w:rPr>
        <w:t>code</w:t>
      </w:r>
      <w:r w:rsidR="00406AA0">
        <w:rPr>
          <w:lang w:val="en-US"/>
        </w:rPr>
        <w:t xml:space="preserve"> element shall be omitted</w:t>
      </w:r>
      <w:r w:rsidR="00CC5CE7">
        <w:rPr>
          <w:lang w:val="en-US"/>
        </w:rPr>
        <w:t>.</w:t>
      </w:r>
      <w:r w:rsidR="00424C64">
        <w:rPr>
          <w:lang w:val="en-US"/>
        </w:rPr>
        <w:t xml:space="preserve"> Package identifiers will be revisited at a later date in concert with IDMP.</w:t>
      </w:r>
    </w:p>
    <w:p w14:paraId="6D6DB910" w14:textId="77777777" w:rsidR="003253DB" w:rsidRDefault="003253DB" w:rsidP="00406AA0">
      <w:pPr>
        <w:rPr>
          <w:lang w:val="en-US"/>
        </w:rPr>
      </w:pPr>
    </w:p>
    <w:p w14:paraId="25619985" w14:textId="77777777" w:rsidR="00406AA0" w:rsidRDefault="00D97D64" w:rsidP="00D97D64">
      <w:pPr>
        <w:rPr>
          <w:lang w:val="en-US"/>
        </w:rPr>
      </w:pPr>
      <w:r>
        <w:t xml:space="preserve">The product ID aspect </w:t>
      </w:r>
      <w:r>
        <w:rPr>
          <w:lang w:val="en-US"/>
        </w:rPr>
        <w:t xml:space="preserve">has been included in the example below showing </w:t>
      </w:r>
      <w:r w:rsidRPr="00D97D64">
        <w:t>20 mL per Syringe, 100 Syringes per Box</w:t>
      </w:r>
      <w:r>
        <w:rPr>
          <w:lang w:val="en-US"/>
        </w:rPr>
        <w:t xml:space="preserve"> for clarity.</w:t>
      </w:r>
    </w:p>
    <w:p w14:paraId="2C4B3CCA" w14:textId="77777777" w:rsidR="00D97D64" w:rsidRPr="00D97D64" w:rsidRDefault="00D97D64" w:rsidP="00D97D64">
      <w:pPr>
        <w:rPr>
          <w:lang w:val="en-US"/>
        </w:rPr>
      </w:pPr>
      <w:r w:rsidRPr="00D97D64">
        <w:t>&lt;asContent&gt;</w:t>
      </w:r>
    </w:p>
    <w:p w14:paraId="5D67D112" w14:textId="77777777" w:rsidR="00D97D64" w:rsidRPr="00D97D64" w:rsidRDefault="00D97D64" w:rsidP="00D97D64">
      <w:pPr>
        <w:ind w:left="288"/>
        <w:rPr>
          <w:lang w:val="en-US"/>
        </w:rPr>
      </w:pPr>
      <w:r w:rsidRPr="00D97D64">
        <w:rPr>
          <w:lang w:val="en-US"/>
        </w:rPr>
        <w:t xml:space="preserve"> &lt;quantity&gt;</w:t>
      </w:r>
    </w:p>
    <w:p w14:paraId="72CC8883" w14:textId="77777777" w:rsidR="00D97D64" w:rsidRPr="00D97D64" w:rsidRDefault="00D97D64" w:rsidP="00D97D64">
      <w:pPr>
        <w:ind w:left="576"/>
        <w:rPr>
          <w:lang w:val="en-US"/>
        </w:rPr>
      </w:pPr>
      <w:r w:rsidRPr="00D97D64">
        <w:rPr>
          <w:lang w:val="en-US"/>
        </w:rPr>
        <w:t>&lt;numerator value=“20" unit="mL"/&gt;</w:t>
      </w:r>
    </w:p>
    <w:p w14:paraId="2B9DF5CA" w14:textId="77777777" w:rsidR="00D97D64" w:rsidRPr="00D97D64" w:rsidRDefault="00D97D64" w:rsidP="00D97D64">
      <w:pPr>
        <w:ind w:left="576"/>
        <w:rPr>
          <w:lang w:val="en-US"/>
        </w:rPr>
      </w:pPr>
      <w:r w:rsidRPr="00D97D64">
        <w:rPr>
          <w:lang w:val="en-US"/>
        </w:rPr>
        <w:t>&lt;denominator value="1" unit="1"/&gt;</w:t>
      </w:r>
    </w:p>
    <w:p w14:paraId="65EB04F2" w14:textId="77777777" w:rsidR="00D97D64" w:rsidRPr="0040515F" w:rsidRDefault="00D97D64" w:rsidP="00D97D64">
      <w:pPr>
        <w:ind w:left="288"/>
        <w:rPr>
          <w:lang w:val="fr-CA"/>
        </w:rPr>
      </w:pPr>
      <w:r w:rsidRPr="0040515F">
        <w:rPr>
          <w:lang w:val="fr-CA"/>
        </w:rPr>
        <w:t>&lt;/quantity&gt;</w:t>
      </w:r>
    </w:p>
    <w:p w14:paraId="0429AB75" w14:textId="77777777" w:rsidR="00D97D64" w:rsidRPr="0040515F" w:rsidRDefault="00D97D64" w:rsidP="00D97D64">
      <w:pPr>
        <w:ind w:left="288"/>
        <w:rPr>
          <w:lang w:val="fr-CA"/>
        </w:rPr>
      </w:pPr>
      <w:r w:rsidRPr="0040515F">
        <w:rPr>
          <w:lang w:val="fr-CA"/>
        </w:rPr>
        <w:t>&lt;containerPackagedProduct&gt;</w:t>
      </w:r>
    </w:p>
    <w:p w14:paraId="4DA35E6D" w14:textId="77777777" w:rsidR="00D97D64" w:rsidRPr="0040515F" w:rsidRDefault="00D97D64" w:rsidP="00A04ACC">
      <w:pPr>
        <w:ind w:left="576"/>
        <w:rPr>
          <w:lang w:val="fr-CA"/>
        </w:rPr>
      </w:pPr>
      <w:r w:rsidRPr="0040515F">
        <w:rPr>
          <w:lang w:val="fr-CA"/>
        </w:rPr>
        <w:t>&lt;code code="12345678-1234-112233" codeSystem="2.16.840.1.113883.2.20.6.20"/&gt;</w:t>
      </w:r>
    </w:p>
    <w:p w14:paraId="0F6A5AE9" w14:textId="77777777" w:rsidR="00D97D64" w:rsidRPr="00D97D64" w:rsidRDefault="00D97D64" w:rsidP="00A04ACC">
      <w:pPr>
        <w:ind w:left="576"/>
        <w:rPr>
          <w:lang w:val="en-US"/>
        </w:rPr>
      </w:pPr>
      <w:r w:rsidRPr="00D97D64">
        <w:rPr>
          <w:lang w:val="en-US"/>
        </w:rPr>
        <w:t>&lt;formCode code=“121" displayName="SYRINGE" codeSystem="2.16.840.1.113883.2.20.6.32"/&gt;</w:t>
      </w:r>
    </w:p>
    <w:p w14:paraId="7E2E51EA" w14:textId="77777777" w:rsidR="00D97D64" w:rsidRPr="00D97D64" w:rsidRDefault="00D97D64" w:rsidP="00A04ACC">
      <w:pPr>
        <w:ind w:left="576"/>
        <w:rPr>
          <w:lang w:val="en-US"/>
        </w:rPr>
      </w:pPr>
      <w:r w:rsidRPr="00D97D64">
        <w:rPr>
          <w:lang w:val="en-US"/>
        </w:rPr>
        <w:t>&lt;asContent&gt;</w:t>
      </w:r>
    </w:p>
    <w:p w14:paraId="520983D4" w14:textId="77777777" w:rsidR="00D97D64" w:rsidRPr="00D97D64" w:rsidRDefault="00D97D64" w:rsidP="00A04ACC">
      <w:pPr>
        <w:ind w:left="864"/>
        <w:rPr>
          <w:lang w:val="en-US"/>
        </w:rPr>
      </w:pPr>
      <w:r w:rsidRPr="00D97D64">
        <w:rPr>
          <w:lang w:val="en-US"/>
        </w:rPr>
        <w:t>&lt;quantity&gt;</w:t>
      </w:r>
    </w:p>
    <w:p w14:paraId="521345BD" w14:textId="77777777" w:rsidR="00D97D64" w:rsidRPr="00D97D64" w:rsidRDefault="00D97D64" w:rsidP="00A04ACC">
      <w:pPr>
        <w:ind w:left="1152"/>
        <w:rPr>
          <w:lang w:val="en-US"/>
        </w:rPr>
      </w:pPr>
      <w:r w:rsidRPr="00D97D64">
        <w:rPr>
          <w:lang w:val="en-US"/>
        </w:rPr>
        <w:t>&lt;numerator value="100" unit="1"/&gt;</w:t>
      </w:r>
    </w:p>
    <w:p w14:paraId="486748D0" w14:textId="77777777" w:rsidR="00D97D64" w:rsidRPr="00D97D64" w:rsidRDefault="00D97D64" w:rsidP="00A04ACC">
      <w:pPr>
        <w:ind w:left="1152"/>
        <w:rPr>
          <w:lang w:val="en-US"/>
        </w:rPr>
      </w:pPr>
      <w:r w:rsidRPr="00D97D64">
        <w:rPr>
          <w:lang w:val="en-US"/>
        </w:rPr>
        <w:t>&lt;denominator value="1" unit="1"/&gt;</w:t>
      </w:r>
    </w:p>
    <w:p w14:paraId="3D6135A5" w14:textId="77777777" w:rsidR="00D97D64" w:rsidRPr="0040515F" w:rsidRDefault="00D97D64" w:rsidP="00A04ACC">
      <w:pPr>
        <w:ind w:left="864"/>
        <w:rPr>
          <w:lang w:val="fr-CA"/>
        </w:rPr>
      </w:pPr>
      <w:r w:rsidRPr="0040515F">
        <w:rPr>
          <w:lang w:val="fr-CA"/>
        </w:rPr>
        <w:t>&lt;/quantity&gt;</w:t>
      </w:r>
    </w:p>
    <w:p w14:paraId="5553CBDD" w14:textId="77777777" w:rsidR="00D97D64" w:rsidRPr="0040515F" w:rsidRDefault="00D97D64" w:rsidP="00A04ACC">
      <w:pPr>
        <w:ind w:left="864"/>
        <w:rPr>
          <w:lang w:val="fr-CA"/>
        </w:rPr>
      </w:pPr>
      <w:r w:rsidRPr="0040515F">
        <w:rPr>
          <w:lang w:val="fr-CA"/>
        </w:rPr>
        <w:t>&lt;containerPackagedProduct&gt;</w:t>
      </w:r>
    </w:p>
    <w:p w14:paraId="0AC0BDB9" w14:textId="77777777" w:rsidR="00D97D64" w:rsidRPr="0040515F" w:rsidRDefault="00D97D64" w:rsidP="00A04ACC">
      <w:pPr>
        <w:shd w:val="clear" w:color="auto" w:fill="FFFFFF"/>
        <w:autoSpaceDE w:val="0"/>
        <w:autoSpaceDN w:val="0"/>
        <w:adjustRightInd w:val="0"/>
        <w:ind w:left="1152"/>
        <w:contextualSpacing w:val="0"/>
        <w:rPr>
          <w:lang w:val="fr-CA"/>
        </w:rPr>
      </w:pPr>
      <w:r w:rsidRPr="0040515F">
        <w:rPr>
          <w:lang w:val="fr-CA"/>
        </w:rPr>
        <w:t>&lt;code code="12345678-1234-445566" codeSystem="2.16.840.1.113883.2.20.6.20"/&gt;</w:t>
      </w:r>
    </w:p>
    <w:p w14:paraId="1F3B0CEB" w14:textId="77777777" w:rsidR="00D97D64" w:rsidRPr="0040515F" w:rsidRDefault="00D97D64" w:rsidP="00A04ACC">
      <w:pPr>
        <w:ind w:left="1152"/>
        <w:rPr>
          <w:lang w:val="fr-CA"/>
        </w:rPr>
      </w:pPr>
      <w:r w:rsidRPr="0040515F">
        <w:rPr>
          <w:lang w:val="fr-CA"/>
        </w:rPr>
        <w:t>&lt;formCode code=“1"</w:t>
      </w:r>
      <w:r w:rsidR="00A04ACC" w:rsidRPr="0040515F">
        <w:rPr>
          <w:lang w:val="fr-CA"/>
        </w:rPr>
        <w:t xml:space="preserve"> displayName=“Box" codeSystem="</w:t>
      </w:r>
      <w:r w:rsidRPr="0040515F">
        <w:rPr>
          <w:lang w:val="fr-CA"/>
        </w:rPr>
        <w:t>2.16.840.1.113883.2.20.6.32"/&gt;</w:t>
      </w:r>
    </w:p>
    <w:p w14:paraId="376B5B61" w14:textId="77777777" w:rsidR="00D97D64" w:rsidRPr="00D97D64" w:rsidRDefault="00D97D64" w:rsidP="00A04ACC">
      <w:pPr>
        <w:ind w:left="864"/>
        <w:rPr>
          <w:lang w:val="en-US"/>
        </w:rPr>
      </w:pPr>
      <w:r w:rsidRPr="00D97D64">
        <w:rPr>
          <w:lang w:val="en-US"/>
        </w:rPr>
        <w:t>&lt;/containerPackagedProduct&gt;</w:t>
      </w:r>
    </w:p>
    <w:p w14:paraId="2C9D6112" w14:textId="77777777" w:rsidR="00D97D64" w:rsidRPr="00D97D64" w:rsidRDefault="00D97D64" w:rsidP="00A04ACC">
      <w:pPr>
        <w:ind w:left="576"/>
        <w:rPr>
          <w:lang w:val="en-US"/>
        </w:rPr>
      </w:pPr>
      <w:r w:rsidRPr="00D97D64">
        <w:rPr>
          <w:lang w:val="en-US"/>
        </w:rPr>
        <w:t>&lt;/asContent&gt;</w:t>
      </w:r>
    </w:p>
    <w:p w14:paraId="2CA1B84C" w14:textId="77777777" w:rsidR="00D97D64" w:rsidRPr="00D97D64" w:rsidRDefault="00D97D64" w:rsidP="00D97D64">
      <w:pPr>
        <w:ind w:left="288"/>
        <w:rPr>
          <w:lang w:val="en-US"/>
        </w:rPr>
      </w:pPr>
      <w:r w:rsidRPr="00D97D64">
        <w:rPr>
          <w:lang w:val="en-US"/>
        </w:rPr>
        <w:t>&lt;/containerPackagedProduct&gt;</w:t>
      </w:r>
    </w:p>
    <w:p w14:paraId="5327FD65" w14:textId="77777777" w:rsidR="00D97D64" w:rsidRPr="00D97D64" w:rsidRDefault="00D97D64" w:rsidP="00D97D64">
      <w:pPr>
        <w:rPr>
          <w:lang w:val="en-US"/>
        </w:rPr>
      </w:pPr>
      <w:r w:rsidRPr="00D97D64">
        <w:rPr>
          <w:lang w:val="en-US"/>
        </w:rPr>
        <w:t>&lt;/asContent&gt;</w:t>
      </w:r>
    </w:p>
    <w:p w14:paraId="4030F7F7" w14:textId="77777777" w:rsidR="005D3E97" w:rsidRDefault="005D3E97" w:rsidP="00406AA0">
      <w:pPr>
        <w:rPr>
          <w:lang w:val="en-US"/>
        </w:rPr>
      </w:pPr>
    </w:p>
    <w:p w14:paraId="31A58444" w14:textId="77777777" w:rsidR="000F4FB9" w:rsidRDefault="000F4FB9" w:rsidP="001D67E2">
      <w:pPr>
        <w:pStyle w:val="Heading3"/>
      </w:pPr>
      <w:bookmarkStart w:id="838" w:name="_Ref443316678"/>
      <w:bookmarkStart w:id="839" w:name="_Ref443316688"/>
      <w:bookmarkStart w:id="840" w:name="_Ref443316746"/>
      <w:bookmarkStart w:id="841" w:name="_Toc500864090"/>
      <w:bookmarkStart w:id="842" w:name="_Toc495429287"/>
      <w:r>
        <w:t>Kits, Parts, Components and Accessories</w:t>
      </w:r>
      <w:bookmarkEnd w:id="838"/>
      <w:bookmarkEnd w:id="839"/>
      <w:bookmarkEnd w:id="840"/>
      <w:bookmarkEnd w:id="841"/>
      <w:bookmarkEnd w:id="842"/>
    </w:p>
    <w:p w14:paraId="35CFEDC2" w14:textId="77777777" w:rsidR="000F4FB9" w:rsidRPr="00FC6B11" w:rsidRDefault="000F4FB9" w:rsidP="0080029F">
      <w:r w:rsidRPr="00FC6B11">
        <w:t xml:space="preserve">Products may be combined in various ways such as: </w:t>
      </w:r>
    </w:p>
    <w:p w14:paraId="04E10924" w14:textId="77777777" w:rsidR="000F4FB9" w:rsidRPr="00FC6B11" w:rsidRDefault="000F4FB9" w:rsidP="0080029F">
      <w:r w:rsidRPr="00FC6B11">
        <w:t xml:space="preserve">• Drug kit with a device part </w:t>
      </w:r>
    </w:p>
    <w:p w14:paraId="48285F80" w14:textId="77777777" w:rsidR="000F4FB9" w:rsidRPr="00FC6B11" w:rsidRDefault="000F4FB9" w:rsidP="0080029F">
      <w:r w:rsidRPr="00FC6B11">
        <w:t xml:space="preserve">• Device kit with a drug part </w:t>
      </w:r>
    </w:p>
    <w:p w14:paraId="4FE49EE5" w14:textId="77777777" w:rsidR="000F4FB9" w:rsidRPr="00FC6B11" w:rsidRDefault="000F4FB9" w:rsidP="0080029F">
      <w:r w:rsidRPr="00FC6B11">
        <w:t xml:space="preserve">• Device with an embedded drug </w:t>
      </w:r>
    </w:p>
    <w:p w14:paraId="10B09887" w14:textId="77777777" w:rsidR="000F4FB9" w:rsidRPr="00FC6B11" w:rsidRDefault="000F4FB9" w:rsidP="0080029F">
      <w:r w:rsidRPr="00FC6B11">
        <w:t xml:space="preserve">• Drug in a delivery device </w:t>
      </w:r>
    </w:p>
    <w:p w14:paraId="61D824A5" w14:textId="77777777" w:rsidR="000F4FB9" w:rsidRDefault="000F4FB9" w:rsidP="0080029F">
      <w:r w:rsidRPr="00FC6B11">
        <w:t xml:space="preserve">• Products sold separately but meant to be used together </w:t>
      </w:r>
    </w:p>
    <w:p w14:paraId="3C02B139" w14:textId="77777777" w:rsidR="000F4FB9" w:rsidRDefault="000F4FB9" w:rsidP="0080029F"/>
    <w:p w14:paraId="4E55A508" w14:textId="77777777" w:rsidR="000F4FB9" w:rsidRDefault="000F4FB9" w:rsidP="0080029F">
      <w:r>
        <w:rPr>
          <w:b/>
          <w:bCs/>
        </w:rPr>
        <w:t xml:space="preserve">Kits and Parts: </w:t>
      </w:r>
      <w:r>
        <w:t>When products have more than one part, each part is described under &lt;partProduct&gt;. The total amount of the part in the product is included as follows</w:t>
      </w:r>
      <w:r w:rsidR="002545ED">
        <w:t>:</w:t>
      </w:r>
    </w:p>
    <w:p w14:paraId="46A90F21" w14:textId="3C31A4BB" w:rsidR="008D71C6" w:rsidRDefault="00E23921" w:rsidP="008D71C6">
      <w:r>
        <w:lastRenderedPageBreak/>
        <w:t>&lt;part&gt;</w:t>
      </w:r>
      <w:del w:id="843" w:author="pbx" w:date="2017-12-12T17:47:00Z">
        <w:r w:rsidR="008D71C6" w:rsidRPr="00021B53">
          <w:delText xml:space="preserve"> </w:delText>
        </w:r>
      </w:del>
    </w:p>
    <w:p w14:paraId="5EB63C0E" w14:textId="77777777" w:rsidR="00E23921" w:rsidRDefault="00E23921" w:rsidP="00E23921">
      <w:pPr>
        <w:ind w:left="288"/>
        <w:rPr>
          <w:ins w:id="844" w:author="pbx" w:date="2017-12-12T17:47:00Z"/>
        </w:rPr>
      </w:pPr>
      <w:ins w:id="845" w:author="pbx" w:date="2017-12-12T17:47:00Z">
        <w:r>
          <w:t>&lt;partProduct&gt;</w:t>
        </w:r>
      </w:ins>
    </w:p>
    <w:p w14:paraId="102AC17A" w14:textId="77777777" w:rsidR="008D71C6" w:rsidRPr="00021B53" w:rsidRDefault="008D71C6" w:rsidP="00E23921">
      <w:pPr>
        <w:ind w:left="576"/>
      </w:pPr>
      <w:r w:rsidRPr="00021B53">
        <w:t xml:space="preserve">&lt;quantity&gt; </w:t>
      </w:r>
    </w:p>
    <w:p w14:paraId="534D175F" w14:textId="77777777" w:rsidR="008D71C6" w:rsidRPr="00021B53" w:rsidRDefault="008D71C6" w:rsidP="00E23921">
      <w:pPr>
        <w:ind w:left="864"/>
      </w:pPr>
      <w:r w:rsidRPr="00021B53">
        <w:t>&lt;numerator value="total amount of part in product" unit="</w:t>
      </w:r>
      <w:r>
        <w:t>Ingredient ID</w:t>
      </w:r>
      <w:r w:rsidRPr="00021B53">
        <w:t xml:space="preserve">"/&gt; </w:t>
      </w:r>
    </w:p>
    <w:p w14:paraId="4F867E3D" w14:textId="77777777" w:rsidR="008D71C6" w:rsidRPr="00021B53" w:rsidRDefault="008D71C6" w:rsidP="00E23921">
      <w:pPr>
        <w:ind w:left="864"/>
      </w:pPr>
      <w:r w:rsidRPr="00021B53">
        <w:t xml:space="preserve">&lt;denominator value="1"/&gt; </w:t>
      </w:r>
    </w:p>
    <w:p w14:paraId="75A5C51F" w14:textId="77777777" w:rsidR="008D71C6" w:rsidRPr="00021B53" w:rsidRDefault="008D71C6" w:rsidP="00E23921">
      <w:pPr>
        <w:ind w:left="576"/>
      </w:pPr>
      <w:r w:rsidRPr="00021B53">
        <w:t xml:space="preserve">&lt;/quantity&gt; </w:t>
      </w:r>
    </w:p>
    <w:p w14:paraId="738823BB" w14:textId="77777777" w:rsidR="008D71C6" w:rsidRPr="00021B53" w:rsidRDefault="008D71C6" w:rsidP="00E23921">
      <w:pPr>
        <w:ind w:left="288"/>
      </w:pPr>
      <w:r w:rsidRPr="00021B53">
        <w:t>&lt;partProduct&gt; &lt;!-- same as above for drug or device. --&gt;</w:t>
      </w:r>
    </w:p>
    <w:p w14:paraId="48CFA54F" w14:textId="77777777" w:rsidR="00E23921" w:rsidRDefault="00E23921" w:rsidP="00E23921">
      <w:pPr>
        <w:rPr>
          <w:ins w:id="846" w:author="pbx" w:date="2017-12-12T17:47:00Z"/>
        </w:rPr>
      </w:pPr>
      <w:ins w:id="847" w:author="pbx" w:date="2017-12-12T17:47:00Z">
        <w:r>
          <w:t>&lt;/part&gt;</w:t>
        </w:r>
      </w:ins>
    </w:p>
    <w:p w14:paraId="6105A296" w14:textId="77777777" w:rsidR="008D71C6" w:rsidRPr="00021B53" w:rsidRDefault="008D71C6" w:rsidP="008D71C6">
      <w:pPr>
        <w:pStyle w:val="Default"/>
        <w:rPr>
          <w:rFonts w:ascii="Courier New" w:hAnsi="Courier New" w:cs="Courier New"/>
          <w:sz w:val="18"/>
          <w:szCs w:val="18"/>
        </w:rPr>
      </w:pPr>
    </w:p>
    <w:p w14:paraId="303B3AFF" w14:textId="77777777" w:rsidR="000F4FB9" w:rsidRDefault="00A53F51" w:rsidP="0080029F">
      <w:r>
        <w:t>W</w:t>
      </w:r>
      <w:r w:rsidR="000F4FB9">
        <w:t xml:space="preserve">hen a drug product has parts, it is considered a Kit indicated by the formCode for </w:t>
      </w:r>
      <w:r w:rsidR="00E651CB">
        <w:t>Kit</w:t>
      </w:r>
      <w:r w:rsidR="000F4FB9">
        <w:t>:</w:t>
      </w:r>
    </w:p>
    <w:p w14:paraId="6B530EB1" w14:textId="77777777" w:rsidR="008D71C6" w:rsidRPr="00021B53" w:rsidRDefault="008D71C6" w:rsidP="008D71C6">
      <w:r w:rsidRPr="00021B53">
        <w:t>&lt;manufacturedProduct&gt;</w:t>
      </w:r>
    </w:p>
    <w:p w14:paraId="6C679622" w14:textId="77777777" w:rsidR="008D71C6" w:rsidRPr="00021B53" w:rsidRDefault="008D71C6" w:rsidP="008D71C6">
      <w:pPr>
        <w:ind w:left="288"/>
      </w:pPr>
      <w:r w:rsidRPr="00021B53">
        <w:t xml:space="preserve">&lt;manufacturedProduct&gt; </w:t>
      </w:r>
    </w:p>
    <w:p w14:paraId="5CF77DAD" w14:textId="77777777" w:rsidR="008D71C6" w:rsidRPr="00691B9B" w:rsidRDefault="008D71C6" w:rsidP="008D71C6">
      <w:pPr>
        <w:ind w:left="576"/>
        <w:rPr>
          <w:sz w:val="24"/>
        </w:rPr>
      </w:pPr>
      <w:r w:rsidRPr="00021B53">
        <w:t>&lt;code code="11234560012349" codeSystem="</w:t>
      </w:r>
      <w:r w:rsidRPr="00691B9B">
        <w:t xml:space="preserve"> </w:t>
      </w:r>
      <w:r>
        <w:t>2.16.840.1.113883.2.20.6.42</w:t>
      </w:r>
      <w:r w:rsidRPr="00021B53">
        <w:t xml:space="preserve">"/&gt; </w:t>
      </w:r>
    </w:p>
    <w:p w14:paraId="1D9D4245" w14:textId="77777777" w:rsidR="008D71C6" w:rsidRPr="00021B53" w:rsidRDefault="008D71C6" w:rsidP="008D71C6">
      <w:pPr>
        <w:ind w:left="576"/>
      </w:pPr>
      <w:r w:rsidRPr="00021B53">
        <w:t xml:space="preserve">&lt;name&gt;Easy-Go PreciFuse PorterPump Kit&lt;/name&gt; </w:t>
      </w:r>
    </w:p>
    <w:p w14:paraId="3504248A" w14:textId="77777777" w:rsidR="008D71C6" w:rsidRPr="00021B53" w:rsidRDefault="008D71C6" w:rsidP="008D71C6">
      <w:pPr>
        <w:ind w:left="576"/>
      </w:pPr>
      <w:r w:rsidRPr="00021B53">
        <w:t xml:space="preserve">&lt;formCode </w:t>
      </w:r>
      <w:r>
        <w:t>code="C47916" displayName="</w:t>
      </w:r>
      <w:r w:rsidR="00E651CB">
        <w:t>Kit</w:t>
      </w:r>
      <w:r>
        <w:t xml:space="preserve">" </w:t>
      </w:r>
      <w:r w:rsidRPr="00021B53">
        <w:t>codeSystem="</w:t>
      </w:r>
      <w:r>
        <w:t>2.16.840.1.113883.2.20.6.32</w:t>
      </w:r>
      <w:r w:rsidRPr="00021B53">
        <w:t xml:space="preserve">"/&gt; </w:t>
      </w:r>
    </w:p>
    <w:p w14:paraId="7AFA82F1" w14:textId="77777777" w:rsidR="008D71C6" w:rsidRPr="00021B53" w:rsidRDefault="008D71C6" w:rsidP="008D71C6">
      <w:pPr>
        <w:ind w:left="576"/>
      </w:pPr>
      <w:r w:rsidRPr="00021B53">
        <w:t>&lt;part&gt;</w:t>
      </w:r>
    </w:p>
    <w:p w14:paraId="777E5C52" w14:textId="77777777" w:rsidR="008D71C6" w:rsidRDefault="008D71C6" w:rsidP="008D71C6">
      <w:pPr>
        <w:ind w:left="576"/>
      </w:pPr>
      <w:r w:rsidRPr="00021B53">
        <w:t>&lt;!-- ... --&gt;</w:t>
      </w:r>
    </w:p>
    <w:p w14:paraId="45A8B0E5" w14:textId="77777777" w:rsidR="00E651CB" w:rsidRPr="00021B53" w:rsidRDefault="00E651CB" w:rsidP="008D71C6">
      <w:pPr>
        <w:ind w:left="576"/>
      </w:pPr>
    </w:p>
    <w:p w14:paraId="73972BD0" w14:textId="77777777" w:rsidR="008D71C6" w:rsidRDefault="00592031" w:rsidP="00592031">
      <w:r>
        <w:rPr>
          <w:rStyle w:val="CommentReference"/>
        </w:rPr>
        <w:annotationRef/>
      </w:r>
      <w:r>
        <w:t xml:space="preserve">Note: Medical Devices are currently out of scope for the HPFB’s use of SPL. HPFB will notify industry if there are any plans to expand the use of SPL. </w:t>
      </w:r>
    </w:p>
    <w:p w14:paraId="0978B69D" w14:textId="77777777" w:rsidR="005D3E97" w:rsidRDefault="005D3E97" w:rsidP="00BE456B"/>
    <w:p w14:paraId="770255CF" w14:textId="77777777" w:rsidR="000F4FB9" w:rsidRDefault="000F4FB9" w:rsidP="001D67E2">
      <w:pPr>
        <w:pStyle w:val="Heading3"/>
      </w:pPr>
      <w:bookmarkStart w:id="848" w:name="_Toc500864091"/>
      <w:bookmarkStart w:id="849" w:name="_Toc495429288"/>
      <w:r>
        <w:t>Drug Kit with a Device Part</w:t>
      </w:r>
      <w:bookmarkEnd w:id="848"/>
      <w:bookmarkEnd w:id="849"/>
    </w:p>
    <w:p w14:paraId="2FA2EFEB" w14:textId="77777777" w:rsidR="00200B71" w:rsidRDefault="008D71C6" w:rsidP="008D71C6">
      <w:pPr>
        <w:rPr>
          <w:lang w:val="en-US"/>
        </w:rPr>
      </w:pPr>
      <w:r>
        <w:rPr>
          <w:lang w:val="en-US"/>
        </w:rPr>
        <w:t>The example below illustrates</w:t>
      </w:r>
      <w:r w:rsidR="00113AC6">
        <w:rPr>
          <w:lang w:val="en-US"/>
        </w:rPr>
        <w:t xml:space="preserve"> </w:t>
      </w:r>
      <w:r w:rsidR="00200B71">
        <w:rPr>
          <w:lang w:val="en-US"/>
        </w:rPr>
        <w:t>a 2 part kit (drug and device) where the drug is the lead</w:t>
      </w:r>
      <w:r>
        <w:rPr>
          <w:lang w:val="en-US"/>
        </w:rPr>
        <w:t>:</w:t>
      </w:r>
    </w:p>
    <w:p w14:paraId="18DADED1" w14:textId="77777777" w:rsidR="008D71C6" w:rsidRPr="00021B53" w:rsidRDefault="008D71C6" w:rsidP="008D71C6">
      <w:r w:rsidRPr="00021B53">
        <w:t>&lt;manufacturedProduct&gt;</w:t>
      </w:r>
    </w:p>
    <w:p w14:paraId="1FA2C69A" w14:textId="77777777" w:rsidR="008D71C6" w:rsidRPr="00021B53" w:rsidRDefault="008D71C6" w:rsidP="00BE456B">
      <w:pPr>
        <w:ind w:left="288"/>
      </w:pPr>
      <w:r w:rsidRPr="00021B53">
        <w:t>&lt;manufacturedProduct&gt;</w:t>
      </w:r>
    </w:p>
    <w:p w14:paraId="42A9D125" w14:textId="77777777" w:rsidR="008D71C6" w:rsidRPr="00021B53" w:rsidRDefault="008D71C6" w:rsidP="00BE456B">
      <w:pPr>
        <w:ind w:left="576"/>
      </w:pPr>
      <w:r w:rsidRPr="00021B53">
        <w:t>&lt;code code="</w:t>
      </w:r>
      <w:r>
        <w:t>DIN</w:t>
      </w:r>
      <w:r w:rsidRPr="00021B53">
        <w:t xml:space="preserve"> of kit" codeSystem="</w:t>
      </w:r>
      <w:r>
        <w:t>2.16.840.1.113883.2.20.6.42</w:t>
      </w:r>
      <w:r w:rsidRPr="00021B53">
        <w:t>"/&gt;</w:t>
      </w:r>
    </w:p>
    <w:p w14:paraId="07C9520F" w14:textId="77777777" w:rsidR="00BE456B" w:rsidRDefault="00BE456B" w:rsidP="00BE456B">
      <w:pPr>
        <w:ind w:left="576"/>
      </w:pPr>
      <w:r>
        <w:t>&lt;name&gt;name of kit&lt;/name&gt;</w:t>
      </w:r>
    </w:p>
    <w:p w14:paraId="515DC637" w14:textId="77777777" w:rsidR="008D71C6" w:rsidRPr="00021B53" w:rsidRDefault="008D71C6" w:rsidP="00BE456B">
      <w:pPr>
        <w:ind w:left="576"/>
      </w:pPr>
      <w:r w:rsidRPr="00021B53">
        <w:t>&lt;formCode code="C47916" displayName="</w:t>
      </w:r>
      <w:r w:rsidR="00E651CB">
        <w:t>Kit</w:t>
      </w:r>
      <w:r w:rsidRPr="00021B53">
        <w:t>" codeSystem="</w:t>
      </w:r>
      <w:r w:rsidR="00E651CB">
        <w:t>2.16.840.1.113883.2.20.6.32</w:t>
      </w:r>
      <w:r w:rsidRPr="00021B53">
        <w:t>"/&gt;</w:t>
      </w:r>
    </w:p>
    <w:p w14:paraId="158A11BC" w14:textId="77777777" w:rsidR="008D71C6" w:rsidRPr="00021B53" w:rsidRDefault="008D71C6" w:rsidP="00BE456B">
      <w:pPr>
        <w:ind w:left="576"/>
      </w:pPr>
      <w:r w:rsidRPr="00021B53">
        <w:t>&lt;asEntityWithGeneric .../&gt;</w:t>
      </w:r>
    </w:p>
    <w:p w14:paraId="6CD72665" w14:textId="77777777" w:rsidR="008D71C6" w:rsidRPr="00021B53" w:rsidRDefault="008D71C6" w:rsidP="00BE456B">
      <w:pPr>
        <w:ind w:left="576"/>
      </w:pPr>
      <w:r w:rsidRPr="00021B53">
        <w:t>&lt;part&gt;</w:t>
      </w:r>
    </w:p>
    <w:p w14:paraId="14E8ED60" w14:textId="77777777" w:rsidR="008D71C6" w:rsidRPr="00021B53" w:rsidRDefault="008D71C6" w:rsidP="00BE456B">
      <w:pPr>
        <w:ind w:left="864"/>
      </w:pPr>
      <w:r w:rsidRPr="00021B53">
        <w:t>&lt;quantity&gt;</w:t>
      </w:r>
    </w:p>
    <w:p w14:paraId="46E738F1" w14:textId="77777777" w:rsidR="008D71C6" w:rsidRPr="00021B53" w:rsidRDefault="008D71C6" w:rsidP="00BE456B">
      <w:pPr>
        <w:ind w:left="1152"/>
      </w:pPr>
      <w:r w:rsidRPr="00021B53">
        <w:t xml:space="preserve">&lt;numerator value="amount of this part’s content in one kit" unit="unit for amount"/&gt; </w:t>
      </w:r>
    </w:p>
    <w:p w14:paraId="2F8050D1" w14:textId="77777777" w:rsidR="008D71C6" w:rsidRPr="00021B53" w:rsidRDefault="008D71C6" w:rsidP="00BE456B">
      <w:pPr>
        <w:ind w:left="1152"/>
      </w:pPr>
      <w:r w:rsidRPr="00021B53">
        <w:t xml:space="preserve">&lt;denominator value="1"/&gt; </w:t>
      </w:r>
    </w:p>
    <w:p w14:paraId="68A91E8A" w14:textId="77777777" w:rsidR="008D71C6" w:rsidRPr="00021B53" w:rsidRDefault="008D71C6" w:rsidP="00BE456B">
      <w:pPr>
        <w:ind w:left="864"/>
      </w:pPr>
      <w:r w:rsidRPr="00021B53">
        <w:t xml:space="preserve">&lt;/quantity&gt; </w:t>
      </w:r>
    </w:p>
    <w:p w14:paraId="3B059250" w14:textId="77777777" w:rsidR="008D71C6" w:rsidRPr="00021B53" w:rsidRDefault="008D71C6" w:rsidP="00BE456B">
      <w:pPr>
        <w:ind w:left="864"/>
      </w:pPr>
      <w:r w:rsidRPr="00021B53">
        <w:t xml:space="preserve">&lt;partProduct&gt; </w:t>
      </w:r>
    </w:p>
    <w:p w14:paraId="5FCADC67" w14:textId="77777777" w:rsidR="008D71C6" w:rsidRPr="00021B53" w:rsidRDefault="008D71C6" w:rsidP="00BE456B">
      <w:pPr>
        <w:ind w:left="864"/>
      </w:pPr>
      <w:r w:rsidRPr="00021B53">
        <w:t>&lt;name&gt;name of drug part&lt;/name&gt;</w:t>
      </w:r>
    </w:p>
    <w:p w14:paraId="0476575A" w14:textId="77777777" w:rsidR="008D71C6" w:rsidRPr="00021B53" w:rsidRDefault="008D71C6" w:rsidP="00BE456B">
      <w:pPr>
        <w:ind w:left="864"/>
      </w:pPr>
      <w:r w:rsidRPr="00021B53">
        <w:t>&lt;formCode code="</w:t>
      </w:r>
      <w:r w:rsidRPr="00021B53">
        <w:rPr>
          <w:i/>
          <w:iCs/>
        </w:rPr>
        <w:t>form code of drug part</w:t>
      </w:r>
      <w:r w:rsidRPr="00021B53">
        <w:t>" displayName="</w:t>
      </w:r>
      <w:r w:rsidRPr="00021B53">
        <w:rPr>
          <w:i/>
          <w:iCs/>
        </w:rPr>
        <w:t>form name of drug part</w:t>
      </w:r>
      <w:r w:rsidRPr="00021B53">
        <w:t>" codeSystem="</w:t>
      </w:r>
      <w:r w:rsidR="00113AC6">
        <w:t>2.16.840.1.113883.2.20.6.32</w:t>
      </w:r>
      <w:r w:rsidRPr="00021B53">
        <w:t>"/&gt;</w:t>
      </w:r>
    </w:p>
    <w:p w14:paraId="4B01DBCE" w14:textId="77777777" w:rsidR="008D71C6" w:rsidRDefault="008D71C6" w:rsidP="00BE456B">
      <w:pPr>
        <w:ind w:left="288"/>
      </w:pPr>
      <w:r>
        <w:t xml:space="preserve">         </w:t>
      </w:r>
      <w:r w:rsidRPr="00021B53">
        <w:t xml:space="preserve">&lt;ingredient ... /&gt; </w:t>
      </w:r>
    </w:p>
    <w:p w14:paraId="215A4BF3" w14:textId="77777777" w:rsidR="008D71C6" w:rsidRPr="002B5413" w:rsidRDefault="008D71C6" w:rsidP="00BE456B">
      <w:pPr>
        <w:ind w:left="864"/>
      </w:pPr>
      <w:r w:rsidRPr="002B5413">
        <w:t xml:space="preserve">&lt;asContent&gt; </w:t>
      </w:r>
    </w:p>
    <w:p w14:paraId="20206226" w14:textId="77777777" w:rsidR="008D71C6" w:rsidRPr="002B5413" w:rsidRDefault="008D71C6" w:rsidP="00BE456B">
      <w:pPr>
        <w:ind w:left="1152"/>
      </w:pPr>
      <w:r w:rsidRPr="002B5413">
        <w:t xml:space="preserve">&lt;quantity&gt; </w:t>
      </w:r>
    </w:p>
    <w:p w14:paraId="1562207A" w14:textId="77777777" w:rsidR="008D71C6" w:rsidRPr="002B5413" w:rsidRDefault="008D71C6" w:rsidP="00BE456B">
      <w:pPr>
        <w:ind w:left="1440"/>
      </w:pPr>
      <w:r w:rsidRPr="002B5413">
        <w:t xml:space="preserve">&lt;numerator value="amount of this part in its package" unit="unit of amount"/&gt; </w:t>
      </w:r>
    </w:p>
    <w:p w14:paraId="7084A589" w14:textId="77777777" w:rsidR="008D71C6" w:rsidRPr="002B5413" w:rsidRDefault="008D71C6" w:rsidP="00BE456B">
      <w:pPr>
        <w:ind w:left="1440"/>
      </w:pPr>
      <w:r w:rsidRPr="002B5413">
        <w:t xml:space="preserve">&lt;denominator value="1"/&gt; </w:t>
      </w:r>
    </w:p>
    <w:p w14:paraId="2BCF61F8" w14:textId="77777777" w:rsidR="008D71C6" w:rsidRPr="002B5413" w:rsidRDefault="008D71C6" w:rsidP="00BE456B">
      <w:pPr>
        <w:ind w:left="1152"/>
      </w:pPr>
      <w:r w:rsidRPr="002B5413">
        <w:t xml:space="preserve">&lt;/quantity&gt; </w:t>
      </w:r>
    </w:p>
    <w:p w14:paraId="4DEE41D5" w14:textId="77777777" w:rsidR="008D71C6" w:rsidRPr="002B5413" w:rsidRDefault="008D71C6" w:rsidP="00BE456B">
      <w:pPr>
        <w:ind w:left="1152"/>
      </w:pPr>
      <w:r w:rsidRPr="002B5413">
        <w:t xml:space="preserve">&lt;containerPackagedProduct&gt; </w:t>
      </w:r>
    </w:p>
    <w:p w14:paraId="486060F2" w14:textId="77777777" w:rsidR="008D71C6" w:rsidRDefault="008D71C6" w:rsidP="00BE456B">
      <w:pPr>
        <w:ind w:left="1440"/>
      </w:pPr>
      <w:r w:rsidRPr="002B5413">
        <w:lastRenderedPageBreak/>
        <w:t>&lt;formCode code="package type" displayName="package type name" codeSystem="</w:t>
      </w:r>
      <w:r w:rsidRPr="00A03271">
        <w:t>2.16.840.1.113883.2.20.6.38</w:t>
      </w:r>
      <w:r>
        <w:t xml:space="preserve">"/&gt; </w:t>
      </w:r>
    </w:p>
    <w:p w14:paraId="3473F237" w14:textId="77777777" w:rsidR="008D71C6" w:rsidRPr="0040515F" w:rsidRDefault="008D71C6" w:rsidP="00BE456B">
      <w:pPr>
        <w:ind w:left="1152"/>
        <w:rPr>
          <w:lang w:val="fr-CA"/>
        </w:rPr>
      </w:pPr>
      <w:r w:rsidRPr="00C05A3F">
        <w:rPr>
          <w:lang w:val="fr-CA"/>
        </w:rPr>
        <w:t>&lt;/containerPackagedProduct&gt;</w:t>
      </w:r>
    </w:p>
    <w:p w14:paraId="5F1FFAB3" w14:textId="77777777" w:rsidR="008D71C6" w:rsidRPr="00C05A3F" w:rsidRDefault="008D71C6" w:rsidP="00BE456B">
      <w:pPr>
        <w:ind w:left="864"/>
        <w:rPr>
          <w:lang w:val="fr-CA"/>
        </w:rPr>
      </w:pPr>
      <w:r w:rsidRPr="00C05A3F">
        <w:rPr>
          <w:lang w:val="fr-CA"/>
        </w:rPr>
        <w:t xml:space="preserve">&lt;/asContent&gt; </w:t>
      </w:r>
    </w:p>
    <w:p w14:paraId="68E1933F" w14:textId="77777777" w:rsidR="008D71C6" w:rsidRPr="00C05A3F" w:rsidRDefault="008D71C6" w:rsidP="00BE456B">
      <w:pPr>
        <w:ind w:left="576"/>
        <w:rPr>
          <w:lang w:val="fr-CA"/>
        </w:rPr>
      </w:pPr>
      <w:r w:rsidRPr="00C05A3F">
        <w:rPr>
          <w:lang w:val="fr-CA"/>
        </w:rPr>
        <w:t xml:space="preserve">&lt;/partProduct&gt; </w:t>
      </w:r>
    </w:p>
    <w:p w14:paraId="30DAB925" w14:textId="77777777" w:rsidR="008D71C6" w:rsidRDefault="008D71C6" w:rsidP="00BE456B">
      <w:pPr>
        <w:ind w:left="288"/>
        <w:rPr>
          <w:lang w:val="fr-CA"/>
        </w:rPr>
      </w:pPr>
      <w:r>
        <w:rPr>
          <w:lang w:val="fr-CA"/>
        </w:rPr>
        <w:t xml:space="preserve">&lt;/part&gt; </w:t>
      </w:r>
    </w:p>
    <w:p w14:paraId="51FD9170" w14:textId="77777777" w:rsidR="008D71C6" w:rsidRDefault="008D71C6" w:rsidP="00BE456B">
      <w:pPr>
        <w:ind w:left="288"/>
        <w:rPr>
          <w:lang w:val="fr-CA"/>
        </w:rPr>
      </w:pPr>
      <w:r>
        <w:rPr>
          <w:lang w:val="fr-CA"/>
        </w:rPr>
        <w:t>&lt;part&gt;</w:t>
      </w:r>
    </w:p>
    <w:p w14:paraId="07C15D18" w14:textId="77777777" w:rsidR="008D71C6" w:rsidRPr="00C05A3F" w:rsidRDefault="008D71C6" w:rsidP="00BE456B">
      <w:pPr>
        <w:ind w:left="288"/>
        <w:rPr>
          <w:lang w:val="fr-CA"/>
        </w:rPr>
      </w:pPr>
      <w:r w:rsidRPr="00C05A3F">
        <w:rPr>
          <w:lang w:val="fr-CA"/>
        </w:rPr>
        <w:t xml:space="preserve">&lt;quantity&gt; </w:t>
      </w:r>
    </w:p>
    <w:p w14:paraId="201D084F" w14:textId="77777777" w:rsidR="008D71C6" w:rsidRPr="002B5413" w:rsidRDefault="008D71C6" w:rsidP="00BE456B">
      <w:pPr>
        <w:ind w:left="864"/>
      </w:pPr>
      <w:r w:rsidRPr="002B5413">
        <w:t xml:space="preserve">&lt;numerator value="amount of this device part in one kit"/&gt; </w:t>
      </w:r>
    </w:p>
    <w:p w14:paraId="14D48715" w14:textId="77777777" w:rsidR="008D71C6" w:rsidRDefault="008D71C6" w:rsidP="00BE456B">
      <w:pPr>
        <w:ind w:left="864"/>
      </w:pPr>
      <w:r>
        <w:t xml:space="preserve">&lt;denominator value="1"/&gt; </w:t>
      </w:r>
    </w:p>
    <w:p w14:paraId="384EF5F0" w14:textId="77777777" w:rsidR="008D71C6" w:rsidRPr="002B5413" w:rsidRDefault="008D71C6" w:rsidP="00BE456B">
      <w:pPr>
        <w:ind w:left="576"/>
      </w:pPr>
      <w:r w:rsidRPr="002B5413">
        <w:t xml:space="preserve">&lt;/quantity&gt; </w:t>
      </w:r>
    </w:p>
    <w:p w14:paraId="483DD2B3" w14:textId="77777777" w:rsidR="008D71C6" w:rsidRPr="002B5413" w:rsidRDefault="008D71C6" w:rsidP="00BE456B">
      <w:pPr>
        <w:ind w:left="576"/>
      </w:pPr>
      <w:r w:rsidRPr="002B5413">
        <w:t xml:space="preserve">&lt;partProduct&gt; </w:t>
      </w:r>
    </w:p>
    <w:p w14:paraId="06C9070E" w14:textId="77777777" w:rsidR="008D71C6" w:rsidRPr="002B5413" w:rsidRDefault="008D71C6" w:rsidP="00BE456B">
      <w:pPr>
        <w:ind w:left="864"/>
      </w:pPr>
      <w:r w:rsidRPr="002B5413">
        <w:t>&lt;code code="item code of this device part" codeSystem="item code system OID"/&gt;</w:t>
      </w:r>
    </w:p>
    <w:p w14:paraId="69205862" w14:textId="77777777" w:rsidR="008D71C6" w:rsidRPr="002B5413" w:rsidRDefault="008D71C6" w:rsidP="00BE456B">
      <w:pPr>
        <w:ind w:left="864"/>
      </w:pPr>
      <w:r w:rsidRPr="002B5413">
        <w:t>&lt;name&gt;name of device part&lt;/name&gt;</w:t>
      </w:r>
    </w:p>
    <w:p w14:paraId="18EB9F91" w14:textId="77777777" w:rsidR="008D71C6" w:rsidRDefault="008D71C6" w:rsidP="00BE456B">
      <w:pPr>
        <w:ind w:left="864"/>
      </w:pPr>
      <w:r w:rsidRPr="002B5413">
        <w:t>&lt;desc&gt;desc</w:t>
      </w:r>
      <w:r>
        <w:t>ription of device part&lt;/desc&gt;</w:t>
      </w:r>
    </w:p>
    <w:p w14:paraId="225529BC" w14:textId="77777777" w:rsidR="008D71C6" w:rsidRDefault="008D71C6" w:rsidP="00BE456B">
      <w:pPr>
        <w:ind w:left="864"/>
      </w:pPr>
      <w:r>
        <w:t xml:space="preserve">&lt;asSpecializedKind&gt; </w:t>
      </w:r>
    </w:p>
    <w:p w14:paraId="382EE3A5" w14:textId="77777777" w:rsidR="008D71C6" w:rsidRDefault="008D71C6" w:rsidP="00BE456B">
      <w:pPr>
        <w:ind w:left="1152"/>
      </w:pPr>
      <w:r>
        <w:t xml:space="preserve">&lt;generalizedMaterialKind&gt; </w:t>
      </w:r>
    </w:p>
    <w:p w14:paraId="79DFFC51" w14:textId="77777777" w:rsidR="008D71C6" w:rsidRDefault="008D71C6" w:rsidP="00BE456B">
      <w:pPr>
        <w:ind w:left="1440"/>
      </w:pPr>
      <w:r w:rsidRPr="002B5413">
        <w:t>&lt;code code="product classification code of device part" codeSystem="</w:t>
      </w:r>
      <w:r>
        <w:t>2.16.840.1.113883.2.20.6.27</w:t>
      </w:r>
      <w:r w:rsidRPr="002B5413">
        <w:t>" displayName="display name of device part"/&gt;</w:t>
      </w:r>
    </w:p>
    <w:p w14:paraId="20DFA54A" w14:textId="77777777" w:rsidR="008D71C6" w:rsidRPr="002B5413" w:rsidRDefault="008D71C6" w:rsidP="00BE456B">
      <w:pPr>
        <w:ind w:left="1152"/>
      </w:pPr>
      <w:r w:rsidRPr="002B5413">
        <w:t xml:space="preserve">&lt;/generalizedMaterialKind&gt; </w:t>
      </w:r>
    </w:p>
    <w:p w14:paraId="3ED4D715" w14:textId="77777777" w:rsidR="008D71C6" w:rsidRPr="002B5413" w:rsidRDefault="008D71C6" w:rsidP="00BE456B">
      <w:pPr>
        <w:ind w:left="864"/>
      </w:pPr>
      <w:r w:rsidRPr="002B5413">
        <w:t xml:space="preserve">&lt;/asSpecializedKind&gt; </w:t>
      </w:r>
    </w:p>
    <w:p w14:paraId="064C1A3F" w14:textId="77777777" w:rsidR="008D71C6" w:rsidRPr="002B5413" w:rsidRDefault="008D71C6" w:rsidP="00BE456B">
      <w:pPr>
        <w:ind w:left="576"/>
      </w:pPr>
      <w:r w:rsidRPr="002B5413">
        <w:t xml:space="preserve">&lt;/partProduct&gt; </w:t>
      </w:r>
    </w:p>
    <w:p w14:paraId="30979FA8" w14:textId="77777777" w:rsidR="008D71C6" w:rsidRPr="002B5413" w:rsidRDefault="008D71C6" w:rsidP="00BE456B">
      <w:pPr>
        <w:ind w:left="288"/>
      </w:pPr>
      <w:r w:rsidRPr="002B5413">
        <w:t>&lt;/part&gt;</w:t>
      </w:r>
    </w:p>
    <w:p w14:paraId="43D4AF6C" w14:textId="77777777" w:rsidR="008D71C6" w:rsidRPr="00021B53" w:rsidRDefault="008D71C6" w:rsidP="008D71C6"/>
    <w:p w14:paraId="515A8F56" w14:textId="77777777" w:rsidR="000F4FB9" w:rsidRDefault="000F4FB9" w:rsidP="001D67E2">
      <w:pPr>
        <w:pStyle w:val="Heading3"/>
      </w:pPr>
      <w:bookmarkStart w:id="850" w:name="_Toc500864092"/>
      <w:bookmarkStart w:id="851" w:name="_Toc495429289"/>
      <w:r>
        <w:t>Device Kit with a Drug Part</w:t>
      </w:r>
      <w:bookmarkEnd w:id="850"/>
      <w:bookmarkEnd w:id="851"/>
    </w:p>
    <w:p w14:paraId="1A39AC90" w14:textId="77777777" w:rsidR="00833EA4" w:rsidRDefault="00833EA4" w:rsidP="00833EA4">
      <w:pPr>
        <w:rPr>
          <w:lang w:val="en-US"/>
        </w:rPr>
      </w:pPr>
      <w:r>
        <w:rPr>
          <w:lang w:val="en-US"/>
        </w:rPr>
        <w:t>The example below illustrates</w:t>
      </w:r>
      <w:r w:rsidR="00200B71">
        <w:rPr>
          <w:lang w:val="en-US"/>
        </w:rPr>
        <w:t xml:space="preserve"> a 2 part kit where the device is the lead:</w:t>
      </w:r>
    </w:p>
    <w:p w14:paraId="319DCD61" w14:textId="77777777" w:rsidR="00833EA4" w:rsidRPr="002B5413" w:rsidRDefault="00833EA4" w:rsidP="00833EA4">
      <w:r w:rsidRPr="002B5413">
        <w:t xml:space="preserve">&lt;manufacturedProduct&gt; </w:t>
      </w:r>
    </w:p>
    <w:p w14:paraId="0DDCDD81" w14:textId="77777777" w:rsidR="00833EA4" w:rsidRPr="002B5413" w:rsidRDefault="00833EA4" w:rsidP="0093671B">
      <w:pPr>
        <w:ind w:left="288"/>
      </w:pPr>
      <w:r w:rsidRPr="002B5413">
        <w:t xml:space="preserve">&lt;manufacturedProduct&gt; </w:t>
      </w:r>
    </w:p>
    <w:p w14:paraId="6D2A5A7A" w14:textId="77777777" w:rsidR="00833EA4" w:rsidRPr="002B5413" w:rsidRDefault="00833EA4" w:rsidP="0093671B">
      <w:pPr>
        <w:ind w:left="576"/>
      </w:pPr>
      <w:r w:rsidRPr="002B5413">
        <w:t xml:space="preserve">&lt;code code="item code of device kit" codeSystem="item code system OID"/&gt; </w:t>
      </w:r>
    </w:p>
    <w:p w14:paraId="0CDDF881" w14:textId="77777777" w:rsidR="00833EA4" w:rsidRPr="002B5413" w:rsidRDefault="00833EA4" w:rsidP="0093671B">
      <w:pPr>
        <w:ind w:left="576"/>
      </w:pPr>
      <w:r w:rsidRPr="002B5413">
        <w:t>&lt;name&gt;</w:t>
      </w:r>
      <w:r w:rsidRPr="002B5413">
        <w:rPr>
          <w:i/>
          <w:iCs/>
        </w:rPr>
        <w:t>name of kit</w:t>
      </w:r>
      <w:r w:rsidRPr="002B5413">
        <w:t>&lt;/name&gt;</w:t>
      </w:r>
    </w:p>
    <w:p w14:paraId="3A931BD8" w14:textId="77777777" w:rsidR="00833EA4" w:rsidRPr="002B5413" w:rsidRDefault="00833EA4" w:rsidP="0093671B">
      <w:pPr>
        <w:ind w:left="576"/>
      </w:pPr>
      <w:r w:rsidRPr="002B5413">
        <w:t xml:space="preserve">&lt;desc&gt;brief description of kit&lt;/desc&gt; </w:t>
      </w:r>
    </w:p>
    <w:p w14:paraId="38A0030A" w14:textId="77777777" w:rsidR="00833EA4" w:rsidRPr="002B5413" w:rsidRDefault="00833EA4" w:rsidP="0093671B">
      <w:pPr>
        <w:ind w:left="576"/>
      </w:pPr>
      <w:r w:rsidRPr="002B5413">
        <w:t>&lt;formCode code="C47916" displayName="</w:t>
      </w:r>
      <w:r w:rsidR="00E651CB">
        <w:t>Kit</w:t>
      </w:r>
      <w:r w:rsidRPr="002B5413">
        <w:t>" codeSystem="</w:t>
      </w:r>
      <w:r w:rsidR="00E651CB">
        <w:t>2.16.840.1.113883.2.20.6.32</w:t>
      </w:r>
      <w:r w:rsidRPr="002B5413">
        <w:t xml:space="preserve">"/&gt; </w:t>
      </w:r>
    </w:p>
    <w:p w14:paraId="6DA15ABD" w14:textId="77777777" w:rsidR="00833EA4" w:rsidRPr="002B5413" w:rsidRDefault="00833EA4" w:rsidP="0093671B">
      <w:pPr>
        <w:ind w:left="576"/>
      </w:pPr>
      <w:r w:rsidRPr="002B5413">
        <w:t xml:space="preserve">&lt;asSpecializedKind&gt; </w:t>
      </w:r>
    </w:p>
    <w:p w14:paraId="62230922" w14:textId="77777777" w:rsidR="00833EA4" w:rsidRPr="002B5413" w:rsidRDefault="00833EA4" w:rsidP="0093671B">
      <w:pPr>
        <w:ind w:left="864"/>
      </w:pPr>
      <w:r w:rsidRPr="002B5413">
        <w:t xml:space="preserve">&lt;generalizedMaterialKind&gt; </w:t>
      </w:r>
    </w:p>
    <w:p w14:paraId="75223C95" w14:textId="77777777" w:rsidR="00833EA4" w:rsidRPr="002B5413" w:rsidRDefault="00833EA4" w:rsidP="0093671B">
      <w:pPr>
        <w:ind w:left="1152"/>
      </w:pPr>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p>
    <w:p w14:paraId="3D7B1B29" w14:textId="77777777" w:rsidR="00833EA4" w:rsidRPr="002B5413" w:rsidRDefault="00833EA4" w:rsidP="0093671B">
      <w:pPr>
        <w:ind w:left="864"/>
      </w:pPr>
      <w:r w:rsidRPr="002B5413">
        <w:t xml:space="preserve">&lt;/generalizedMaterialKind&gt; </w:t>
      </w:r>
    </w:p>
    <w:p w14:paraId="36CDD7A0" w14:textId="77777777" w:rsidR="00833EA4" w:rsidRPr="002B5413" w:rsidRDefault="00833EA4" w:rsidP="0093671B">
      <w:pPr>
        <w:ind w:left="576"/>
      </w:pPr>
      <w:r w:rsidRPr="002B5413">
        <w:t xml:space="preserve">&lt;/asSpecializedKind&gt; </w:t>
      </w:r>
    </w:p>
    <w:p w14:paraId="11D5E5E7" w14:textId="77777777" w:rsidR="00833EA4" w:rsidRPr="002B5413" w:rsidRDefault="00833EA4" w:rsidP="0093671B">
      <w:pPr>
        <w:ind w:left="576"/>
      </w:pPr>
      <w:r w:rsidRPr="002B5413">
        <w:t xml:space="preserve">&lt;part&gt; same as device part above &lt;/part&gt; </w:t>
      </w:r>
    </w:p>
    <w:p w14:paraId="55E17B0D" w14:textId="77777777" w:rsidR="00833EA4" w:rsidRPr="002B5413" w:rsidRDefault="00833EA4" w:rsidP="0093671B">
      <w:pPr>
        <w:ind w:left="576"/>
      </w:pPr>
      <w:r w:rsidRPr="002B5413">
        <w:t>&lt;part&gt; same as drug part above &lt;/part&gt;</w:t>
      </w:r>
    </w:p>
    <w:p w14:paraId="463A7B0A" w14:textId="77777777" w:rsidR="00AF5BC4" w:rsidRDefault="00AF5BC4" w:rsidP="0080029F"/>
    <w:p w14:paraId="4C8EF5E4" w14:textId="77777777" w:rsidR="000F4FB9" w:rsidRDefault="000F4FB9" w:rsidP="0080029F">
      <w:r w:rsidRPr="00AF0D9D">
        <w:rPr>
          <w:b/>
          <w:bCs/>
        </w:rPr>
        <w:t xml:space="preserve">Device with an embedded drug: </w:t>
      </w:r>
      <w:r w:rsidRPr="00AF0D9D">
        <w:t>For example, a drug eluting stent with an embedded active ingredient. Notice that such products do not involve kits and parts</w:t>
      </w:r>
      <w:r w:rsidR="005F4774">
        <w:t xml:space="preserve"> as outlined below</w:t>
      </w:r>
      <w:r w:rsidRPr="00AF0D9D">
        <w:t xml:space="preserve">: </w:t>
      </w:r>
    </w:p>
    <w:p w14:paraId="237BFBB4" w14:textId="77777777" w:rsidR="005F4774" w:rsidRPr="002B5413" w:rsidRDefault="005F4774" w:rsidP="005F4774">
      <w:r w:rsidRPr="002B5413">
        <w:t xml:space="preserve">&lt;manufacturedProduct&gt; </w:t>
      </w:r>
    </w:p>
    <w:p w14:paraId="6673F3FE" w14:textId="77777777" w:rsidR="005F4774" w:rsidRPr="002B5413" w:rsidRDefault="005F4774" w:rsidP="005F4774">
      <w:pPr>
        <w:ind w:left="288"/>
      </w:pPr>
      <w:r w:rsidRPr="002B5413">
        <w:t xml:space="preserve">&lt;manufacturedProduct&gt; </w:t>
      </w:r>
    </w:p>
    <w:p w14:paraId="09643BAE" w14:textId="77777777" w:rsidR="005F4774" w:rsidRPr="002B5413" w:rsidRDefault="005F4774" w:rsidP="005F4774">
      <w:pPr>
        <w:ind w:left="576"/>
      </w:pPr>
      <w:r w:rsidRPr="002B5413">
        <w:lastRenderedPageBreak/>
        <w:t xml:space="preserve">&lt;code code="device item code" codeSystem="device item code system OID"/&gt; </w:t>
      </w:r>
    </w:p>
    <w:p w14:paraId="655244F8" w14:textId="77777777" w:rsidR="005F4774" w:rsidRPr="002B5413" w:rsidRDefault="005F4774" w:rsidP="005F4774">
      <w:pPr>
        <w:ind w:left="576"/>
      </w:pPr>
      <w:r w:rsidRPr="002B5413">
        <w:t>&lt;name&gt;</w:t>
      </w:r>
      <w:r w:rsidRPr="002B5413">
        <w:rPr>
          <w:i/>
          <w:iCs/>
        </w:rPr>
        <w:t>device name</w:t>
      </w:r>
      <w:r w:rsidRPr="002B5413">
        <w:t xml:space="preserve">&lt;/name&gt; </w:t>
      </w:r>
    </w:p>
    <w:p w14:paraId="202CD83B" w14:textId="77777777" w:rsidR="005F4774" w:rsidRPr="002B5413" w:rsidRDefault="005F4774" w:rsidP="005F4774">
      <w:pPr>
        <w:ind w:left="576"/>
      </w:pPr>
      <w:r w:rsidRPr="002B5413">
        <w:t>&lt;desc&gt;</w:t>
      </w:r>
      <w:r w:rsidRPr="002B5413">
        <w:rPr>
          <w:i/>
          <w:iCs/>
        </w:rPr>
        <w:t>brief description</w:t>
      </w:r>
      <w:r w:rsidRPr="002B5413">
        <w:t xml:space="preserve">&lt;/desc&gt; </w:t>
      </w:r>
    </w:p>
    <w:p w14:paraId="737005C1" w14:textId="77777777" w:rsidR="005F4774" w:rsidRPr="002B5413" w:rsidRDefault="005F4774" w:rsidP="005F4774">
      <w:pPr>
        <w:ind w:left="576"/>
      </w:pPr>
      <w:r w:rsidRPr="002B5413">
        <w:t xml:space="preserve">&lt;asSpecializedKind&gt; </w:t>
      </w:r>
    </w:p>
    <w:p w14:paraId="2B99B167" w14:textId="77777777" w:rsidR="005F4774" w:rsidRPr="002B5413" w:rsidRDefault="005F4774" w:rsidP="005F4774">
      <w:pPr>
        <w:ind w:left="864"/>
      </w:pPr>
      <w:r w:rsidRPr="002B5413">
        <w:t xml:space="preserve">&lt;generalizedMaterialKind&gt; </w:t>
      </w:r>
    </w:p>
    <w:p w14:paraId="423792A9" w14:textId="77777777" w:rsidR="005F4774" w:rsidRPr="002B5413" w:rsidRDefault="005F4774" w:rsidP="005F4774">
      <w:pPr>
        <w:ind w:left="1152"/>
      </w:pPr>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p>
    <w:p w14:paraId="690239DB" w14:textId="77777777" w:rsidR="005F4774" w:rsidRPr="002B5413" w:rsidRDefault="005F4774" w:rsidP="005F4774">
      <w:pPr>
        <w:ind w:left="864"/>
      </w:pPr>
      <w:r w:rsidRPr="002B5413">
        <w:t xml:space="preserve">&lt;/generalizedMaterialKind&gt; </w:t>
      </w:r>
    </w:p>
    <w:p w14:paraId="157265F2" w14:textId="77777777" w:rsidR="005F4774" w:rsidRPr="002B5413" w:rsidRDefault="005F4774" w:rsidP="005F4774">
      <w:pPr>
        <w:ind w:left="576"/>
      </w:pPr>
      <w:r w:rsidRPr="002B5413">
        <w:t xml:space="preserve">&lt;/asSpecializedKind&gt; </w:t>
      </w:r>
    </w:p>
    <w:p w14:paraId="60BDB128" w14:textId="77777777" w:rsidR="005F4774" w:rsidRPr="002B5413" w:rsidRDefault="005F4774" w:rsidP="005F4774">
      <w:pPr>
        <w:ind w:left="576"/>
      </w:pPr>
      <w:r w:rsidRPr="002B5413">
        <w:t xml:space="preserve">&lt;ingredient classCode="ACTIB"&gt; </w:t>
      </w:r>
    </w:p>
    <w:p w14:paraId="684226DE" w14:textId="77777777" w:rsidR="005F4774" w:rsidRPr="002B5413" w:rsidRDefault="005F4774" w:rsidP="005F4774">
      <w:pPr>
        <w:ind w:left="864"/>
      </w:pPr>
      <w:r w:rsidRPr="002B5413">
        <w:t xml:space="preserve">&lt;quantity .../&gt; </w:t>
      </w:r>
    </w:p>
    <w:p w14:paraId="4CD9FC99" w14:textId="77777777" w:rsidR="005F4774" w:rsidRPr="002B5413" w:rsidRDefault="005F4774" w:rsidP="005F4774">
      <w:pPr>
        <w:ind w:left="864"/>
      </w:pPr>
      <w:r w:rsidRPr="002B5413">
        <w:t xml:space="preserve">&lt;ingredientSubstance&gt; </w:t>
      </w:r>
    </w:p>
    <w:p w14:paraId="61BC4D46" w14:textId="77777777" w:rsidR="005F4774" w:rsidRPr="002B5413" w:rsidRDefault="005F4774" w:rsidP="005F4774">
      <w:pPr>
        <w:ind w:left="576"/>
      </w:pPr>
      <w:r w:rsidRPr="002B5413">
        <w:t>&lt;code code="</w:t>
      </w:r>
      <w:r>
        <w:rPr>
          <w:i/>
          <w:iCs/>
        </w:rPr>
        <w:t>ID</w:t>
      </w:r>
      <w:r w:rsidRPr="002B5413">
        <w:rPr>
          <w:i/>
          <w:iCs/>
        </w:rPr>
        <w:t xml:space="preserve"> code of active ingredient</w:t>
      </w:r>
      <w:r w:rsidRPr="002B5413">
        <w:t>" codeSystem="</w:t>
      </w:r>
      <w:r>
        <w:t>2.16.840.1.113883.2.20.6.14</w:t>
      </w:r>
      <w:r w:rsidRPr="002B5413">
        <w:t xml:space="preserve">"/&gt; </w:t>
      </w:r>
    </w:p>
    <w:p w14:paraId="0FED7284" w14:textId="77777777" w:rsidR="005F4774" w:rsidRPr="002B5413" w:rsidRDefault="005F4774" w:rsidP="005F4774">
      <w:pPr>
        <w:ind w:left="576"/>
      </w:pPr>
      <w:r w:rsidRPr="002B5413">
        <w:t>&lt;name&gt;</w:t>
      </w:r>
      <w:r w:rsidRPr="002B5413">
        <w:rPr>
          <w:i/>
          <w:iCs/>
        </w:rPr>
        <w:t>paclitaxel</w:t>
      </w:r>
      <w:r w:rsidRPr="002B5413">
        <w:t xml:space="preserve">&lt;/name&gt; </w:t>
      </w:r>
    </w:p>
    <w:p w14:paraId="234EDDA3" w14:textId="77777777" w:rsidR="005F4774" w:rsidRPr="002B5413" w:rsidRDefault="005F4774" w:rsidP="005F4774">
      <w:pPr>
        <w:pStyle w:val="Default"/>
        <w:rPr>
          <w:rFonts w:ascii="Courier New" w:hAnsi="Courier New" w:cs="Courier New"/>
          <w:sz w:val="18"/>
          <w:szCs w:val="18"/>
          <w:lang w:val="en-US"/>
        </w:rPr>
      </w:pPr>
    </w:p>
    <w:p w14:paraId="23998C16" w14:textId="77777777" w:rsidR="000F4FB9" w:rsidRDefault="000F4FB9" w:rsidP="0080029F">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r w:rsidR="005F4774">
        <w:t xml:space="preserve"> as outlined below</w:t>
      </w:r>
      <w:r w:rsidRPr="00AF0D9D">
        <w:t>:</w:t>
      </w:r>
    </w:p>
    <w:p w14:paraId="549FE19C" w14:textId="77777777" w:rsidR="005F4774" w:rsidRPr="002B5413" w:rsidRDefault="005F4774" w:rsidP="005F4774">
      <w:r w:rsidRPr="002B5413">
        <w:t>&lt;manufacturedProduct&gt;</w:t>
      </w:r>
    </w:p>
    <w:p w14:paraId="149F11AA" w14:textId="77777777" w:rsidR="005F4774" w:rsidRPr="002B5413" w:rsidRDefault="005F4774" w:rsidP="005F4774">
      <w:pPr>
        <w:ind w:left="288"/>
      </w:pPr>
      <w:r w:rsidRPr="002B5413">
        <w:t xml:space="preserve">&lt;manufacturedProduct&gt; </w:t>
      </w:r>
    </w:p>
    <w:p w14:paraId="35756121" w14:textId="77777777" w:rsidR="005F4774" w:rsidRPr="002B5413" w:rsidRDefault="005F4774" w:rsidP="005F4774">
      <w:pPr>
        <w:ind w:left="576"/>
      </w:pPr>
      <w:r w:rsidRPr="002B5413">
        <w:t>&lt;code code="</w:t>
      </w:r>
      <w:r>
        <w:rPr>
          <w:i/>
          <w:iCs/>
        </w:rPr>
        <w:t>DIN</w:t>
      </w:r>
      <w:r w:rsidRPr="002B5413">
        <w:t>" codeSystem="</w:t>
      </w:r>
      <w:r>
        <w:t>2.16.840.1.113883.2.20.6.42</w:t>
      </w:r>
      <w:r w:rsidRPr="002B5413">
        <w:t xml:space="preserve">"/&gt; </w:t>
      </w:r>
    </w:p>
    <w:p w14:paraId="731BF591" w14:textId="77777777" w:rsidR="005F4774" w:rsidRPr="002B5413" w:rsidRDefault="005F4774" w:rsidP="005F4774">
      <w:pPr>
        <w:ind w:left="576"/>
      </w:pPr>
      <w:r w:rsidRPr="002B5413">
        <w:t>&lt;name&gt;</w:t>
      </w:r>
      <w:r w:rsidRPr="002B5413">
        <w:rPr>
          <w:i/>
          <w:iCs/>
        </w:rPr>
        <w:t>name of drug</w:t>
      </w:r>
      <w:r w:rsidRPr="002B5413">
        <w:t xml:space="preserve">&lt;/name&gt; </w:t>
      </w:r>
    </w:p>
    <w:p w14:paraId="12A8BFED" w14:textId="77777777" w:rsidR="005F4774" w:rsidRPr="002B5413" w:rsidRDefault="005F4774" w:rsidP="005F4774">
      <w:pPr>
        <w:ind w:left="576"/>
      </w:pPr>
      <w:r w:rsidRPr="002B5413">
        <w:t>&lt;formCode code="</w:t>
      </w:r>
      <w:r w:rsidRPr="002B5413">
        <w:rPr>
          <w:i/>
          <w:iCs/>
        </w:rPr>
        <w:t>form code of drug</w:t>
      </w:r>
      <w:r w:rsidRPr="002B5413">
        <w:t>" displayName="</w:t>
      </w:r>
      <w:r w:rsidRPr="002B5413">
        <w:rPr>
          <w:i/>
          <w:iCs/>
        </w:rPr>
        <w:t>form display name of drug</w:t>
      </w:r>
      <w:r w:rsidRPr="002B5413">
        <w:t>" codeSystem="</w:t>
      </w:r>
      <w:r>
        <w:t>2.16.840.1.113883.2.20.6.32</w:t>
      </w:r>
      <w:r w:rsidRPr="002B5413">
        <w:t>"/&gt;</w:t>
      </w:r>
    </w:p>
    <w:p w14:paraId="6ED7B180" w14:textId="77777777" w:rsidR="005F4774" w:rsidRPr="002B5413" w:rsidRDefault="005F4774" w:rsidP="005F4774">
      <w:pPr>
        <w:ind w:left="576"/>
        <w:rPr>
          <w:lang w:val="fr-CA"/>
        </w:rPr>
      </w:pPr>
      <w:r w:rsidRPr="002B5413">
        <w:rPr>
          <w:lang w:val="fr-CA"/>
        </w:rPr>
        <w:t xml:space="preserve">&lt;ingredient classCode="ACTIB"&gt; </w:t>
      </w:r>
    </w:p>
    <w:p w14:paraId="63C16380" w14:textId="77777777" w:rsidR="005F4774" w:rsidRPr="002B5413" w:rsidRDefault="005F4774" w:rsidP="005F4774">
      <w:pPr>
        <w:ind w:left="864"/>
        <w:rPr>
          <w:lang w:val="fr-CA"/>
        </w:rPr>
      </w:pPr>
      <w:r w:rsidRPr="002B5413">
        <w:rPr>
          <w:lang w:val="fr-CA"/>
        </w:rPr>
        <w:t xml:space="preserve">&lt;!-- active ingredient --&gt; </w:t>
      </w:r>
    </w:p>
    <w:p w14:paraId="0D1303D7" w14:textId="77777777" w:rsidR="005F4774" w:rsidRPr="002B5413" w:rsidRDefault="005F4774" w:rsidP="005F4774">
      <w:pPr>
        <w:ind w:left="864"/>
      </w:pPr>
      <w:r w:rsidRPr="002B5413">
        <w:t xml:space="preserve">&lt;/ingredient&gt; </w:t>
      </w:r>
    </w:p>
    <w:p w14:paraId="2D86F685" w14:textId="77777777" w:rsidR="005F4774" w:rsidRPr="002B5413" w:rsidRDefault="005F4774" w:rsidP="005F4774">
      <w:pPr>
        <w:ind w:left="864"/>
      </w:pPr>
      <w:r w:rsidRPr="002B5413">
        <w:t xml:space="preserve">&lt;asContent&gt; </w:t>
      </w:r>
    </w:p>
    <w:p w14:paraId="2DAC14A0" w14:textId="77777777" w:rsidR="005F4774" w:rsidRPr="002B5413" w:rsidRDefault="005F4774" w:rsidP="005F4774">
      <w:pPr>
        <w:ind w:left="1152"/>
      </w:pPr>
      <w:r w:rsidRPr="002B5413">
        <w:t xml:space="preserve">&lt;quantity&gt; </w:t>
      </w:r>
    </w:p>
    <w:p w14:paraId="3D9FFC77" w14:textId="77777777" w:rsidR="005F4774" w:rsidRPr="002B5413" w:rsidRDefault="005F4774" w:rsidP="005F4774">
      <w:pPr>
        <w:ind w:left="1440"/>
      </w:pPr>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14:paraId="3DA53FDE" w14:textId="77777777" w:rsidR="005F4774" w:rsidRDefault="005F4774" w:rsidP="005F4774">
      <w:pPr>
        <w:ind w:left="1152"/>
      </w:pPr>
      <w:r w:rsidRPr="002B5413">
        <w:t xml:space="preserve">&lt;/quantity&gt; </w:t>
      </w:r>
    </w:p>
    <w:p w14:paraId="078FEAF0" w14:textId="77777777" w:rsidR="005F4774" w:rsidRPr="008C2A83" w:rsidRDefault="005F4774" w:rsidP="005F4774">
      <w:pPr>
        <w:ind w:left="1152"/>
      </w:pPr>
      <w:r w:rsidRPr="008C2A83">
        <w:t xml:space="preserve">&lt;containerPackagedProduct&gt; </w:t>
      </w:r>
    </w:p>
    <w:p w14:paraId="3734B103" w14:textId="77777777" w:rsidR="005F4774" w:rsidRPr="008C2A83" w:rsidRDefault="005F4774" w:rsidP="005F4774">
      <w:pPr>
        <w:ind w:left="1440"/>
      </w:pPr>
      <w:r w:rsidRPr="008C2A83">
        <w:t>&lt;formCode code="form code of prefilled device" displayName="form display name of prefilled device" codeSystem="</w:t>
      </w:r>
      <w:r w:rsidRPr="00A03271">
        <w:t>2.16.840.1.113883.2.20.6.38</w:t>
      </w:r>
      <w:r w:rsidRPr="008C2A83">
        <w:t xml:space="preserve">"/&gt; </w:t>
      </w:r>
    </w:p>
    <w:p w14:paraId="7B777FED" w14:textId="77777777" w:rsidR="005F4774" w:rsidRPr="008C2A83" w:rsidRDefault="005F4774" w:rsidP="005F4774">
      <w:pPr>
        <w:ind w:left="1440"/>
      </w:pPr>
      <w:r w:rsidRPr="008C2A83">
        <w:t xml:space="preserve">&lt;asSpecializedKind&gt; </w:t>
      </w:r>
    </w:p>
    <w:p w14:paraId="32739E03" w14:textId="77777777" w:rsidR="005F4774" w:rsidRPr="008C2A83" w:rsidRDefault="005F4774" w:rsidP="005F4774">
      <w:pPr>
        <w:ind w:left="1728"/>
      </w:pPr>
      <w:r w:rsidRPr="008C2A83">
        <w:t xml:space="preserve">&lt;generalizedMaterialKind&gt; </w:t>
      </w:r>
    </w:p>
    <w:p w14:paraId="188196C2" w14:textId="77777777" w:rsidR="005F4774" w:rsidRPr="008C2A83" w:rsidRDefault="005F4774" w:rsidP="005F4774">
      <w:pPr>
        <w:ind w:left="2016"/>
      </w:pPr>
      <w:r w:rsidRPr="008C2A83">
        <w:t>&lt;code code="item code of empty device" codeSystem="item code system of empty device"/&gt;</w:t>
      </w:r>
    </w:p>
    <w:p w14:paraId="3E8156C2" w14:textId="77777777" w:rsidR="005F4774" w:rsidRPr="008C2A83" w:rsidRDefault="005F4774" w:rsidP="005F4774">
      <w:pPr>
        <w:ind w:left="2016"/>
      </w:pPr>
      <w:r w:rsidRPr="008C2A83">
        <w:t xml:space="preserve">&lt;desc&gt;brief description of empty device&lt;/desc&gt; </w:t>
      </w:r>
    </w:p>
    <w:p w14:paraId="02EA38DB" w14:textId="77777777" w:rsidR="005F4774" w:rsidRPr="008C2A83" w:rsidRDefault="005F4774" w:rsidP="005F4774">
      <w:pPr>
        <w:ind w:left="2016"/>
      </w:pPr>
      <w:r w:rsidRPr="008C2A83">
        <w:t xml:space="preserve">&lt;asSpecializedKind&gt; </w:t>
      </w:r>
    </w:p>
    <w:p w14:paraId="6E93DE02" w14:textId="77777777" w:rsidR="005F4774" w:rsidRPr="008C2A83" w:rsidRDefault="005F4774" w:rsidP="005F4774">
      <w:pPr>
        <w:ind w:left="2304"/>
      </w:pPr>
      <w:r w:rsidRPr="008C2A83">
        <w:t xml:space="preserve">&lt;generalizedMaterialKind&gt; </w:t>
      </w:r>
    </w:p>
    <w:p w14:paraId="39B8D243" w14:textId="77777777" w:rsidR="005F4774" w:rsidRPr="008C2A83" w:rsidRDefault="005F4774" w:rsidP="005F4774">
      <w:pPr>
        <w:ind w:left="2592"/>
      </w:pPr>
      <w:r w:rsidRPr="008C2A83">
        <w:lastRenderedPageBreak/>
        <w:t>&lt;code code="product classification code of device" displayName="display name of device" codeSystem="</w:t>
      </w:r>
      <w:r>
        <w:t>2.16.840.1.113883.2.20.6.27</w:t>
      </w:r>
      <w:r w:rsidRPr="008C2A83">
        <w:t xml:space="preserve">"/&gt; </w:t>
      </w:r>
    </w:p>
    <w:p w14:paraId="02673587" w14:textId="77777777" w:rsidR="005F4774" w:rsidRPr="008C2A83" w:rsidRDefault="005F4774" w:rsidP="005F4774">
      <w:pPr>
        <w:ind w:left="2304"/>
      </w:pPr>
      <w:r w:rsidRPr="008C2A83">
        <w:t xml:space="preserve">&lt;/generalizedMaterialKind&gt; </w:t>
      </w:r>
    </w:p>
    <w:p w14:paraId="4C7D1FB5" w14:textId="77777777" w:rsidR="005F4774" w:rsidRPr="008C2A83" w:rsidRDefault="005F4774" w:rsidP="005F4774">
      <w:pPr>
        <w:ind w:left="2016"/>
      </w:pPr>
      <w:r w:rsidRPr="008C2A83">
        <w:t>&lt;/asSpecializedKind&gt;</w:t>
      </w:r>
    </w:p>
    <w:p w14:paraId="77364E46" w14:textId="77777777" w:rsidR="005F4774" w:rsidRPr="008C2A83" w:rsidRDefault="005F4774" w:rsidP="005F4774">
      <w:pPr>
        <w:ind w:left="1728"/>
      </w:pPr>
      <w:r w:rsidRPr="008C2A83">
        <w:t xml:space="preserve">&lt;/generalizedMaterialKind&gt; </w:t>
      </w:r>
    </w:p>
    <w:p w14:paraId="7965DD5F" w14:textId="77777777" w:rsidR="005F4774" w:rsidRPr="008C2A83" w:rsidRDefault="005F4774" w:rsidP="005F4774">
      <w:pPr>
        <w:ind w:left="1440"/>
      </w:pPr>
      <w:r w:rsidRPr="008C2A83">
        <w:t>&lt;/asSpecializedKind&gt;</w:t>
      </w:r>
    </w:p>
    <w:p w14:paraId="53EA6EC9" w14:textId="77777777" w:rsidR="005F4774" w:rsidRPr="002B5413" w:rsidRDefault="005F4774" w:rsidP="005F4774">
      <w:pPr>
        <w:ind w:left="1152"/>
      </w:pPr>
      <w:r w:rsidRPr="008C2A83">
        <w:t>&lt;/containerPackagedProduct&gt;</w:t>
      </w:r>
    </w:p>
    <w:p w14:paraId="63A8F6CD" w14:textId="77777777" w:rsidR="00592031" w:rsidRDefault="00592031" w:rsidP="0080029F"/>
    <w:p w14:paraId="6410F1E2" w14:textId="77777777" w:rsidR="00592031" w:rsidRDefault="00592031" w:rsidP="00592031">
      <w:r>
        <w:t xml:space="preserve">Relevance to Canada is TBD pending scope review for </w:t>
      </w:r>
      <w:r>
        <w:rPr>
          <w:bCs/>
        </w:rPr>
        <w:t>p</w:t>
      </w:r>
      <w:r w:rsidRPr="00375D57">
        <w:rPr>
          <w:bCs/>
        </w:rPr>
        <w:t>roducts sold separately but meant to be used together</w:t>
      </w:r>
      <w:r>
        <w:rPr>
          <w:bCs/>
        </w:rPr>
        <w:t>. W</w:t>
      </w:r>
      <w:r>
        <w:t>hen products are used together but packaged separately, the data element &lt;asPartOfAssembly&gt; is used to identify the other product. The products could be drugs or devices as outlined below:</w:t>
      </w:r>
    </w:p>
    <w:p w14:paraId="791C5C04" w14:textId="77777777" w:rsidR="00592031" w:rsidRPr="002B5413" w:rsidRDefault="00592031" w:rsidP="00592031">
      <w:r w:rsidRPr="002B5413">
        <w:t>&lt;manufacturedProduct&gt;</w:t>
      </w:r>
    </w:p>
    <w:p w14:paraId="5002FB64" w14:textId="77777777" w:rsidR="00592031" w:rsidRPr="002B5413" w:rsidRDefault="00592031" w:rsidP="00592031">
      <w:pPr>
        <w:ind w:left="288"/>
      </w:pPr>
      <w:r w:rsidRPr="002B5413">
        <w:t>&lt;manufacturedProduct&gt;</w:t>
      </w:r>
    </w:p>
    <w:p w14:paraId="1D730193" w14:textId="77777777" w:rsidR="00592031" w:rsidRPr="002B5413" w:rsidRDefault="00592031" w:rsidP="00592031">
      <w:pPr>
        <w:ind w:left="576"/>
      </w:pPr>
      <w:r w:rsidRPr="002B5413">
        <w:t>&lt;code code="item code of device" codeSystem="code system OID"/&gt;</w:t>
      </w:r>
    </w:p>
    <w:p w14:paraId="60101A80" w14:textId="77777777" w:rsidR="00592031" w:rsidRPr="002B5413" w:rsidRDefault="00592031" w:rsidP="00592031">
      <w:pPr>
        <w:ind w:left="576"/>
      </w:pPr>
      <w:r w:rsidRPr="002B5413">
        <w:t>&lt;name&gt;</w:t>
      </w:r>
      <w:r w:rsidRPr="002B5413">
        <w:rPr>
          <w:i/>
          <w:iCs/>
        </w:rPr>
        <w:t>name of device</w:t>
      </w:r>
      <w:r w:rsidRPr="002B5413">
        <w:t xml:space="preserve">&lt;/name&gt; </w:t>
      </w:r>
    </w:p>
    <w:p w14:paraId="64D57FE2" w14:textId="77777777" w:rsidR="00592031" w:rsidRPr="002B5413" w:rsidRDefault="00592031" w:rsidP="00592031">
      <w:pPr>
        <w:ind w:left="576"/>
      </w:pPr>
      <w:r w:rsidRPr="002B5413">
        <w:t xml:space="preserve">&lt;desc&gt;brief description of device&lt;/desc&gt; </w:t>
      </w:r>
    </w:p>
    <w:p w14:paraId="6D97E3B4" w14:textId="77777777" w:rsidR="00592031" w:rsidRPr="002B5413" w:rsidRDefault="00592031" w:rsidP="00592031">
      <w:pPr>
        <w:ind w:left="576"/>
      </w:pPr>
      <w:r w:rsidRPr="002B5413">
        <w:t xml:space="preserve">&lt;asSpecializedKind ... product classification for device .../&gt; </w:t>
      </w:r>
    </w:p>
    <w:p w14:paraId="77077217" w14:textId="77777777" w:rsidR="00592031" w:rsidRPr="002B5413" w:rsidRDefault="00592031" w:rsidP="00592031">
      <w:pPr>
        <w:ind w:left="576"/>
      </w:pPr>
      <w:r w:rsidRPr="002B5413">
        <w:t xml:space="preserve">&lt;asPartOfAssembly&gt; </w:t>
      </w:r>
    </w:p>
    <w:p w14:paraId="73B0C660" w14:textId="77777777" w:rsidR="00592031" w:rsidRPr="002B5413" w:rsidRDefault="00592031" w:rsidP="00592031">
      <w:pPr>
        <w:ind w:left="576"/>
      </w:pPr>
      <w:r w:rsidRPr="002B5413">
        <w:t xml:space="preserve">&lt;quantity&gt; </w:t>
      </w:r>
    </w:p>
    <w:p w14:paraId="5FB751FA" w14:textId="77777777" w:rsidR="00592031" w:rsidRPr="002B5413" w:rsidRDefault="00592031" w:rsidP="00592031">
      <w:pPr>
        <w:ind w:left="864"/>
      </w:pPr>
      <w:r w:rsidRPr="002B5413">
        <w:t xml:space="preserve">&lt;numerator value="1"/&gt; </w:t>
      </w:r>
    </w:p>
    <w:p w14:paraId="16D0BC77" w14:textId="77777777" w:rsidR="00592031" w:rsidRPr="002B5413" w:rsidRDefault="00592031" w:rsidP="00592031">
      <w:pPr>
        <w:ind w:left="864"/>
      </w:pPr>
      <w:r w:rsidRPr="002B5413">
        <w:t xml:space="preserve">&lt;denominator value="1"/&gt; </w:t>
      </w:r>
    </w:p>
    <w:p w14:paraId="60DAD022" w14:textId="77777777" w:rsidR="00592031" w:rsidRPr="002B5413" w:rsidRDefault="00592031" w:rsidP="00592031">
      <w:pPr>
        <w:ind w:left="576"/>
        <w:rPr>
          <w:rFonts w:eastAsia="Arial Unicode MS"/>
        </w:rPr>
      </w:pPr>
      <w:r w:rsidRPr="002B5413">
        <w:t>&lt;/quantity&gt;</w:t>
      </w:r>
      <w:r w:rsidRPr="002B5413">
        <w:rPr>
          <w:rFonts w:eastAsia="Arial Unicode MS"/>
        </w:rPr>
        <w:t xml:space="preserve"> </w:t>
      </w:r>
    </w:p>
    <w:p w14:paraId="456F9D51" w14:textId="77777777" w:rsidR="00592031" w:rsidRPr="002B5413" w:rsidRDefault="00592031" w:rsidP="00592031">
      <w:pPr>
        <w:ind w:left="576"/>
      </w:pPr>
      <w:r w:rsidRPr="002B5413">
        <w:t xml:space="preserve">&lt;wholeProduct&gt;&lt;!-- this is the assembly, but has no identifier --&gt; </w:t>
      </w:r>
    </w:p>
    <w:p w14:paraId="65F2F4A8" w14:textId="77777777" w:rsidR="00592031" w:rsidRPr="002B5413" w:rsidRDefault="00592031" w:rsidP="00592031">
      <w:pPr>
        <w:ind w:left="576"/>
      </w:pPr>
      <w:r w:rsidRPr="002B5413">
        <w:t xml:space="preserve">&lt;part&gt; </w:t>
      </w:r>
    </w:p>
    <w:p w14:paraId="34A0AEC4" w14:textId="77777777" w:rsidR="00592031" w:rsidRPr="002B5413" w:rsidRDefault="00592031" w:rsidP="00592031">
      <w:pPr>
        <w:ind w:left="576"/>
      </w:pPr>
      <w:r w:rsidRPr="002B5413">
        <w:t xml:space="preserve">&lt;quantity&gt; </w:t>
      </w:r>
    </w:p>
    <w:p w14:paraId="135D77F6" w14:textId="77777777" w:rsidR="00592031" w:rsidRPr="002B5413" w:rsidRDefault="00592031" w:rsidP="00592031">
      <w:pPr>
        <w:ind w:left="864"/>
      </w:pPr>
      <w:r w:rsidRPr="002B5413">
        <w:t xml:space="preserve">&lt;numerator value="1"/&gt; </w:t>
      </w:r>
    </w:p>
    <w:p w14:paraId="03CFDB48" w14:textId="77777777" w:rsidR="00592031" w:rsidRPr="002B5413" w:rsidRDefault="00592031" w:rsidP="00592031">
      <w:pPr>
        <w:ind w:left="864"/>
      </w:pPr>
      <w:r w:rsidRPr="002B5413">
        <w:t xml:space="preserve">&lt;denominator value="1"/&gt; </w:t>
      </w:r>
    </w:p>
    <w:p w14:paraId="581C1480" w14:textId="77777777" w:rsidR="00592031" w:rsidRPr="002B5413" w:rsidRDefault="00592031" w:rsidP="00592031">
      <w:pPr>
        <w:ind w:left="576"/>
      </w:pPr>
      <w:r w:rsidRPr="002B5413">
        <w:t xml:space="preserve">&lt;/quantity&gt; </w:t>
      </w:r>
    </w:p>
    <w:p w14:paraId="484B46F2" w14:textId="77777777" w:rsidR="00592031" w:rsidRPr="002B5413" w:rsidRDefault="00592031" w:rsidP="00592031">
      <w:pPr>
        <w:ind w:left="576"/>
      </w:pPr>
      <w:r w:rsidRPr="002B5413">
        <w:t xml:space="preserve">&lt;partProduct&gt; </w:t>
      </w:r>
    </w:p>
    <w:p w14:paraId="0AED8098" w14:textId="77777777" w:rsidR="00592031" w:rsidRPr="002B5413" w:rsidRDefault="00592031" w:rsidP="00592031">
      <w:pPr>
        <w:ind w:left="576"/>
      </w:pPr>
      <w:r w:rsidRPr="002B5413">
        <w:t xml:space="preserve">&lt;code code="item code of accessory component" codeSystem="code system OID"/&gt; &lt;name&gt;name of accessory component&lt;/name&gt; </w:t>
      </w:r>
    </w:p>
    <w:p w14:paraId="546AF00E" w14:textId="77777777" w:rsidR="00592031" w:rsidRPr="002B5413" w:rsidRDefault="00592031" w:rsidP="00592031">
      <w:pPr>
        <w:ind w:left="576"/>
      </w:pPr>
      <w:r w:rsidRPr="002B5413">
        <w:t xml:space="preserve">&lt;desc&gt;brief description of accessory component&lt;/desc&gt; </w:t>
      </w:r>
    </w:p>
    <w:p w14:paraId="258822B4" w14:textId="77777777" w:rsidR="00592031" w:rsidRPr="002B5413" w:rsidRDefault="00592031" w:rsidP="00592031">
      <w:pPr>
        <w:ind w:left="576"/>
      </w:pPr>
      <w:r w:rsidRPr="002B5413">
        <w:t>&lt;asSpecializedKind ... product classification for device .../&gt;</w:t>
      </w:r>
    </w:p>
    <w:p w14:paraId="72A81028" w14:textId="77777777" w:rsidR="00897F16" w:rsidRDefault="00897F16" w:rsidP="0080029F"/>
    <w:p w14:paraId="3480B449" w14:textId="77777777" w:rsidR="000F4FB9" w:rsidRDefault="000F4FB9" w:rsidP="0080029F">
      <w:r w:rsidRPr="00AF0D9D">
        <w:t>Parts may be speci</w:t>
      </w:r>
      <w:r w:rsidR="00FB15F8">
        <w:t>fied for the product, as outlined below:</w:t>
      </w:r>
    </w:p>
    <w:p w14:paraId="489121C5" w14:textId="77777777" w:rsidR="00FB15F8" w:rsidRPr="002B5413" w:rsidRDefault="00FB15F8" w:rsidP="00FB15F8">
      <w:r w:rsidRPr="002B5413">
        <w:t xml:space="preserve">&lt;manufacturedProduct&gt; </w:t>
      </w:r>
    </w:p>
    <w:p w14:paraId="02C966D3" w14:textId="77777777" w:rsidR="00FB15F8" w:rsidRPr="002B5413" w:rsidRDefault="00FB15F8" w:rsidP="00FB15F8">
      <w:pPr>
        <w:ind w:left="288"/>
      </w:pPr>
      <w:r w:rsidRPr="002B5413">
        <w:t>&lt;manufacturedProduct&gt;</w:t>
      </w:r>
    </w:p>
    <w:p w14:paraId="037A617B" w14:textId="77777777" w:rsidR="00FB15F8" w:rsidRPr="002B5413" w:rsidRDefault="00FB15F8" w:rsidP="00FB15F8">
      <w:pPr>
        <w:ind w:left="576"/>
      </w:pPr>
      <w:r w:rsidRPr="002B5413">
        <w:t xml:space="preserve">&lt;part/&gt; </w:t>
      </w:r>
    </w:p>
    <w:p w14:paraId="08FA6157" w14:textId="77777777" w:rsidR="00FB15F8" w:rsidRPr="002B5413" w:rsidRDefault="00FB15F8" w:rsidP="00FB15F8">
      <w:pPr>
        <w:pStyle w:val="Default"/>
        <w:rPr>
          <w:rFonts w:ascii="Courier New" w:hAnsi="Courier New" w:cs="Courier New"/>
          <w:sz w:val="18"/>
          <w:szCs w:val="18"/>
          <w:lang w:val="en-US"/>
        </w:rPr>
      </w:pPr>
    </w:p>
    <w:p w14:paraId="0874ECD0" w14:textId="77777777" w:rsidR="000F4FB9" w:rsidRDefault="00FB15F8" w:rsidP="0080029F">
      <w:r>
        <w:t>and for part products as outlined below:</w:t>
      </w:r>
    </w:p>
    <w:p w14:paraId="08ADA436" w14:textId="77777777" w:rsidR="00FB15F8" w:rsidRPr="002B5413" w:rsidRDefault="00FB15F8" w:rsidP="00FB15F8">
      <w:r w:rsidRPr="002B5413">
        <w:t>&lt;part&gt;</w:t>
      </w:r>
    </w:p>
    <w:p w14:paraId="0881647B" w14:textId="77777777" w:rsidR="00FB15F8" w:rsidRPr="002B5413" w:rsidRDefault="00FB15F8" w:rsidP="00FB15F8">
      <w:pPr>
        <w:ind w:left="288"/>
      </w:pPr>
      <w:r w:rsidRPr="002B5413">
        <w:t>&lt;partProduct&gt;</w:t>
      </w:r>
    </w:p>
    <w:p w14:paraId="66F88818" w14:textId="77777777" w:rsidR="00FB15F8" w:rsidRPr="002B5413" w:rsidRDefault="00FB15F8" w:rsidP="00FB15F8">
      <w:pPr>
        <w:ind w:left="576"/>
      </w:pPr>
      <w:r w:rsidRPr="002B5413">
        <w:t>&lt;part/&gt;</w:t>
      </w:r>
    </w:p>
    <w:p w14:paraId="6789E99B" w14:textId="77777777" w:rsidR="00915A7E" w:rsidRDefault="00915A7E" w:rsidP="0080029F"/>
    <w:p w14:paraId="30D3DB9E" w14:textId="77777777" w:rsidR="000F4FB9" w:rsidRDefault="00C66DC9" w:rsidP="001D67E2">
      <w:pPr>
        <w:pStyle w:val="Heading3"/>
      </w:pPr>
      <w:bookmarkStart w:id="852" w:name="_Toc500864093"/>
      <w:bookmarkStart w:id="853" w:name="_Toc495429290"/>
      <w:r>
        <w:lastRenderedPageBreak/>
        <w:t>Marketing Category and Application Number</w:t>
      </w:r>
      <w:bookmarkEnd w:id="852"/>
      <w:bookmarkEnd w:id="853"/>
    </w:p>
    <w:p w14:paraId="4A9CFCFC" w14:textId="77777777" w:rsidR="00D50CAF" w:rsidRDefault="00C66DC9" w:rsidP="0080029F">
      <w:r>
        <w:t xml:space="preserve">The approval structure specifies in the &lt;code&gt; the marketing category under which the product is approved for marketing. Products marketed under an approved application have </w:t>
      </w:r>
      <w:r w:rsidR="00EE3CDB">
        <w:t xml:space="preserve">the approved ID </w:t>
      </w:r>
      <w:r>
        <w:t xml:space="preserve">in the &lt;id extension&gt; and </w:t>
      </w:r>
      <w:r w:rsidR="00EE3CDB">
        <w:t xml:space="preserve">the </w:t>
      </w:r>
      <w:r w:rsidR="00EE3CDB">
        <w:rPr>
          <w:lang w:val="en-US"/>
        </w:rPr>
        <w:t xml:space="preserve">Drug Identification Numbers (DIN) OID </w:t>
      </w:r>
      <w:r>
        <w:t xml:space="preserve">under &lt;id root&gt;. </w:t>
      </w:r>
    </w:p>
    <w:p w14:paraId="03A23F6B" w14:textId="77777777" w:rsidR="00D50CAF" w:rsidRPr="002B5413" w:rsidRDefault="00D50CAF" w:rsidP="00D50CAF">
      <w:r w:rsidRPr="002B5413">
        <w:t xml:space="preserve">&lt;subjectOf&gt; </w:t>
      </w:r>
    </w:p>
    <w:p w14:paraId="0267A69E" w14:textId="77777777" w:rsidR="00D50CAF" w:rsidRPr="002B5413" w:rsidRDefault="00D50CAF" w:rsidP="00D50CAF">
      <w:pPr>
        <w:ind w:left="288"/>
      </w:pPr>
      <w:r w:rsidRPr="002B5413">
        <w:t>&lt;approval&gt;</w:t>
      </w:r>
    </w:p>
    <w:p w14:paraId="5D6FBE75" w14:textId="77777777" w:rsidR="00D50CAF" w:rsidRPr="002B5413" w:rsidRDefault="00D50CAF" w:rsidP="00D50CAF">
      <w:pPr>
        <w:ind w:left="576"/>
      </w:pPr>
      <w:r w:rsidRPr="002B5413">
        <w:t>&lt;id extension="application or monograph number" root="</w:t>
      </w:r>
      <w:r w:rsidR="00EE3CDB">
        <w:t>2.16.840.1.113883.2.20.6.42</w:t>
      </w:r>
      <w:r w:rsidRPr="002B5413">
        <w:t xml:space="preserve">"/&gt; </w:t>
      </w:r>
    </w:p>
    <w:p w14:paraId="22EA7E27" w14:textId="77777777" w:rsidR="00D50CAF" w:rsidRPr="002B5413" w:rsidRDefault="00D50CAF" w:rsidP="00D50CAF">
      <w:pPr>
        <w:ind w:left="576"/>
      </w:pPr>
      <w:r w:rsidRPr="002B5413">
        <w:t>&lt;code code="code for marketing category" codeSystem="</w:t>
      </w:r>
      <w:r>
        <w:t>2.16.840.1.113883.2.20.6.11</w:t>
      </w:r>
      <w:r w:rsidRPr="002B5413">
        <w:t>" displayName="display name"/&gt;</w:t>
      </w:r>
    </w:p>
    <w:p w14:paraId="18F65B03" w14:textId="77777777" w:rsidR="00D50CAF" w:rsidRPr="002B5413" w:rsidRDefault="00D50CAF" w:rsidP="00D50CAF">
      <w:pPr>
        <w:ind w:left="576"/>
      </w:pPr>
      <w:r w:rsidRPr="002B5413">
        <w:t xml:space="preserve">&lt;author&gt; </w:t>
      </w:r>
    </w:p>
    <w:p w14:paraId="3E0E4873" w14:textId="77777777" w:rsidR="00D50CAF" w:rsidRPr="002B5413" w:rsidRDefault="00D50CAF" w:rsidP="00D50CAF">
      <w:pPr>
        <w:ind w:left="864"/>
      </w:pPr>
      <w:r w:rsidRPr="002B5413">
        <w:t xml:space="preserve">&lt;territorialAuthority&gt; </w:t>
      </w:r>
    </w:p>
    <w:p w14:paraId="44FE2CC2" w14:textId="77777777" w:rsidR="00D50CAF" w:rsidRPr="002B5413" w:rsidRDefault="00D50CAF" w:rsidP="00D50CAF">
      <w:pPr>
        <w:ind w:left="1152"/>
      </w:pPr>
      <w:r w:rsidRPr="002B5413">
        <w:t xml:space="preserve">&lt;territory&gt; </w:t>
      </w:r>
    </w:p>
    <w:p w14:paraId="6607E52B" w14:textId="77777777" w:rsidR="00D50CAF" w:rsidRPr="005376AC" w:rsidRDefault="00D50CAF" w:rsidP="00D50CAF">
      <w:pPr>
        <w:ind w:left="1440"/>
      </w:pPr>
      <w:r w:rsidRPr="005376AC">
        <w:t>&lt;code code="CAN" codeSystem="</w:t>
      </w:r>
      <w:r>
        <w:t>2.16.840.1.113883.2.20.6.17</w:t>
      </w:r>
      <w:r w:rsidRPr="005376AC">
        <w:t xml:space="preserve">"/&gt; </w:t>
      </w:r>
    </w:p>
    <w:p w14:paraId="57EF8287" w14:textId="77777777" w:rsidR="00D50CAF" w:rsidRPr="005376AC" w:rsidRDefault="00D50CAF" w:rsidP="00D50CAF">
      <w:pPr>
        <w:ind w:left="1152"/>
      </w:pPr>
      <w:r w:rsidRPr="005376AC">
        <w:t xml:space="preserve">&lt;/territory&gt; </w:t>
      </w:r>
    </w:p>
    <w:p w14:paraId="1A6F6211" w14:textId="77777777" w:rsidR="00D50CAF" w:rsidRPr="002B5413" w:rsidRDefault="00D50CAF" w:rsidP="00D50CAF">
      <w:pPr>
        <w:ind w:left="864"/>
      </w:pPr>
      <w:r w:rsidRPr="002B5413">
        <w:t>&lt;/territorialAuthority&gt;</w:t>
      </w:r>
    </w:p>
    <w:p w14:paraId="3E11E4AB" w14:textId="77777777" w:rsidR="00D50CAF" w:rsidRPr="002B5413" w:rsidRDefault="00D50CAF" w:rsidP="00D50CAF">
      <w:pPr>
        <w:ind w:left="576"/>
      </w:pPr>
      <w:r w:rsidRPr="002B5413">
        <w:t xml:space="preserve">&lt;/author&gt; </w:t>
      </w:r>
    </w:p>
    <w:p w14:paraId="4F7E3A54" w14:textId="77777777" w:rsidR="00D50CAF" w:rsidRPr="002B5413" w:rsidRDefault="00D50CAF" w:rsidP="00D50CAF">
      <w:pPr>
        <w:ind w:left="288"/>
      </w:pPr>
      <w:r w:rsidRPr="002B5413">
        <w:t xml:space="preserve">&lt;/approval&gt; </w:t>
      </w:r>
    </w:p>
    <w:p w14:paraId="389089EC" w14:textId="77777777" w:rsidR="00D50CAF" w:rsidRPr="002B5413" w:rsidRDefault="00D50CAF" w:rsidP="00D50CAF">
      <w:r w:rsidRPr="002B5413">
        <w:t>&lt;/subjectOf&gt;</w:t>
      </w:r>
    </w:p>
    <w:p w14:paraId="1C0801AC" w14:textId="77777777" w:rsidR="00D50CAF" w:rsidRPr="002B5413" w:rsidRDefault="00D50CAF" w:rsidP="00D50CAF">
      <w:pPr>
        <w:pStyle w:val="Default"/>
        <w:rPr>
          <w:rFonts w:ascii="Courier New" w:hAnsi="Courier New" w:cs="Courier New"/>
          <w:sz w:val="18"/>
          <w:szCs w:val="18"/>
        </w:rPr>
      </w:pPr>
    </w:p>
    <w:p w14:paraId="7A34DC47" w14:textId="77777777" w:rsidR="005C7A23" w:rsidRPr="00D50CAF" w:rsidRDefault="005C7A23" w:rsidP="0080029F"/>
    <w:p w14:paraId="58F383DB" w14:textId="77777777" w:rsidR="00C66DC9" w:rsidRDefault="00C66DC9" w:rsidP="0080029F">
      <w:r>
        <w:t>Marketing category is connected through the &lt;subjectOf&gt; element which may appear on the main product:</w:t>
      </w:r>
    </w:p>
    <w:p w14:paraId="11165056" w14:textId="77777777" w:rsidR="00EE3CDB" w:rsidRPr="002B5413" w:rsidRDefault="00EE3CDB" w:rsidP="00EE3CDB">
      <w:r w:rsidRPr="002B5413">
        <w:t>&lt;subject&gt;</w:t>
      </w:r>
    </w:p>
    <w:p w14:paraId="2014BCAD" w14:textId="77777777" w:rsidR="00EE3CDB" w:rsidRPr="002B5413" w:rsidRDefault="00EE3CDB" w:rsidP="00EE3CDB">
      <w:pPr>
        <w:ind w:left="288"/>
      </w:pPr>
      <w:r w:rsidRPr="002B5413">
        <w:t>&lt;manufacturedProduct&gt;</w:t>
      </w:r>
    </w:p>
    <w:p w14:paraId="5696EC9F" w14:textId="77777777" w:rsidR="00EE3CDB" w:rsidRPr="002B5413" w:rsidRDefault="00EE3CDB" w:rsidP="00EE3CDB">
      <w:pPr>
        <w:ind w:left="576"/>
      </w:pPr>
      <w:r w:rsidRPr="002B5413">
        <w:t xml:space="preserve">&lt;manufacturedProduct/&gt; </w:t>
      </w:r>
    </w:p>
    <w:p w14:paraId="77007D4E" w14:textId="77777777" w:rsidR="00EE3CDB" w:rsidRPr="002B5413" w:rsidRDefault="00EE3CDB" w:rsidP="00EE3CDB">
      <w:pPr>
        <w:ind w:left="864"/>
      </w:pPr>
      <w:r w:rsidRPr="002B5413">
        <w:t>&lt;subjectOf/&gt;</w:t>
      </w:r>
    </w:p>
    <w:p w14:paraId="68D4089A" w14:textId="77777777" w:rsidR="00EE3CDB" w:rsidRPr="002B5413" w:rsidRDefault="00EE3CDB" w:rsidP="00EE3CDB">
      <w:pPr>
        <w:pStyle w:val="Default"/>
        <w:rPr>
          <w:rFonts w:ascii="Courier New" w:hAnsi="Courier New" w:cs="Courier New"/>
          <w:sz w:val="18"/>
          <w:szCs w:val="18"/>
        </w:rPr>
      </w:pPr>
    </w:p>
    <w:p w14:paraId="295AF21C" w14:textId="77777777" w:rsidR="00C66DC9" w:rsidRDefault="00C66DC9" w:rsidP="0080029F">
      <w:r>
        <w:t>or on parts:</w:t>
      </w:r>
    </w:p>
    <w:p w14:paraId="2106E0CF" w14:textId="77777777" w:rsidR="00EE3CDB" w:rsidRPr="00EE3CDB" w:rsidRDefault="00EE3CDB" w:rsidP="00EE3CDB">
      <w:r w:rsidRPr="00EE3CDB">
        <w:t xml:space="preserve">&lt;part&gt; </w:t>
      </w:r>
    </w:p>
    <w:p w14:paraId="1FEB275D" w14:textId="77777777" w:rsidR="00EE3CDB" w:rsidRPr="00EE3CDB" w:rsidRDefault="00EE3CDB" w:rsidP="00EE3CDB">
      <w:pPr>
        <w:ind w:left="288"/>
      </w:pPr>
      <w:r w:rsidRPr="00EE3CDB">
        <w:t>&lt;partProduct/&gt;</w:t>
      </w:r>
    </w:p>
    <w:p w14:paraId="1B51DD2D" w14:textId="77777777" w:rsidR="00EE3CDB" w:rsidRPr="00EE3CDB" w:rsidRDefault="00EE3CDB" w:rsidP="00EE3CDB">
      <w:pPr>
        <w:ind w:left="576"/>
      </w:pPr>
      <w:r w:rsidRPr="00EE3CDB">
        <w:t>&lt;subjectOf/&gt;</w:t>
      </w:r>
    </w:p>
    <w:p w14:paraId="2E9EB847" w14:textId="77777777" w:rsidR="00237038" w:rsidRDefault="00237038" w:rsidP="0080029F">
      <w:pPr>
        <w:rPr>
          <w:szCs w:val="24"/>
        </w:rPr>
      </w:pPr>
    </w:p>
    <w:p w14:paraId="1A1046B9" w14:textId="77777777" w:rsidR="00237038" w:rsidRDefault="00EE3CDB" w:rsidP="0080029F">
      <w:r>
        <w:t>An e</w:t>
      </w:r>
      <w:r w:rsidR="00237038">
        <w:t>xample</w:t>
      </w:r>
      <w:r>
        <w:t xml:space="preserve"> is outlined below</w:t>
      </w:r>
      <w:r w:rsidR="00237038">
        <w:t>:</w:t>
      </w:r>
    </w:p>
    <w:p w14:paraId="7D75F341" w14:textId="77777777" w:rsidR="00EE3CDB" w:rsidRPr="002B5413" w:rsidRDefault="00EE3CDB" w:rsidP="00EE3CDB">
      <w:r w:rsidRPr="002B5413">
        <w:t>&lt;subjectOf&gt;</w:t>
      </w:r>
    </w:p>
    <w:p w14:paraId="310212D4" w14:textId="77777777" w:rsidR="00EE3CDB" w:rsidRPr="002B5413" w:rsidRDefault="00EE3CDB" w:rsidP="00EE3CDB">
      <w:pPr>
        <w:ind w:left="288"/>
      </w:pPr>
      <w:r w:rsidRPr="002B5413">
        <w:t xml:space="preserve">&lt;approval&gt; </w:t>
      </w:r>
    </w:p>
    <w:p w14:paraId="37991F90" w14:textId="77777777" w:rsidR="00EE3CDB" w:rsidRPr="002B5413" w:rsidRDefault="00EE3CDB" w:rsidP="00EE3CDB">
      <w:pPr>
        <w:ind w:left="576"/>
      </w:pPr>
      <w:r>
        <w:t>&lt;id extension="NDS</w:t>
      </w:r>
      <w:r w:rsidRPr="002B5413">
        <w:t>123456" root="</w:t>
      </w:r>
      <w:r>
        <w:t>2.16.840.1.113883.2.20.6.42</w:t>
      </w:r>
      <w:r w:rsidRPr="002B5413">
        <w:t xml:space="preserve">"/&gt; </w:t>
      </w:r>
    </w:p>
    <w:p w14:paraId="085CBB45" w14:textId="77777777" w:rsidR="00EE3CDB" w:rsidRPr="005376AC" w:rsidRDefault="00EE3CDB" w:rsidP="00EE3CDB">
      <w:pPr>
        <w:ind w:left="576"/>
        <w:rPr>
          <w:lang w:val="fr-CA"/>
        </w:rPr>
      </w:pPr>
      <w:r w:rsidRPr="005376AC">
        <w:rPr>
          <w:lang w:val="fr-CA"/>
        </w:rPr>
        <w:t>&lt;code code="C73594" codeSystem="</w:t>
      </w:r>
      <w:r>
        <w:rPr>
          <w:lang w:val="fr-CA"/>
        </w:rPr>
        <w:t>2.16.840.1.113883.2.20.6.11" displayName="NDS</w:t>
      </w:r>
      <w:r w:rsidRPr="005376AC">
        <w:rPr>
          <w:lang w:val="fr-CA"/>
        </w:rPr>
        <w:t xml:space="preserve">"/&gt; </w:t>
      </w:r>
    </w:p>
    <w:p w14:paraId="68890561" w14:textId="77777777" w:rsidR="00EE3CDB" w:rsidRPr="002B5413" w:rsidRDefault="00EE3CDB" w:rsidP="00EE3CDB">
      <w:pPr>
        <w:ind w:left="576"/>
      </w:pPr>
      <w:r w:rsidRPr="002B5413">
        <w:t xml:space="preserve">&lt;author&gt; </w:t>
      </w:r>
    </w:p>
    <w:p w14:paraId="6BA046BB" w14:textId="77777777" w:rsidR="00EE3CDB" w:rsidRPr="002B5413" w:rsidRDefault="00EE3CDB" w:rsidP="00EE3CDB">
      <w:pPr>
        <w:ind w:left="864"/>
      </w:pPr>
      <w:r w:rsidRPr="002B5413">
        <w:t xml:space="preserve">&lt;territorialAuthority&gt; </w:t>
      </w:r>
    </w:p>
    <w:p w14:paraId="7EC674BB" w14:textId="77777777" w:rsidR="00EE3CDB" w:rsidRPr="005376AC" w:rsidRDefault="00EE3CDB" w:rsidP="00EE3CDB">
      <w:pPr>
        <w:ind w:left="1152"/>
      </w:pPr>
      <w:r w:rsidRPr="005376AC">
        <w:t xml:space="preserve">&lt;territory&gt; </w:t>
      </w:r>
    </w:p>
    <w:p w14:paraId="1E79336E" w14:textId="77777777" w:rsidR="00EE3CDB" w:rsidRPr="005376AC" w:rsidRDefault="00EE3CDB" w:rsidP="00EE3CDB">
      <w:pPr>
        <w:ind w:left="1440"/>
      </w:pPr>
      <w:r w:rsidRPr="005376AC">
        <w:t>&lt;code code="CAN" codeSystem="</w:t>
      </w:r>
      <w:r>
        <w:t>2.16.840.1.113883.2.20.6.17</w:t>
      </w:r>
      <w:r w:rsidRPr="005376AC">
        <w:t>"/&gt;</w:t>
      </w:r>
    </w:p>
    <w:p w14:paraId="2AB6C26D" w14:textId="77777777" w:rsidR="00EE3CDB" w:rsidRPr="005376AC" w:rsidRDefault="00EE3CDB" w:rsidP="00EE3CDB">
      <w:pPr>
        <w:pStyle w:val="Default"/>
        <w:rPr>
          <w:rFonts w:ascii="Courier New" w:hAnsi="Courier New" w:cs="Courier New"/>
          <w:sz w:val="18"/>
          <w:szCs w:val="18"/>
        </w:rPr>
      </w:pPr>
    </w:p>
    <w:p w14:paraId="404DA3AB" w14:textId="77777777" w:rsidR="00FE1A76" w:rsidRDefault="00FE1A76" w:rsidP="001D67E2">
      <w:pPr>
        <w:pStyle w:val="Heading3"/>
      </w:pPr>
      <w:bookmarkStart w:id="854" w:name="_Ref443424420"/>
      <w:bookmarkStart w:id="855" w:name="_Ref443424430"/>
      <w:bookmarkStart w:id="856" w:name="_Ref443424528"/>
      <w:bookmarkStart w:id="857" w:name="_Ref443424535"/>
      <w:bookmarkStart w:id="858" w:name="_Ref443433447"/>
      <w:bookmarkStart w:id="859" w:name="_Toc500864094"/>
      <w:bookmarkStart w:id="860" w:name="_Toc495429291"/>
      <w:r>
        <w:t>Marketing status</w:t>
      </w:r>
      <w:bookmarkEnd w:id="854"/>
      <w:bookmarkEnd w:id="855"/>
      <w:bookmarkEnd w:id="856"/>
      <w:bookmarkEnd w:id="857"/>
      <w:bookmarkEnd w:id="858"/>
      <w:bookmarkEnd w:id="859"/>
      <w:bookmarkEnd w:id="860"/>
    </w:p>
    <w:p w14:paraId="7D8CA950" w14:textId="77777777" w:rsidR="00FE1A76" w:rsidRDefault="00FE1A76" w:rsidP="0080029F">
      <w:r>
        <w:t>The marketing status provides information on when the product is on or off the market.</w:t>
      </w:r>
    </w:p>
    <w:p w14:paraId="18486C3C" w14:textId="77777777" w:rsidR="00EE3CDB" w:rsidRPr="002B5413" w:rsidRDefault="00EE3CDB" w:rsidP="00EE3CDB">
      <w:r w:rsidRPr="002B5413">
        <w:t xml:space="preserve">&lt;subject&gt; </w:t>
      </w:r>
    </w:p>
    <w:p w14:paraId="2D6CEB2D" w14:textId="77777777" w:rsidR="00EE3CDB" w:rsidRPr="002B5413" w:rsidRDefault="00EE3CDB" w:rsidP="00EE3CDB">
      <w:pPr>
        <w:ind w:left="288"/>
      </w:pPr>
      <w:r w:rsidRPr="002B5413">
        <w:t>&lt;manufacturedProduct&gt;...&lt;/manufacturedProduct&gt;</w:t>
      </w:r>
    </w:p>
    <w:p w14:paraId="4686EBB9" w14:textId="77777777" w:rsidR="00EE3CDB" w:rsidRPr="002B5413" w:rsidRDefault="00EE3CDB" w:rsidP="00EE3CDB">
      <w:pPr>
        <w:ind w:left="288"/>
      </w:pPr>
      <w:r w:rsidRPr="002B5413">
        <w:t xml:space="preserve">&lt;subjectOf&gt; </w:t>
      </w:r>
    </w:p>
    <w:p w14:paraId="410DF1E5" w14:textId="77777777" w:rsidR="00EE3CDB" w:rsidRPr="005376AC" w:rsidRDefault="00EE3CDB" w:rsidP="00EE3CDB">
      <w:pPr>
        <w:ind w:left="576"/>
      </w:pPr>
      <w:r w:rsidRPr="005376AC">
        <w:t xml:space="preserve">&lt;marketingAct&gt; </w:t>
      </w:r>
    </w:p>
    <w:p w14:paraId="4F05C84A" w14:textId="57896D2E" w:rsidR="00EE3CDB" w:rsidRPr="002B5413" w:rsidRDefault="00EE3CDB" w:rsidP="00626F8B">
      <w:pPr>
        <w:ind w:left="864"/>
        <w:rPr>
          <w:lang w:val="fr-CA"/>
        </w:rPr>
      </w:pPr>
      <w:r w:rsidRPr="002B5413">
        <w:rPr>
          <w:lang w:val="fr-CA"/>
        </w:rPr>
        <w:lastRenderedPageBreak/>
        <w:t>&lt;code code="</w:t>
      </w:r>
      <w:r>
        <w:rPr>
          <w:lang w:val="fr-CA"/>
        </w:rPr>
        <w:t>2</w:t>
      </w:r>
      <w:r w:rsidRPr="002B5413">
        <w:rPr>
          <w:lang w:val="fr-CA"/>
        </w:rPr>
        <w:t>" codeSystem="</w:t>
      </w:r>
      <w:r w:rsidR="007B29D1">
        <w:rPr>
          <w:lang w:val="fr-CA"/>
        </w:rPr>
        <w:t>2.16.840.1.113883.2.20.6.</w:t>
      </w:r>
      <w:del w:id="861" w:author="pbx" w:date="2017-12-12T17:47:00Z">
        <w:r>
          <w:rPr>
            <w:lang w:val="fr-CA"/>
          </w:rPr>
          <w:delText>18</w:delText>
        </w:r>
      </w:del>
      <w:ins w:id="862" w:author="pbx" w:date="2017-12-12T17:47:00Z">
        <w:r w:rsidR="007B29D1">
          <w:rPr>
            <w:lang w:val="fr-CA"/>
          </w:rPr>
          <w:t>37</w:t>
        </w:r>
      </w:ins>
      <w:r w:rsidRPr="002B5413">
        <w:rPr>
          <w:lang w:val="fr-CA"/>
        </w:rPr>
        <w:t xml:space="preserve">"/&gt; </w:t>
      </w:r>
    </w:p>
    <w:p w14:paraId="2BE1A084" w14:textId="77777777" w:rsidR="00EE3CDB" w:rsidRPr="002B5413" w:rsidRDefault="00EE3CDB" w:rsidP="00626F8B">
      <w:pPr>
        <w:ind w:left="864"/>
        <w:rPr>
          <w:lang w:val="fr-CA"/>
        </w:rPr>
      </w:pPr>
      <w:r w:rsidRPr="002B5413">
        <w:rPr>
          <w:lang w:val="fr-CA"/>
        </w:rPr>
        <w:t xml:space="preserve">&lt;statusCode code="active"/&gt; </w:t>
      </w:r>
    </w:p>
    <w:p w14:paraId="09D7B56F" w14:textId="77777777" w:rsidR="0025656F" w:rsidRDefault="00EE3CDB" w:rsidP="00626F8B">
      <w:pPr>
        <w:ind w:left="864"/>
      </w:pPr>
      <w:r w:rsidRPr="002B5413">
        <w:t xml:space="preserve">&lt;effectiveTime&gt; </w:t>
      </w:r>
    </w:p>
    <w:p w14:paraId="33580FC2" w14:textId="77777777" w:rsidR="00EE3CDB" w:rsidRPr="002B5413" w:rsidRDefault="00EE3CDB" w:rsidP="0025656F">
      <w:pPr>
        <w:ind w:left="1152"/>
      </w:pPr>
      <w:r w:rsidRPr="002B5413">
        <w:t>&lt;</w:t>
      </w:r>
      <w:r w:rsidR="00626F8B">
        <w:t>high</w:t>
      </w:r>
      <w:r w:rsidRPr="002B5413">
        <w:t xml:space="preserve"> value="20040120"/&gt;</w:t>
      </w:r>
    </w:p>
    <w:p w14:paraId="5461544D" w14:textId="77777777" w:rsidR="00EE3CDB" w:rsidRPr="002B5413" w:rsidRDefault="00EE3CDB" w:rsidP="00EE3CDB">
      <w:pPr>
        <w:pStyle w:val="Default"/>
        <w:rPr>
          <w:rFonts w:ascii="Courier New" w:hAnsi="Courier New" w:cs="Courier New"/>
          <w:sz w:val="18"/>
          <w:szCs w:val="18"/>
        </w:rPr>
      </w:pPr>
    </w:p>
    <w:p w14:paraId="34EBEB1C" w14:textId="77777777" w:rsidR="00FE1A76" w:rsidRDefault="00FE1A76" w:rsidP="0080029F">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w:t>
      </w:r>
      <w:r w:rsidR="00626F8B">
        <w:t xml:space="preserve"> while the date the product is off the market such as the expiration date of the last lot released to the market is characterized by the &lt;high value&gt;</w:t>
      </w:r>
      <w:r>
        <w:t>.</w:t>
      </w:r>
      <w:r w:rsidR="00B50236">
        <w:t xml:space="preserve"> </w:t>
      </w:r>
      <w:r w:rsidR="00626F8B">
        <w:t>At this time HPFB does not track when a product is on the market thus the &lt;low value&gt; is not used.</w:t>
      </w:r>
      <w:r w:rsidR="00B50236">
        <w:t xml:space="preserve"> </w:t>
      </w:r>
      <w:r w:rsidR="00626F8B">
        <w:t>An e</w:t>
      </w:r>
      <w:r>
        <w:t>xample of a product that is off the market</w:t>
      </w:r>
      <w:r w:rsidR="00626F8B">
        <w:t xml:space="preserve"> is outlined below</w:t>
      </w:r>
      <w:r>
        <w:t>:</w:t>
      </w:r>
    </w:p>
    <w:p w14:paraId="59A7628B" w14:textId="77777777" w:rsidR="00626F8B" w:rsidRPr="002B5413" w:rsidRDefault="00626F8B" w:rsidP="00626F8B">
      <w:r w:rsidRPr="002B5413">
        <w:t xml:space="preserve">&lt;subjectOf&gt; </w:t>
      </w:r>
    </w:p>
    <w:p w14:paraId="057C5261" w14:textId="77777777" w:rsidR="00626F8B" w:rsidRPr="002B5413" w:rsidRDefault="00626F8B" w:rsidP="00626F8B">
      <w:r>
        <w:t xml:space="preserve">  </w:t>
      </w:r>
      <w:r w:rsidRPr="002B5413">
        <w:t xml:space="preserve">&lt;marketingAct&gt; </w:t>
      </w:r>
    </w:p>
    <w:p w14:paraId="0D710B96" w14:textId="4E2E4FFB" w:rsidR="00626F8B" w:rsidRPr="002B5413" w:rsidRDefault="00626F8B" w:rsidP="00626F8B">
      <w:r>
        <w:t xml:space="preserve">    </w:t>
      </w:r>
      <w:r w:rsidRPr="002B5413">
        <w:t>&lt;code code="</w:t>
      </w:r>
      <w:r>
        <w:t>2</w:t>
      </w:r>
      <w:r w:rsidRPr="002B5413">
        <w:t>" codeSystem="</w:t>
      </w:r>
      <w:r w:rsidR="007B29D1">
        <w:t>2.16.840.1.113883.2.20.6.</w:t>
      </w:r>
      <w:del w:id="863" w:author="pbx" w:date="2017-12-12T17:47:00Z">
        <w:r>
          <w:delText>18</w:delText>
        </w:r>
      </w:del>
      <w:ins w:id="864" w:author="pbx" w:date="2017-12-12T17:47:00Z">
        <w:r w:rsidR="007B29D1">
          <w:t>37</w:t>
        </w:r>
      </w:ins>
      <w:r w:rsidRPr="002B5413">
        <w:t xml:space="preserve">"/&gt; </w:t>
      </w:r>
    </w:p>
    <w:p w14:paraId="44D643BF" w14:textId="77777777" w:rsidR="00626F8B" w:rsidRPr="002B5413" w:rsidRDefault="00626F8B" w:rsidP="00626F8B">
      <w:r>
        <w:t xml:space="preserve">    </w:t>
      </w:r>
      <w:r w:rsidRPr="002B5413">
        <w:t xml:space="preserve">&lt;statusCode code="active"/&gt; </w:t>
      </w:r>
    </w:p>
    <w:p w14:paraId="6AF1D073" w14:textId="77777777" w:rsidR="00626F8B" w:rsidRPr="002B5413" w:rsidRDefault="00626F8B" w:rsidP="00626F8B">
      <w:r>
        <w:t xml:space="preserve">    </w:t>
      </w:r>
      <w:r w:rsidRPr="002B5413">
        <w:t xml:space="preserve">&lt;effectiveTime&gt; </w:t>
      </w:r>
    </w:p>
    <w:p w14:paraId="59D6B25A" w14:textId="77777777" w:rsidR="00626F8B" w:rsidRPr="002B5413" w:rsidRDefault="00626F8B" w:rsidP="00626F8B">
      <w:r>
        <w:t xml:space="preserve">      </w:t>
      </w:r>
      <w:r w:rsidRPr="002B5413">
        <w:t xml:space="preserve">&lt;low value="date when on the market"/&gt; </w:t>
      </w:r>
    </w:p>
    <w:p w14:paraId="1C851A2A" w14:textId="77777777" w:rsidR="00626F8B" w:rsidRPr="002B5413" w:rsidRDefault="00626F8B" w:rsidP="00626F8B">
      <w:r w:rsidRPr="002B5413">
        <w:t xml:space="preserve"> </w:t>
      </w:r>
      <w:r>
        <w:t xml:space="preserve">     </w:t>
      </w:r>
      <w:r w:rsidRPr="002B5413">
        <w:t xml:space="preserve">&lt;high value="date when the product is going to be off the market"/&gt; </w:t>
      </w:r>
    </w:p>
    <w:p w14:paraId="39496D36" w14:textId="77777777" w:rsidR="00626F8B" w:rsidRPr="002B5413" w:rsidRDefault="00626F8B" w:rsidP="00626F8B">
      <w:r>
        <w:t xml:space="preserve">    </w:t>
      </w:r>
      <w:r w:rsidRPr="002B5413">
        <w:t xml:space="preserve">&lt;/effectiveTime&gt; </w:t>
      </w:r>
    </w:p>
    <w:p w14:paraId="50EF940C" w14:textId="77777777" w:rsidR="00626F8B" w:rsidRPr="002B5413" w:rsidRDefault="00626F8B" w:rsidP="00626F8B">
      <w:r w:rsidRPr="002B5413">
        <w:t xml:space="preserve"> </w:t>
      </w:r>
      <w:r>
        <w:t xml:space="preserve"> </w:t>
      </w:r>
      <w:r w:rsidRPr="002B5413">
        <w:t xml:space="preserve">&lt;/marketingAct&gt; </w:t>
      </w:r>
    </w:p>
    <w:p w14:paraId="120F6BA0" w14:textId="77777777" w:rsidR="00626F8B" w:rsidRPr="002B5413" w:rsidRDefault="00626F8B" w:rsidP="00626F8B">
      <w:r w:rsidRPr="002B5413">
        <w:t>&lt;/subjectOf&gt;</w:t>
      </w:r>
    </w:p>
    <w:p w14:paraId="74A095BD" w14:textId="77777777" w:rsidR="00626F8B" w:rsidRDefault="00626F8B" w:rsidP="0080029F"/>
    <w:p w14:paraId="4F9D71D7" w14:textId="77777777" w:rsidR="00FE1A76" w:rsidRDefault="00FE1A76" w:rsidP="0080029F">
      <w:r>
        <w:t>For some types of products, a marketing status may be provided on the package level:</w:t>
      </w:r>
    </w:p>
    <w:p w14:paraId="66251A72" w14:textId="77777777" w:rsidR="00626F8B" w:rsidRPr="002B5413" w:rsidRDefault="00626F8B" w:rsidP="00626F8B">
      <w:r w:rsidRPr="002B5413">
        <w:t xml:space="preserve">&lt;asContent&gt; </w:t>
      </w:r>
    </w:p>
    <w:p w14:paraId="38748359" w14:textId="77777777" w:rsidR="00626F8B" w:rsidRPr="002B5413" w:rsidRDefault="00626F8B" w:rsidP="0025656F">
      <w:pPr>
        <w:ind w:left="288"/>
      </w:pPr>
      <w:r w:rsidRPr="002B5413">
        <w:t>&lt;containerPackagedProduct&gt;...&lt;/containerPackagedProduct&gt;</w:t>
      </w:r>
    </w:p>
    <w:p w14:paraId="68DFB171" w14:textId="77777777" w:rsidR="00626F8B" w:rsidRPr="002B5413" w:rsidRDefault="00626F8B" w:rsidP="0025656F">
      <w:pPr>
        <w:ind w:left="288"/>
      </w:pPr>
      <w:r w:rsidRPr="002B5413">
        <w:t xml:space="preserve">&lt;subjectOf&gt; </w:t>
      </w:r>
    </w:p>
    <w:p w14:paraId="68A71A29" w14:textId="77777777" w:rsidR="00626F8B" w:rsidRPr="002B5413" w:rsidRDefault="00626F8B" w:rsidP="0025656F">
      <w:pPr>
        <w:ind w:left="576"/>
      </w:pPr>
      <w:r w:rsidRPr="002B5413">
        <w:t xml:space="preserve">&lt;marketingAct&gt; </w:t>
      </w:r>
    </w:p>
    <w:p w14:paraId="6DA37620" w14:textId="61BF3AF4" w:rsidR="00626F8B" w:rsidRPr="002B5413" w:rsidRDefault="00626F8B" w:rsidP="0025656F">
      <w:pPr>
        <w:ind w:left="864"/>
      </w:pPr>
      <w:r w:rsidRPr="002B5413">
        <w:t>&lt;code code="</w:t>
      </w:r>
      <w:r>
        <w:t>2</w:t>
      </w:r>
      <w:r w:rsidRPr="002B5413">
        <w:t>" codeSystem="</w:t>
      </w:r>
      <w:r>
        <w:t>2.16.840.</w:t>
      </w:r>
      <w:r w:rsidR="007B29D1">
        <w:t>1.113883.2.20.6.</w:t>
      </w:r>
      <w:del w:id="865" w:author="pbx" w:date="2017-12-12T17:47:00Z">
        <w:r>
          <w:delText>18</w:delText>
        </w:r>
      </w:del>
      <w:ins w:id="866" w:author="pbx" w:date="2017-12-12T17:47:00Z">
        <w:r w:rsidR="007B29D1">
          <w:t>37</w:t>
        </w:r>
      </w:ins>
      <w:r w:rsidRPr="002B5413">
        <w:t xml:space="preserve">"/&gt; </w:t>
      </w:r>
    </w:p>
    <w:p w14:paraId="32F7A4A9" w14:textId="77777777" w:rsidR="00626F8B" w:rsidRPr="002B5413" w:rsidRDefault="00626F8B" w:rsidP="0025656F">
      <w:pPr>
        <w:ind w:left="864"/>
      </w:pPr>
      <w:r w:rsidRPr="002B5413">
        <w:t>&lt;statusCode code="active"/&gt;</w:t>
      </w:r>
    </w:p>
    <w:p w14:paraId="6174A4C2" w14:textId="77777777" w:rsidR="00626F8B" w:rsidRPr="002B5413" w:rsidRDefault="00626F8B" w:rsidP="0025656F">
      <w:pPr>
        <w:ind w:left="864"/>
      </w:pPr>
      <w:r w:rsidRPr="002B5413">
        <w:t xml:space="preserve">&lt;effectiveTime&gt; </w:t>
      </w:r>
    </w:p>
    <w:p w14:paraId="52E19D9D" w14:textId="77777777" w:rsidR="00626F8B" w:rsidRPr="002B5413" w:rsidRDefault="00626F8B" w:rsidP="0025656F">
      <w:pPr>
        <w:ind w:left="1008"/>
      </w:pPr>
      <w:r>
        <w:t>&lt;</w:t>
      </w:r>
      <w:r w:rsidR="0025656F">
        <w:t>high</w:t>
      </w:r>
      <w:r>
        <w:t xml:space="preserve"> value="20040120"/&gt;</w:t>
      </w:r>
    </w:p>
    <w:p w14:paraId="34686288" w14:textId="77777777" w:rsidR="00B50236" w:rsidRDefault="00B50236" w:rsidP="0080029F"/>
    <w:p w14:paraId="2398D4B9" w14:textId="77777777" w:rsidR="004D13D9" w:rsidRDefault="00FA70FC" w:rsidP="001D67E2">
      <w:pPr>
        <w:pStyle w:val="Heading3"/>
      </w:pPr>
      <w:bookmarkStart w:id="867" w:name="_Ref443319216"/>
      <w:bookmarkStart w:id="868" w:name="_Toc500864095"/>
      <w:bookmarkStart w:id="869" w:name="_Toc495429292"/>
      <w:r>
        <w:t xml:space="preserve">General </w:t>
      </w:r>
      <w:r w:rsidR="004D13D9">
        <w:t>Characteristics</w:t>
      </w:r>
      <w:bookmarkEnd w:id="867"/>
      <w:bookmarkEnd w:id="868"/>
      <w:bookmarkEnd w:id="869"/>
    </w:p>
    <w:p w14:paraId="39258477" w14:textId="77777777" w:rsidR="00AB3A0E" w:rsidRDefault="00DB3DB2" w:rsidP="0080029F">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w:t>
      </w:r>
      <w:r w:rsidR="008024C8">
        <w:t>t through the subjectOf element, the concept is outlined below:</w:t>
      </w:r>
    </w:p>
    <w:p w14:paraId="6F57991A" w14:textId="77777777" w:rsidR="008024C8" w:rsidRPr="00A57429" w:rsidRDefault="008024C8" w:rsidP="008024C8">
      <w:r w:rsidRPr="00A57429">
        <w:t xml:space="preserve">&lt;manufacturedProduct&gt; </w:t>
      </w:r>
    </w:p>
    <w:p w14:paraId="0E996C6A" w14:textId="77777777" w:rsidR="008024C8" w:rsidRPr="00A57429" w:rsidRDefault="008024C8" w:rsidP="008024C8">
      <w:pPr>
        <w:ind w:left="288"/>
      </w:pPr>
      <w:r w:rsidRPr="00A57429">
        <w:t>&lt;manufacturedProduct&gt; ... &lt;/manufacturedProduct&gt;</w:t>
      </w:r>
    </w:p>
    <w:p w14:paraId="2EE0DCA0" w14:textId="77777777" w:rsidR="008024C8" w:rsidRPr="00A57429" w:rsidRDefault="008024C8" w:rsidP="008024C8">
      <w:pPr>
        <w:ind w:left="288"/>
      </w:pPr>
      <w:r w:rsidRPr="00A57429">
        <w:t xml:space="preserve">&lt;subjectOf&gt; </w:t>
      </w:r>
    </w:p>
    <w:p w14:paraId="037CAFDC" w14:textId="77777777" w:rsidR="008024C8" w:rsidRPr="00A57429" w:rsidRDefault="008024C8" w:rsidP="008024C8">
      <w:pPr>
        <w:ind w:left="576"/>
      </w:pPr>
      <w:r w:rsidRPr="00A57429">
        <w:t xml:space="preserve">&lt;characteristic&gt; </w:t>
      </w:r>
    </w:p>
    <w:p w14:paraId="61733435" w14:textId="77777777" w:rsidR="008024C8" w:rsidRPr="00DA4842" w:rsidRDefault="008024C8" w:rsidP="008024C8">
      <w:pPr>
        <w:ind w:left="864"/>
      </w:pPr>
      <w:r w:rsidRPr="00DA4842">
        <w:t>&lt;code code="</w:t>
      </w:r>
      <w:r w:rsidRPr="00DA4842">
        <w:rPr>
          <w:i/>
          <w:iCs/>
        </w:rPr>
        <w:t>characteristic code</w:t>
      </w:r>
      <w:r w:rsidRPr="00DA4842">
        <w:t>" codeSystem=“</w:t>
      </w:r>
      <w:r>
        <w:t>2.16.840.1.113883.2.20.6.23</w:t>
      </w:r>
      <w:r w:rsidRPr="00DA4842">
        <w:t xml:space="preserve">”/&gt; </w:t>
      </w:r>
    </w:p>
    <w:p w14:paraId="1BA6B251" w14:textId="77777777" w:rsidR="008024C8" w:rsidRPr="00A57429" w:rsidRDefault="008024C8" w:rsidP="008024C8">
      <w:pPr>
        <w:ind w:left="864"/>
      </w:pPr>
      <w:r w:rsidRPr="00A57429">
        <w:t>&lt;value xsi:type="</w:t>
      </w:r>
      <w:r w:rsidRPr="00A57429">
        <w:rPr>
          <w:i/>
          <w:iCs/>
        </w:rPr>
        <w:t>characteristic value type</w:t>
      </w:r>
      <w:r w:rsidRPr="00A57429">
        <w:t>" ...&gt;</w:t>
      </w:r>
    </w:p>
    <w:p w14:paraId="651397D4" w14:textId="77777777" w:rsidR="008024C8" w:rsidRPr="00A57429" w:rsidRDefault="008024C8" w:rsidP="008024C8">
      <w:pPr>
        <w:pStyle w:val="Default"/>
        <w:rPr>
          <w:rFonts w:ascii="Courier New" w:hAnsi="Courier New" w:cs="Courier New"/>
          <w:sz w:val="18"/>
          <w:szCs w:val="18"/>
        </w:rPr>
      </w:pPr>
    </w:p>
    <w:p w14:paraId="3BB48804" w14:textId="77777777" w:rsidR="00AB3A0E" w:rsidRDefault="00AB3A0E" w:rsidP="0080029F">
      <w:r>
        <w:t>Some characteristics may be specified for packaged products</w:t>
      </w:r>
      <w:r w:rsidR="008024C8">
        <w:t xml:space="preserve"> as outlined below</w:t>
      </w:r>
      <w:r>
        <w:t>:</w:t>
      </w:r>
    </w:p>
    <w:p w14:paraId="17D2DFCA" w14:textId="77777777" w:rsidR="008024C8" w:rsidRPr="00A57429" w:rsidRDefault="008024C8" w:rsidP="008024C8">
      <w:r w:rsidRPr="00A57429">
        <w:t xml:space="preserve">&lt;manufacturedProduct&gt; </w:t>
      </w:r>
    </w:p>
    <w:p w14:paraId="0FE01629" w14:textId="77777777" w:rsidR="008024C8" w:rsidRPr="00A57429" w:rsidRDefault="008024C8" w:rsidP="008024C8">
      <w:pPr>
        <w:ind w:left="288"/>
      </w:pPr>
      <w:r w:rsidRPr="00A57429">
        <w:lastRenderedPageBreak/>
        <w:t xml:space="preserve">&lt;manufacturedProduct&gt; </w:t>
      </w:r>
    </w:p>
    <w:p w14:paraId="22BEEB34" w14:textId="77777777" w:rsidR="008024C8" w:rsidRPr="00A57429" w:rsidRDefault="008024C8" w:rsidP="008024C8">
      <w:pPr>
        <w:ind w:left="864"/>
      </w:pPr>
      <w:r w:rsidRPr="00A57429">
        <w:t xml:space="preserve">... </w:t>
      </w:r>
    </w:p>
    <w:p w14:paraId="1151E83C" w14:textId="77777777" w:rsidR="008024C8" w:rsidRPr="00A57429" w:rsidRDefault="008024C8" w:rsidP="008024C8">
      <w:pPr>
        <w:ind w:left="576"/>
      </w:pPr>
      <w:r w:rsidRPr="00A57429">
        <w:t xml:space="preserve">&lt;asContent&gt; </w:t>
      </w:r>
    </w:p>
    <w:p w14:paraId="0E46FE12" w14:textId="77777777" w:rsidR="008024C8" w:rsidRPr="00A57429" w:rsidRDefault="008024C8" w:rsidP="008024C8">
      <w:pPr>
        <w:ind w:left="864"/>
      </w:pPr>
      <w:r w:rsidRPr="00A57429">
        <w:t xml:space="preserve">&lt;containerPackagedProduct&gt; ... &lt;/containerPackagedProduct&gt; </w:t>
      </w:r>
    </w:p>
    <w:p w14:paraId="548DBBD3" w14:textId="77777777" w:rsidR="008024C8" w:rsidRPr="00A57429" w:rsidRDefault="008024C8" w:rsidP="008024C8">
      <w:pPr>
        <w:ind w:left="864"/>
      </w:pPr>
      <w:r w:rsidRPr="00A57429">
        <w:t xml:space="preserve">&lt;subjectOf&gt; </w:t>
      </w:r>
    </w:p>
    <w:p w14:paraId="5C6B6BD6" w14:textId="77777777" w:rsidR="008024C8" w:rsidRPr="00A57429" w:rsidRDefault="008024C8" w:rsidP="008024C8">
      <w:pPr>
        <w:ind w:left="1152"/>
      </w:pPr>
      <w:r w:rsidRPr="00A57429">
        <w:t xml:space="preserve">&lt;characteristic&gt; </w:t>
      </w:r>
    </w:p>
    <w:p w14:paraId="2014D6F2" w14:textId="77777777" w:rsidR="008024C8" w:rsidRPr="00C05A3F" w:rsidRDefault="008024C8" w:rsidP="008024C8">
      <w:pPr>
        <w:ind w:left="1440"/>
      </w:pPr>
      <w:r w:rsidRPr="00C05A3F">
        <w:t>&lt;code code="</w:t>
      </w:r>
      <w:r w:rsidRPr="00C05A3F">
        <w:rPr>
          <w:i/>
          <w:iCs/>
        </w:rPr>
        <w:t>characteristic code</w:t>
      </w:r>
      <w:r w:rsidRPr="00C05A3F">
        <w:t>" codeSystem="</w:t>
      </w:r>
      <w:r>
        <w:t>2.16.840.1.113883.2.20.6.23</w:t>
      </w:r>
      <w:r w:rsidRPr="00C05A3F">
        <w:t xml:space="preserve">"/&gt; </w:t>
      </w:r>
    </w:p>
    <w:p w14:paraId="5A86D276" w14:textId="77777777" w:rsidR="008024C8" w:rsidRPr="00A57429" w:rsidRDefault="008024C8" w:rsidP="008024C8">
      <w:pPr>
        <w:ind w:left="1440"/>
      </w:pPr>
      <w:r w:rsidRPr="00A57429">
        <w:t>&lt;value xsi:type="characteristic value type" ...&gt;</w:t>
      </w:r>
    </w:p>
    <w:p w14:paraId="0144DCD3" w14:textId="77777777" w:rsidR="008024C8" w:rsidRDefault="008024C8" w:rsidP="0080029F"/>
    <w:p w14:paraId="49D849F7" w14:textId="77777777" w:rsidR="00AB3A0E" w:rsidRDefault="00AB3A0E" w:rsidP="0080029F">
      <w:r>
        <w:t>Characteristics use one of a number of different data types. Each data type uses slightly different XML elements and attributes as shown in the templates below:</w:t>
      </w:r>
    </w:p>
    <w:p w14:paraId="099A753B" w14:textId="77777777" w:rsidR="0016386C" w:rsidRDefault="0016386C" w:rsidP="0080029F"/>
    <w:p w14:paraId="059017FA" w14:textId="77777777" w:rsidR="00AB3A0E" w:rsidRDefault="00AB3A0E" w:rsidP="0080029F">
      <w:r>
        <w:t>Characteristic of type physical quantity (PQ):</w:t>
      </w:r>
    </w:p>
    <w:p w14:paraId="03F48680" w14:textId="77777777" w:rsidR="008024C8" w:rsidRPr="003E300F" w:rsidRDefault="008024C8" w:rsidP="008024C8">
      <w:r w:rsidRPr="003E300F">
        <w:t xml:space="preserve">&lt;subjectOf&gt; </w:t>
      </w:r>
    </w:p>
    <w:p w14:paraId="56D88436" w14:textId="77777777" w:rsidR="008024C8" w:rsidRPr="003E300F" w:rsidRDefault="008024C8" w:rsidP="008024C8">
      <w:pPr>
        <w:ind w:left="288"/>
      </w:pPr>
      <w:r w:rsidRPr="003E300F">
        <w:t>&lt;characteristic&gt;</w:t>
      </w:r>
    </w:p>
    <w:p w14:paraId="4B54EFCC" w14:textId="77777777" w:rsidR="008024C8" w:rsidRPr="0040515F" w:rsidRDefault="008024C8" w:rsidP="008024C8">
      <w:pPr>
        <w:ind w:left="576"/>
      </w:pPr>
      <w:r w:rsidRPr="0040515F">
        <w:t xml:space="preserve">&lt;code code="characteristic code" codeSystem="2.16.840.1.113883.2.20.6.23"/&gt;  </w:t>
      </w:r>
    </w:p>
    <w:p w14:paraId="14803955" w14:textId="77777777" w:rsidR="008024C8" w:rsidRPr="003E300F" w:rsidRDefault="008024C8" w:rsidP="008024C8">
      <w:pPr>
        <w:ind w:left="576"/>
      </w:pPr>
      <w:r w:rsidRPr="003E300F">
        <w:t>&lt;value xsi:type="PQ" value="quantity value" unit="quantity unit"&gt;</w:t>
      </w:r>
    </w:p>
    <w:p w14:paraId="16242BA7" w14:textId="77777777" w:rsidR="008024C8" w:rsidRPr="00C66DC9" w:rsidRDefault="008024C8" w:rsidP="008024C8">
      <w:pPr>
        <w:pStyle w:val="Default"/>
        <w:rPr>
          <w:rFonts w:ascii="Courier New" w:hAnsi="Courier New" w:cs="Courier New"/>
          <w:sz w:val="18"/>
          <w:szCs w:val="18"/>
        </w:rPr>
      </w:pPr>
    </w:p>
    <w:p w14:paraId="04AB5ADF" w14:textId="77777777" w:rsidR="00AB3A0E" w:rsidRDefault="00AB3A0E" w:rsidP="0080029F">
      <w:r>
        <w:t>Characteristic of type number (REAL):</w:t>
      </w:r>
    </w:p>
    <w:p w14:paraId="3CC9CF24" w14:textId="77777777" w:rsidR="008024C8" w:rsidRPr="003E300F" w:rsidRDefault="008024C8" w:rsidP="008024C8">
      <w:r w:rsidRPr="003E300F">
        <w:t xml:space="preserve">&lt;subjectOf&gt; </w:t>
      </w:r>
    </w:p>
    <w:p w14:paraId="251C5F69" w14:textId="77777777" w:rsidR="008024C8" w:rsidRPr="003E300F" w:rsidRDefault="008024C8" w:rsidP="008024C8">
      <w:pPr>
        <w:ind w:left="288"/>
      </w:pPr>
      <w:r w:rsidRPr="003E300F">
        <w:t xml:space="preserve">&lt;characteristic&gt; </w:t>
      </w:r>
    </w:p>
    <w:p w14:paraId="4C8515FC" w14:textId="77777777" w:rsidR="008024C8" w:rsidRPr="00C05A3F" w:rsidRDefault="008024C8" w:rsidP="008024C8">
      <w:pPr>
        <w:ind w:left="576"/>
      </w:pPr>
      <w:r w:rsidRPr="00C05A3F">
        <w:t>&lt;code code="characteristic code" codeSystem="</w:t>
      </w:r>
      <w:r>
        <w:t>2.16.840.1.113883.2.20.6.23</w:t>
      </w:r>
      <w:r w:rsidRPr="00C05A3F">
        <w:t xml:space="preserve">"/&gt;     </w:t>
      </w:r>
    </w:p>
    <w:p w14:paraId="28A95265" w14:textId="77777777" w:rsidR="008024C8" w:rsidRPr="003E300F" w:rsidRDefault="008024C8" w:rsidP="008024C8">
      <w:pPr>
        <w:ind w:left="576"/>
      </w:pPr>
      <w:r w:rsidRPr="003E300F">
        <w:t>&lt;value xsi:type="REAL" value="quantity value"/&gt;</w:t>
      </w:r>
    </w:p>
    <w:p w14:paraId="02CAAB1C" w14:textId="77777777" w:rsidR="008024C8" w:rsidRDefault="008024C8" w:rsidP="0080029F"/>
    <w:p w14:paraId="3413106A" w14:textId="77777777" w:rsidR="00AB3A0E" w:rsidRDefault="00AB3A0E" w:rsidP="0080029F">
      <w:r>
        <w:t>Characteristic of type integer number (INT):</w:t>
      </w:r>
    </w:p>
    <w:p w14:paraId="5A6971AC" w14:textId="77777777" w:rsidR="008024C8" w:rsidRPr="002B5413" w:rsidRDefault="008024C8" w:rsidP="008024C8">
      <w:r w:rsidRPr="002B5413">
        <w:t xml:space="preserve">&lt;subjectOf&gt; </w:t>
      </w:r>
    </w:p>
    <w:p w14:paraId="1A3AC90D" w14:textId="77777777" w:rsidR="008024C8" w:rsidRPr="002B5413" w:rsidRDefault="008024C8" w:rsidP="008024C8">
      <w:pPr>
        <w:ind w:left="288"/>
      </w:pPr>
      <w:r w:rsidRPr="002B5413">
        <w:t xml:space="preserve">&lt;characteristic&gt; </w:t>
      </w:r>
    </w:p>
    <w:p w14:paraId="5C3FAAF9" w14:textId="77777777" w:rsidR="008024C8" w:rsidRPr="002B5413" w:rsidRDefault="008024C8" w:rsidP="008024C8">
      <w:pPr>
        <w:ind w:left="576"/>
      </w:pPr>
      <w:r w:rsidRPr="002B5413">
        <w:t>&lt;code code="characteristic code" codeSystem="</w:t>
      </w:r>
      <w:r>
        <w:t>2.16.840.1.113883.2.20.6.23</w:t>
      </w:r>
      <w:r w:rsidRPr="002B5413">
        <w:t xml:space="preserve">"/&gt; </w:t>
      </w:r>
    </w:p>
    <w:p w14:paraId="118EF597" w14:textId="77777777" w:rsidR="008024C8" w:rsidRPr="002B5413" w:rsidRDefault="008024C8" w:rsidP="008024C8">
      <w:pPr>
        <w:ind w:left="576"/>
      </w:pPr>
      <w:r w:rsidRPr="002B5413">
        <w:t>&lt;value xsi:type="INT" value="</w:t>
      </w:r>
      <w:r w:rsidRPr="002B5413">
        <w:rPr>
          <w:i/>
          <w:iCs/>
        </w:rPr>
        <w:t>quantity value</w:t>
      </w:r>
      <w:r w:rsidRPr="002B5413">
        <w:t>"/&gt;</w:t>
      </w:r>
    </w:p>
    <w:p w14:paraId="3470613F" w14:textId="77777777" w:rsidR="004D29F6" w:rsidRDefault="004D29F6" w:rsidP="0080029F">
      <w:pPr>
        <w:rPr>
          <w:szCs w:val="24"/>
        </w:rPr>
      </w:pPr>
    </w:p>
    <w:p w14:paraId="564F7AFD" w14:textId="77777777" w:rsidR="004D29F6" w:rsidRDefault="004D29F6" w:rsidP="0080029F">
      <w:r>
        <w:t>Characteristic of coded type (CV):</w:t>
      </w:r>
    </w:p>
    <w:p w14:paraId="422E123A" w14:textId="77777777" w:rsidR="002344E3" w:rsidRDefault="002344E3" w:rsidP="002344E3">
      <w:pPr>
        <w:pStyle w:val="Default"/>
        <w:rPr>
          <w:rFonts w:ascii="Courier New" w:hAnsi="Courier New" w:cs="Courier New"/>
          <w:sz w:val="18"/>
          <w:szCs w:val="18"/>
        </w:rPr>
      </w:pPr>
      <w:r w:rsidRPr="0009610D">
        <w:rPr>
          <w:rFonts w:ascii="Courier New" w:hAnsi="Courier New" w:cs="Courier New"/>
          <w:sz w:val="18"/>
          <w:szCs w:val="18"/>
        </w:rPr>
        <w:t xml:space="preserve">&lt;subjectOf&gt; </w:t>
      </w:r>
    </w:p>
    <w:p w14:paraId="7C7E1E7F" w14:textId="77777777" w:rsidR="002344E3" w:rsidRDefault="002344E3" w:rsidP="002344E3">
      <w:pPr>
        <w:pStyle w:val="Default"/>
        <w:ind w:left="288"/>
        <w:rPr>
          <w:rFonts w:ascii="Courier New" w:hAnsi="Courier New" w:cs="Courier New"/>
          <w:sz w:val="18"/>
          <w:szCs w:val="18"/>
        </w:rPr>
      </w:pPr>
      <w:r w:rsidRPr="0009610D">
        <w:rPr>
          <w:rFonts w:ascii="Courier New" w:hAnsi="Courier New" w:cs="Courier New"/>
          <w:sz w:val="18"/>
          <w:szCs w:val="18"/>
        </w:rPr>
        <w:t xml:space="preserve">&lt;characteristic&gt; </w:t>
      </w:r>
    </w:p>
    <w:p w14:paraId="0D64EFC4" w14:textId="77777777"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14:paraId="744EEEF8" w14:textId="77777777" w:rsidR="002344E3" w:rsidRPr="00C66DC9" w:rsidRDefault="002344E3" w:rsidP="002344E3">
      <w:pPr>
        <w:pStyle w:val="Default"/>
        <w:ind w:left="576"/>
        <w:rPr>
          <w:rFonts w:ascii="Courier New" w:hAnsi="Courier New" w:cs="Courier New"/>
          <w:sz w:val="18"/>
          <w:szCs w:val="18"/>
        </w:rPr>
      </w:pPr>
      <w:r w:rsidRPr="0009610D">
        <w:rPr>
          <w:rFonts w:ascii="Courier New" w:hAnsi="Courier New" w:cs="Courier New"/>
          <w:sz w:val="18"/>
          <w:szCs w:val="18"/>
        </w:rPr>
        <w:t>&lt;value xsi:type="CV" code="value code" codeSystem="value code system OID" displayName="value code display name"&gt;</w:t>
      </w:r>
    </w:p>
    <w:p w14:paraId="133285D9" w14:textId="77777777" w:rsidR="002344E3" w:rsidRDefault="002344E3" w:rsidP="0080029F"/>
    <w:p w14:paraId="1445A316" w14:textId="77777777" w:rsidR="004D29F6" w:rsidRDefault="004D29F6" w:rsidP="0080029F">
      <w:r>
        <w:t>Characteristic of type character string (ST):</w:t>
      </w:r>
    </w:p>
    <w:p w14:paraId="4E8E40E2" w14:textId="77777777"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 xml:space="preserve">&lt;subjectOf&gt; </w:t>
      </w:r>
    </w:p>
    <w:p w14:paraId="425BF94A" w14:textId="77777777" w:rsidR="002344E3" w:rsidRDefault="002344E3" w:rsidP="002344E3">
      <w:pPr>
        <w:pStyle w:val="Default"/>
        <w:ind w:left="288"/>
        <w:rPr>
          <w:rFonts w:ascii="Courier New" w:hAnsi="Courier New" w:cs="Courier New"/>
          <w:sz w:val="18"/>
          <w:szCs w:val="18"/>
        </w:rPr>
      </w:pPr>
      <w:r w:rsidRPr="0051039F">
        <w:rPr>
          <w:rFonts w:ascii="Courier New" w:hAnsi="Courier New" w:cs="Courier New"/>
          <w:sz w:val="18"/>
          <w:szCs w:val="18"/>
        </w:rPr>
        <w:t xml:space="preserve">&lt;characteristic&gt; </w:t>
      </w:r>
    </w:p>
    <w:p w14:paraId="5D7767E5" w14:textId="77777777"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14:paraId="48D99821" w14:textId="77777777"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xsi:type="ST"&gt;value string&lt;/value&gt;</w:t>
      </w:r>
    </w:p>
    <w:p w14:paraId="5EADFEF5" w14:textId="77777777" w:rsidR="002344E3" w:rsidRDefault="002344E3" w:rsidP="0080029F"/>
    <w:p w14:paraId="541AD618" w14:textId="77777777" w:rsidR="004D29F6" w:rsidRDefault="004D29F6" w:rsidP="0080029F">
      <w:r>
        <w:t>Characteristic of type int</w:t>
      </w:r>
      <w:r w:rsidR="000575D8">
        <w:t>erval of physical quantity (IVL_</w:t>
      </w:r>
      <w:r>
        <w:t>PQ):</w:t>
      </w:r>
    </w:p>
    <w:p w14:paraId="24942F70" w14:textId="77777777"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&lt;subjectOf&gt;</w:t>
      </w:r>
    </w:p>
    <w:p w14:paraId="63EC918F" w14:textId="77777777"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&lt;characteristic&gt;</w:t>
      </w:r>
    </w:p>
    <w:p w14:paraId="05990BCC" w14:textId="77777777" w:rsidR="002344E3"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51039F">
        <w:rPr>
          <w:rFonts w:ascii="Courier New" w:hAnsi="Courier New" w:cs="Courier New"/>
          <w:sz w:val="18"/>
          <w:szCs w:val="18"/>
        </w:rPr>
        <w:t xml:space="preserve">"/&gt; </w:t>
      </w:r>
    </w:p>
    <w:p w14:paraId="5B66335A" w14:textId="77777777" w:rsidR="002344E3"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 xml:space="preserve">&lt;value xsi:type="IVL_PQ"&gt; </w:t>
      </w:r>
    </w:p>
    <w:p w14:paraId="7ACCDDE8" w14:textId="77777777" w:rsidR="002344E3" w:rsidRDefault="002344E3" w:rsidP="002344E3">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14:paraId="206A01CC" w14:textId="77777777" w:rsidR="002344E3" w:rsidRDefault="002344E3" w:rsidP="002344E3">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14:paraId="1DD3B3F9" w14:textId="77777777"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&lt;/value&gt;</w:t>
      </w:r>
    </w:p>
    <w:p w14:paraId="5DAC0829" w14:textId="77777777" w:rsidR="002344E3" w:rsidRDefault="002344E3" w:rsidP="0080029F"/>
    <w:p w14:paraId="2BC1E948" w14:textId="77777777" w:rsidR="004D29F6" w:rsidRDefault="004D29F6" w:rsidP="0080029F">
      <w:r>
        <w:t>Characteristic of type Boolean (true/false value)</w:t>
      </w:r>
    </w:p>
    <w:p w14:paraId="491F4792" w14:textId="77777777" w:rsidR="002344E3" w:rsidRDefault="002344E3" w:rsidP="002344E3">
      <w:pPr>
        <w:pStyle w:val="Default"/>
        <w:rPr>
          <w:rFonts w:ascii="Courier New" w:hAnsi="Courier New" w:cs="Courier New"/>
          <w:sz w:val="18"/>
          <w:szCs w:val="18"/>
        </w:rPr>
      </w:pPr>
      <w:r w:rsidRPr="0051039F">
        <w:rPr>
          <w:rFonts w:ascii="Courier New" w:hAnsi="Courier New" w:cs="Courier New"/>
          <w:sz w:val="18"/>
          <w:szCs w:val="18"/>
        </w:rPr>
        <w:t xml:space="preserve">&lt;subjectOf&gt; </w:t>
      </w:r>
    </w:p>
    <w:p w14:paraId="500992C4" w14:textId="77777777" w:rsidR="002344E3" w:rsidRDefault="002344E3" w:rsidP="002344E3">
      <w:pPr>
        <w:pStyle w:val="Default"/>
        <w:ind w:left="288"/>
        <w:rPr>
          <w:rFonts w:ascii="Courier New" w:hAnsi="Courier New" w:cs="Courier New"/>
          <w:sz w:val="18"/>
          <w:szCs w:val="18"/>
        </w:rPr>
      </w:pPr>
      <w:r w:rsidRPr="0051039F">
        <w:rPr>
          <w:rFonts w:ascii="Courier New" w:hAnsi="Courier New" w:cs="Courier New"/>
          <w:sz w:val="18"/>
          <w:szCs w:val="18"/>
        </w:rPr>
        <w:t xml:space="preserve">&lt;characteristic&gt; </w:t>
      </w:r>
    </w:p>
    <w:p w14:paraId="1A50442B" w14:textId="77777777" w:rsidR="002344E3" w:rsidRPr="00C05A3F" w:rsidRDefault="002344E3" w:rsidP="002344E3">
      <w:pPr>
        <w:pStyle w:val="Default"/>
        <w:ind w:left="576"/>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14:paraId="1453ECBB" w14:textId="77777777" w:rsidR="002344E3" w:rsidRPr="00C66DC9" w:rsidRDefault="002344E3" w:rsidP="002344E3">
      <w:pPr>
        <w:pStyle w:val="Default"/>
        <w:ind w:left="576"/>
        <w:rPr>
          <w:rFonts w:ascii="Courier New" w:hAnsi="Courier New" w:cs="Courier New"/>
          <w:sz w:val="18"/>
          <w:szCs w:val="18"/>
        </w:rPr>
      </w:pPr>
      <w:r w:rsidRPr="0051039F">
        <w:rPr>
          <w:rFonts w:ascii="Courier New" w:hAnsi="Courier New" w:cs="Courier New"/>
          <w:sz w:val="18"/>
          <w:szCs w:val="18"/>
        </w:rPr>
        <w:t>&lt;value xsi:type="BL" value="true or false"/&gt;</w:t>
      </w:r>
    </w:p>
    <w:p w14:paraId="72AD83DE" w14:textId="77777777" w:rsidR="002344E3" w:rsidRDefault="002344E3" w:rsidP="0080029F"/>
    <w:p w14:paraId="05A8D5DC" w14:textId="77777777" w:rsidR="00F4437E" w:rsidRDefault="00F4437E" w:rsidP="001D67E2">
      <w:pPr>
        <w:pStyle w:val="Heading3"/>
      </w:pPr>
      <w:bookmarkStart w:id="870" w:name="_Toc500864096"/>
      <w:bookmarkStart w:id="871" w:name="_Toc495429293"/>
      <w:commentRangeStart w:id="872"/>
      <w:r>
        <w:t xml:space="preserve">Product </w:t>
      </w:r>
      <w:ins w:id="873" w:author="pbx" w:date="2017-12-12T17:47:00Z">
        <w:r w:rsidR="00F872BF">
          <w:t xml:space="preserve">&amp; Device </w:t>
        </w:r>
      </w:ins>
      <w:r>
        <w:t>characteristics</w:t>
      </w:r>
      <w:bookmarkEnd w:id="871"/>
      <w:commentRangeEnd w:id="872"/>
      <w:r w:rsidR="0040515F">
        <w:rPr>
          <w:rStyle w:val="CommentReference"/>
          <w:rFonts w:eastAsiaTheme="minorHAnsi"/>
          <w:bCs w:val="0"/>
          <w:i w:val="0"/>
          <w:lang w:val="en-CA"/>
        </w:rPr>
        <w:commentReference w:id="872"/>
      </w:r>
      <w:bookmarkEnd w:id="870"/>
    </w:p>
    <w:p w14:paraId="3921164A" w14:textId="77777777" w:rsidR="000004E1" w:rsidRDefault="00F4437E" w:rsidP="000004E1">
      <w:r>
        <w:t>Product</w:t>
      </w:r>
      <w:ins w:id="874" w:author="pbx" w:date="2017-12-12T17:47:00Z">
        <w:r>
          <w:t xml:space="preserve"> </w:t>
        </w:r>
        <w:r w:rsidR="00F872BF">
          <w:t>&amp; Device</w:t>
        </w:r>
      </w:ins>
      <w:r w:rsidR="00F872BF">
        <w:t xml:space="preserve"> </w:t>
      </w:r>
      <w:r>
        <w:t xml:space="preserve">characteristics include </w:t>
      </w:r>
      <w:r w:rsidR="000004E1">
        <w:t xml:space="preserve">a wide range of items including the scheduling symbol, the therapeutic class, pharmaceutical standard as well as all aspect of the </w:t>
      </w:r>
      <w:r>
        <w:t>appearance</w:t>
      </w:r>
      <w:r w:rsidR="000004E1">
        <w:t xml:space="preserve"> (</w:t>
      </w:r>
      <w:r>
        <w:t>color, score, shape, size, imprint code and image</w:t>
      </w:r>
      <w:r w:rsidR="000004E1">
        <w:t xml:space="preserve">) as well as aspects such as the flavour, and the production quantity. All of this information is captured </w:t>
      </w:r>
      <w:r>
        <w:t xml:space="preserve">under &lt;subjectOf&gt; which is a child of &lt;manufacturedProduct&gt;. </w:t>
      </w:r>
      <w:r w:rsidR="000004E1">
        <w:t>The example below illustrated the model:</w:t>
      </w:r>
    </w:p>
    <w:p w14:paraId="4560E5A8" w14:textId="77777777" w:rsidR="000004E1" w:rsidRPr="00240FA6" w:rsidRDefault="000004E1" w:rsidP="000004E1">
      <w:pPr>
        <w:pStyle w:val="Default"/>
        <w:rPr>
          <w:sz w:val="23"/>
          <w:szCs w:val="23"/>
        </w:rPr>
      </w:pPr>
      <w:r w:rsidRPr="00240FA6">
        <w:rPr>
          <w:sz w:val="23"/>
          <w:szCs w:val="23"/>
        </w:rPr>
        <w:t xml:space="preserve">&lt;subjectOf&gt; </w:t>
      </w:r>
    </w:p>
    <w:p w14:paraId="31573087" w14:textId="77777777" w:rsidR="000004E1" w:rsidRPr="00240FA6" w:rsidRDefault="000004E1" w:rsidP="000004E1">
      <w:pPr>
        <w:pStyle w:val="Default"/>
        <w:ind w:left="288"/>
        <w:rPr>
          <w:sz w:val="23"/>
          <w:szCs w:val="23"/>
        </w:rPr>
      </w:pPr>
      <w:r w:rsidRPr="00240FA6">
        <w:rPr>
          <w:sz w:val="23"/>
          <w:szCs w:val="23"/>
        </w:rPr>
        <w:t xml:space="preserve">&lt;characteristic classCode="OBS"&gt; </w:t>
      </w:r>
    </w:p>
    <w:p w14:paraId="78ED845B" w14:textId="77777777" w:rsidR="000004E1" w:rsidRPr="00240FA6" w:rsidRDefault="000004E1" w:rsidP="000004E1">
      <w:pPr>
        <w:pStyle w:val="Default"/>
        <w:ind w:left="576"/>
        <w:rPr>
          <w:sz w:val="23"/>
          <w:szCs w:val="23"/>
        </w:rPr>
      </w:pPr>
      <w:r w:rsidRPr="00240FA6">
        <w:rPr>
          <w:sz w:val="23"/>
          <w:szCs w:val="23"/>
        </w:rPr>
        <w:t xml:space="preserve">&lt;code code="1" codeSystem="2.16.840.1.113883.2.20.6.23" displayName="Color"/&gt; </w:t>
      </w:r>
    </w:p>
    <w:p w14:paraId="4AFB84AE" w14:textId="77777777" w:rsidR="000004E1" w:rsidRPr="00240FA6" w:rsidRDefault="000004E1" w:rsidP="000004E1">
      <w:pPr>
        <w:pStyle w:val="Default"/>
        <w:ind w:left="576"/>
        <w:rPr>
          <w:sz w:val="23"/>
          <w:szCs w:val="23"/>
        </w:rPr>
      </w:pPr>
      <w:r w:rsidRPr="00240FA6">
        <w:rPr>
          <w:sz w:val="23"/>
          <w:szCs w:val="23"/>
        </w:rPr>
        <w:t>&lt;value code="C48325" codeSystem="2.16.840.1.113883.2.20.6.24" displayName="White" xsi:type="CE"&gt;</w:t>
      </w:r>
    </w:p>
    <w:p w14:paraId="2E1DD729" w14:textId="77777777" w:rsidR="000004E1" w:rsidRPr="00240FA6" w:rsidRDefault="000004E1" w:rsidP="000004E1">
      <w:pPr>
        <w:pStyle w:val="Default"/>
        <w:ind w:left="864"/>
        <w:rPr>
          <w:sz w:val="23"/>
          <w:szCs w:val="23"/>
        </w:rPr>
      </w:pPr>
      <w:r w:rsidRPr="00240FA6">
        <w:rPr>
          <w:sz w:val="23"/>
          <w:szCs w:val="23"/>
        </w:rPr>
        <w:t xml:space="preserve">&lt;originalText&gt;optional original color description text&lt;/originalText&gt; </w:t>
      </w:r>
    </w:p>
    <w:p w14:paraId="49D41277" w14:textId="77777777" w:rsidR="000004E1" w:rsidRPr="00240FA6" w:rsidRDefault="000004E1" w:rsidP="000004E1">
      <w:pPr>
        <w:pStyle w:val="Default"/>
        <w:ind w:left="576"/>
        <w:rPr>
          <w:sz w:val="23"/>
          <w:szCs w:val="23"/>
        </w:rPr>
      </w:pPr>
      <w:r w:rsidRPr="00240FA6">
        <w:rPr>
          <w:sz w:val="23"/>
          <w:szCs w:val="23"/>
        </w:rPr>
        <w:t>&lt;/value&gt;</w:t>
      </w:r>
    </w:p>
    <w:p w14:paraId="67D53F83" w14:textId="77777777" w:rsidR="000004E1" w:rsidRPr="00240FA6" w:rsidRDefault="000004E1" w:rsidP="000004E1">
      <w:pPr>
        <w:pStyle w:val="Default"/>
        <w:ind w:left="288"/>
        <w:rPr>
          <w:sz w:val="23"/>
          <w:szCs w:val="23"/>
        </w:rPr>
      </w:pPr>
      <w:r w:rsidRPr="00240FA6">
        <w:rPr>
          <w:sz w:val="23"/>
          <w:szCs w:val="23"/>
        </w:rPr>
        <w:t xml:space="preserve">&lt;/characteristic&gt; </w:t>
      </w:r>
    </w:p>
    <w:p w14:paraId="7AF26E16" w14:textId="77777777" w:rsidR="000004E1" w:rsidRPr="00240FA6" w:rsidRDefault="000004E1" w:rsidP="000004E1">
      <w:pPr>
        <w:pStyle w:val="Default"/>
        <w:rPr>
          <w:sz w:val="23"/>
          <w:szCs w:val="23"/>
        </w:rPr>
      </w:pPr>
      <w:r w:rsidRPr="00240FA6">
        <w:rPr>
          <w:sz w:val="23"/>
          <w:szCs w:val="23"/>
        </w:rPr>
        <w:t>&lt;/subjectOf&gt;</w:t>
      </w:r>
    </w:p>
    <w:p w14:paraId="4176389B" w14:textId="77777777" w:rsidR="00F4437E" w:rsidRDefault="00F4437E" w:rsidP="00240FA6">
      <w:r>
        <w:t xml:space="preserve"> </w:t>
      </w:r>
    </w:p>
    <w:p w14:paraId="00459CA1" w14:textId="77777777" w:rsidR="000004E1" w:rsidRDefault="000004E1" w:rsidP="000004E1">
      <w:pPr>
        <w:rPr>
          <w:del w:id="875" w:author="pbx" w:date="2017-12-12T17:47:00Z"/>
        </w:rPr>
      </w:pPr>
    </w:p>
    <w:p w14:paraId="099674E1" w14:textId="77777777" w:rsidR="00F4437E" w:rsidRDefault="00F4437E" w:rsidP="0080029F">
      <w:pPr>
        <w:pStyle w:val="Default"/>
        <w:rPr>
          <w:del w:id="876" w:author="pbx" w:date="2017-12-12T17:47:00Z"/>
          <w:sz w:val="23"/>
          <w:szCs w:val="23"/>
        </w:rPr>
      </w:pPr>
    </w:p>
    <w:p w14:paraId="6F665A76" w14:textId="77777777" w:rsidR="00F4437E" w:rsidRDefault="00F4437E" w:rsidP="00F67A67">
      <w:pPr>
        <w:pStyle w:val="Heading4"/>
      </w:pPr>
      <w:r>
        <w:t>Color</w:t>
      </w:r>
    </w:p>
    <w:p w14:paraId="44A95DFF" w14:textId="77777777" w:rsidR="00001F87" w:rsidRPr="00001F87" w:rsidRDefault="00001F87" w:rsidP="00001F87">
      <w:r>
        <w:t>The example below provides an illustration for encoding color information:</w:t>
      </w:r>
    </w:p>
    <w:p w14:paraId="3087E6AA" w14:textId="77777777" w:rsidR="00001F87" w:rsidRPr="008471D7" w:rsidRDefault="00001F87" w:rsidP="008471D7">
      <w:pPr>
        <w:pStyle w:val="Default"/>
        <w:rPr>
          <w:sz w:val="23"/>
          <w:szCs w:val="23"/>
        </w:rPr>
      </w:pPr>
      <w:r w:rsidRPr="008471D7">
        <w:rPr>
          <w:sz w:val="23"/>
          <w:szCs w:val="23"/>
        </w:rPr>
        <w:t xml:space="preserve">&lt;subjectOf&gt; </w:t>
      </w:r>
    </w:p>
    <w:p w14:paraId="68A8D83B" w14:textId="77777777" w:rsidR="00001F87" w:rsidRPr="008471D7" w:rsidRDefault="00001F87" w:rsidP="00001F87">
      <w:pPr>
        <w:pStyle w:val="Default"/>
        <w:ind w:left="288"/>
        <w:rPr>
          <w:sz w:val="23"/>
          <w:szCs w:val="23"/>
        </w:rPr>
      </w:pPr>
      <w:r w:rsidRPr="008471D7">
        <w:rPr>
          <w:sz w:val="23"/>
          <w:szCs w:val="23"/>
        </w:rPr>
        <w:t xml:space="preserve">&lt;characteristic&gt; </w:t>
      </w:r>
    </w:p>
    <w:p w14:paraId="307C2C6C" w14:textId="77777777" w:rsidR="00001F87" w:rsidRPr="008471D7" w:rsidRDefault="00001F87" w:rsidP="00001F87">
      <w:pPr>
        <w:pStyle w:val="Default"/>
        <w:ind w:left="576"/>
        <w:rPr>
          <w:sz w:val="23"/>
          <w:szCs w:val="23"/>
        </w:rPr>
      </w:pPr>
      <w:r w:rsidRPr="008471D7">
        <w:rPr>
          <w:sz w:val="23"/>
          <w:szCs w:val="23"/>
        </w:rPr>
        <w:t xml:space="preserve">&lt;code code="1" codeSystem="2.16.840.1.113883.2.20.6.23" displayName="Color"/&gt; </w:t>
      </w:r>
    </w:p>
    <w:p w14:paraId="26C0EEAC" w14:textId="77777777" w:rsidR="00001F87" w:rsidRPr="008471D7" w:rsidRDefault="00001F87" w:rsidP="00001F87">
      <w:pPr>
        <w:pStyle w:val="Default"/>
        <w:ind w:left="576"/>
        <w:rPr>
          <w:sz w:val="23"/>
          <w:szCs w:val="23"/>
        </w:rPr>
      </w:pPr>
      <w:r w:rsidRPr="008471D7">
        <w:rPr>
          <w:sz w:val="23"/>
          <w:szCs w:val="23"/>
        </w:rPr>
        <w:t xml:space="preserve">&lt;value code="C48333" codeSystem="2.16.840.1.113883.2.20.6.24" displayName="blue" xsi:type="CE"&gt; </w:t>
      </w:r>
    </w:p>
    <w:p w14:paraId="5291023E" w14:textId="77777777" w:rsidR="00001F87" w:rsidRPr="008471D7" w:rsidRDefault="00001F87" w:rsidP="00001F87">
      <w:pPr>
        <w:pStyle w:val="Default"/>
        <w:ind w:left="864"/>
        <w:rPr>
          <w:sz w:val="23"/>
          <w:szCs w:val="23"/>
        </w:rPr>
      </w:pPr>
      <w:r w:rsidRPr="008471D7">
        <w:rPr>
          <w:sz w:val="23"/>
          <w:szCs w:val="23"/>
        </w:rPr>
        <w:t>&lt;originalText&gt;LIGHT BLUE&lt;/originalText&gt;</w:t>
      </w:r>
    </w:p>
    <w:p w14:paraId="200FE27C" w14:textId="77777777" w:rsidR="00001F87" w:rsidRDefault="00001F87" w:rsidP="00001F87">
      <w:pPr>
        <w:pStyle w:val="Default"/>
        <w:ind w:left="864"/>
        <w:rPr>
          <w:rFonts w:ascii="Courier New" w:hAnsi="Courier New" w:cs="Courier New"/>
          <w:sz w:val="18"/>
          <w:szCs w:val="18"/>
        </w:rPr>
      </w:pPr>
    </w:p>
    <w:p w14:paraId="1C708059" w14:textId="77777777" w:rsidR="00F872BF" w:rsidRDefault="00F872BF" w:rsidP="00F872BF">
      <w:pPr>
        <w:pStyle w:val="Heading4"/>
        <w:rPr>
          <w:moveTo w:id="877" w:author="pbx" w:date="2017-12-12T17:47:00Z"/>
          <w:rFonts w:eastAsia="Arial Unicode MS"/>
        </w:rPr>
      </w:pPr>
      <w:moveToRangeStart w:id="878" w:author="pbx" w:date="2017-12-12T17:47:00Z" w:name="move500864173"/>
      <w:moveTo w:id="879" w:author="pbx" w:date="2017-12-12T17:47:00Z">
        <w:r>
          <w:rPr>
            <w:rFonts w:eastAsia="Arial Unicode MS"/>
          </w:rPr>
          <w:t>Image</w:t>
        </w:r>
      </w:moveTo>
    </w:p>
    <w:p w14:paraId="22F88CE2" w14:textId="77777777" w:rsidR="00F872BF" w:rsidRPr="00001F87" w:rsidRDefault="00F872BF" w:rsidP="00F872BF">
      <w:pPr>
        <w:rPr>
          <w:moveTo w:id="880" w:author="pbx" w:date="2017-12-12T17:47:00Z"/>
        </w:rPr>
      </w:pPr>
      <w:moveTo w:id="881" w:author="pbx" w:date="2017-12-12T17:47:00Z">
        <w:r>
          <w:t>The example below provides an illustration for encoding image information:</w:t>
        </w:r>
      </w:moveTo>
    </w:p>
    <w:p w14:paraId="34417692" w14:textId="77777777" w:rsidR="00F872BF" w:rsidRPr="008471D7" w:rsidRDefault="00F872BF" w:rsidP="00F872BF">
      <w:pPr>
        <w:pStyle w:val="Default"/>
        <w:rPr>
          <w:moveTo w:id="882" w:author="pbx" w:date="2017-12-12T17:47:00Z"/>
          <w:sz w:val="23"/>
          <w:szCs w:val="23"/>
        </w:rPr>
      </w:pPr>
      <w:moveTo w:id="883" w:author="pbx" w:date="2017-12-12T17:47:00Z">
        <w:r w:rsidRPr="008471D7">
          <w:rPr>
            <w:sz w:val="23"/>
            <w:szCs w:val="23"/>
          </w:rPr>
          <w:t xml:space="preserve">&lt;subjectOf&gt; </w:t>
        </w:r>
      </w:moveTo>
    </w:p>
    <w:p w14:paraId="4E6E88EB" w14:textId="77777777" w:rsidR="00F872BF" w:rsidRPr="008471D7" w:rsidRDefault="00F872BF" w:rsidP="00F872BF">
      <w:pPr>
        <w:pStyle w:val="Default"/>
        <w:ind w:left="288"/>
        <w:rPr>
          <w:moveTo w:id="884" w:author="pbx" w:date="2017-12-12T17:47:00Z"/>
          <w:sz w:val="23"/>
          <w:szCs w:val="23"/>
        </w:rPr>
      </w:pPr>
      <w:moveTo w:id="885" w:author="pbx" w:date="2017-12-12T17:47:00Z">
        <w:r w:rsidRPr="008471D7">
          <w:rPr>
            <w:sz w:val="23"/>
            <w:szCs w:val="23"/>
          </w:rPr>
          <w:t xml:space="preserve">&lt;characteristic&gt; </w:t>
        </w:r>
      </w:moveTo>
    </w:p>
    <w:p w14:paraId="01877CF6" w14:textId="77777777" w:rsidR="00F872BF" w:rsidRPr="008471D7" w:rsidRDefault="00F872BF" w:rsidP="008471D7">
      <w:pPr>
        <w:pStyle w:val="Default"/>
        <w:ind w:left="576"/>
        <w:rPr>
          <w:moveTo w:id="886" w:author="pbx" w:date="2017-12-12T17:47:00Z"/>
          <w:sz w:val="23"/>
          <w:szCs w:val="23"/>
        </w:rPr>
      </w:pPr>
      <w:moveTo w:id="887" w:author="pbx" w:date="2017-12-12T17:47:00Z">
        <w:r w:rsidRPr="008471D7">
          <w:rPr>
            <w:sz w:val="23"/>
            <w:szCs w:val="23"/>
          </w:rPr>
          <w:t xml:space="preserve">&lt;code code="2" codeSystem="2.16.840.1.113883.2.20.6.23" displayName=”Image”/&gt; </w:t>
        </w:r>
      </w:moveTo>
    </w:p>
    <w:p w14:paraId="45D197D3" w14:textId="77777777" w:rsidR="00F872BF" w:rsidRPr="008471D7" w:rsidRDefault="00F872BF" w:rsidP="008471D7">
      <w:pPr>
        <w:pStyle w:val="Default"/>
        <w:ind w:left="576"/>
        <w:rPr>
          <w:moveTo w:id="888" w:author="pbx" w:date="2017-12-12T17:47:00Z"/>
          <w:sz w:val="23"/>
          <w:szCs w:val="23"/>
        </w:rPr>
      </w:pPr>
      <w:moveTo w:id="889" w:author="pbx" w:date="2017-12-12T17:47:00Z">
        <w:r w:rsidRPr="008471D7">
          <w:rPr>
            <w:sz w:val="23"/>
            <w:szCs w:val="23"/>
          </w:rPr>
          <w:t>&lt;value xsi:type="ED" mediaType="image/jpeg"&gt; &lt;reference value="8837a946-1912-4c1f-8035-e313fdd11ef2.jpg"/&gt;</w:t>
        </w:r>
      </w:moveTo>
    </w:p>
    <w:moveToRangeEnd w:id="878"/>
    <w:p w14:paraId="14BA44CF" w14:textId="77777777" w:rsidR="00F872BF" w:rsidRPr="00C66DC9" w:rsidRDefault="00F872BF" w:rsidP="00001F87">
      <w:pPr>
        <w:pStyle w:val="Default"/>
        <w:ind w:left="864"/>
        <w:rPr>
          <w:ins w:id="890" w:author="pbx" w:date="2017-12-12T17:47:00Z"/>
          <w:rFonts w:ascii="Courier New" w:hAnsi="Courier New" w:cs="Courier New"/>
          <w:sz w:val="18"/>
          <w:szCs w:val="18"/>
        </w:rPr>
      </w:pPr>
    </w:p>
    <w:p w14:paraId="48EE7F42" w14:textId="77777777" w:rsidR="00F4437E" w:rsidRDefault="00F4437E" w:rsidP="00F67A67">
      <w:pPr>
        <w:pStyle w:val="Heading4"/>
      </w:pPr>
      <w:r>
        <w:t xml:space="preserve">Shape </w:t>
      </w:r>
    </w:p>
    <w:p w14:paraId="0094DA73" w14:textId="77777777" w:rsidR="00001F87" w:rsidRDefault="00001F87" w:rsidP="00001F87">
      <w:r>
        <w:t>The example below provides an illustration for encoding shape information:</w:t>
      </w:r>
    </w:p>
    <w:p w14:paraId="698D2E97" w14:textId="77777777" w:rsidR="00001F87" w:rsidRDefault="00001F87" w:rsidP="00001F87">
      <w:pPr>
        <w:pStyle w:val="Default"/>
        <w:rPr>
          <w:rFonts w:ascii="Courier New" w:hAnsi="Courier New" w:cs="Courier New"/>
          <w:sz w:val="18"/>
          <w:szCs w:val="18"/>
        </w:rPr>
      </w:pPr>
      <w:r w:rsidRPr="00CF5881">
        <w:rPr>
          <w:rFonts w:ascii="Courier New" w:hAnsi="Courier New" w:cs="Courier New"/>
          <w:sz w:val="18"/>
          <w:szCs w:val="18"/>
        </w:rPr>
        <w:t xml:space="preserve">&lt;subjectOf&gt; </w:t>
      </w:r>
    </w:p>
    <w:p w14:paraId="68413544" w14:textId="77777777" w:rsidR="00001F87" w:rsidRPr="00CF5881" w:rsidRDefault="00001F87" w:rsidP="005B4E7A">
      <w:pPr>
        <w:pStyle w:val="Default"/>
        <w:ind w:left="288"/>
        <w:rPr>
          <w:rFonts w:ascii="Courier New" w:hAnsi="Courier New" w:cs="Courier New"/>
          <w:sz w:val="18"/>
          <w:szCs w:val="18"/>
        </w:rPr>
      </w:pPr>
      <w:r w:rsidRPr="00CF5881">
        <w:rPr>
          <w:rFonts w:ascii="Courier New" w:hAnsi="Courier New" w:cs="Courier New"/>
          <w:sz w:val="18"/>
          <w:szCs w:val="18"/>
        </w:rPr>
        <w:t xml:space="preserve">&lt;characteristic&gt; </w:t>
      </w:r>
    </w:p>
    <w:p w14:paraId="28A551EA" w14:textId="77777777" w:rsidR="00001F87" w:rsidRDefault="00001F87" w:rsidP="005B4E7A">
      <w:pPr>
        <w:pStyle w:val="Default"/>
        <w:ind w:left="576"/>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codeSystem="</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r w:rsidRPr="00806CC2">
        <w:rPr>
          <w:rFonts w:ascii="Courier New" w:hAnsi="Courier New" w:cs="Courier New"/>
          <w:sz w:val="18"/>
          <w:szCs w:val="18"/>
        </w:rPr>
        <w:t>displayName="</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14:paraId="69443A2C" w14:textId="77777777" w:rsidR="00001F87" w:rsidRPr="005376AC" w:rsidRDefault="00001F87" w:rsidP="005B4E7A">
      <w:pPr>
        <w:pStyle w:val="Default"/>
        <w:ind w:left="576"/>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2.16.840.1.113883.2.20.6.25</w:t>
      </w:r>
      <w:r w:rsidRPr="005376AC">
        <w:rPr>
          <w:rFonts w:ascii="Courier New" w:hAnsi="Courier New" w:cs="Courier New"/>
          <w:sz w:val="18"/>
          <w:szCs w:val="18"/>
          <w:lang w:val="fr-CA"/>
        </w:rPr>
        <w:t>" displayName="capsule" xsi:type="CE"&gt;</w:t>
      </w:r>
    </w:p>
    <w:p w14:paraId="7978A4B7" w14:textId="77777777" w:rsidR="00001F87" w:rsidRPr="00C66DC9" w:rsidRDefault="00001F87" w:rsidP="005B4E7A">
      <w:pPr>
        <w:pStyle w:val="Default"/>
        <w:ind w:left="864"/>
        <w:rPr>
          <w:rFonts w:ascii="Courier New" w:hAnsi="Courier New" w:cs="Courier New"/>
          <w:sz w:val="18"/>
          <w:szCs w:val="18"/>
        </w:rPr>
      </w:pPr>
      <w:r w:rsidRPr="00CF5881">
        <w:rPr>
          <w:rFonts w:ascii="Courier New" w:hAnsi="Courier New" w:cs="Courier New"/>
          <w:sz w:val="18"/>
          <w:szCs w:val="18"/>
        </w:rPr>
        <w:t>&lt;originalText&gt;capsule like&lt;/originalText&gt;</w:t>
      </w:r>
    </w:p>
    <w:p w14:paraId="2453EE8D" w14:textId="77777777" w:rsidR="00001F87" w:rsidRDefault="00001F87" w:rsidP="00001F87"/>
    <w:p w14:paraId="6C0E8B8B" w14:textId="77777777" w:rsidR="00F872BF" w:rsidRDefault="00F872BF" w:rsidP="00B162B3">
      <w:pPr>
        <w:pStyle w:val="Heading4"/>
        <w:rPr>
          <w:moveFrom w:id="891" w:author="pbx" w:date="2017-12-12T17:47:00Z"/>
        </w:rPr>
      </w:pPr>
      <w:moveFromRangeStart w:id="892" w:author="pbx" w:date="2017-12-12T17:47:00Z" w:name="move500864174"/>
      <w:moveFrom w:id="893" w:author="pbx" w:date="2017-12-12T17:47:00Z">
        <w:r>
          <w:t xml:space="preserve">Size </w:t>
        </w:r>
      </w:moveFrom>
    </w:p>
    <w:p w14:paraId="050C375F" w14:textId="77777777" w:rsidR="00F872BF" w:rsidRPr="00001F87" w:rsidRDefault="00F872BF" w:rsidP="00F872BF">
      <w:pPr>
        <w:rPr>
          <w:moveFrom w:id="894" w:author="pbx" w:date="2017-12-12T17:47:00Z"/>
        </w:rPr>
      </w:pPr>
      <w:moveFrom w:id="895" w:author="pbx" w:date="2017-12-12T17:47:00Z">
        <w:r>
          <w:t>The example below provides an illustration for encoding size information:</w:t>
        </w:r>
      </w:moveFrom>
    </w:p>
    <w:p w14:paraId="40B4E0A6" w14:textId="77777777" w:rsidR="00F872BF" w:rsidRDefault="00F872BF" w:rsidP="00F872BF">
      <w:pPr>
        <w:pStyle w:val="Default"/>
        <w:rPr>
          <w:moveFrom w:id="896" w:author="pbx" w:date="2017-12-12T17:47:00Z"/>
          <w:rFonts w:ascii="Courier New" w:hAnsi="Courier New" w:cs="Courier New"/>
          <w:sz w:val="18"/>
          <w:szCs w:val="18"/>
        </w:rPr>
      </w:pPr>
      <w:moveFrom w:id="897" w:author="pbx" w:date="2017-12-12T17:47:00Z">
        <w:r w:rsidRPr="00CF5881">
          <w:rPr>
            <w:rFonts w:ascii="Courier New" w:hAnsi="Courier New" w:cs="Courier New"/>
            <w:sz w:val="18"/>
            <w:szCs w:val="18"/>
          </w:rPr>
          <w:t xml:space="preserve">&lt;subjectOf&gt; </w:t>
        </w:r>
      </w:moveFrom>
    </w:p>
    <w:p w14:paraId="761B0F6D" w14:textId="77777777" w:rsidR="00F872BF" w:rsidRDefault="00F872BF" w:rsidP="00F872BF">
      <w:pPr>
        <w:pStyle w:val="Default"/>
        <w:rPr>
          <w:moveFrom w:id="898" w:author="pbx" w:date="2017-12-12T17:47:00Z"/>
          <w:rFonts w:ascii="Courier New" w:hAnsi="Courier New" w:cs="Courier New"/>
          <w:sz w:val="18"/>
          <w:szCs w:val="18"/>
        </w:rPr>
      </w:pPr>
      <w:moveFrom w:id="899" w:author="pbx" w:date="2017-12-12T17:47:00Z">
        <w:r>
          <w:rPr>
            <w:rFonts w:ascii="Courier New" w:hAnsi="Courier New" w:cs="Courier New"/>
            <w:sz w:val="18"/>
            <w:szCs w:val="18"/>
          </w:rPr>
          <w:t xml:space="preserve">  </w:t>
        </w:r>
        <w:r w:rsidRPr="00CF5881">
          <w:rPr>
            <w:rFonts w:ascii="Courier New" w:hAnsi="Courier New" w:cs="Courier New"/>
            <w:sz w:val="18"/>
            <w:szCs w:val="18"/>
          </w:rPr>
          <w:t xml:space="preserve">&lt;characteristic&gt; </w:t>
        </w:r>
      </w:moveFrom>
    </w:p>
    <w:p w14:paraId="072BC19C" w14:textId="77777777" w:rsidR="00F872BF" w:rsidRDefault="00F872BF" w:rsidP="00F872BF">
      <w:pPr>
        <w:pStyle w:val="Default"/>
        <w:ind w:left="720"/>
        <w:rPr>
          <w:moveFrom w:id="900" w:author="pbx" w:date="2017-12-12T17:47:00Z"/>
          <w:rFonts w:ascii="Courier New" w:hAnsi="Courier New" w:cs="Courier New"/>
          <w:sz w:val="18"/>
          <w:szCs w:val="18"/>
        </w:rPr>
      </w:pPr>
      <w:moveFrom w:id="901" w:author="pbx" w:date="2017-12-12T17:47:00Z">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codeSystem="</w:t>
        </w:r>
        <w:r>
          <w:rPr>
            <w:rFonts w:ascii="Courier New" w:hAnsi="Courier New" w:cs="Courier New"/>
            <w:sz w:val="18"/>
            <w:szCs w:val="18"/>
          </w:rPr>
          <w:t xml:space="preserve">2.16.840.1.113883.2.20.6.23" </w:t>
        </w:r>
        <w:r w:rsidRPr="00806CC2">
          <w:rPr>
            <w:rFonts w:ascii="Courier New" w:hAnsi="Courier New" w:cs="Courier New"/>
            <w:sz w:val="18"/>
            <w:szCs w:val="18"/>
          </w:rPr>
          <w:t>displayName="</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moveFrom>
    </w:p>
    <w:p w14:paraId="34AF3EA3" w14:textId="77777777" w:rsidR="00F872BF" w:rsidRPr="00C66DC9" w:rsidRDefault="00F872BF" w:rsidP="00F872BF">
      <w:pPr>
        <w:pStyle w:val="Default"/>
        <w:rPr>
          <w:moveFrom w:id="902" w:author="pbx" w:date="2017-12-12T17:47:00Z"/>
          <w:rFonts w:ascii="Courier New" w:hAnsi="Courier New" w:cs="Courier New"/>
          <w:sz w:val="18"/>
          <w:szCs w:val="18"/>
        </w:rPr>
      </w:pPr>
      <w:moveFrom w:id="903" w:author="pbx" w:date="2017-12-12T17:47:00Z">
        <w:r>
          <w:rPr>
            <w:rFonts w:ascii="Courier New" w:hAnsi="Courier New" w:cs="Courier New"/>
            <w:sz w:val="18"/>
            <w:szCs w:val="18"/>
          </w:rPr>
          <w:t xml:space="preserve">    </w:t>
        </w:r>
        <w:r w:rsidRPr="00CF5881">
          <w:rPr>
            <w:rFonts w:ascii="Courier New" w:hAnsi="Courier New" w:cs="Courier New"/>
            <w:sz w:val="18"/>
            <w:szCs w:val="18"/>
          </w:rPr>
          <w:t>&lt;value unit="mm" value="18" xsi:type="PQ"/&gt;</w:t>
        </w:r>
      </w:moveFrom>
    </w:p>
    <w:p w14:paraId="4202B933" w14:textId="77777777" w:rsidR="00F872BF" w:rsidRPr="00C66DC9" w:rsidRDefault="00F872BF" w:rsidP="00F872BF">
      <w:pPr>
        <w:pStyle w:val="Default"/>
        <w:rPr>
          <w:moveFrom w:id="904" w:author="pbx" w:date="2017-12-12T17:47:00Z"/>
          <w:rFonts w:ascii="Courier New" w:hAnsi="Courier New" w:cs="Courier New"/>
          <w:sz w:val="18"/>
          <w:szCs w:val="18"/>
        </w:rPr>
      </w:pPr>
    </w:p>
    <w:p w14:paraId="7D87A607" w14:textId="77777777" w:rsidR="00F4437E" w:rsidRDefault="00F4437E" w:rsidP="00F67A67">
      <w:pPr>
        <w:pStyle w:val="Heading4"/>
        <w:rPr>
          <w:moveFrom w:id="905" w:author="pbx" w:date="2017-12-12T17:47:00Z"/>
        </w:rPr>
      </w:pPr>
      <w:moveFromRangeStart w:id="906" w:author="pbx" w:date="2017-12-12T17:47:00Z" w:name="move500864175"/>
      <w:moveFromRangeEnd w:id="892"/>
      <w:moveFrom w:id="907" w:author="pbx" w:date="2017-12-12T17:47:00Z">
        <w:r>
          <w:t xml:space="preserve">Scoring </w:t>
        </w:r>
      </w:moveFrom>
    </w:p>
    <w:p w14:paraId="57F945D7" w14:textId="77777777" w:rsidR="00001F87" w:rsidRDefault="00001F87" w:rsidP="00001F87">
      <w:pPr>
        <w:rPr>
          <w:moveFrom w:id="908" w:author="pbx" w:date="2017-12-12T17:47:00Z"/>
        </w:rPr>
      </w:pPr>
      <w:moveFrom w:id="909" w:author="pbx" w:date="2017-12-12T17:47:00Z">
        <w:r>
          <w:t>The example below provides an illustration for encoding scoring information:</w:t>
        </w:r>
      </w:moveFrom>
    </w:p>
    <w:p w14:paraId="10F92725" w14:textId="77777777" w:rsidR="005D72A1" w:rsidRDefault="005D72A1" w:rsidP="005D72A1">
      <w:pPr>
        <w:pStyle w:val="Default"/>
        <w:rPr>
          <w:moveFrom w:id="910" w:author="pbx" w:date="2017-12-12T17:47:00Z"/>
          <w:rFonts w:ascii="Courier New" w:hAnsi="Courier New" w:cs="Courier New"/>
          <w:sz w:val="18"/>
          <w:szCs w:val="18"/>
        </w:rPr>
      </w:pPr>
      <w:moveFrom w:id="911" w:author="pbx" w:date="2017-12-12T17:47:00Z">
        <w:r w:rsidRPr="00CF5881">
          <w:rPr>
            <w:rFonts w:ascii="Courier New" w:hAnsi="Courier New" w:cs="Courier New"/>
            <w:sz w:val="18"/>
            <w:szCs w:val="18"/>
          </w:rPr>
          <w:t xml:space="preserve">&lt;subjectOf&gt; </w:t>
        </w:r>
      </w:moveFrom>
    </w:p>
    <w:p w14:paraId="415F6858" w14:textId="77777777" w:rsidR="005D72A1" w:rsidRDefault="005D72A1" w:rsidP="005D72A1">
      <w:pPr>
        <w:pStyle w:val="Default"/>
        <w:ind w:left="288"/>
        <w:rPr>
          <w:moveFrom w:id="912" w:author="pbx" w:date="2017-12-12T17:47:00Z"/>
          <w:rFonts w:ascii="Courier New" w:hAnsi="Courier New" w:cs="Courier New"/>
          <w:sz w:val="18"/>
          <w:szCs w:val="18"/>
        </w:rPr>
      </w:pPr>
      <w:moveFrom w:id="913" w:author="pbx" w:date="2017-12-12T17:47:00Z">
        <w:r w:rsidRPr="00CF5881">
          <w:rPr>
            <w:rFonts w:ascii="Courier New" w:hAnsi="Courier New" w:cs="Courier New"/>
            <w:sz w:val="18"/>
            <w:szCs w:val="18"/>
          </w:rPr>
          <w:t xml:space="preserve">&lt;characteristic&gt; </w:t>
        </w:r>
      </w:moveFrom>
    </w:p>
    <w:p w14:paraId="0432D0C3" w14:textId="77777777" w:rsidR="005D72A1" w:rsidRDefault="005D72A1" w:rsidP="005D72A1">
      <w:pPr>
        <w:pStyle w:val="Default"/>
        <w:ind w:left="576"/>
        <w:rPr>
          <w:moveFrom w:id="914" w:author="pbx" w:date="2017-12-12T17:47:00Z"/>
          <w:rFonts w:ascii="Courier New" w:hAnsi="Courier New" w:cs="Courier New"/>
          <w:sz w:val="18"/>
          <w:szCs w:val="18"/>
        </w:rPr>
      </w:pPr>
      <w:moveFrom w:id="915" w:author="pbx" w:date="2017-12-12T17:47:00Z">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r w:rsidRPr="00CF5881">
          <w:rPr>
            <w:rFonts w:ascii="Courier New" w:hAnsi="Courier New" w:cs="Courier New"/>
            <w:sz w:val="18"/>
            <w:szCs w:val="18"/>
          </w:rPr>
          <w:t>codeSystem="</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displayName=”Score”</w:t>
        </w:r>
        <w:r w:rsidRPr="00CF5881">
          <w:rPr>
            <w:rFonts w:ascii="Courier New" w:hAnsi="Courier New" w:cs="Courier New"/>
            <w:sz w:val="18"/>
            <w:szCs w:val="18"/>
          </w:rPr>
          <w:t xml:space="preserve">/&gt; </w:t>
        </w:r>
      </w:moveFrom>
    </w:p>
    <w:p w14:paraId="2C7F85AF" w14:textId="77777777" w:rsidR="005D72A1" w:rsidRDefault="005D72A1" w:rsidP="005D72A1">
      <w:pPr>
        <w:pStyle w:val="Default"/>
        <w:ind w:left="576"/>
        <w:rPr>
          <w:moveFrom w:id="916" w:author="pbx" w:date="2017-12-12T17:47:00Z"/>
          <w:rFonts w:ascii="Courier New" w:hAnsi="Courier New" w:cs="Courier New"/>
          <w:sz w:val="18"/>
          <w:szCs w:val="18"/>
        </w:rPr>
      </w:pPr>
      <w:moveFrom w:id="917" w:author="pbx" w:date="2017-12-12T17:47:00Z">
        <w:r w:rsidRPr="00CF5881">
          <w:rPr>
            <w:rFonts w:ascii="Courier New" w:hAnsi="Courier New" w:cs="Courier New"/>
            <w:sz w:val="18"/>
            <w:szCs w:val="18"/>
          </w:rPr>
          <w:t>&lt;value value="1" xsi:type="INT"/&gt;</w:t>
        </w:r>
      </w:moveFrom>
    </w:p>
    <w:p w14:paraId="333850EF" w14:textId="77777777" w:rsidR="00F872BF" w:rsidRDefault="00F872BF" w:rsidP="00F872BF">
      <w:pPr>
        <w:pStyle w:val="Default"/>
        <w:rPr>
          <w:moveFrom w:id="918" w:author="pbx" w:date="2017-12-12T17:47:00Z"/>
          <w:rFonts w:ascii="Courier New" w:hAnsi="Courier New" w:cs="Courier New"/>
          <w:sz w:val="18"/>
          <w:szCs w:val="18"/>
        </w:rPr>
      </w:pPr>
    </w:p>
    <w:p w14:paraId="1285A9CF" w14:textId="77777777" w:rsidR="00F4437E" w:rsidRDefault="00987270" w:rsidP="00B162B3">
      <w:pPr>
        <w:pStyle w:val="Heading4"/>
        <w:rPr>
          <w:moveFrom w:id="919" w:author="pbx" w:date="2017-12-12T17:47:00Z"/>
        </w:rPr>
      </w:pPr>
      <w:moveFromRangeStart w:id="920" w:author="pbx" w:date="2017-12-12T17:47:00Z" w:name="move500864176"/>
      <w:moveFromRangeEnd w:id="906"/>
      <w:moveFrom w:id="921" w:author="pbx" w:date="2017-12-12T17:47:00Z">
        <w:r>
          <w:t>Imprint</w:t>
        </w:r>
      </w:moveFrom>
    </w:p>
    <w:p w14:paraId="2CD01A88" w14:textId="77777777" w:rsidR="00001F87" w:rsidRDefault="00001F87" w:rsidP="00001F87">
      <w:pPr>
        <w:rPr>
          <w:moveFrom w:id="922" w:author="pbx" w:date="2017-12-12T17:47:00Z"/>
        </w:rPr>
      </w:pPr>
      <w:moveFrom w:id="923" w:author="pbx" w:date="2017-12-12T17:47:00Z">
        <w:r>
          <w:t>The example below provides an illustration for encoding imprint information:</w:t>
        </w:r>
      </w:moveFrom>
    </w:p>
    <w:p w14:paraId="46968CF3" w14:textId="77777777" w:rsidR="005D72A1" w:rsidRDefault="005D72A1" w:rsidP="005D72A1">
      <w:pPr>
        <w:pStyle w:val="Default"/>
        <w:rPr>
          <w:moveFrom w:id="924" w:author="pbx" w:date="2017-12-12T17:47:00Z"/>
          <w:rFonts w:ascii="Courier New" w:hAnsi="Courier New" w:cs="Courier New"/>
          <w:sz w:val="18"/>
          <w:szCs w:val="18"/>
        </w:rPr>
      </w:pPr>
      <w:moveFrom w:id="925" w:author="pbx" w:date="2017-12-12T17:47:00Z">
        <w:r w:rsidRPr="00036839">
          <w:rPr>
            <w:rFonts w:ascii="Courier New" w:hAnsi="Courier New" w:cs="Courier New"/>
            <w:sz w:val="18"/>
            <w:szCs w:val="18"/>
          </w:rPr>
          <w:t xml:space="preserve">&lt;subjectOf&gt; </w:t>
        </w:r>
      </w:moveFrom>
    </w:p>
    <w:p w14:paraId="18AA334D" w14:textId="77777777" w:rsidR="005D72A1" w:rsidRDefault="005D72A1" w:rsidP="005D72A1">
      <w:pPr>
        <w:pStyle w:val="Default"/>
        <w:rPr>
          <w:moveFrom w:id="926" w:author="pbx" w:date="2017-12-12T17:47:00Z"/>
          <w:rFonts w:ascii="Courier New" w:hAnsi="Courier New" w:cs="Courier New"/>
          <w:sz w:val="18"/>
          <w:szCs w:val="18"/>
        </w:rPr>
      </w:pPr>
      <w:moveFrom w:id="927" w:author="pbx" w:date="2017-12-12T17:47:00Z">
        <w:r>
          <w:rPr>
            <w:rFonts w:ascii="Courier New" w:hAnsi="Courier New" w:cs="Courier New"/>
            <w:sz w:val="18"/>
            <w:szCs w:val="18"/>
          </w:rPr>
          <w:t xml:space="preserve">  </w:t>
        </w:r>
        <w:r w:rsidRPr="00036839">
          <w:rPr>
            <w:rFonts w:ascii="Courier New" w:hAnsi="Courier New" w:cs="Courier New"/>
            <w:sz w:val="18"/>
            <w:szCs w:val="18"/>
          </w:rPr>
          <w:t xml:space="preserve">&lt;characteristic&gt; </w:t>
        </w:r>
      </w:moveFrom>
    </w:p>
    <w:p w14:paraId="547ECF76" w14:textId="77777777" w:rsidR="005D72A1" w:rsidRDefault="005D72A1" w:rsidP="005D72A1">
      <w:pPr>
        <w:pStyle w:val="Default"/>
        <w:rPr>
          <w:moveFrom w:id="928" w:author="pbx" w:date="2017-12-12T17:47:00Z"/>
          <w:rFonts w:ascii="Courier New" w:hAnsi="Courier New" w:cs="Courier New"/>
          <w:sz w:val="18"/>
          <w:szCs w:val="18"/>
        </w:rPr>
      </w:pPr>
      <w:moveFrom w:id="929" w:author="pbx" w:date="2017-12-12T17:47:00Z">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moveFrom>
    </w:p>
    <w:p w14:paraId="1FE9CE71" w14:textId="77777777" w:rsidR="005D72A1" w:rsidRPr="00C66DC9" w:rsidRDefault="005D72A1" w:rsidP="005D72A1">
      <w:pPr>
        <w:pStyle w:val="Default"/>
        <w:rPr>
          <w:moveFrom w:id="930" w:author="pbx" w:date="2017-12-12T17:47:00Z"/>
          <w:rFonts w:ascii="Courier New" w:hAnsi="Courier New" w:cs="Courier New"/>
          <w:sz w:val="18"/>
          <w:szCs w:val="18"/>
        </w:rPr>
      </w:pPr>
      <w:moveFrom w:id="931" w:author="pbx" w:date="2017-12-12T17:47:00Z">
        <w:r>
          <w:rPr>
            <w:rFonts w:ascii="Courier New" w:hAnsi="Courier New" w:cs="Courier New"/>
            <w:sz w:val="18"/>
            <w:szCs w:val="18"/>
          </w:rPr>
          <w:t xml:space="preserve">    </w:t>
        </w:r>
        <w:r w:rsidRPr="00036839">
          <w:rPr>
            <w:rFonts w:ascii="Courier New" w:hAnsi="Courier New" w:cs="Courier New"/>
            <w:sz w:val="18"/>
            <w:szCs w:val="18"/>
          </w:rPr>
          <w:t>&lt;value xsi:type="ST"&gt;05&lt;/value&gt;</w:t>
        </w:r>
      </w:moveFrom>
    </w:p>
    <w:p w14:paraId="67A18018" w14:textId="77777777" w:rsidR="00033479" w:rsidRDefault="00033479" w:rsidP="0080029F">
      <w:pPr>
        <w:pStyle w:val="Default"/>
        <w:rPr>
          <w:moveFrom w:id="932" w:author="pbx" w:date="2017-12-12T17:47:00Z"/>
          <w:sz w:val="23"/>
          <w:szCs w:val="23"/>
        </w:rPr>
      </w:pPr>
    </w:p>
    <w:moveFromRangeEnd w:id="920"/>
    <w:p w14:paraId="42F36A9E" w14:textId="77777777" w:rsidR="00F872BF" w:rsidRDefault="00F872BF" w:rsidP="00F872BF">
      <w:pPr>
        <w:pStyle w:val="Heading4"/>
      </w:pPr>
      <w:r>
        <w:t>Flavor</w:t>
      </w:r>
    </w:p>
    <w:p w14:paraId="0F4E0F9C" w14:textId="77777777" w:rsidR="00F872BF" w:rsidRDefault="00F872BF" w:rsidP="00F872BF">
      <w:r>
        <w:t>The example below provides an illustration for encoding flavour information:</w:t>
      </w:r>
    </w:p>
    <w:p w14:paraId="40B98FD7" w14:textId="77777777" w:rsidR="00F872BF" w:rsidRDefault="00F872BF" w:rsidP="00F872BF">
      <w:pPr>
        <w:pStyle w:val="Default"/>
        <w:rPr>
          <w:rFonts w:ascii="Courier New" w:hAnsi="Courier New" w:cs="Courier New"/>
          <w:sz w:val="18"/>
          <w:szCs w:val="18"/>
        </w:rPr>
      </w:pPr>
      <w:r w:rsidRPr="00036839">
        <w:rPr>
          <w:rFonts w:ascii="Courier New" w:hAnsi="Courier New" w:cs="Courier New"/>
          <w:sz w:val="18"/>
          <w:szCs w:val="18"/>
        </w:rPr>
        <w:t xml:space="preserve">&lt;subjectOf&gt; </w:t>
      </w:r>
    </w:p>
    <w:p w14:paraId="29CFFF7A" w14:textId="77777777" w:rsidR="00F872BF" w:rsidRDefault="00F872BF" w:rsidP="00F872BF">
      <w:pPr>
        <w:pStyle w:val="Default"/>
        <w:ind w:left="288"/>
        <w:rPr>
          <w:rFonts w:ascii="Courier New" w:hAnsi="Courier New" w:cs="Courier New"/>
          <w:sz w:val="18"/>
          <w:szCs w:val="18"/>
        </w:rPr>
      </w:pPr>
      <w:r w:rsidRPr="00036839">
        <w:rPr>
          <w:rFonts w:ascii="Courier New" w:hAnsi="Courier New" w:cs="Courier New"/>
          <w:sz w:val="18"/>
          <w:szCs w:val="18"/>
        </w:rPr>
        <w:t xml:space="preserve">&lt;characteristic&gt; </w:t>
      </w:r>
    </w:p>
    <w:p w14:paraId="2B88B307" w14:textId="77777777" w:rsidR="00F872BF" w:rsidRDefault="00F872BF" w:rsidP="00F872BF">
      <w:pPr>
        <w:pStyle w:val="Default"/>
        <w:ind w:left="576"/>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displayName=”Flavor”</w:t>
      </w:r>
      <w:r w:rsidRPr="00036839">
        <w:rPr>
          <w:rFonts w:ascii="Courier New" w:hAnsi="Courier New" w:cs="Courier New"/>
          <w:sz w:val="18"/>
          <w:szCs w:val="18"/>
        </w:rPr>
        <w:t xml:space="preserve">/&gt; </w:t>
      </w:r>
    </w:p>
    <w:p w14:paraId="3648E6DD" w14:textId="77777777" w:rsidR="00F872BF" w:rsidRDefault="00F872BF" w:rsidP="00F872BF">
      <w:pPr>
        <w:pStyle w:val="Default"/>
        <w:ind w:left="576"/>
        <w:rPr>
          <w:rFonts w:ascii="Courier New" w:hAnsi="Courier New" w:cs="Courier New"/>
          <w:sz w:val="18"/>
          <w:szCs w:val="18"/>
        </w:rPr>
      </w:pPr>
      <w:r w:rsidRPr="00036839">
        <w:rPr>
          <w:rFonts w:ascii="Courier New" w:hAnsi="Courier New" w:cs="Courier New"/>
          <w:sz w:val="18"/>
          <w:szCs w:val="18"/>
        </w:rPr>
        <w:t>&lt;value code="C73391" codeSystem="</w:t>
      </w:r>
      <w:r>
        <w:rPr>
          <w:rFonts w:ascii="Courier New" w:hAnsi="Courier New" w:cs="Courier New"/>
          <w:sz w:val="18"/>
          <w:szCs w:val="18"/>
        </w:rPr>
        <w:t>2.16.840.1.113883.2.20.6.26</w:t>
      </w:r>
      <w:r w:rsidRPr="00036839">
        <w:rPr>
          <w:rFonts w:ascii="Courier New" w:hAnsi="Courier New" w:cs="Courier New"/>
          <w:sz w:val="18"/>
          <w:szCs w:val="18"/>
        </w:rPr>
        <w:t xml:space="preserve">" displayName="grape" xsi:type="CE"&gt; </w:t>
      </w:r>
    </w:p>
    <w:p w14:paraId="25CD8587" w14:textId="77777777" w:rsidR="00F872BF" w:rsidRPr="00C66DC9" w:rsidRDefault="00F872BF" w:rsidP="00F872BF">
      <w:pPr>
        <w:pStyle w:val="Default"/>
        <w:ind w:left="864"/>
        <w:rPr>
          <w:rFonts w:ascii="Courier New" w:hAnsi="Courier New" w:cs="Courier New"/>
          <w:sz w:val="18"/>
          <w:szCs w:val="18"/>
        </w:rPr>
      </w:pPr>
      <w:r w:rsidRPr="00036839">
        <w:rPr>
          <w:rFonts w:ascii="Courier New" w:hAnsi="Courier New" w:cs="Courier New"/>
          <w:sz w:val="18"/>
          <w:szCs w:val="18"/>
        </w:rPr>
        <w:t>&lt;originalText&gt;wild grape&lt;/originalText&gt;</w:t>
      </w:r>
    </w:p>
    <w:p w14:paraId="58884C55" w14:textId="77777777" w:rsidR="00001F87" w:rsidRPr="00001F87" w:rsidRDefault="00001F87" w:rsidP="00001F87"/>
    <w:p w14:paraId="7FE52CDF" w14:textId="77777777" w:rsidR="00F4437E" w:rsidRDefault="00F4437E" w:rsidP="00F67A67">
      <w:pPr>
        <w:pStyle w:val="Heading4"/>
        <w:rPr>
          <w:moveTo w:id="933" w:author="pbx" w:date="2017-12-12T17:47:00Z"/>
        </w:rPr>
      </w:pPr>
      <w:moveToRangeStart w:id="934" w:author="pbx" w:date="2017-12-12T17:47:00Z" w:name="move500864175"/>
      <w:moveTo w:id="935" w:author="pbx" w:date="2017-12-12T17:47:00Z">
        <w:r>
          <w:t xml:space="preserve">Scoring </w:t>
        </w:r>
      </w:moveTo>
    </w:p>
    <w:p w14:paraId="15F7589B" w14:textId="77777777" w:rsidR="00001F87" w:rsidRDefault="00001F87" w:rsidP="00001F87">
      <w:pPr>
        <w:rPr>
          <w:moveTo w:id="936" w:author="pbx" w:date="2017-12-12T17:47:00Z"/>
        </w:rPr>
      </w:pPr>
      <w:moveTo w:id="937" w:author="pbx" w:date="2017-12-12T17:47:00Z">
        <w:r>
          <w:t>The example below provides an illustration for encoding scoring information:</w:t>
        </w:r>
      </w:moveTo>
    </w:p>
    <w:p w14:paraId="4D0EF3DF" w14:textId="77777777" w:rsidR="005D72A1" w:rsidRDefault="005D72A1" w:rsidP="005D72A1">
      <w:pPr>
        <w:pStyle w:val="Default"/>
        <w:rPr>
          <w:moveTo w:id="938" w:author="pbx" w:date="2017-12-12T17:47:00Z"/>
          <w:rFonts w:ascii="Courier New" w:hAnsi="Courier New" w:cs="Courier New"/>
          <w:sz w:val="18"/>
          <w:szCs w:val="18"/>
        </w:rPr>
      </w:pPr>
      <w:moveTo w:id="939" w:author="pbx" w:date="2017-12-12T17:47:00Z">
        <w:r w:rsidRPr="00CF5881">
          <w:rPr>
            <w:rFonts w:ascii="Courier New" w:hAnsi="Courier New" w:cs="Courier New"/>
            <w:sz w:val="18"/>
            <w:szCs w:val="18"/>
          </w:rPr>
          <w:t xml:space="preserve">&lt;subjectOf&gt; </w:t>
        </w:r>
      </w:moveTo>
    </w:p>
    <w:p w14:paraId="51AE8961" w14:textId="77777777" w:rsidR="005D72A1" w:rsidRDefault="005D72A1" w:rsidP="005D72A1">
      <w:pPr>
        <w:pStyle w:val="Default"/>
        <w:ind w:left="288"/>
        <w:rPr>
          <w:moveTo w:id="940" w:author="pbx" w:date="2017-12-12T17:47:00Z"/>
          <w:rFonts w:ascii="Courier New" w:hAnsi="Courier New" w:cs="Courier New"/>
          <w:sz w:val="18"/>
          <w:szCs w:val="18"/>
        </w:rPr>
      </w:pPr>
      <w:moveTo w:id="941" w:author="pbx" w:date="2017-12-12T17:47:00Z">
        <w:r w:rsidRPr="00CF5881">
          <w:rPr>
            <w:rFonts w:ascii="Courier New" w:hAnsi="Courier New" w:cs="Courier New"/>
            <w:sz w:val="18"/>
            <w:szCs w:val="18"/>
          </w:rPr>
          <w:t xml:space="preserve">&lt;characteristic&gt; </w:t>
        </w:r>
      </w:moveTo>
    </w:p>
    <w:p w14:paraId="2FD92023" w14:textId="77777777" w:rsidR="005D72A1" w:rsidRDefault="005D72A1" w:rsidP="005D72A1">
      <w:pPr>
        <w:pStyle w:val="Default"/>
        <w:ind w:left="576"/>
        <w:rPr>
          <w:moveTo w:id="942" w:author="pbx" w:date="2017-12-12T17:47:00Z"/>
          <w:rFonts w:ascii="Courier New" w:hAnsi="Courier New" w:cs="Courier New"/>
          <w:sz w:val="18"/>
          <w:szCs w:val="18"/>
        </w:rPr>
      </w:pPr>
      <w:moveTo w:id="943" w:author="pbx" w:date="2017-12-12T17:47:00Z">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r w:rsidRPr="00CF5881">
          <w:rPr>
            <w:rFonts w:ascii="Courier New" w:hAnsi="Courier New" w:cs="Courier New"/>
            <w:sz w:val="18"/>
            <w:szCs w:val="18"/>
          </w:rPr>
          <w:t>codeSystem="</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displayName=”Score”</w:t>
        </w:r>
        <w:r w:rsidRPr="00CF5881">
          <w:rPr>
            <w:rFonts w:ascii="Courier New" w:hAnsi="Courier New" w:cs="Courier New"/>
            <w:sz w:val="18"/>
            <w:szCs w:val="18"/>
          </w:rPr>
          <w:t xml:space="preserve">/&gt; </w:t>
        </w:r>
      </w:moveTo>
    </w:p>
    <w:p w14:paraId="37B2A6A6" w14:textId="77777777" w:rsidR="005D72A1" w:rsidRDefault="005D72A1" w:rsidP="005D72A1">
      <w:pPr>
        <w:pStyle w:val="Default"/>
        <w:ind w:left="576"/>
        <w:rPr>
          <w:moveTo w:id="944" w:author="pbx" w:date="2017-12-12T17:47:00Z"/>
          <w:rFonts w:ascii="Courier New" w:hAnsi="Courier New" w:cs="Courier New"/>
          <w:sz w:val="18"/>
          <w:szCs w:val="18"/>
        </w:rPr>
      </w:pPr>
      <w:moveTo w:id="945" w:author="pbx" w:date="2017-12-12T17:47:00Z">
        <w:r w:rsidRPr="00CF5881">
          <w:rPr>
            <w:rFonts w:ascii="Courier New" w:hAnsi="Courier New" w:cs="Courier New"/>
            <w:sz w:val="18"/>
            <w:szCs w:val="18"/>
          </w:rPr>
          <w:t>&lt;value value="1" xsi:type="INT"/&gt;</w:t>
        </w:r>
      </w:moveTo>
    </w:p>
    <w:p w14:paraId="5BAFF02A" w14:textId="77777777" w:rsidR="00F872BF" w:rsidRDefault="00F872BF" w:rsidP="00F872BF">
      <w:pPr>
        <w:pStyle w:val="Default"/>
        <w:rPr>
          <w:moveTo w:id="946" w:author="pbx" w:date="2017-12-12T17:47:00Z"/>
          <w:rFonts w:ascii="Courier New" w:hAnsi="Courier New" w:cs="Courier New"/>
          <w:sz w:val="18"/>
          <w:szCs w:val="18"/>
        </w:rPr>
      </w:pPr>
    </w:p>
    <w:p w14:paraId="079D6E80" w14:textId="77777777" w:rsidR="00F872BF" w:rsidRDefault="00F872BF" w:rsidP="00F872BF">
      <w:pPr>
        <w:pStyle w:val="Heading4"/>
        <w:rPr>
          <w:moveTo w:id="947" w:author="pbx" w:date="2017-12-12T17:47:00Z"/>
        </w:rPr>
      </w:pPr>
      <w:moveToRangeStart w:id="948" w:author="pbx" w:date="2017-12-12T17:47:00Z" w:name="move500864177"/>
      <w:moveToRangeEnd w:id="934"/>
      <w:moveTo w:id="949" w:author="pbx" w:date="2017-12-12T17:47:00Z">
        <w:r>
          <w:t>Production Amount</w:t>
        </w:r>
      </w:moveTo>
    </w:p>
    <w:p w14:paraId="3DA4E5EA" w14:textId="77777777" w:rsidR="00F872BF" w:rsidRDefault="00F872BF" w:rsidP="00F872BF">
      <w:pPr>
        <w:rPr>
          <w:moveTo w:id="950" w:author="pbx" w:date="2017-12-12T17:47:00Z"/>
        </w:rPr>
      </w:pPr>
      <w:moveTo w:id="951" w:author="pbx" w:date="2017-12-12T17:47:00Z">
        <w:r w:rsidRPr="00326FB2">
          <w:t xml:space="preserve">The production amount for a package is specified as: </w:t>
        </w:r>
      </w:moveTo>
    </w:p>
    <w:p w14:paraId="7A150B6F" w14:textId="77777777" w:rsidR="00F872BF" w:rsidRDefault="00F872BF" w:rsidP="00F872BF">
      <w:pPr>
        <w:pStyle w:val="Default"/>
        <w:rPr>
          <w:moveTo w:id="952" w:author="pbx" w:date="2017-12-12T17:47:00Z"/>
          <w:rFonts w:ascii="Courier New" w:hAnsi="Courier New" w:cs="Courier New"/>
          <w:sz w:val="18"/>
          <w:szCs w:val="18"/>
        </w:rPr>
      </w:pPr>
      <w:moveTo w:id="953" w:author="pbx" w:date="2017-12-12T17:47:00Z">
        <w:r w:rsidRPr="000E1BAE">
          <w:rPr>
            <w:rFonts w:ascii="Courier New" w:hAnsi="Courier New" w:cs="Courier New"/>
            <w:sz w:val="18"/>
            <w:szCs w:val="18"/>
          </w:rPr>
          <w:t>&lt;manufacturedProduct&gt;</w:t>
        </w:r>
      </w:moveTo>
    </w:p>
    <w:p w14:paraId="1464A1D4" w14:textId="77777777" w:rsidR="00F872BF" w:rsidRDefault="00F872BF" w:rsidP="00F872BF">
      <w:pPr>
        <w:pStyle w:val="Default"/>
        <w:ind w:left="288"/>
        <w:rPr>
          <w:moveTo w:id="954" w:author="pbx" w:date="2017-12-12T17:47:00Z"/>
          <w:rFonts w:ascii="Courier New" w:hAnsi="Courier New" w:cs="Courier New"/>
          <w:sz w:val="18"/>
          <w:szCs w:val="18"/>
        </w:rPr>
      </w:pPr>
      <w:moveTo w:id="955" w:author="pbx" w:date="2017-12-12T17:47:00Z">
        <w:r w:rsidRPr="000E1BAE">
          <w:rPr>
            <w:rFonts w:ascii="Courier New" w:hAnsi="Courier New" w:cs="Courier New"/>
            <w:sz w:val="18"/>
            <w:szCs w:val="18"/>
          </w:rPr>
          <w:t>&lt;manufacturedProduct&gt;</w:t>
        </w:r>
      </w:moveTo>
    </w:p>
    <w:p w14:paraId="73A10945" w14:textId="77777777" w:rsidR="00F872BF" w:rsidRDefault="00F872BF" w:rsidP="00F872BF">
      <w:pPr>
        <w:pStyle w:val="Default"/>
        <w:ind w:firstLine="720"/>
        <w:rPr>
          <w:moveTo w:id="956" w:author="pbx" w:date="2017-12-12T17:47:00Z"/>
          <w:rFonts w:ascii="Courier New" w:hAnsi="Courier New" w:cs="Courier New"/>
          <w:sz w:val="18"/>
          <w:szCs w:val="18"/>
        </w:rPr>
      </w:pPr>
      <w:moveTo w:id="957" w:author="pbx" w:date="2017-12-12T17:47:00Z">
        <w:r w:rsidRPr="000E1BAE">
          <w:rPr>
            <w:rFonts w:ascii="Courier New" w:hAnsi="Courier New" w:cs="Courier New"/>
            <w:sz w:val="18"/>
            <w:szCs w:val="18"/>
          </w:rPr>
          <w:t xml:space="preserve"> ... </w:t>
        </w:r>
      </w:moveTo>
    </w:p>
    <w:p w14:paraId="03ED924F" w14:textId="77777777" w:rsidR="00F872BF" w:rsidRDefault="00F872BF" w:rsidP="00F872BF">
      <w:pPr>
        <w:pStyle w:val="Default"/>
        <w:ind w:left="576"/>
        <w:rPr>
          <w:moveTo w:id="958" w:author="pbx" w:date="2017-12-12T17:47:00Z"/>
          <w:rFonts w:ascii="Courier New" w:hAnsi="Courier New" w:cs="Courier New"/>
          <w:sz w:val="18"/>
          <w:szCs w:val="18"/>
        </w:rPr>
      </w:pPr>
      <w:moveTo w:id="959" w:author="pbx" w:date="2017-12-12T17:47:00Z">
        <w:r w:rsidRPr="000E1BAE">
          <w:rPr>
            <w:rFonts w:ascii="Courier New" w:hAnsi="Courier New" w:cs="Courier New"/>
            <w:sz w:val="18"/>
            <w:szCs w:val="18"/>
          </w:rPr>
          <w:t>&lt;asContent&gt;</w:t>
        </w:r>
      </w:moveTo>
    </w:p>
    <w:p w14:paraId="4C128617" w14:textId="77777777" w:rsidR="00F872BF" w:rsidRDefault="00F872BF" w:rsidP="00F872BF">
      <w:pPr>
        <w:pStyle w:val="Default"/>
        <w:ind w:firstLine="720"/>
        <w:rPr>
          <w:moveTo w:id="960" w:author="pbx" w:date="2017-12-12T17:47:00Z"/>
          <w:rFonts w:ascii="Courier New" w:hAnsi="Courier New" w:cs="Courier New"/>
          <w:sz w:val="18"/>
          <w:szCs w:val="18"/>
        </w:rPr>
      </w:pPr>
      <w:moveTo w:id="961" w:author="pbx" w:date="2017-12-12T17:47:00Z">
        <w:r w:rsidRPr="000E1BAE">
          <w:rPr>
            <w:rFonts w:ascii="Courier New" w:hAnsi="Courier New" w:cs="Courier New"/>
            <w:sz w:val="18"/>
            <w:szCs w:val="18"/>
          </w:rPr>
          <w:t xml:space="preserve"> ... </w:t>
        </w:r>
      </w:moveTo>
    </w:p>
    <w:p w14:paraId="7DAEEC54" w14:textId="77777777" w:rsidR="00F872BF" w:rsidRDefault="00F872BF" w:rsidP="00F872BF">
      <w:pPr>
        <w:pStyle w:val="Default"/>
        <w:ind w:left="720"/>
        <w:rPr>
          <w:moveTo w:id="962" w:author="pbx" w:date="2017-12-12T17:47:00Z"/>
          <w:rFonts w:ascii="Courier New" w:hAnsi="Courier New" w:cs="Courier New"/>
          <w:sz w:val="18"/>
          <w:szCs w:val="18"/>
        </w:rPr>
      </w:pPr>
      <w:moveTo w:id="963" w:author="pbx" w:date="2017-12-12T17:47:00Z">
        <w:r w:rsidRPr="000E1BAE">
          <w:rPr>
            <w:rFonts w:ascii="Courier New" w:hAnsi="Courier New" w:cs="Courier New"/>
            <w:sz w:val="18"/>
            <w:szCs w:val="18"/>
          </w:rPr>
          <w:t>&lt;subjectOf&gt;</w:t>
        </w:r>
      </w:moveTo>
    </w:p>
    <w:p w14:paraId="3AAD59C3" w14:textId="77777777" w:rsidR="00F872BF" w:rsidRDefault="00F872BF" w:rsidP="00F872BF">
      <w:pPr>
        <w:pStyle w:val="Default"/>
        <w:ind w:left="864"/>
        <w:rPr>
          <w:moveTo w:id="964" w:author="pbx" w:date="2017-12-12T17:47:00Z"/>
          <w:rFonts w:ascii="Courier New" w:hAnsi="Courier New" w:cs="Courier New"/>
          <w:sz w:val="18"/>
          <w:szCs w:val="18"/>
        </w:rPr>
      </w:pPr>
      <w:moveTo w:id="965" w:author="pbx" w:date="2017-12-12T17:47:00Z">
        <w:r w:rsidRPr="000E1BAE">
          <w:rPr>
            <w:rFonts w:ascii="Courier New" w:hAnsi="Courier New" w:cs="Courier New"/>
            <w:sz w:val="18"/>
            <w:szCs w:val="18"/>
          </w:rPr>
          <w:t xml:space="preserve">&lt;characteristic&gt; </w:t>
        </w:r>
      </w:moveTo>
    </w:p>
    <w:p w14:paraId="27596270" w14:textId="77777777" w:rsidR="00F872BF" w:rsidRDefault="00F872BF" w:rsidP="00F872BF">
      <w:pPr>
        <w:pStyle w:val="Default"/>
        <w:ind w:left="1152"/>
        <w:rPr>
          <w:moveTo w:id="966" w:author="pbx" w:date="2017-12-12T17:47:00Z"/>
          <w:rFonts w:ascii="Courier New" w:hAnsi="Courier New" w:cs="Courier New"/>
          <w:sz w:val="18"/>
          <w:szCs w:val="18"/>
        </w:rPr>
      </w:pPr>
      <w:moveTo w:id="967" w:author="pbx" w:date="2017-12-12T17:47:00Z">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codeSystem="</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moveTo>
    </w:p>
    <w:p w14:paraId="2B2218F0" w14:textId="77777777" w:rsidR="00F872BF" w:rsidRPr="00C66DC9" w:rsidRDefault="00F872BF" w:rsidP="00F872BF">
      <w:pPr>
        <w:pStyle w:val="Default"/>
        <w:ind w:left="1152"/>
        <w:rPr>
          <w:moveTo w:id="968" w:author="pbx" w:date="2017-12-12T17:47:00Z"/>
          <w:rFonts w:ascii="Courier New" w:hAnsi="Courier New" w:cs="Courier New"/>
          <w:sz w:val="18"/>
          <w:szCs w:val="18"/>
        </w:rPr>
      </w:pPr>
      <w:moveTo w:id="969" w:author="pbx" w:date="2017-12-12T17:47:00Z">
        <w:r w:rsidRPr="000E1BAE">
          <w:rPr>
            <w:rFonts w:ascii="Courier New" w:hAnsi="Courier New" w:cs="Courier New"/>
            <w:sz w:val="18"/>
            <w:szCs w:val="18"/>
          </w:rPr>
          <w:t>&lt;value xsi:type="INT" value="10000"/&gt;</w:t>
        </w:r>
      </w:moveTo>
    </w:p>
    <w:p w14:paraId="56237625" w14:textId="77777777" w:rsidR="00F872BF" w:rsidRDefault="00F872BF" w:rsidP="00F872BF">
      <w:pPr>
        <w:pStyle w:val="Default"/>
        <w:rPr>
          <w:moveTo w:id="970" w:author="pbx" w:date="2017-12-12T17:47:00Z"/>
          <w:sz w:val="23"/>
          <w:szCs w:val="23"/>
        </w:rPr>
      </w:pPr>
    </w:p>
    <w:p w14:paraId="297843CE" w14:textId="77777777" w:rsidR="00F872BF" w:rsidRPr="00BE6BE2" w:rsidRDefault="00F872BF" w:rsidP="00BE6BE2">
      <w:pPr>
        <w:rPr>
          <w:ins w:id="971" w:author="pbx" w:date="2017-12-12T17:47:00Z"/>
        </w:rPr>
      </w:pPr>
      <w:moveTo w:id="972" w:author="pbx" w:date="2017-12-12T17:47:00Z">
        <w:r>
          <w:t xml:space="preserve">Unlimited production amounts are specified as: </w:t>
        </w:r>
      </w:moveTo>
      <w:moveToRangeEnd w:id="948"/>
      <w:ins w:id="973" w:author="pbx" w:date="2017-12-12T17:47:00Z">
        <w:r w:rsidR="00BE6BE2">
          <w:t xml:space="preserve"> </w:t>
        </w:r>
        <w:r w:rsidRPr="00BE6BE2">
          <w:t>&lt;value xsi:type="INT" nullFlavor="PINF"/&gt;</w:t>
        </w:r>
      </w:ins>
    </w:p>
    <w:p w14:paraId="39BBF7A7" w14:textId="77777777" w:rsidR="00F872BF" w:rsidRDefault="00F872BF" w:rsidP="00F872BF">
      <w:pPr>
        <w:pStyle w:val="Heading4"/>
        <w:rPr>
          <w:moveFrom w:id="974" w:author="pbx" w:date="2017-12-12T17:47:00Z"/>
          <w:rFonts w:eastAsia="Arial Unicode MS"/>
        </w:rPr>
      </w:pPr>
      <w:moveFromRangeStart w:id="975" w:author="pbx" w:date="2017-12-12T17:47:00Z" w:name="move500864173"/>
      <w:moveFrom w:id="976" w:author="pbx" w:date="2017-12-12T17:47:00Z">
        <w:r>
          <w:rPr>
            <w:rFonts w:eastAsia="Arial Unicode MS"/>
          </w:rPr>
          <w:t>Image</w:t>
        </w:r>
      </w:moveFrom>
    </w:p>
    <w:p w14:paraId="7B18A0D3" w14:textId="77777777" w:rsidR="00F872BF" w:rsidRPr="00001F87" w:rsidRDefault="00F872BF" w:rsidP="00F872BF">
      <w:pPr>
        <w:rPr>
          <w:moveFrom w:id="977" w:author="pbx" w:date="2017-12-12T17:47:00Z"/>
        </w:rPr>
      </w:pPr>
      <w:moveFrom w:id="978" w:author="pbx" w:date="2017-12-12T17:47:00Z">
        <w:r>
          <w:t>The example below provides an illustration for encoding image information:</w:t>
        </w:r>
      </w:moveFrom>
    </w:p>
    <w:p w14:paraId="7ADEB2B7" w14:textId="77777777" w:rsidR="00F872BF" w:rsidRPr="008471D7" w:rsidRDefault="00F872BF" w:rsidP="00F872BF">
      <w:pPr>
        <w:pStyle w:val="Default"/>
        <w:rPr>
          <w:moveFrom w:id="979" w:author="pbx" w:date="2017-12-12T17:47:00Z"/>
          <w:sz w:val="23"/>
          <w:szCs w:val="23"/>
        </w:rPr>
      </w:pPr>
      <w:moveFrom w:id="980" w:author="pbx" w:date="2017-12-12T17:47:00Z">
        <w:r w:rsidRPr="008471D7">
          <w:rPr>
            <w:sz w:val="23"/>
            <w:szCs w:val="23"/>
          </w:rPr>
          <w:t xml:space="preserve">&lt;subjectOf&gt; </w:t>
        </w:r>
      </w:moveFrom>
    </w:p>
    <w:p w14:paraId="4C7AFE41" w14:textId="77777777" w:rsidR="00F872BF" w:rsidRPr="008471D7" w:rsidRDefault="00F872BF" w:rsidP="00F872BF">
      <w:pPr>
        <w:pStyle w:val="Default"/>
        <w:ind w:left="288"/>
        <w:rPr>
          <w:moveFrom w:id="981" w:author="pbx" w:date="2017-12-12T17:47:00Z"/>
          <w:sz w:val="23"/>
          <w:szCs w:val="23"/>
        </w:rPr>
      </w:pPr>
      <w:moveFrom w:id="982" w:author="pbx" w:date="2017-12-12T17:47:00Z">
        <w:r w:rsidRPr="008471D7">
          <w:rPr>
            <w:sz w:val="23"/>
            <w:szCs w:val="23"/>
          </w:rPr>
          <w:lastRenderedPageBreak/>
          <w:t xml:space="preserve">&lt;characteristic&gt; </w:t>
        </w:r>
      </w:moveFrom>
    </w:p>
    <w:p w14:paraId="2578F37C" w14:textId="77777777" w:rsidR="00F872BF" w:rsidRPr="008471D7" w:rsidRDefault="00F872BF" w:rsidP="008471D7">
      <w:pPr>
        <w:pStyle w:val="Default"/>
        <w:ind w:left="576"/>
        <w:rPr>
          <w:moveFrom w:id="983" w:author="pbx" w:date="2017-12-12T17:47:00Z"/>
          <w:sz w:val="23"/>
          <w:szCs w:val="23"/>
        </w:rPr>
      </w:pPr>
      <w:moveFrom w:id="984" w:author="pbx" w:date="2017-12-12T17:47:00Z">
        <w:r w:rsidRPr="008471D7">
          <w:rPr>
            <w:sz w:val="23"/>
            <w:szCs w:val="23"/>
          </w:rPr>
          <w:t xml:space="preserve">&lt;code code="2" codeSystem="2.16.840.1.113883.2.20.6.23" displayName=”Image”/&gt; </w:t>
        </w:r>
      </w:moveFrom>
    </w:p>
    <w:p w14:paraId="2C2196CB" w14:textId="77777777" w:rsidR="00F872BF" w:rsidRPr="008471D7" w:rsidRDefault="00F872BF" w:rsidP="008471D7">
      <w:pPr>
        <w:pStyle w:val="Default"/>
        <w:ind w:left="576"/>
        <w:rPr>
          <w:moveFrom w:id="985" w:author="pbx" w:date="2017-12-12T17:47:00Z"/>
          <w:sz w:val="23"/>
          <w:szCs w:val="23"/>
        </w:rPr>
      </w:pPr>
      <w:moveFrom w:id="986" w:author="pbx" w:date="2017-12-12T17:47:00Z">
        <w:r w:rsidRPr="008471D7">
          <w:rPr>
            <w:sz w:val="23"/>
            <w:szCs w:val="23"/>
          </w:rPr>
          <w:t>&lt;value xsi:type="ED" mediaType="image/jpeg"&gt; &lt;reference value="8837a946-1912-4c1f-8035-e313fdd11ef2.jpg"/&gt;</w:t>
        </w:r>
      </w:moveFrom>
    </w:p>
    <w:moveFromRangeEnd w:id="975"/>
    <w:p w14:paraId="1FA2ACCF" w14:textId="77777777" w:rsidR="00817008" w:rsidRDefault="00822B95" w:rsidP="00001F87">
      <w:pPr>
        <w:rPr>
          <w:del w:id="987" w:author="pbx" w:date="2017-12-12T17:47:00Z"/>
        </w:rPr>
      </w:pPr>
      <w:del w:id="988" w:author="pbx" w:date="2017-12-12T17:47:00Z">
        <w:r>
          <w:delText>&lt;pbx: here</w:delText>
        </w:r>
      </w:del>
    </w:p>
    <w:p w14:paraId="3ECC4A7B" w14:textId="77777777" w:rsidR="00817008" w:rsidRDefault="00817008" w:rsidP="00817008">
      <w:pPr>
        <w:shd w:val="clear" w:color="auto" w:fill="FFFFFF"/>
        <w:autoSpaceDE w:val="0"/>
        <w:autoSpaceDN w:val="0"/>
        <w:adjustRightInd w:val="0"/>
        <w:contextualSpacing w:val="0"/>
        <w:rPr>
          <w:del w:id="989" w:author="pbx" w:date="2017-12-12T17:47:00Z"/>
          <w:color w:val="F5844C"/>
          <w:sz w:val="24"/>
          <w:szCs w:val="24"/>
          <w:highlight w:val="white"/>
          <w:lang w:val="en-US"/>
        </w:rPr>
      </w:pPr>
      <w:del w:id="990" w:author="pbx" w:date="2017-12-12T17:47:00Z">
        <w:r>
          <w:rPr>
            <w:color w:val="993300"/>
            <w:sz w:val="24"/>
            <w:szCs w:val="24"/>
            <w:highlight w:val="white"/>
            <w:lang w:val="en-US"/>
          </w:rPr>
          <w:delText>SPLCONTAINS</w:delText>
        </w:r>
        <w:r>
          <w:rPr>
            <w:color w:val="F5844C"/>
            <w:sz w:val="24"/>
            <w:szCs w:val="24"/>
            <w:highlight w:val="white"/>
            <w:lang w:val="en-US"/>
          </w:rPr>
          <w:delText xml:space="preserve"> </w:delText>
        </w:r>
      </w:del>
    </w:p>
    <w:p w14:paraId="3E521CE3" w14:textId="77777777" w:rsidR="00817008" w:rsidRDefault="00817008" w:rsidP="00817008">
      <w:pPr>
        <w:shd w:val="clear" w:color="auto" w:fill="FFFFFF"/>
        <w:autoSpaceDE w:val="0"/>
        <w:autoSpaceDN w:val="0"/>
        <w:adjustRightInd w:val="0"/>
        <w:contextualSpacing w:val="0"/>
        <w:rPr>
          <w:del w:id="991" w:author="pbx" w:date="2017-12-12T17:47:00Z"/>
          <w:color w:val="auto"/>
          <w:sz w:val="24"/>
          <w:szCs w:val="24"/>
          <w:highlight w:val="white"/>
          <w:lang w:val="en-US"/>
        </w:rPr>
      </w:pPr>
      <w:del w:id="992" w:author="pbx" w:date="2017-12-12T17:47:00Z">
        <w:r>
          <w:rPr>
            <w:color w:val="993300"/>
            <w:sz w:val="24"/>
            <w:szCs w:val="24"/>
            <w:highlight w:val="white"/>
            <w:lang w:val="en-US"/>
          </w:rPr>
          <w:delText>SPLCOATING</w:delText>
        </w:r>
        <w:r>
          <w:rPr>
            <w:sz w:val="24"/>
            <w:szCs w:val="24"/>
            <w:highlight w:val="white"/>
            <w:lang w:val="en-US"/>
          </w:rPr>
          <w:br/>
        </w:r>
        <w:r>
          <w:rPr>
            <w:color w:val="993300"/>
            <w:sz w:val="24"/>
            <w:szCs w:val="24"/>
            <w:highlight w:val="white"/>
            <w:lang w:val="en-US"/>
          </w:rPr>
          <w:delText>SPLSYMBOL</w:delText>
        </w:r>
      </w:del>
    </w:p>
    <w:p w14:paraId="6F2AFFE3" w14:textId="77777777" w:rsidR="00817008" w:rsidRDefault="00817008" w:rsidP="00001F87">
      <w:pPr>
        <w:rPr>
          <w:del w:id="993" w:author="pbx" w:date="2017-12-12T17:47:00Z"/>
        </w:rPr>
      </w:pPr>
    </w:p>
    <w:p w14:paraId="05CE11ED" w14:textId="5FA795FC" w:rsidR="00F872BF" w:rsidRDefault="00822B95" w:rsidP="00F872BF">
      <w:del w:id="994" w:author="pbx" w:date="2017-12-12T17:47:00Z">
        <w:r>
          <w:delText>&gt;</w:delText>
        </w:r>
      </w:del>
    </w:p>
    <w:p w14:paraId="4D926DA4" w14:textId="77777777" w:rsidR="00F872BF" w:rsidRPr="007A2C4C" w:rsidRDefault="00F872BF" w:rsidP="00F872BF">
      <w:pPr>
        <w:pStyle w:val="Heading4"/>
      </w:pPr>
      <w:r>
        <w:t>Combination Product Type</w:t>
      </w:r>
    </w:p>
    <w:p w14:paraId="0584FD6E" w14:textId="77777777" w:rsidR="00F872BF" w:rsidRDefault="00F872BF" w:rsidP="00F872BF">
      <w:r>
        <w:t>To mark products as combination products, the nearest combining package should bear the combination product type characteristic:</w:t>
      </w:r>
    </w:p>
    <w:p w14:paraId="59FB1810" w14:textId="77777777" w:rsidR="00F872BF" w:rsidRPr="00BE6BE2" w:rsidRDefault="00F872BF" w:rsidP="00F872BF">
      <w:pPr>
        <w:pStyle w:val="Default"/>
        <w:rPr>
          <w:sz w:val="23"/>
          <w:szCs w:val="23"/>
        </w:rPr>
      </w:pPr>
      <w:r w:rsidRPr="00BE6BE2">
        <w:rPr>
          <w:sz w:val="23"/>
          <w:szCs w:val="23"/>
        </w:rPr>
        <w:t>&lt;manufacturedProduct&gt;</w:t>
      </w:r>
    </w:p>
    <w:p w14:paraId="10D6F302" w14:textId="77777777" w:rsidR="00F872BF" w:rsidRPr="00BE6BE2" w:rsidRDefault="00F872BF" w:rsidP="00F872BF">
      <w:pPr>
        <w:pStyle w:val="Default"/>
        <w:ind w:left="288"/>
        <w:rPr>
          <w:sz w:val="23"/>
          <w:szCs w:val="23"/>
        </w:rPr>
      </w:pPr>
      <w:r w:rsidRPr="00BE6BE2">
        <w:rPr>
          <w:sz w:val="23"/>
          <w:szCs w:val="23"/>
        </w:rPr>
        <w:t>&lt;manufacturedProduct&gt;</w:t>
      </w:r>
    </w:p>
    <w:p w14:paraId="21355B5C" w14:textId="77777777" w:rsidR="00F872BF" w:rsidRPr="00BE6BE2" w:rsidRDefault="00F872BF" w:rsidP="00F872BF">
      <w:pPr>
        <w:pStyle w:val="Default"/>
        <w:ind w:left="864"/>
        <w:rPr>
          <w:sz w:val="23"/>
          <w:szCs w:val="23"/>
        </w:rPr>
      </w:pPr>
      <w:r w:rsidRPr="00BE6BE2">
        <w:rPr>
          <w:sz w:val="23"/>
          <w:szCs w:val="23"/>
        </w:rPr>
        <w:t xml:space="preserve">... </w:t>
      </w:r>
    </w:p>
    <w:p w14:paraId="16FEA4C7" w14:textId="77777777" w:rsidR="00F872BF" w:rsidRPr="00BE6BE2" w:rsidRDefault="00F872BF" w:rsidP="00F872BF">
      <w:pPr>
        <w:pStyle w:val="Default"/>
        <w:ind w:left="576"/>
        <w:rPr>
          <w:sz w:val="23"/>
          <w:szCs w:val="23"/>
        </w:rPr>
      </w:pPr>
      <w:r w:rsidRPr="00BE6BE2">
        <w:rPr>
          <w:sz w:val="23"/>
          <w:szCs w:val="23"/>
        </w:rPr>
        <w:t>&lt;asContent&gt;</w:t>
      </w:r>
    </w:p>
    <w:p w14:paraId="42041D4A" w14:textId="77777777" w:rsidR="00F872BF" w:rsidRPr="00BE6BE2" w:rsidRDefault="00F872BF" w:rsidP="00F872BF">
      <w:pPr>
        <w:pStyle w:val="Default"/>
        <w:ind w:left="576" w:firstLine="720"/>
        <w:rPr>
          <w:sz w:val="23"/>
          <w:szCs w:val="23"/>
        </w:rPr>
      </w:pPr>
      <w:r w:rsidRPr="00BE6BE2">
        <w:rPr>
          <w:sz w:val="23"/>
          <w:szCs w:val="23"/>
        </w:rPr>
        <w:t xml:space="preserve">... </w:t>
      </w:r>
    </w:p>
    <w:p w14:paraId="32E48629" w14:textId="77777777" w:rsidR="00F872BF" w:rsidRPr="00BE6BE2" w:rsidRDefault="00F872BF" w:rsidP="00F872BF">
      <w:pPr>
        <w:pStyle w:val="Default"/>
        <w:ind w:left="864"/>
        <w:rPr>
          <w:sz w:val="23"/>
          <w:szCs w:val="23"/>
        </w:rPr>
      </w:pPr>
      <w:r w:rsidRPr="00BE6BE2">
        <w:rPr>
          <w:sz w:val="23"/>
          <w:szCs w:val="23"/>
        </w:rPr>
        <w:t xml:space="preserve">&lt;subjectOf&gt; </w:t>
      </w:r>
    </w:p>
    <w:p w14:paraId="03FBAA6A" w14:textId="77777777" w:rsidR="00F872BF" w:rsidRPr="00BE6BE2" w:rsidRDefault="00F872BF" w:rsidP="00F872BF">
      <w:pPr>
        <w:pStyle w:val="Default"/>
        <w:ind w:left="1152"/>
        <w:rPr>
          <w:sz w:val="23"/>
          <w:szCs w:val="23"/>
        </w:rPr>
      </w:pPr>
      <w:r w:rsidRPr="00BE6BE2">
        <w:rPr>
          <w:sz w:val="23"/>
          <w:szCs w:val="23"/>
        </w:rPr>
        <w:t>&lt;characteristic&gt;</w:t>
      </w:r>
    </w:p>
    <w:p w14:paraId="68C55DFA" w14:textId="77777777" w:rsidR="00F872BF" w:rsidRPr="00BE6BE2" w:rsidRDefault="00F872BF" w:rsidP="00F872BF">
      <w:pPr>
        <w:pStyle w:val="Default"/>
        <w:ind w:left="1440"/>
        <w:rPr>
          <w:sz w:val="23"/>
          <w:szCs w:val="23"/>
        </w:rPr>
      </w:pPr>
      <w:r w:rsidRPr="00BE6BE2">
        <w:rPr>
          <w:sz w:val="23"/>
          <w:szCs w:val="23"/>
        </w:rPr>
        <w:t>&lt;code code="7" codeSystem="2.16.840.1.113883.2.20.6.23" displayName=” Combination Product”/&gt;</w:t>
      </w:r>
    </w:p>
    <w:p w14:paraId="76B325DF" w14:textId="77777777" w:rsidR="00F872BF" w:rsidRPr="00BE6BE2" w:rsidRDefault="00F872BF" w:rsidP="00F872BF">
      <w:pPr>
        <w:pStyle w:val="Default"/>
        <w:ind w:left="1440"/>
        <w:rPr>
          <w:sz w:val="23"/>
          <w:szCs w:val="23"/>
        </w:rPr>
      </w:pPr>
      <w:r w:rsidRPr="00BE6BE2">
        <w:rPr>
          <w:sz w:val="23"/>
          <w:szCs w:val="23"/>
        </w:rPr>
        <w:t>&lt;value code="C102835" codeSystem="2.16.840.1.113883.2.20.6.30" xsi:type="CV" displayName="Type 2: Prefilled Drug Delivery Device/System"&gt;</w:t>
      </w:r>
    </w:p>
    <w:p w14:paraId="51C0C4FC" w14:textId="77777777" w:rsidR="00F872BF" w:rsidRDefault="00F872BF" w:rsidP="00F872BF"/>
    <w:p w14:paraId="3B31BB64" w14:textId="77777777" w:rsidR="00F872BF" w:rsidRDefault="00F872BF" w:rsidP="00F872BF">
      <w:pPr>
        <w:pStyle w:val="Heading4"/>
        <w:rPr>
          <w:moveFrom w:id="995" w:author="pbx" w:date="2017-12-12T17:47:00Z"/>
        </w:rPr>
      </w:pPr>
      <w:moveFromRangeStart w:id="996" w:author="pbx" w:date="2017-12-12T17:47:00Z" w:name="move500864177"/>
      <w:moveFrom w:id="997" w:author="pbx" w:date="2017-12-12T17:47:00Z">
        <w:r>
          <w:t>Production Amount</w:t>
        </w:r>
      </w:moveFrom>
    </w:p>
    <w:p w14:paraId="7DEEB2CE" w14:textId="77777777" w:rsidR="00F872BF" w:rsidRDefault="00F872BF" w:rsidP="00F872BF">
      <w:pPr>
        <w:rPr>
          <w:moveFrom w:id="998" w:author="pbx" w:date="2017-12-12T17:47:00Z"/>
        </w:rPr>
      </w:pPr>
      <w:moveFrom w:id="999" w:author="pbx" w:date="2017-12-12T17:47:00Z">
        <w:r w:rsidRPr="00326FB2">
          <w:t xml:space="preserve">The production amount for a package is specified as: </w:t>
        </w:r>
      </w:moveFrom>
    </w:p>
    <w:p w14:paraId="494E93FA" w14:textId="77777777" w:rsidR="00F872BF" w:rsidRDefault="00F872BF" w:rsidP="00F872BF">
      <w:pPr>
        <w:pStyle w:val="Default"/>
        <w:rPr>
          <w:moveFrom w:id="1000" w:author="pbx" w:date="2017-12-12T17:47:00Z"/>
          <w:rFonts w:ascii="Courier New" w:hAnsi="Courier New" w:cs="Courier New"/>
          <w:sz w:val="18"/>
          <w:szCs w:val="18"/>
        </w:rPr>
      </w:pPr>
      <w:moveFrom w:id="1001" w:author="pbx" w:date="2017-12-12T17:47:00Z">
        <w:r w:rsidRPr="000E1BAE">
          <w:rPr>
            <w:rFonts w:ascii="Courier New" w:hAnsi="Courier New" w:cs="Courier New"/>
            <w:sz w:val="18"/>
            <w:szCs w:val="18"/>
          </w:rPr>
          <w:t>&lt;manufacturedProduct&gt;</w:t>
        </w:r>
      </w:moveFrom>
    </w:p>
    <w:p w14:paraId="668FC37F" w14:textId="77777777" w:rsidR="00F872BF" w:rsidRDefault="00F872BF" w:rsidP="00F872BF">
      <w:pPr>
        <w:pStyle w:val="Default"/>
        <w:ind w:left="288"/>
        <w:rPr>
          <w:moveFrom w:id="1002" w:author="pbx" w:date="2017-12-12T17:47:00Z"/>
          <w:rFonts w:ascii="Courier New" w:hAnsi="Courier New" w:cs="Courier New"/>
          <w:sz w:val="18"/>
          <w:szCs w:val="18"/>
        </w:rPr>
      </w:pPr>
      <w:moveFrom w:id="1003" w:author="pbx" w:date="2017-12-12T17:47:00Z">
        <w:r w:rsidRPr="000E1BAE">
          <w:rPr>
            <w:rFonts w:ascii="Courier New" w:hAnsi="Courier New" w:cs="Courier New"/>
            <w:sz w:val="18"/>
            <w:szCs w:val="18"/>
          </w:rPr>
          <w:t>&lt;manufacturedProduct&gt;</w:t>
        </w:r>
      </w:moveFrom>
    </w:p>
    <w:p w14:paraId="344BCBA2" w14:textId="77777777" w:rsidR="00F872BF" w:rsidRDefault="00F872BF" w:rsidP="00F872BF">
      <w:pPr>
        <w:pStyle w:val="Default"/>
        <w:ind w:firstLine="720"/>
        <w:rPr>
          <w:moveFrom w:id="1004" w:author="pbx" w:date="2017-12-12T17:47:00Z"/>
          <w:rFonts w:ascii="Courier New" w:hAnsi="Courier New" w:cs="Courier New"/>
          <w:sz w:val="18"/>
          <w:szCs w:val="18"/>
        </w:rPr>
      </w:pPr>
      <w:moveFrom w:id="1005" w:author="pbx" w:date="2017-12-12T17:47:00Z">
        <w:r w:rsidRPr="000E1BAE">
          <w:rPr>
            <w:rFonts w:ascii="Courier New" w:hAnsi="Courier New" w:cs="Courier New"/>
            <w:sz w:val="18"/>
            <w:szCs w:val="18"/>
          </w:rPr>
          <w:t xml:space="preserve"> ... </w:t>
        </w:r>
      </w:moveFrom>
    </w:p>
    <w:p w14:paraId="5ACFE04A" w14:textId="77777777" w:rsidR="00F872BF" w:rsidRDefault="00F872BF" w:rsidP="00F872BF">
      <w:pPr>
        <w:pStyle w:val="Default"/>
        <w:ind w:left="576"/>
        <w:rPr>
          <w:moveFrom w:id="1006" w:author="pbx" w:date="2017-12-12T17:47:00Z"/>
          <w:rFonts w:ascii="Courier New" w:hAnsi="Courier New" w:cs="Courier New"/>
          <w:sz w:val="18"/>
          <w:szCs w:val="18"/>
        </w:rPr>
      </w:pPr>
      <w:moveFrom w:id="1007" w:author="pbx" w:date="2017-12-12T17:47:00Z">
        <w:r w:rsidRPr="000E1BAE">
          <w:rPr>
            <w:rFonts w:ascii="Courier New" w:hAnsi="Courier New" w:cs="Courier New"/>
            <w:sz w:val="18"/>
            <w:szCs w:val="18"/>
          </w:rPr>
          <w:t>&lt;asContent&gt;</w:t>
        </w:r>
      </w:moveFrom>
    </w:p>
    <w:p w14:paraId="73DC59EF" w14:textId="77777777" w:rsidR="00F872BF" w:rsidRDefault="00F872BF" w:rsidP="00F872BF">
      <w:pPr>
        <w:pStyle w:val="Default"/>
        <w:ind w:firstLine="720"/>
        <w:rPr>
          <w:moveFrom w:id="1008" w:author="pbx" w:date="2017-12-12T17:47:00Z"/>
          <w:rFonts w:ascii="Courier New" w:hAnsi="Courier New" w:cs="Courier New"/>
          <w:sz w:val="18"/>
          <w:szCs w:val="18"/>
        </w:rPr>
      </w:pPr>
      <w:moveFrom w:id="1009" w:author="pbx" w:date="2017-12-12T17:47:00Z">
        <w:r w:rsidRPr="000E1BAE">
          <w:rPr>
            <w:rFonts w:ascii="Courier New" w:hAnsi="Courier New" w:cs="Courier New"/>
            <w:sz w:val="18"/>
            <w:szCs w:val="18"/>
          </w:rPr>
          <w:t xml:space="preserve"> ... </w:t>
        </w:r>
      </w:moveFrom>
    </w:p>
    <w:p w14:paraId="67732AF8" w14:textId="77777777" w:rsidR="00F872BF" w:rsidRDefault="00F872BF" w:rsidP="00F872BF">
      <w:pPr>
        <w:pStyle w:val="Default"/>
        <w:ind w:left="720"/>
        <w:rPr>
          <w:moveFrom w:id="1010" w:author="pbx" w:date="2017-12-12T17:47:00Z"/>
          <w:rFonts w:ascii="Courier New" w:hAnsi="Courier New" w:cs="Courier New"/>
          <w:sz w:val="18"/>
          <w:szCs w:val="18"/>
        </w:rPr>
      </w:pPr>
      <w:moveFrom w:id="1011" w:author="pbx" w:date="2017-12-12T17:47:00Z">
        <w:r w:rsidRPr="000E1BAE">
          <w:rPr>
            <w:rFonts w:ascii="Courier New" w:hAnsi="Courier New" w:cs="Courier New"/>
            <w:sz w:val="18"/>
            <w:szCs w:val="18"/>
          </w:rPr>
          <w:t>&lt;subjectOf&gt;</w:t>
        </w:r>
      </w:moveFrom>
    </w:p>
    <w:p w14:paraId="484463C1" w14:textId="77777777" w:rsidR="00F872BF" w:rsidRDefault="00F872BF" w:rsidP="00F872BF">
      <w:pPr>
        <w:pStyle w:val="Default"/>
        <w:ind w:left="864"/>
        <w:rPr>
          <w:moveFrom w:id="1012" w:author="pbx" w:date="2017-12-12T17:47:00Z"/>
          <w:rFonts w:ascii="Courier New" w:hAnsi="Courier New" w:cs="Courier New"/>
          <w:sz w:val="18"/>
          <w:szCs w:val="18"/>
        </w:rPr>
      </w:pPr>
      <w:moveFrom w:id="1013" w:author="pbx" w:date="2017-12-12T17:47:00Z">
        <w:r w:rsidRPr="000E1BAE">
          <w:rPr>
            <w:rFonts w:ascii="Courier New" w:hAnsi="Courier New" w:cs="Courier New"/>
            <w:sz w:val="18"/>
            <w:szCs w:val="18"/>
          </w:rPr>
          <w:t xml:space="preserve">&lt;characteristic&gt; </w:t>
        </w:r>
      </w:moveFrom>
    </w:p>
    <w:p w14:paraId="02B3C007" w14:textId="77777777" w:rsidR="00F872BF" w:rsidRDefault="00F872BF" w:rsidP="00F872BF">
      <w:pPr>
        <w:pStyle w:val="Default"/>
        <w:ind w:left="1152"/>
        <w:rPr>
          <w:moveFrom w:id="1014" w:author="pbx" w:date="2017-12-12T17:47:00Z"/>
          <w:rFonts w:ascii="Courier New" w:hAnsi="Courier New" w:cs="Courier New"/>
          <w:sz w:val="18"/>
          <w:szCs w:val="18"/>
        </w:rPr>
      </w:pPr>
      <w:moveFrom w:id="1015" w:author="pbx" w:date="2017-12-12T17:47:00Z">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codeSystem="</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moveFrom>
    </w:p>
    <w:p w14:paraId="44DA8903" w14:textId="77777777" w:rsidR="00F872BF" w:rsidRPr="00C66DC9" w:rsidRDefault="00F872BF" w:rsidP="00F872BF">
      <w:pPr>
        <w:pStyle w:val="Default"/>
        <w:ind w:left="1152"/>
        <w:rPr>
          <w:moveFrom w:id="1016" w:author="pbx" w:date="2017-12-12T17:47:00Z"/>
          <w:rFonts w:ascii="Courier New" w:hAnsi="Courier New" w:cs="Courier New"/>
          <w:sz w:val="18"/>
          <w:szCs w:val="18"/>
        </w:rPr>
      </w:pPr>
      <w:moveFrom w:id="1017" w:author="pbx" w:date="2017-12-12T17:47:00Z">
        <w:r w:rsidRPr="000E1BAE">
          <w:rPr>
            <w:rFonts w:ascii="Courier New" w:hAnsi="Courier New" w:cs="Courier New"/>
            <w:sz w:val="18"/>
            <w:szCs w:val="18"/>
          </w:rPr>
          <w:t>&lt;value xsi:type="INT" value="10000"/&gt;</w:t>
        </w:r>
      </w:moveFrom>
    </w:p>
    <w:p w14:paraId="0EC701FA" w14:textId="77777777" w:rsidR="00F872BF" w:rsidRDefault="00F872BF" w:rsidP="00F872BF">
      <w:pPr>
        <w:pStyle w:val="Default"/>
        <w:rPr>
          <w:moveFrom w:id="1018" w:author="pbx" w:date="2017-12-12T17:47:00Z"/>
          <w:sz w:val="23"/>
          <w:szCs w:val="23"/>
        </w:rPr>
      </w:pPr>
    </w:p>
    <w:p w14:paraId="6B51E3D1" w14:textId="03A37BB0" w:rsidR="00F872BF" w:rsidRDefault="00F872BF" w:rsidP="00B162B3">
      <w:pPr>
        <w:pStyle w:val="Heading4"/>
        <w:rPr>
          <w:ins w:id="1019" w:author="pbx" w:date="2017-12-12T17:47:00Z"/>
        </w:rPr>
      </w:pPr>
      <w:moveFrom w:id="1020" w:author="pbx" w:date="2017-12-12T17:47:00Z">
        <w:r>
          <w:t xml:space="preserve">Unlimited production amounts are specified as: </w:t>
        </w:r>
      </w:moveFrom>
      <w:moveFromRangeEnd w:id="996"/>
      <w:ins w:id="1021" w:author="pbx" w:date="2017-12-12T17:47:00Z">
        <w:r>
          <w:t>Reusability</w:t>
        </w:r>
      </w:ins>
    </w:p>
    <w:p w14:paraId="3F9DB4D3" w14:textId="77777777" w:rsidR="00BE6BE2" w:rsidRDefault="00BE6BE2" w:rsidP="00BE6BE2">
      <w:pPr>
        <w:rPr>
          <w:ins w:id="1022" w:author="pbx" w:date="2017-12-12T17:47:00Z"/>
        </w:rPr>
      </w:pPr>
      <w:ins w:id="1023" w:author="pbx" w:date="2017-12-12T17:47:00Z">
        <w:r>
          <w:t>The example below provides an illustration for encoding r</w:t>
        </w:r>
        <w:r w:rsidRPr="00BE6BE2">
          <w:t>eusability</w:t>
        </w:r>
        <w:r>
          <w:t xml:space="preserve"> information:</w:t>
        </w:r>
      </w:ins>
    </w:p>
    <w:p w14:paraId="202ECBB6" w14:textId="77777777" w:rsidR="00F872BF" w:rsidRPr="00240FA6" w:rsidRDefault="00F872BF" w:rsidP="00F872BF">
      <w:pPr>
        <w:pStyle w:val="Default"/>
        <w:rPr>
          <w:ins w:id="1024" w:author="pbx" w:date="2017-12-12T17:47:00Z"/>
          <w:sz w:val="23"/>
          <w:szCs w:val="23"/>
        </w:rPr>
      </w:pPr>
      <w:ins w:id="1025" w:author="pbx" w:date="2017-12-12T17:47:00Z">
        <w:r w:rsidRPr="00240FA6">
          <w:rPr>
            <w:sz w:val="23"/>
            <w:szCs w:val="23"/>
          </w:rPr>
          <w:t xml:space="preserve">&lt;subjectOf&gt; </w:t>
        </w:r>
      </w:ins>
    </w:p>
    <w:p w14:paraId="3E49BC6A" w14:textId="77777777" w:rsidR="00F872BF" w:rsidRPr="00240FA6" w:rsidRDefault="00F872BF" w:rsidP="00F872BF">
      <w:pPr>
        <w:pStyle w:val="Default"/>
        <w:ind w:left="288"/>
        <w:rPr>
          <w:ins w:id="1026" w:author="pbx" w:date="2017-12-12T17:47:00Z"/>
          <w:sz w:val="23"/>
          <w:szCs w:val="23"/>
        </w:rPr>
      </w:pPr>
      <w:ins w:id="1027" w:author="pbx" w:date="2017-12-12T17:47:00Z">
        <w:r w:rsidRPr="00240FA6">
          <w:rPr>
            <w:sz w:val="23"/>
            <w:szCs w:val="23"/>
          </w:rPr>
          <w:t xml:space="preserve">&lt;characteristic&gt; </w:t>
        </w:r>
      </w:ins>
    </w:p>
    <w:p w14:paraId="2DCE0A4C" w14:textId="77777777" w:rsidR="00F872BF" w:rsidRPr="00240FA6" w:rsidRDefault="00F872BF" w:rsidP="00F872BF">
      <w:pPr>
        <w:pStyle w:val="Default"/>
        <w:ind w:left="576"/>
        <w:rPr>
          <w:ins w:id="1028" w:author="pbx" w:date="2017-12-12T17:47:00Z"/>
          <w:sz w:val="23"/>
          <w:szCs w:val="23"/>
        </w:rPr>
      </w:pPr>
      <w:ins w:id="1029" w:author="pbx" w:date="2017-12-12T17:47:00Z">
        <w:r w:rsidRPr="00240FA6">
          <w:rPr>
            <w:sz w:val="23"/>
            <w:szCs w:val="23"/>
          </w:rPr>
          <w:t>&lt;code code="8" codeSystem="2.16.840.1.113883.2.20.6.23" displayName=”</w:t>
        </w:r>
        <w:r w:rsidR="00BE6BE2" w:rsidRPr="00BE6BE2">
          <w:t xml:space="preserve"> </w:t>
        </w:r>
        <w:r w:rsidR="00BE6BE2" w:rsidRPr="00BE6BE2">
          <w:rPr>
            <w:sz w:val="23"/>
            <w:szCs w:val="23"/>
          </w:rPr>
          <w:t>Reusability</w:t>
        </w:r>
        <w:r w:rsidRPr="00240FA6">
          <w:rPr>
            <w:sz w:val="23"/>
            <w:szCs w:val="23"/>
          </w:rPr>
          <w:t>”/&gt;</w:t>
        </w:r>
      </w:ins>
    </w:p>
    <w:p w14:paraId="546DCCA4" w14:textId="77777777" w:rsidR="00F872BF" w:rsidRPr="00240FA6" w:rsidRDefault="00F872BF" w:rsidP="00F872BF">
      <w:pPr>
        <w:pStyle w:val="Default"/>
        <w:ind w:left="576"/>
        <w:rPr>
          <w:ins w:id="1030" w:author="pbx" w:date="2017-12-12T17:47:00Z"/>
          <w:sz w:val="23"/>
          <w:szCs w:val="23"/>
        </w:rPr>
      </w:pPr>
      <w:ins w:id="1031" w:author="pbx" w:date="2017-12-12T17:47:00Z">
        <w:r w:rsidRPr="00240FA6">
          <w:rPr>
            <w:sz w:val="23"/>
            <w:szCs w:val="23"/>
          </w:rPr>
          <w:t>&lt;value value="1" xsi:type="INT"/&gt;</w:t>
        </w:r>
      </w:ins>
    </w:p>
    <w:p w14:paraId="135090EA" w14:textId="77777777" w:rsidR="00F872BF" w:rsidRPr="00240FA6" w:rsidRDefault="00F872BF" w:rsidP="00F872BF">
      <w:pPr>
        <w:rPr>
          <w:moveTo w:id="1032" w:author="pbx" w:date="2017-12-12T17:47:00Z"/>
        </w:rPr>
      </w:pPr>
      <w:moveToRangeStart w:id="1033" w:author="pbx" w:date="2017-12-12T17:47:00Z" w:name="move500864171"/>
    </w:p>
    <w:p w14:paraId="31CCB454" w14:textId="77777777" w:rsidR="000E1BAE" w:rsidRDefault="00F872BF" w:rsidP="0080029F">
      <w:pPr>
        <w:rPr>
          <w:del w:id="1034" w:author="pbx" w:date="2017-12-12T17:47:00Z"/>
        </w:rPr>
      </w:pPr>
      <w:moveTo w:id="1035" w:author="pbx" w:date="2017-12-12T17:47:00Z">
        <w:r w:rsidRPr="005C4AD6">
          <w:t xml:space="preserve">The </w:t>
        </w:r>
      </w:moveTo>
      <w:moveToRangeEnd w:id="1033"/>
    </w:p>
    <w:p w14:paraId="14D4129D" w14:textId="77777777" w:rsidR="00F872BF" w:rsidRPr="005C4AD6" w:rsidRDefault="00F872BF" w:rsidP="00BE6BE2">
      <w:pPr>
        <w:pStyle w:val="Default"/>
        <w:rPr>
          <w:ins w:id="1036" w:author="pbx" w:date="2017-12-12T17:47:00Z"/>
          <w:sz w:val="23"/>
          <w:szCs w:val="23"/>
        </w:rPr>
      </w:pPr>
      <w:ins w:id="1037" w:author="pbx" w:date="2017-12-12T17:47:00Z">
        <w:r w:rsidRPr="005C4AD6">
          <w:rPr>
            <w:sz w:val="23"/>
            <w:szCs w:val="23"/>
          </w:rPr>
          <w:t xml:space="preserve">value is </w:t>
        </w:r>
        <w:r w:rsidR="00BE6BE2">
          <w:rPr>
            <w:sz w:val="23"/>
            <w:szCs w:val="23"/>
          </w:rPr>
          <w:t xml:space="preserve">a positive </w:t>
        </w:r>
        <w:r w:rsidRPr="005C4AD6">
          <w:rPr>
            <w:sz w:val="23"/>
            <w:szCs w:val="23"/>
          </w:rPr>
          <w:t>integer</w:t>
        </w:r>
        <w:r w:rsidR="00BE6BE2">
          <w:rPr>
            <w:sz w:val="23"/>
            <w:szCs w:val="23"/>
          </w:rPr>
          <w:t xml:space="preserve">, </w:t>
        </w:r>
        <w:r w:rsidRPr="005C4AD6">
          <w:rPr>
            <w:sz w:val="23"/>
            <w:szCs w:val="23"/>
          </w:rPr>
          <w:t>1 mean</w:t>
        </w:r>
        <w:r w:rsidR="00BE6BE2">
          <w:rPr>
            <w:sz w:val="23"/>
            <w:szCs w:val="23"/>
          </w:rPr>
          <w:t>s</w:t>
        </w:r>
        <w:r w:rsidRPr="005C4AD6">
          <w:rPr>
            <w:sz w:val="23"/>
            <w:szCs w:val="23"/>
          </w:rPr>
          <w:t xml:space="preserve"> single use</w:t>
        </w:r>
        <w:r w:rsidR="00BE6BE2">
          <w:rPr>
            <w:sz w:val="23"/>
            <w:szCs w:val="23"/>
          </w:rPr>
          <w:t xml:space="preserve"> and any other value </w:t>
        </w:r>
        <w:r w:rsidRPr="005C4AD6">
          <w:rPr>
            <w:sz w:val="23"/>
            <w:szCs w:val="23"/>
          </w:rPr>
          <w:t xml:space="preserve">meaning reusable up to this many times.) </w:t>
        </w:r>
      </w:ins>
    </w:p>
    <w:p w14:paraId="26DACDF4" w14:textId="77777777" w:rsidR="00F872BF" w:rsidRDefault="00F872BF" w:rsidP="00F872BF">
      <w:pPr>
        <w:pStyle w:val="Default"/>
        <w:rPr>
          <w:ins w:id="1038" w:author="pbx" w:date="2017-12-12T17:47:00Z"/>
          <w:sz w:val="23"/>
          <w:szCs w:val="23"/>
        </w:rPr>
      </w:pPr>
    </w:p>
    <w:p w14:paraId="331BD6F8" w14:textId="77777777" w:rsidR="00F872BF" w:rsidRDefault="00F872BF" w:rsidP="00B162B3">
      <w:pPr>
        <w:pStyle w:val="Heading4"/>
        <w:rPr>
          <w:ins w:id="1039" w:author="pbx" w:date="2017-12-12T17:47:00Z"/>
        </w:rPr>
      </w:pPr>
      <w:ins w:id="1040" w:author="pbx" w:date="2017-12-12T17:47:00Z">
        <w:r w:rsidRPr="000005C0">
          <w:lastRenderedPageBreak/>
          <w:t>Sterile Use</w:t>
        </w:r>
      </w:ins>
    </w:p>
    <w:p w14:paraId="4E12ACF4" w14:textId="77777777" w:rsidR="00BE6BE2" w:rsidRDefault="00BE6BE2" w:rsidP="00BE6BE2">
      <w:pPr>
        <w:rPr>
          <w:ins w:id="1041" w:author="pbx" w:date="2017-12-12T17:47:00Z"/>
        </w:rPr>
      </w:pPr>
      <w:ins w:id="1042" w:author="pbx" w:date="2017-12-12T17:47:00Z">
        <w:r>
          <w:t>The example below provides an illustration for encoding r</w:t>
        </w:r>
        <w:r w:rsidRPr="00BE6BE2">
          <w:t>eusability</w:t>
        </w:r>
        <w:r>
          <w:t xml:space="preserve"> information:</w:t>
        </w:r>
      </w:ins>
    </w:p>
    <w:p w14:paraId="3D81E3B5" w14:textId="77777777" w:rsidR="00F872BF" w:rsidRPr="00F43CE6" w:rsidRDefault="00F872BF" w:rsidP="00F872BF">
      <w:pPr>
        <w:rPr>
          <w:ins w:id="1043" w:author="pbx" w:date="2017-12-12T17:47:00Z"/>
        </w:rPr>
      </w:pPr>
      <w:ins w:id="1044" w:author="pbx" w:date="2017-12-12T17:47:00Z">
        <w:r w:rsidRPr="00F43CE6">
          <w:t>&lt;subjectOf&gt;</w:t>
        </w:r>
      </w:ins>
    </w:p>
    <w:p w14:paraId="3B097324" w14:textId="77777777" w:rsidR="00F872BF" w:rsidRPr="00F43CE6" w:rsidRDefault="00F872BF" w:rsidP="00F872BF">
      <w:pPr>
        <w:ind w:left="288"/>
        <w:rPr>
          <w:ins w:id="1045" w:author="pbx" w:date="2017-12-12T17:47:00Z"/>
        </w:rPr>
      </w:pPr>
      <w:ins w:id="1046" w:author="pbx" w:date="2017-12-12T17:47:00Z">
        <w:r w:rsidRPr="00F43CE6">
          <w:t xml:space="preserve">&lt;characteristic&gt; </w:t>
        </w:r>
      </w:ins>
    </w:p>
    <w:p w14:paraId="7493047E" w14:textId="77777777" w:rsidR="00F872BF" w:rsidRPr="00F43CE6" w:rsidRDefault="00F872BF" w:rsidP="00F872BF">
      <w:pPr>
        <w:ind w:left="576"/>
        <w:rPr>
          <w:ins w:id="1047" w:author="pbx" w:date="2017-12-12T17:47:00Z"/>
        </w:rPr>
      </w:pPr>
      <w:ins w:id="1048" w:author="pbx" w:date="2017-12-12T17:47:00Z">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ins>
    </w:p>
    <w:p w14:paraId="47203C80" w14:textId="152EC67F" w:rsidR="00F872BF" w:rsidRDefault="00F872BF" w:rsidP="00F872BF">
      <w:pPr>
        <w:ind w:left="576"/>
      </w:pPr>
      <w:r w:rsidRPr="00F43CE6">
        <w:t>&lt;value xsi:type</w:t>
      </w:r>
      <w:del w:id="1049" w:author="pbx" w:date="2017-12-12T17:47:00Z">
        <w:r w:rsidR="00F67A67" w:rsidRPr="00033479">
          <w:rPr>
            <w:rFonts w:ascii="Courier New" w:hAnsi="Courier New" w:cs="Courier New"/>
            <w:sz w:val="18"/>
            <w:szCs w:val="18"/>
          </w:rPr>
          <w:delText>="INT" nullFlavor="PINF"/&gt;</w:delText>
        </w:r>
      </w:del>
      <w:ins w:id="1050" w:author="pbx" w:date="2017-12-12T17:47:00Z">
        <w:r w:rsidRPr="00F43CE6">
          <w:t xml:space="preserve">=“BL” value="true"/&gt; </w:t>
        </w:r>
      </w:ins>
    </w:p>
    <w:p w14:paraId="3ABDD58A" w14:textId="77777777" w:rsidR="00F872BF" w:rsidRPr="00F43CE6" w:rsidRDefault="00F872BF" w:rsidP="00F872BF"/>
    <w:p w14:paraId="1FB5DD36" w14:textId="77777777" w:rsidR="00F872BF" w:rsidRPr="005C4AD6" w:rsidRDefault="00F872BF" w:rsidP="00BE6BE2">
      <w:pPr>
        <w:pStyle w:val="Default"/>
        <w:rPr>
          <w:ins w:id="1051" w:author="pbx" w:date="2017-12-12T17:47:00Z"/>
          <w:sz w:val="23"/>
          <w:szCs w:val="23"/>
        </w:rPr>
      </w:pPr>
      <w:moveToRangeStart w:id="1052" w:author="pbx" w:date="2017-12-12T17:47:00Z" w:name="move500864178"/>
      <w:moveTo w:id="1053" w:author="pbx" w:date="2017-12-12T17:47:00Z">
        <w:r>
          <w:rPr>
            <w:sz w:val="23"/>
            <w:szCs w:val="23"/>
          </w:rPr>
          <w:t>The value is a boolean with allowed values of “true” or “false”.</w:t>
        </w:r>
      </w:moveTo>
      <w:moveToRangeEnd w:id="1052"/>
    </w:p>
    <w:p w14:paraId="1EF41E6F" w14:textId="77777777" w:rsidR="00F872BF" w:rsidRDefault="00F872BF" w:rsidP="00F872BF">
      <w:pPr>
        <w:rPr>
          <w:ins w:id="1054" w:author="pbx" w:date="2017-12-12T17:47:00Z"/>
        </w:rPr>
      </w:pPr>
    </w:p>
    <w:p w14:paraId="16405C8C" w14:textId="77777777" w:rsidR="00BE6BE2" w:rsidRDefault="00BE6BE2" w:rsidP="00B162B3">
      <w:pPr>
        <w:pStyle w:val="Heading4"/>
        <w:rPr>
          <w:ins w:id="1055" w:author="pbx" w:date="2017-12-12T17:47:00Z"/>
        </w:rPr>
      </w:pPr>
      <w:ins w:id="1056" w:author="pbx" w:date="2017-12-12T17:47:00Z">
        <w:r>
          <w:t>MRI</w:t>
        </w:r>
        <w:r w:rsidRPr="000005C0">
          <w:t xml:space="preserve"> Use</w:t>
        </w:r>
      </w:ins>
    </w:p>
    <w:p w14:paraId="3E2B20A1" w14:textId="77777777" w:rsidR="00BE6BE2" w:rsidRDefault="00BE6BE2" w:rsidP="00BE6BE2">
      <w:pPr>
        <w:rPr>
          <w:ins w:id="1057" w:author="pbx" w:date="2017-12-12T17:47:00Z"/>
        </w:rPr>
      </w:pPr>
      <w:ins w:id="1058" w:author="pbx" w:date="2017-12-12T17:47:00Z">
        <w:r>
          <w:t>The example below provides an illustration for encoding MRI use information:</w:t>
        </w:r>
      </w:ins>
    </w:p>
    <w:p w14:paraId="178F9C0E" w14:textId="77777777" w:rsidR="00BE6BE2" w:rsidRPr="00F43CE6" w:rsidRDefault="00BE6BE2" w:rsidP="00BE6BE2">
      <w:pPr>
        <w:rPr>
          <w:ins w:id="1059" w:author="pbx" w:date="2017-12-12T17:47:00Z"/>
        </w:rPr>
      </w:pPr>
      <w:ins w:id="1060" w:author="pbx" w:date="2017-12-12T17:47:00Z">
        <w:r w:rsidRPr="00F43CE6">
          <w:t>&lt;subjectOf&gt;</w:t>
        </w:r>
      </w:ins>
    </w:p>
    <w:p w14:paraId="7B627736" w14:textId="77777777" w:rsidR="00BE6BE2" w:rsidRPr="00F43CE6" w:rsidRDefault="00BE6BE2" w:rsidP="00BE6BE2">
      <w:pPr>
        <w:ind w:left="288"/>
        <w:rPr>
          <w:ins w:id="1061" w:author="pbx" w:date="2017-12-12T17:47:00Z"/>
        </w:rPr>
      </w:pPr>
      <w:ins w:id="1062" w:author="pbx" w:date="2017-12-12T17:47:00Z">
        <w:r w:rsidRPr="00F43CE6">
          <w:t xml:space="preserve">&lt;characteristic&gt; </w:t>
        </w:r>
      </w:ins>
    </w:p>
    <w:p w14:paraId="0B844051" w14:textId="77777777" w:rsidR="00BE6BE2" w:rsidRPr="00F43CE6" w:rsidRDefault="00BE6BE2" w:rsidP="00BE6BE2">
      <w:pPr>
        <w:ind w:left="576"/>
        <w:rPr>
          <w:ins w:id="1063" w:author="pbx" w:date="2017-12-12T17:47:00Z"/>
        </w:rPr>
      </w:pPr>
      <w:ins w:id="1064" w:author="pbx" w:date="2017-12-12T17:47:00Z">
        <w:r w:rsidRPr="00F43CE6">
          <w:t>&lt;code code="</w:t>
        </w:r>
        <w:r>
          <w:t>10</w:t>
        </w:r>
        <w:r w:rsidRPr="00F43CE6">
          <w:t>" codeSystem="</w:t>
        </w:r>
        <w:r>
          <w:t>2.16.840.1.113883.2.20.6.23</w:t>
        </w:r>
        <w:r w:rsidRPr="00F43CE6">
          <w:t>"</w:t>
        </w:r>
        <w:r>
          <w:t xml:space="preserve"> displayName=”</w:t>
        </w:r>
        <w:r w:rsidRPr="005C4AD6">
          <w:t xml:space="preserve"> Sterile Use</w:t>
        </w:r>
        <w:r>
          <w:t>”</w:t>
        </w:r>
        <w:r w:rsidRPr="00F43CE6">
          <w:t>/&gt;</w:t>
        </w:r>
      </w:ins>
    </w:p>
    <w:p w14:paraId="6BA413E7" w14:textId="77777777" w:rsidR="00BE6BE2" w:rsidRDefault="00BE6BE2" w:rsidP="00BE6BE2">
      <w:pPr>
        <w:ind w:left="576"/>
        <w:rPr>
          <w:moveTo w:id="1065" w:author="pbx" w:date="2017-12-12T17:47:00Z"/>
        </w:rPr>
      </w:pPr>
      <w:ins w:id="1066" w:author="pbx" w:date="2017-12-12T17:47:00Z">
        <w:r w:rsidRPr="00F43CE6">
          <w:t>&lt;value xsi:type=“BL” value="true"/&gt;</w:t>
        </w:r>
      </w:ins>
      <w:moveToRangeStart w:id="1067" w:author="pbx" w:date="2017-12-12T17:47:00Z" w:name="move500864172"/>
      <w:moveTo w:id="1068" w:author="pbx" w:date="2017-12-12T17:47:00Z">
        <w:r w:rsidRPr="00F43CE6">
          <w:t xml:space="preserve"> </w:t>
        </w:r>
      </w:moveTo>
    </w:p>
    <w:p w14:paraId="109C72C4" w14:textId="77777777" w:rsidR="00BE6BE2" w:rsidRPr="00F43CE6" w:rsidRDefault="00BE6BE2" w:rsidP="00BE6BE2">
      <w:pPr>
        <w:rPr>
          <w:moveTo w:id="1069" w:author="pbx" w:date="2017-12-12T17:47:00Z"/>
        </w:rPr>
      </w:pPr>
    </w:p>
    <w:p w14:paraId="5CEB87C4" w14:textId="77777777" w:rsidR="00BE6BE2" w:rsidRPr="005C4AD6" w:rsidRDefault="00BE6BE2" w:rsidP="00BE6BE2">
      <w:pPr>
        <w:pStyle w:val="Default"/>
        <w:rPr>
          <w:ins w:id="1070" w:author="pbx" w:date="2017-12-12T17:47:00Z"/>
          <w:sz w:val="23"/>
          <w:szCs w:val="23"/>
        </w:rPr>
      </w:pPr>
      <w:moveTo w:id="1071" w:author="pbx" w:date="2017-12-12T17:47:00Z">
        <w:r>
          <w:rPr>
            <w:sz w:val="23"/>
            <w:szCs w:val="23"/>
          </w:rPr>
          <w:t xml:space="preserve">The </w:t>
        </w:r>
      </w:moveTo>
      <w:moveToRangeEnd w:id="1067"/>
      <w:ins w:id="1072" w:author="pbx" w:date="2017-12-12T17:47:00Z">
        <w:r>
          <w:rPr>
            <w:sz w:val="23"/>
            <w:szCs w:val="23"/>
          </w:rPr>
          <w:t>value is a boolean with allowed values of “true” or “false”.</w:t>
        </w:r>
      </w:ins>
    </w:p>
    <w:p w14:paraId="52C45DBE" w14:textId="77777777" w:rsidR="00BE6BE2" w:rsidRDefault="00BE6BE2" w:rsidP="00F872BF">
      <w:pPr>
        <w:rPr>
          <w:ins w:id="1073" w:author="pbx" w:date="2017-12-12T17:47:00Z"/>
        </w:rPr>
      </w:pPr>
    </w:p>
    <w:p w14:paraId="524D1F4F" w14:textId="77777777" w:rsidR="00F872BF" w:rsidRDefault="00F872BF" w:rsidP="00B162B3">
      <w:pPr>
        <w:pStyle w:val="Heading4"/>
        <w:rPr>
          <w:moveTo w:id="1074" w:author="pbx" w:date="2017-12-12T17:47:00Z"/>
        </w:rPr>
      </w:pPr>
      <w:moveToRangeStart w:id="1075" w:author="pbx" w:date="2017-12-12T17:47:00Z" w:name="move500864174"/>
      <w:moveTo w:id="1076" w:author="pbx" w:date="2017-12-12T17:47:00Z">
        <w:r>
          <w:t xml:space="preserve">Size </w:t>
        </w:r>
      </w:moveTo>
    </w:p>
    <w:p w14:paraId="73B6F901" w14:textId="77777777" w:rsidR="00F872BF" w:rsidRPr="00001F87" w:rsidRDefault="00F872BF" w:rsidP="00F872BF">
      <w:pPr>
        <w:rPr>
          <w:moveTo w:id="1077" w:author="pbx" w:date="2017-12-12T17:47:00Z"/>
        </w:rPr>
      </w:pPr>
      <w:moveTo w:id="1078" w:author="pbx" w:date="2017-12-12T17:47:00Z">
        <w:r>
          <w:t>The example below provides an illustration for encoding size information:</w:t>
        </w:r>
      </w:moveTo>
    </w:p>
    <w:p w14:paraId="4D7B9D5D" w14:textId="77777777" w:rsidR="00F872BF" w:rsidRDefault="00F872BF" w:rsidP="00F872BF">
      <w:pPr>
        <w:pStyle w:val="Default"/>
        <w:rPr>
          <w:moveTo w:id="1079" w:author="pbx" w:date="2017-12-12T17:47:00Z"/>
          <w:rFonts w:ascii="Courier New" w:hAnsi="Courier New" w:cs="Courier New"/>
          <w:sz w:val="18"/>
          <w:szCs w:val="18"/>
        </w:rPr>
      </w:pPr>
      <w:moveTo w:id="1080" w:author="pbx" w:date="2017-12-12T17:47:00Z">
        <w:r w:rsidRPr="00CF5881">
          <w:rPr>
            <w:rFonts w:ascii="Courier New" w:hAnsi="Courier New" w:cs="Courier New"/>
            <w:sz w:val="18"/>
            <w:szCs w:val="18"/>
          </w:rPr>
          <w:t xml:space="preserve">&lt;subjectOf&gt; </w:t>
        </w:r>
      </w:moveTo>
    </w:p>
    <w:p w14:paraId="1A50D852" w14:textId="77777777" w:rsidR="00F872BF" w:rsidRDefault="00F872BF" w:rsidP="00F872BF">
      <w:pPr>
        <w:pStyle w:val="Default"/>
        <w:rPr>
          <w:moveTo w:id="1081" w:author="pbx" w:date="2017-12-12T17:47:00Z"/>
          <w:rFonts w:ascii="Courier New" w:hAnsi="Courier New" w:cs="Courier New"/>
          <w:sz w:val="18"/>
          <w:szCs w:val="18"/>
        </w:rPr>
      </w:pPr>
      <w:moveTo w:id="1082" w:author="pbx" w:date="2017-12-12T17:47:00Z">
        <w:r>
          <w:rPr>
            <w:rFonts w:ascii="Courier New" w:hAnsi="Courier New" w:cs="Courier New"/>
            <w:sz w:val="18"/>
            <w:szCs w:val="18"/>
          </w:rPr>
          <w:t xml:space="preserve">  </w:t>
        </w:r>
        <w:r w:rsidRPr="00CF5881">
          <w:rPr>
            <w:rFonts w:ascii="Courier New" w:hAnsi="Courier New" w:cs="Courier New"/>
            <w:sz w:val="18"/>
            <w:szCs w:val="18"/>
          </w:rPr>
          <w:t xml:space="preserve">&lt;characteristic&gt; </w:t>
        </w:r>
      </w:moveTo>
    </w:p>
    <w:p w14:paraId="2A878BF8" w14:textId="77777777" w:rsidR="00F872BF" w:rsidRDefault="00F872BF" w:rsidP="00F872BF">
      <w:pPr>
        <w:pStyle w:val="Default"/>
        <w:ind w:left="720"/>
        <w:rPr>
          <w:moveTo w:id="1083" w:author="pbx" w:date="2017-12-12T17:47:00Z"/>
          <w:rFonts w:ascii="Courier New" w:hAnsi="Courier New" w:cs="Courier New"/>
          <w:sz w:val="18"/>
          <w:szCs w:val="18"/>
        </w:rPr>
      </w:pPr>
      <w:moveTo w:id="1084" w:author="pbx" w:date="2017-12-12T17:47:00Z">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codeSystem="</w:t>
        </w:r>
        <w:r>
          <w:rPr>
            <w:rFonts w:ascii="Courier New" w:hAnsi="Courier New" w:cs="Courier New"/>
            <w:sz w:val="18"/>
            <w:szCs w:val="18"/>
          </w:rPr>
          <w:t xml:space="preserve">2.16.840.1.113883.2.20.6.23" </w:t>
        </w:r>
        <w:r w:rsidRPr="00806CC2">
          <w:rPr>
            <w:rFonts w:ascii="Courier New" w:hAnsi="Courier New" w:cs="Courier New"/>
            <w:sz w:val="18"/>
            <w:szCs w:val="18"/>
          </w:rPr>
          <w:t>displayName="</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moveTo>
    </w:p>
    <w:p w14:paraId="2D117C31" w14:textId="77777777" w:rsidR="00F872BF" w:rsidRPr="00C66DC9" w:rsidRDefault="00F872BF" w:rsidP="00F872BF">
      <w:pPr>
        <w:pStyle w:val="Default"/>
        <w:rPr>
          <w:moveTo w:id="1085" w:author="pbx" w:date="2017-12-12T17:47:00Z"/>
          <w:rFonts w:ascii="Courier New" w:hAnsi="Courier New" w:cs="Courier New"/>
          <w:sz w:val="18"/>
          <w:szCs w:val="18"/>
        </w:rPr>
      </w:pPr>
      <w:moveTo w:id="1086" w:author="pbx" w:date="2017-12-12T17:47:00Z">
        <w:r>
          <w:rPr>
            <w:rFonts w:ascii="Courier New" w:hAnsi="Courier New" w:cs="Courier New"/>
            <w:sz w:val="18"/>
            <w:szCs w:val="18"/>
          </w:rPr>
          <w:t xml:space="preserve">    </w:t>
        </w:r>
        <w:r w:rsidRPr="00CF5881">
          <w:rPr>
            <w:rFonts w:ascii="Courier New" w:hAnsi="Courier New" w:cs="Courier New"/>
            <w:sz w:val="18"/>
            <w:szCs w:val="18"/>
          </w:rPr>
          <w:t>&lt;value unit="mm" value="18" xsi:type="PQ"/&gt;</w:t>
        </w:r>
      </w:moveTo>
    </w:p>
    <w:p w14:paraId="12D62823" w14:textId="77777777" w:rsidR="00F872BF" w:rsidRPr="00C66DC9" w:rsidRDefault="00F872BF" w:rsidP="00F872BF">
      <w:pPr>
        <w:pStyle w:val="Default"/>
        <w:rPr>
          <w:moveTo w:id="1087" w:author="pbx" w:date="2017-12-12T17:47:00Z"/>
          <w:rFonts w:ascii="Courier New" w:hAnsi="Courier New" w:cs="Courier New"/>
          <w:sz w:val="18"/>
          <w:szCs w:val="18"/>
        </w:rPr>
      </w:pPr>
    </w:p>
    <w:p w14:paraId="3CCE935E" w14:textId="77777777" w:rsidR="00F4437E" w:rsidRDefault="00987270" w:rsidP="00B162B3">
      <w:pPr>
        <w:pStyle w:val="Heading4"/>
        <w:rPr>
          <w:moveTo w:id="1088" w:author="pbx" w:date="2017-12-12T17:47:00Z"/>
        </w:rPr>
      </w:pPr>
      <w:moveToRangeStart w:id="1089" w:author="pbx" w:date="2017-12-12T17:47:00Z" w:name="move500864176"/>
      <w:moveToRangeEnd w:id="1075"/>
      <w:moveTo w:id="1090" w:author="pbx" w:date="2017-12-12T17:47:00Z">
        <w:r>
          <w:t>Imprint</w:t>
        </w:r>
      </w:moveTo>
    </w:p>
    <w:p w14:paraId="5BF85005" w14:textId="77777777" w:rsidR="00001F87" w:rsidRDefault="00001F87" w:rsidP="00001F87">
      <w:pPr>
        <w:rPr>
          <w:moveTo w:id="1091" w:author="pbx" w:date="2017-12-12T17:47:00Z"/>
        </w:rPr>
      </w:pPr>
      <w:moveTo w:id="1092" w:author="pbx" w:date="2017-12-12T17:47:00Z">
        <w:r>
          <w:t>The example below provides an illustration for encoding imprint information:</w:t>
        </w:r>
      </w:moveTo>
    </w:p>
    <w:p w14:paraId="6022A59C" w14:textId="77777777" w:rsidR="005D72A1" w:rsidRDefault="005D72A1" w:rsidP="005D72A1">
      <w:pPr>
        <w:pStyle w:val="Default"/>
        <w:rPr>
          <w:moveTo w:id="1093" w:author="pbx" w:date="2017-12-12T17:47:00Z"/>
          <w:rFonts w:ascii="Courier New" w:hAnsi="Courier New" w:cs="Courier New"/>
          <w:sz w:val="18"/>
          <w:szCs w:val="18"/>
        </w:rPr>
      </w:pPr>
      <w:moveTo w:id="1094" w:author="pbx" w:date="2017-12-12T17:47:00Z">
        <w:r w:rsidRPr="00036839">
          <w:rPr>
            <w:rFonts w:ascii="Courier New" w:hAnsi="Courier New" w:cs="Courier New"/>
            <w:sz w:val="18"/>
            <w:szCs w:val="18"/>
          </w:rPr>
          <w:t xml:space="preserve">&lt;subjectOf&gt; </w:t>
        </w:r>
      </w:moveTo>
    </w:p>
    <w:p w14:paraId="2C382AB0" w14:textId="77777777" w:rsidR="005D72A1" w:rsidRDefault="005D72A1" w:rsidP="005D72A1">
      <w:pPr>
        <w:pStyle w:val="Default"/>
        <w:rPr>
          <w:moveTo w:id="1095" w:author="pbx" w:date="2017-12-12T17:47:00Z"/>
          <w:rFonts w:ascii="Courier New" w:hAnsi="Courier New" w:cs="Courier New"/>
          <w:sz w:val="18"/>
          <w:szCs w:val="18"/>
        </w:rPr>
      </w:pPr>
      <w:moveTo w:id="1096" w:author="pbx" w:date="2017-12-12T17:47:00Z">
        <w:r>
          <w:rPr>
            <w:rFonts w:ascii="Courier New" w:hAnsi="Courier New" w:cs="Courier New"/>
            <w:sz w:val="18"/>
            <w:szCs w:val="18"/>
          </w:rPr>
          <w:t xml:space="preserve">  </w:t>
        </w:r>
        <w:r w:rsidRPr="00036839">
          <w:rPr>
            <w:rFonts w:ascii="Courier New" w:hAnsi="Courier New" w:cs="Courier New"/>
            <w:sz w:val="18"/>
            <w:szCs w:val="18"/>
          </w:rPr>
          <w:t xml:space="preserve">&lt;characteristic&gt; </w:t>
        </w:r>
      </w:moveTo>
    </w:p>
    <w:p w14:paraId="01CA73B0" w14:textId="77777777" w:rsidR="005D72A1" w:rsidRDefault="005D72A1" w:rsidP="005D72A1">
      <w:pPr>
        <w:pStyle w:val="Default"/>
        <w:rPr>
          <w:moveTo w:id="1097" w:author="pbx" w:date="2017-12-12T17:47:00Z"/>
          <w:rFonts w:ascii="Courier New" w:hAnsi="Courier New" w:cs="Courier New"/>
          <w:sz w:val="18"/>
          <w:szCs w:val="18"/>
        </w:rPr>
      </w:pPr>
      <w:moveTo w:id="1098" w:author="pbx" w:date="2017-12-12T17:47:00Z">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moveTo>
    </w:p>
    <w:p w14:paraId="4EC4E0EE" w14:textId="77777777" w:rsidR="005D72A1" w:rsidRPr="00C66DC9" w:rsidRDefault="005D72A1" w:rsidP="005D72A1">
      <w:pPr>
        <w:pStyle w:val="Default"/>
        <w:rPr>
          <w:moveTo w:id="1099" w:author="pbx" w:date="2017-12-12T17:47:00Z"/>
          <w:rFonts w:ascii="Courier New" w:hAnsi="Courier New" w:cs="Courier New"/>
          <w:sz w:val="18"/>
          <w:szCs w:val="18"/>
        </w:rPr>
      </w:pPr>
      <w:moveTo w:id="1100" w:author="pbx" w:date="2017-12-12T17:47:00Z">
        <w:r>
          <w:rPr>
            <w:rFonts w:ascii="Courier New" w:hAnsi="Courier New" w:cs="Courier New"/>
            <w:sz w:val="18"/>
            <w:szCs w:val="18"/>
          </w:rPr>
          <w:t xml:space="preserve">    </w:t>
        </w:r>
        <w:r w:rsidRPr="00036839">
          <w:rPr>
            <w:rFonts w:ascii="Courier New" w:hAnsi="Courier New" w:cs="Courier New"/>
            <w:sz w:val="18"/>
            <w:szCs w:val="18"/>
          </w:rPr>
          <w:t>&lt;value xsi:type="ST"&gt;05&lt;/value&gt;</w:t>
        </w:r>
      </w:moveTo>
    </w:p>
    <w:p w14:paraId="71F5FAEE" w14:textId="77777777" w:rsidR="00033479" w:rsidRDefault="00033479" w:rsidP="0080029F">
      <w:pPr>
        <w:pStyle w:val="Default"/>
        <w:rPr>
          <w:moveTo w:id="1101" w:author="pbx" w:date="2017-12-12T17:47:00Z"/>
          <w:sz w:val="23"/>
          <w:szCs w:val="23"/>
        </w:rPr>
      </w:pPr>
    </w:p>
    <w:moveToRangeEnd w:id="1089"/>
    <w:p w14:paraId="04A85F98" w14:textId="77777777" w:rsidR="00033479" w:rsidRDefault="00B265CF" w:rsidP="00F67A67">
      <w:pPr>
        <w:pStyle w:val="Heading4"/>
      </w:pPr>
      <w:r>
        <w:t>Pharmaceutical Standard</w:t>
      </w:r>
    </w:p>
    <w:p w14:paraId="4A6809AF" w14:textId="77777777" w:rsidR="00987270" w:rsidRDefault="00987270" w:rsidP="00987270">
      <w:pPr>
        <w:pStyle w:val="Default"/>
        <w:rPr>
          <w:rFonts w:eastAsia="Arial Unicode MS"/>
          <w:b/>
          <w:bCs/>
          <w:sz w:val="26"/>
          <w:szCs w:val="26"/>
        </w:rPr>
      </w:pPr>
      <w:r>
        <w:rPr>
          <w:sz w:val="23"/>
          <w:szCs w:val="23"/>
        </w:rPr>
        <w:t xml:space="preserve">The </w:t>
      </w:r>
      <w:r w:rsidRPr="00987270">
        <w:rPr>
          <w:sz w:val="23"/>
          <w:szCs w:val="23"/>
        </w:rPr>
        <w:t>Pharmaceutical Standard</w:t>
      </w:r>
      <w:r>
        <w:rPr>
          <w:sz w:val="23"/>
          <w:szCs w:val="23"/>
        </w:rPr>
        <w:t xml:space="preserve"> is identified by one or more value elements as illustrated below:</w:t>
      </w:r>
      <w:r>
        <w:rPr>
          <w:rFonts w:eastAsia="Arial Unicode MS"/>
          <w:b/>
          <w:bCs/>
          <w:sz w:val="26"/>
          <w:szCs w:val="26"/>
        </w:rPr>
        <w:t xml:space="preserve"> </w:t>
      </w:r>
    </w:p>
    <w:p w14:paraId="144852A6" w14:textId="77777777" w:rsidR="002E6A0B" w:rsidRPr="002E6A0B" w:rsidRDefault="002E6A0B" w:rsidP="00987270">
      <w:pPr>
        <w:pStyle w:val="Default"/>
        <w:rPr>
          <w:sz w:val="23"/>
          <w:szCs w:val="23"/>
        </w:rPr>
      </w:pPr>
      <w:r w:rsidRPr="002E6A0B">
        <w:rPr>
          <w:sz w:val="23"/>
          <w:szCs w:val="23"/>
        </w:rPr>
        <w:t>&lt;manufacturedProduct&gt;</w:t>
      </w:r>
    </w:p>
    <w:p w14:paraId="35975624" w14:textId="77777777" w:rsidR="00987270" w:rsidRPr="002E6A0B" w:rsidRDefault="00987270" w:rsidP="002E6A0B">
      <w:pPr>
        <w:pStyle w:val="Default"/>
        <w:ind w:left="288"/>
        <w:rPr>
          <w:sz w:val="23"/>
          <w:szCs w:val="23"/>
        </w:rPr>
      </w:pPr>
      <w:r w:rsidRPr="002E6A0B">
        <w:rPr>
          <w:sz w:val="23"/>
          <w:szCs w:val="23"/>
        </w:rPr>
        <w:t>&lt;subjectOf&gt;</w:t>
      </w:r>
    </w:p>
    <w:p w14:paraId="09D06086" w14:textId="77777777" w:rsidR="00987270" w:rsidRPr="002E6A0B" w:rsidRDefault="00987270" w:rsidP="002E6A0B">
      <w:pPr>
        <w:pStyle w:val="Default"/>
        <w:ind w:left="576"/>
        <w:rPr>
          <w:sz w:val="23"/>
          <w:szCs w:val="23"/>
        </w:rPr>
      </w:pPr>
      <w:r w:rsidRPr="002E6A0B">
        <w:rPr>
          <w:sz w:val="23"/>
          <w:szCs w:val="23"/>
        </w:rPr>
        <w:t>&lt;characteristic&gt;</w:t>
      </w:r>
    </w:p>
    <w:p w14:paraId="1A13A60F" w14:textId="77777777" w:rsidR="00987270" w:rsidRPr="002E6A0B" w:rsidRDefault="00987270" w:rsidP="002E6A0B">
      <w:pPr>
        <w:pStyle w:val="Default"/>
        <w:ind w:left="864"/>
        <w:rPr>
          <w:sz w:val="23"/>
          <w:szCs w:val="23"/>
        </w:rPr>
      </w:pPr>
      <w:r w:rsidRPr="002E6A0B">
        <w:rPr>
          <w:sz w:val="23"/>
          <w:szCs w:val="23"/>
        </w:rPr>
        <w:t xml:space="preserve">&lt;code code="13" codeSystem="2.16.840.1.113883.2.20.6.23" displayName=”Pharmaceutical Standard”/&gt; </w:t>
      </w:r>
    </w:p>
    <w:p w14:paraId="7ED65BD2" w14:textId="77777777" w:rsidR="00987270" w:rsidRPr="002E6A0B" w:rsidRDefault="00987270" w:rsidP="002E6A0B">
      <w:pPr>
        <w:pStyle w:val="Default"/>
        <w:ind w:left="864"/>
        <w:rPr>
          <w:sz w:val="23"/>
          <w:szCs w:val="23"/>
        </w:rPr>
      </w:pPr>
      <w:r w:rsidRPr="002E6A0B">
        <w:rPr>
          <w:sz w:val="23"/>
          <w:szCs w:val="23"/>
        </w:rPr>
        <w:t>&lt;value code="</w:t>
      </w:r>
      <w:r w:rsidR="002E6A0B" w:rsidRPr="002E6A0B">
        <w:rPr>
          <w:sz w:val="23"/>
          <w:szCs w:val="23"/>
        </w:rPr>
        <w:t>1</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BP</w:t>
      </w:r>
      <w:r w:rsidR="002E6A0B" w:rsidRPr="002E6A0B">
        <w:rPr>
          <w:sz w:val="23"/>
          <w:szCs w:val="23"/>
        </w:rPr>
        <w:t>" xsi:type="CE"&gt;</w:t>
      </w:r>
    </w:p>
    <w:p w14:paraId="008D8759" w14:textId="77777777" w:rsidR="002E6A0B" w:rsidRPr="002E6A0B" w:rsidRDefault="002E6A0B" w:rsidP="002E6A0B">
      <w:pPr>
        <w:pStyle w:val="Default"/>
        <w:ind w:left="576"/>
        <w:rPr>
          <w:sz w:val="23"/>
          <w:szCs w:val="23"/>
        </w:rPr>
      </w:pPr>
      <w:r w:rsidRPr="002E6A0B">
        <w:rPr>
          <w:sz w:val="23"/>
          <w:szCs w:val="23"/>
        </w:rPr>
        <w:t>&lt;/characteristic&gt;</w:t>
      </w:r>
    </w:p>
    <w:p w14:paraId="508DFEC7" w14:textId="77777777" w:rsidR="002E6A0B" w:rsidRPr="002E6A0B" w:rsidRDefault="002E6A0B" w:rsidP="002E6A0B">
      <w:pPr>
        <w:pStyle w:val="Default"/>
        <w:ind w:left="288"/>
        <w:rPr>
          <w:sz w:val="23"/>
          <w:szCs w:val="23"/>
        </w:rPr>
      </w:pPr>
      <w:r w:rsidRPr="002E6A0B">
        <w:rPr>
          <w:sz w:val="23"/>
          <w:szCs w:val="23"/>
        </w:rPr>
        <w:t>&lt;/subjectOf&gt;</w:t>
      </w:r>
    </w:p>
    <w:p w14:paraId="727400E4" w14:textId="77777777" w:rsidR="002E6A0B" w:rsidRPr="002E6A0B" w:rsidRDefault="002E6A0B" w:rsidP="002E6A0B">
      <w:pPr>
        <w:pStyle w:val="Default"/>
        <w:ind w:left="288"/>
        <w:rPr>
          <w:sz w:val="23"/>
          <w:szCs w:val="23"/>
        </w:rPr>
      </w:pPr>
      <w:r w:rsidRPr="002E6A0B">
        <w:rPr>
          <w:sz w:val="23"/>
          <w:szCs w:val="23"/>
        </w:rPr>
        <w:t>&lt;subjectOf&gt;</w:t>
      </w:r>
    </w:p>
    <w:p w14:paraId="67532602" w14:textId="77777777" w:rsidR="002E6A0B" w:rsidRPr="002E6A0B" w:rsidRDefault="002E6A0B" w:rsidP="002E6A0B">
      <w:pPr>
        <w:pStyle w:val="Default"/>
        <w:ind w:left="576"/>
        <w:rPr>
          <w:sz w:val="23"/>
          <w:szCs w:val="23"/>
        </w:rPr>
      </w:pPr>
      <w:r w:rsidRPr="002E6A0B">
        <w:rPr>
          <w:sz w:val="23"/>
          <w:szCs w:val="23"/>
        </w:rPr>
        <w:t>&lt;characteristic&gt;</w:t>
      </w:r>
    </w:p>
    <w:p w14:paraId="7BE60C3D" w14:textId="77777777" w:rsidR="002E6A0B" w:rsidRPr="002E6A0B" w:rsidRDefault="002E6A0B" w:rsidP="002E6A0B">
      <w:pPr>
        <w:pStyle w:val="Default"/>
        <w:ind w:left="864"/>
        <w:rPr>
          <w:sz w:val="23"/>
          <w:szCs w:val="23"/>
        </w:rPr>
      </w:pPr>
      <w:r w:rsidRPr="002E6A0B">
        <w:rPr>
          <w:sz w:val="23"/>
          <w:szCs w:val="23"/>
        </w:rPr>
        <w:t>&lt;code code="13" codeSystem="2.16.840.1</w:t>
      </w:r>
      <w:r w:rsidR="00E42CF9">
        <w:rPr>
          <w:sz w:val="23"/>
          <w:szCs w:val="23"/>
        </w:rPr>
        <w:t>.113883.2.20.6.23" displayName=</w:t>
      </w:r>
      <w:r w:rsidR="00E42CF9" w:rsidRPr="002E6A0B">
        <w:rPr>
          <w:sz w:val="23"/>
          <w:szCs w:val="23"/>
        </w:rPr>
        <w:t>"</w:t>
      </w:r>
      <w:r w:rsidRPr="002E6A0B">
        <w:rPr>
          <w:sz w:val="23"/>
          <w:szCs w:val="23"/>
        </w:rPr>
        <w:t>Pharmaceutical Standard</w:t>
      </w:r>
      <w:r w:rsidR="00E42CF9" w:rsidRPr="002E6A0B">
        <w:rPr>
          <w:sz w:val="23"/>
          <w:szCs w:val="23"/>
        </w:rPr>
        <w:t>"</w:t>
      </w:r>
      <w:r w:rsidRPr="002E6A0B">
        <w:rPr>
          <w:sz w:val="23"/>
          <w:szCs w:val="23"/>
        </w:rPr>
        <w:t xml:space="preserve">/&gt; </w:t>
      </w:r>
    </w:p>
    <w:p w14:paraId="4370877B" w14:textId="77777777" w:rsidR="002E6A0B" w:rsidRPr="002E6A0B" w:rsidRDefault="002E6A0B" w:rsidP="002E6A0B">
      <w:pPr>
        <w:pStyle w:val="Default"/>
        <w:ind w:left="864"/>
        <w:rPr>
          <w:sz w:val="23"/>
          <w:szCs w:val="23"/>
        </w:rPr>
      </w:pPr>
      <w:r w:rsidRPr="002E6A0B">
        <w:rPr>
          <w:sz w:val="23"/>
          <w:szCs w:val="23"/>
        </w:rPr>
        <w:t>&lt;value code="</w:t>
      </w:r>
      <w:r w:rsidR="006B3365">
        <w:rPr>
          <w:sz w:val="23"/>
          <w:szCs w:val="23"/>
        </w:rPr>
        <w:t>7</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USP</w:t>
      </w:r>
      <w:r w:rsidRPr="002E6A0B">
        <w:rPr>
          <w:sz w:val="23"/>
          <w:szCs w:val="23"/>
        </w:rPr>
        <w:t>" xsi:type="CE"&gt;</w:t>
      </w:r>
    </w:p>
    <w:p w14:paraId="4F0A5552" w14:textId="77777777" w:rsidR="002E6A0B" w:rsidRPr="002E6A0B" w:rsidRDefault="002E6A0B" w:rsidP="002E6A0B">
      <w:pPr>
        <w:pStyle w:val="Default"/>
        <w:ind w:left="576"/>
        <w:rPr>
          <w:sz w:val="23"/>
          <w:szCs w:val="23"/>
        </w:rPr>
      </w:pPr>
      <w:r w:rsidRPr="002E6A0B">
        <w:rPr>
          <w:sz w:val="23"/>
          <w:szCs w:val="23"/>
        </w:rPr>
        <w:lastRenderedPageBreak/>
        <w:t>&lt;/characteristic&gt;</w:t>
      </w:r>
    </w:p>
    <w:p w14:paraId="5A780A3F" w14:textId="77777777" w:rsidR="002E6A0B" w:rsidRPr="002E6A0B" w:rsidRDefault="002E6A0B" w:rsidP="002E6A0B">
      <w:pPr>
        <w:pStyle w:val="Default"/>
        <w:ind w:left="288"/>
        <w:rPr>
          <w:sz w:val="23"/>
          <w:szCs w:val="23"/>
        </w:rPr>
      </w:pPr>
      <w:r w:rsidRPr="002E6A0B">
        <w:rPr>
          <w:sz w:val="23"/>
          <w:szCs w:val="23"/>
        </w:rPr>
        <w:t>&lt;/subjectOf&gt;</w:t>
      </w:r>
    </w:p>
    <w:p w14:paraId="4A2DFC76" w14:textId="77777777" w:rsidR="00987270" w:rsidRDefault="00987270" w:rsidP="00987270"/>
    <w:p w14:paraId="613B1215" w14:textId="77777777" w:rsidR="00B265CF" w:rsidRDefault="00B265CF" w:rsidP="00F67A67">
      <w:pPr>
        <w:pStyle w:val="Heading4"/>
      </w:pPr>
      <w:r>
        <w:t>Scheduling Symbol</w:t>
      </w:r>
    </w:p>
    <w:p w14:paraId="323199F4" w14:textId="77777777" w:rsidR="002E6A0B" w:rsidRDefault="002E6A0B" w:rsidP="002E6A0B">
      <w:pPr>
        <w:pStyle w:val="Default"/>
        <w:rPr>
          <w:rFonts w:eastAsia="Arial Unicode MS"/>
          <w:b/>
          <w:bCs/>
          <w:sz w:val="26"/>
          <w:szCs w:val="26"/>
        </w:rPr>
      </w:pPr>
      <w:r>
        <w:rPr>
          <w:sz w:val="23"/>
          <w:szCs w:val="23"/>
        </w:rPr>
        <w:t xml:space="preserve">The </w:t>
      </w:r>
      <w:r w:rsidR="006B3365">
        <w:t>Scheduling Symbol</w:t>
      </w:r>
      <w:r w:rsidR="006B3365">
        <w:rPr>
          <w:sz w:val="23"/>
          <w:szCs w:val="23"/>
        </w:rPr>
        <w:t xml:space="preserve"> </w:t>
      </w:r>
      <w:r>
        <w:rPr>
          <w:sz w:val="23"/>
          <w:szCs w:val="23"/>
        </w:rPr>
        <w:t>is identified by one or more value elements as illustrated below:</w:t>
      </w:r>
      <w:r>
        <w:rPr>
          <w:rFonts w:eastAsia="Arial Unicode MS"/>
          <w:b/>
          <w:bCs/>
          <w:sz w:val="26"/>
          <w:szCs w:val="26"/>
        </w:rPr>
        <w:t xml:space="preserve"> </w:t>
      </w:r>
    </w:p>
    <w:p w14:paraId="33EBF5D1" w14:textId="77777777" w:rsidR="002E6A0B" w:rsidRPr="002E6A0B" w:rsidRDefault="002E6A0B" w:rsidP="002E6A0B">
      <w:pPr>
        <w:pStyle w:val="Default"/>
        <w:rPr>
          <w:sz w:val="23"/>
          <w:szCs w:val="23"/>
        </w:rPr>
      </w:pPr>
      <w:r w:rsidRPr="002E6A0B">
        <w:rPr>
          <w:sz w:val="23"/>
          <w:szCs w:val="23"/>
        </w:rPr>
        <w:t>&lt;manufacturedProduct&gt;</w:t>
      </w:r>
    </w:p>
    <w:p w14:paraId="7E421409" w14:textId="77777777" w:rsidR="002E6A0B" w:rsidRPr="002E6A0B" w:rsidRDefault="002E6A0B" w:rsidP="002E6A0B">
      <w:pPr>
        <w:pStyle w:val="Default"/>
        <w:ind w:left="288"/>
        <w:rPr>
          <w:sz w:val="23"/>
          <w:szCs w:val="23"/>
        </w:rPr>
      </w:pPr>
      <w:r w:rsidRPr="002E6A0B">
        <w:rPr>
          <w:sz w:val="23"/>
          <w:szCs w:val="23"/>
        </w:rPr>
        <w:t>&lt;subjectOf&gt;</w:t>
      </w:r>
    </w:p>
    <w:p w14:paraId="4807978D" w14:textId="77777777" w:rsidR="002E6A0B" w:rsidRPr="002E6A0B" w:rsidRDefault="002E6A0B" w:rsidP="002E6A0B">
      <w:pPr>
        <w:pStyle w:val="Default"/>
        <w:ind w:left="576"/>
        <w:rPr>
          <w:sz w:val="23"/>
          <w:szCs w:val="23"/>
        </w:rPr>
      </w:pPr>
      <w:r w:rsidRPr="002E6A0B">
        <w:rPr>
          <w:sz w:val="23"/>
          <w:szCs w:val="23"/>
        </w:rPr>
        <w:t>&lt;characteristic&gt;</w:t>
      </w:r>
    </w:p>
    <w:p w14:paraId="664DE6D8" w14:textId="77777777" w:rsidR="002E6A0B" w:rsidRPr="002E6A0B" w:rsidRDefault="002E6A0B" w:rsidP="002E6A0B">
      <w:pPr>
        <w:ind w:left="864"/>
      </w:pPr>
      <w:r w:rsidRPr="002E6A0B">
        <w:t>&lt;code code="1</w:t>
      </w:r>
      <w:r>
        <w:t>4</w:t>
      </w:r>
      <w:r w:rsidRPr="002E6A0B">
        <w:t>" codeSystem="2.16.840.1</w:t>
      </w:r>
      <w:r w:rsidR="00E42CF9">
        <w:t>.113883.2.20.6.23" displayName=</w:t>
      </w:r>
      <w:r w:rsidR="00E42CF9" w:rsidRPr="002E6A0B">
        <w:t>"</w:t>
      </w:r>
      <w:r>
        <w:t>Scheduling Symbol</w:t>
      </w:r>
      <w:r w:rsidR="00E42CF9" w:rsidRPr="002E6A0B">
        <w:t>"</w:t>
      </w:r>
      <w:r w:rsidRPr="002E6A0B">
        <w:t xml:space="preserve">/&gt; </w:t>
      </w:r>
    </w:p>
    <w:p w14:paraId="559DD884" w14:textId="77777777" w:rsidR="002E6A0B" w:rsidRPr="0040515F" w:rsidRDefault="002E6A0B" w:rsidP="002E6A0B">
      <w:pPr>
        <w:pStyle w:val="Default"/>
        <w:ind w:left="864"/>
        <w:rPr>
          <w:sz w:val="23"/>
          <w:szCs w:val="23"/>
          <w:lang w:val="fr-CA"/>
        </w:rPr>
      </w:pPr>
      <w:r w:rsidRPr="0040515F">
        <w:rPr>
          <w:sz w:val="23"/>
          <w:szCs w:val="23"/>
          <w:lang w:val="fr-CA"/>
        </w:rPr>
        <w:t>&lt;value code="1" codeSystem="2.16.840.1.113883.2.20.6.2" displayName="Pr" xsi:type="CE"</w:t>
      </w:r>
      <w:r w:rsidR="00DF26A4" w:rsidRPr="0040515F">
        <w:rPr>
          <w:sz w:val="23"/>
          <w:szCs w:val="23"/>
          <w:lang w:val="fr-CA"/>
        </w:rPr>
        <w:t>/</w:t>
      </w:r>
      <w:r w:rsidRPr="0040515F">
        <w:rPr>
          <w:sz w:val="23"/>
          <w:szCs w:val="23"/>
          <w:lang w:val="fr-CA"/>
        </w:rPr>
        <w:t>&gt;</w:t>
      </w:r>
    </w:p>
    <w:p w14:paraId="238816F2" w14:textId="77777777" w:rsidR="002E6A0B" w:rsidRPr="002E6A0B" w:rsidRDefault="002E6A0B" w:rsidP="002E6A0B">
      <w:pPr>
        <w:pStyle w:val="Default"/>
        <w:ind w:left="576"/>
        <w:rPr>
          <w:sz w:val="23"/>
          <w:szCs w:val="23"/>
        </w:rPr>
      </w:pPr>
      <w:r w:rsidRPr="002E6A0B">
        <w:rPr>
          <w:sz w:val="23"/>
          <w:szCs w:val="23"/>
        </w:rPr>
        <w:t>&lt;/characteristic&gt;</w:t>
      </w:r>
    </w:p>
    <w:p w14:paraId="36E51755" w14:textId="77777777" w:rsidR="002E6A0B" w:rsidRPr="002E6A0B" w:rsidRDefault="002E6A0B" w:rsidP="002E6A0B">
      <w:pPr>
        <w:pStyle w:val="Default"/>
        <w:ind w:left="288"/>
        <w:rPr>
          <w:sz w:val="23"/>
          <w:szCs w:val="23"/>
        </w:rPr>
      </w:pPr>
      <w:r w:rsidRPr="002E6A0B">
        <w:rPr>
          <w:sz w:val="23"/>
          <w:szCs w:val="23"/>
        </w:rPr>
        <w:t>&lt;/subjectOf&gt;</w:t>
      </w:r>
    </w:p>
    <w:p w14:paraId="0DBCF46B" w14:textId="77777777" w:rsidR="002E6A0B" w:rsidRPr="002E6A0B" w:rsidRDefault="002E6A0B" w:rsidP="002E6A0B">
      <w:pPr>
        <w:pStyle w:val="Default"/>
        <w:ind w:left="288"/>
        <w:rPr>
          <w:sz w:val="23"/>
          <w:szCs w:val="23"/>
        </w:rPr>
      </w:pPr>
      <w:r w:rsidRPr="002E6A0B">
        <w:rPr>
          <w:sz w:val="23"/>
          <w:szCs w:val="23"/>
        </w:rPr>
        <w:t>&lt;subjectOf&gt;</w:t>
      </w:r>
    </w:p>
    <w:p w14:paraId="24F96CDD" w14:textId="77777777" w:rsidR="002E6A0B" w:rsidRPr="002E6A0B" w:rsidRDefault="002E6A0B" w:rsidP="002E6A0B">
      <w:pPr>
        <w:pStyle w:val="Default"/>
        <w:ind w:left="576"/>
        <w:rPr>
          <w:sz w:val="23"/>
          <w:szCs w:val="23"/>
        </w:rPr>
      </w:pPr>
      <w:r w:rsidRPr="002E6A0B">
        <w:rPr>
          <w:sz w:val="23"/>
          <w:szCs w:val="23"/>
        </w:rPr>
        <w:t>&lt;characteristic&gt;</w:t>
      </w:r>
    </w:p>
    <w:p w14:paraId="0FD21269" w14:textId="77777777" w:rsidR="002E6A0B" w:rsidRPr="002E6A0B" w:rsidRDefault="002E6A0B" w:rsidP="002E6A0B">
      <w:pPr>
        <w:pStyle w:val="Default"/>
        <w:ind w:left="864"/>
        <w:rPr>
          <w:sz w:val="23"/>
          <w:szCs w:val="23"/>
        </w:rPr>
      </w:pPr>
      <w:r w:rsidRPr="002E6A0B">
        <w:rPr>
          <w:sz w:val="23"/>
          <w:szCs w:val="23"/>
        </w:rPr>
        <w:t>&lt;code code="1</w:t>
      </w:r>
      <w:r>
        <w:rPr>
          <w:sz w:val="23"/>
          <w:szCs w:val="23"/>
        </w:rPr>
        <w:t>4</w:t>
      </w:r>
      <w:r w:rsidRPr="002E6A0B">
        <w:rPr>
          <w:sz w:val="23"/>
          <w:szCs w:val="23"/>
        </w:rPr>
        <w:t>" codeSystem="2.16.840.1</w:t>
      </w:r>
      <w:r w:rsidR="00E42CF9">
        <w:rPr>
          <w:sz w:val="23"/>
          <w:szCs w:val="23"/>
        </w:rPr>
        <w:t>.113883.2.20.6.23" displayName=</w:t>
      </w:r>
      <w:r w:rsidR="00E42CF9" w:rsidRPr="002E6A0B">
        <w:rPr>
          <w:sz w:val="23"/>
          <w:szCs w:val="23"/>
        </w:rPr>
        <w:t>"</w:t>
      </w:r>
      <w:r w:rsidRPr="002E6A0B">
        <w:rPr>
          <w:sz w:val="23"/>
          <w:szCs w:val="23"/>
        </w:rPr>
        <w:t>Scheduling Symbol</w:t>
      </w:r>
      <w:r w:rsidR="00E42CF9" w:rsidRPr="002E6A0B">
        <w:rPr>
          <w:sz w:val="23"/>
          <w:szCs w:val="23"/>
        </w:rPr>
        <w:t>"</w:t>
      </w:r>
      <w:r w:rsidRPr="002E6A0B">
        <w:rPr>
          <w:sz w:val="23"/>
          <w:szCs w:val="23"/>
        </w:rPr>
        <w:t xml:space="preserve">/&gt; </w:t>
      </w:r>
    </w:p>
    <w:p w14:paraId="0918FB7F" w14:textId="77777777" w:rsidR="002E6A0B" w:rsidRPr="002E6A0B" w:rsidRDefault="002E6A0B" w:rsidP="002E6A0B">
      <w:pPr>
        <w:pStyle w:val="Default"/>
        <w:ind w:left="864"/>
        <w:rPr>
          <w:sz w:val="23"/>
          <w:szCs w:val="23"/>
        </w:rPr>
      </w:pPr>
      <w:r w:rsidRPr="002E6A0B">
        <w:rPr>
          <w:sz w:val="23"/>
          <w:szCs w:val="23"/>
        </w:rPr>
        <w:t>&lt;value code="</w:t>
      </w:r>
      <w:r>
        <w:rPr>
          <w:sz w:val="23"/>
          <w:szCs w:val="23"/>
        </w:rPr>
        <w:t>2</w:t>
      </w:r>
      <w:r w:rsidRPr="002E6A0B">
        <w:rPr>
          <w:sz w:val="23"/>
          <w:szCs w:val="23"/>
        </w:rPr>
        <w:t>" codeSystem="2.16.840.1.113883.2.20.6.2" displayName="</w:t>
      </w:r>
      <w:r>
        <w:rPr>
          <w:sz w:val="23"/>
          <w:szCs w:val="23"/>
        </w:rPr>
        <w:t>N</w:t>
      </w:r>
      <w:r w:rsidRPr="002E6A0B">
        <w:rPr>
          <w:sz w:val="23"/>
          <w:szCs w:val="23"/>
        </w:rPr>
        <w:t>" xsi:type="CE"</w:t>
      </w:r>
      <w:r w:rsidR="00DF26A4">
        <w:rPr>
          <w:sz w:val="23"/>
          <w:szCs w:val="23"/>
        </w:rPr>
        <w:t>/</w:t>
      </w:r>
      <w:r w:rsidRPr="002E6A0B">
        <w:rPr>
          <w:sz w:val="23"/>
          <w:szCs w:val="23"/>
        </w:rPr>
        <w:t>&gt;</w:t>
      </w:r>
    </w:p>
    <w:p w14:paraId="1E74F734" w14:textId="77777777" w:rsidR="002E6A0B" w:rsidRPr="002E6A0B" w:rsidRDefault="002E6A0B" w:rsidP="002E6A0B">
      <w:pPr>
        <w:pStyle w:val="Default"/>
        <w:ind w:left="576"/>
        <w:rPr>
          <w:sz w:val="23"/>
          <w:szCs w:val="23"/>
        </w:rPr>
      </w:pPr>
      <w:r w:rsidRPr="002E6A0B">
        <w:rPr>
          <w:sz w:val="23"/>
          <w:szCs w:val="23"/>
        </w:rPr>
        <w:t>&lt;/characteristic&gt;</w:t>
      </w:r>
    </w:p>
    <w:p w14:paraId="083C44FC" w14:textId="77777777" w:rsidR="002E6A0B" w:rsidRPr="002E6A0B" w:rsidRDefault="002E6A0B" w:rsidP="002E6A0B">
      <w:pPr>
        <w:pStyle w:val="Default"/>
        <w:ind w:left="288"/>
        <w:rPr>
          <w:sz w:val="23"/>
          <w:szCs w:val="23"/>
        </w:rPr>
      </w:pPr>
      <w:r w:rsidRPr="002E6A0B">
        <w:rPr>
          <w:sz w:val="23"/>
          <w:szCs w:val="23"/>
        </w:rPr>
        <w:t>&lt;/subjectOf&gt;</w:t>
      </w:r>
    </w:p>
    <w:p w14:paraId="0B2F28C7" w14:textId="77777777" w:rsidR="002E6A0B" w:rsidRPr="002E6A0B" w:rsidRDefault="002E6A0B" w:rsidP="002E6A0B"/>
    <w:p w14:paraId="2B3C1ABC" w14:textId="77777777" w:rsidR="00B265CF" w:rsidRDefault="00B265CF" w:rsidP="00F67A67">
      <w:pPr>
        <w:pStyle w:val="Heading4"/>
      </w:pPr>
      <w:r>
        <w:t>Therapeutic Class</w:t>
      </w:r>
    </w:p>
    <w:p w14:paraId="3BDA59DE" w14:textId="77777777" w:rsidR="002E6A0B" w:rsidRPr="002676CC" w:rsidRDefault="002E6A0B" w:rsidP="002E6A0B">
      <w:pPr>
        <w:pStyle w:val="Default"/>
        <w:rPr>
          <w:sz w:val="23"/>
          <w:szCs w:val="23"/>
        </w:rPr>
      </w:pPr>
      <w:r>
        <w:rPr>
          <w:sz w:val="23"/>
          <w:szCs w:val="23"/>
        </w:rPr>
        <w:t xml:space="preserve">The </w:t>
      </w:r>
      <w:r w:rsidRPr="002E6A0B">
        <w:rPr>
          <w:sz w:val="23"/>
          <w:szCs w:val="23"/>
        </w:rPr>
        <w:t>Therapeutic Class</w:t>
      </w:r>
      <w:r>
        <w:rPr>
          <w:sz w:val="23"/>
          <w:szCs w:val="23"/>
        </w:rPr>
        <w:t xml:space="preserve"> is identified by one or more value elements as illustrated below:</w:t>
      </w:r>
      <w:r w:rsidRPr="002676CC">
        <w:rPr>
          <w:sz w:val="23"/>
          <w:szCs w:val="23"/>
        </w:rPr>
        <w:t xml:space="preserve"> </w:t>
      </w:r>
    </w:p>
    <w:p w14:paraId="42B65CA2" w14:textId="77777777" w:rsidR="002E6A0B" w:rsidRPr="002E6A0B" w:rsidRDefault="002E6A0B" w:rsidP="002E6A0B">
      <w:pPr>
        <w:pStyle w:val="Default"/>
        <w:rPr>
          <w:sz w:val="23"/>
          <w:szCs w:val="23"/>
        </w:rPr>
      </w:pPr>
      <w:r w:rsidRPr="002E6A0B">
        <w:rPr>
          <w:sz w:val="23"/>
          <w:szCs w:val="23"/>
        </w:rPr>
        <w:t>&lt;manufacturedProduct&gt;</w:t>
      </w:r>
    </w:p>
    <w:p w14:paraId="690C9B86" w14:textId="77777777" w:rsidR="002E6A0B" w:rsidRPr="002E6A0B" w:rsidRDefault="002E6A0B" w:rsidP="002E6A0B">
      <w:pPr>
        <w:pStyle w:val="Default"/>
        <w:ind w:left="288"/>
        <w:rPr>
          <w:sz w:val="23"/>
          <w:szCs w:val="23"/>
        </w:rPr>
      </w:pPr>
      <w:r w:rsidRPr="002E6A0B">
        <w:rPr>
          <w:sz w:val="23"/>
          <w:szCs w:val="23"/>
        </w:rPr>
        <w:t>&lt;subjectOf&gt;</w:t>
      </w:r>
    </w:p>
    <w:p w14:paraId="23B75A5E" w14:textId="77777777" w:rsidR="002E6A0B" w:rsidRPr="002E6A0B" w:rsidRDefault="002E6A0B" w:rsidP="002E6A0B">
      <w:pPr>
        <w:pStyle w:val="Default"/>
        <w:ind w:left="576"/>
        <w:rPr>
          <w:sz w:val="23"/>
          <w:szCs w:val="23"/>
        </w:rPr>
      </w:pPr>
      <w:r w:rsidRPr="002E6A0B">
        <w:rPr>
          <w:sz w:val="23"/>
          <w:szCs w:val="23"/>
        </w:rPr>
        <w:t>&lt;characteristic&gt;</w:t>
      </w:r>
    </w:p>
    <w:p w14:paraId="4C129733" w14:textId="77777777"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codeSystem="2.16.840.1.113883.2.20.6.23"</w:t>
      </w:r>
      <w:r>
        <w:rPr>
          <w:sz w:val="23"/>
          <w:szCs w:val="23"/>
        </w:rPr>
        <w:t xml:space="preserve"> displayName=</w:t>
      </w:r>
      <w:r w:rsidR="00E42CF9" w:rsidRPr="002E6A0B">
        <w:rPr>
          <w:sz w:val="23"/>
          <w:szCs w:val="23"/>
        </w:rPr>
        <w:t>"</w:t>
      </w:r>
      <w:r w:rsidRPr="002E6A0B">
        <w:rPr>
          <w:sz w:val="23"/>
          <w:szCs w:val="23"/>
        </w:rPr>
        <w:t>Therapeutic Class</w:t>
      </w:r>
      <w:r w:rsidR="00E42CF9" w:rsidRPr="002E6A0B">
        <w:rPr>
          <w:sz w:val="23"/>
          <w:szCs w:val="23"/>
        </w:rPr>
        <w:t>"</w:t>
      </w:r>
      <w:r w:rsidRPr="002E6A0B">
        <w:rPr>
          <w:sz w:val="23"/>
          <w:szCs w:val="23"/>
        </w:rPr>
        <w:t xml:space="preserve">/&gt; </w:t>
      </w:r>
    </w:p>
    <w:p w14:paraId="003F4B36" w14:textId="77777777"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A01AA51" codeSystem="2.16.840.1.113883.2.20.6.6" displayName="Sodium Fluoride, Combinations" xsi:type="CE"</w:t>
      </w:r>
      <w:r w:rsidR="00DF26A4">
        <w:rPr>
          <w:sz w:val="23"/>
          <w:szCs w:val="23"/>
        </w:rPr>
        <w:t>/</w:t>
      </w:r>
      <w:r w:rsidRPr="002E6A0B">
        <w:rPr>
          <w:sz w:val="23"/>
          <w:szCs w:val="23"/>
        </w:rPr>
        <w:t>&gt;</w:t>
      </w:r>
    </w:p>
    <w:p w14:paraId="1734F544" w14:textId="77777777" w:rsidR="002E6A0B" w:rsidRPr="002E6A0B" w:rsidRDefault="002E6A0B" w:rsidP="002E6A0B">
      <w:pPr>
        <w:pStyle w:val="Default"/>
        <w:ind w:left="576"/>
        <w:rPr>
          <w:sz w:val="23"/>
          <w:szCs w:val="23"/>
        </w:rPr>
      </w:pPr>
      <w:r w:rsidRPr="002E6A0B">
        <w:rPr>
          <w:sz w:val="23"/>
          <w:szCs w:val="23"/>
        </w:rPr>
        <w:t>&lt;/characteristic&gt;</w:t>
      </w:r>
    </w:p>
    <w:p w14:paraId="65B1F058" w14:textId="77777777" w:rsidR="002E6A0B" w:rsidRPr="002E6A0B" w:rsidRDefault="002E6A0B" w:rsidP="002E6A0B">
      <w:pPr>
        <w:pStyle w:val="Default"/>
        <w:ind w:left="288"/>
        <w:rPr>
          <w:sz w:val="23"/>
          <w:szCs w:val="23"/>
        </w:rPr>
      </w:pPr>
      <w:r w:rsidRPr="002E6A0B">
        <w:rPr>
          <w:sz w:val="23"/>
          <w:szCs w:val="23"/>
        </w:rPr>
        <w:t>&lt;/subjectOf&gt;</w:t>
      </w:r>
    </w:p>
    <w:p w14:paraId="765E427A" w14:textId="77777777" w:rsidR="002E6A0B" w:rsidRPr="002E6A0B" w:rsidRDefault="002E6A0B" w:rsidP="002E6A0B">
      <w:pPr>
        <w:pStyle w:val="Default"/>
        <w:ind w:left="288"/>
        <w:rPr>
          <w:sz w:val="23"/>
          <w:szCs w:val="23"/>
        </w:rPr>
      </w:pPr>
      <w:r w:rsidRPr="002E6A0B">
        <w:rPr>
          <w:sz w:val="23"/>
          <w:szCs w:val="23"/>
        </w:rPr>
        <w:t>&lt;subjectOf&gt;</w:t>
      </w:r>
    </w:p>
    <w:p w14:paraId="192944EC" w14:textId="77777777" w:rsidR="002E6A0B" w:rsidRPr="002E6A0B" w:rsidRDefault="002E6A0B" w:rsidP="002E6A0B">
      <w:pPr>
        <w:pStyle w:val="Default"/>
        <w:ind w:left="576"/>
        <w:rPr>
          <w:sz w:val="23"/>
          <w:szCs w:val="23"/>
        </w:rPr>
      </w:pPr>
      <w:r w:rsidRPr="002E6A0B">
        <w:rPr>
          <w:sz w:val="23"/>
          <w:szCs w:val="23"/>
        </w:rPr>
        <w:t>&lt;characteristic&gt;</w:t>
      </w:r>
    </w:p>
    <w:p w14:paraId="5F45DC49" w14:textId="77777777"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xml:space="preserve">" codeSystem="2.16.840.1.113883.2.20.6.23" displayName=”Therapeutic Class”/&gt; </w:t>
      </w:r>
    </w:p>
    <w:p w14:paraId="1620D276" w14:textId="77777777"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A03CA02" codeSystem="2.16.840.1.113883.2.20.6.6" displayName="</w:t>
      </w:r>
      <w:r w:rsidRPr="002676CC">
        <w:rPr>
          <w:sz w:val="23"/>
          <w:szCs w:val="23"/>
        </w:rPr>
        <w:t xml:space="preserve"> </w:t>
      </w:r>
      <w:r w:rsidRPr="002E6A0B">
        <w:rPr>
          <w:sz w:val="23"/>
          <w:szCs w:val="23"/>
        </w:rPr>
        <w:t>Clidinium And Psycholeptics" xsi:type="CE"</w:t>
      </w:r>
      <w:r w:rsidR="00DF26A4">
        <w:rPr>
          <w:sz w:val="23"/>
          <w:szCs w:val="23"/>
        </w:rPr>
        <w:t>/</w:t>
      </w:r>
      <w:r w:rsidRPr="002E6A0B">
        <w:rPr>
          <w:sz w:val="23"/>
          <w:szCs w:val="23"/>
        </w:rPr>
        <w:t>&gt;</w:t>
      </w:r>
    </w:p>
    <w:p w14:paraId="0436A89A" w14:textId="77777777" w:rsidR="002E6A0B" w:rsidRPr="002E6A0B" w:rsidRDefault="002E6A0B" w:rsidP="002E6A0B">
      <w:pPr>
        <w:pStyle w:val="Default"/>
        <w:ind w:left="576"/>
        <w:rPr>
          <w:sz w:val="23"/>
          <w:szCs w:val="23"/>
        </w:rPr>
      </w:pPr>
      <w:r w:rsidRPr="002E6A0B">
        <w:rPr>
          <w:sz w:val="23"/>
          <w:szCs w:val="23"/>
        </w:rPr>
        <w:t>&lt;/characteristic&gt;</w:t>
      </w:r>
    </w:p>
    <w:p w14:paraId="3FEEC41B" w14:textId="77777777" w:rsidR="002E6A0B" w:rsidRPr="002E6A0B" w:rsidRDefault="002E6A0B" w:rsidP="002E6A0B">
      <w:pPr>
        <w:pStyle w:val="Default"/>
        <w:ind w:left="288"/>
        <w:rPr>
          <w:sz w:val="23"/>
          <w:szCs w:val="23"/>
        </w:rPr>
      </w:pPr>
      <w:r w:rsidRPr="002E6A0B">
        <w:rPr>
          <w:sz w:val="23"/>
          <w:szCs w:val="23"/>
        </w:rPr>
        <w:t>&lt;/subjectOf&gt;</w:t>
      </w:r>
    </w:p>
    <w:p w14:paraId="45E6276F" w14:textId="77777777" w:rsidR="00F67C8B" w:rsidRDefault="00F67C8B" w:rsidP="00F67C8B">
      <w:pPr>
        <w:pStyle w:val="Default"/>
        <w:rPr>
          <w:rFonts w:ascii="Courier New" w:hAnsi="Courier New" w:cs="Courier New"/>
          <w:sz w:val="18"/>
          <w:szCs w:val="18"/>
        </w:rPr>
      </w:pPr>
    </w:p>
    <w:p w14:paraId="3E81B0A8" w14:textId="77777777" w:rsidR="002676CC" w:rsidRDefault="002676CC" w:rsidP="001D67E2">
      <w:pPr>
        <w:pStyle w:val="Heading3"/>
        <w:rPr>
          <w:del w:id="1102" w:author="pbx" w:date="2017-12-12T17:47:00Z"/>
        </w:rPr>
      </w:pPr>
      <w:del w:id="1103" w:author="pbx" w:date="2017-12-12T17:47:00Z">
        <w:r w:rsidRPr="001D67E2">
          <w:delText>Validation</w:delText>
        </w:r>
      </w:del>
    </w:p>
    <w:p w14:paraId="1062F18E" w14:textId="77777777" w:rsidR="001D67E2" w:rsidRDefault="00AF1C00" w:rsidP="002676CC">
      <w:pPr>
        <w:rPr>
          <w:del w:id="1104" w:author="pbx" w:date="2017-12-12T17:47:00Z"/>
          <w:lang w:val="en-US"/>
        </w:rPr>
      </w:pPr>
      <w:del w:id="1105" w:author="pbx" w:date="2017-12-12T17:47:00Z">
        <w:r>
          <w:rPr>
            <w:lang w:val="en-US"/>
          </w:rPr>
          <w:delText>There are 2 types of validation, general and element specific.</w:delText>
        </w:r>
      </w:del>
    </w:p>
    <w:p w14:paraId="3ED983DE" w14:textId="77777777" w:rsidR="002676CC" w:rsidRPr="002676CC" w:rsidRDefault="002676CC" w:rsidP="002676CC">
      <w:pPr>
        <w:rPr>
          <w:del w:id="1106" w:author="pbx" w:date="2017-12-12T17:47:00Z"/>
          <w:lang w:val="en-US"/>
        </w:rPr>
      </w:pPr>
    </w:p>
    <w:p w14:paraId="39A4A6BA" w14:textId="77777777" w:rsidR="00F67C8B" w:rsidRDefault="00F67C8B" w:rsidP="002676CC">
      <w:pPr>
        <w:pStyle w:val="Heading4"/>
        <w:ind w:left="1152"/>
        <w:rPr>
          <w:del w:id="1107" w:author="pbx" w:date="2017-12-12T17:47:00Z"/>
        </w:rPr>
      </w:pPr>
      <w:del w:id="1108" w:author="pbx" w:date="2017-12-12T17:47:00Z">
        <w:r>
          <w:lastRenderedPageBreak/>
          <w:delText>General Validation</w:delText>
        </w:r>
      </w:del>
    </w:p>
    <w:p w14:paraId="2983AF2F" w14:textId="7C9D078E" w:rsidR="00F872BF" w:rsidRDefault="00AF1C00" w:rsidP="00F872BF">
      <w:pPr>
        <w:pStyle w:val="Heading4"/>
        <w:rPr>
          <w:ins w:id="1109" w:author="pbx" w:date="2017-12-12T17:47:00Z"/>
        </w:rPr>
      </w:pPr>
      <w:del w:id="1110" w:author="pbx" w:date="2017-12-12T17:47:00Z">
        <w:r>
          <w:rPr>
            <w:lang w:val="en-US"/>
          </w:rPr>
          <w:delText>Outlined</w:delText>
        </w:r>
      </w:del>
      <w:ins w:id="1111" w:author="pbx" w:date="2017-12-12T17:47:00Z">
        <w:r w:rsidR="00F872BF">
          <w:t>Coating</w:t>
        </w:r>
      </w:ins>
    </w:p>
    <w:p w14:paraId="2F37D88F" w14:textId="77777777" w:rsidR="00AF1C00" w:rsidRDefault="00F872BF" w:rsidP="00AF1C00">
      <w:pPr>
        <w:rPr>
          <w:del w:id="1112" w:author="pbx" w:date="2017-12-12T17:47:00Z"/>
          <w:lang w:val="en-US"/>
        </w:rPr>
      </w:pPr>
      <w:ins w:id="1113" w:author="pbx" w:date="2017-12-12T17:47:00Z">
        <w:r>
          <w:t>The example</w:t>
        </w:r>
      </w:ins>
      <w:r>
        <w:t xml:space="preserve"> below </w:t>
      </w:r>
      <w:del w:id="1114" w:author="pbx" w:date="2017-12-12T17:47:00Z">
        <w:r w:rsidR="00AF1C00">
          <w:rPr>
            <w:lang w:val="en-US"/>
          </w:rPr>
          <w:delText>are non-element specific product data validation aspects</w:delText>
        </w:r>
      </w:del>
    </w:p>
    <w:p w14:paraId="0C7BB71A" w14:textId="77777777" w:rsidR="00AF1C00" w:rsidRPr="00AF1C00" w:rsidRDefault="00AF1C00" w:rsidP="00AF1C00">
      <w:pPr>
        <w:rPr>
          <w:del w:id="1115" w:author="pbx" w:date="2017-12-12T17:47:00Z"/>
        </w:rPr>
      </w:pPr>
    </w:p>
    <w:p w14:paraId="3BE45A18" w14:textId="11644929" w:rsidR="00F872BF" w:rsidRDefault="00AF1C00" w:rsidP="00F872BF">
      <w:pPr>
        <w:rPr>
          <w:ins w:id="1116" w:author="pbx" w:date="2017-12-12T17:47:00Z"/>
        </w:rPr>
      </w:pPr>
      <w:commentRangeStart w:id="1117"/>
      <w:del w:id="1118" w:author="pbx" w:date="2017-12-12T17:47:00Z">
        <w:r>
          <w:delText xml:space="preserve">The </w:delText>
        </w:r>
        <w:r w:rsidRPr="005B6A3D">
          <w:delText>outer package description</w:delText>
        </w:r>
      </w:del>
      <w:ins w:id="1119" w:author="pbx" w:date="2017-12-12T17:47:00Z">
        <w:r w:rsidR="00F872BF">
          <w:t>provides an illustration</w:t>
        </w:r>
      </w:ins>
      <w:r w:rsidR="00F872BF">
        <w:t xml:space="preserve"> for </w:t>
      </w:r>
      <w:del w:id="1120" w:author="pbx" w:date="2017-12-12T17:47:00Z">
        <w:r>
          <w:delText xml:space="preserve">a product shall detail the </w:delText>
        </w:r>
        <w:r w:rsidRPr="005B6A3D">
          <w:delText xml:space="preserve">production quantity </w:delText>
        </w:r>
      </w:del>
      <w:ins w:id="1121" w:author="pbx" w:date="2017-12-12T17:47:00Z">
        <w:r w:rsidR="00F872BF">
          <w:t>encoding coating information:</w:t>
        </w:r>
      </w:ins>
    </w:p>
    <w:p w14:paraId="42611127" w14:textId="77777777" w:rsidR="00F872BF" w:rsidRDefault="00F872BF" w:rsidP="00F872BF">
      <w:pPr>
        <w:pStyle w:val="Default"/>
        <w:rPr>
          <w:ins w:id="1122" w:author="pbx" w:date="2017-12-12T17:47:00Z"/>
          <w:rFonts w:ascii="Courier New" w:hAnsi="Courier New" w:cs="Courier New"/>
          <w:sz w:val="18"/>
          <w:szCs w:val="18"/>
        </w:rPr>
      </w:pPr>
      <w:ins w:id="1123" w:author="pbx" w:date="2017-12-12T17:47:00Z">
        <w:r w:rsidRPr="00036839">
          <w:rPr>
            <w:rFonts w:ascii="Courier New" w:hAnsi="Courier New" w:cs="Courier New"/>
            <w:sz w:val="18"/>
            <w:szCs w:val="18"/>
          </w:rPr>
          <w:t xml:space="preserve">&lt;subjectOf&gt; </w:t>
        </w:r>
      </w:ins>
    </w:p>
    <w:p w14:paraId="20DBD51E" w14:textId="4F577306" w:rsidR="00F872BF" w:rsidRDefault="00F872BF" w:rsidP="00F872BF">
      <w:pPr>
        <w:pStyle w:val="Default"/>
        <w:rPr>
          <w:rFonts w:ascii="Courier New" w:hAnsi="Courier New" w:cs="Courier New"/>
          <w:sz w:val="18"/>
          <w:szCs w:val="18"/>
        </w:rPr>
      </w:pPr>
      <w:ins w:id="1124" w:author="pbx" w:date="2017-12-12T17:47:00Z">
        <w:r>
          <w:rPr>
            <w:rFonts w:ascii="Courier New" w:hAnsi="Courier New" w:cs="Courier New"/>
            <w:sz w:val="18"/>
            <w:szCs w:val="18"/>
          </w:rPr>
          <w:t xml:space="preserve">  </w:t>
        </w:r>
        <w:r w:rsidRPr="00036839">
          <w:rPr>
            <w:rFonts w:ascii="Courier New" w:hAnsi="Courier New" w:cs="Courier New"/>
            <w:sz w:val="18"/>
            <w:szCs w:val="18"/>
          </w:rPr>
          <w:t>&lt;</w:t>
        </w:r>
      </w:ins>
      <w:r w:rsidRPr="00036839">
        <w:rPr>
          <w:rFonts w:ascii="Courier New" w:hAnsi="Courier New" w:cs="Courier New"/>
          <w:sz w:val="18"/>
          <w:szCs w:val="18"/>
        </w:rPr>
        <w:t>characteristic</w:t>
      </w:r>
      <w:del w:id="1125" w:author="pbx" w:date="2017-12-12T17:47:00Z">
        <w:r w:rsidR="00AF1C00" w:rsidRPr="005B6A3D">
          <w:rPr>
            <w:sz w:val="23"/>
            <w:szCs w:val="23"/>
          </w:rPr>
          <w:delText xml:space="preserve">. </w:delText>
        </w:r>
        <w:commentRangeEnd w:id="1117"/>
        <w:r w:rsidR="00AF1C00">
          <w:rPr>
            <w:rStyle w:val="CommentReference"/>
          </w:rPr>
          <w:commentReference w:id="1117"/>
        </w:r>
      </w:del>
      <w:ins w:id="1126" w:author="pbx" w:date="2017-12-12T17:47:00Z">
        <w:r w:rsidRPr="00036839">
          <w:rPr>
            <w:rFonts w:ascii="Courier New" w:hAnsi="Courier New" w:cs="Courier New"/>
            <w:sz w:val="18"/>
            <w:szCs w:val="18"/>
          </w:rPr>
          <w:t xml:space="preserve">&gt; </w:t>
        </w:r>
      </w:ins>
    </w:p>
    <w:p w14:paraId="2573C60E" w14:textId="77777777" w:rsidR="00104F74" w:rsidRDefault="00104F74" w:rsidP="00104F74">
      <w:pPr>
        <w:pStyle w:val="Default"/>
        <w:rPr>
          <w:del w:id="1127" w:author="pbx" w:date="2017-12-12T17:47:00Z"/>
          <w:sz w:val="23"/>
          <w:szCs w:val="23"/>
        </w:rPr>
      </w:pPr>
    </w:p>
    <w:p w14:paraId="6581BF35" w14:textId="77777777" w:rsidR="00AF1C00" w:rsidRDefault="00AF1C00" w:rsidP="00AF1C00">
      <w:pPr>
        <w:pStyle w:val="Default"/>
        <w:ind w:left="360"/>
        <w:rPr>
          <w:del w:id="1128" w:author="pbx" w:date="2017-12-12T17:47:00Z"/>
          <w:sz w:val="23"/>
          <w:szCs w:val="23"/>
        </w:rPr>
      </w:pPr>
    </w:p>
    <w:p w14:paraId="2C8BB279" w14:textId="3D912FF7" w:rsidR="00F872BF" w:rsidRDefault="00F67C8B" w:rsidP="00F872BF">
      <w:pPr>
        <w:pStyle w:val="Default"/>
        <w:rPr>
          <w:ins w:id="1129" w:author="pbx" w:date="2017-12-12T17:47:00Z"/>
          <w:rFonts w:ascii="Courier New" w:hAnsi="Courier New" w:cs="Courier New"/>
          <w:sz w:val="18"/>
          <w:szCs w:val="18"/>
        </w:rPr>
      </w:pPr>
      <w:del w:id="1130" w:author="pbx" w:date="2017-12-12T17:47:00Z">
        <w:r>
          <w:delText xml:space="preserve">Element Level </w:delText>
        </w:r>
      </w:del>
      <w:ins w:id="1131" w:author="pbx" w:date="2017-12-12T17:47:00Z">
        <w:r w:rsidR="00F872BF">
          <w:rPr>
            <w:rFonts w:ascii="Courier New" w:hAnsi="Courier New" w:cs="Courier New"/>
            <w:sz w:val="18"/>
            <w:szCs w:val="18"/>
          </w:rPr>
          <w:t xml:space="preserve">    </w:t>
        </w:r>
        <w:r w:rsidR="00F872BF" w:rsidRPr="00036839">
          <w:rPr>
            <w:rFonts w:ascii="Courier New" w:hAnsi="Courier New" w:cs="Courier New"/>
            <w:sz w:val="18"/>
            <w:szCs w:val="18"/>
          </w:rPr>
          <w:t>&lt;code code="</w:t>
        </w:r>
        <w:r w:rsidR="00F872BF">
          <w:rPr>
            <w:rFonts w:ascii="Courier New" w:hAnsi="Courier New" w:cs="Courier New"/>
            <w:sz w:val="18"/>
            <w:szCs w:val="18"/>
          </w:rPr>
          <w:t>16</w:t>
        </w:r>
        <w:r w:rsidR="00F872BF" w:rsidRPr="00036839">
          <w:rPr>
            <w:rFonts w:ascii="Courier New" w:hAnsi="Courier New" w:cs="Courier New"/>
            <w:sz w:val="18"/>
            <w:szCs w:val="18"/>
          </w:rPr>
          <w:t>" codeSystem="</w:t>
        </w:r>
        <w:r w:rsidR="00F872BF">
          <w:rPr>
            <w:rFonts w:ascii="Courier New" w:hAnsi="Courier New" w:cs="Courier New"/>
            <w:sz w:val="18"/>
            <w:szCs w:val="18"/>
          </w:rPr>
          <w:t>2.16.840.1.113883.2.20.6.23</w:t>
        </w:r>
        <w:r w:rsidR="00F872BF" w:rsidRPr="00036839">
          <w:rPr>
            <w:rFonts w:ascii="Courier New" w:hAnsi="Courier New" w:cs="Courier New"/>
            <w:sz w:val="18"/>
            <w:szCs w:val="18"/>
          </w:rPr>
          <w:t>"</w:t>
        </w:r>
        <w:r w:rsidR="00F872BF">
          <w:rPr>
            <w:rFonts w:ascii="Courier New" w:hAnsi="Courier New" w:cs="Courier New"/>
            <w:sz w:val="18"/>
            <w:szCs w:val="18"/>
          </w:rPr>
          <w:t xml:space="preserve"> </w:t>
        </w:r>
        <w:r w:rsidR="00F872BF" w:rsidRPr="00A91BAC">
          <w:rPr>
            <w:rFonts w:ascii="Courier New" w:hAnsi="Courier New" w:cs="Courier New"/>
            <w:sz w:val="18"/>
            <w:szCs w:val="18"/>
          </w:rPr>
          <w:t>displayName=”</w:t>
        </w:r>
        <w:r w:rsidR="00F872BF" w:rsidRPr="00F872BF">
          <w:rPr>
            <w:rFonts w:ascii="Courier New" w:hAnsi="Courier New" w:cs="Courier New"/>
            <w:sz w:val="18"/>
            <w:szCs w:val="18"/>
          </w:rPr>
          <w:t>Coating</w:t>
        </w:r>
        <w:r w:rsidR="00F872BF" w:rsidRPr="00A91BAC">
          <w:rPr>
            <w:rFonts w:ascii="Courier New" w:hAnsi="Courier New" w:cs="Courier New"/>
            <w:sz w:val="18"/>
            <w:szCs w:val="18"/>
          </w:rPr>
          <w:t>”</w:t>
        </w:r>
        <w:r w:rsidR="00F872BF" w:rsidRPr="00036839">
          <w:rPr>
            <w:rFonts w:ascii="Courier New" w:hAnsi="Courier New" w:cs="Courier New"/>
            <w:sz w:val="18"/>
            <w:szCs w:val="18"/>
          </w:rPr>
          <w:t xml:space="preserve">/&gt; </w:t>
        </w:r>
      </w:ins>
    </w:p>
    <w:p w14:paraId="064A85E1" w14:textId="77777777" w:rsidR="00F872BF" w:rsidRPr="00C66DC9" w:rsidRDefault="00F872BF" w:rsidP="00F872BF">
      <w:pPr>
        <w:pStyle w:val="Default"/>
        <w:rPr>
          <w:ins w:id="1132" w:author="pbx" w:date="2017-12-12T17:47:00Z"/>
          <w:rFonts w:ascii="Courier New" w:hAnsi="Courier New" w:cs="Courier New"/>
          <w:sz w:val="18"/>
          <w:szCs w:val="18"/>
        </w:rPr>
      </w:pPr>
      <w:ins w:id="1133" w:author="pbx" w:date="2017-12-12T17:47:00Z">
        <w:r>
          <w:rPr>
            <w:rFonts w:ascii="Courier New" w:hAnsi="Courier New" w:cs="Courier New"/>
            <w:sz w:val="18"/>
            <w:szCs w:val="18"/>
          </w:rPr>
          <w:t xml:space="preserve">    </w:t>
        </w:r>
        <w:r w:rsidRPr="00036839">
          <w:rPr>
            <w:rFonts w:ascii="Courier New" w:hAnsi="Courier New" w:cs="Courier New"/>
            <w:sz w:val="18"/>
            <w:szCs w:val="18"/>
          </w:rPr>
          <w:t>&lt;value xsi:type="ST"&gt;05&lt;/value&gt;</w:t>
        </w:r>
      </w:ins>
    </w:p>
    <w:p w14:paraId="73FECBDF" w14:textId="77777777" w:rsidR="00F872BF" w:rsidRDefault="00F872BF" w:rsidP="00F67C8B">
      <w:pPr>
        <w:pStyle w:val="Default"/>
        <w:rPr>
          <w:ins w:id="1134" w:author="pbx" w:date="2017-12-12T17:47:00Z"/>
          <w:rFonts w:ascii="Courier New" w:hAnsi="Courier New" w:cs="Courier New"/>
          <w:sz w:val="18"/>
          <w:szCs w:val="18"/>
        </w:rPr>
      </w:pPr>
    </w:p>
    <w:p w14:paraId="10E020A0" w14:textId="77777777" w:rsidR="00246C96" w:rsidRDefault="00246C96" w:rsidP="00F67C8B">
      <w:pPr>
        <w:pStyle w:val="Default"/>
        <w:rPr>
          <w:ins w:id="1135" w:author="pbx" w:date="2017-12-12T17:47:00Z"/>
          <w:rFonts w:ascii="Courier New" w:hAnsi="Courier New" w:cs="Courier New"/>
          <w:sz w:val="18"/>
          <w:szCs w:val="18"/>
        </w:rPr>
      </w:pPr>
    </w:p>
    <w:p w14:paraId="01506249" w14:textId="77777777" w:rsidR="002676CC" w:rsidRDefault="002676CC" w:rsidP="001D67E2">
      <w:pPr>
        <w:pStyle w:val="Heading3"/>
      </w:pPr>
      <w:bookmarkStart w:id="1136" w:name="_Toc500864097"/>
      <w:r w:rsidRPr="001D67E2">
        <w:t>Validation</w:t>
      </w:r>
      <w:bookmarkEnd w:id="113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6E943FBC" w14:textId="77777777" w:rsidTr="00122FE2">
        <w:trPr>
          <w:cantSplit/>
          <w:trHeight w:val="580"/>
          <w:tblHeader/>
        </w:trPr>
        <w:tc>
          <w:tcPr>
            <w:tcW w:w="2358" w:type="dxa"/>
            <w:shd w:val="clear" w:color="auto" w:fill="808080"/>
          </w:tcPr>
          <w:p w14:paraId="03D73AED" w14:textId="77777777" w:rsidR="003F2902" w:rsidRPr="000445D1" w:rsidRDefault="003F2902" w:rsidP="0080029F">
            <w:r w:rsidRPr="00675DAA">
              <w:t>Element</w:t>
            </w:r>
          </w:p>
        </w:tc>
        <w:tc>
          <w:tcPr>
            <w:tcW w:w="1260" w:type="dxa"/>
            <w:shd w:val="clear" w:color="auto" w:fill="808080"/>
          </w:tcPr>
          <w:p w14:paraId="72FC569C" w14:textId="77777777" w:rsidR="003F2902" w:rsidRPr="00675DAA" w:rsidRDefault="003F2902" w:rsidP="0080029F">
            <w:r w:rsidRPr="00675DAA">
              <w:t>Attribute</w:t>
            </w:r>
          </w:p>
        </w:tc>
        <w:tc>
          <w:tcPr>
            <w:tcW w:w="1260" w:type="dxa"/>
            <w:shd w:val="clear" w:color="auto" w:fill="808080"/>
          </w:tcPr>
          <w:p w14:paraId="55939311" w14:textId="77777777" w:rsidR="003F2902" w:rsidRPr="000445D1" w:rsidRDefault="003F2902" w:rsidP="0080029F">
            <w:r w:rsidRPr="00675DAA">
              <w:t>Cardinality</w:t>
            </w:r>
          </w:p>
        </w:tc>
        <w:tc>
          <w:tcPr>
            <w:tcW w:w="1350" w:type="dxa"/>
            <w:shd w:val="clear" w:color="auto" w:fill="808080"/>
          </w:tcPr>
          <w:p w14:paraId="197DDF73" w14:textId="77777777" w:rsidR="003F2902" w:rsidRPr="00675DAA" w:rsidRDefault="003F2902" w:rsidP="0080029F">
            <w:r w:rsidRPr="00675DAA">
              <w:t>Value(s) Allowed</w:t>
            </w:r>
          </w:p>
          <w:p w14:paraId="0CF20450" w14:textId="77777777" w:rsidR="003F2902" w:rsidRPr="00675DAA" w:rsidRDefault="003F2902" w:rsidP="0080029F">
            <w:r w:rsidRPr="00675DAA">
              <w:t>Examples</w:t>
            </w:r>
          </w:p>
        </w:tc>
        <w:tc>
          <w:tcPr>
            <w:tcW w:w="3330" w:type="dxa"/>
            <w:shd w:val="clear" w:color="auto" w:fill="808080"/>
          </w:tcPr>
          <w:p w14:paraId="3B9C3A1E" w14:textId="77777777" w:rsidR="003F2902" w:rsidRPr="00675DAA" w:rsidRDefault="003F2902" w:rsidP="0080029F">
            <w:r w:rsidRPr="00675DAA">
              <w:t>Description</w:t>
            </w:r>
          </w:p>
          <w:p w14:paraId="736E6E8E" w14:textId="77777777" w:rsidR="003F2902" w:rsidRPr="00675DAA" w:rsidRDefault="003F2902" w:rsidP="0080029F">
            <w:r w:rsidRPr="00675DAA">
              <w:t>Instructions</w:t>
            </w:r>
          </w:p>
        </w:tc>
      </w:tr>
      <w:tr w:rsidR="003F2902" w:rsidRPr="00675DAA" w14:paraId="3B8391EE" w14:textId="77777777" w:rsidTr="00122FE2">
        <w:trPr>
          <w:cantSplit/>
        </w:trPr>
        <w:tc>
          <w:tcPr>
            <w:tcW w:w="2358" w:type="dxa"/>
          </w:tcPr>
          <w:p w14:paraId="485DFCC4" w14:textId="77777777" w:rsidR="002A6DAC" w:rsidRPr="0040515F" w:rsidRDefault="002A6DAC" w:rsidP="0080029F">
            <w:pPr>
              <w:rPr>
                <w:lang w:val="fr-CA"/>
              </w:rPr>
            </w:pPr>
            <w:r w:rsidRPr="0040515F">
              <w:rPr>
                <w:lang w:val="fr-CA"/>
              </w:rPr>
              <w:t>component.structuredBody.component[section/code</w:t>
            </w:r>
            <w:r w:rsidR="006E3C49" w:rsidRPr="0040515F">
              <w:rPr>
                <w:lang w:val="fr-CA"/>
              </w:rPr>
              <w:t>/@code = “48780-1”].</w:t>
            </w:r>
            <w:r w:rsidRPr="0040515F">
              <w:rPr>
                <w:lang w:val="fr-CA"/>
              </w:rPr>
              <w:t>section</w:t>
            </w:r>
          </w:p>
          <w:p w14:paraId="58B6D394" w14:textId="77777777" w:rsidR="003F2902" w:rsidRPr="0040515F" w:rsidRDefault="003F2902" w:rsidP="0080029F">
            <w:pPr>
              <w:rPr>
                <w:lang w:val="fr-CA"/>
              </w:rPr>
            </w:pPr>
          </w:p>
        </w:tc>
        <w:tc>
          <w:tcPr>
            <w:tcW w:w="1260" w:type="dxa"/>
            <w:shd w:val="clear" w:color="auto" w:fill="D9D9D9"/>
          </w:tcPr>
          <w:p w14:paraId="78DFAF93" w14:textId="77777777" w:rsidR="003F2902" w:rsidRPr="00675DAA" w:rsidRDefault="003F2902" w:rsidP="0080029F">
            <w:r w:rsidRPr="00675DAA">
              <w:t>N/A</w:t>
            </w:r>
          </w:p>
        </w:tc>
        <w:tc>
          <w:tcPr>
            <w:tcW w:w="1260" w:type="dxa"/>
            <w:shd w:val="clear" w:color="auto" w:fill="D9D9D9"/>
          </w:tcPr>
          <w:p w14:paraId="385FA04D" w14:textId="05E9FD29" w:rsidR="003F2902" w:rsidRPr="00675DAA" w:rsidRDefault="003F2902" w:rsidP="0080029F">
            <w:del w:id="1137" w:author="pbx" w:date="2017-12-12T17:47:00Z">
              <w:r w:rsidRPr="00675DAA">
                <w:delText>1</w:delText>
              </w:r>
            </w:del>
            <w:ins w:id="1138" w:author="pbx" w:date="2017-12-12T17:47:00Z">
              <w:r w:rsidR="00953ECB">
                <w:t>0</w:t>
              </w:r>
            </w:ins>
            <w:r w:rsidRPr="00675DAA">
              <w:t>:1</w:t>
            </w:r>
          </w:p>
        </w:tc>
        <w:tc>
          <w:tcPr>
            <w:tcW w:w="1350" w:type="dxa"/>
            <w:shd w:val="clear" w:color="auto" w:fill="D9D9D9"/>
          </w:tcPr>
          <w:p w14:paraId="4795743A" w14:textId="77777777" w:rsidR="003F2902" w:rsidRPr="00675DAA" w:rsidRDefault="003F2902" w:rsidP="0080029F"/>
        </w:tc>
        <w:tc>
          <w:tcPr>
            <w:tcW w:w="3330" w:type="dxa"/>
            <w:shd w:val="clear" w:color="auto" w:fill="D9D9D9"/>
          </w:tcPr>
          <w:p w14:paraId="4B98AF22" w14:textId="77777777" w:rsidR="003F2902" w:rsidRPr="00675DAA" w:rsidRDefault="00104F74" w:rsidP="00104F74">
            <w:r>
              <w:t xml:space="preserve">This relates to the </w:t>
            </w:r>
            <w:r w:rsidRPr="00104F74">
              <w:t>SPL product data elements section</w:t>
            </w:r>
            <w:r>
              <w:t xml:space="preserve"> (OID: </w:t>
            </w:r>
            <w:r w:rsidRPr="00104F74">
              <w:t xml:space="preserve">2.16.840.1.113883.2.20.6.8 </w:t>
            </w:r>
            <w:r w:rsidR="006E3C49">
              <w:t>code: 48780-1</w:t>
            </w:r>
            <w:r>
              <w:t>)</w:t>
            </w:r>
          </w:p>
        </w:tc>
      </w:tr>
      <w:tr w:rsidR="003F2902" w:rsidRPr="00675DAA" w14:paraId="27E037F4" w14:textId="77777777" w:rsidTr="00122FE2">
        <w:trPr>
          <w:cantSplit/>
        </w:trPr>
        <w:tc>
          <w:tcPr>
            <w:tcW w:w="2358" w:type="dxa"/>
            <w:shd w:val="clear" w:color="auto" w:fill="808080"/>
          </w:tcPr>
          <w:p w14:paraId="4182247D" w14:textId="77777777" w:rsidR="003F2902" w:rsidRPr="00675DAA" w:rsidRDefault="003F2902" w:rsidP="0080029F">
            <w:r w:rsidRPr="00675DAA">
              <w:t>Conformance</w:t>
            </w:r>
          </w:p>
        </w:tc>
        <w:tc>
          <w:tcPr>
            <w:tcW w:w="7200" w:type="dxa"/>
            <w:gridSpan w:val="4"/>
          </w:tcPr>
          <w:p w14:paraId="38BE9EC3" w14:textId="7CA1CCFB" w:rsidR="003F2902" w:rsidRDefault="003F2902" w:rsidP="00C00C2B">
            <w:pPr>
              <w:pStyle w:val="ListParagraph"/>
              <w:numPr>
                <w:ilvl w:val="0"/>
                <w:numId w:val="39"/>
              </w:numPr>
            </w:pPr>
            <w:r>
              <w:t xml:space="preserve">There </w:t>
            </w:r>
            <w:del w:id="1139" w:author="pbx" w:date="2017-12-12T17:47:00Z">
              <w:r>
                <w:delText>is an</w:delText>
              </w:r>
            </w:del>
            <w:ins w:id="1140" w:author="pbx" w:date="2017-12-12T17:47:00Z">
              <w:r w:rsidR="00953ECB">
                <w:t>may be</w:t>
              </w:r>
              <w:r>
                <w:t xml:space="preserve"> a</w:t>
              </w:r>
            </w:ins>
            <w:r>
              <w:t xml:space="preserve"> section element</w:t>
            </w:r>
          </w:p>
          <w:p w14:paraId="03DD6008" w14:textId="77777777" w:rsidR="003F2902" w:rsidRPr="00C13369" w:rsidRDefault="003F2902" w:rsidP="00C00C2B">
            <w:pPr>
              <w:pStyle w:val="ListParagraph"/>
              <w:numPr>
                <w:ilvl w:val="0"/>
                <w:numId w:val="157"/>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5EB9C76E" w14:textId="77777777" w:rsidR="003F2902" w:rsidRDefault="003F2902" w:rsidP="0080029F">
            <w:pPr>
              <w:pStyle w:val="ListParagraph"/>
            </w:pPr>
          </w:p>
          <w:p w14:paraId="1824AD77" w14:textId="77777777" w:rsidR="003F2902" w:rsidRDefault="003F2902" w:rsidP="00C00C2B">
            <w:pPr>
              <w:pStyle w:val="ListParagraph"/>
              <w:numPr>
                <w:ilvl w:val="0"/>
                <w:numId w:val="39"/>
              </w:numPr>
            </w:pPr>
            <w:r>
              <w:t>There is an id element</w:t>
            </w:r>
          </w:p>
          <w:p w14:paraId="521F744A" w14:textId="77777777" w:rsidR="003F2902" w:rsidRPr="00B069B8" w:rsidRDefault="003F2902" w:rsidP="00C00C2B">
            <w:pPr>
              <w:pStyle w:val="ListParagraph"/>
              <w:numPr>
                <w:ilvl w:val="0"/>
                <w:numId w:val="158"/>
              </w:numPr>
              <w:rPr>
                <w:highlight w:val="white"/>
              </w:rPr>
            </w:pPr>
            <w:r w:rsidRPr="00152BBC">
              <w:rPr>
                <w:highlight w:val="white"/>
              </w:rPr>
              <w:t>Informational only (validation aspects are detailed at the element level).</w:t>
            </w:r>
          </w:p>
          <w:p w14:paraId="1BBD0E5B" w14:textId="77777777" w:rsidR="003F2902" w:rsidRDefault="003F2902" w:rsidP="0080029F">
            <w:pPr>
              <w:pStyle w:val="ListParagraph"/>
            </w:pPr>
          </w:p>
          <w:p w14:paraId="3EDC79DF" w14:textId="77777777" w:rsidR="003F2902" w:rsidRDefault="003F2902" w:rsidP="00C00C2B">
            <w:pPr>
              <w:pStyle w:val="ListParagraph"/>
              <w:numPr>
                <w:ilvl w:val="0"/>
                <w:numId w:val="39"/>
              </w:numPr>
            </w:pPr>
            <w:r>
              <w:t>There is a code element</w:t>
            </w:r>
          </w:p>
          <w:p w14:paraId="2B3C3E6C" w14:textId="77777777" w:rsidR="003F2902" w:rsidRPr="00B069B8" w:rsidRDefault="003F2902" w:rsidP="00C00C2B">
            <w:pPr>
              <w:pStyle w:val="ListParagraph"/>
              <w:numPr>
                <w:ilvl w:val="0"/>
                <w:numId w:val="160"/>
              </w:numPr>
              <w:rPr>
                <w:highlight w:val="white"/>
              </w:rPr>
            </w:pPr>
            <w:r w:rsidRPr="00152BBC">
              <w:rPr>
                <w:highlight w:val="white"/>
              </w:rPr>
              <w:t>Informational only (validation aspects are detailed at the element level).</w:t>
            </w:r>
          </w:p>
          <w:p w14:paraId="413389FB" w14:textId="77777777" w:rsidR="003F2902" w:rsidRDefault="003F2902" w:rsidP="0080029F">
            <w:pPr>
              <w:pStyle w:val="ListParagraph"/>
            </w:pPr>
          </w:p>
          <w:p w14:paraId="7141265E" w14:textId="77777777" w:rsidR="003F2902" w:rsidRDefault="003F2902" w:rsidP="00C00C2B">
            <w:pPr>
              <w:pStyle w:val="ListParagraph"/>
              <w:numPr>
                <w:ilvl w:val="0"/>
                <w:numId w:val="39"/>
              </w:numPr>
            </w:pPr>
            <w:r>
              <w:t>There is an title element</w:t>
            </w:r>
          </w:p>
          <w:p w14:paraId="6B69C939" w14:textId="77777777" w:rsidR="003F2902" w:rsidRPr="00B069B8" w:rsidRDefault="003F2902" w:rsidP="00C00C2B">
            <w:pPr>
              <w:pStyle w:val="ListParagraph"/>
              <w:numPr>
                <w:ilvl w:val="0"/>
                <w:numId w:val="159"/>
              </w:numPr>
              <w:rPr>
                <w:highlight w:val="white"/>
              </w:rPr>
            </w:pPr>
            <w:r w:rsidRPr="00152BBC">
              <w:rPr>
                <w:highlight w:val="white"/>
              </w:rPr>
              <w:t>Informational only (validation aspects are detailed at the element level).</w:t>
            </w:r>
          </w:p>
          <w:p w14:paraId="54599142" w14:textId="77777777" w:rsidR="003F2902" w:rsidRDefault="003F2902" w:rsidP="0080029F">
            <w:pPr>
              <w:pStyle w:val="ListParagraph"/>
            </w:pPr>
          </w:p>
          <w:p w14:paraId="0B266D11" w14:textId="77777777" w:rsidR="003F2902" w:rsidRDefault="003F2902" w:rsidP="00C00C2B">
            <w:pPr>
              <w:pStyle w:val="ListParagraph"/>
              <w:numPr>
                <w:ilvl w:val="0"/>
                <w:numId w:val="39"/>
              </w:numPr>
            </w:pPr>
            <w:r>
              <w:t>There is an text element</w:t>
            </w:r>
          </w:p>
          <w:p w14:paraId="5C32E1B7" w14:textId="77777777" w:rsidR="003F2902" w:rsidRPr="00B069B8" w:rsidRDefault="003F2902" w:rsidP="00C00C2B">
            <w:pPr>
              <w:pStyle w:val="ListParagraph"/>
              <w:numPr>
                <w:ilvl w:val="0"/>
                <w:numId w:val="162"/>
              </w:numPr>
              <w:rPr>
                <w:highlight w:val="white"/>
              </w:rPr>
            </w:pPr>
            <w:r w:rsidRPr="00152BBC">
              <w:rPr>
                <w:highlight w:val="white"/>
              </w:rPr>
              <w:t>Informational only (validation aspects are detailed at the element level).</w:t>
            </w:r>
          </w:p>
          <w:p w14:paraId="270A20B1" w14:textId="77777777" w:rsidR="003F2902" w:rsidRDefault="003F2902" w:rsidP="0080029F">
            <w:pPr>
              <w:pStyle w:val="ListParagraph"/>
            </w:pPr>
          </w:p>
          <w:p w14:paraId="4A94FFC4" w14:textId="77777777" w:rsidR="003F2902" w:rsidRDefault="003F2902" w:rsidP="00C00C2B">
            <w:pPr>
              <w:pStyle w:val="ListParagraph"/>
              <w:numPr>
                <w:ilvl w:val="0"/>
                <w:numId w:val="39"/>
              </w:numPr>
            </w:pPr>
            <w:r>
              <w:t xml:space="preserve">There is an </w:t>
            </w:r>
            <w:r w:rsidRPr="00152BBC">
              <w:t xml:space="preserve">effectiveTime </w:t>
            </w:r>
            <w:r>
              <w:t>element</w:t>
            </w:r>
          </w:p>
          <w:p w14:paraId="5124D765" w14:textId="77777777" w:rsidR="003F2902" w:rsidRPr="00B069B8" w:rsidRDefault="003F2902" w:rsidP="00C00C2B">
            <w:pPr>
              <w:pStyle w:val="ListParagraph"/>
              <w:numPr>
                <w:ilvl w:val="0"/>
                <w:numId w:val="161"/>
              </w:numPr>
              <w:rPr>
                <w:highlight w:val="white"/>
              </w:rPr>
            </w:pPr>
            <w:r w:rsidRPr="00152BBC">
              <w:rPr>
                <w:highlight w:val="white"/>
              </w:rPr>
              <w:t>Informational only (validation aspects are detailed at the element level).</w:t>
            </w:r>
          </w:p>
          <w:p w14:paraId="0D682BB1" w14:textId="77777777" w:rsidR="003F2902" w:rsidRDefault="003F2902" w:rsidP="0080029F">
            <w:pPr>
              <w:pStyle w:val="ListParagraph"/>
            </w:pPr>
          </w:p>
          <w:p w14:paraId="7060CB49" w14:textId="77777777" w:rsidR="003F2902" w:rsidRDefault="003F2902" w:rsidP="00C00C2B">
            <w:pPr>
              <w:pStyle w:val="ListParagraph"/>
              <w:numPr>
                <w:ilvl w:val="0"/>
                <w:numId w:val="39"/>
              </w:numPr>
            </w:pPr>
            <w:r>
              <w:t xml:space="preserve">There is an </w:t>
            </w:r>
            <w:r w:rsidRPr="00152BBC">
              <w:t>subject</w:t>
            </w:r>
            <w:r>
              <w:t xml:space="preserve"> element</w:t>
            </w:r>
          </w:p>
          <w:p w14:paraId="4C63B33E" w14:textId="77777777" w:rsidR="003F2902" w:rsidRPr="00675DAA" w:rsidRDefault="003F2902" w:rsidP="00C00C2B">
            <w:pPr>
              <w:pStyle w:val="ListParagraph"/>
              <w:numPr>
                <w:ilvl w:val="0"/>
                <w:numId w:val="163"/>
              </w:numPr>
            </w:pPr>
            <w:r w:rsidRPr="00152BBC">
              <w:rPr>
                <w:highlight w:val="white"/>
              </w:rPr>
              <w:t>Informational only (validation aspects are detailed at the element level).</w:t>
            </w:r>
          </w:p>
        </w:tc>
      </w:tr>
    </w:tbl>
    <w:p w14:paraId="5FCF4ABB"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06242551" w14:textId="77777777" w:rsidTr="00122FE2">
        <w:trPr>
          <w:cantSplit/>
          <w:trHeight w:val="580"/>
          <w:tblHeader/>
        </w:trPr>
        <w:tc>
          <w:tcPr>
            <w:tcW w:w="2358" w:type="dxa"/>
            <w:shd w:val="clear" w:color="auto" w:fill="808080"/>
          </w:tcPr>
          <w:p w14:paraId="2E72BF87" w14:textId="77777777" w:rsidR="003F2902" w:rsidRPr="000445D1" w:rsidRDefault="003F2902" w:rsidP="0080029F">
            <w:r w:rsidRPr="00675DAA">
              <w:t>Element</w:t>
            </w:r>
          </w:p>
        </w:tc>
        <w:tc>
          <w:tcPr>
            <w:tcW w:w="1260" w:type="dxa"/>
            <w:shd w:val="clear" w:color="auto" w:fill="808080"/>
          </w:tcPr>
          <w:p w14:paraId="032A5E7C" w14:textId="77777777" w:rsidR="003F2902" w:rsidRPr="00675DAA" w:rsidRDefault="003F2902" w:rsidP="0080029F">
            <w:r w:rsidRPr="00675DAA">
              <w:t>Attribute</w:t>
            </w:r>
          </w:p>
        </w:tc>
        <w:tc>
          <w:tcPr>
            <w:tcW w:w="1260" w:type="dxa"/>
            <w:shd w:val="clear" w:color="auto" w:fill="808080"/>
          </w:tcPr>
          <w:p w14:paraId="0B77769E" w14:textId="77777777" w:rsidR="003F2902" w:rsidRPr="000445D1" w:rsidRDefault="003F2902" w:rsidP="0080029F">
            <w:r w:rsidRPr="00675DAA">
              <w:t>Cardinality</w:t>
            </w:r>
          </w:p>
        </w:tc>
        <w:tc>
          <w:tcPr>
            <w:tcW w:w="1350" w:type="dxa"/>
            <w:shd w:val="clear" w:color="auto" w:fill="808080"/>
          </w:tcPr>
          <w:p w14:paraId="010E4E64" w14:textId="77777777" w:rsidR="003F2902" w:rsidRPr="00675DAA" w:rsidRDefault="003F2902" w:rsidP="0080029F">
            <w:r w:rsidRPr="00675DAA">
              <w:t>Value(s) Allowed</w:t>
            </w:r>
          </w:p>
          <w:p w14:paraId="1CE20546" w14:textId="77777777" w:rsidR="003F2902" w:rsidRPr="00675DAA" w:rsidRDefault="003F2902" w:rsidP="0080029F">
            <w:r w:rsidRPr="00675DAA">
              <w:t>Examples</w:t>
            </w:r>
          </w:p>
        </w:tc>
        <w:tc>
          <w:tcPr>
            <w:tcW w:w="3330" w:type="dxa"/>
            <w:shd w:val="clear" w:color="auto" w:fill="808080"/>
          </w:tcPr>
          <w:p w14:paraId="25F1066F" w14:textId="77777777" w:rsidR="003F2902" w:rsidRPr="00675DAA" w:rsidRDefault="003F2902" w:rsidP="0080029F">
            <w:r w:rsidRPr="00675DAA">
              <w:t>Description</w:t>
            </w:r>
          </w:p>
          <w:p w14:paraId="2A908AA8" w14:textId="77777777" w:rsidR="003F2902" w:rsidRPr="00675DAA" w:rsidRDefault="003F2902" w:rsidP="0080029F">
            <w:r w:rsidRPr="00675DAA">
              <w:t>Instructions</w:t>
            </w:r>
          </w:p>
        </w:tc>
      </w:tr>
      <w:tr w:rsidR="003F2902" w:rsidRPr="00675DAA" w14:paraId="3E41EAF4" w14:textId="77777777" w:rsidTr="00122FE2">
        <w:trPr>
          <w:cantSplit/>
        </w:trPr>
        <w:tc>
          <w:tcPr>
            <w:tcW w:w="2358" w:type="dxa"/>
            <w:vMerge w:val="restart"/>
          </w:tcPr>
          <w:p w14:paraId="33B83AD4" w14:textId="77777777" w:rsidR="002A6DAC" w:rsidRDefault="002A6DAC" w:rsidP="002A6DAC">
            <w:r>
              <w:lastRenderedPageBreak/>
              <w:t>component.structuredBody.component[section/code</w:t>
            </w:r>
            <w:r w:rsidR="006E3C49">
              <w:t>/@code = “48780-1”].</w:t>
            </w:r>
            <w:r>
              <w:t>id</w:t>
            </w:r>
          </w:p>
          <w:p w14:paraId="3DB5A128" w14:textId="77777777" w:rsidR="003F2902" w:rsidRPr="00675DAA" w:rsidRDefault="003F2902" w:rsidP="0080029F"/>
        </w:tc>
        <w:tc>
          <w:tcPr>
            <w:tcW w:w="1260" w:type="dxa"/>
            <w:shd w:val="clear" w:color="auto" w:fill="D9D9D9"/>
          </w:tcPr>
          <w:p w14:paraId="7BF45E52" w14:textId="77777777" w:rsidR="003F2902" w:rsidRPr="00675DAA" w:rsidRDefault="003F2902" w:rsidP="0080029F">
            <w:r w:rsidRPr="00675DAA">
              <w:t>N/A</w:t>
            </w:r>
          </w:p>
        </w:tc>
        <w:tc>
          <w:tcPr>
            <w:tcW w:w="1260" w:type="dxa"/>
            <w:shd w:val="clear" w:color="auto" w:fill="D9D9D9"/>
          </w:tcPr>
          <w:p w14:paraId="68D36FC4" w14:textId="77777777" w:rsidR="003F2902" w:rsidRPr="00675DAA" w:rsidRDefault="003F2902" w:rsidP="0080029F">
            <w:r w:rsidRPr="00675DAA">
              <w:t>1:1</w:t>
            </w:r>
          </w:p>
        </w:tc>
        <w:tc>
          <w:tcPr>
            <w:tcW w:w="1350" w:type="dxa"/>
            <w:shd w:val="clear" w:color="auto" w:fill="D9D9D9"/>
          </w:tcPr>
          <w:p w14:paraId="12739556" w14:textId="77777777" w:rsidR="003F2902" w:rsidRPr="00675DAA" w:rsidRDefault="003F2902" w:rsidP="0080029F"/>
        </w:tc>
        <w:tc>
          <w:tcPr>
            <w:tcW w:w="3330" w:type="dxa"/>
            <w:shd w:val="clear" w:color="auto" w:fill="D9D9D9"/>
          </w:tcPr>
          <w:p w14:paraId="7734C3A1" w14:textId="77777777" w:rsidR="003F2902" w:rsidRPr="00675DAA" w:rsidRDefault="00104F74" w:rsidP="00104F74">
            <w:r>
              <w:t xml:space="preserve">This relates to the id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5F88AD9D" w14:textId="77777777" w:rsidTr="00122FE2">
        <w:trPr>
          <w:cantSplit/>
        </w:trPr>
        <w:tc>
          <w:tcPr>
            <w:tcW w:w="2358" w:type="dxa"/>
            <w:vMerge/>
          </w:tcPr>
          <w:p w14:paraId="01DF6909" w14:textId="77777777" w:rsidR="003F2902" w:rsidRPr="00675DAA" w:rsidRDefault="003F2902" w:rsidP="0080029F"/>
        </w:tc>
        <w:tc>
          <w:tcPr>
            <w:tcW w:w="1260" w:type="dxa"/>
          </w:tcPr>
          <w:p w14:paraId="72CD424D" w14:textId="77777777" w:rsidR="003F2902" w:rsidRPr="00675DAA" w:rsidRDefault="003F2902" w:rsidP="0080029F">
            <w:r w:rsidRPr="00675DAA">
              <w:t>root</w:t>
            </w:r>
          </w:p>
        </w:tc>
        <w:tc>
          <w:tcPr>
            <w:tcW w:w="1260" w:type="dxa"/>
          </w:tcPr>
          <w:p w14:paraId="4775817B" w14:textId="77777777" w:rsidR="003F2902" w:rsidRPr="00675DAA" w:rsidRDefault="003F2902" w:rsidP="0080029F">
            <w:r w:rsidRPr="00675DAA">
              <w:t>1:1</w:t>
            </w:r>
          </w:p>
        </w:tc>
        <w:tc>
          <w:tcPr>
            <w:tcW w:w="1350" w:type="dxa"/>
          </w:tcPr>
          <w:p w14:paraId="01F51FAF" w14:textId="77777777" w:rsidR="003F2902" w:rsidRPr="00675DAA" w:rsidRDefault="003F2902" w:rsidP="0080029F"/>
        </w:tc>
        <w:tc>
          <w:tcPr>
            <w:tcW w:w="3330" w:type="dxa"/>
          </w:tcPr>
          <w:p w14:paraId="33CD2171" w14:textId="77777777" w:rsidR="003F2902" w:rsidRPr="00675DAA" w:rsidRDefault="003F2902" w:rsidP="0080029F"/>
        </w:tc>
      </w:tr>
      <w:tr w:rsidR="003F2902" w:rsidRPr="00675DAA" w14:paraId="55F29788" w14:textId="77777777" w:rsidTr="00122FE2">
        <w:trPr>
          <w:cantSplit/>
        </w:trPr>
        <w:tc>
          <w:tcPr>
            <w:tcW w:w="2358" w:type="dxa"/>
            <w:shd w:val="clear" w:color="auto" w:fill="808080"/>
          </w:tcPr>
          <w:p w14:paraId="19794E68" w14:textId="77777777" w:rsidR="003F2902" w:rsidRPr="00675DAA" w:rsidRDefault="003F2902" w:rsidP="0080029F">
            <w:r w:rsidRPr="00675DAA">
              <w:t>Conformance</w:t>
            </w:r>
          </w:p>
        </w:tc>
        <w:tc>
          <w:tcPr>
            <w:tcW w:w="7200" w:type="dxa"/>
            <w:gridSpan w:val="4"/>
          </w:tcPr>
          <w:p w14:paraId="5DC1B49C" w14:textId="77777777" w:rsidR="003F2902" w:rsidRDefault="003F2902" w:rsidP="00C00C2B">
            <w:pPr>
              <w:pStyle w:val="ListParagraph"/>
              <w:numPr>
                <w:ilvl w:val="0"/>
                <w:numId w:val="164"/>
              </w:numPr>
            </w:pPr>
            <w:r>
              <w:t>There is an id element</w:t>
            </w:r>
          </w:p>
          <w:p w14:paraId="6B3AB3CA" w14:textId="77777777" w:rsidR="003F2902" w:rsidRPr="00B069B8" w:rsidRDefault="003F2902" w:rsidP="00C00C2B">
            <w:pPr>
              <w:pStyle w:val="ListParagraph"/>
              <w:numPr>
                <w:ilvl w:val="0"/>
                <w:numId w:val="16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14:paraId="46103488" w14:textId="77777777" w:rsidR="003F2902" w:rsidRPr="00B069B8" w:rsidRDefault="003F2902" w:rsidP="00C00C2B">
            <w:pPr>
              <w:pStyle w:val="ListParagraph"/>
              <w:numPr>
                <w:ilvl w:val="0"/>
                <w:numId w:val="165"/>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14:paraId="76BC31D3" w14:textId="77777777" w:rsidR="003F2902" w:rsidRDefault="003F2902" w:rsidP="0080029F">
            <w:pPr>
              <w:pStyle w:val="ListParagraph"/>
            </w:pPr>
          </w:p>
          <w:p w14:paraId="2CD0657D" w14:textId="77777777" w:rsidR="003F2902" w:rsidRDefault="003F2902" w:rsidP="00C00C2B">
            <w:pPr>
              <w:pStyle w:val="ListParagraph"/>
              <w:numPr>
                <w:ilvl w:val="0"/>
                <w:numId w:val="164"/>
              </w:numPr>
            </w:pPr>
            <w:r w:rsidRPr="00675DAA">
              <w:t>There is a root</w:t>
            </w:r>
            <w:r>
              <w:t xml:space="preserve"> attribute</w:t>
            </w:r>
          </w:p>
          <w:p w14:paraId="51D22D5F" w14:textId="77777777" w:rsidR="003F2902" w:rsidRPr="00674290" w:rsidRDefault="003F2902" w:rsidP="00EE43D9">
            <w:pPr>
              <w:pStyle w:val="ListParagraph"/>
              <w:numPr>
                <w:ilvl w:val="0"/>
                <w:numId w:val="166"/>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072381DD" w14:textId="77777777" w:rsidR="003F2902" w:rsidRDefault="003F2902" w:rsidP="0080029F"/>
          <w:p w14:paraId="6641B723" w14:textId="77777777" w:rsidR="003F2902" w:rsidRPr="00675DAA" w:rsidRDefault="003F2902" w:rsidP="0043437F">
            <w:pPr>
              <w:pStyle w:val="ListParagraph"/>
              <w:numPr>
                <w:ilvl w:val="0"/>
                <w:numId w:val="164"/>
              </w:numPr>
              <w:rPr>
                <w:del w:id="1141" w:author="pbx" w:date="2017-12-12T17:47:00Z"/>
              </w:rPr>
            </w:pPr>
            <w:commentRangeStart w:id="1142"/>
            <w:r w:rsidRPr="00675DAA">
              <w:t>The id@root is a GUID</w:t>
            </w:r>
          </w:p>
          <w:p w14:paraId="021BA098" w14:textId="77777777" w:rsidR="003F2902" w:rsidRPr="00675DAA" w:rsidRDefault="003F2902" w:rsidP="0043437F">
            <w:pPr>
              <w:pStyle w:val="ListParagraph"/>
              <w:numPr>
                <w:ilvl w:val="0"/>
                <w:numId w:val="164"/>
              </w:numPr>
              <w:rPr>
                <w:del w:id="1143" w:author="pbx" w:date="2017-12-12T17:47:00Z"/>
              </w:rPr>
            </w:pPr>
            <w:del w:id="1144" w:author="pbx" w:date="2017-12-12T17:47:00Z">
              <w:r w:rsidRPr="00675DAA">
                <w:delText xml:space="preserve">The id@root is unique for each section </w:delText>
              </w:r>
            </w:del>
          </w:p>
          <w:p w14:paraId="2A393658" w14:textId="77777777" w:rsidR="003F2902" w:rsidRPr="00675DAA" w:rsidRDefault="003F2902" w:rsidP="0043437F">
            <w:pPr>
              <w:pStyle w:val="ListParagraph"/>
              <w:numPr>
                <w:ilvl w:val="0"/>
                <w:numId w:val="164"/>
              </w:numPr>
              <w:rPr>
                <w:del w:id="1145" w:author="pbx" w:date="2017-12-12T17:47:00Z"/>
              </w:rPr>
            </w:pPr>
            <w:del w:id="1146" w:author="pbx" w:date="2017-12-12T17:47:00Z">
              <w:r w:rsidRPr="00675DAA">
                <w:delText>The id@root</w:delText>
              </w:r>
            </w:del>
            <w:ins w:id="1147" w:author="pbx" w:date="2017-12-12T17:47:00Z">
              <w:r w:rsidR="00040FEA">
                <w:t xml:space="preserve"> and</w:t>
              </w:r>
            </w:ins>
            <w:r w:rsidR="00040FEA">
              <w:t xml:space="preserve"> </w:t>
            </w:r>
            <w:r w:rsidRPr="00675DAA">
              <w:t>does not have an extension</w:t>
            </w:r>
          </w:p>
          <w:p w14:paraId="6FE6A7A8" w14:textId="77777777" w:rsidR="003F2902" w:rsidRDefault="003F2902" w:rsidP="0043437F">
            <w:pPr>
              <w:pStyle w:val="ListParagraph"/>
              <w:numPr>
                <w:ilvl w:val="0"/>
                <w:numId w:val="164"/>
              </w:numPr>
              <w:rPr>
                <w:del w:id="1148" w:author="pbx" w:date="2017-12-12T17:47:00Z"/>
              </w:rPr>
            </w:pPr>
            <w:del w:id="1149" w:author="pbx" w:date="2017-12-12T17:47:00Z">
              <w:r w:rsidRPr="00675DAA">
                <w:delText>The id@root does not match any other id in the document</w:delText>
              </w:r>
              <w:commentRangeEnd w:id="1142"/>
              <w:r>
                <w:rPr>
                  <w:rStyle w:val="CommentReference"/>
                </w:rPr>
                <w:commentReference w:id="1142"/>
              </w:r>
            </w:del>
          </w:p>
          <w:p w14:paraId="7EBAC220" w14:textId="77777777" w:rsidR="003F2902" w:rsidRPr="00675DAA" w:rsidRDefault="003F2902" w:rsidP="0080029F">
            <w:pPr>
              <w:pStyle w:val="ListParagraph"/>
              <w:rPr>
                <w:del w:id="1150" w:author="pbx" w:date="2017-12-12T17:47:00Z"/>
              </w:rPr>
            </w:pPr>
          </w:p>
          <w:p w14:paraId="5DB64D9E" w14:textId="77777777" w:rsidR="003F2902" w:rsidRDefault="003F2902" w:rsidP="0043437F">
            <w:pPr>
              <w:pStyle w:val="ListParagraph"/>
              <w:numPr>
                <w:ilvl w:val="0"/>
                <w:numId w:val="164"/>
              </w:numPr>
              <w:rPr>
                <w:del w:id="1151" w:author="pbx" w:date="2017-12-12T17:47:00Z"/>
              </w:rPr>
            </w:pPr>
            <w:del w:id="1152" w:author="pbx" w:date="2017-12-12T17:47:00Z">
              <w:r w:rsidRPr="00675DAA">
                <w:delText>The id@root is unique across all documents, sections and any other ids</w:delText>
              </w:r>
            </w:del>
          </w:p>
          <w:p w14:paraId="7839A16C" w14:textId="35CC9A50" w:rsidR="003F2902" w:rsidRPr="00040FEA" w:rsidRDefault="003F2902" w:rsidP="00040FEA">
            <w:pPr>
              <w:pStyle w:val="ListParagraph"/>
              <w:numPr>
                <w:ilvl w:val="0"/>
                <w:numId w:val="164"/>
              </w:numPr>
            </w:pPr>
            <w:del w:id="1153" w:author="pbx" w:date="2017-12-12T17:47:00Z">
              <w:r>
                <w:rPr>
                  <w:highlight w:val="white"/>
                </w:rPr>
                <w:delText>Currently this is not validated</w:delText>
              </w:r>
            </w:del>
            <w:r w:rsidR="00040FEA">
              <w:t>.</w:t>
            </w:r>
          </w:p>
        </w:tc>
      </w:tr>
    </w:tbl>
    <w:p w14:paraId="56AC1A71"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57953EAB" w14:textId="77777777" w:rsidTr="00122FE2">
        <w:trPr>
          <w:cantSplit/>
          <w:trHeight w:val="580"/>
          <w:tblHeader/>
        </w:trPr>
        <w:tc>
          <w:tcPr>
            <w:tcW w:w="2358" w:type="dxa"/>
            <w:shd w:val="clear" w:color="auto" w:fill="808080"/>
          </w:tcPr>
          <w:p w14:paraId="237F3952" w14:textId="77777777" w:rsidR="003F2902" w:rsidRPr="000445D1" w:rsidRDefault="003F2902" w:rsidP="0080029F">
            <w:r w:rsidRPr="00675DAA">
              <w:t>Element</w:t>
            </w:r>
          </w:p>
        </w:tc>
        <w:tc>
          <w:tcPr>
            <w:tcW w:w="1260" w:type="dxa"/>
            <w:shd w:val="clear" w:color="auto" w:fill="808080"/>
          </w:tcPr>
          <w:p w14:paraId="62C6B137" w14:textId="77777777" w:rsidR="003F2902" w:rsidRPr="00675DAA" w:rsidRDefault="003F2902" w:rsidP="0080029F">
            <w:r w:rsidRPr="00675DAA">
              <w:t>Attribute</w:t>
            </w:r>
          </w:p>
        </w:tc>
        <w:tc>
          <w:tcPr>
            <w:tcW w:w="1260" w:type="dxa"/>
            <w:shd w:val="clear" w:color="auto" w:fill="808080"/>
          </w:tcPr>
          <w:p w14:paraId="7B896E2F" w14:textId="77777777" w:rsidR="003F2902" w:rsidRPr="000445D1" w:rsidRDefault="003F2902" w:rsidP="0080029F">
            <w:r w:rsidRPr="00675DAA">
              <w:t>Cardinality</w:t>
            </w:r>
          </w:p>
        </w:tc>
        <w:tc>
          <w:tcPr>
            <w:tcW w:w="1350" w:type="dxa"/>
            <w:shd w:val="clear" w:color="auto" w:fill="808080"/>
          </w:tcPr>
          <w:p w14:paraId="6254EDCB" w14:textId="77777777" w:rsidR="003F2902" w:rsidRPr="00675DAA" w:rsidRDefault="003F2902" w:rsidP="0080029F">
            <w:r w:rsidRPr="00675DAA">
              <w:t>Value(s) Allowed</w:t>
            </w:r>
          </w:p>
          <w:p w14:paraId="6F337429" w14:textId="77777777" w:rsidR="003F2902" w:rsidRPr="00675DAA" w:rsidRDefault="003F2902" w:rsidP="0080029F">
            <w:r w:rsidRPr="00675DAA">
              <w:t>Examples</w:t>
            </w:r>
          </w:p>
        </w:tc>
        <w:tc>
          <w:tcPr>
            <w:tcW w:w="3330" w:type="dxa"/>
            <w:shd w:val="clear" w:color="auto" w:fill="808080"/>
          </w:tcPr>
          <w:p w14:paraId="23FC4CEC" w14:textId="77777777" w:rsidR="003F2902" w:rsidRPr="00675DAA" w:rsidRDefault="003F2902" w:rsidP="0080029F">
            <w:r w:rsidRPr="00675DAA">
              <w:t>Description</w:t>
            </w:r>
          </w:p>
          <w:p w14:paraId="211FAF4F" w14:textId="77777777" w:rsidR="003F2902" w:rsidRPr="00675DAA" w:rsidRDefault="003F2902" w:rsidP="0080029F">
            <w:r w:rsidRPr="00675DAA">
              <w:t>Instructions</w:t>
            </w:r>
          </w:p>
        </w:tc>
      </w:tr>
      <w:tr w:rsidR="003F2902" w:rsidRPr="00675DAA" w14:paraId="45983981" w14:textId="77777777" w:rsidTr="00122FE2">
        <w:trPr>
          <w:cantSplit/>
        </w:trPr>
        <w:tc>
          <w:tcPr>
            <w:tcW w:w="2358" w:type="dxa"/>
            <w:vMerge w:val="restart"/>
          </w:tcPr>
          <w:p w14:paraId="1391FF37" w14:textId="77777777" w:rsidR="002A6DAC" w:rsidRPr="0040515F" w:rsidRDefault="002A6DAC" w:rsidP="002A6DAC">
            <w:pPr>
              <w:rPr>
                <w:lang w:val="fr-CA"/>
              </w:rPr>
            </w:pPr>
            <w:r w:rsidRPr="0040515F">
              <w:rPr>
                <w:lang w:val="fr-CA"/>
              </w:rPr>
              <w:t>component.structuredBody.component[section/code</w:t>
            </w:r>
            <w:r w:rsidR="006E3C49" w:rsidRPr="0040515F">
              <w:rPr>
                <w:lang w:val="fr-CA"/>
              </w:rPr>
              <w:t>/@code = “48780-1”].</w:t>
            </w:r>
            <w:r w:rsidRPr="0040515F">
              <w:rPr>
                <w:lang w:val="fr-CA"/>
              </w:rPr>
              <w:t>code</w:t>
            </w:r>
          </w:p>
          <w:p w14:paraId="62F89355" w14:textId="77777777" w:rsidR="003F2902" w:rsidRPr="0040515F" w:rsidRDefault="003F2902" w:rsidP="0080029F">
            <w:pPr>
              <w:rPr>
                <w:color w:val="auto"/>
                <w:sz w:val="24"/>
                <w:szCs w:val="24"/>
                <w:highlight w:val="white"/>
                <w:lang w:val="fr-CA"/>
              </w:rPr>
            </w:pPr>
          </w:p>
        </w:tc>
        <w:tc>
          <w:tcPr>
            <w:tcW w:w="1260" w:type="dxa"/>
            <w:shd w:val="clear" w:color="auto" w:fill="D9D9D9"/>
          </w:tcPr>
          <w:p w14:paraId="7539001D" w14:textId="77777777" w:rsidR="003F2902" w:rsidRPr="00675DAA" w:rsidRDefault="003F2902" w:rsidP="0080029F">
            <w:r w:rsidRPr="00675DAA">
              <w:t>N/A</w:t>
            </w:r>
          </w:p>
        </w:tc>
        <w:tc>
          <w:tcPr>
            <w:tcW w:w="1260" w:type="dxa"/>
            <w:shd w:val="clear" w:color="auto" w:fill="D9D9D9"/>
          </w:tcPr>
          <w:p w14:paraId="26C64961" w14:textId="77777777" w:rsidR="003F2902" w:rsidRPr="00675DAA" w:rsidRDefault="003F2902" w:rsidP="0080029F">
            <w:r w:rsidRPr="00675DAA">
              <w:t>1:1</w:t>
            </w:r>
          </w:p>
        </w:tc>
        <w:tc>
          <w:tcPr>
            <w:tcW w:w="1350" w:type="dxa"/>
            <w:shd w:val="clear" w:color="auto" w:fill="D9D9D9"/>
          </w:tcPr>
          <w:p w14:paraId="1FF9D6FF" w14:textId="77777777" w:rsidR="003F2902" w:rsidRPr="00675DAA" w:rsidRDefault="003F2902" w:rsidP="0080029F"/>
        </w:tc>
        <w:tc>
          <w:tcPr>
            <w:tcW w:w="3330" w:type="dxa"/>
            <w:shd w:val="clear" w:color="auto" w:fill="D9D9D9"/>
          </w:tcPr>
          <w:p w14:paraId="4EB9B66C" w14:textId="77777777" w:rsidR="003F2902" w:rsidRPr="00675DAA" w:rsidRDefault="00104F74" w:rsidP="0080029F">
            <w:r>
              <w:t xml:space="preserve">This relates to the code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518A3F4D" w14:textId="77777777" w:rsidTr="00122FE2">
        <w:trPr>
          <w:cantSplit/>
        </w:trPr>
        <w:tc>
          <w:tcPr>
            <w:tcW w:w="2358" w:type="dxa"/>
            <w:vMerge/>
          </w:tcPr>
          <w:p w14:paraId="7BE2F5C2" w14:textId="77777777" w:rsidR="003F2902" w:rsidRPr="00675DAA" w:rsidRDefault="003F2902" w:rsidP="0080029F"/>
        </w:tc>
        <w:tc>
          <w:tcPr>
            <w:tcW w:w="1260" w:type="dxa"/>
          </w:tcPr>
          <w:p w14:paraId="4CFB02E5" w14:textId="77777777" w:rsidR="003F2902" w:rsidRPr="00675DAA" w:rsidRDefault="003F2902" w:rsidP="0080029F">
            <w:r w:rsidRPr="00675DAA">
              <w:t>code</w:t>
            </w:r>
          </w:p>
        </w:tc>
        <w:tc>
          <w:tcPr>
            <w:tcW w:w="1260" w:type="dxa"/>
          </w:tcPr>
          <w:p w14:paraId="54AAE8ED" w14:textId="77777777" w:rsidR="003F2902" w:rsidRPr="00675DAA" w:rsidRDefault="003F2902" w:rsidP="0080029F">
            <w:r w:rsidRPr="00675DAA">
              <w:t>1:1</w:t>
            </w:r>
          </w:p>
        </w:tc>
        <w:tc>
          <w:tcPr>
            <w:tcW w:w="1350" w:type="dxa"/>
          </w:tcPr>
          <w:p w14:paraId="3BB6AEDB" w14:textId="77777777" w:rsidR="003F2902" w:rsidRPr="00675DAA" w:rsidRDefault="003F2902" w:rsidP="0080029F"/>
        </w:tc>
        <w:tc>
          <w:tcPr>
            <w:tcW w:w="3330" w:type="dxa"/>
          </w:tcPr>
          <w:p w14:paraId="6A5ECA78" w14:textId="77777777" w:rsidR="003F2902" w:rsidRPr="00675DAA" w:rsidRDefault="003F2902" w:rsidP="0080029F"/>
        </w:tc>
      </w:tr>
      <w:tr w:rsidR="003F2902" w:rsidRPr="00675DAA" w14:paraId="2B8A724E" w14:textId="77777777" w:rsidTr="00122FE2">
        <w:trPr>
          <w:cantSplit/>
        </w:trPr>
        <w:tc>
          <w:tcPr>
            <w:tcW w:w="2358" w:type="dxa"/>
            <w:vMerge/>
          </w:tcPr>
          <w:p w14:paraId="3FAB416B" w14:textId="77777777" w:rsidR="003F2902" w:rsidRPr="00675DAA" w:rsidRDefault="003F2902" w:rsidP="0080029F"/>
        </w:tc>
        <w:tc>
          <w:tcPr>
            <w:tcW w:w="1260" w:type="dxa"/>
          </w:tcPr>
          <w:p w14:paraId="27F9748C" w14:textId="77777777" w:rsidR="003F2902" w:rsidRPr="00675DAA" w:rsidRDefault="003F2902" w:rsidP="0080029F">
            <w:r w:rsidRPr="00675DAA">
              <w:t>codeSystem</w:t>
            </w:r>
          </w:p>
        </w:tc>
        <w:tc>
          <w:tcPr>
            <w:tcW w:w="1260" w:type="dxa"/>
          </w:tcPr>
          <w:p w14:paraId="27F8EE0F" w14:textId="77777777" w:rsidR="003F2902" w:rsidRPr="00675DAA" w:rsidRDefault="003F2902" w:rsidP="0080029F">
            <w:r w:rsidRPr="00675DAA">
              <w:t>1:1</w:t>
            </w:r>
          </w:p>
        </w:tc>
        <w:tc>
          <w:tcPr>
            <w:tcW w:w="1350" w:type="dxa"/>
          </w:tcPr>
          <w:p w14:paraId="13D18F11" w14:textId="77777777" w:rsidR="003F2902" w:rsidRPr="00675DAA" w:rsidRDefault="003F2902" w:rsidP="0080029F"/>
        </w:tc>
        <w:tc>
          <w:tcPr>
            <w:tcW w:w="3330" w:type="dxa"/>
          </w:tcPr>
          <w:p w14:paraId="696A3BF1" w14:textId="77777777" w:rsidR="003F2902" w:rsidRPr="00675DAA" w:rsidRDefault="003F2902" w:rsidP="0080029F"/>
        </w:tc>
      </w:tr>
      <w:tr w:rsidR="003F2902" w:rsidRPr="00675DAA" w14:paraId="33656050" w14:textId="77777777" w:rsidTr="00122FE2">
        <w:trPr>
          <w:cantSplit/>
        </w:trPr>
        <w:tc>
          <w:tcPr>
            <w:tcW w:w="2358" w:type="dxa"/>
            <w:vMerge/>
          </w:tcPr>
          <w:p w14:paraId="794FE76F" w14:textId="77777777" w:rsidR="003F2902" w:rsidRPr="00675DAA" w:rsidRDefault="003F2902" w:rsidP="0080029F"/>
        </w:tc>
        <w:tc>
          <w:tcPr>
            <w:tcW w:w="1260" w:type="dxa"/>
          </w:tcPr>
          <w:p w14:paraId="096E8A02" w14:textId="77777777" w:rsidR="003F2902" w:rsidRPr="00675DAA" w:rsidRDefault="003F2902" w:rsidP="0080029F">
            <w:r w:rsidRPr="00675DAA">
              <w:t>displayName</w:t>
            </w:r>
          </w:p>
        </w:tc>
        <w:tc>
          <w:tcPr>
            <w:tcW w:w="1260" w:type="dxa"/>
          </w:tcPr>
          <w:p w14:paraId="70B12BCA" w14:textId="77777777" w:rsidR="003F2902" w:rsidRPr="00675DAA" w:rsidRDefault="003F2902" w:rsidP="0080029F">
            <w:r w:rsidRPr="00675DAA">
              <w:t>1:1</w:t>
            </w:r>
          </w:p>
        </w:tc>
        <w:tc>
          <w:tcPr>
            <w:tcW w:w="1350" w:type="dxa"/>
          </w:tcPr>
          <w:p w14:paraId="57E9E602" w14:textId="77777777" w:rsidR="003F2902" w:rsidRPr="00675DAA" w:rsidRDefault="003F2902" w:rsidP="0080029F"/>
        </w:tc>
        <w:tc>
          <w:tcPr>
            <w:tcW w:w="3330" w:type="dxa"/>
          </w:tcPr>
          <w:p w14:paraId="4329BDDB" w14:textId="77777777" w:rsidR="003F2902" w:rsidRPr="00675DAA" w:rsidRDefault="003F2902" w:rsidP="0080029F"/>
        </w:tc>
      </w:tr>
      <w:tr w:rsidR="003F2902" w:rsidRPr="00675DAA" w14:paraId="4E26DBDA" w14:textId="77777777" w:rsidTr="00122FE2">
        <w:trPr>
          <w:cantSplit/>
        </w:trPr>
        <w:tc>
          <w:tcPr>
            <w:tcW w:w="2358" w:type="dxa"/>
            <w:shd w:val="clear" w:color="auto" w:fill="808080"/>
          </w:tcPr>
          <w:p w14:paraId="532CAA2A" w14:textId="77777777" w:rsidR="003F2902" w:rsidRPr="00675DAA" w:rsidRDefault="003F2902" w:rsidP="0080029F">
            <w:r w:rsidRPr="00675DAA">
              <w:lastRenderedPageBreak/>
              <w:t>Conformance</w:t>
            </w:r>
          </w:p>
        </w:tc>
        <w:tc>
          <w:tcPr>
            <w:tcW w:w="7200" w:type="dxa"/>
            <w:gridSpan w:val="4"/>
          </w:tcPr>
          <w:p w14:paraId="7388E393" w14:textId="77777777" w:rsidR="003F2902" w:rsidRDefault="003F2902" w:rsidP="00C00C2B">
            <w:pPr>
              <w:pStyle w:val="ListParagraph"/>
              <w:numPr>
                <w:ilvl w:val="0"/>
                <w:numId w:val="40"/>
              </w:numPr>
            </w:pPr>
            <w:r>
              <w:t>There is an code element</w:t>
            </w:r>
          </w:p>
          <w:p w14:paraId="658F61D5" w14:textId="77777777" w:rsidR="003F2902" w:rsidRPr="002279D1" w:rsidRDefault="003F2902" w:rsidP="00EE43D9">
            <w:pPr>
              <w:pStyle w:val="ListParagraph"/>
              <w:numPr>
                <w:ilvl w:val="0"/>
                <w:numId w:val="16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14:paraId="48A903B7" w14:textId="77777777" w:rsidR="003F2902" w:rsidRPr="002279D1" w:rsidRDefault="003F2902" w:rsidP="00EE43D9">
            <w:pPr>
              <w:pStyle w:val="ListParagraph"/>
              <w:numPr>
                <w:ilvl w:val="0"/>
                <w:numId w:val="167"/>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14:paraId="17006D6F" w14:textId="77777777" w:rsidR="003F2902" w:rsidRDefault="003F2902" w:rsidP="0080029F">
            <w:pPr>
              <w:pStyle w:val="ListParagraph"/>
            </w:pPr>
          </w:p>
          <w:p w14:paraId="315F6B5B" w14:textId="77777777" w:rsidR="003F2902" w:rsidRDefault="003F2902" w:rsidP="0043437F">
            <w:pPr>
              <w:pStyle w:val="ListParagraph"/>
              <w:numPr>
                <w:ilvl w:val="0"/>
                <w:numId w:val="40"/>
              </w:numPr>
              <w:rPr>
                <w:del w:id="1154" w:author="pbx" w:date="2017-12-12T17:47:00Z"/>
              </w:rPr>
            </w:pPr>
            <w:del w:id="1155" w:author="pbx" w:date="2017-12-12T17:47:00Z">
              <w:r w:rsidRPr="00675DAA">
                <w:delText>There is a code</w:delText>
              </w:r>
              <w:r>
                <w:delText xml:space="preserve"> attribute</w:delText>
              </w:r>
            </w:del>
          </w:p>
          <w:p w14:paraId="0672E8A9" w14:textId="77777777" w:rsidR="00CA017E" w:rsidRPr="0050178E" w:rsidRDefault="00CA017E" w:rsidP="00C00C2B">
            <w:pPr>
              <w:pStyle w:val="ListParagraph"/>
              <w:numPr>
                <w:ilvl w:val="0"/>
                <w:numId w:val="40"/>
              </w:numPr>
              <w:rPr>
                <w:ins w:id="1156" w:author="pbx" w:date="2017-12-12T17:47:00Z"/>
              </w:rPr>
            </w:pPr>
            <w:ins w:id="1157" w:author="pbx" w:date="2017-12-12T17:47:00Z">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label and the code value is </w:t>
              </w:r>
              <w:r w:rsidRPr="00E92C2F">
                <w:t>48780-1</w:t>
              </w:r>
              <w:r>
                <w:t>.</w:t>
              </w:r>
            </w:ins>
          </w:p>
          <w:p w14:paraId="01544AC1" w14:textId="34A64FE9" w:rsidR="00CA017E" w:rsidRDefault="00CA017E" w:rsidP="00EE43D9">
            <w:pPr>
              <w:pStyle w:val="ListParagraph"/>
              <w:numPr>
                <w:ilvl w:val="0"/>
                <w:numId w:val="220"/>
              </w:numPr>
              <w:rPr>
                <w:highlight w:val="white"/>
              </w:rPr>
            </w:pPr>
            <w:r>
              <w:rPr>
                <w:highlight w:val="white"/>
              </w:rPr>
              <w:t xml:space="preserve">SPL Rule 5 </w:t>
            </w:r>
            <w:r w:rsidRPr="00334410">
              <w:rPr>
                <w:highlight w:val="white"/>
              </w:rPr>
              <w:t xml:space="preserve">identifies that </w:t>
            </w:r>
            <w:del w:id="1158" w:author="pbx" w:date="2017-12-12T17:47:00Z">
              <w:r w:rsidR="003F2902">
                <w:rPr>
                  <w:highlight w:val="white"/>
                </w:rPr>
                <w:delText xml:space="preserve">the </w:delText>
              </w:r>
              <w:r w:rsidR="003F2902" w:rsidRPr="00D00628">
                <w:rPr>
                  <w:highlight w:val="white"/>
                </w:rPr>
                <w:delText>attribute has</w:delText>
              </w:r>
            </w:del>
            <w:ins w:id="1159" w:author="pbx" w:date="2017-12-12T17:47:00Z">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ins>
            <w:r w:rsidRPr="00D00628">
              <w:rPr>
                <w:highlight w:val="white"/>
              </w:rPr>
              <w:t xml:space="preserve"> </w:t>
            </w:r>
            <w:r>
              <w:rPr>
                <w:highlight w:val="white"/>
              </w:rPr>
              <w:t xml:space="preserve">not </w:t>
            </w:r>
            <w:r w:rsidRPr="00D00628">
              <w:rPr>
                <w:highlight w:val="white"/>
              </w:rPr>
              <w:t>been defined</w:t>
            </w:r>
            <w:r>
              <w:rPr>
                <w:highlight w:val="white"/>
              </w:rPr>
              <w:t>.</w:t>
            </w:r>
            <w:ins w:id="1160" w:author="pbx" w:date="2017-12-12T17:47:00Z">
              <w:r>
                <w:rPr>
                  <w:highlight w:val="white"/>
                </w:rPr>
                <w:t xml:space="preserve"> </w:t>
              </w:r>
            </w:ins>
          </w:p>
          <w:p w14:paraId="6B546CEB" w14:textId="77777777" w:rsidR="003F2902" w:rsidRDefault="003F2902" w:rsidP="0080029F">
            <w:pPr>
              <w:rPr>
                <w:del w:id="1161" w:author="pbx" w:date="2017-12-12T17:47:00Z"/>
              </w:rPr>
            </w:pPr>
          </w:p>
          <w:p w14:paraId="20E353F5" w14:textId="77777777" w:rsidR="003F2902" w:rsidRDefault="003F2902" w:rsidP="0043437F">
            <w:pPr>
              <w:pStyle w:val="ListParagraph"/>
              <w:numPr>
                <w:ilvl w:val="0"/>
                <w:numId w:val="40"/>
              </w:numPr>
              <w:rPr>
                <w:del w:id="1162" w:author="pbx" w:date="2017-12-12T17:47:00Z"/>
              </w:rPr>
            </w:pPr>
            <w:del w:id="1163" w:author="pbx" w:date="2017-12-12T17:47:00Z">
              <w:r w:rsidRPr="00675DAA">
                <w:delText xml:space="preserve">The code value </w:delText>
              </w:r>
              <w:r>
                <w:delText xml:space="preserve">is: </w:delText>
              </w:r>
              <w:r w:rsidRPr="00E92C2F">
                <w:delText>48780-1</w:delText>
              </w:r>
            </w:del>
          </w:p>
          <w:p w14:paraId="518C89CB" w14:textId="77777777" w:rsidR="003F2902" w:rsidRPr="002A04CD" w:rsidRDefault="00CA017E" w:rsidP="00EE43D9">
            <w:pPr>
              <w:pStyle w:val="ListParagraph"/>
              <w:numPr>
                <w:ilvl w:val="0"/>
                <w:numId w:val="281"/>
              </w:numPr>
              <w:rPr>
                <w:del w:id="1164" w:author="pbx" w:date="2017-12-12T17:47:00Z"/>
                <w:highlight w:val="white"/>
              </w:rPr>
            </w:pPr>
            <w:r>
              <w:rPr>
                <w:highlight w:val="white"/>
              </w:rPr>
              <w:t xml:space="preserve">SPL Rule </w:t>
            </w:r>
            <w:del w:id="1165" w:author="pbx" w:date="2017-12-12T17:47:00Z">
              <w:r w:rsidR="003F2902">
                <w:rPr>
                  <w:highlight w:val="white"/>
                </w:rPr>
                <w:delText>10</w:delText>
              </w:r>
            </w:del>
            <w:ins w:id="1166" w:author="pbx" w:date="2017-12-12T17:47:00Z">
              <w:r>
                <w:rPr>
                  <w:highlight w:val="white"/>
                </w:rPr>
                <w:t>8</w:t>
              </w:r>
            </w:ins>
            <w:r>
              <w:rPr>
                <w:highlight w:val="white"/>
              </w:rPr>
              <w:t xml:space="preserve"> </w:t>
            </w:r>
            <w:r w:rsidRPr="00E1161C">
              <w:rPr>
                <w:highlight w:val="white"/>
              </w:rPr>
              <w:t xml:space="preserve">identifies that the </w:t>
            </w:r>
            <w:del w:id="1167" w:author="pbx" w:date="2017-12-12T17:47:00Z">
              <w:r w:rsidR="003F2902">
                <w:rPr>
                  <w:highlight w:val="white"/>
                </w:rPr>
                <w:delText>attribute value</w:delText>
              </w:r>
            </w:del>
            <w:ins w:id="1168" w:author="pbx" w:date="2017-12-12T17:47:00Z">
              <w:r w:rsidRPr="00E1161C">
                <w:rPr>
                  <w:highlight w:val="white"/>
                </w:rPr>
                <w:t>code</w:t>
              </w:r>
            </w:ins>
            <w:r w:rsidRPr="00E1161C">
              <w:rPr>
                <w:highlight w:val="white"/>
              </w:rPr>
              <w:t xml:space="preserve"> is </w:t>
            </w:r>
            <w:del w:id="1169" w:author="pbx" w:date="2017-12-12T17:47:00Z">
              <w:r w:rsidR="003F2902">
                <w:rPr>
                  <w:highlight w:val="white"/>
                </w:rPr>
                <w:delText>incorrect.</w:delText>
              </w:r>
            </w:del>
          </w:p>
          <w:p w14:paraId="178F1933" w14:textId="77777777" w:rsidR="003F2902" w:rsidRPr="00675DAA" w:rsidRDefault="003F2902" w:rsidP="0080029F">
            <w:pPr>
              <w:pStyle w:val="ListParagraph"/>
              <w:rPr>
                <w:del w:id="1170" w:author="pbx" w:date="2017-12-12T17:47:00Z"/>
              </w:rPr>
            </w:pPr>
          </w:p>
          <w:p w14:paraId="67C674F2" w14:textId="77777777" w:rsidR="003F2902" w:rsidRDefault="003F2902" w:rsidP="0043437F">
            <w:pPr>
              <w:pStyle w:val="ListParagraph"/>
              <w:numPr>
                <w:ilvl w:val="0"/>
                <w:numId w:val="40"/>
              </w:numPr>
              <w:rPr>
                <w:del w:id="1171" w:author="pbx" w:date="2017-12-12T17:47:00Z"/>
              </w:rPr>
            </w:pPr>
            <w:del w:id="1172" w:author="pbx" w:date="2017-12-12T17:47:00Z">
              <w:r w:rsidRPr="00675DAA">
                <w:delText>There is a codeSystem</w:delText>
              </w:r>
              <w:r>
                <w:delText xml:space="preserve"> attribute</w:delText>
              </w:r>
            </w:del>
          </w:p>
          <w:p w14:paraId="19C479CD" w14:textId="5100B812" w:rsidR="00CA017E" w:rsidRDefault="003F2902" w:rsidP="00EE43D9">
            <w:pPr>
              <w:pStyle w:val="ListParagraph"/>
              <w:numPr>
                <w:ilvl w:val="0"/>
                <w:numId w:val="220"/>
              </w:numPr>
              <w:rPr>
                <w:highlight w:val="white"/>
              </w:rPr>
            </w:pPr>
            <w:del w:id="1173" w:author="pbx" w:date="2017-12-12T17:47:00Z">
              <w:r>
                <w:rPr>
                  <w:highlight w:val="white"/>
                </w:rPr>
                <w:delText xml:space="preserve">SPL Rule 5 </w:delText>
              </w:r>
              <w:r w:rsidRPr="00334410">
                <w:rPr>
                  <w:highlight w:val="white"/>
                </w:rPr>
                <w:delText xml:space="preserve">identifies that </w:delText>
              </w:r>
              <w:r>
                <w:rPr>
                  <w:highlight w:val="white"/>
                </w:rPr>
                <w:delText xml:space="preserve">the </w:delText>
              </w:r>
              <w:r w:rsidRPr="00D00628">
                <w:rPr>
                  <w:highlight w:val="white"/>
                </w:rPr>
                <w:delText xml:space="preserve">attribute has </w:delText>
              </w:r>
            </w:del>
            <w:r w:rsidR="00CA017E" w:rsidRPr="00E1161C">
              <w:rPr>
                <w:highlight w:val="white"/>
              </w:rPr>
              <w:t xml:space="preserve">not </w:t>
            </w:r>
            <w:del w:id="1174" w:author="pbx" w:date="2017-12-12T17:47:00Z">
              <w:r w:rsidRPr="00D00628">
                <w:rPr>
                  <w:highlight w:val="white"/>
                </w:rPr>
                <w:delText>been defined</w:delText>
              </w:r>
            </w:del>
            <w:ins w:id="1175" w:author="pbx" w:date="2017-12-12T17:47:00Z">
              <w:r w:rsidR="00CA017E">
                <w:rPr>
                  <w:highlight w:val="white"/>
                </w:rPr>
                <w:t>in the CV or is not contextually correct</w:t>
              </w:r>
            </w:ins>
            <w:r w:rsidR="00CA017E">
              <w:rPr>
                <w:highlight w:val="white"/>
              </w:rPr>
              <w:t>.</w:t>
            </w:r>
          </w:p>
          <w:p w14:paraId="23A25A1D" w14:textId="77777777" w:rsidR="003F2902" w:rsidRPr="00675DAA" w:rsidRDefault="003F2902" w:rsidP="0080029F">
            <w:pPr>
              <w:pStyle w:val="ListParagraph"/>
              <w:rPr>
                <w:del w:id="1176" w:author="pbx" w:date="2017-12-12T17:47:00Z"/>
              </w:rPr>
            </w:pPr>
          </w:p>
          <w:p w14:paraId="2667E0A1" w14:textId="77777777" w:rsidR="003F2902" w:rsidRDefault="003F2902" w:rsidP="0043437F">
            <w:pPr>
              <w:pStyle w:val="ListParagraph"/>
              <w:numPr>
                <w:ilvl w:val="0"/>
                <w:numId w:val="40"/>
              </w:numPr>
              <w:rPr>
                <w:del w:id="1177" w:author="pbx" w:date="2017-12-12T17:47:00Z"/>
              </w:rPr>
            </w:pPr>
            <w:del w:id="1178" w:author="pbx" w:date="2017-12-12T17:47:00Z">
              <w:r w:rsidRPr="000445D1">
                <w:delText xml:space="preserve">The </w:delText>
              </w:r>
              <w:r w:rsidRPr="00675DAA">
                <w:delText>codeSystem</w:delText>
              </w:r>
              <w:r w:rsidRPr="000445D1">
                <w:delText xml:space="preserve"> value is: </w:delText>
              </w:r>
              <w:r>
                <w:delText>2.16.840.1.113883.2.20.6.8</w:delText>
              </w:r>
            </w:del>
          </w:p>
          <w:p w14:paraId="21815CFB" w14:textId="77777777" w:rsidR="00CA017E" w:rsidRDefault="00CA017E" w:rsidP="00EE43D9">
            <w:pPr>
              <w:pStyle w:val="ListParagraph"/>
              <w:numPr>
                <w:ilvl w:val="0"/>
                <w:numId w:val="220"/>
              </w:numPr>
            </w:pPr>
            <w:r w:rsidRPr="002C49C1">
              <w:rPr>
                <w:highlight w:val="white"/>
              </w:rPr>
              <w:t>SPL Rule 2 identifies that the OID value is incorrect.</w:t>
            </w:r>
          </w:p>
          <w:p w14:paraId="7A214F03" w14:textId="77777777" w:rsidR="003F2902" w:rsidRPr="00675DAA" w:rsidRDefault="003F2902" w:rsidP="0080029F">
            <w:pPr>
              <w:pStyle w:val="ListParagraph"/>
              <w:rPr>
                <w:del w:id="1179" w:author="pbx" w:date="2017-12-12T17:47:00Z"/>
              </w:rPr>
            </w:pPr>
          </w:p>
          <w:p w14:paraId="6AE10DB7" w14:textId="77777777" w:rsidR="003F2902" w:rsidRDefault="003F2902" w:rsidP="0043437F">
            <w:pPr>
              <w:pStyle w:val="ListParagraph"/>
              <w:numPr>
                <w:ilvl w:val="0"/>
                <w:numId w:val="40"/>
              </w:numPr>
              <w:rPr>
                <w:del w:id="1180" w:author="pbx" w:date="2017-12-12T17:47:00Z"/>
              </w:rPr>
            </w:pPr>
            <w:del w:id="1181" w:author="pbx" w:date="2017-12-12T17:47:00Z">
              <w:r w:rsidRPr="00675DAA">
                <w:delText>There is a displayName</w:delText>
              </w:r>
            </w:del>
          </w:p>
          <w:p w14:paraId="56D80769" w14:textId="77777777" w:rsidR="003F2902" w:rsidRPr="002A04CD" w:rsidRDefault="003F2902" w:rsidP="00EE43D9">
            <w:pPr>
              <w:pStyle w:val="ListParagraph"/>
              <w:numPr>
                <w:ilvl w:val="0"/>
                <w:numId w:val="282"/>
              </w:numPr>
              <w:rPr>
                <w:del w:id="1182" w:author="pbx" w:date="2017-12-12T17:47:00Z"/>
                <w:highlight w:val="white"/>
              </w:rPr>
            </w:pPr>
            <w:del w:id="1183" w:author="pbx" w:date="2017-12-12T17:47:00Z">
              <w:r>
                <w:rPr>
                  <w:highlight w:val="white"/>
                </w:rPr>
                <w:delText>SPL Rule 5</w:delText>
              </w:r>
              <w:r w:rsidRPr="00674290">
                <w:rPr>
                  <w:highlight w:val="white"/>
                </w:rPr>
                <w:delText xml:space="preserve"> identifies that the attribute has not been defined.</w:delText>
              </w:r>
            </w:del>
          </w:p>
          <w:p w14:paraId="38A13092" w14:textId="77777777" w:rsidR="003F2902" w:rsidRDefault="003F2902" w:rsidP="0080029F">
            <w:pPr>
              <w:pStyle w:val="ListParagraph"/>
              <w:rPr>
                <w:del w:id="1184" w:author="pbx" w:date="2017-12-12T17:47:00Z"/>
              </w:rPr>
            </w:pPr>
          </w:p>
          <w:p w14:paraId="1AD11A52" w14:textId="77777777" w:rsidR="003F2902" w:rsidRDefault="003F2902" w:rsidP="0043437F">
            <w:pPr>
              <w:pStyle w:val="ListParagraph"/>
              <w:numPr>
                <w:ilvl w:val="0"/>
                <w:numId w:val="40"/>
              </w:numPr>
              <w:rPr>
                <w:del w:id="1185" w:author="pbx" w:date="2017-12-12T17:47:00Z"/>
              </w:rPr>
            </w:pPr>
            <w:del w:id="1186" w:author="pbx" w:date="2017-12-12T17:47:00Z">
              <w:r w:rsidRPr="00675DAA">
                <w:delText>The displayName shall display the</w:delText>
              </w:r>
              <w:r>
                <w:delText xml:space="preserve"> appropriate </w:delText>
              </w:r>
              <w:r w:rsidRPr="00675DAA">
                <w:delText>label.</w:delText>
              </w:r>
            </w:del>
          </w:p>
          <w:p w14:paraId="7AD8CE4D" w14:textId="77777777" w:rsidR="00CA017E" w:rsidRDefault="00CA017E" w:rsidP="00EE43D9">
            <w:pPr>
              <w:pStyle w:val="ListParagraph"/>
              <w:numPr>
                <w:ilvl w:val="0"/>
                <w:numId w:val="220"/>
              </w:numPr>
              <w:rPr>
                <w:ins w:id="1187" w:author="pbx" w:date="2017-12-12T17:47:00Z"/>
              </w:rPr>
            </w:pPr>
            <w:r>
              <w:t xml:space="preserve">SPL Rule 7 </w:t>
            </w:r>
            <w:r w:rsidRPr="00AF4E8C">
              <w:t xml:space="preserve">identifies that </w:t>
            </w:r>
            <w:r>
              <w:t>label does not match the CV.</w:t>
            </w:r>
          </w:p>
          <w:p w14:paraId="6A6F629C" w14:textId="77777777" w:rsidR="003F2902" w:rsidRPr="00675DAA" w:rsidRDefault="00CA017E" w:rsidP="00EE43D9">
            <w:pPr>
              <w:pStyle w:val="ListParagraph"/>
              <w:numPr>
                <w:ilvl w:val="0"/>
                <w:numId w:val="220"/>
              </w:numPr>
            </w:pPr>
            <w:ins w:id="1188" w:author="pbx" w:date="2017-12-12T17:47:00Z">
              <w:r w:rsidRPr="00CA017E">
                <w:rPr>
                  <w:highlight w:val="white"/>
                </w:rPr>
                <w:t>The code SPL Rule 10 identifies that the attribute value is incorrect.</w:t>
              </w:r>
            </w:ins>
          </w:p>
        </w:tc>
      </w:tr>
    </w:tbl>
    <w:p w14:paraId="43CD2A96"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4E47273B" w14:textId="77777777" w:rsidTr="00122FE2">
        <w:trPr>
          <w:cantSplit/>
          <w:trHeight w:val="580"/>
          <w:tblHeader/>
        </w:trPr>
        <w:tc>
          <w:tcPr>
            <w:tcW w:w="2358" w:type="dxa"/>
            <w:shd w:val="clear" w:color="auto" w:fill="808080"/>
          </w:tcPr>
          <w:p w14:paraId="30E7A804" w14:textId="77777777" w:rsidR="003F2902" w:rsidRPr="000445D1" w:rsidRDefault="003F2902" w:rsidP="0080029F">
            <w:r w:rsidRPr="00675DAA">
              <w:t>Element</w:t>
            </w:r>
          </w:p>
        </w:tc>
        <w:tc>
          <w:tcPr>
            <w:tcW w:w="1260" w:type="dxa"/>
            <w:shd w:val="clear" w:color="auto" w:fill="808080"/>
          </w:tcPr>
          <w:p w14:paraId="42256E08" w14:textId="77777777" w:rsidR="003F2902" w:rsidRPr="00675DAA" w:rsidRDefault="003F2902" w:rsidP="0080029F">
            <w:r w:rsidRPr="00675DAA">
              <w:t>Attribute</w:t>
            </w:r>
          </w:p>
        </w:tc>
        <w:tc>
          <w:tcPr>
            <w:tcW w:w="1260" w:type="dxa"/>
            <w:shd w:val="clear" w:color="auto" w:fill="808080"/>
          </w:tcPr>
          <w:p w14:paraId="30FAF4CF" w14:textId="77777777" w:rsidR="003F2902" w:rsidRPr="000445D1" w:rsidRDefault="003F2902" w:rsidP="0080029F">
            <w:r w:rsidRPr="00675DAA">
              <w:t>Cardinality</w:t>
            </w:r>
          </w:p>
        </w:tc>
        <w:tc>
          <w:tcPr>
            <w:tcW w:w="1350" w:type="dxa"/>
            <w:shd w:val="clear" w:color="auto" w:fill="808080"/>
          </w:tcPr>
          <w:p w14:paraId="268E831D" w14:textId="77777777" w:rsidR="003F2902" w:rsidRPr="00675DAA" w:rsidRDefault="003F2902" w:rsidP="0080029F">
            <w:r w:rsidRPr="00675DAA">
              <w:t>Value(s) Allowed</w:t>
            </w:r>
          </w:p>
          <w:p w14:paraId="4448C82D" w14:textId="77777777" w:rsidR="003F2902" w:rsidRPr="00675DAA" w:rsidRDefault="003F2902" w:rsidP="0080029F">
            <w:r w:rsidRPr="00675DAA">
              <w:t>Examples</w:t>
            </w:r>
          </w:p>
        </w:tc>
        <w:tc>
          <w:tcPr>
            <w:tcW w:w="3330" w:type="dxa"/>
            <w:shd w:val="clear" w:color="auto" w:fill="808080"/>
          </w:tcPr>
          <w:p w14:paraId="37343B9E" w14:textId="77777777" w:rsidR="003F2902" w:rsidRPr="00675DAA" w:rsidRDefault="003F2902" w:rsidP="0080029F">
            <w:r w:rsidRPr="00675DAA">
              <w:t>Description</w:t>
            </w:r>
          </w:p>
          <w:p w14:paraId="69DFEAFF" w14:textId="77777777" w:rsidR="003F2902" w:rsidRPr="00675DAA" w:rsidRDefault="003F2902" w:rsidP="0080029F">
            <w:r w:rsidRPr="00675DAA">
              <w:t>Instructions</w:t>
            </w:r>
          </w:p>
        </w:tc>
      </w:tr>
      <w:tr w:rsidR="003F2902" w:rsidRPr="00675DAA" w14:paraId="336E731D" w14:textId="77777777" w:rsidTr="00122FE2">
        <w:trPr>
          <w:cantSplit/>
        </w:trPr>
        <w:tc>
          <w:tcPr>
            <w:tcW w:w="2358" w:type="dxa"/>
          </w:tcPr>
          <w:p w14:paraId="1AB8E02C" w14:textId="77777777" w:rsidR="002A6DAC" w:rsidRDefault="002A6DAC" w:rsidP="002A6DAC">
            <w:r>
              <w:t>component.structuredBody.component[section/code</w:t>
            </w:r>
            <w:r w:rsidR="006E3C49">
              <w:t>/@code = “48780-1”].</w:t>
            </w:r>
            <w:r>
              <w:t>title</w:t>
            </w:r>
          </w:p>
          <w:p w14:paraId="417CB460" w14:textId="77777777" w:rsidR="003F2902" w:rsidRPr="00675DAA" w:rsidRDefault="003F2902" w:rsidP="0080029F"/>
        </w:tc>
        <w:tc>
          <w:tcPr>
            <w:tcW w:w="1260" w:type="dxa"/>
            <w:shd w:val="clear" w:color="auto" w:fill="D9D9D9"/>
          </w:tcPr>
          <w:p w14:paraId="6820B026" w14:textId="77777777" w:rsidR="003F2902" w:rsidRPr="00675DAA" w:rsidRDefault="003F2902" w:rsidP="0080029F">
            <w:r w:rsidRPr="00675DAA">
              <w:t>N/A</w:t>
            </w:r>
          </w:p>
        </w:tc>
        <w:tc>
          <w:tcPr>
            <w:tcW w:w="1260" w:type="dxa"/>
            <w:shd w:val="clear" w:color="auto" w:fill="D9D9D9"/>
          </w:tcPr>
          <w:p w14:paraId="49128383" w14:textId="77777777" w:rsidR="003F2902" w:rsidRPr="00675DAA" w:rsidRDefault="003F2902" w:rsidP="0080029F">
            <w:r w:rsidRPr="00675DAA">
              <w:t>0:1</w:t>
            </w:r>
          </w:p>
        </w:tc>
        <w:tc>
          <w:tcPr>
            <w:tcW w:w="1350" w:type="dxa"/>
            <w:shd w:val="clear" w:color="auto" w:fill="D9D9D9"/>
          </w:tcPr>
          <w:p w14:paraId="664C0D08" w14:textId="77777777" w:rsidR="003F2902" w:rsidRPr="00675DAA" w:rsidRDefault="003F2902" w:rsidP="0080029F"/>
        </w:tc>
        <w:tc>
          <w:tcPr>
            <w:tcW w:w="3330" w:type="dxa"/>
            <w:shd w:val="clear" w:color="auto" w:fill="D9D9D9"/>
          </w:tcPr>
          <w:p w14:paraId="0E9CE0F3" w14:textId="77777777" w:rsidR="003F2902" w:rsidRPr="00675DAA" w:rsidRDefault="00104F74" w:rsidP="0080029F">
            <w:r>
              <w:t xml:space="preserve">This relates to the title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158A29DF" w14:textId="77777777" w:rsidTr="00122FE2">
        <w:trPr>
          <w:cantSplit/>
        </w:trPr>
        <w:tc>
          <w:tcPr>
            <w:tcW w:w="2358" w:type="dxa"/>
            <w:shd w:val="clear" w:color="auto" w:fill="808080"/>
          </w:tcPr>
          <w:p w14:paraId="2F42F927" w14:textId="77777777" w:rsidR="003F2902" w:rsidRPr="00675DAA" w:rsidRDefault="003F2902" w:rsidP="0080029F">
            <w:r w:rsidRPr="00675DAA">
              <w:t>Conformance</w:t>
            </w:r>
          </w:p>
        </w:tc>
        <w:tc>
          <w:tcPr>
            <w:tcW w:w="7200" w:type="dxa"/>
            <w:gridSpan w:val="4"/>
          </w:tcPr>
          <w:p w14:paraId="375D09F0" w14:textId="77777777" w:rsidR="003F2902" w:rsidRDefault="003F2902" w:rsidP="00C00C2B">
            <w:pPr>
              <w:pStyle w:val="ListParagraph"/>
              <w:numPr>
                <w:ilvl w:val="0"/>
                <w:numId w:val="41"/>
              </w:numPr>
            </w:pPr>
            <w:r w:rsidRPr="00675DAA">
              <w:t xml:space="preserve">There </w:t>
            </w:r>
            <w:r>
              <w:t xml:space="preserve">is no content in the </w:t>
            </w:r>
            <w:r w:rsidRPr="00675DAA">
              <w:t>title</w:t>
            </w:r>
            <w:r>
              <w:t xml:space="preserve"> element</w:t>
            </w:r>
          </w:p>
          <w:p w14:paraId="0752FB95" w14:textId="77777777" w:rsidR="003F2902" w:rsidRPr="00833331" w:rsidRDefault="003F2902" w:rsidP="00C00C2B">
            <w:pPr>
              <w:pStyle w:val="ListParagraph"/>
              <w:numPr>
                <w:ilvl w:val="0"/>
                <w:numId w:val="74"/>
              </w:numPr>
              <w:rPr>
                <w:highlight w:val="white"/>
              </w:rPr>
            </w:pPr>
            <w:r>
              <w:rPr>
                <w:highlight w:val="white"/>
              </w:rPr>
              <w:t>SPL Rule 21</w:t>
            </w:r>
            <w:r w:rsidRPr="00833331">
              <w:rPr>
                <w:highlight w:val="white"/>
              </w:rPr>
              <w:t xml:space="preserve"> identifies that there is content.</w:t>
            </w:r>
          </w:p>
        </w:tc>
      </w:tr>
    </w:tbl>
    <w:p w14:paraId="7074FFF7"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3E0EFDB2" w14:textId="77777777" w:rsidTr="00122FE2">
        <w:trPr>
          <w:cantSplit/>
          <w:trHeight w:val="580"/>
          <w:tblHeader/>
        </w:trPr>
        <w:tc>
          <w:tcPr>
            <w:tcW w:w="2358" w:type="dxa"/>
            <w:shd w:val="clear" w:color="auto" w:fill="808080"/>
          </w:tcPr>
          <w:p w14:paraId="538C8A29" w14:textId="77777777" w:rsidR="003F2902" w:rsidRPr="000445D1" w:rsidRDefault="003F2902" w:rsidP="0080029F">
            <w:r w:rsidRPr="00675DAA">
              <w:t>Element</w:t>
            </w:r>
          </w:p>
        </w:tc>
        <w:tc>
          <w:tcPr>
            <w:tcW w:w="1260" w:type="dxa"/>
            <w:shd w:val="clear" w:color="auto" w:fill="808080"/>
          </w:tcPr>
          <w:p w14:paraId="519D223B" w14:textId="77777777" w:rsidR="003F2902" w:rsidRPr="00675DAA" w:rsidRDefault="003F2902" w:rsidP="0080029F">
            <w:r w:rsidRPr="00675DAA">
              <w:t>Attribute</w:t>
            </w:r>
          </w:p>
        </w:tc>
        <w:tc>
          <w:tcPr>
            <w:tcW w:w="1260" w:type="dxa"/>
            <w:shd w:val="clear" w:color="auto" w:fill="808080"/>
          </w:tcPr>
          <w:p w14:paraId="14371B63" w14:textId="77777777" w:rsidR="003F2902" w:rsidRPr="000445D1" w:rsidRDefault="003F2902" w:rsidP="0080029F">
            <w:r w:rsidRPr="00675DAA">
              <w:t>Cardinality</w:t>
            </w:r>
          </w:p>
        </w:tc>
        <w:tc>
          <w:tcPr>
            <w:tcW w:w="1350" w:type="dxa"/>
            <w:shd w:val="clear" w:color="auto" w:fill="808080"/>
          </w:tcPr>
          <w:p w14:paraId="2122524C" w14:textId="77777777" w:rsidR="003F2902" w:rsidRPr="00675DAA" w:rsidRDefault="003F2902" w:rsidP="0080029F">
            <w:r w:rsidRPr="00675DAA">
              <w:t>Value(s) Allowed</w:t>
            </w:r>
          </w:p>
          <w:p w14:paraId="3CBC0354" w14:textId="77777777" w:rsidR="003F2902" w:rsidRPr="00675DAA" w:rsidRDefault="003F2902" w:rsidP="0080029F">
            <w:r w:rsidRPr="00675DAA">
              <w:t>Examples</w:t>
            </w:r>
          </w:p>
        </w:tc>
        <w:tc>
          <w:tcPr>
            <w:tcW w:w="3330" w:type="dxa"/>
            <w:shd w:val="clear" w:color="auto" w:fill="808080"/>
          </w:tcPr>
          <w:p w14:paraId="13D87F91" w14:textId="77777777" w:rsidR="003F2902" w:rsidRPr="00675DAA" w:rsidRDefault="003F2902" w:rsidP="0080029F">
            <w:r w:rsidRPr="00675DAA">
              <w:t>Description</w:t>
            </w:r>
          </w:p>
          <w:p w14:paraId="73A28D2D" w14:textId="77777777" w:rsidR="003F2902" w:rsidRPr="00675DAA" w:rsidRDefault="003F2902" w:rsidP="0080029F">
            <w:r w:rsidRPr="00675DAA">
              <w:t>Instructions</w:t>
            </w:r>
          </w:p>
        </w:tc>
      </w:tr>
      <w:tr w:rsidR="003F2902" w:rsidRPr="00675DAA" w14:paraId="712922D2" w14:textId="77777777" w:rsidTr="00122FE2">
        <w:trPr>
          <w:cantSplit/>
        </w:trPr>
        <w:tc>
          <w:tcPr>
            <w:tcW w:w="2358" w:type="dxa"/>
          </w:tcPr>
          <w:p w14:paraId="6027635D" w14:textId="77777777" w:rsidR="002A6DAC" w:rsidRDefault="002A6DAC" w:rsidP="002A6DAC">
            <w:r>
              <w:lastRenderedPageBreak/>
              <w:t>component.structuredBody.component[section/code</w:t>
            </w:r>
            <w:r w:rsidR="006E3C49">
              <w:t>/@code = “48780-1”].</w:t>
            </w:r>
            <w:r>
              <w:t>text</w:t>
            </w:r>
          </w:p>
          <w:p w14:paraId="621BCE7C" w14:textId="77777777" w:rsidR="003F2902" w:rsidRPr="00675DAA" w:rsidRDefault="003F2902" w:rsidP="0080029F"/>
        </w:tc>
        <w:tc>
          <w:tcPr>
            <w:tcW w:w="1260" w:type="dxa"/>
            <w:shd w:val="clear" w:color="auto" w:fill="D9D9D9"/>
          </w:tcPr>
          <w:p w14:paraId="5FCD53DF" w14:textId="77777777" w:rsidR="003F2902" w:rsidRPr="00675DAA" w:rsidRDefault="003F2902" w:rsidP="0080029F">
            <w:r w:rsidRPr="00675DAA">
              <w:t>N/A</w:t>
            </w:r>
          </w:p>
        </w:tc>
        <w:tc>
          <w:tcPr>
            <w:tcW w:w="1260" w:type="dxa"/>
            <w:shd w:val="clear" w:color="auto" w:fill="D9D9D9"/>
          </w:tcPr>
          <w:p w14:paraId="63177045" w14:textId="77777777" w:rsidR="003F2902" w:rsidRPr="00675DAA" w:rsidRDefault="003F2902" w:rsidP="0080029F">
            <w:r w:rsidRPr="00675DAA">
              <w:t>0:1</w:t>
            </w:r>
          </w:p>
        </w:tc>
        <w:tc>
          <w:tcPr>
            <w:tcW w:w="1350" w:type="dxa"/>
            <w:shd w:val="clear" w:color="auto" w:fill="D9D9D9"/>
          </w:tcPr>
          <w:p w14:paraId="153AF43D" w14:textId="77777777" w:rsidR="003F2902" w:rsidRPr="00675DAA" w:rsidRDefault="003F2902" w:rsidP="0080029F"/>
        </w:tc>
        <w:tc>
          <w:tcPr>
            <w:tcW w:w="3330" w:type="dxa"/>
            <w:shd w:val="clear" w:color="auto" w:fill="D9D9D9"/>
          </w:tcPr>
          <w:p w14:paraId="11B89497" w14:textId="77777777" w:rsidR="003F2902" w:rsidRPr="00675DAA" w:rsidRDefault="00104F74" w:rsidP="00104F74">
            <w:r>
              <w:t xml:space="preserve">This relates to the text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354DFA89" w14:textId="77777777" w:rsidTr="00122FE2">
        <w:trPr>
          <w:cantSplit/>
        </w:trPr>
        <w:tc>
          <w:tcPr>
            <w:tcW w:w="2358" w:type="dxa"/>
            <w:shd w:val="clear" w:color="auto" w:fill="808080"/>
          </w:tcPr>
          <w:p w14:paraId="5229B472" w14:textId="77777777" w:rsidR="003F2902" w:rsidRPr="00675DAA" w:rsidRDefault="003F2902" w:rsidP="0080029F">
            <w:r w:rsidRPr="00675DAA">
              <w:t>Conformance</w:t>
            </w:r>
          </w:p>
        </w:tc>
        <w:tc>
          <w:tcPr>
            <w:tcW w:w="7200" w:type="dxa"/>
            <w:gridSpan w:val="4"/>
          </w:tcPr>
          <w:p w14:paraId="24FC5175" w14:textId="77777777" w:rsidR="003F2902" w:rsidRDefault="003F2902" w:rsidP="00C00C2B">
            <w:pPr>
              <w:pStyle w:val="ListParagraph"/>
              <w:numPr>
                <w:ilvl w:val="0"/>
                <w:numId w:val="44"/>
              </w:numPr>
            </w:pPr>
            <w:r w:rsidRPr="00675DAA">
              <w:t xml:space="preserve">There </w:t>
            </w:r>
            <w:r>
              <w:t>is no content in the text element</w:t>
            </w:r>
          </w:p>
          <w:p w14:paraId="7ECDB963" w14:textId="77777777" w:rsidR="003F2902" w:rsidRPr="00833331" w:rsidRDefault="003F2902" w:rsidP="00C00C2B">
            <w:pPr>
              <w:pStyle w:val="ListParagraph"/>
              <w:numPr>
                <w:ilvl w:val="0"/>
                <w:numId w:val="75"/>
              </w:numPr>
              <w:rPr>
                <w:highlight w:val="white"/>
              </w:rPr>
            </w:pPr>
            <w:r>
              <w:rPr>
                <w:highlight w:val="white"/>
              </w:rPr>
              <w:t>SPL Rule 21</w:t>
            </w:r>
            <w:r w:rsidRPr="00833331">
              <w:rPr>
                <w:highlight w:val="white"/>
              </w:rPr>
              <w:t xml:space="preserve"> identifies that there is content.</w:t>
            </w:r>
          </w:p>
        </w:tc>
      </w:tr>
    </w:tbl>
    <w:p w14:paraId="0B911F15"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79B5E4ED" w14:textId="77777777" w:rsidTr="00122FE2">
        <w:trPr>
          <w:cantSplit/>
          <w:trHeight w:val="580"/>
          <w:tblHeader/>
        </w:trPr>
        <w:tc>
          <w:tcPr>
            <w:tcW w:w="2358" w:type="dxa"/>
            <w:shd w:val="clear" w:color="auto" w:fill="808080"/>
          </w:tcPr>
          <w:p w14:paraId="59621CC7" w14:textId="77777777" w:rsidR="003F2902" w:rsidRPr="000445D1" w:rsidRDefault="003F2902" w:rsidP="0080029F">
            <w:r w:rsidRPr="00675DAA">
              <w:t>Element</w:t>
            </w:r>
          </w:p>
        </w:tc>
        <w:tc>
          <w:tcPr>
            <w:tcW w:w="1260" w:type="dxa"/>
            <w:shd w:val="clear" w:color="auto" w:fill="808080"/>
          </w:tcPr>
          <w:p w14:paraId="23F6E852" w14:textId="77777777" w:rsidR="003F2902" w:rsidRPr="00675DAA" w:rsidRDefault="003F2902" w:rsidP="0080029F">
            <w:r w:rsidRPr="00675DAA">
              <w:t>Attribute</w:t>
            </w:r>
          </w:p>
        </w:tc>
        <w:tc>
          <w:tcPr>
            <w:tcW w:w="1260" w:type="dxa"/>
            <w:shd w:val="clear" w:color="auto" w:fill="808080"/>
          </w:tcPr>
          <w:p w14:paraId="523B4617" w14:textId="77777777" w:rsidR="003F2902" w:rsidRPr="000445D1" w:rsidRDefault="003F2902" w:rsidP="0080029F">
            <w:r w:rsidRPr="00675DAA">
              <w:t>Cardinality</w:t>
            </w:r>
          </w:p>
        </w:tc>
        <w:tc>
          <w:tcPr>
            <w:tcW w:w="1350" w:type="dxa"/>
            <w:shd w:val="clear" w:color="auto" w:fill="808080"/>
          </w:tcPr>
          <w:p w14:paraId="46FCB1F4" w14:textId="77777777" w:rsidR="003F2902" w:rsidRPr="00675DAA" w:rsidRDefault="003F2902" w:rsidP="0080029F">
            <w:r w:rsidRPr="00675DAA">
              <w:t>Value(s) Allowed</w:t>
            </w:r>
          </w:p>
          <w:p w14:paraId="6743B00F" w14:textId="77777777" w:rsidR="003F2902" w:rsidRPr="00675DAA" w:rsidRDefault="003F2902" w:rsidP="0080029F">
            <w:r w:rsidRPr="00675DAA">
              <w:t>Examples</w:t>
            </w:r>
          </w:p>
        </w:tc>
        <w:tc>
          <w:tcPr>
            <w:tcW w:w="3330" w:type="dxa"/>
            <w:shd w:val="clear" w:color="auto" w:fill="808080"/>
          </w:tcPr>
          <w:p w14:paraId="2AC62829" w14:textId="77777777" w:rsidR="003F2902" w:rsidRPr="00675DAA" w:rsidRDefault="003F2902" w:rsidP="0080029F">
            <w:r w:rsidRPr="00675DAA">
              <w:t>Description</w:t>
            </w:r>
          </w:p>
          <w:p w14:paraId="0EFF7847" w14:textId="77777777" w:rsidR="003F2902" w:rsidRPr="00675DAA" w:rsidRDefault="003F2902" w:rsidP="0080029F">
            <w:r w:rsidRPr="00675DAA">
              <w:t>Instructions</w:t>
            </w:r>
          </w:p>
        </w:tc>
      </w:tr>
      <w:tr w:rsidR="003F2902" w:rsidRPr="00675DAA" w14:paraId="33BFE1AE" w14:textId="77777777" w:rsidTr="00122FE2">
        <w:trPr>
          <w:cantSplit/>
        </w:trPr>
        <w:tc>
          <w:tcPr>
            <w:tcW w:w="2358" w:type="dxa"/>
          </w:tcPr>
          <w:p w14:paraId="521C4D96" w14:textId="77777777" w:rsidR="002A6DAC" w:rsidRDefault="002A6DAC" w:rsidP="002A6DAC">
            <w:r>
              <w:t>component.structuredBody.component[section/code</w:t>
            </w:r>
            <w:r w:rsidR="006E3C49">
              <w:t>/@code = “48780-1”].</w:t>
            </w:r>
            <w:r>
              <w:t>subject</w:t>
            </w:r>
          </w:p>
          <w:p w14:paraId="22D94624" w14:textId="77777777" w:rsidR="003F2902" w:rsidRPr="00675DAA" w:rsidRDefault="003F2902" w:rsidP="0080029F"/>
        </w:tc>
        <w:tc>
          <w:tcPr>
            <w:tcW w:w="1260" w:type="dxa"/>
            <w:shd w:val="clear" w:color="auto" w:fill="D9D9D9"/>
          </w:tcPr>
          <w:p w14:paraId="046493F8" w14:textId="77777777" w:rsidR="003F2902" w:rsidRPr="00675DAA" w:rsidRDefault="003F2902" w:rsidP="0080029F">
            <w:r w:rsidRPr="00675DAA">
              <w:t>N/A</w:t>
            </w:r>
          </w:p>
        </w:tc>
        <w:tc>
          <w:tcPr>
            <w:tcW w:w="1260" w:type="dxa"/>
            <w:shd w:val="clear" w:color="auto" w:fill="D9D9D9"/>
          </w:tcPr>
          <w:p w14:paraId="218D501C" w14:textId="77777777" w:rsidR="003F2902" w:rsidRPr="00675DAA" w:rsidRDefault="003F2902" w:rsidP="0080029F">
            <w:r>
              <w:t>1:n</w:t>
            </w:r>
          </w:p>
        </w:tc>
        <w:tc>
          <w:tcPr>
            <w:tcW w:w="1350" w:type="dxa"/>
            <w:shd w:val="clear" w:color="auto" w:fill="D9D9D9"/>
          </w:tcPr>
          <w:p w14:paraId="454712CB" w14:textId="77777777" w:rsidR="003F2902" w:rsidRPr="00675DAA" w:rsidRDefault="003F2902" w:rsidP="0080029F"/>
        </w:tc>
        <w:tc>
          <w:tcPr>
            <w:tcW w:w="3330" w:type="dxa"/>
            <w:shd w:val="clear" w:color="auto" w:fill="D9D9D9"/>
          </w:tcPr>
          <w:p w14:paraId="52A8E0AB" w14:textId="77777777" w:rsidR="003F2902" w:rsidRPr="00675DAA" w:rsidRDefault="00104F74" w:rsidP="00104F74">
            <w:r>
              <w:t xml:space="preserve">This relates to the subject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613E8BAA" w14:textId="77777777" w:rsidTr="00122FE2">
        <w:trPr>
          <w:cantSplit/>
        </w:trPr>
        <w:tc>
          <w:tcPr>
            <w:tcW w:w="2358" w:type="dxa"/>
            <w:shd w:val="clear" w:color="auto" w:fill="808080"/>
          </w:tcPr>
          <w:p w14:paraId="634196B7" w14:textId="77777777" w:rsidR="003F2902" w:rsidRPr="00675DAA" w:rsidRDefault="003F2902" w:rsidP="0080029F">
            <w:r w:rsidRPr="00675DAA">
              <w:t>Conformance</w:t>
            </w:r>
          </w:p>
        </w:tc>
        <w:tc>
          <w:tcPr>
            <w:tcW w:w="7200" w:type="dxa"/>
            <w:gridSpan w:val="4"/>
          </w:tcPr>
          <w:p w14:paraId="663FE7C2" w14:textId="62EB87FD" w:rsidR="003F2902" w:rsidRDefault="003F2902" w:rsidP="00C00C2B">
            <w:pPr>
              <w:pStyle w:val="ListParagraph"/>
              <w:numPr>
                <w:ilvl w:val="0"/>
                <w:numId w:val="43"/>
              </w:numPr>
            </w:pPr>
            <w:r>
              <w:t xml:space="preserve">There </w:t>
            </w:r>
            <w:del w:id="1189" w:author="pbx" w:date="2017-12-12T17:47:00Z">
              <w:r>
                <w:delText>is</w:delText>
              </w:r>
            </w:del>
            <w:ins w:id="1190" w:author="pbx" w:date="2017-12-12T17:47:00Z">
              <w:r w:rsidR="00C345FF">
                <w:t>may be</w:t>
              </w:r>
            </w:ins>
            <w:r w:rsidR="00C345FF">
              <w:t xml:space="preserve"> </w:t>
            </w:r>
            <w:r>
              <w:t>one or more subject element</w:t>
            </w:r>
            <w:ins w:id="1191" w:author="pbx" w:date="2017-12-12T17:47:00Z">
              <w:r w:rsidR="00C345FF">
                <w:t>s</w:t>
              </w:r>
            </w:ins>
            <w:r>
              <w:t>.</w:t>
            </w:r>
          </w:p>
          <w:p w14:paraId="3CAAF24A" w14:textId="77777777" w:rsidR="003F2902" w:rsidRPr="006B2C03" w:rsidRDefault="003F2902" w:rsidP="00EE43D9">
            <w:pPr>
              <w:pStyle w:val="ListParagraph"/>
              <w:numPr>
                <w:ilvl w:val="0"/>
                <w:numId w:val="16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14:paraId="051DE18B" w14:textId="77777777" w:rsidR="003F2902" w:rsidRDefault="003F2902" w:rsidP="0080029F"/>
          <w:p w14:paraId="6662511C" w14:textId="77777777" w:rsidR="00DD6879" w:rsidRDefault="00DD6879" w:rsidP="00C00C2B">
            <w:pPr>
              <w:pStyle w:val="ListParagraph"/>
              <w:numPr>
                <w:ilvl w:val="0"/>
                <w:numId w:val="43"/>
              </w:numPr>
            </w:pPr>
            <w:r>
              <w:t xml:space="preserve">There may be a </w:t>
            </w:r>
            <w:r w:rsidRPr="006841F8">
              <w:t>manufacturedProduct</w:t>
            </w:r>
            <w:r>
              <w:t xml:space="preserve"> element</w:t>
            </w:r>
          </w:p>
          <w:p w14:paraId="64CE812D" w14:textId="77777777" w:rsidR="003F2902" w:rsidRPr="00DD6879" w:rsidRDefault="00DD6879" w:rsidP="00EE43D9">
            <w:pPr>
              <w:pStyle w:val="ListParagraph"/>
              <w:numPr>
                <w:ilvl w:val="0"/>
                <w:numId w:val="209"/>
              </w:numPr>
            </w:pPr>
            <w:r w:rsidRPr="00152BBC">
              <w:rPr>
                <w:highlight w:val="white"/>
              </w:rPr>
              <w:t>Informational only (validation aspects are detailed at the element level).</w:t>
            </w:r>
          </w:p>
        </w:tc>
      </w:tr>
    </w:tbl>
    <w:p w14:paraId="3780DD50" w14:textId="77777777"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501C15A0" w14:textId="77777777" w:rsidTr="00122FE2">
        <w:trPr>
          <w:cantSplit/>
          <w:trHeight w:val="580"/>
          <w:tblHeader/>
        </w:trPr>
        <w:tc>
          <w:tcPr>
            <w:tcW w:w="2358" w:type="dxa"/>
            <w:shd w:val="clear" w:color="auto" w:fill="808080"/>
          </w:tcPr>
          <w:p w14:paraId="65B716C2" w14:textId="77777777" w:rsidR="003F2902" w:rsidRPr="000445D1" w:rsidRDefault="003F2902" w:rsidP="0080029F">
            <w:r w:rsidRPr="00675DAA">
              <w:t>Element</w:t>
            </w:r>
          </w:p>
        </w:tc>
        <w:tc>
          <w:tcPr>
            <w:tcW w:w="1260" w:type="dxa"/>
            <w:shd w:val="clear" w:color="auto" w:fill="808080"/>
          </w:tcPr>
          <w:p w14:paraId="3BF1025E" w14:textId="77777777" w:rsidR="003F2902" w:rsidRPr="00675DAA" w:rsidRDefault="003F2902" w:rsidP="0080029F">
            <w:r w:rsidRPr="00675DAA">
              <w:t>Attribute</w:t>
            </w:r>
          </w:p>
        </w:tc>
        <w:tc>
          <w:tcPr>
            <w:tcW w:w="1260" w:type="dxa"/>
            <w:shd w:val="clear" w:color="auto" w:fill="808080"/>
          </w:tcPr>
          <w:p w14:paraId="27F4AD96" w14:textId="77777777" w:rsidR="003F2902" w:rsidRPr="000445D1" w:rsidRDefault="003F2902" w:rsidP="0080029F">
            <w:r w:rsidRPr="00675DAA">
              <w:t>Cardinality</w:t>
            </w:r>
          </w:p>
        </w:tc>
        <w:tc>
          <w:tcPr>
            <w:tcW w:w="1350" w:type="dxa"/>
            <w:shd w:val="clear" w:color="auto" w:fill="808080"/>
          </w:tcPr>
          <w:p w14:paraId="70B41A5F" w14:textId="77777777" w:rsidR="003F2902" w:rsidRPr="00675DAA" w:rsidRDefault="003F2902" w:rsidP="0080029F">
            <w:r w:rsidRPr="00675DAA">
              <w:t>Value(s) Allowed</w:t>
            </w:r>
          </w:p>
          <w:p w14:paraId="4864A845" w14:textId="77777777" w:rsidR="003F2902" w:rsidRPr="00675DAA" w:rsidRDefault="003F2902" w:rsidP="0080029F">
            <w:r w:rsidRPr="00675DAA">
              <w:t>Examples</w:t>
            </w:r>
          </w:p>
        </w:tc>
        <w:tc>
          <w:tcPr>
            <w:tcW w:w="3330" w:type="dxa"/>
            <w:shd w:val="clear" w:color="auto" w:fill="808080"/>
          </w:tcPr>
          <w:p w14:paraId="58983F59" w14:textId="77777777" w:rsidR="003F2902" w:rsidRPr="00675DAA" w:rsidRDefault="003F2902" w:rsidP="0080029F">
            <w:r w:rsidRPr="00675DAA">
              <w:t>Description</w:t>
            </w:r>
          </w:p>
          <w:p w14:paraId="63C322D4" w14:textId="77777777" w:rsidR="003F2902" w:rsidRPr="00675DAA" w:rsidRDefault="003F2902" w:rsidP="0080029F">
            <w:r w:rsidRPr="00675DAA">
              <w:t>Instructions</w:t>
            </w:r>
          </w:p>
        </w:tc>
      </w:tr>
      <w:tr w:rsidR="003F2902" w:rsidRPr="00675DAA" w14:paraId="260A8EEB" w14:textId="77777777" w:rsidTr="00122FE2">
        <w:trPr>
          <w:cantSplit/>
        </w:trPr>
        <w:tc>
          <w:tcPr>
            <w:tcW w:w="2358" w:type="dxa"/>
            <w:vMerge w:val="restart"/>
          </w:tcPr>
          <w:p w14:paraId="60768991" w14:textId="00CCEAB4" w:rsidR="002A6DAC" w:rsidRDefault="002A6DAC" w:rsidP="002A6DAC">
            <w:del w:id="1192" w:author="pbx" w:date="2017-12-12T17:47:00Z">
              <w:r>
                <w:delText>component.structuredBody.component[section/code</w:delText>
              </w:r>
              <w:r w:rsidR="006E3C49">
                <w:delText>/@code = “48780-1”].</w:delText>
              </w:r>
              <w:r>
                <w:delText xml:space="preserve"> </w:delText>
              </w:r>
            </w:del>
            <w:r>
              <w:t>effectiveTime</w:t>
            </w:r>
          </w:p>
          <w:p w14:paraId="3E8875D7" w14:textId="77777777" w:rsidR="003F2902" w:rsidRPr="00675DAA" w:rsidRDefault="003F2902" w:rsidP="0080029F"/>
        </w:tc>
        <w:tc>
          <w:tcPr>
            <w:tcW w:w="1260" w:type="dxa"/>
            <w:shd w:val="clear" w:color="auto" w:fill="D9D9D9"/>
          </w:tcPr>
          <w:p w14:paraId="141D7DBE" w14:textId="77777777" w:rsidR="003F2902" w:rsidRPr="00675DAA" w:rsidRDefault="003F2902" w:rsidP="0080029F">
            <w:r w:rsidRPr="00675DAA">
              <w:t>N/A</w:t>
            </w:r>
          </w:p>
        </w:tc>
        <w:tc>
          <w:tcPr>
            <w:tcW w:w="1260" w:type="dxa"/>
            <w:shd w:val="clear" w:color="auto" w:fill="D9D9D9"/>
          </w:tcPr>
          <w:p w14:paraId="4A6DA42F" w14:textId="77777777" w:rsidR="003F2902" w:rsidRPr="00675DAA" w:rsidRDefault="003F2902" w:rsidP="0080029F">
            <w:r w:rsidRPr="00675DAA">
              <w:t>1:1</w:t>
            </w:r>
          </w:p>
        </w:tc>
        <w:tc>
          <w:tcPr>
            <w:tcW w:w="1350" w:type="dxa"/>
            <w:shd w:val="clear" w:color="auto" w:fill="D9D9D9"/>
          </w:tcPr>
          <w:p w14:paraId="6B4087D2" w14:textId="77777777" w:rsidR="003F2902" w:rsidRPr="00675DAA" w:rsidRDefault="003F2902" w:rsidP="0080029F"/>
        </w:tc>
        <w:tc>
          <w:tcPr>
            <w:tcW w:w="3330" w:type="dxa"/>
            <w:shd w:val="clear" w:color="auto" w:fill="D9D9D9"/>
          </w:tcPr>
          <w:p w14:paraId="25A780F2" w14:textId="50549D2F" w:rsidR="003F2902" w:rsidRPr="00675DAA" w:rsidRDefault="00104F74" w:rsidP="00104F74">
            <w:del w:id="1193" w:author="pbx" w:date="2017-12-12T17:47:00Z">
              <w:r>
                <w:delText xml:space="preserve">This relates to the effectiveTime element of the </w:delText>
              </w:r>
              <w:r w:rsidRPr="00104F74">
                <w:delText>SPL product data elements section</w:delText>
              </w:r>
              <w:r>
                <w:delText xml:space="preserve"> (OID: </w:delText>
              </w:r>
              <w:r w:rsidRPr="00104F74">
                <w:delText xml:space="preserve">2.16.840.1.113883.2.20.6.8 </w:delText>
              </w:r>
              <w:r w:rsidR="006E3C49">
                <w:delText>code: 48780-1</w:delText>
              </w:r>
              <w:r>
                <w:delText>)</w:delText>
              </w:r>
            </w:del>
          </w:p>
        </w:tc>
      </w:tr>
      <w:tr w:rsidR="003F2902" w:rsidRPr="00675DAA" w14:paraId="158DF1B7" w14:textId="77777777" w:rsidTr="00122FE2">
        <w:trPr>
          <w:cantSplit/>
        </w:trPr>
        <w:tc>
          <w:tcPr>
            <w:tcW w:w="2358" w:type="dxa"/>
            <w:vMerge/>
          </w:tcPr>
          <w:p w14:paraId="7E19A063" w14:textId="77777777" w:rsidR="003F2902" w:rsidRPr="00675DAA" w:rsidRDefault="003F2902" w:rsidP="0080029F"/>
        </w:tc>
        <w:tc>
          <w:tcPr>
            <w:tcW w:w="1260" w:type="dxa"/>
          </w:tcPr>
          <w:p w14:paraId="382B000F" w14:textId="77777777" w:rsidR="003F2902" w:rsidRPr="00675DAA" w:rsidRDefault="003F2902" w:rsidP="0080029F">
            <w:r w:rsidRPr="00675DAA">
              <w:t>value</w:t>
            </w:r>
          </w:p>
        </w:tc>
        <w:tc>
          <w:tcPr>
            <w:tcW w:w="1260" w:type="dxa"/>
          </w:tcPr>
          <w:p w14:paraId="64AE104C" w14:textId="77777777" w:rsidR="003F2902" w:rsidRPr="00675DAA" w:rsidRDefault="003F2902" w:rsidP="0080029F">
            <w:r w:rsidRPr="00675DAA">
              <w:t>1:1</w:t>
            </w:r>
          </w:p>
        </w:tc>
        <w:tc>
          <w:tcPr>
            <w:tcW w:w="1350" w:type="dxa"/>
          </w:tcPr>
          <w:p w14:paraId="04B40D14" w14:textId="77777777" w:rsidR="003F2902" w:rsidRPr="00675DAA" w:rsidRDefault="003F2902" w:rsidP="0080029F"/>
        </w:tc>
        <w:tc>
          <w:tcPr>
            <w:tcW w:w="3330" w:type="dxa"/>
          </w:tcPr>
          <w:p w14:paraId="0A666719" w14:textId="77777777" w:rsidR="003F2902" w:rsidRPr="00675DAA" w:rsidRDefault="003F2902" w:rsidP="0080029F"/>
        </w:tc>
      </w:tr>
      <w:tr w:rsidR="003F2902" w:rsidRPr="00675DAA" w14:paraId="2DA92D33" w14:textId="77777777" w:rsidTr="00122FE2">
        <w:trPr>
          <w:cantSplit/>
        </w:trPr>
        <w:tc>
          <w:tcPr>
            <w:tcW w:w="2358" w:type="dxa"/>
            <w:shd w:val="clear" w:color="auto" w:fill="808080"/>
          </w:tcPr>
          <w:p w14:paraId="017EC5D6" w14:textId="77777777" w:rsidR="003F2902" w:rsidRPr="00675DAA" w:rsidRDefault="003F2902" w:rsidP="0080029F">
            <w:r w:rsidRPr="00675DAA">
              <w:lastRenderedPageBreak/>
              <w:t>Conformance</w:t>
            </w:r>
          </w:p>
        </w:tc>
        <w:tc>
          <w:tcPr>
            <w:tcW w:w="7200" w:type="dxa"/>
            <w:gridSpan w:val="4"/>
          </w:tcPr>
          <w:p w14:paraId="777859BD" w14:textId="77777777" w:rsidR="003F2902" w:rsidRDefault="003F2902" w:rsidP="00C00C2B">
            <w:pPr>
              <w:pStyle w:val="ListParagraph"/>
              <w:numPr>
                <w:ilvl w:val="0"/>
                <w:numId w:val="42"/>
              </w:numPr>
            </w:pPr>
            <w:r>
              <w:t xml:space="preserve">There is an </w:t>
            </w:r>
            <w:r w:rsidRPr="00675DAA">
              <w:t>effectiveTime</w:t>
            </w:r>
            <w:r>
              <w:t xml:space="preserve"> element</w:t>
            </w:r>
          </w:p>
          <w:p w14:paraId="5F178DF0" w14:textId="77777777" w:rsidR="003F2902" w:rsidRDefault="003F2902" w:rsidP="00EE43D9">
            <w:pPr>
              <w:pStyle w:val="ListParagraph"/>
              <w:numPr>
                <w:ilvl w:val="0"/>
                <w:numId w:val="170"/>
              </w:numPr>
            </w:pPr>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p>
          <w:p w14:paraId="25AD1352" w14:textId="77777777" w:rsidR="00424032" w:rsidRDefault="00424032" w:rsidP="00424032"/>
          <w:p w14:paraId="7BCAF02D" w14:textId="77777777" w:rsidR="00424032" w:rsidRDefault="00424032" w:rsidP="00C00C2B">
            <w:pPr>
              <w:pStyle w:val="ListParagraph"/>
              <w:numPr>
                <w:ilvl w:val="0"/>
                <w:numId w:val="42"/>
              </w:numPr>
            </w:pPr>
            <w:r w:rsidRPr="00675DAA">
              <w:t>There is an value</w:t>
            </w:r>
            <w:r>
              <w:t xml:space="preserve"> attribute</w:t>
            </w:r>
            <w:ins w:id="1194" w:author="pbx" w:date="2017-12-12T17:47:00Z">
              <w:r>
                <w:t xml:space="preserve"> unless there is a value in a child element</w:t>
              </w:r>
            </w:ins>
          </w:p>
          <w:p w14:paraId="336CE1D0" w14:textId="77777777" w:rsidR="00424032" w:rsidRPr="00AB6FE1" w:rsidRDefault="00424032" w:rsidP="00EE43D9">
            <w:pPr>
              <w:pStyle w:val="ListParagraph"/>
              <w:numPr>
                <w:ilvl w:val="0"/>
                <w:numId w:val="169"/>
              </w:numPr>
              <w:rPr>
                <w:ins w:id="1195" w:author="pbx" w:date="2017-12-12T17:47:00Z"/>
                <w:highlight w:val="white"/>
              </w:rPr>
            </w:pPr>
            <w:ins w:id="1196" w:author="pbx" w:date="2017-12-12T17:47:00Z">
              <w:r>
                <w:rPr>
                  <w:highlight w:val="white"/>
                </w:rPr>
                <w:t>???</w:t>
              </w:r>
            </w:ins>
          </w:p>
          <w:p w14:paraId="731FBEF4" w14:textId="77777777" w:rsidR="003F2902" w:rsidRDefault="003F2902" w:rsidP="0080029F">
            <w:pPr>
              <w:rPr>
                <w:moveTo w:id="1197" w:author="pbx" w:date="2017-12-12T17:47:00Z"/>
              </w:rPr>
            </w:pPr>
            <w:moveToRangeStart w:id="1198" w:author="pbx" w:date="2017-12-12T17:47:00Z" w:name="move500864179"/>
          </w:p>
          <w:p w14:paraId="591EEAD7" w14:textId="77777777" w:rsidR="003F2902" w:rsidRPr="00AB6FE1" w:rsidRDefault="00F50587" w:rsidP="00EE43D9">
            <w:pPr>
              <w:pStyle w:val="ListParagraph"/>
              <w:numPr>
                <w:ilvl w:val="0"/>
                <w:numId w:val="169"/>
              </w:numPr>
              <w:rPr>
                <w:del w:id="1199" w:author="pbx" w:date="2017-12-12T17:47:00Z"/>
                <w:highlight w:val="white"/>
              </w:rPr>
            </w:pPr>
            <w:moveTo w:id="1200" w:author="pbx" w:date="2017-12-12T17:47:00Z">
              <w:r>
                <w:t xml:space="preserve">There </w:t>
              </w:r>
              <w:r w:rsidR="00424032">
                <w:t xml:space="preserve">may be </w:t>
              </w:r>
              <w:r>
                <w:t>an</w:t>
              </w:r>
            </w:moveTo>
            <w:moveToRangeEnd w:id="1198"/>
            <w:del w:id="1201" w:author="pbx" w:date="2017-12-12T17:47:00Z">
              <w:r w:rsidR="003F2902">
                <w:rPr>
                  <w:highlight w:val="white"/>
                </w:rPr>
                <w:delText>SPL Rule 5</w:delText>
              </w:r>
              <w:r w:rsidR="003F2902" w:rsidRPr="00674290">
                <w:rPr>
                  <w:highlight w:val="white"/>
                </w:rPr>
                <w:delText xml:space="preserve"> identifies that the attribute has not been defined.</w:delText>
              </w:r>
            </w:del>
          </w:p>
          <w:p w14:paraId="12242C73" w14:textId="77777777" w:rsidR="003F2902" w:rsidRDefault="003F2902" w:rsidP="0080029F">
            <w:pPr>
              <w:rPr>
                <w:del w:id="1202" w:author="pbx" w:date="2017-12-12T17:47:00Z"/>
              </w:rPr>
            </w:pPr>
          </w:p>
          <w:p w14:paraId="23ED810A" w14:textId="2E612221" w:rsidR="00F50587" w:rsidRDefault="003F2902" w:rsidP="00C00C2B">
            <w:pPr>
              <w:pStyle w:val="ListParagraph"/>
              <w:numPr>
                <w:ilvl w:val="0"/>
                <w:numId w:val="42"/>
              </w:numPr>
            </w:pPr>
            <w:commentRangeStart w:id="1203"/>
            <w:commentRangeStart w:id="1204"/>
            <w:commentRangeStart w:id="1205"/>
            <w:del w:id="1206" w:author="pbx" w:date="2017-12-12T17:47:00Z">
              <w:r w:rsidRPr="00675DAA">
                <w:delText>The</w:delText>
              </w:r>
            </w:del>
            <w:r w:rsidR="00F50587">
              <w:t xml:space="preserve"> </w:t>
            </w:r>
            <w:r w:rsidR="00F50587" w:rsidRPr="00675DAA">
              <w:t>effectiveTime</w:t>
            </w:r>
            <w:del w:id="1207" w:author="pbx" w:date="2017-12-12T17:47:00Z">
              <w:r w:rsidRPr="00675DAA">
                <w:delText>@value has as a minimum precision of day.</w:delText>
              </w:r>
              <w:commentRangeEnd w:id="1203"/>
              <w:r w:rsidR="006E3C49">
                <w:rPr>
                  <w:rStyle w:val="CommentReference"/>
                </w:rPr>
                <w:commentReference w:id="1203"/>
              </w:r>
              <w:commentRangeEnd w:id="1204"/>
              <w:r w:rsidR="00BA7ADB">
                <w:rPr>
                  <w:rStyle w:val="CommentReference"/>
                </w:rPr>
                <w:commentReference w:id="1204"/>
              </w:r>
            </w:del>
            <w:ins w:id="1208" w:author="pbx" w:date="2017-12-12T17:47:00Z">
              <w:r w:rsidR="00F50587">
                <w:t>.low element</w:t>
              </w:r>
            </w:ins>
          </w:p>
          <w:p w14:paraId="22839A74" w14:textId="77777777" w:rsidR="003F2902" w:rsidRDefault="003F2902" w:rsidP="0080029F">
            <w:pPr>
              <w:rPr>
                <w:del w:id="1209" w:author="pbx" w:date="2017-12-12T17:47:00Z"/>
              </w:rPr>
            </w:pPr>
          </w:p>
          <w:p w14:paraId="697C33C6" w14:textId="2DC90D63" w:rsidR="00F50587" w:rsidRDefault="003F2902" w:rsidP="00EE43D9">
            <w:pPr>
              <w:pStyle w:val="ListParagraph"/>
              <w:numPr>
                <w:ilvl w:val="0"/>
                <w:numId w:val="212"/>
              </w:numPr>
              <w:rPr>
                <w:ins w:id="1210" w:author="pbx" w:date="2017-12-12T17:47:00Z"/>
              </w:rPr>
            </w:pPr>
            <w:del w:id="1211" w:author="pbx" w:date="2017-12-12T17:47:00Z">
              <w:r w:rsidRPr="00675DAA">
                <w:delText>The format is year, month and day (yyyymmdd) if the precision is a date if the precision is greater than date the format is year, month and day (yyyymmdd) space hour, minute, second (hhmmss)</w:delText>
              </w:r>
              <w:commentRangeEnd w:id="1205"/>
              <w:r>
                <w:rPr>
                  <w:rStyle w:val="CommentReference"/>
                </w:rPr>
                <w:commentReference w:id="1205"/>
              </w:r>
            </w:del>
            <w:ins w:id="1212" w:author="pbx" w:date="2017-12-12T17:47:00Z">
              <w:r w:rsidR="00424032" w:rsidRPr="00152BBC">
                <w:rPr>
                  <w:highlight w:val="white"/>
                </w:rPr>
                <w:t>Informational only (validation aspects are detailed at the element level).</w:t>
              </w:r>
            </w:ins>
          </w:p>
          <w:p w14:paraId="5CDB1648" w14:textId="77777777" w:rsidR="00F50587" w:rsidRDefault="00F50587" w:rsidP="00F50587">
            <w:pPr>
              <w:pStyle w:val="ListParagraph"/>
              <w:ind w:left="360"/>
              <w:rPr>
                <w:ins w:id="1213" w:author="pbx" w:date="2017-12-12T17:47:00Z"/>
              </w:rPr>
            </w:pPr>
          </w:p>
          <w:p w14:paraId="5BF2C2D0" w14:textId="77777777" w:rsidR="00F50587" w:rsidRDefault="00F50587" w:rsidP="00C00C2B">
            <w:pPr>
              <w:pStyle w:val="ListParagraph"/>
              <w:numPr>
                <w:ilvl w:val="0"/>
                <w:numId w:val="42"/>
              </w:numPr>
              <w:rPr>
                <w:ins w:id="1214" w:author="pbx" w:date="2017-12-12T17:47:00Z"/>
              </w:rPr>
            </w:pPr>
            <w:ins w:id="1215" w:author="pbx" w:date="2017-12-12T17:47:00Z">
              <w:r>
                <w:t xml:space="preserve">There </w:t>
              </w:r>
              <w:r w:rsidR="00424032">
                <w:t xml:space="preserve">may be </w:t>
              </w:r>
              <w:r>
                <w:t xml:space="preserve">an </w:t>
              </w:r>
              <w:r w:rsidRPr="00675DAA">
                <w:t>effectiveTime</w:t>
              </w:r>
              <w:r>
                <w:t>.high element</w:t>
              </w:r>
            </w:ins>
          </w:p>
          <w:p w14:paraId="0B288CAB" w14:textId="77777777" w:rsidR="00FC03F7" w:rsidRPr="00F50587" w:rsidRDefault="00424032" w:rsidP="00EE43D9">
            <w:pPr>
              <w:pStyle w:val="ListParagraph"/>
              <w:numPr>
                <w:ilvl w:val="0"/>
                <w:numId w:val="213"/>
              </w:numPr>
            </w:pPr>
            <w:ins w:id="1216" w:author="pbx" w:date="2017-12-12T17:47:00Z">
              <w:r w:rsidRPr="00152BBC">
                <w:rPr>
                  <w:highlight w:val="white"/>
                </w:rPr>
                <w:t>Informational only (validation aspects are detailed at the element level).</w:t>
              </w:r>
            </w:ins>
          </w:p>
        </w:tc>
      </w:tr>
    </w:tbl>
    <w:p w14:paraId="4E37D664" w14:textId="77777777" w:rsidR="00E20292" w:rsidRDefault="00E20292" w:rsidP="00E20292">
      <w:pPr>
        <w:rPr>
          <w:ins w:id="1217"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C03F7" w:rsidRPr="00675DAA" w14:paraId="41D6DB2C" w14:textId="77777777" w:rsidTr="00FC03F7">
        <w:trPr>
          <w:cantSplit/>
          <w:trHeight w:val="580"/>
          <w:tblHeader/>
          <w:ins w:id="1218" w:author="pbx" w:date="2017-12-12T17:47:00Z"/>
        </w:trPr>
        <w:tc>
          <w:tcPr>
            <w:tcW w:w="2358" w:type="dxa"/>
            <w:shd w:val="clear" w:color="auto" w:fill="808080"/>
          </w:tcPr>
          <w:p w14:paraId="4F28A480" w14:textId="77777777" w:rsidR="00FC03F7" w:rsidRPr="000445D1" w:rsidRDefault="00FC03F7" w:rsidP="00FC03F7">
            <w:pPr>
              <w:rPr>
                <w:ins w:id="1219" w:author="pbx" w:date="2017-12-12T17:47:00Z"/>
              </w:rPr>
            </w:pPr>
            <w:ins w:id="1220" w:author="pbx" w:date="2017-12-12T17:47:00Z">
              <w:r w:rsidRPr="00675DAA">
                <w:t>Element</w:t>
              </w:r>
            </w:ins>
          </w:p>
        </w:tc>
        <w:tc>
          <w:tcPr>
            <w:tcW w:w="1260" w:type="dxa"/>
            <w:shd w:val="clear" w:color="auto" w:fill="808080"/>
          </w:tcPr>
          <w:p w14:paraId="653BAB19" w14:textId="77777777" w:rsidR="00FC03F7" w:rsidRPr="00675DAA" w:rsidRDefault="00FC03F7" w:rsidP="00FC03F7">
            <w:pPr>
              <w:rPr>
                <w:ins w:id="1221" w:author="pbx" w:date="2017-12-12T17:47:00Z"/>
              </w:rPr>
            </w:pPr>
            <w:ins w:id="1222" w:author="pbx" w:date="2017-12-12T17:47:00Z">
              <w:r w:rsidRPr="00675DAA">
                <w:t>Attribute</w:t>
              </w:r>
            </w:ins>
          </w:p>
        </w:tc>
        <w:tc>
          <w:tcPr>
            <w:tcW w:w="1260" w:type="dxa"/>
            <w:shd w:val="clear" w:color="auto" w:fill="808080"/>
          </w:tcPr>
          <w:p w14:paraId="3D1FCDCD" w14:textId="77777777" w:rsidR="00FC03F7" w:rsidRPr="000445D1" w:rsidRDefault="00FC03F7" w:rsidP="00FC03F7">
            <w:pPr>
              <w:rPr>
                <w:ins w:id="1223" w:author="pbx" w:date="2017-12-12T17:47:00Z"/>
              </w:rPr>
            </w:pPr>
            <w:ins w:id="1224" w:author="pbx" w:date="2017-12-12T17:47:00Z">
              <w:r w:rsidRPr="00675DAA">
                <w:t>Cardinality</w:t>
              </w:r>
            </w:ins>
          </w:p>
        </w:tc>
        <w:tc>
          <w:tcPr>
            <w:tcW w:w="1350" w:type="dxa"/>
            <w:shd w:val="clear" w:color="auto" w:fill="808080"/>
          </w:tcPr>
          <w:p w14:paraId="082704A6" w14:textId="77777777" w:rsidR="00FC03F7" w:rsidRPr="00675DAA" w:rsidRDefault="00FC03F7" w:rsidP="00FC03F7">
            <w:pPr>
              <w:rPr>
                <w:ins w:id="1225" w:author="pbx" w:date="2017-12-12T17:47:00Z"/>
              </w:rPr>
            </w:pPr>
            <w:ins w:id="1226" w:author="pbx" w:date="2017-12-12T17:47:00Z">
              <w:r w:rsidRPr="00675DAA">
                <w:t>Value(s) Allowed</w:t>
              </w:r>
            </w:ins>
          </w:p>
          <w:p w14:paraId="5BE9F93E" w14:textId="77777777" w:rsidR="00FC03F7" w:rsidRPr="00675DAA" w:rsidRDefault="00FC03F7" w:rsidP="00FC03F7">
            <w:pPr>
              <w:rPr>
                <w:ins w:id="1227" w:author="pbx" w:date="2017-12-12T17:47:00Z"/>
              </w:rPr>
            </w:pPr>
            <w:ins w:id="1228" w:author="pbx" w:date="2017-12-12T17:47:00Z">
              <w:r w:rsidRPr="00675DAA">
                <w:t>Examples</w:t>
              </w:r>
            </w:ins>
          </w:p>
        </w:tc>
        <w:tc>
          <w:tcPr>
            <w:tcW w:w="3330" w:type="dxa"/>
            <w:shd w:val="clear" w:color="auto" w:fill="808080"/>
          </w:tcPr>
          <w:p w14:paraId="3A0BAE6B" w14:textId="77777777" w:rsidR="00FC03F7" w:rsidRPr="00675DAA" w:rsidRDefault="00FC03F7" w:rsidP="00FC03F7">
            <w:pPr>
              <w:rPr>
                <w:ins w:id="1229" w:author="pbx" w:date="2017-12-12T17:47:00Z"/>
              </w:rPr>
            </w:pPr>
            <w:ins w:id="1230" w:author="pbx" w:date="2017-12-12T17:47:00Z">
              <w:r w:rsidRPr="00675DAA">
                <w:t>Description</w:t>
              </w:r>
            </w:ins>
          </w:p>
          <w:p w14:paraId="6D2F121D" w14:textId="77777777" w:rsidR="00FC03F7" w:rsidRPr="00675DAA" w:rsidRDefault="00FC03F7" w:rsidP="00FC03F7">
            <w:pPr>
              <w:rPr>
                <w:ins w:id="1231" w:author="pbx" w:date="2017-12-12T17:47:00Z"/>
              </w:rPr>
            </w:pPr>
            <w:ins w:id="1232" w:author="pbx" w:date="2017-12-12T17:47:00Z">
              <w:r w:rsidRPr="00675DAA">
                <w:t>Instructions</w:t>
              </w:r>
            </w:ins>
          </w:p>
        </w:tc>
      </w:tr>
      <w:tr w:rsidR="00FC03F7" w:rsidRPr="00675DAA" w14:paraId="0D0360FD" w14:textId="77777777" w:rsidTr="00FC03F7">
        <w:trPr>
          <w:cantSplit/>
          <w:ins w:id="1233" w:author="pbx" w:date="2017-12-12T17:47:00Z"/>
        </w:trPr>
        <w:tc>
          <w:tcPr>
            <w:tcW w:w="2358" w:type="dxa"/>
            <w:vMerge w:val="restart"/>
          </w:tcPr>
          <w:p w14:paraId="6AA2EB8B" w14:textId="77777777" w:rsidR="00FC03F7" w:rsidRDefault="00FC03F7" w:rsidP="00FC03F7">
            <w:pPr>
              <w:rPr>
                <w:ins w:id="1234" w:author="pbx" w:date="2017-12-12T17:47:00Z"/>
              </w:rPr>
            </w:pPr>
            <w:ins w:id="1235" w:author="pbx" w:date="2017-12-12T17:47:00Z">
              <w:r>
                <w:t>effectiveTime.low</w:t>
              </w:r>
            </w:ins>
          </w:p>
          <w:p w14:paraId="0733150E" w14:textId="77777777" w:rsidR="00FC03F7" w:rsidRPr="00675DAA" w:rsidRDefault="00FC03F7" w:rsidP="00FC03F7">
            <w:pPr>
              <w:rPr>
                <w:ins w:id="1236" w:author="pbx" w:date="2017-12-12T17:47:00Z"/>
              </w:rPr>
            </w:pPr>
          </w:p>
        </w:tc>
        <w:tc>
          <w:tcPr>
            <w:tcW w:w="1260" w:type="dxa"/>
            <w:shd w:val="clear" w:color="auto" w:fill="D9D9D9"/>
          </w:tcPr>
          <w:p w14:paraId="4DBB8098" w14:textId="77777777" w:rsidR="00FC03F7" w:rsidRPr="00675DAA" w:rsidRDefault="00FC03F7" w:rsidP="00FC03F7">
            <w:pPr>
              <w:rPr>
                <w:ins w:id="1237" w:author="pbx" w:date="2017-12-12T17:47:00Z"/>
              </w:rPr>
            </w:pPr>
            <w:ins w:id="1238" w:author="pbx" w:date="2017-12-12T17:47:00Z">
              <w:r w:rsidRPr="00675DAA">
                <w:t>N/A</w:t>
              </w:r>
            </w:ins>
          </w:p>
        </w:tc>
        <w:tc>
          <w:tcPr>
            <w:tcW w:w="1260" w:type="dxa"/>
            <w:shd w:val="clear" w:color="auto" w:fill="D9D9D9"/>
          </w:tcPr>
          <w:p w14:paraId="2D411E23" w14:textId="77777777" w:rsidR="00FC03F7" w:rsidRPr="00675DAA" w:rsidRDefault="00FC03F7" w:rsidP="00FC03F7">
            <w:pPr>
              <w:rPr>
                <w:ins w:id="1239" w:author="pbx" w:date="2017-12-12T17:47:00Z"/>
              </w:rPr>
            </w:pPr>
            <w:ins w:id="1240" w:author="pbx" w:date="2017-12-12T17:47:00Z">
              <w:r w:rsidRPr="00675DAA">
                <w:t>1:1</w:t>
              </w:r>
            </w:ins>
          </w:p>
        </w:tc>
        <w:tc>
          <w:tcPr>
            <w:tcW w:w="1350" w:type="dxa"/>
            <w:shd w:val="clear" w:color="auto" w:fill="D9D9D9"/>
          </w:tcPr>
          <w:p w14:paraId="362DF32A" w14:textId="77777777" w:rsidR="00FC03F7" w:rsidRPr="00675DAA" w:rsidRDefault="00FC03F7" w:rsidP="00FC03F7">
            <w:pPr>
              <w:rPr>
                <w:ins w:id="1241" w:author="pbx" w:date="2017-12-12T17:47:00Z"/>
              </w:rPr>
            </w:pPr>
          </w:p>
        </w:tc>
        <w:tc>
          <w:tcPr>
            <w:tcW w:w="3330" w:type="dxa"/>
            <w:shd w:val="clear" w:color="auto" w:fill="D9D9D9"/>
          </w:tcPr>
          <w:p w14:paraId="1BD672EB" w14:textId="77777777" w:rsidR="00FC03F7" w:rsidRPr="00675DAA" w:rsidRDefault="00FC03F7" w:rsidP="00FC03F7">
            <w:pPr>
              <w:rPr>
                <w:ins w:id="1242" w:author="pbx" w:date="2017-12-12T17:47:00Z"/>
              </w:rPr>
            </w:pPr>
          </w:p>
        </w:tc>
      </w:tr>
      <w:tr w:rsidR="00FC03F7" w:rsidRPr="00675DAA" w14:paraId="09F53A76" w14:textId="77777777" w:rsidTr="00FC03F7">
        <w:trPr>
          <w:cantSplit/>
          <w:ins w:id="1243" w:author="pbx" w:date="2017-12-12T17:47:00Z"/>
        </w:trPr>
        <w:tc>
          <w:tcPr>
            <w:tcW w:w="2358" w:type="dxa"/>
            <w:vMerge/>
          </w:tcPr>
          <w:p w14:paraId="55AC858D" w14:textId="77777777" w:rsidR="00FC03F7" w:rsidRPr="00675DAA" w:rsidRDefault="00FC03F7" w:rsidP="00FC03F7">
            <w:pPr>
              <w:rPr>
                <w:ins w:id="1244" w:author="pbx" w:date="2017-12-12T17:47:00Z"/>
              </w:rPr>
            </w:pPr>
          </w:p>
        </w:tc>
        <w:tc>
          <w:tcPr>
            <w:tcW w:w="1260" w:type="dxa"/>
          </w:tcPr>
          <w:p w14:paraId="568C628A" w14:textId="77777777" w:rsidR="00FC03F7" w:rsidRPr="00675DAA" w:rsidRDefault="00FC03F7" w:rsidP="00FC03F7">
            <w:pPr>
              <w:rPr>
                <w:ins w:id="1245" w:author="pbx" w:date="2017-12-12T17:47:00Z"/>
              </w:rPr>
            </w:pPr>
            <w:ins w:id="1246" w:author="pbx" w:date="2017-12-12T17:47:00Z">
              <w:r w:rsidRPr="00675DAA">
                <w:t>value</w:t>
              </w:r>
            </w:ins>
          </w:p>
        </w:tc>
        <w:tc>
          <w:tcPr>
            <w:tcW w:w="1260" w:type="dxa"/>
          </w:tcPr>
          <w:p w14:paraId="62AD2CAF" w14:textId="77777777" w:rsidR="00FC03F7" w:rsidRPr="00675DAA" w:rsidRDefault="00FC03F7" w:rsidP="00FC03F7">
            <w:pPr>
              <w:rPr>
                <w:ins w:id="1247" w:author="pbx" w:date="2017-12-12T17:47:00Z"/>
              </w:rPr>
            </w:pPr>
            <w:ins w:id="1248" w:author="pbx" w:date="2017-12-12T17:47:00Z">
              <w:r w:rsidRPr="00675DAA">
                <w:t>1:1</w:t>
              </w:r>
            </w:ins>
          </w:p>
        </w:tc>
        <w:tc>
          <w:tcPr>
            <w:tcW w:w="1350" w:type="dxa"/>
          </w:tcPr>
          <w:p w14:paraId="28982CA3" w14:textId="77777777" w:rsidR="00FC03F7" w:rsidRPr="00675DAA" w:rsidRDefault="00FC03F7" w:rsidP="00FC03F7">
            <w:pPr>
              <w:rPr>
                <w:ins w:id="1249" w:author="pbx" w:date="2017-12-12T17:47:00Z"/>
              </w:rPr>
            </w:pPr>
          </w:p>
        </w:tc>
        <w:tc>
          <w:tcPr>
            <w:tcW w:w="3330" w:type="dxa"/>
          </w:tcPr>
          <w:p w14:paraId="70F534BD" w14:textId="77777777" w:rsidR="00FC03F7" w:rsidRPr="00675DAA" w:rsidRDefault="00FC03F7" w:rsidP="00FC03F7">
            <w:pPr>
              <w:rPr>
                <w:ins w:id="1250" w:author="pbx" w:date="2017-12-12T17:47:00Z"/>
              </w:rPr>
            </w:pPr>
          </w:p>
        </w:tc>
      </w:tr>
      <w:tr w:rsidR="00FC03F7" w:rsidRPr="00675DAA" w14:paraId="2B3F9335" w14:textId="77777777" w:rsidTr="00FC03F7">
        <w:trPr>
          <w:cantSplit/>
          <w:ins w:id="1251" w:author="pbx" w:date="2017-12-12T17:47:00Z"/>
        </w:trPr>
        <w:tc>
          <w:tcPr>
            <w:tcW w:w="2358" w:type="dxa"/>
            <w:shd w:val="clear" w:color="auto" w:fill="808080"/>
          </w:tcPr>
          <w:p w14:paraId="1FD087D4" w14:textId="77777777" w:rsidR="00FC03F7" w:rsidRPr="00675DAA" w:rsidRDefault="00FC03F7" w:rsidP="00FC03F7">
            <w:pPr>
              <w:rPr>
                <w:ins w:id="1252" w:author="pbx" w:date="2017-12-12T17:47:00Z"/>
              </w:rPr>
            </w:pPr>
            <w:ins w:id="1253" w:author="pbx" w:date="2017-12-12T17:47:00Z">
              <w:r w:rsidRPr="00675DAA">
                <w:t>Conformance</w:t>
              </w:r>
            </w:ins>
          </w:p>
        </w:tc>
        <w:tc>
          <w:tcPr>
            <w:tcW w:w="7200" w:type="dxa"/>
            <w:gridSpan w:val="4"/>
          </w:tcPr>
          <w:p w14:paraId="1DF78405" w14:textId="77777777" w:rsidR="00FC03F7" w:rsidRDefault="00FC03F7" w:rsidP="00EE43D9">
            <w:pPr>
              <w:pStyle w:val="ListParagraph"/>
              <w:numPr>
                <w:ilvl w:val="0"/>
                <w:numId w:val="215"/>
              </w:numPr>
              <w:rPr>
                <w:ins w:id="1254" w:author="pbx" w:date="2017-12-12T17:47:00Z"/>
              </w:rPr>
            </w:pPr>
            <w:ins w:id="1255" w:author="pbx" w:date="2017-12-12T17:47:00Z">
              <w:r>
                <w:t xml:space="preserve">There </w:t>
              </w:r>
              <w:r w:rsidR="00424032">
                <w:t>may be</w:t>
              </w:r>
              <w:r>
                <w:t xml:space="preserve"> an </w:t>
              </w:r>
              <w:r w:rsidRPr="00675DAA">
                <w:t>effectiveTime</w:t>
              </w:r>
              <w:r>
                <w:t>.low element</w:t>
              </w:r>
            </w:ins>
          </w:p>
          <w:p w14:paraId="3B90698A" w14:textId="77777777" w:rsidR="00FC03F7" w:rsidRDefault="00FC03F7" w:rsidP="00FC03F7">
            <w:pPr>
              <w:rPr>
                <w:ins w:id="1256" w:author="pbx" w:date="2017-12-12T17:47:00Z"/>
              </w:rPr>
            </w:pPr>
          </w:p>
          <w:p w14:paraId="2E2DB60A" w14:textId="77777777" w:rsidR="00FC03F7" w:rsidRDefault="00FC03F7" w:rsidP="00EE43D9">
            <w:pPr>
              <w:pStyle w:val="ListParagraph"/>
              <w:numPr>
                <w:ilvl w:val="0"/>
                <w:numId w:val="215"/>
              </w:numPr>
              <w:rPr>
                <w:ins w:id="1257" w:author="pbx" w:date="2017-12-12T17:47:00Z"/>
              </w:rPr>
            </w:pPr>
            <w:ins w:id="1258" w:author="pbx" w:date="2017-12-12T17:47:00Z">
              <w:r w:rsidRPr="00675DAA">
                <w:t>There is an value</w:t>
              </w:r>
              <w:r>
                <w:t xml:space="preserve"> attribute</w:t>
              </w:r>
            </w:ins>
          </w:p>
          <w:p w14:paraId="2AAD6E7B" w14:textId="77777777" w:rsidR="00FC03F7" w:rsidRPr="00AB6FE1" w:rsidRDefault="00FC03F7" w:rsidP="00EE43D9">
            <w:pPr>
              <w:pStyle w:val="ListParagraph"/>
              <w:numPr>
                <w:ilvl w:val="0"/>
                <w:numId w:val="216"/>
              </w:numPr>
              <w:rPr>
                <w:ins w:id="1259" w:author="pbx" w:date="2017-12-12T17:47:00Z"/>
                <w:highlight w:val="white"/>
              </w:rPr>
            </w:pPr>
            <w:ins w:id="1260" w:author="pbx" w:date="2017-12-12T17:47:00Z">
              <w:r>
                <w:rPr>
                  <w:highlight w:val="white"/>
                </w:rPr>
                <w:t>SPL Rule 5</w:t>
              </w:r>
              <w:r w:rsidRPr="00674290">
                <w:rPr>
                  <w:highlight w:val="white"/>
                </w:rPr>
                <w:t xml:space="preserve"> identifies that the attribute has not been defined.</w:t>
              </w:r>
            </w:ins>
          </w:p>
          <w:p w14:paraId="5A743E26" w14:textId="77777777" w:rsidR="00641AE1" w:rsidRDefault="00641AE1" w:rsidP="00941030">
            <w:pPr>
              <w:rPr>
                <w:ins w:id="1261" w:author="pbx" w:date="2017-12-12T17:47:00Z"/>
              </w:rPr>
            </w:pPr>
          </w:p>
          <w:p w14:paraId="38810D00" w14:textId="77777777" w:rsidR="00641AE1" w:rsidRDefault="00641AE1" w:rsidP="00EE43D9">
            <w:pPr>
              <w:pStyle w:val="ListParagraph"/>
              <w:numPr>
                <w:ilvl w:val="0"/>
                <w:numId w:val="215"/>
              </w:numPr>
              <w:rPr>
                <w:ins w:id="1262" w:author="pbx" w:date="2017-12-12T17:47:00Z"/>
              </w:rPr>
            </w:pPr>
            <w:ins w:id="1263" w:author="pbx" w:date="2017-12-12T17:47:00Z">
              <w:r>
                <w:t xml:space="preserve">If there is an </w:t>
              </w:r>
              <w:r w:rsidR="00953ECB">
                <w:fldChar w:fldCharType="begin"/>
              </w:r>
              <w:r w:rsidR="00953ECB">
                <w:instrText xml:space="preserve"> HYPERLINK "mailto:effectiveTime.low@value" </w:instrText>
              </w:r>
              <w:r w:rsidR="00953ECB">
                <w:fldChar w:fldCharType="separate"/>
              </w:r>
              <w:r w:rsidRPr="0082173D">
                <w:rPr>
                  <w:rStyle w:val="Hyperlink"/>
                </w:rPr>
                <w:t>effectiveTime.low@value</w:t>
              </w:r>
              <w:r w:rsidR="00953ECB">
                <w:rPr>
                  <w:rStyle w:val="Hyperlink"/>
                </w:rPr>
                <w:fldChar w:fldCharType="end"/>
              </w:r>
              <w:r>
                <w:t xml:space="preserve"> it is smaller </w:t>
              </w:r>
              <w:r w:rsidR="00824D26">
                <w:t xml:space="preserve">than </w:t>
              </w:r>
              <w:r>
                <w:t>or equal to the effectiveTime.</w:t>
              </w:r>
              <w:r w:rsidR="00824D26">
                <w:t>high</w:t>
              </w:r>
              <w:r>
                <w:t>@value.</w:t>
              </w:r>
            </w:ins>
          </w:p>
          <w:p w14:paraId="49DC80A2" w14:textId="77777777" w:rsidR="00FC03F7" w:rsidRPr="009B1AF2" w:rsidRDefault="00FC03F7" w:rsidP="009B1AF2">
            <w:pPr>
              <w:rPr>
                <w:ins w:id="1264" w:author="pbx" w:date="2017-12-12T17:47:00Z"/>
                <w:highlight w:val="white"/>
              </w:rPr>
            </w:pPr>
          </w:p>
        </w:tc>
      </w:tr>
    </w:tbl>
    <w:p w14:paraId="40FF0F40" w14:textId="77777777" w:rsidR="00FC03F7" w:rsidRDefault="00FC03F7" w:rsidP="00E20292">
      <w:pPr>
        <w:rPr>
          <w:ins w:id="1265"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424032" w:rsidRPr="00675DAA" w14:paraId="32681D9B" w14:textId="77777777" w:rsidTr="00613AB6">
        <w:trPr>
          <w:cantSplit/>
          <w:trHeight w:val="580"/>
          <w:tblHeader/>
          <w:ins w:id="1266" w:author="pbx" w:date="2017-12-12T17:47:00Z"/>
        </w:trPr>
        <w:tc>
          <w:tcPr>
            <w:tcW w:w="2358" w:type="dxa"/>
            <w:shd w:val="clear" w:color="auto" w:fill="808080"/>
          </w:tcPr>
          <w:p w14:paraId="13F8F088" w14:textId="77777777" w:rsidR="00424032" w:rsidRPr="000445D1" w:rsidRDefault="00424032" w:rsidP="00613AB6">
            <w:pPr>
              <w:rPr>
                <w:ins w:id="1267" w:author="pbx" w:date="2017-12-12T17:47:00Z"/>
              </w:rPr>
            </w:pPr>
            <w:ins w:id="1268" w:author="pbx" w:date="2017-12-12T17:47:00Z">
              <w:r w:rsidRPr="00675DAA">
                <w:t>Element</w:t>
              </w:r>
            </w:ins>
          </w:p>
        </w:tc>
        <w:tc>
          <w:tcPr>
            <w:tcW w:w="1260" w:type="dxa"/>
            <w:shd w:val="clear" w:color="auto" w:fill="808080"/>
          </w:tcPr>
          <w:p w14:paraId="5030428F" w14:textId="77777777" w:rsidR="00424032" w:rsidRPr="00675DAA" w:rsidRDefault="00424032" w:rsidP="00613AB6">
            <w:pPr>
              <w:rPr>
                <w:ins w:id="1269" w:author="pbx" w:date="2017-12-12T17:47:00Z"/>
              </w:rPr>
            </w:pPr>
            <w:ins w:id="1270" w:author="pbx" w:date="2017-12-12T17:47:00Z">
              <w:r w:rsidRPr="00675DAA">
                <w:t>Attribute</w:t>
              </w:r>
            </w:ins>
          </w:p>
        </w:tc>
        <w:tc>
          <w:tcPr>
            <w:tcW w:w="1260" w:type="dxa"/>
            <w:shd w:val="clear" w:color="auto" w:fill="808080"/>
          </w:tcPr>
          <w:p w14:paraId="667647C8" w14:textId="77777777" w:rsidR="00424032" w:rsidRPr="000445D1" w:rsidRDefault="00424032" w:rsidP="00613AB6">
            <w:pPr>
              <w:rPr>
                <w:ins w:id="1271" w:author="pbx" w:date="2017-12-12T17:47:00Z"/>
              </w:rPr>
            </w:pPr>
            <w:ins w:id="1272" w:author="pbx" w:date="2017-12-12T17:47:00Z">
              <w:r w:rsidRPr="00675DAA">
                <w:t>Cardinality</w:t>
              </w:r>
            </w:ins>
          </w:p>
        </w:tc>
        <w:tc>
          <w:tcPr>
            <w:tcW w:w="1350" w:type="dxa"/>
            <w:shd w:val="clear" w:color="auto" w:fill="808080"/>
          </w:tcPr>
          <w:p w14:paraId="62ACA9B5" w14:textId="77777777" w:rsidR="00424032" w:rsidRPr="00675DAA" w:rsidRDefault="00424032" w:rsidP="00613AB6">
            <w:pPr>
              <w:rPr>
                <w:ins w:id="1273" w:author="pbx" w:date="2017-12-12T17:47:00Z"/>
              </w:rPr>
            </w:pPr>
            <w:ins w:id="1274" w:author="pbx" w:date="2017-12-12T17:47:00Z">
              <w:r w:rsidRPr="00675DAA">
                <w:t>Value(s) Allowed</w:t>
              </w:r>
            </w:ins>
          </w:p>
          <w:p w14:paraId="14F76DBB" w14:textId="77777777" w:rsidR="00424032" w:rsidRPr="00675DAA" w:rsidRDefault="00424032" w:rsidP="00613AB6">
            <w:pPr>
              <w:rPr>
                <w:ins w:id="1275" w:author="pbx" w:date="2017-12-12T17:47:00Z"/>
              </w:rPr>
            </w:pPr>
            <w:ins w:id="1276" w:author="pbx" w:date="2017-12-12T17:47:00Z">
              <w:r w:rsidRPr="00675DAA">
                <w:t>Examples</w:t>
              </w:r>
            </w:ins>
          </w:p>
        </w:tc>
        <w:tc>
          <w:tcPr>
            <w:tcW w:w="3330" w:type="dxa"/>
            <w:shd w:val="clear" w:color="auto" w:fill="808080"/>
          </w:tcPr>
          <w:p w14:paraId="733964C4" w14:textId="77777777" w:rsidR="00424032" w:rsidRPr="00675DAA" w:rsidRDefault="00424032" w:rsidP="00613AB6">
            <w:pPr>
              <w:rPr>
                <w:ins w:id="1277" w:author="pbx" w:date="2017-12-12T17:47:00Z"/>
              </w:rPr>
            </w:pPr>
            <w:ins w:id="1278" w:author="pbx" w:date="2017-12-12T17:47:00Z">
              <w:r w:rsidRPr="00675DAA">
                <w:t>Description</w:t>
              </w:r>
            </w:ins>
          </w:p>
          <w:p w14:paraId="7BDB9821" w14:textId="77777777" w:rsidR="00424032" w:rsidRPr="00675DAA" w:rsidRDefault="00424032" w:rsidP="00613AB6">
            <w:pPr>
              <w:rPr>
                <w:ins w:id="1279" w:author="pbx" w:date="2017-12-12T17:47:00Z"/>
              </w:rPr>
            </w:pPr>
            <w:ins w:id="1280" w:author="pbx" w:date="2017-12-12T17:47:00Z">
              <w:r w:rsidRPr="00675DAA">
                <w:t>Instructions</w:t>
              </w:r>
            </w:ins>
          </w:p>
        </w:tc>
      </w:tr>
      <w:tr w:rsidR="00424032" w:rsidRPr="00675DAA" w14:paraId="4BCC0780" w14:textId="77777777" w:rsidTr="00613AB6">
        <w:trPr>
          <w:cantSplit/>
          <w:ins w:id="1281" w:author="pbx" w:date="2017-12-12T17:47:00Z"/>
        </w:trPr>
        <w:tc>
          <w:tcPr>
            <w:tcW w:w="2358" w:type="dxa"/>
            <w:vMerge w:val="restart"/>
          </w:tcPr>
          <w:p w14:paraId="5F448146" w14:textId="77777777" w:rsidR="00424032" w:rsidRDefault="00424032" w:rsidP="00613AB6">
            <w:pPr>
              <w:rPr>
                <w:ins w:id="1282" w:author="pbx" w:date="2017-12-12T17:47:00Z"/>
              </w:rPr>
            </w:pPr>
            <w:ins w:id="1283" w:author="pbx" w:date="2017-12-12T17:47:00Z">
              <w:r>
                <w:t>effectiveTime.high</w:t>
              </w:r>
            </w:ins>
          </w:p>
          <w:p w14:paraId="62203C96" w14:textId="77777777" w:rsidR="00424032" w:rsidRPr="00675DAA" w:rsidRDefault="00424032" w:rsidP="00613AB6">
            <w:pPr>
              <w:rPr>
                <w:ins w:id="1284" w:author="pbx" w:date="2017-12-12T17:47:00Z"/>
              </w:rPr>
            </w:pPr>
          </w:p>
        </w:tc>
        <w:tc>
          <w:tcPr>
            <w:tcW w:w="1260" w:type="dxa"/>
            <w:shd w:val="clear" w:color="auto" w:fill="D9D9D9"/>
          </w:tcPr>
          <w:p w14:paraId="09C11E63" w14:textId="77777777" w:rsidR="00424032" w:rsidRPr="00675DAA" w:rsidRDefault="00424032" w:rsidP="00613AB6">
            <w:pPr>
              <w:rPr>
                <w:ins w:id="1285" w:author="pbx" w:date="2017-12-12T17:47:00Z"/>
              </w:rPr>
            </w:pPr>
            <w:ins w:id="1286" w:author="pbx" w:date="2017-12-12T17:47:00Z">
              <w:r w:rsidRPr="00675DAA">
                <w:t>N/A</w:t>
              </w:r>
            </w:ins>
          </w:p>
        </w:tc>
        <w:tc>
          <w:tcPr>
            <w:tcW w:w="1260" w:type="dxa"/>
            <w:shd w:val="clear" w:color="auto" w:fill="D9D9D9"/>
          </w:tcPr>
          <w:p w14:paraId="50B771EA" w14:textId="77777777" w:rsidR="00424032" w:rsidRPr="00675DAA" w:rsidRDefault="00424032" w:rsidP="00613AB6">
            <w:pPr>
              <w:rPr>
                <w:ins w:id="1287" w:author="pbx" w:date="2017-12-12T17:47:00Z"/>
              </w:rPr>
            </w:pPr>
            <w:ins w:id="1288" w:author="pbx" w:date="2017-12-12T17:47:00Z">
              <w:r w:rsidRPr="00675DAA">
                <w:t>1:1</w:t>
              </w:r>
            </w:ins>
          </w:p>
        </w:tc>
        <w:tc>
          <w:tcPr>
            <w:tcW w:w="1350" w:type="dxa"/>
            <w:shd w:val="clear" w:color="auto" w:fill="D9D9D9"/>
          </w:tcPr>
          <w:p w14:paraId="2899EF75" w14:textId="77777777" w:rsidR="00424032" w:rsidRPr="00675DAA" w:rsidRDefault="00424032" w:rsidP="00613AB6">
            <w:pPr>
              <w:rPr>
                <w:ins w:id="1289" w:author="pbx" w:date="2017-12-12T17:47:00Z"/>
              </w:rPr>
            </w:pPr>
          </w:p>
        </w:tc>
        <w:tc>
          <w:tcPr>
            <w:tcW w:w="3330" w:type="dxa"/>
            <w:shd w:val="clear" w:color="auto" w:fill="D9D9D9"/>
          </w:tcPr>
          <w:p w14:paraId="34841FFD" w14:textId="77777777" w:rsidR="00424032" w:rsidRPr="00675DAA" w:rsidRDefault="00424032" w:rsidP="00613AB6">
            <w:pPr>
              <w:rPr>
                <w:ins w:id="1290" w:author="pbx" w:date="2017-12-12T17:47:00Z"/>
              </w:rPr>
            </w:pPr>
          </w:p>
        </w:tc>
      </w:tr>
      <w:tr w:rsidR="00424032" w:rsidRPr="00675DAA" w14:paraId="2C1782BF" w14:textId="77777777" w:rsidTr="00613AB6">
        <w:trPr>
          <w:cantSplit/>
          <w:ins w:id="1291" w:author="pbx" w:date="2017-12-12T17:47:00Z"/>
        </w:trPr>
        <w:tc>
          <w:tcPr>
            <w:tcW w:w="2358" w:type="dxa"/>
            <w:vMerge/>
          </w:tcPr>
          <w:p w14:paraId="6D488420" w14:textId="77777777" w:rsidR="00424032" w:rsidRPr="00675DAA" w:rsidRDefault="00424032" w:rsidP="00613AB6">
            <w:pPr>
              <w:rPr>
                <w:ins w:id="1292" w:author="pbx" w:date="2017-12-12T17:47:00Z"/>
              </w:rPr>
            </w:pPr>
          </w:p>
        </w:tc>
        <w:tc>
          <w:tcPr>
            <w:tcW w:w="1260" w:type="dxa"/>
          </w:tcPr>
          <w:p w14:paraId="1201BC89" w14:textId="77777777" w:rsidR="00424032" w:rsidRPr="00675DAA" w:rsidRDefault="00424032" w:rsidP="00613AB6">
            <w:pPr>
              <w:rPr>
                <w:ins w:id="1293" w:author="pbx" w:date="2017-12-12T17:47:00Z"/>
              </w:rPr>
            </w:pPr>
            <w:ins w:id="1294" w:author="pbx" w:date="2017-12-12T17:47:00Z">
              <w:r w:rsidRPr="00675DAA">
                <w:t>value</w:t>
              </w:r>
            </w:ins>
          </w:p>
        </w:tc>
        <w:tc>
          <w:tcPr>
            <w:tcW w:w="1260" w:type="dxa"/>
          </w:tcPr>
          <w:p w14:paraId="67AA7F73" w14:textId="77777777" w:rsidR="00424032" w:rsidRPr="00675DAA" w:rsidRDefault="00424032" w:rsidP="00613AB6">
            <w:pPr>
              <w:rPr>
                <w:ins w:id="1295" w:author="pbx" w:date="2017-12-12T17:47:00Z"/>
              </w:rPr>
            </w:pPr>
            <w:ins w:id="1296" w:author="pbx" w:date="2017-12-12T17:47:00Z">
              <w:r w:rsidRPr="00675DAA">
                <w:t>1:1</w:t>
              </w:r>
            </w:ins>
          </w:p>
        </w:tc>
        <w:tc>
          <w:tcPr>
            <w:tcW w:w="1350" w:type="dxa"/>
          </w:tcPr>
          <w:p w14:paraId="12E85B03" w14:textId="77777777" w:rsidR="00424032" w:rsidRPr="00675DAA" w:rsidRDefault="00424032" w:rsidP="00613AB6">
            <w:pPr>
              <w:rPr>
                <w:ins w:id="1297" w:author="pbx" w:date="2017-12-12T17:47:00Z"/>
              </w:rPr>
            </w:pPr>
          </w:p>
        </w:tc>
        <w:tc>
          <w:tcPr>
            <w:tcW w:w="3330" w:type="dxa"/>
          </w:tcPr>
          <w:p w14:paraId="76F83BB5" w14:textId="77777777" w:rsidR="00424032" w:rsidRPr="00675DAA" w:rsidRDefault="00424032" w:rsidP="00613AB6">
            <w:pPr>
              <w:rPr>
                <w:ins w:id="1298" w:author="pbx" w:date="2017-12-12T17:47:00Z"/>
              </w:rPr>
            </w:pPr>
          </w:p>
        </w:tc>
      </w:tr>
      <w:tr w:rsidR="00424032" w:rsidRPr="00675DAA" w14:paraId="64811375" w14:textId="77777777" w:rsidTr="00613AB6">
        <w:trPr>
          <w:cantSplit/>
          <w:ins w:id="1299" w:author="pbx" w:date="2017-12-12T17:47:00Z"/>
        </w:trPr>
        <w:tc>
          <w:tcPr>
            <w:tcW w:w="2358" w:type="dxa"/>
            <w:shd w:val="clear" w:color="auto" w:fill="808080"/>
          </w:tcPr>
          <w:p w14:paraId="1CFF93C2" w14:textId="77777777" w:rsidR="00424032" w:rsidRPr="00675DAA" w:rsidRDefault="00424032" w:rsidP="00613AB6">
            <w:pPr>
              <w:rPr>
                <w:ins w:id="1300" w:author="pbx" w:date="2017-12-12T17:47:00Z"/>
              </w:rPr>
            </w:pPr>
            <w:ins w:id="1301" w:author="pbx" w:date="2017-12-12T17:47:00Z">
              <w:r w:rsidRPr="00675DAA">
                <w:lastRenderedPageBreak/>
                <w:t>Conformance</w:t>
              </w:r>
            </w:ins>
          </w:p>
        </w:tc>
        <w:tc>
          <w:tcPr>
            <w:tcW w:w="7200" w:type="dxa"/>
            <w:gridSpan w:val="4"/>
          </w:tcPr>
          <w:p w14:paraId="13D44010" w14:textId="77777777" w:rsidR="00424032" w:rsidRDefault="00424032" w:rsidP="00EE43D9">
            <w:pPr>
              <w:pStyle w:val="ListParagraph"/>
              <w:numPr>
                <w:ilvl w:val="0"/>
                <w:numId w:val="217"/>
              </w:numPr>
              <w:rPr>
                <w:ins w:id="1302" w:author="pbx" w:date="2017-12-12T17:47:00Z"/>
              </w:rPr>
            </w:pPr>
            <w:ins w:id="1303" w:author="pbx" w:date="2017-12-12T17:47:00Z">
              <w:r>
                <w:t xml:space="preserve">There may be an </w:t>
              </w:r>
              <w:r w:rsidRPr="00675DAA">
                <w:t>effectiveTime</w:t>
              </w:r>
              <w:r>
                <w:t>.high element</w:t>
              </w:r>
            </w:ins>
          </w:p>
          <w:p w14:paraId="50AA5D55" w14:textId="77777777" w:rsidR="00424032" w:rsidRDefault="00424032" w:rsidP="00613AB6">
            <w:pPr>
              <w:rPr>
                <w:ins w:id="1304" w:author="pbx" w:date="2017-12-12T17:47:00Z"/>
              </w:rPr>
            </w:pPr>
          </w:p>
          <w:p w14:paraId="32CB7692" w14:textId="77777777" w:rsidR="00424032" w:rsidRDefault="00424032" w:rsidP="00EE43D9">
            <w:pPr>
              <w:pStyle w:val="ListParagraph"/>
              <w:numPr>
                <w:ilvl w:val="0"/>
                <w:numId w:val="217"/>
              </w:numPr>
              <w:rPr>
                <w:ins w:id="1305" w:author="pbx" w:date="2017-12-12T17:47:00Z"/>
              </w:rPr>
            </w:pPr>
            <w:ins w:id="1306" w:author="pbx" w:date="2017-12-12T17:47:00Z">
              <w:r w:rsidRPr="00675DAA">
                <w:t>There is an value</w:t>
              </w:r>
              <w:r>
                <w:t xml:space="preserve"> attribute</w:t>
              </w:r>
            </w:ins>
          </w:p>
          <w:p w14:paraId="4290A012" w14:textId="77777777" w:rsidR="00424032" w:rsidRPr="00AB6FE1" w:rsidRDefault="00424032" w:rsidP="00EE43D9">
            <w:pPr>
              <w:pStyle w:val="ListParagraph"/>
              <w:numPr>
                <w:ilvl w:val="0"/>
                <w:numId w:val="269"/>
              </w:numPr>
              <w:rPr>
                <w:ins w:id="1307" w:author="pbx" w:date="2017-12-12T17:47:00Z"/>
                <w:highlight w:val="white"/>
              </w:rPr>
            </w:pPr>
            <w:ins w:id="1308" w:author="pbx" w:date="2017-12-12T17:47:00Z">
              <w:r>
                <w:rPr>
                  <w:highlight w:val="white"/>
                </w:rPr>
                <w:t>SPL Rule 5</w:t>
              </w:r>
              <w:r w:rsidRPr="00674290">
                <w:rPr>
                  <w:highlight w:val="white"/>
                </w:rPr>
                <w:t xml:space="preserve"> identifies that the attribute has not been defined.</w:t>
              </w:r>
            </w:ins>
          </w:p>
          <w:p w14:paraId="4159B4FF" w14:textId="77777777" w:rsidR="00641AE1" w:rsidRDefault="00641AE1" w:rsidP="00941030">
            <w:pPr>
              <w:rPr>
                <w:ins w:id="1309" w:author="pbx" w:date="2017-12-12T17:47:00Z"/>
              </w:rPr>
            </w:pPr>
          </w:p>
          <w:p w14:paraId="2981680A" w14:textId="77777777" w:rsidR="00641AE1" w:rsidRPr="009B1AF2" w:rsidRDefault="00641AE1" w:rsidP="00EE43D9">
            <w:pPr>
              <w:pStyle w:val="ListParagraph"/>
              <w:numPr>
                <w:ilvl w:val="0"/>
                <w:numId w:val="217"/>
              </w:numPr>
              <w:rPr>
                <w:ins w:id="1310" w:author="pbx" w:date="2017-12-12T17:47:00Z"/>
              </w:rPr>
            </w:pPr>
            <w:ins w:id="1311" w:author="pbx" w:date="2017-12-12T17:47:00Z">
              <w:r>
                <w:t xml:space="preserve">If there is an </w:t>
              </w:r>
              <w:r w:rsidR="00953ECB">
                <w:fldChar w:fldCharType="begin"/>
              </w:r>
              <w:r w:rsidR="00953ECB">
                <w:instrText xml:space="preserve"> HYPERLINK "mailto:effectiveTime.high@value" </w:instrText>
              </w:r>
              <w:r w:rsidR="00953ECB">
                <w:fldChar w:fldCharType="separate"/>
              </w:r>
              <w:r w:rsidRPr="0082173D">
                <w:rPr>
                  <w:rStyle w:val="Hyperlink"/>
                </w:rPr>
                <w:t>effectiveTime.high@value</w:t>
              </w:r>
              <w:r w:rsidR="00953ECB">
                <w:rPr>
                  <w:rStyle w:val="Hyperlink"/>
                </w:rPr>
                <w:fldChar w:fldCharType="end"/>
              </w:r>
              <w:r>
                <w:t xml:space="preserve"> it is greater </w:t>
              </w:r>
              <w:r w:rsidR="00824D26">
                <w:t>than</w:t>
              </w:r>
              <w:r>
                <w:t xml:space="preserve"> or equal to the effectiveTime.low@value.</w:t>
              </w:r>
            </w:ins>
          </w:p>
        </w:tc>
      </w:tr>
    </w:tbl>
    <w:p w14:paraId="46D468D0" w14:textId="77777777" w:rsidR="00FC03F7" w:rsidRDefault="00FC03F7"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14:paraId="377027DB" w14:textId="77777777" w:rsidTr="00232BE6">
        <w:trPr>
          <w:cantSplit/>
          <w:trHeight w:val="580"/>
          <w:tblHeader/>
        </w:trPr>
        <w:tc>
          <w:tcPr>
            <w:tcW w:w="2358" w:type="dxa"/>
            <w:shd w:val="clear" w:color="auto" w:fill="808080"/>
          </w:tcPr>
          <w:p w14:paraId="5DC5D052" w14:textId="77777777" w:rsidR="00E20292" w:rsidRPr="00F53457" w:rsidRDefault="00E20292" w:rsidP="00232BE6">
            <w:r w:rsidRPr="00675DAA">
              <w:t>Element</w:t>
            </w:r>
          </w:p>
        </w:tc>
        <w:tc>
          <w:tcPr>
            <w:tcW w:w="1260" w:type="dxa"/>
            <w:shd w:val="clear" w:color="auto" w:fill="808080"/>
          </w:tcPr>
          <w:p w14:paraId="08D5D50D" w14:textId="77777777" w:rsidR="00E20292" w:rsidRPr="00675DAA" w:rsidRDefault="00E20292" w:rsidP="00232BE6">
            <w:r w:rsidRPr="00675DAA">
              <w:t>Attribute</w:t>
            </w:r>
          </w:p>
        </w:tc>
        <w:tc>
          <w:tcPr>
            <w:tcW w:w="1260" w:type="dxa"/>
            <w:shd w:val="clear" w:color="auto" w:fill="808080"/>
          </w:tcPr>
          <w:p w14:paraId="0E5AFF7C" w14:textId="77777777" w:rsidR="00E20292" w:rsidRPr="00F53457" w:rsidRDefault="00E20292" w:rsidP="00232BE6">
            <w:r w:rsidRPr="00675DAA">
              <w:t>Cardinality</w:t>
            </w:r>
          </w:p>
        </w:tc>
        <w:tc>
          <w:tcPr>
            <w:tcW w:w="1350" w:type="dxa"/>
            <w:shd w:val="clear" w:color="auto" w:fill="808080"/>
          </w:tcPr>
          <w:p w14:paraId="5407EE85" w14:textId="77777777" w:rsidR="00E20292" w:rsidRPr="00675DAA" w:rsidRDefault="00E20292" w:rsidP="00232BE6">
            <w:r w:rsidRPr="00675DAA">
              <w:t>Value(s) Allowed</w:t>
            </w:r>
          </w:p>
          <w:p w14:paraId="4F56402E" w14:textId="77777777" w:rsidR="00E20292" w:rsidRPr="00675DAA" w:rsidRDefault="00E20292" w:rsidP="00232BE6">
            <w:r w:rsidRPr="00675DAA">
              <w:t>Examples</w:t>
            </w:r>
          </w:p>
        </w:tc>
        <w:tc>
          <w:tcPr>
            <w:tcW w:w="3330" w:type="dxa"/>
            <w:shd w:val="clear" w:color="auto" w:fill="808080"/>
          </w:tcPr>
          <w:p w14:paraId="3AE8F2B6" w14:textId="77777777" w:rsidR="00E20292" w:rsidRPr="00675DAA" w:rsidRDefault="00E20292" w:rsidP="00232BE6">
            <w:r w:rsidRPr="00675DAA">
              <w:t>Description</w:t>
            </w:r>
          </w:p>
          <w:p w14:paraId="15B40D55" w14:textId="77777777" w:rsidR="00E20292" w:rsidRPr="00675DAA" w:rsidRDefault="00E20292" w:rsidP="00232BE6">
            <w:r w:rsidRPr="00675DAA">
              <w:t>Instructions</w:t>
            </w:r>
          </w:p>
        </w:tc>
      </w:tr>
      <w:tr w:rsidR="00E20292" w:rsidRPr="00675DAA" w14:paraId="1A08FF0C" w14:textId="77777777" w:rsidTr="00232BE6">
        <w:trPr>
          <w:cantSplit/>
        </w:trPr>
        <w:tc>
          <w:tcPr>
            <w:tcW w:w="2358" w:type="dxa"/>
          </w:tcPr>
          <w:p w14:paraId="64B5DC51" w14:textId="77777777" w:rsidR="00E20292" w:rsidRPr="00675DAA" w:rsidRDefault="00E20292" w:rsidP="00232BE6">
            <w:r w:rsidRPr="006841F8">
              <w:t>manufacturedProduct</w:t>
            </w:r>
          </w:p>
        </w:tc>
        <w:tc>
          <w:tcPr>
            <w:tcW w:w="1260" w:type="dxa"/>
            <w:shd w:val="clear" w:color="auto" w:fill="D9D9D9"/>
          </w:tcPr>
          <w:p w14:paraId="2FD1EE83" w14:textId="77777777" w:rsidR="00E20292" w:rsidRPr="00675DAA" w:rsidRDefault="00E20292" w:rsidP="00232BE6">
            <w:r w:rsidRPr="00675DAA">
              <w:t>N/A</w:t>
            </w:r>
          </w:p>
        </w:tc>
        <w:tc>
          <w:tcPr>
            <w:tcW w:w="1260" w:type="dxa"/>
            <w:shd w:val="clear" w:color="auto" w:fill="D9D9D9"/>
          </w:tcPr>
          <w:p w14:paraId="23B7DE53" w14:textId="77777777" w:rsidR="00E20292" w:rsidRPr="00675DAA" w:rsidRDefault="00E20292" w:rsidP="00232BE6">
            <w:r w:rsidRPr="00675DAA">
              <w:t>1:1</w:t>
            </w:r>
          </w:p>
        </w:tc>
        <w:tc>
          <w:tcPr>
            <w:tcW w:w="1350" w:type="dxa"/>
            <w:shd w:val="clear" w:color="auto" w:fill="D9D9D9"/>
          </w:tcPr>
          <w:p w14:paraId="5FD8DB9C" w14:textId="77777777" w:rsidR="00E20292" w:rsidRPr="00675DAA" w:rsidRDefault="00E20292" w:rsidP="00232BE6"/>
        </w:tc>
        <w:tc>
          <w:tcPr>
            <w:tcW w:w="3330" w:type="dxa"/>
            <w:shd w:val="clear" w:color="auto" w:fill="D9D9D9"/>
          </w:tcPr>
          <w:p w14:paraId="1D6DD820" w14:textId="77777777" w:rsidR="00E20292" w:rsidRPr="00675DAA" w:rsidRDefault="00E20292" w:rsidP="00232BE6"/>
        </w:tc>
      </w:tr>
      <w:tr w:rsidR="00E20292" w:rsidRPr="00675DAA" w14:paraId="139D5D97" w14:textId="77777777" w:rsidTr="00232BE6">
        <w:trPr>
          <w:cantSplit/>
        </w:trPr>
        <w:tc>
          <w:tcPr>
            <w:tcW w:w="2358" w:type="dxa"/>
            <w:shd w:val="clear" w:color="auto" w:fill="808080"/>
          </w:tcPr>
          <w:p w14:paraId="662D2468" w14:textId="77777777" w:rsidR="00E20292" w:rsidRPr="00675DAA" w:rsidRDefault="00E20292" w:rsidP="00232BE6">
            <w:r w:rsidRPr="00675DAA">
              <w:t>Conformance</w:t>
            </w:r>
          </w:p>
        </w:tc>
        <w:tc>
          <w:tcPr>
            <w:tcW w:w="7200" w:type="dxa"/>
            <w:gridSpan w:val="4"/>
          </w:tcPr>
          <w:p w14:paraId="6CDA9AB2" w14:textId="77777777" w:rsidR="00E20292" w:rsidRDefault="00E20292" w:rsidP="00EE43D9">
            <w:pPr>
              <w:pStyle w:val="ListParagraph"/>
              <w:numPr>
                <w:ilvl w:val="0"/>
                <w:numId w:val="172"/>
              </w:numPr>
            </w:pPr>
            <w:r>
              <w:t xml:space="preserve">There may be a </w:t>
            </w:r>
            <w:r w:rsidRPr="006841F8">
              <w:t>manufacturedProduct</w:t>
            </w:r>
            <w:r>
              <w:t xml:space="preserve"> element</w:t>
            </w:r>
          </w:p>
          <w:p w14:paraId="196D949B" w14:textId="77777777" w:rsidR="00E20292" w:rsidRPr="00C13369" w:rsidRDefault="00E20292" w:rsidP="00EE43D9">
            <w:pPr>
              <w:pStyle w:val="ListParagraph"/>
              <w:numPr>
                <w:ilvl w:val="0"/>
                <w:numId w:val="17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14:paraId="1BEAAE31" w14:textId="77777777" w:rsidR="00E20292" w:rsidRPr="006841F8" w:rsidRDefault="00E20292" w:rsidP="00EE43D9">
            <w:pPr>
              <w:pStyle w:val="ListParagraph"/>
              <w:numPr>
                <w:ilvl w:val="0"/>
                <w:numId w:val="171"/>
              </w:numPr>
            </w:pPr>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p>
          <w:p w14:paraId="152943E7" w14:textId="77777777" w:rsidR="00E20292" w:rsidRPr="006841F8" w:rsidRDefault="00E20292" w:rsidP="00232BE6">
            <w:pPr>
              <w:pStyle w:val="ListParagraph"/>
            </w:pPr>
          </w:p>
          <w:p w14:paraId="6B1EADF0" w14:textId="77777777" w:rsidR="00E20292" w:rsidRDefault="00E20292" w:rsidP="00EE43D9">
            <w:pPr>
              <w:pStyle w:val="ListParagraph"/>
              <w:numPr>
                <w:ilvl w:val="0"/>
                <w:numId w:val="172"/>
              </w:numPr>
            </w:pPr>
            <w:r>
              <w:t xml:space="preserve">There is one or more </w:t>
            </w:r>
            <w:r w:rsidRPr="006841F8">
              <w:t>subjectOf</w:t>
            </w:r>
            <w:r>
              <w:t xml:space="preserve"> elements</w:t>
            </w:r>
          </w:p>
          <w:p w14:paraId="1303B2CC" w14:textId="77777777" w:rsidR="00E20292" w:rsidRPr="00FA4718" w:rsidRDefault="00E20292" w:rsidP="00EE43D9">
            <w:pPr>
              <w:pStyle w:val="ListParagraph"/>
              <w:numPr>
                <w:ilvl w:val="0"/>
                <w:numId w:val="17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14:paraId="0FEEF116" w14:textId="77777777" w:rsidR="00E20292" w:rsidRDefault="00E20292" w:rsidP="00232BE6">
            <w:pPr>
              <w:pStyle w:val="ListParagraph"/>
            </w:pPr>
          </w:p>
          <w:p w14:paraId="5CA39C93" w14:textId="77777777" w:rsidR="00E20292" w:rsidRDefault="00E20292" w:rsidP="00EE43D9">
            <w:pPr>
              <w:pStyle w:val="ListParagraph"/>
              <w:numPr>
                <w:ilvl w:val="0"/>
                <w:numId w:val="172"/>
              </w:numPr>
            </w:pPr>
            <w:r>
              <w:t xml:space="preserve">There is one or more </w:t>
            </w:r>
            <w:r w:rsidRPr="00BA7B5B">
              <w:t>consumedIn element</w:t>
            </w:r>
          </w:p>
          <w:p w14:paraId="0BBAAD77" w14:textId="77777777" w:rsidR="00E20292" w:rsidRPr="006D1334" w:rsidRDefault="00E20292" w:rsidP="00EE43D9">
            <w:pPr>
              <w:pStyle w:val="ListParagraph"/>
              <w:numPr>
                <w:ilvl w:val="0"/>
                <w:numId w:val="17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tc>
      </w:tr>
    </w:tbl>
    <w:p w14:paraId="171C158B" w14:textId="77777777"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4748AAE9" w14:textId="77777777" w:rsidTr="00122FE2">
        <w:trPr>
          <w:cantSplit/>
          <w:trHeight w:val="580"/>
          <w:tblHeader/>
        </w:trPr>
        <w:tc>
          <w:tcPr>
            <w:tcW w:w="2358" w:type="dxa"/>
            <w:shd w:val="clear" w:color="auto" w:fill="808080"/>
          </w:tcPr>
          <w:p w14:paraId="2B732501" w14:textId="77777777" w:rsidR="00A32EB7" w:rsidRPr="000445D1" w:rsidRDefault="00A32EB7" w:rsidP="0080029F">
            <w:r w:rsidRPr="00675DAA">
              <w:t>Element</w:t>
            </w:r>
          </w:p>
        </w:tc>
        <w:tc>
          <w:tcPr>
            <w:tcW w:w="1260" w:type="dxa"/>
            <w:shd w:val="clear" w:color="auto" w:fill="808080"/>
          </w:tcPr>
          <w:p w14:paraId="7B5F50FB" w14:textId="77777777" w:rsidR="00A32EB7" w:rsidRPr="00675DAA" w:rsidRDefault="00A32EB7" w:rsidP="0080029F">
            <w:r w:rsidRPr="00675DAA">
              <w:t>Attribute</w:t>
            </w:r>
          </w:p>
        </w:tc>
        <w:tc>
          <w:tcPr>
            <w:tcW w:w="1260" w:type="dxa"/>
            <w:shd w:val="clear" w:color="auto" w:fill="808080"/>
          </w:tcPr>
          <w:p w14:paraId="12B2A12D" w14:textId="77777777" w:rsidR="00A32EB7" w:rsidRPr="000445D1" w:rsidRDefault="00A32EB7" w:rsidP="0080029F">
            <w:r w:rsidRPr="00675DAA">
              <w:t>Cardinality</w:t>
            </w:r>
          </w:p>
        </w:tc>
        <w:tc>
          <w:tcPr>
            <w:tcW w:w="1350" w:type="dxa"/>
            <w:shd w:val="clear" w:color="auto" w:fill="808080"/>
          </w:tcPr>
          <w:p w14:paraId="69DDF5B7" w14:textId="77777777" w:rsidR="00A32EB7" w:rsidRPr="00675DAA" w:rsidRDefault="00A32EB7" w:rsidP="0080029F">
            <w:r w:rsidRPr="00675DAA">
              <w:t>Value(s) Allowed</w:t>
            </w:r>
          </w:p>
          <w:p w14:paraId="03285A6E" w14:textId="77777777" w:rsidR="00A32EB7" w:rsidRPr="00675DAA" w:rsidRDefault="00A32EB7" w:rsidP="0080029F">
            <w:r w:rsidRPr="00675DAA">
              <w:t>Examples</w:t>
            </w:r>
          </w:p>
        </w:tc>
        <w:tc>
          <w:tcPr>
            <w:tcW w:w="3330" w:type="dxa"/>
            <w:shd w:val="clear" w:color="auto" w:fill="808080"/>
          </w:tcPr>
          <w:p w14:paraId="3E21E57C" w14:textId="77777777" w:rsidR="00A32EB7" w:rsidRPr="00675DAA" w:rsidRDefault="00A32EB7" w:rsidP="0080029F">
            <w:r w:rsidRPr="00675DAA">
              <w:t>Description</w:t>
            </w:r>
          </w:p>
          <w:p w14:paraId="356D9061" w14:textId="77777777" w:rsidR="00A32EB7" w:rsidRPr="00675DAA" w:rsidRDefault="00A32EB7" w:rsidP="0080029F">
            <w:r w:rsidRPr="00675DAA">
              <w:t>Instructions</w:t>
            </w:r>
          </w:p>
        </w:tc>
      </w:tr>
      <w:tr w:rsidR="00A32EB7" w:rsidRPr="00675DAA" w14:paraId="44FAF45D" w14:textId="77777777" w:rsidTr="00122FE2">
        <w:trPr>
          <w:cantSplit/>
        </w:trPr>
        <w:tc>
          <w:tcPr>
            <w:tcW w:w="2358" w:type="dxa"/>
            <w:vMerge w:val="restart"/>
          </w:tcPr>
          <w:p w14:paraId="49D18609" w14:textId="77777777" w:rsidR="00A32EB7" w:rsidRPr="00675DAA" w:rsidRDefault="00A32EB7" w:rsidP="0080029F">
            <w:r w:rsidRPr="006841F8">
              <w:t>manufacturedProduct</w:t>
            </w:r>
            <w:r>
              <w:t>.</w:t>
            </w:r>
            <w:r w:rsidRPr="00675DAA">
              <w:t>code</w:t>
            </w:r>
          </w:p>
        </w:tc>
        <w:tc>
          <w:tcPr>
            <w:tcW w:w="1260" w:type="dxa"/>
            <w:shd w:val="clear" w:color="auto" w:fill="D9D9D9"/>
          </w:tcPr>
          <w:p w14:paraId="060FD580" w14:textId="77777777" w:rsidR="00A32EB7" w:rsidRPr="00675DAA" w:rsidRDefault="00A32EB7" w:rsidP="0080029F">
            <w:r w:rsidRPr="00675DAA">
              <w:t>N/A</w:t>
            </w:r>
          </w:p>
        </w:tc>
        <w:tc>
          <w:tcPr>
            <w:tcW w:w="1260" w:type="dxa"/>
            <w:shd w:val="clear" w:color="auto" w:fill="D9D9D9"/>
          </w:tcPr>
          <w:p w14:paraId="287E34E4" w14:textId="77777777" w:rsidR="00A32EB7" w:rsidRPr="00675DAA" w:rsidRDefault="00A32EB7" w:rsidP="0080029F">
            <w:r w:rsidRPr="00675DAA">
              <w:t>1:1</w:t>
            </w:r>
          </w:p>
        </w:tc>
        <w:tc>
          <w:tcPr>
            <w:tcW w:w="1350" w:type="dxa"/>
            <w:shd w:val="clear" w:color="auto" w:fill="D9D9D9"/>
          </w:tcPr>
          <w:p w14:paraId="0CBFDACF" w14:textId="77777777" w:rsidR="00A32EB7" w:rsidRPr="00675DAA" w:rsidRDefault="00A32EB7" w:rsidP="0080029F"/>
        </w:tc>
        <w:tc>
          <w:tcPr>
            <w:tcW w:w="3330" w:type="dxa"/>
            <w:shd w:val="clear" w:color="auto" w:fill="D9D9D9"/>
          </w:tcPr>
          <w:p w14:paraId="3739F1B8" w14:textId="77777777" w:rsidR="00A32EB7" w:rsidRPr="00675DAA" w:rsidRDefault="00A32EB7" w:rsidP="0080029F"/>
        </w:tc>
      </w:tr>
      <w:tr w:rsidR="00A32EB7" w:rsidRPr="00675DAA" w14:paraId="5C5D4F5E" w14:textId="77777777" w:rsidTr="00122FE2">
        <w:trPr>
          <w:cantSplit/>
        </w:trPr>
        <w:tc>
          <w:tcPr>
            <w:tcW w:w="2358" w:type="dxa"/>
            <w:vMerge/>
          </w:tcPr>
          <w:p w14:paraId="6A7D696D" w14:textId="77777777" w:rsidR="00A32EB7" w:rsidRPr="00675DAA" w:rsidRDefault="00A32EB7" w:rsidP="0080029F"/>
        </w:tc>
        <w:tc>
          <w:tcPr>
            <w:tcW w:w="1260" w:type="dxa"/>
          </w:tcPr>
          <w:p w14:paraId="68426C09" w14:textId="77777777" w:rsidR="00A32EB7" w:rsidRPr="00675DAA" w:rsidRDefault="00A32EB7" w:rsidP="0080029F">
            <w:r w:rsidRPr="00675DAA">
              <w:t>code</w:t>
            </w:r>
          </w:p>
        </w:tc>
        <w:tc>
          <w:tcPr>
            <w:tcW w:w="1260" w:type="dxa"/>
          </w:tcPr>
          <w:p w14:paraId="5737959F" w14:textId="77777777" w:rsidR="00A32EB7" w:rsidRPr="00675DAA" w:rsidRDefault="00A32EB7" w:rsidP="0080029F">
            <w:r w:rsidRPr="00675DAA">
              <w:t>1:1</w:t>
            </w:r>
          </w:p>
        </w:tc>
        <w:tc>
          <w:tcPr>
            <w:tcW w:w="1350" w:type="dxa"/>
          </w:tcPr>
          <w:p w14:paraId="0A73D460" w14:textId="77777777" w:rsidR="00A32EB7" w:rsidRPr="00675DAA" w:rsidRDefault="00A32EB7" w:rsidP="0080029F"/>
        </w:tc>
        <w:tc>
          <w:tcPr>
            <w:tcW w:w="3330" w:type="dxa"/>
          </w:tcPr>
          <w:p w14:paraId="18A711A9" w14:textId="77777777" w:rsidR="00A32EB7" w:rsidRPr="00675DAA" w:rsidRDefault="00A32EB7" w:rsidP="0080029F"/>
        </w:tc>
      </w:tr>
      <w:tr w:rsidR="00A32EB7" w:rsidRPr="00675DAA" w14:paraId="431DBE24" w14:textId="77777777" w:rsidTr="00122FE2">
        <w:trPr>
          <w:cantSplit/>
        </w:trPr>
        <w:tc>
          <w:tcPr>
            <w:tcW w:w="2358" w:type="dxa"/>
            <w:vMerge/>
          </w:tcPr>
          <w:p w14:paraId="02BAB43A" w14:textId="77777777" w:rsidR="00A32EB7" w:rsidRPr="00675DAA" w:rsidRDefault="00A32EB7" w:rsidP="0080029F"/>
        </w:tc>
        <w:tc>
          <w:tcPr>
            <w:tcW w:w="1260" w:type="dxa"/>
          </w:tcPr>
          <w:p w14:paraId="4FA0B7D6" w14:textId="77777777" w:rsidR="00A32EB7" w:rsidRPr="00675DAA" w:rsidRDefault="00A32EB7" w:rsidP="0080029F">
            <w:r w:rsidRPr="00675DAA">
              <w:t>codeSystem</w:t>
            </w:r>
          </w:p>
        </w:tc>
        <w:tc>
          <w:tcPr>
            <w:tcW w:w="1260" w:type="dxa"/>
          </w:tcPr>
          <w:p w14:paraId="63B9715F" w14:textId="77777777" w:rsidR="00A32EB7" w:rsidRPr="00675DAA" w:rsidRDefault="00A32EB7" w:rsidP="0080029F">
            <w:r w:rsidRPr="00675DAA">
              <w:t>1:1</w:t>
            </w:r>
          </w:p>
        </w:tc>
        <w:tc>
          <w:tcPr>
            <w:tcW w:w="1350" w:type="dxa"/>
          </w:tcPr>
          <w:p w14:paraId="5C3F382E" w14:textId="77777777" w:rsidR="00A32EB7" w:rsidRPr="00675DAA" w:rsidRDefault="00A32EB7" w:rsidP="0080029F"/>
        </w:tc>
        <w:tc>
          <w:tcPr>
            <w:tcW w:w="3330" w:type="dxa"/>
          </w:tcPr>
          <w:p w14:paraId="005B216B" w14:textId="77777777" w:rsidR="00A32EB7" w:rsidRPr="00675DAA" w:rsidRDefault="00A32EB7" w:rsidP="0080029F"/>
        </w:tc>
      </w:tr>
      <w:tr w:rsidR="00A32EB7" w:rsidRPr="00675DAA" w14:paraId="556102D1" w14:textId="77777777" w:rsidTr="00122FE2">
        <w:trPr>
          <w:cantSplit/>
        </w:trPr>
        <w:tc>
          <w:tcPr>
            <w:tcW w:w="2358" w:type="dxa"/>
            <w:vMerge/>
          </w:tcPr>
          <w:p w14:paraId="671454BA" w14:textId="77777777" w:rsidR="00A32EB7" w:rsidRPr="00675DAA" w:rsidRDefault="00A32EB7" w:rsidP="0080029F"/>
        </w:tc>
        <w:tc>
          <w:tcPr>
            <w:tcW w:w="1260" w:type="dxa"/>
          </w:tcPr>
          <w:p w14:paraId="12035025" w14:textId="77777777" w:rsidR="00A32EB7" w:rsidRPr="00675DAA" w:rsidRDefault="00A32EB7" w:rsidP="0080029F">
            <w:r w:rsidRPr="00675DAA">
              <w:t>displayName</w:t>
            </w:r>
          </w:p>
        </w:tc>
        <w:tc>
          <w:tcPr>
            <w:tcW w:w="1260" w:type="dxa"/>
          </w:tcPr>
          <w:p w14:paraId="2426567D" w14:textId="77777777" w:rsidR="00A32EB7" w:rsidRPr="00675DAA" w:rsidRDefault="00A32EB7" w:rsidP="0080029F">
            <w:r w:rsidRPr="00675DAA">
              <w:t>1:1</w:t>
            </w:r>
          </w:p>
        </w:tc>
        <w:tc>
          <w:tcPr>
            <w:tcW w:w="1350" w:type="dxa"/>
          </w:tcPr>
          <w:p w14:paraId="6DD0B1FB" w14:textId="77777777" w:rsidR="00A32EB7" w:rsidRPr="00675DAA" w:rsidRDefault="00A32EB7" w:rsidP="0080029F"/>
        </w:tc>
        <w:tc>
          <w:tcPr>
            <w:tcW w:w="3330" w:type="dxa"/>
          </w:tcPr>
          <w:p w14:paraId="7A48C957" w14:textId="77777777" w:rsidR="00A32EB7" w:rsidRPr="00675DAA" w:rsidRDefault="00A32EB7" w:rsidP="0080029F"/>
        </w:tc>
      </w:tr>
      <w:tr w:rsidR="00A32EB7" w:rsidRPr="00675DAA" w14:paraId="40B57EB4" w14:textId="77777777" w:rsidTr="00122FE2">
        <w:trPr>
          <w:cantSplit/>
        </w:trPr>
        <w:tc>
          <w:tcPr>
            <w:tcW w:w="2358" w:type="dxa"/>
            <w:shd w:val="clear" w:color="auto" w:fill="808080"/>
          </w:tcPr>
          <w:p w14:paraId="05B601A4" w14:textId="77777777" w:rsidR="00A32EB7" w:rsidRPr="00675DAA" w:rsidRDefault="00A32EB7" w:rsidP="0080029F">
            <w:r w:rsidRPr="00675DAA">
              <w:lastRenderedPageBreak/>
              <w:t>Conformance</w:t>
            </w:r>
          </w:p>
        </w:tc>
        <w:tc>
          <w:tcPr>
            <w:tcW w:w="7200" w:type="dxa"/>
            <w:gridSpan w:val="4"/>
          </w:tcPr>
          <w:p w14:paraId="3269B1C4" w14:textId="77777777" w:rsidR="00A32EB7" w:rsidRDefault="00A32EB7" w:rsidP="00EE43D9">
            <w:pPr>
              <w:pStyle w:val="ListParagraph"/>
              <w:numPr>
                <w:ilvl w:val="0"/>
                <w:numId w:val="177"/>
              </w:numPr>
            </w:pPr>
            <w:r>
              <w:t>There is an code element</w:t>
            </w:r>
          </w:p>
          <w:p w14:paraId="1BD58718" w14:textId="77777777" w:rsidR="00A32EB7" w:rsidRPr="008C7568" w:rsidRDefault="00A32EB7" w:rsidP="00EE43D9">
            <w:pPr>
              <w:pStyle w:val="ListParagraph"/>
              <w:numPr>
                <w:ilvl w:val="0"/>
                <w:numId w:val="17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14:paraId="69AC63DB" w14:textId="77777777" w:rsidR="00A32EB7" w:rsidRPr="008C7568" w:rsidRDefault="00A32EB7" w:rsidP="00EE43D9">
            <w:pPr>
              <w:pStyle w:val="ListParagraph"/>
              <w:numPr>
                <w:ilvl w:val="0"/>
                <w:numId w:val="178"/>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14:paraId="157FB4FC" w14:textId="77777777" w:rsidR="00A32EB7" w:rsidRDefault="00A32EB7" w:rsidP="0080029F">
            <w:pPr>
              <w:pStyle w:val="ListParagraph"/>
            </w:pPr>
          </w:p>
          <w:p w14:paraId="5F4ED4A7" w14:textId="763BF14C" w:rsidR="00CA017E" w:rsidRPr="0050178E" w:rsidRDefault="00CA017E" w:rsidP="00EE43D9">
            <w:pPr>
              <w:pStyle w:val="ListParagraph"/>
              <w:numPr>
                <w:ilvl w:val="0"/>
                <w:numId w:val="177"/>
              </w:numPr>
            </w:pPr>
            <w:r w:rsidRPr="00C80C46">
              <w:t>There is a code</w:t>
            </w:r>
            <w:ins w:id="1312" w:author="pbx" w:date="2017-12-12T17:47:00Z">
              <w:r>
                <w:t>, codeSystem</w:t>
              </w:r>
              <w:r w:rsidRPr="00C80C46">
                <w:t xml:space="preserve"> and </w:t>
              </w:r>
              <w:r w:rsidRPr="00675DAA">
                <w:t>displayName</w:t>
              </w:r>
            </w:ins>
            <w:r>
              <w:t xml:space="preserve"> attribute </w:t>
            </w:r>
            <w:del w:id="1313" w:author="pbx" w:date="2017-12-12T17:47:00Z">
              <w:r w:rsidR="00A32EB7">
                <w:delText xml:space="preserve">with a </w:delText>
              </w:r>
              <w:r w:rsidR="00A32EB7" w:rsidRPr="00675DAA">
                <w:delText xml:space="preserve">value </w:delText>
              </w:r>
            </w:del>
            <w:r>
              <w:t xml:space="preserve">derived from </w:t>
            </w:r>
            <w:ins w:id="1314" w:author="pbx" w:date="2017-12-12T17:47:00Z">
              <w:r>
                <w:t xml:space="preserve">OID </w:t>
              </w:r>
              <w:r w:rsidRPr="00886E3D">
                <w:t>2.16.840.1.113883.2.20.6.42</w:t>
              </w:r>
              <w:r>
                <w:t xml:space="preserve">, where </w:t>
              </w:r>
            </w:ins>
            <w:r>
              <w:t xml:space="preserve">the </w:t>
            </w:r>
            <w:del w:id="1315" w:author="pbx" w:date="2017-12-12T17:47:00Z">
              <w:r w:rsidR="00A32EB7">
                <w:delText>OID</w:delText>
              </w:r>
            </w:del>
            <w:ins w:id="1316" w:author="pbx" w:date="2017-12-12T17:47:00Z">
              <w:r w:rsidRPr="00675DAA">
                <w:t>displayName</w:t>
              </w:r>
              <w:r>
                <w:t xml:space="preserve"> </w:t>
              </w:r>
              <w:r w:rsidRPr="00675DAA">
                <w:t>shall display the</w:t>
              </w:r>
              <w:r>
                <w:t xml:space="preserve"> appropriate label</w:t>
              </w:r>
            </w:ins>
            <w:r>
              <w:t>.</w:t>
            </w:r>
          </w:p>
          <w:p w14:paraId="6E40F1D7" w14:textId="74A4E01A" w:rsidR="00CA017E" w:rsidRDefault="00CA017E" w:rsidP="00EE43D9">
            <w:pPr>
              <w:pStyle w:val="ListParagraph"/>
              <w:numPr>
                <w:ilvl w:val="0"/>
                <w:numId w:val="221"/>
              </w:numPr>
              <w:rPr>
                <w:highlight w:val="white"/>
              </w:rPr>
            </w:pPr>
            <w:r>
              <w:rPr>
                <w:highlight w:val="white"/>
              </w:rPr>
              <w:t xml:space="preserve">SPL Rule 5 </w:t>
            </w:r>
            <w:r w:rsidRPr="00334410">
              <w:rPr>
                <w:highlight w:val="white"/>
              </w:rPr>
              <w:t xml:space="preserve">identifies that </w:t>
            </w:r>
            <w:del w:id="1317" w:author="pbx" w:date="2017-12-12T17:47:00Z">
              <w:r w:rsidR="00A32EB7">
                <w:rPr>
                  <w:highlight w:val="white"/>
                </w:rPr>
                <w:delText xml:space="preserve">the </w:delText>
              </w:r>
              <w:r w:rsidR="00A32EB7" w:rsidRPr="00D00628">
                <w:rPr>
                  <w:highlight w:val="white"/>
                </w:rPr>
                <w:delText>attribute has</w:delText>
              </w:r>
            </w:del>
            <w:ins w:id="1318" w:author="pbx" w:date="2017-12-12T17:47:00Z">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ins>
            <w:r w:rsidRPr="00D00628">
              <w:rPr>
                <w:highlight w:val="white"/>
              </w:rPr>
              <w:t xml:space="preserve"> </w:t>
            </w:r>
            <w:r>
              <w:rPr>
                <w:highlight w:val="white"/>
              </w:rPr>
              <w:t xml:space="preserve">not </w:t>
            </w:r>
            <w:r w:rsidRPr="00D00628">
              <w:rPr>
                <w:highlight w:val="white"/>
              </w:rPr>
              <w:t>been defined</w:t>
            </w:r>
            <w:r>
              <w:rPr>
                <w:highlight w:val="white"/>
              </w:rPr>
              <w:t>.</w:t>
            </w:r>
            <w:ins w:id="1319" w:author="pbx" w:date="2017-12-12T17:47:00Z">
              <w:r>
                <w:rPr>
                  <w:highlight w:val="white"/>
                </w:rPr>
                <w:t xml:space="preserve"> </w:t>
              </w:r>
            </w:ins>
          </w:p>
          <w:p w14:paraId="74362A12" w14:textId="77777777" w:rsidR="00A32EB7" w:rsidRPr="00AA6F63" w:rsidRDefault="00CA017E" w:rsidP="00EE43D9">
            <w:pPr>
              <w:pStyle w:val="ListParagraph"/>
              <w:numPr>
                <w:ilvl w:val="0"/>
                <w:numId w:val="283"/>
              </w:numPr>
              <w:rPr>
                <w:del w:id="1320" w:author="pbx" w:date="2017-12-12T17:47:00Z"/>
                <w:highlight w:val="white"/>
              </w:rPr>
            </w:pPr>
            <w:r>
              <w:rPr>
                <w:highlight w:val="white"/>
              </w:rPr>
              <w:t xml:space="preserve">SPL Rule </w:t>
            </w:r>
            <w:del w:id="1321" w:author="pbx" w:date="2017-12-12T17:47:00Z">
              <w:r w:rsidR="00A32EB7" w:rsidRPr="00AA6F63">
                <w:rPr>
                  <w:highlight w:val="white"/>
                </w:rPr>
                <w:delText>10 identifies that the attribute value is incorrect.</w:delText>
              </w:r>
            </w:del>
          </w:p>
          <w:p w14:paraId="5CF8F2A4" w14:textId="77777777" w:rsidR="009C479B" w:rsidRDefault="009C479B" w:rsidP="009C479B">
            <w:pPr>
              <w:pStyle w:val="ListParagraph"/>
              <w:ind w:left="360"/>
              <w:rPr>
                <w:del w:id="1322" w:author="pbx" w:date="2017-12-12T17:47:00Z"/>
              </w:rPr>
            </w:pPr>
          </w:p>
          <w:p w14:paraId="55817264" w14:textId="77777777" w:rsidR="00A32EB7" w:rsidRPr="00886E3D" w:rsidRDefault="00A32EB7" w:rsidP="00EE43D9">
            <w:pPr>
              <w:pStyle w:val="ListParagraph"/>
              <w:numPr>
                <w:ilvl w:val="0"/>
                <w:numId w:val="177"/>
              </w:numPr>
              <w:rPr>
                <w:del w:id="1323" w:author="pbx" w:date="2017-12-12T17:47:00Z"/>
              </w:rPr>
            </w:pPr>
            <w:commentRangeStart w:id="1324"/>
            <w:del w:id="1325" w:author="pbx" w:date="2017-12-12T17:47:00Z">
              <w:r w:rsidRPr="00675DAA">
                <w:delText>There is a codeSystem</w:delText>
              </w:r>
              <w:r>
                <w:delText xml:space="preserve"> attribute</w:delText>
              </w:r>
              <w:r w:rsidRPr="000445D1">
                <w:delText xml:space="preserve"> </w:delText>
              </w:r>
              <w:r>
                <w:delText xml:space="preserve">with a </w:delText>
              </w:r>
              <w:r w:rsidRPr="000445D1">
                <w:delText xml:space="preserve">value </w:delText>
              </w:r>
              <w:r>
                <w:delText>of</w:delText>
              </w:r>
              <w:r w:rsidRPr="000445D1">
                <w:delText xml:space="preserve">: </w:delText>
              </w:r>
              <w:r w:rsidRPr="00886E3D">
                <w:delText>2.16.840.1.113883.2.20.6.42</w:delText>
              </w:r>
            </w:del>
          </w:p>
          <w:p w14:paraId="4C8AC9E1" w14:textId="428151B0" w:rsidR="00CA017E" w:rsidRDefault="00A32EB7" w:rsidP="00EE43D9">
            <w:pPr>
              <w:pStyle w:val="ListParagraph"/>
              <w:numPr>
                <w:ilvl w:val="0"/>
                <w:numId w:val="221"/>
              </w:numPr>
              <w:rPr>
                <w:highlight w:val="white"/>
              </w:rPr>
            </w:pPr>
            <w:del w:id="1326" w:author="pbx" w:date="2017-12-12T17:47:00Z">
              <w:r>
                <w:rPr>
                  <w:highlight w:val="white"/>
                </w:rPr>
                <w:delText>SPL Rule 5</w:delText>
              </w:r>
            </w:del>
            <w:ins w:id="1327" w:author="pbx" w:date="2017-12-12T17:47:00Z">
              <w:r w:rsidR="00CA017E">
                <w:rPr>
                  <w:highlight w:val="white"/>
                </w:rPr>
                <w:t>8</w:t>
              </w:r>
            </w:ins>
            <w:r w:rsidR="00CA017E">
              <w:rPr>
                <w:highlight w:val="white"/>
              </w:rPr>
              <w:t xml:space="preserve"> </w:t>
            </w:r>
            <w:r w:rsidR="00CA017E" w:rsidRPr="00E1161C">
              <w:rPr>
                <w:highlight w:val="white"/>
              </w:rPr>
              <w:t xml:space="preserve">identifies that the </w:t>
            </w:r>
            <w:del w:id="1328" w:author="pbx" w:date="2017-12-12T17:47:00Z">
              <w:r w:rsidRPr="00D00628">
                <w:rPr>
                  <w:highlight w:val="white"/>
                </w:rPr>
                <w:delText xml:space="preserve">attribute has </w:delText>
              </w:r>
            </w:del>
            <w:ins w:id="1329" w:author="pbx" w:date="2017-12-12T17:47:00Z">
              <w:r w:rsidR="00CA017E" w:rsidRPr="00E1161C">
                <w:rPr>
                  <w:highlight w:val="white"/>
                </w:rPr>
                <w:t xml:space="preserve">code is </w:t>
              </w:r>
            </w:ins>
            <w:r w:rsidR="00CA017E" w:rsidRPr="00E1161C">
              <w:rPr>
                <w:highlight w:val="white"/>
              </w:rPr>
              <w:t xml:space="preserve">not </w:t>
            </w:r>
            <w:del w:id="1330" w:author="pbx" w:date="2017-12-12T17:47:00Z">
              <w:r w:rsidRPr="00D00628">
                <w:rPr>
                  <w:highlight w:val="white"/>
                </w:rPr>
                <w:delText>been defined</w:delText>
              </w:r>
            </w:del>
            <w:ins w:id="1331" w:author="pbx" w:date="2017-12-12T17:47:00Z">
              <w:r w:rsidR="00CA017E">
                <w:rPr>
                  <w:highlight w:val="white"/>
                </w:rPr>
                <w:t>in the CV or is not contextually correct</w:t>
              </w:r>
            </w:ins>
            <w:r w:rsidR="00CA017E">
              <w:rPr>
                <w:highlight w:val="white"/>
              </w:rPr>
              <w:t>.</w:t>
            </w:r>
          </w:p>
          <w:p w14:paraId="036F917C" w14:textId="77777777" w:rsidR="00CA017E" w:rsidRDefault="00CA017E" w:rsidP="00EE43D9">
            <w:pPr>
              <w:pStyle w:val="ListParagraph"/>
              <w:numPr>
                <w:ilvl w:val="0"/>
                <w:numId w:val="221"/>
              </w:numPr>
            </w:pPr>
            <w:r w:rsidRPr="002C49C1">
              <w:rPr>
                <w:highlight w:val="white"/>
              </w:rPr>
              <w:t>SPL Rule 2 identifies that the OID value is incorrect.</w:t>
            </w:r>
          </w:p>
          <w:p w14:paraId="762796E4" w14:textId="77777777" w:rsidR="00D0678F" w:rsidRDefault="00D0678F" w:rsidP="00D0678F">
            <w:pPr>
              <w:shd w:val="clear" w:color="auto" w:fill="FFFFFF"/>
              <w:autoSpaceDE w:val="0"/>
              <w:autoSpaceDN w:val="0"/>
              <w:adjustRightInd w:val="0"/>
              <w:contextualSpacing w:val="0"/>
              <w:rPr>
                <w:moveFrom w:id="1332" w:author="pbx" w:date="2017-12-12T17:47:00Z"/>
                <w:color w:val="auto"/>
                <w:sz w:val="24"/>
                <w:szCs w:val="24"/>
                <w:highlight w:val="white"/>
                <w:lang w:val="en-US"/>
              </w:rPr>
            </w:pPr>
            <w:moveFromRangeStart w:id="1333" w:author="pbx" w:date="2017-12-12T17:47:00Z" w:name="move500864180"/>
          </w:p>
          <w:p w14:paraId="6040B973" w14:textId="77777777" w:rsidR="00A32EB7" w:rsidRDefault="00613AB6" w:rsidP="00EE43D9">
            <w:pPr>
              <w:pStyle w:val="ListParagraph"/>
              <w:numPr>
                <w:ilvl w:val="0"/>
                <w:numId w:val="177"/>
              </w:numPr>
              <w:rPr>
                <w:del w:id="1334" w:author="pbx" w:date="2017-12-12T17:47:00Z"/>
              </w:rPr>
            </w:pPr>
            <w:moveFrom w:id="1335" w:author="pbx" w:date="2017-12-12T17:47:00Z">
              <w:r w:rsidRPr="00F44693">
                <w:t xml:space="preserve">There is </w:t>
              </w:r>
            </w:moveFrom>
            <w:moveFromRangeEnd w:id="1333"/>
            <w:del w:id="1336" w:author="pbx" w:date="2017-12-12T17:47:00Z">
              <w:r w:rsidR="00A32EB7" w:rsidRPr="00675DAA">
                <w:delText>a displayName</w:delText>
              </w:r>
              <w:r w:rsidR="00A32EB7">
                <w:delText xml:space="preserve"> attribute that </w:delText>
              </w:r>
              <w:r w:rsidR="00A32EB7" w:rsidRPr="00675DAA">
                <w:delText>display</w:delText>
              </w:r>
              <w:r w:rsidR="00A32EB7">
                <w:delText>s</w:delText>
              </w:r>
              <w:r w:rsidR="00A32EB7" w:rsidRPr="00675DAA">
                <w:delText xml:space="preserve"> the</w:delText>
              </w:r>
              <w:r w:rsidR="00A32EB7">
                <w:delText xml:space="preserve"> appropriate </w:delText>
              </w:r>
              <w:r w:rsidR="00A32EB7" w:rsidRPr="00675DAA">
                <w:delText>label.</w:delText>
              </w:r>
            </w:del>
          </w:p>
          <w:p w14:paraId="2E174A3E" w14:textId="77777777" w:rsidR="00A32EB7" w:rsidRPr="00AA6F63" w:rsidRDefault="00A32EB7" w:rsidP="00EE43D9">
            <w:pPr>
              <w:pStyle w:val="ListParagraph"/>
              <w:numPr>
                <w:ilvl w:val="0"/>
                <w:numId w:val="284"/>
              </w:numPr>
              <w:rPr>
                <w:del w:id="1337" w:author="pbx" w:date="2017-12-12T17:47:00Z"/>
                <w:highlight w:val="white"/>
              </w:rPr>
            </w:pPr>
            <w:del w:id="1338" w:author="pbx" w:date="2017-12-12T17:47:00Z">
              <w:r>
                <w:rPr>
                  <w:highlight w:val="white"/>
                </w:rPr>
                <w:delText>SPL Rule 5</w:delText>
              </w:r>
              <w:r w:rsidRPr="00674290">
                <w:rPr>
                  <w:highlight w:val="white"/>
                </w:rPr>
                <w:delText xml:space="preserve"> identifies that the attribute has not been defined.</w:delText>
              </w:r>
            </w:del>
          </w:p>
          <w:p w14:paraId="6A2D063B" w14:textId="4E8801B7" w:rsidR="00CA017E" w:rsidRDefault="00CA017E" w:rsidP="00EE43D9">
            <w:pPr>
              <w:pStyle w:val="ListParagraph"/>
              <w:numPr>
                <w:ilvl w:val="0"/>
                <w:numId w:val="221"/>
              </w:numPr>
              <w:rPr>
                <w:ins w:id="1339" w:author="pbx" w:date="2017-12-12T17:47:00Z"/>
              </w:rPr>
            </w:pPr>
            <w:r>
              <w:t xml:space="preserve">SPL Rule 7 </w:t>
            </w:r>
            <w:r w:rsidRPr="00AF4E8C">
              <w:t xml:space="preserve">identifies that </w:t>
            </w:r>
            <w:r>
              <w:t>label does not match the CV.</w:t>
            </w:r>
            <w:commentRangeEnd w:id="1324"/>
            <w:r w:rsidR="009C479B">
              <w:rPr>
                <w:rStyle w:val="CommentReference"/>
              </w:rPr>
              <w:commentReference w:id="1324"/>
            </w:r>
          </w:p>
          <w:p w14:paraId="5C54EA83" w14:textId="77777777" w:rsidR="00B84814" w:rsidRPr="00CA017E" w:rsidRDefault="00CA017E" w:rsidP="00EE43D9">
            <w:pPr>
              <w:pStyle w:val="ListParagraph"/>
              <w:numPr>
                <w:ilvl w:val="0"/>
                <w:numId w:val="221"/>
              </w:numPr>
            </w:pPr>
            <w:ins w:id="1340" w:author="pbx" w:date="2017-12-12T17:47:00Z">
              <w:r w:rsidRPr="00CA017E">
                <w:rPr>
                  <w:highlight w:val="white"/>
                </w:rPr>
                <w:t>The code SPL Rule 10 identifies that the attribute value is incorrect.</w:t>
              </w:r>
            </w:ins>
          </w:p>
        </w:tc>
      </w:tr>
    </w:tbl>
    <w:p w14:paraId="0DCA9470" w14:textId="77777777" w:rsidR="00A32EB7" w:rsidRDefault="00A32EB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5F0B576A" w14:textId="77777777" w:rsidTr="005F286F">
        <w:trPr>
          <w:cantSplit/>
          <w:trHeight w:val="580"/>
          <w:tblHeader/>
        </w:trPr>
        <w:tc>
          <w:tcPr>
            <w:tcW w:w="2358" w:type="dxa"/>
            <w:shd w:val="clear" w:color="auto" w:fill="808080"/>
          </w:tcPr>
          <w:p w14:paraId="2FAD4662" w14:textId="77777777" w:rsidR="009C479B" w:rsidRPr="000445D1" w:rsidRDefault="009C479B" w:rsidP="005F286F">
            <w:r w:rsidRPr="00675DAA">
              <w:t>Element</w:t>
            </w:r>
          </w:p>
        </w:tc>
        <w:tc>
          <w:tcPr>
            <w:tcW w:w="1260" w:type="dxa"/>
            <w:shd w:val="clear" w:color="auto" w:fill="808080"/>
          </w:tcPr>
          <w:p w14:paraId="2571F233" w14:textId="77777777" w:rsidR="009C479B" w:rsidRPr="00675DAA" w:rsidRDefault="009C479B" w:rsidP="005F286F">
            <w:r w:rsidRPr="00675DAA">
              <w:t>Attribute</w:t>
            </w:r>
          </w:p>
        </w:tc>
        <w:tc>
          <w:tcPr>
            <w:tcW w:w="1260" w:type="dxa"/>
            <w:shd w:val="clear" w:color="auto" w:fill="808080"/>
          </w:tcPr>
          <w:p w14:paraId="1F6544C7" w14:textId="77777777" w:rsidR="009C479B" w:rsidRPr="000445D1" w:rsidRDefault="009C479B" w:rsidP="005F286F">
            <w:r w:rsidRPr="00675DAA">
              <w:t>Cardinality</w:t>
            </w:r>
          </w:p>
        </w:tc>
        <w:tc>
          <w:tcPr>
            <w:tcW w:w="1350" w:type="dxa"/>
            <w:shd w:val="clear" w:color="auto" w:fill="808080"/>
          </w:tcPr>
          <w:p w14:paraId="0B0C4D41" w14:textId="77777777" w:rsidR="009C479B" w:rsidRPr="00675DAA" w:rsidRDefault="009C479B" w:rsidP="005F286F">
            <w:r w:rsidRPr="00675DAA">
              <w:t>Value(s) Allowed</w:t>
            </w:r>
          </w:p>
          <w:p w14:paraId="71FC6A9C" w14:textId="77777777" w:rsidR="009C479B" w:rsidRPr="00675DAA" w:rsidRDefault="009C479B" w:rsidP="005F286F">
            <w:r w:rsidRPr="00675DAA">
              <w:t>Examples</w:t>
            </w:r>
          </w:p>
        </w:tc>
        <w:tc>
          <w:tcPr>
            <w:tcW w:w="3330" w:type="dxa"/>
            <w:shd w:val="clear" w:color="auto" w:fill="808080"/>
          </w:tcPr>
          <w:p w14:paraId="7B92E51E" w14:textId="77777777" w:rsidR="009C479B" w:rsidRPr="00675DAA" w:rsidRDefault="009C479B" w:rsidP="005F286F">
            <w:r w:rsidRPr="00675DAA">
              <w:t>Description</w:t>
            </w:r>
          </w:p>
          <w:p w14:paraId="4D6CB93E" w14:textId="77777777" w:rsidR="009C479B" w:rsidRPr="00675DAA" w:rsidRDefault="009C479B" w:rsidP="005F286F">
            <w:r w:rsidRPr="00675DAA">
              <w:t>Instructions</w:t>
            </w:r>
          </w:p>
        </w:tc>
      </w:tr>
      <w:tr w:rsidR="009C479B" w:rsidRPr="00675DAA" w14:paraId="1A5AA509" w14:textId="77777777" w:rsidTr="005F286F">
        <w:trPr>
          <w:cantSplit/>
        </w:trPr>
        <w:tc>
          <w:tcPr>
            <w:tcW w:w="2358" w:type="dxa"/>
            <w:vMerge w:val="restart"/>
          </w:tcPr>
          <w:p w14:paraId="512559D2" w14:textId="77777777" w:rsidR="009C479B" w:rsidRDefault="009C479B" w:rsidP="005F286F">
            <w:pPr>
              <w:rPr>
                <w:color w:val="auto"/>
                <w:sz w:val="24"/>
                <w:szCs w:val="24"/>
                <w:highlight w:val="white"/>
                <w:lang w:val="en-US"/>
              </w:rPr>
            </w:pPr>
            <w:r w:rsidRPr="006841F8">
              <w:t>manufacturedProduct</w:t>
            </w:r>
            <w:r>
              <w:t>.name</w:t>
            </w:r>
          </w:p>
          <w:p w14:paraId="20F39EBD" w14:textId="77777777" w:rsidR="009C479B" w:rsidRPr="00675DAA" w:rsidRDefault="009C479B" w:rsidP="005F286F"/>
        </w:tc>
        <w:tc>
          <w:tcPr>
            <w:tcW w:w="1260" w:type="dxa"/>
            <w:shd w:val="clear" w:color="auto" w:fill="D9D9D9"/>
          </w:tcPr>
          <w:p w14:paraId="3D1D7D25" w14:textId="77777777" w:rsidR="009C479B" w:rsidRPr="00675DAA" w:rsidRDefault="009C479B" w:rsidP="005F286F">
            <w:r w:rsidRPr="00675DAA">
              <w:t>N/A</w:t>
            </w:r>
          </w:p>
        </w:tc>
        <w:tc>
          <w:tcPr>
            <w:tcW w:w="1260" w:type="dxa"/>
            <w:shd w:val="clear" w:color="auto" w:fill="D9D9D9"/>
          </w:tcPr>
          <w:p w14:paraId="2F56CF08" w14:textId="77777777" w:rsidR="009C479B" w:rsidRPr="00675DAA" w:rsidRDefault="009C479B" w:rsidP="005F286F">
            <w:r w:rsidRPr="00675DAA">
              <w:t>1:1</w:t>
            </w:r>
          </w:p>
        </w:tc>
        <w:tc>
          <w:tcPr>
            <w:tcW w:w="1350" w:type="dxa"/>
            <w:shd w:val="clear" w:color="auto" w:fill="D9D9D9"/>
          </w:tcPr>
          <w:p w14:paraId="30513089" w14:textId="77777777" w:rsidR="009C479B" w:rsidRPr="00675DAA" w:rsidRDefault="009C479B" w:rsidP="005F286F"/>
        </w:tc>
        <w:tc>
          <w:tcPr>
            <w:tcW w:w="3330" w:type="dxa"/>
            <w:shd w:val="clear" w:color="auto" w:fill="D9D9D9"/>
          </w:tcPr>
          <w:p w14:paraId="35BFCE50" w14:textId="77777777" w:rsidR="009C479B" w:rsidRPr="00675DAA" w:rsidRDefault="009C479B" w:rsidP="005F286F"/>
        </w:tc>
      </w:tr>
      <w:tr w:rsidR="009C479B" w:rsidRPr="00675DAA" w14:paraId="57A9CA96" w14:textId="77777777" w:rsidTr="005F286F">
        <w:trPr>
          <w:cantSplit/>
        </w:trPr>
        <w:tc>
          <w:tcPr>
            <w:tcW w:w="2358" w:type="dxa"/>
            <w:vMerge/>
          </w:tcPr>
          <w:p w14:paraId="227A192C" w14:textId="77777777" w:rsidR="009C479B" w:rsidRPr="00675DAA" w:rsidRDefault="009C479B" w:rsidP="005F286F"/>
        </w:tc>
        <w:tc>
          <w:tcPr>
            <w:tcW w:w="1260" w:type="dxa"/>
          </w:tcPr>
          <w:p w14:paraId="41246ABA" w14:textId="77777777" w:rsidR="009C479B" w:rsidRPr="00675DAA" w:rsidRDefault="009C479B" w:rsidP="005F286F"/>
        </w:tc>
        <w:tc>
          <w:tcPr>
            <w:tcW w:w="1260" w:type="dxa"/>
          </w:tcPr>
          <w:p w14:paraId="2D1F2ED3" w14:textId="77777777" w:rsidR="009C479B" w:rsidRPr="00675DAA" w:rsidRDefault="009C479B" w:rsidP="005F286F"/>
        </w:tc>
        <w:tc>
          <w:tcPr>
            <w:tcW w:w="1350" w:type="dxa"/>
          </w:tcPr>
          <w:p w14:paraId="2054128C" w14:textId="77777777" w:rsidR="009C479B" w:rsidRPr="00675DAA" w:rsidRDefault="009C479B" w:rsidP="005F286F"/>
        </w:tc>
        <w:tc>
          <w:tcPr>
            <w:tcW w:w="3330" w:type="dxa"/>
          </w:tcPr>
          <w:p w14:paraId="545839AF" w14:textId="77777777" w:rsidR="009C479B" w:rsidRPr="00675DAA" w:rsidRDefault="009C479B" w:rsidP="005F286F"/>
        </w:tc>
      </w:tr>
      <w:tr w:rsidR="009C479B" w:rsidRPr="00675DAA" w14:paraId="36A97F27" w14:textId="77777777" w:rsidTr="005F286F">
        <w:trPr>
          <w:cantSplit/>
        </w:trPr>
        <w:tc>
          <w:tcPr>
            <w:tcW w:w="2358" w:type="dxa"/>
            <w:vMerge/>
          </w:tcPr>
          <w:p w14:paraId="27CDB86E" w14:textId="77777777" w:rsidR="009C479B" w:rsidRPr="00675DAA" w:rsidRDefault="009C479B" w:rsidP="005F286F"/>
        </w:tc>
        <w:tc>
          <w:tcPr>
            <w:tcW w:w="1260" w:type="dxa"/>
          </w:tcPr>
          <w:p w14:paraId="1A2928EF" w14:textId="77777777" w:rsidR="009C479B" w:rsidRPr="00675DAA" w:rsidRDefault="009C479B" w:rsidP="005F286F"/>
        </w:tc>
        <w:tc>
          <w:tcPr>
            <w:tcW w:w="1260" w:type="dxa"/>
          </w:tcPr>
          <w:p w14:paraId="38140B8D" w14:textId="77777777" w:rsidR="009C479B" w:rsidRPr="00675DAA" w:rsidRDefault="009C479B" w:rsidP="005F286F"/>
        </w:tc>
        <w:tc>
          <w:tcPr>
            <w:tcW w:w="1350" w:type="dxa"/>
          </w:tcPr>
          <w:p w14:paraId="740BF8EF" w14:textId="77777777" w:rsidR="009C479B" w:rsidRPr="00675DAA" w:rsidRDefault="009C479B" w:rsidP="005F286F"/>
        </w:tc>
        <w:tc>
          <w:tcPr>
            <w:tcW w:w="3330" w:type="dxa"/>
          </w:tcPr>
          <w:p w14:paraId="0A59EB6E" w14:textId="77777777" w:rsidR="009C479B" w:rsidRPr="00675DAA" w:rsidRDefault="009C479B" w:rsidP="005F286F"/>
        </w:tc>
      </w:tr>
      <w:tr w:rsidR="009C479B" w:rsidRPr="00675DAA" w14:paraId="71C3D1AC" w14:textId="77777777" w:rsidTr="005F286F">
        <w:trPr>
          <w:cantSplit/>
        </w:trPr>
        <w:tc>
          <w:tcPr>
            <w:tcW w:w="2358" w:type="dxa"/>
            <w:vMerge/>
          </w:tcPr>
          <w:p w14:paraId="1F7FCABE" w14:textId="77777777" w:rsidR="009C479B" w:rsidRPr="00675DAA" w:rsidRDefault="009C479B" w:rsidP="005F286F"/>
        </w:tc>
        <w:tc>
          <w:tcPr>
            <w:tcW w:w="1260" w:type="dxa"/>
          </w:tcPr>
          <w:p w14:paraId="0491B11F" w14:textId="77777777" w:rsidR="009C479B" w:rsidRPr="00675DAA" w:rsidRDefault="009C479B" w:rsidP="005F286F"/>
        </w:tc>
        <w:tc>
          <w:tcPr>
            <w:tcW w:w="1260" w:type="dxa"/>
          </w:tcPr>
          <w:p w14:paraId="64449A6C" w14:textId="77777777" w:rsidR="009C479B" w:rsidRPr="00675DAA" w:rsidRDefault="009C479B" w:rsidP="005F286F"/>
        </w:tc>
        <w:tc>
          <w:tcPr>
            <w:tcW w:w="1350" w:type="dxa"/>
          </w:tcPr>
          <w:p w14:paraId="36E508DC" w14:textId="77777777" w:rsidR="009C479B" w:rsidRPr="00675DAA" w:rsidRDefault="009C479B" w:rsidP="005F286F"/>
        </w:tc>
        <w:tc>
          <w:tcPr>
            <w:tcW w:w="3330" w:type="dxa"/>
          </w:tcPr>
          <w:p w14:paraId="0B91C1C8" w14:textId="77777777" w:rsidR="009C479B" w:rsidRPr="00675DAA" w:rsidRDefault="009C479B" w:rsidP="005F286F"/>
        </w:tc>
      </w:tr>
      <w:tr w:rsidR="009C479B" w:rsidRPr="00675DAA" w14:paraId="0E1F77FA" w14:textId="77777777" w:rsidTr="005F286F">
        <w:trPr>
          <w:cantSplit/>
        </w:trPr>
        <w:tc>
          <w:tcPr>
            <w:tcW w:w="2358" w:type="dxa"/>
            <w:shd w:val="clear" w:color="auto" w:fill="808080"/>
          </w:tcPr>
          <w:p w14:paraId="004FA049" w14:textId="77777777" w:rsidR="009C479B" w:rsidRPr="00675DAA" w:rsidRDefault="009C479B" w:rsidP="005F286F">
            <w:r w:rsidRPr="00675DAA">
              <w:t>Conformance</w:t>
            </w:r>
          </w:p>
        </w:tc>
        <w:tc>
          <w:tcPr>
            <w:tcW w:w="7200" w:type="dxa"/>
            <w:gridSpan w:val="4"/>
          </w:tcPr>
          <w:p w14:paraId="09C4BA1C" w14:textId="77777777" w:rsidR="009C479B" w:rsidRDefault="009C479B" w:rsidP="00EE43D9">
            <w:pPr>
              <w:pStyle w:val="ListParagraph"/>
              <w:numPr>
                <w:ilvl w:val="0"/>
                <w:numId w:val="185"/>
              </w:numPr>
            </w:pPr>
            <w:commentRangeStart w:id="1341"/>
            <w:r>
              <w:t>There is an name element</w:t>
            </w:r>
          </w:p>
          <w:p w14:paraId="5B247061" w14:textId="77777777" w:rsidR="009C479B" w:rsidRPr="00FD3CB1" w:rsidRDefault="009C479B" w:rsidP="00EE43D9">
            <w:pPr>
              <w:pStyle w:val="ListParagraph"/>
              <w:numPr>
                <w:ilvl w:val="0"/>
                <w:numId w:val="18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1FF827E6" w14:textId="46A98FAC" w:rsidR="009C479B" w:rsidRPr="009C479B" w:rsidRDefault="009C479B" w:rsidP="00EE43D9">
            <w:pPr>
              <w:pStyle w:val="ListParagraph"/>
              <w:numPr>
                <w:ilvl w:val="0"/>
                <w:numId w:val="185"/>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commentRangeEnd w:id="1341"/>
            <w:r>
              <w:rPr>
                <w:rStyle w:val="CommentReference"/>
              </w:rPr>
              <w:commentReference w:id="1341"/>
            </w:r>
          </w:p>
        </w:tc>
      </w:tr>
    </w:tbl>
    <w:p w14:paraId="684A67FE" w14:textId="77777777" w:rsidR="009C479B" w:rsidRPr="00D90FF0" w:rsidRDefault="009C479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6"/>
        <w:gridCol w:w="1114"/>
        <w:gridCol w:w="1114"/>
        <w:gridCol w:w="1192"/>
        <w:gridCol w:w="1192"/>
        <w:gridCol w:w="2890"/>
      </w:tblGrid>
      <w:tr w:rsidR="00A32EB7" w:rsidRPr="00675DAA" w14:paraId="6139E660" w14:textId="77777777" w:rsidTr="00122FE2">
        <w:trPr>
          <w:cantSplit/>
          <w:trHeight w:val="580"/>
          <w:tblHeader/>
        </w:trPr>
        <w:tc>
          <w:tcPr>
            <w:tcW w:w="2358" w:type="dxa"/>
            <w:shd w:val="clear" w:color="auto" w:fill="808080"/>
          </w:tcPr>
          <w:p w14:paraId="098461A1" w14:textId="77777777" w:rsidR="00A32EB7" w:rsidRPr="000445D1" w:rsidRDefault="00A32EB7" w:rsidP="0080029F">
            <w:r w:rsidRPr="00675DAA">
              <w:t>Element</w:t>
            </w:r>
          </w:p>
        </w:tc>
        <w:tc>
          <w:tcPr>
            <w:tcW w:w="1260" w:type="dxa"/>
            <w:shd w:val="clear" w:color="auto" w:fill="808080"/>
          </w:tcPr>
          <w:p w14:paraId="36A2159C" w14:textId="77777777" w:rsidR="00A32EB7" w:rsidRPr="00675DAA" w:rsidRDefault="00A32EB7" w:rsidP="0080029F">
            <w:r w:rsidRPr="00675DAA">
              <w:t>Attribute</w:t>
            </w:r>
          </w:p>
        </w:tc>
        <w:tc>
          <w:tcPr>
            <w:tcW w:w="1260" w:type="dxa"/>
            <w:shd w:val="clear" w:color="auto" w:fill="808080"/>
          </w:tcPr>
          <w:p w14:paraId="0323DD63" w14:textId="77777777" w:rsidR="00A32EB7" w:rsidRPr="000445D1" w:rsidRDefault="00A32EB7" w:rsidP="0080029F">
            <w:r w:rsidRPr="00675DAA">
              <w:t>Cardinality</w:t>
            </w:r>
          </w:p>
        </w:tc>
        <w:tc>
          <w:tcPr>
            <w:tcW w:w="1350" w:type="dxa"/>
            <w:shd w:val="clear" w:color="auto" w:fill="808080"/>
          </w:tcPr>
          <w:p w14:paraId="11F0DF08" w14:textId="77777777" w:rsidR="00A32EB7" w:rsidRPr="00675DAA" w:rsidRDefault="00A32EB7" w:rsidP="0080029F">
            <w:r w:rsidRPr="00675DAA">
              <w:t>Value(s) Allowed</w:t>
            </w:r>
          </w:p>
          <w:p w14:paraId="60A8F4FF" w14:textId="77777777" w:rsidR="00A32EB7" w:rsidRPr="00675DAA" w:rsidRDefault="00A32EB7" w:rsidP="0080029F">
            <w:r w:rsidRPr="00675DAA">
              <w:t>Examples</w:t>
            </w:r>
          </w:p>
        </w:tc>
        <w:tc>
          <w:tcPr>
            <w:tcW w:w="3330" w:type="dxa"/>
            <w:gridSpan w:val="2"/>
            <w:shd w:val="clear" w:color="auto" w:fill="808080"/>
          </w:tcPr>
          <w:p w14:paraId="4CCBC93B" w14:textId="77777777" w:rsidR="00A32EB7" w:rsidRPr="00675DAA" w:rsidRDefault="00A32EB7" w:rsidP="0080029F">
            <w:r w:rsidRPr="00675DAA">
              <w:t>Description</w:t>
            </w:r>
          </w:p>
          <w:p w14:paraId="40F3BA2B" w14:textId="77777777" w:rsidR="00A32EB7" w:rsidRPr="00675DAA" w:rsidRDefault="00A32EB7" w:rsidP="0080029F">
            <w:r w:rsidRPr="00675DAA">
              <w:t>Instructions</w:t>
            </w:r>
          </w:p>
        </w:tc>
      </w:tr>
      <w:tr w:rsidR="00A32EB7" w:rsidRPr="00675DAA" w14:paraId="345023F0" w14:textId="77777777" w:rsidTr="00122FE2">
        <w:trPr>
          <w:cantSplit/>
        </w:trPr>
        <w:tc>
          <w:tcPr>
            <w:tcW w:w="2358" w:type="dxa"/>
            <w:vMerge w:val="restart"/>
          </w:tcPr>
          <w:p w14:paraId="0547DA27" w14:textId="77777777" w:rsidR="00A32EB7" w:rsidRDefault="00A32EB7" w:rsidP="0080029F">
            <w:pPr>
              <w:rPr>
                <w:color w:val="auto"/>
                <w:sz w:val="24"/>
                <w:szCs w:val="24"/>
                <w:highlight w:val="white"/>
                <w:lang w:val="en-US"/>
              </w:rPr>
            </w:pPr>
            <w:r w:rsidRPr="006841F8">
              <w:t>manufacturedProduct</w:t>
            </w:r>
            <w:r>
              <w:t>.</w:t>
            </w:r>
            <w:r w:rsidRPr="002732D0">
              <w:t>formCode</w:t>
            </w:r>
          </w:p>
          <w:p w14:paraId="3088C583" w14:textId="77777777" w:rsidR="00A32EB7" w:rsidRPr="00675DAA" w:rsidRDefault="00A32EB7" w:rsidP="0080029F"/>
        </w:tc>
        <w:tc>
          <w:tcPr>
            <w:tcW w:w="1260" w:type="dxa"/>
            <w:shd w:val="clear" w:color="auto" w:fill="D9D9D9"/>
          </w:tcPr>
          <w:p w14:paraId="0A0E070A" w14:textId="77777777" w:rsidR="00A32EB7" w:rsidRPr="00675DAA" w:rsidRDefault="00A32EB7" w:rsidP="0080029F">
            <w:r w:rsidRPr="00675DAA">
              <w:t>N/A</w:t>
            </w:r>
          </w:p>
        </w:tc>
        <w:tc>
          <w:tcPr>
            <w:tcW w:w="1260" w:type="dxa"/>
            <w:shd w:val="clear" w:color="auto" w:fill="D9D9D9"/>
          </w:tcPr>
          <w:p w14:paraId="5730B2F1" w14:textId="77777777" w:rsidR="00A32EB7" w:rsidRPr="00675DAA" w:rsidRDefault="00A32EB7" w:rsidP="0080029F">
            <w:r w:rsidRPr="00675DAA">
              <w:t>1:1</w:t>
            </w:r>
          </w:p>
        </w:tc>
        <w:tc>
          <w:tcPr>
            <w:tcW w:w="1350" w:type="dxa"/>
            <w:shd w:val="clear" w:color="auto" w:fill="D9D9D9"/>
          </w:tcPr>
          <w:p w14:paraId="024DBD1E" w14:textId="77777777" w:rsidR="00A32EB7" w:rsidRPr="00675DAA" w:rsidRDefault="00A32EB7" w:rsidP="0080029F"/>
        </w:tc>
        <w:tc>
          <w:tcPr>
            <w:tcW w:w="3330" w:type="dxa"/>
            <w:gridSpan w:val="2"/>
            <w:shd w:val="clear" w:color="auto" w:fill="D9D9D9"/>
          </w:tcPr>
          <w:p w14:paraId="7B5CDB25" w14:textId="77777777" w:rsidR="00A32EB7" w:rsidRPr="00675DAA" w:rsidRDefault="00A32EB7" w:rsidP="0080029F"/>
        </w:tc>
      </w:tr>
      <w:tr w:rsidR="00A32EB7" w:rsidRPr="00675DAA" w14:paraId="40EDEFF1" w14:textId="77777777" w:rsidTr="00122FE2">
        <w:trPr>
          <w:cantSplit/>
        </w:trPr>
        <w:tc>
          <w:tcPr>
            <w:tcW w:w="2358" w:type="dxa"/>
            <w:vMerge/>
          </w:tcPr>
          <w:p w14:paraId="017F8495" w14:textId="77777777" w:rsidR="00A32EB7" w:rsidRPr="00675DAA" w:rsidRDefault="00A32EB7" w:rsidP="0080029F"/>
        </w:tc>
        <w:tc>
          <w:tcPr>
            <w:tcW w:w="1260" w:type="dxa"/>
          </w:tcPr>
          <w:p w14:paraId="140E0C2B" w14:textId="77777777" w:rsidR="00A32EB7" w:rsidRPr="00675DAA" w:rsidRDefault="00A32EB7" w:rsidP="0080029F">
            <w:r w:rsidRPr="00675DAA">
              <w:t>code</w:t>
            </w:r>
          </w:p>
        </w:tc>
        <w:tc>
          <w:tcPr>
            <w:tcW w:w="1260" w:type="dxa"/>
          </w:tcPr>
          <w:p w14:paraId="79F57E66" w14:textId="77777777" w:rsidR="00A32EB7" w:rsidRPr="00675DAA" w:rsidRDefault="00A32EB7" w:rsidP="0080029F">
            <w:r w:rsidRPr="00675DAA">
              <w:t>1:1</w:t>
            </w:r>
          </w:p>
        </w:tc>
        <w:tc>
          <w:tcPr>
            <w:tcW w:w="1350" w:type="dxa"/>
          </w:tcPr>
          <w:p w14:paraId="59FEFDE9" w14:textId="77777777" w:rsidR="00A32EB7" w:rsidRPr="00675DAA" w:rsidRDefault="00A32EB7" w:rsidP="0080029F"/>
        </w:tc>
        <w:tc>
          <w:tcPr>
            <w:tcW w:w="3330" w:type="dxa"/>
            <w:gridSpan w:val="2"/>
          </w:tcPr>
          <w:p w14:paraId="265FB6A0" w14:textId="77777777" w:rsidR="00A32EB7" w:rsidRPr="00675DAA" w:rsidRDefault="00A32EB7" w:rsidP="0080029F"/>
        </w:tc>
      </w:tr>
      <w:tr w:rsidR="00A32EB7" w:rsidRPr="00675DAA" w14:paraId="243C11A2" w14:textId="77777777" w:rsidTr="00122FE2">
        <w:trPr>
          <w:cantSplit/>
        </w:trPr>
        <w:tc>
          <w:tcPr>
            <w:tcW w:w="2358" w:type="dxa"/>
            <w:vMerge/>
          </w:tcPr>
          <w:p w14:paraId="031AC5E6" w14:textId="77777777" w:rsidR="00A32EB7" w:rsidRPr="00675DAA" w:rsidRDefault="00A32EB7" w:rsidP="0080029F"/>
        </w:tc>
        <w:tc>
          <w:tcPr>
            <w:tcW w:w="1260" w:type="dxa"/>
          </w:tcPr>
          <w:p w14:paraId="3526B7C3" w14:textId="77777777" w:rsidR="00A32EB7" w:rsidRPr="00675DAA" w:rsidRDefault="00A32EB7" w:rsidP="0080029F">
            <w:r w:rsidRPr="00675DAA">
              <w:t>codeSystem</w:t>
            </w:r>
          </w:p>
        </w:tc>
        <w:tc>
          <w:tcPr>
            <w:tcW w:w="1260" w:type="dxa"/>
          </w:tcPr>
          <w:p w14:paraId="296477F4" w14:textId="77777777" w:rsidR="00A32EB7" w:rsidRPr="00675DAA" w:rsidRDefault="00A32EB7" w:rsidP="0080029F">
            <w:r w:rsidRPr="00675DAA">
              <w:t>1:1</w:t>
            </w:r>
          </w:p>
        </w:tc>
        <w:tc>
          <w:tcPr>
            <w:tcW w:w="1350" w:type="dxa"/>
          </w:tcPr>
          <w:p w14:paraId="0E5A9A65" w14:textId="77777777" w:rsidR="00A32EB7" w:rsidRPr="00675DAA" w:rsidRDefault="00A32EB7" w:rsidP="0080029F"/>
        </w:tc>
        <w:tc>
          <w:tcPr>
            <w:tcW w:w="3330" w:type="dxa"/>
            <w:gridSpan w:val="2"/>
          </w:tcPr>
          <w:p w14:paraId="44E1C47F" w14:textId="77777777" w:rsidR="00A32EB7" w:rsidRPr="00675DAA" w:rsidRDefault="00A32EB7" w:rsidP="0080029F"/>
        </w:tc>
      </w:tr>
      <w:tr w:rsidR="00A32EB7" w:rsidRPr="00675DAA" w14:paraId="2447987C" w14:textId="77777777" w:rsidTr="00122FE2">
        <w:trPr>
          <w:cantSplit/>
        </w:trPr>
        <w:tc>
          <w:tcPr>
            <w:tcW w:w="2358" w:type="dxa"/>
            <w:vMerge/>
          </w:tcPr>
          <w:p w14:paraId="2F7D30FF" w14:textId="77777777" w:rsidR="00A32EB7" w:rsidRPr="00675DAA" w:rsidRDefault="00A32EB7" w:rsidP="0080029F"/>
        </w:tc>
        <w:tc>
          <w:tcPr>
            <w:tcW w:w="1260" w:type="dxa"/>
          </w:tcPr>
          <w:p w14:paraId="70CD6280" w14:textId="77777777" w:rsidR="00A32EB7" w:rsidRPr="00675DAA" w:rsidRDefault="00A32EB7" w:rsidP="0080029F">
            <w:r w:rsidRPr="00675DAA">
              <w:t>displayName</w:t>
            </w:r>
          </w:p>
        </w:tc>
        <w:tc>
          <w:tcPr>
            <w:tcW w:w="1260" w:type="dxa"/>
          </w:tcPr>
          <w:p w14:paraId="1248CDBA" w14:textId="77777777" w:rsidR="00A32EB7" w:rsidRPr="00675DAA" w:rsidRDefault="00A32EB7" w:rsidP="0080029F">
            <w:r w:rsidRPr="00675DAA">
              <w:t>1:1</w:t>
            </w:r>
          </w:p>
        </w:tc>
        <w:tc>
          <w:tcPr>
            <w:tcW w:w="1350" w:type="dxa"/>
          </w:tcPr>
          <w:p w14:paraId="0E090A8D" w14:textId="77777777" w:rsidR="00A32EB7" w:rsidRPr="00675DAA" w:rsidRDefault="00A32EB7" w:rsidP="0080029F"/>
        </w:tc>
        <w:tc>
          <w:tcPr>
            <w:tcW w:w="3330" w:type="dxa"/>
            <w:gridSpan w:val="2"/>
          </w:tcPr>
          <w:p w14:paraId="0BE67C9F" w14:textId="77777777" w:rsidR="00A32EB7" w:rsidRPr="00675DAA" w:rsidRDefault="00A32EB7" w:rsidP="0080029F"/>
        </w:tc>
      </w:tr>
      <w:tr w:rsidR="00A32EB7" w:rsidRPr="00675DAA" w14:paraId="302A14E0" w14:textId="77777777" w:rsidTr="00122FE2">
        <w:trPr>
          <w:cantSplit/>
        </w:trPr>
        <w:tc>
          <w:tcPr>
            <w:tcW w:w="2358" w:type="dxa"/>
            <w:shd w:val="clear" w:color="auto" w:fill="808080"/>
          </w:tcPr>
          <w:p w14:paraId="69B193C7" w14:textId="77777777" w:rsidR="00A32EB7" w:rsidRPr="00675DAA" w:rsidRDefault="00A32EB7" w:rsidP="0080029F">
            <w:r w:rsidRPr="00675DAA">
              <w:lastRenderedPageBreak/>
              <w:t>Conformance</w:t>
            </w:r>
          </w:p>
        </w:tc>
        <w:tc>
          <w:tcPr>
            <w:tcW w:w="7200" w:type="dxa"/>
            <w:gridSpan w:val="5"/>
          </w:tcPr>
          <w:p w14:paraId="5C7F251D" w14:textId="77777777" w:rsidR="00A32EB7" w:rsidRDefault="00A32EB7" w:rsidP="00B454F1">
            <w:pPr>
              <w:pStyle w:val="ListParagraph"/>
              <w:numPr>
                <w:ilvl w:val="0"/>
                <w:numId w:val="11"/>
              </w:numPr>
            </w:pPr>
            <w:r>
              <w:t xml:space="preserve">There is an </w:t>
            </w:r>
            <w:r w:rsidRPr="00AC1632">
              <w:t>formCode</w:t>
            </w:r>
            <w:r>
              <w:t xml:space="preserve"> element</w:t>
            </w:r>
          </w:p>
          <w:p w14:paraId="14BFB1FD" w14:textId="77777777" w:rsidR="00A32EB7" w:rsidRPr="00FD3CB1" w:rsidRDefault="00A32EB7" w:rsidP="00EE43D9">
            <w:pPr>
              <w:pStyle w:val="ListParagraph"/>
              <w:numPr>
                <w:ilvl w:val="0"/>
                <w:numId w:val="22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191BF255" w14:textId="77777777" w:rsidR="00A32EB7" w:rsidRPr="00FD3CB1" w:rsidRDefault="00A32EB7" w:rsidP="00EE43D9">
            <w:pPr>
              <w:pStyle w:val="ListParagraph"/>
              <w:numPr>
                <w:ilvl w:val="0"/>
                <w:numId w:val="222"/>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14:paraId="602C5BED" w14:textId="77777777" w:rsidR="00A32EB7" w:rsidRDefault="00A32EB7" w:rsidP="0080029F">
            <w:pPr>
              <w:pStyle w:val="ListParagraph"/>
            </w:pPr>
          </w:p>
          <w:p w14:paraId="20CF8404" w14:textId="5D67F0FA" w:rsidR="00CA017E" w:rsidRPr="0050178E" w:rsidRDefault="00CA017E" w:rsidP="00E23921">
            <w:pPr>
              <w:pStyle w:val="ListParagraph"/>
              <w:numPr>
                <w:ilvl w:val="0"/>
                <w:numId w:val="11"/>
              </w:numPr>
            </w:pPr>
            <w:r w:rsidRPr="00C80C46">
              <w:t>There is a code</w:t>
            </w:r>
            <w:ins w:id="1342" w:author="pbx" w:date="2017-12-12T17:47:00Z">
              <w:r>
                <w:t>, codeSystem</w:t>
              </w:r>
              <w:r w:rsidRPr="00C80C46">
                <w:t xml:space="preserve"> and </w:t>
              </w:r>
              <w:r w:rsidRPr="00675DAA">
                <w:t>displayName</w:t>
              </w:r>
            </w:ins>
            <w:r>
              <w:t xml:space="preserve"> attribute </w:t>
            </w:r>
            <w:del w:id="1343" w:author="pbx" w:date="2017-12-12T17:47:00Z">
              <w:r w:rsidR="00A32EB7">
                <w:delText xml:space="preserve">with a </w:delText>
              </w:r>
              <w:r w:rsidR="00A32EB7" w:rsidRPr="00675DAA">
                <w:delText xml:space="preserve">value </w:delText>
              </w:r>
            </w:del>
            <w:r>
              <w:t xml:space="preserve">derived from </w:t>
            </w:r>
            <w:ins w:id="1344" w:author="pbx" w:date="2017-12-12T17:47:00Z">
              <w:r>
                <w:t xml:space="preserve">OID </w:t>
              </w:r>
              <w:r w:rsidRPr="00AA6F63">
                <w:t>2.16.840.1.113883.2.20.6.3</w:t>
              </w:r>
              <w:r>
                <w:t xml:space="preserve">, where </w:t>
              </w:r>
            </w:ins>
            <w:r>
              <w:t xml:space="preserve">the </w:t>
            </w:r>
            <w:del w:id="1345" w:author="pbx" w:date="2017-12-12T17:47:00Z">
              <w:r w:rsidR="00A32EB7">
                <w:delText>OID</w:delText>
              </w:r>
            </w:del>
            <w:ins w:id="1346" w:author="pbx" w:date="2017-12-12T17:47:00Z">
              <w:r w:rsidRPr="00675DAA">
                <w:t>displayName</w:t>
              </w:r>
              <w:r>
                <w:t xml:space="preserve"> </w:t>
              </w:r>
              <w:r w:rsidRPr="00675DAA">
                <w:t>shall display the</w:t>
              </w:r>
              <w:r>
                <w:t xml:space="preserve"> appropriate label.</w:t>
              </w:r>
              <w:r w:rsidR="00E23921">
                <w:t xml:space="preserve"> </w:t>
              </w:r>
              <w:r w:rsidR="00E23921" w:rsidRPr="002B4746">
                <w:t xml:space="preserve">If the product has parts, then the code is </w:t>
              </w:r>
              <w:commentRangeStart w:id="1347"/>
              <w:r w:rsidR="00E23921" w:rsidRPr="002B4746">
                <w:t xml:space="preserve">C47916 </w:t>
              </w:r>
              <w:commentRangeEnd w:id="1347"/>
              <w:r w:rsidR="00E23921">
                <w:rPr>
                  <w:rStyle w:val="CommentReference"/>
                </w:rPr>
                <w:commentReference w:id="1347"/>
              </w:r>
              <w:r w:rsidR="00E23921" w:rsidRPr="002B4746">
                <w:t>(</w:t>
              </w:r>
              <w:r w:rsidR="00E23921">
                <w:t>kit</w:t>
              </w:r>
              <w:r w:rsidR="00E23921" w:rsidRPr="002B4746">
                <w:t>)</w:t>
              </w:r>
            </w:ins>
          </w:p>
          <w:p w14:paraId="54085D07" w14:textId="77948D9E" w:rsidR="00CA017E" w:rsidRDefault="00CA017E" w:rsidP="00EE43D9">
            <w:pPr>
              <w:pStyle w:val="ListParagraph"/>
              <w:numPr>
                <w:ilvl w:val="0"/>
                <w:numId w:val="223"/>
              </w:numPr>
              <w:rPr>
                <w:highlight w:val="white"/>
              </w:rPr>
            </w:pPr>
            <w:r>
              <w:rPr>
                <w:highlight w:val="white"/>
              </w:rPr>
              <w:t xml:space="preserve">SPL Rule 5 </w:t>
            </w:r>
            <w:r w:rsidRPr="00334410">
              <w:rPr>
                <w:highlight w:val="white"/>
              </w:rPr>
              <w:t xml:space="preserve">identifies that </w:t>
            </w:r>
            <w:ins w:id="1348" w:author="pbx" w:date="2017-12-12T17:47:00Z">
              <w:r>
                <w:rPr>
                  <w:highlight w:val="white"/>
                </w:rPr>
                <w:t xml:space="preserve">one or more of </w:t>
              </w:r>
            </w:ins>
            <w:r>
              <w:rPr>
                <w:highlight w:val="white"/>
              </w:rPr>
              <w:t xml:space="preserve">the </w:t>
            </w:r>
            <w:del w:id="1349" w:author="pbx" w:date="2017-12-12T17:47:00Z">
              <w:r w:rsidR="00A32EB7" w:rsidRPr="00D00628">
                <w:rPr>
                  <w:highlight w:val="white"/>
                </w:rPr>
                <w:delText>attribute has</w:delText>
              </w:r>
            </w:del>
            <w:ins w:id="1350" w:author="pbx" w:date="2017-12-12T17:47:00Z">
              <w:r w:rsidRPr="00D00628">
                <w:rPr>
                  <w:highlight w:val="white"/>
                </w:rPr>
                <w:t>attribute</w:t>
              </w:r>
              <w:r>
                <w:rPr>
                  <w:highlight w:val="white"/>
                </w:rPr>
                <w:t>s</w:t>
              </w:r>
              <w:r w:rsidRPr="00D00628">
                <w:rPr>
                  <w:highlight w:val="white"/>
                </w:rPr>
                <w:t xml:space="preserve"> ha</w:t>
              </w:r>
              <w:r>
                <w:rPr>
                  <w:highlight w:val="white"/>
                </w:rPr>
                <w:t>ve</w:t>
              </w:r>
            </w:ins>
            <w:r w:rsidRPr="00D00628">
              <w:rPr>
                <w:highlight w:val="white"/>
              </w:rPr>
              <w:t xml:space="preserve"> </w:t>
            </w:r>
            <w:r>
              <w:rPr>
                <w:highlight w:val="white"/>
              </w:rPr>
              <w:t xml:space="preserve">not </w:t>
            </w:r>
            <w:r w:rsidRPr="00D00628">
              <w:rPr>
                <w:highlight w:val="white"/>
              </w:rPr>
              <w:t>been defined</w:t>
            </w:r>
            <w:r>
              <w:rPr>
                <w:highlight w:val="white"/>
              </w:rPr>
              <w:t>.</w:t>
            </w:r>
            <w:ins w:id="1351" w:author="pbx" w:date="2017-12-12T17:47:00Z">
              <w:r>
                <w:rPr>
                  <w:highlight w:val="white"/>
                </w:rPr>
                <w:t xml:space="preserve"> </w:t>
              </w:r>
            </w:ins>
          </w:p>
          <w:p w14:paraId="1909EEB2" w14:textId="77777777" w:rsidR="00A32EB7" w:rsidRPr="00AA6F63" w:rsidRDefault="00CA017E" w:rsidP="00AF1C00">
            <w:pPr>
              <w:pStyle w:val="ListParagraph"/>
              <w:numPr>
                <w:ilvl w:val="0"/>
                <w:numId w:val="11"/>
              </w:numPr>
              <w:rPr>
                <w:del w:id="1352" w:author="pbx" w:date="2017-12-12T17:47:00Z"/>
                <w:highlight w:val="white"/>
              </w:rPr>
            </w:pPr>
            <w:r>
              <w:rPr>
                <w:highlight w:val="white"/>
              </w:rPr>
              <w:t xml:space="preserve">SPL Rule 8 </w:t>
            </w:r>
            <w:r w:rsidRPr="00E1161C">
              <w:rPr>
                <w:highlight w:val="white"/>
              </w:rPr>
              <w:t xml:space="preserve">identifies that the code is not </w:t>
            </w:r>
            <w:r>
              <w:rPr>
                <w:highlight w:val="white"/>
              </w:rPr>
              <w:t>in the CV</w:t>
            </w:r>
            <w:del w:id="1353" w:author="pbx" w:date="2017-12-12T17:47:00Z">
              <w:r w:rsidR="00A32EB7" w:rsidRPr="00AA6F63">
                <w:rPr>
                  <w:highlight w:val="white"/>
                </w:rPr>
                <w:delText>.</w:delText>
              </w:r>
            </w:del>
          </w:p>
          <w:p w14:paraId="2D16E5BA" w14:textId="77777777" w:rsidR="00613AB6" w:rsidRDefault="00CA017E" w:rsidP="00D0678F">
            <w:pPr>
              <w:shd w:val="clear" w:color="auto" w:fill="FFFFFF"/>
              <w:autoSpaceDE w:val="0"/>
              <w:autoSpaceDN w:val="0"/>
              <w:adjustRightInd w:val="0"/>
              <w:contextualSpacing w:val="0"/>
              <w:rPr>
                <w:moveFrom w:id="1354" w:author="pbx" w:date="2017-12-12T17:47:00Z"/>
                <w:color w:val="auto"/>
                <w:sz w:val="24"/>
                <w:szCs w:val="24"/>
                <w:highlight w:val="white"/>
                <w:lang w:val="en-US"/>
              </w:rPr>
            </w:pPr>
            <w:ins w:id="1355" w:author="pbx" w:date="2017-12-12T17:47:00Z">
              <w:r>
                <w:rPr>
                  <w:highlight w:val="white"/>
                </w:rPr>
                <w:t xml:space="preserve"> or is</w:t>
              </w:r>
            </w:ins>
            <w:moveFromRangeStart w:id="1356" w:author="pbx" w:date="2017-12-12T17:47:00Z" w:name="move500864181"/>
          </w:p>
          <w:p w14:paraId="2AED4C66" w14:textId="77777777" w:rsidR="00A32EB7" w:rsidRPr="00AA6F63" w:rsidRDefault="0005146B" w:rsidP="00AF1C00">
            <w:pPr>
              <w:pStyle w:val="ListParagraph"/>
              <w:numPr>
                <w:ilvl w:val="0"/>
                <w:numId w:val="11"/>
              </w:numPr>
              <w:rPr>
                <w:del w:id="1357" w:author="pbx" w:date="2017-12-12T17:47:00Z"/>
              </w:rPr>
            </w:pPr>
            <w:moveFrom w:id="1358" w:author="pbx" w:date="2017-12-12T17:47:00Z">
              <w:r w:rsidRPr="00F44693">
                <w:t xml:space="preserve">There is </w:t>
              </w:r>
            </w:moveFrom>
            <w:moveFromRangeEnd w:id="1356"/>
            <w:del w:id="1359" w:author="pbx" w:date="2017-12-12T17:47:00Z">
              <w:r w:rsidR="00A32EB7" w:rsidRPr="00675DAA">
                <w:delText>a codeSystem</w:delText>
              </w:r>
              <w:r w:rsidR="00A32EB7">
                <w:delText xml:space="preserve"> attribute with a value of</w:delText>
              </w:r>
              <w:r w:rsidR="00A32EB7" w:rsidRPr="000445D1">
                <w:delText xml:space="preserve">: </w:delText>
              </w:r>
              <w:r w:rsidR="00A32EB7" w:rsidRPr="00AA6F63">
                <w:delText>2.16.840.1.113883.2.20.6.3</w:delText>
              </w:r>
            </w:del>
          </w:p>
          <w:p w14:paraId="5FE5ABA2" w14:textId="39509AD7" w:rsidR="00CA017E" w:rsidRDefault="00A32EB7" w:rsidP="00EE43D9">
            <w:pPr>
              <w:pStyle w:val="ListParagraph"/>
              <w:numPr>
                <w:ilvl w:val="0"/>
                <w:numId w:val="223"/>
              </w:numPr>
              <w:rPr>
                <w:highlight w:val="white"/>
              </w:rPr>
            </w:pPr>
            <w:del w:id="1360" w:author="pbx" w:date="2017-12-12T17:47:00Z">
              <w:r>
                <w:rPr>
                  <w:highlight w:val="white"/>
                </w:rPr>
                <w:delText xml:space="preserve">SPL Rule 5 </w:delText>
              </w:r>
              <w:r w:rsidRPr="00334410">
                <w:rPr>
                  <w:highlight w:val="white"/>
                </w:rPr>
                <w:delText xml:space="preserve">identifies that </w:delText>
              </w:r>
              <w:r>
                <w:rPr>
                  <w:highlight w:val="white"/>
                </w:rPr>
                <w:delText xml:space="preserve">the </w:delText>
              </w:r>
              <w:r w:rsidRPr="00D00628">
                <w:rPr>
                  <w:highlight w:val="white"/>
                </w:rPr>
                <w:delText>attribute has</w:delText>
              </w:r>
            </w:del>
            <w:r w:rsidR="00CA017E">
              <w:rPr>
                <w:highlight w:val="white"/>
              </w:rPr>
              <w:t xml:space="preserve"> not </w:t>
            </w:r>
            <w:del w:id="1361" w:author="pbx" w:date="2017-12-12T17:47:00Z">
              <w:r w:rsidRPr="00D00628">
                <w:rPr>
                  <w:highlight w:val="white"/>
                </w:rPr>
                <w:delText>been defined</w:delText>
              </w:r>
            </w:del>
            <w:ins w:id="1362" w:author="pbx" w:date="2017-12-12T17:47:00Z">
              <w:r w:rsidR="00CA017E">
                <w:rPr>
                  <w:highlight w:val="white"/>
                </w:rPr>
                <w:t>contextually correct</w:t>
              </w:r>
            </w:ins>
            <w:r w:rsidR="00CA017E">
              <w:rPr>
                <w:highlight w:val="white"/>
              </w:rPr>
              <w:t>.</w:t>
            </w:r>
          </w:p>
          <w:p w14:paraId="08F65ABE" w14:textId="77777777" w:rsidR="00CA017E" w:rsidRDefault="00CA017E" w:rsidP="00EE43D9">
            <w:pPr>
              <w:pStyle w:val="ListParagraph"/>
              <w:numPr>
                <w:ilvl w:val="0"/>
                <w:numId w:val="223"/>
              </w:numPr>
            </w:pPr>
            <w:r w:rsidRPr="002C49C1">
              <w:rPr>
                <w:highlight w:val="white"/>
              </w:rPr>
              <w:t>SPL Rule 2 identifies that the OID value is incorrect.</w:t>
            </w:r>
          </w:p>
          <w:p w14:paraId="645100F2" w14:textId="77777777" w:rsidR="00A32EB7" w:rsidRPr="00675DAA" w:rsidRDefault="00A32EB7" w:rsidP="0080029F">
            <w:pPr>
              <w:pStyle w:val="ListParagraph"/>
              <w:rPr>
                <w:del w:id="1363" w:author="pbx" w:date="2017-12-12T17:47:00Z"/>
              </w:rPr>
            </w:pPr>
          </w:p>
          <w:p w14:paraId="129E31C3" w14:textId="77777777" w:rsidR="00A32EB7" w:rsidRDefault="00A32EB7" w:rsidP="00AF1C00">
            <w:pPr>
              <w:pStyle w:val="ListParagraph"/>
              <w:numPr>
                <w:ilvl w:val="0"/>
                <w:numId w:val="11"/>
              </w:numPr>
              <w:rPr>
                <w:del w:id="1364" w:author="pbx" w:date="2017-12-12T17:47:00Z"/>
              </w:rPr>
            </w:pPr>
            <w:del w:id="1365" w:author="pbx" w:date="2017-12-12T17:47:00Z">
              <w:r w:rsidRPr="00675DAA">
                <w:delText>There is a displayName</w:delText>
              </w:r>
              <w:r>
                <w:delText xml:space="preserve"> attribute that </w:delText>
              </w:r>
              <w:r w:rsidRPr="00675DAA">
                <w:delText>shall display the</w:delText>
              </w:r>
              <w:r>
                <w:delText xml:space="preserve"> appropriate </w:delText>
              </w:r>
              <w:r w:rsidRPr="00675DAA">
                <w:delText>label.</w:delText>
              </w:r>
            </w:del>
          </w:p>
          <w:p w14:paraId="59E7C441" w14:textId="77777777" w:rsidR="00A32EB7" w:rsidRDefault="00A32EB7" w:rsidP="00AF1C00">
            <w:pPr>
              <w:pStyle w:val="ListParagraph"/>
              <w:numPr>
                <w:ilvl w:val="0"/>
                <w:numId w:val="11"/>
              </w:numPr>
              <w:rPr>
                <w:del w:id="1366" w:author="pbx" w:date="2017-12-12T17:47:00Z"/>
                <w:highlight w:val="white"/>
              </w:rPr>
            </w:pPr>
            <w:del w:id="1367" w:author="pbx" w:date="2017-12-12T17:47:00Z">
              <w:r>
                <w:rPr>
                  <w:highlight w:val="white"/>
                </w:rPr>
                <w:delText>SPL Rule 5</w:delText>
              </w:r>
              <w:r w:rsidRPr="00674290">
                <w:rPr>
                  <w:highlight w:val="white"/>
                </w:rPr>
                <w:delText xml:space="preserve"> identifies that the attribute has not been defined.</w:delText>
              </w:r>
            </w:del>
          </w:p>
          <w:p w14:paraId="6E03EC49" w14:textId="77777777" w:rsidR="00CA017E" w:rsidRDefault="00CA017E" w:rsidP="00EE43D9">
            <w:pPr>
              <w:pStyle w:val="ListParagraph"/>
              <w:numPr>
                <w:ilvl w:val="0"/>
                <w:numId w:val="223"/>
              </w:numPr>
            </w:pPr>
            <w:r>
              <w:t xml:space="preserve">SPL Rule 7 </w:t>
            </w:r>
            <w:r w:rsidRPr="00AF4E8C">
              <w:t xml:space="preserve">identifies that </w:t>
            </w:r>
            <w:r>
              <w:t>label does not match the CV.</w:t>
            </w:r>
          </w:p>
          <w:p w14:paraId="2B60D738" w14:textId="77777777" w:rsidR="00C602DB" w:rsidRDefault="00CA017E" w:rsidP="00C602DB">
            <w:pPr>
              <w:pStyle w:val="ListParagraph"/>
              <w:ind w:left="360"/>
              <w:rPr>
                <w:moveFrom w:id="1368" w:author="pbx" w:date="2017-12-12T17:47:00Z"/>
              </w:rPr>
            </w:pPr>
            <w:ins w:id="1369" w:author="pbx" w:date="2017-12-12T17:47:00Z">
              <w:r w:rsidRPr="00CA017E">
                <w:rPr>
                  <w:highlight w:val="white"/>
                </w:rPr>
                <w:t xml:space="preserve">The </w:t>
              </w:r>
            </w:ins>
            <w:moveFromRangeStart w:id="1370" w:author="pbx" w:date="2017-12-12T17:47:00Z" w:name="move500864182"/>
          </w:p>
          <w:p w14:paraId="746D04B2" w14:textId="77777777" w:rsidR="009C479B" w:rsidRDefault="00BA22EC" w:rsidP="00AF1C00">
            <w:pPr>
              <w:pStyle w:val="ListParagraph"/>
              <w:numPr>
                <w:ilvl w:val="0"/>
                <w:numId w:val="11"/>
              </w:numPr>
              <w:rPr>
                <w:del w:id="1371" w:author="pbx" w:date="2017-12-12T17:47:00Z"/>
              </w:rPr>
            </w:pPr>
            <w:commentRangeStart w:id="1372"/>
            <w:moveFrom w:id="1373" w:author="pbx" w:date="2017-12-12T17:47:00Z">
              <w:r>
                <w:t xml:space="preserve">There is a </w:t>
              </w:r>
            </w:moveFrom>
            <w:moveFromRangeEnd w:id="1370"/>
            <w:del w:id="1374" w:author="pbx" w:date="2017-12-12T17:47:00Z">
              <w:r w:rsidR="009C479B" w:rsidRPr="002B4746">
                <w:delText xml:space="preserve">form </w:delText>
              </w:r>
            </w:del>
            <w:r w:rsidR="00CA017E" w:rsidRPr="00CA017E">
              <w:rPr>
                <w:highlight w:val="white"/>
              </w:rPr>
              <w:t xml:space="preserve">code </w:t>
            </w:r>
            <w:del w:id="1375" w:author="pbx" w:date="2017-12-12T17:47:00Z">
              <w:r w:rsidR="009C479B" w:rsidRPr="002B4746">
                <w:delText xml:space="preserve">(dosage form) </w:delText>
              </w:r>
            </w:del>
          </w:p>
          <w:p w14:paraId="155A2956" w14:textId="77777777" w:rsidR="009C479B" w:rsidRDefault="009C479B" w:rsidP="00AF1C00">
            <w:pPr>
              <w:pStyle w:val="ListParagraph"/>
              <w:numPr>
                <w:ilvl w:val="1"/>
                <w:numId w:val="11"/>
              </w:numPr>
              <w:rPr>
                <w:del w:id="1376" w:author="pbx" w:date="2017-12-12T17:47:00Z"/>
              </w:rPr>
            </w:pPr>
            <w:del w:id="1377" w:author="pbx" w:date="2017-12-12T17:47:00Z">
              <w:r>
                <w:delText>The form c</w:delText>
              </w:r>
              <w:r w:rsidRPr="002B4746">
                <w:delText xml:space="preserve">ode </w:delText>
              </w:r>
              <w:r>
                <w:delText>contains a &lt;code&gt; element.</w:delText>
              </w:r>
            </w:del>
          </w:p>
          <w:p w14:paraId="3EF087B5" w14:textId="77777777" w:rsidR="009C479B" w:rsidRDefault="009C479B" w:rsidP="00AF1C00">
            <w:pPr>
              <w:pStyle w:val="ListParagraph"/>
              <w:numPr>
                <w:ilvl w:val="1"/>
                <w:numId w:val="11"/>
              </w:numPr>
              <w:rPr>
                <w:del w:id="1378" w:author="pbx" w:date="2017-12-12T17:47:00Z"/>
              </w:rPr>
            </w:pPr>
            <w:del w:id="1379" w:author="pbx" w:date="2017-12-12T17:47:00Z">
              <w:r>
                <w:delText xml:space="preserve">The </w:delText>
              </w:r>
              <w:r w:rsidRPr="002B4746">
                <w:delText xml:space="preserve">code system </w:delText>
              </w:r>
              <w:r w:rsidRPr="00B03C49">
                <w:delText>2.16.840.1.113883.2.20.6.3</w:delText>
              </w:r>
              <w:r>
                <w:delText>.</w:delText>
              </w:r>
            </w:del>
          </w:p>
          <w:p w14:paraId="278C8E61" w14:textId="2C92FED3" w:rsidR="00CA017E" w:rsidRDefault="009C479B" w:rsidP="00EE43D9">
            <w:pPr>
              <w:pStyle w:val="ListParagraph"/>
              <w:numPr>
                <w:ilvl w:val="0"/>
                <w:numId w:val="223"/>
              </w:numPr>
            </w:pPr>
            <w:del w:id="1380" w:author="pbx" w:date="2017-12-12T17:47:00Z">
              <w:r>
                <w:delText>The code has a code</w:delText>
              </w:r>
            </w:del>
            <w:ins w:id="1381" w:author="pbx" w:date="2017-12-12T17:47:00Z">
              <w:r w:rsidR="00CA017E" w:rsidRPr="00CA017E">
                <w:rPr>
                  <w:highlight w:val="white"/>
                </w:rPr>
                <w:t>SPL Rule 10 identifies that the attribute</w:t>
              </w:r>
            </w:ins>
            <w:r w:rsidR="00CA017E" w:rsidRPr="00CA017E">
              <w:rPr>
                <w:highlight w:val="white"/>
              </w:rPr>
              <w:t xml:space="preserve"> value</w:t>
            </w:r>
            <w:ins w:id="1382" w:author="pbx" w:date="2017-12-12T17:47:00Z">
              <w:r w:rsidR="00CA017E" w:rsidRPr="00CA017E">
                <w:rPr>
                  <w:highlight w:val="white"/>
                </w:rPr>
                <w:t xml:space="preserve"> is incorrect</w:t>
              </w:r>
            </w:ins>
            <w:r w:rsidR="00CA017E" w:rsidRPr="00CA017E">
              <w:rPr>
                <w:highlight w:val="white"/>
              </w:rPr>
              <w:t>.</w:t>
            </w:r>
          </w:p>
          <w:p w14:paraId="1E46B6DA" w14:textId="77777777" w:rsidR="009C479B" w:rsidRDefault="009C479B" w:rsidP="00AF1C00">
            <w:pPr>
              <w:pStyle w:val="ListParagraph"/>
              <w:numPr>
                <w:ilvl w:val="1"/>
                <w:numId w:val="11"/>
              </w:numPr>
              <w:rPr>
                <w:del w:id="1383" w:author="pbx" w:date="2017-12-12T17:47:00Z"/>
              </w:rPr>
            </w:pPr>
            <w:del w:id="1384" w:author="pbx" w:date="2017-12-12T17:47:00Z">
              <w:r>
                <w:delText>The code value is derived from the code system.</w:delText>
              </w:r>
            </w:del>
          </w:p>
          <w:p w14:paraId="19E186A4" w14:textId="77777777" w:rsidR="009C479B" w:rsidRDefault="009C479B" w:rsidP="00AF1C00">
            <w:pPr>
              <w:pStyle w:val="ListParagraph"/>
              <w:numPr>
                <w:ilvl w:val="1"/>
                <w:numId w:val="11"/>
              </w:numPr>
              <w:rPr>
                <w:del w:id="1385" w:author="pbx" w:date="2017-12-12T17:47:00Z"/>
              </w:rPr>
            </w:pPr>
            <w:del w:id="1386" w:author="pbx" w:date="2017-12-12T17:47:00Z">
              <w:r>
                <w:delText>The code has a code display name.</w:delText>
              </w:r>
            </w:del>
          </w:p>
          <w:p w14:paraId="7BF6F2F4" w14:textId="77777777" w:rsidR="009C479B" w:rsidRDefault="009C479B" w:rsidP="00AF1C00">
            <w:pPr>
              <w:pStyle w:val="ListParagraph"/>
              <w:numPr>
                <w:ilvl w:val="1"/>
                <w:numId w:val="11"/>
              </w:numPr>
              <w:rPr>
                <w:del w:id="1387" w:author="pbx" w:date="2017-12-12T17:47:00Z"/>
              </w:rPr>
            </w:pPr>
            <w:del w:id="1388" w:author="pbx" w:date="2017-12-12T17:47:00Z">
              <w:r>
                <w:delText>The code display name shall display the label corresponding to the code value based upon the document language.</w:delText>
              </w:r>
            </w:del>
          </w:p>
          <w:p w14:paraId="4BD36F61" w14:textId="77777777" w:rsidR="00AF1C00" w:rsidRDefault="009C479B" w:rsidP="00AF1C00">
            <w:pPr>
              <w:pStyle w:val="ListParagraph"/>
              <w:numPr>
                <w:ilvl w:val="1"/>
                <w:numId w:val="11"/>
              </w:numPr>
              <w:rPr>
                <w:del w:id="1389" w:author="pbx" w:date="2017-12-12T17:47:00Z"/>
              </w:rPr>
            </w:pPr>
            <w:del w:id="1390" w:author="pbx" w:date="2017-12-12T17:47:00Z">
              <w:r w:rsidRPr="002B4746">
                <w:delText>If the product has parts, then the form code is C47916 (</w:delText>
              </w:r>
              <w:r w:rsidR="00AF1C00">
                <w:delText>k</w:delText>
              </w:r>
              <w:r>
                <w:delText>it</w:delText>
              </w:r>
              <w:r w:rsidRPr="002B4746">
                <w:delText xml:space="preserve">) </w:delText>
              </w:r>
              <w:commentRangeEnd w:id="1372"/>
              <w:r>
                <w:rPr>
                  <w:rStyle w:val="CommentReference"/>
                </w:rPr>
                <w:commentReference w:id="1372"/>
              </w:r>
            </w:del>
          </w:p>
          <w:p w14:paraId="563EDB68" w14:textId="77777777" w:rsidR="00904CF5" w:rsidRDefault="00904CF5" w:rsidP="00904CF5">
            <w:pPr>
              <w:pStyle w:val="ListParagraph"/>
              <w:ind w:left="360"/>
              <w:rPr>
                <w:ins w:id="1391" w:author="pbx" w:date="2017-12-12T17:47:00Z"/>
              </w:rPr>
            </w:pPr>
          </w:p>
          <w:p w14:paraId="77A9EEEF" w14:textId="77777777" w:rsidR="00AF1C00" w:rsidRDefault="00AF1C00" w:rsidP="00AF1C00">
            <w:pPr>
              <w:pStyle w:val="ListParagraph"/>
              <w:numPr>
                <w:ilvl w:val="1"/>
                <w:numId w:val="11"/>
              </w:numPr>
              <w:rPr>
                <w:del w:id="1392" w:author="pbx" w:date="2017-12-12T17:47:00Z"/>
              </w:rPr>
            </w:pPr>
            <w:commentRangeStart w:id="1393"/>
            <w:r w:rsidRPr="00AF1C00">
              <w:t xml:space="preserve">If the product has parts, then at least one part has one or more active ingredients. </w:t>
            </w:r>
          </w:p>
          <w:p w14:paraId="4473F927" w14:textId="4D404694" w:rsidR="009C479B" w:rsidRPr="00AF1C00" w:rsidRDefault="00AF1C00" w:rsidP="00B454F1">
            <w:pPr>
              <w:pStyle w:val="ListParagraph"/>
              <w:numPr>
                <w:ilvl w:val="0"/>
                <w:numId w:val="11"/>
              </w:numPr>
            </w:pPr>
            <w:del w:id="1394" w:author="pbx" w:date="2017-12-12T17:47:00Z">
              <w:r w:rsidRPr="00AF1C00">
                <w:delText xml:space="preserve">Procedures for code, name, dosage form code, source, ingredients, characteristics and packaging are the same as for the main products (see section </w:delText>
              </w:r>
              <w:r w:rsidRPr="00AF1C00">
                <w:rPr>
                  <w:color w:val="002060"/>
                  <w:u w:val="single"/>
                </w:rPr>
                <w:fldChar w:fldCharType="begin"/>
              </w:r>
              <w:r w:rsidRPr="00AF1C00">
                <w:rPr>
                  <w:color w:val="002060"/>
                  <w:u w:val="single"/>
                </w:rPr>
                <w:delInstrText xml:space="preserve"> REF _Ref451157472 \r \h  \* MERGEFORMAT </w:delInstrText>
              </w:r>
              <w:r w:rsidRPr="00AF1C00">
                <w:rPr>
                  <w:color w:val="002060"/>
                  <w:u w:val="single"/>
                </w:rPr>
              </w:r>
              <w:r w:rsidRPr="00AF1C00">
                <w:rPr>
                  <w:color w:val="002060"/>
                  <w:u w:val="single"/>
                </w:rPr>
                <w:fldChar w:fldCharType="separate"/>
              </w:r>
              <w:r w:rsidRPr="00AF1C00">
                <w:rPr>
                  <w:color w:val="002060"/>
                  <w:u w:val="single"/>
                </w:rPr>
                <w:delText>4.10</w:delText>
              </w:r>
              <w:r w:rsidRPr="00AF1C00">
                <w:rPr>
                  <w:color w:val="002060"/>
                  <w:u w:val="single"/>
                </w:rPr>
                <w:fldChar w:fldCharType="end"/>
              </w:r>
              <w:r w:rsidRPr="00AF1C00">
                <w:rPr>
                  <w:color w:val="002060"/>
                  <w:u w:val="single"/>
                </w:rPr>
                <w:delText xml:space="preserve"> </w:delText>
              </w:r>
              <w:r w:rsidRPr="00AF1C00">
                <w:rPr>
                  <w:color w:val="002060"/>
                  <w:u w:val="single"/>
                </w:rPr>
                <w:fldChar w:fldCharType="begin"/>
              </w:r>
              <w:r w:rsidRPr="00AF1C00">
                <w:rPr>
                  <w:color w:val="002060"/>
                  <w:u w:val="single"/>
                </w:rPr>
                <w:delInstrText xml:space="preserve"> REF _Ref451157462 \h  \* MERGEFORMAT </w:delInstrText>
              </w:r>
              <w:r w:rsidRPr="00AF1C00">
                <w:rPr>
                  <w:color w:val="002060"/>
                  <w:u w:val="single"/>
                </w:rPr>
              </w:r>
              <w:r w:rsidRPr="00AF1C00">
                <w:rPr>
                  <w:color w:val="002060"/>
                  <w:u w:val="single"/>
                </w:rPr>
                <w:fldChar w:fldCharType="separate"/>
              </w:r>
              <w:r w:rsidRPr="00AF1C00">
                <w:rPr>
                  <w:color w:val="002060"/>
                  <w:u w:val="single"/>
                </w:rPr>
                <w:delText>Product Data Information – Product in General</w:delText>
              </w:r>
              <w:r w:rsidRPr="00AF1C00">
                <w:rPr>
                  <w:color w:val="002060"/>
                  <w:u w:val="single"/>
                </w:rPr>
                <w:fldChar w:fldCharType="end"/>
              </w:r>
              <w:r w:rsidRPr="00AF1C00">
                <w:delText>)</w:delText>
              </w:r>
              <w:commentRangeEnd w:id="1393"/>
              <w:r>
                <w:rPr>
                  <w:rStyle w:val="CommentReference"/>
                </w:rPr>
                <w:commentReference w:id="1393"/>
              </w:r>
            </w:del>
          </w:p>
        </w:tc>
      </w:tr>
      <w:tr w:rsidR="00E20292" w:rsidRPr="00675DAA" w14:paraId="70B5933D" w14:textId="77777777" w:rsidTr="00CE7EFF">
        <w:trPr>
          <w:cantSplit/>
          <w:trHeight w:val="580"/>
          <w:tblHeader/>
          <w:del w:id="1395" w:author="pbx" w:date="2017-12-12T17:47:00Z"/>
        </w:trPr>
        <w:tc>
          <w:tcPr>
            <w:tcW w:w="2358" w:type="dxa"/>
            <w:shd w:val="clear" w:color="auto" w:fill="808080"/>
          </w:tcPr>
          <w:p w14:paraId="7D51E0E5" w14:textId="77777777" w:rsidR="00E20292" w:rsidRPr="00F53457" w:rsidRDefault="00E20292" w:rsidP="00CE7EFF">
            <w:pPr>
              <w:rPr>
                <w:del w:id="1396" w:author="pbx" w:date="2017-12-12T17:47:00Z"/>
              </w:rPr>
            </w:pPr>
            <w:del w:id="1397" w:author="pbx" w:date="2017-12-12T17:47:00Z">
              <w:r w:rsidRPr="00675DAA">
                <w:delText>Element</w:delText>
              </w:r>
            </w:del>
          </w:p>
        </w:tc>
        <w:tc>
          <w:tcPr>
            <w:tcW w:w="1260" w:type="dxa"/>
            <w:gridSpan w:val="2"/>
            <w:shd w:val="clear" w:color="auto" w:fill="808080"/>
          </w:tcPr>
          <w:p w14:paraId="492D9F69" w14:textId="77777777" w:rsidR="00E20292" w:rsidRPr="00675DAA" w:rsidRDefault="00E20292" w:rsidP="00CE7EFF">
            <w:pPr>
              <w:rPr>
                <w:del w:id="1398" w:author="pbx" w:date="2017-12-12T17:47:00Z"/>
              </w:rPr>
            </w:pPr>
            <w:del w:id="1399" w:author="pbx" w:date="2017-12-12T17:47:00Z">
              <w:r w:rsidRPr="00675DAA">
                <w:delText>Attribute</w:delText>
              </w:r>
            </w:del>
          </w:p>
        </w:tc>
        <w:tc>
          <w:tcPr>
            <w:tcW w:w="1260" w:type="dxa"/>
            <w:shd w:val="clear" w:color="auto" w:fill="808080"/>
          </w:tcPr>
          <w:p w14:paraId="76496079" w14:textId="77777777" w:rsidR="00E20292" w:rsidRPr="00F53457" w:rsidRDefault="00E20292" w:rsidP="00CE7EFF">
            <w:pPr>
              <w:rPr>
                <w:del w:id="1400" w:author="pbx" w:date="2017-12-12T17:47:00Z"/>
              </w:rPr>
            </w:pPr>
            <w:del w:id="1401" w:author="pbx" w:date="2017-12-12T17:47:00Z">
              <w:r w:rsidRPr="00675DAA">
                <w:delText>Cardinality</w:delText>
              </w:r>
            </w:del>
          </w:p>
        </w:tc>
        <w:tc>
          <w:tcPr>
            <w:tcW w:w="1350" w:type="dxa"/>
            <w:shd w:val="clear" w:color="auto" w:fill="808080"/>
          </w:tcPr>
          <w:p w14:paraId="78070048" w14:textId="77777777" w:rsidR="00E20292" w:rsidRPr="00675DAA" w:rsidRDefault="00E20292" w:rsidP="00CE7EFF">
            <w:pPr>
              <w:rPr>
                <w:del w:id="1402" w:author="pbx" w:date="2017-12-12T17:47:00Z"/>
              </w:rPr>
            </w:pPr>
            <w:del w:id="1403" w:author="pbx" w:date="2017-12-12T17:47:00Z">
              <w:r w:rsidRPr="00675DAA">
                <w:delText>Value(s) Allowed</w:delText>
              </w:r>
            </w:del>
          </w:p>
          <w:p w14:paraId="3FA2D3F3" w14:textId="77777777" w:rsidR="00E20292" w:rsidRPr="00675DAA" w:rsidRDefault="00E20292" w:rsidP="00CE7EFF">
            <w:pPr>
              <w:rPr>
                <w:del w:id="1404" w:author="pbx" w:date="2017-12-12T17:47:00Z"/>
              </w:rPr>
            </w:pPr>
            <w:del w:id="1405" w:author="pbx" w:date="2017-12-12T17:47:00Z">
              <w:r w:rsidRPr="00675DAA">
                <w:delText>Examples</w:delText>
              </w:r>
            </w:del>
          </w:p>
        </w:tc>
        <w:tc>
          <w:tcPr>
            <w:tcW w:w="3330" w:type="dxa"/>
            <w:shd w:val="clear" w:color="auto" w:fill="808080"/>
          </w:tcPr>
          <w:p w14:paraId="64A9EC9D" w14:textId="77777777" w:rsidR="00E20292" w:rsidRPr="00675DAA" w:rsidRDefault="00E20292" w:rsidP="00CE7EFF">
            <w:pPr>
              <w:rPr>
                <w:del w:id="1406" w:author="pbx" w:date="2017-12-12T17:47:00Z"/>
              </w:rPr>
            </w:pPr>
            <w:del w:id="1407" w:author="pbx" w:date="2017-12-12T17:47:00Z">
              <w:r w:rsidRPr="00675DAA">
                <w:delText>Description</w:delText>
              </w:r>
            </w:del>
          </w:p>
          <w:p w14:paraId="65E72CFB" w14:textId="77777777" w:rsidR="00E20292" w:rsidRPr="00675DAA" w:rsidRDefault="00E20292" w:rsidP="00CE7EFF">
            <w:pPr>
              <w:rPr>
                <w:del w:id="1408" w:author="pbx" w:date="2017-12-12T17:47:00Z"/>
              </w:rPr>
            </w:pPr>
            <w:del w:id="1409" w:author="pbx" w:date="2017-12-12T17:47:00Z">
              <w:r w:rsidRPr="00675DAA">
                <w:delText>Instructions</w:delText>
              </w:r>
            </w:del>
          </w:p>
        </w:tc>
      </w:tr>
    </w:tbl>
    <w:p w14:paraId="596FA8B2" w14:textId="77777777" w:rsidR="00E20292" w:rsidRDefault="00E20292" w:rsidP="0080029F">
      <w:pPr>
        <w:rPr>
          <w:ins w:id="1410" w:author="pbx" w:date="2017-12-12T17:47:00Z"/>
          <w:highlight w:val="white"/>
          <w:lang w:val="en-US"/>
        </w:rPr>
      </w:pPr>
    </w:p>
    <w:p w14:paraId="2BA78DE8" w14:textId="77777777" w:rsidR="00B77648" w:rsidRDefault="00B77648" w:rsidP="0080029F">
      <w:pPr>
        <w:rPr>
          <w:moveTo w:id="1411" w:author="pbx" w:date="2017-12-12T17:47:00Z"/>
          <w:highlight w:val="white"/>
          <w:lang w:val="en-US"/>
        </w:rPr>
      </w:pPr>
      <w:moveToRangeStart w:id="1412" w:author="pbx" w:date="2017-12-12T17:47:00Z" w:name="move50086418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77648" w:rsidRPr="00675DAA" w14:paraId="2CE65D60" w14:textId="77777777" w:rsidTr="00613AB6">
        <w:trPr>
          <w:cantSplit/>
          <w:trHeight w:val="580"/>
          <w:tblHeader/>
        </w:trPr>
        <w:tc>
          <w:tcPr>
            <w:tcW w:w="2358" w:type="dxa"/>
            <w:shd w:val="clear" w:color="auto" w:fill="808080"/>
          </w:tcPr>
          <w:p w14:paraId="55FBBD92" w14:textId="77777777" w:rsidR="00B77648" w:rsidRPr="00F53457" w:rsidRDefault="00B77648" w:rsidP="00613AB6">
            <w:pPr>
              <w:rPr>
                <w:moveTo w:id="1413" w:author="pbx" w:date="2017-12-12T17:47:00Z"/>
              </w:rPr>
            </w:pPr>
            <w:moveTo w:id="1414" w:author="pbx" w:date="2017-12-12T17:47:00Z">
              <w:r w:rsidRPr="00675DAA">
                <w:lastRenderedPageBreak/>
                <w:t>Element</w:t>
              </w:r>
            </w:moveTo>
          </w:p>
        </w:tc>
        <w:tc>
          <w:tcPr>
            <w:tcW w:w="1260" w:type="dxa"/>
            <w:shd w:val="clear" w:color="auto" w:fill="808080"/>
          </w:tcPr>
          <w:p w14:paraId="35A45E09" w14:textId="77777777" w:rsidR="00B77648" w:rsidRPr="00675DAA" w:rsidRDefault="00B77648" w:rsidP="00613AB6">
            <w:pPr>
              <w:rPr>
                <w:moveTo w:id="1415" w:author="pbx" w:date="2017-12-12T17:47:00Z"/>
              </w:rPr>
            </w:pPr>
            <w:moveTo w:id="1416" w:author="pbx" w:date="2017-12-12T17:47:00Z">
              <w:r w:rsidRPr="00675DAA">
                <w:t>Attribute</w:t>
              </w:r>
            </w:moveTo>
          </w:p>
        </w:tc>
        <w:tc>
          <w:tcPr>
            <w:tcW w:w="1260" w:type="dxa"/>
            <w:shd w:val="clear" w:color="auto" w:fill="808080"/>
          </w:tcPr>
          <w:p w14:paraId="7DB84A7E" w14:textId="77777777" w:rsidR="00B77648" w:rsidRPr="00F53457" w:rsidRDefault="00B77648" w:rsidP="00613AB6">
            <w:pPr>
              <w:rPr>
                <w:moveTo w:id="1417" w:author="pbx" w:date="2017-12-12T17:47:00Z"/>
              </w:rPr>
            </w:pPr>
            <w:moveTo w:id="1418" w:author="pbx" w:date="2017-12-12T17:47:00Z">
              <w:r w:rsidRPr="00675DAA">
                <w:t>Cardinality</w:t>
              </w:r>
            </w:moveTo>
          </w:p>
        </w:tc>
        <w:tc>
          <w:tcPr>
            <w:tcW w:w="1350" w:type="dxa"/>
            <w:shd w:val="clear" w:color="auto" w:fill="808080"/>
          </w:tcPr>
          <w:p w14:paraId="220ED210" w14:textId="77777777" w:rsidR="00B77648" w:rsidRPr="00675DAA" w:rsidRDefault="00B77648" w:rsidP="00613AB6">
            <w:pPr>
              <w:rPr>
                <w:moveTo w:id="1419" w:author="pbx" w:date="2017-12-12T17:47:00Z"/>
              </w:rPr>
            </w:pPr>
            <w:moveTo w:id="1420" w:author="pbx" w:date="2017-12-12T17:47:00Z">
              <w:r w:rsidRPr="00675DAA">
                <w:t>Value(s) Allowed</w:t>
              </w:r>
            </w:moveTo>
          </w:p>
          <w:p w14:paraId="2D9D8741" w14:textId="77777777" w:rsidR="00B77648" w:rsidRPr="00675DAA" w:rsidRDefault="00B77648" w:rsidP="00613AB6">
            <w:pPr>
              <w:rPr>
                <w:moveTo w:id="1421" w:author="pbx" w:date="2017-12-12T17:47:00Z"/>
              </w:rPr>
            </w:pPr>
            <w:moveTo w:id="1422" w:author="pbx" w:date="2017-12-12T17:47:00Z">
              <w:r w:rsidRPr="00675DAA">
                <w:t>Examples</w:t>
              </w:r>
            </w:moveTo>
          </w:p>
        </w:tc>
        <w:tc>
          <w:tcPr>
            <w:tcW w:w="3330" w:type="dxa"/>
            <w:shd w:val="clear" w:color="auto" w:fill="808080"/>
          </w:tcPr>
          <w:p w14:paraId="0F5AA17B" w14:textId="77777777" w:rsidR="00B77648" w:rsidRPr="00675DAA" w:rsidRDefault="00B77648" w:rsidP="00613AB6">
            <w:pPr>
              <w:rPr>
                <w:moveTo w:id="1423" w:author="pbx" w:date="2017-12-12T17:47:00Z"/>
              </w:rPr>
            </w:pPr>
            <w:moveTo w:id="1424" w:author="pbx" w:date="2017-12-12T17:47:00Z">
              <w:r w:rsidRPr="00675DAA">
                <w:t>Description</w:t>
              </w:r>
            </w:moveTo>
          </w:p>
          <w:p w14:paraId="22F1AF7F" w14:textId="77777777" w:rsidR="00B77648" w:rsidRPr="00675DAA" w:rsidRDefault="00B77648" w:rsidP="00613AB6">
            <w:pPr>
              <w:rPr>
                <w:moveTo w:id="1425" w:author="pbx" w:date="2017-12-12T17:47:00Z"/>
              </w:rPr>
            </w:pPr>
            <w:moveTo w:id="1426" w:author="pbx" w:date="2017-12-12T17:47:00Z">
              <w:r w:rsidRPr="00675DAA">
                <w:t>Instructions</w:t>
              </w:r>
            </w:moveTo>
          </w:p>
        </w:tc>
      </w:tr>
      <w:moveToRangeEnd w:id="1412"/>
      <w:tr w:rsidR="00B77648" w:rsidRPr="00675DAA" w14:paraId="58B92401" w14:textId="77777777" w:rsidTr="00613AB6">
        <w:trPr>
          <w:cantSplit/>
        </w:trPr>
        <w:tc>
          <w:tcPr>
            <w:tcW w:w="2358" w:type="dxa"/>
          </w:tcPr>
          <w:p w14:paraId="1C98F53B" w14:textId="77777777" w:rsidR="00B77648" w:rsidRPr="00675DAA" w:rsidRDefault="00B77648" w:rsidP="00613AB6">
            <w:r w:rsidRPr="006841F8">
              <w:t>manufacturedProduct</w:t>
            </w:r>
            <w:r>
              <w:t>.</w:t>
            </w:r>
            <w:r w:rsidRPr="006841F8">
              <w:t>manufacturedProduct</w:t>
            </w:r>
          </w:p>
        </w:tc>
        <w:tc>
          <w:tcPr>
            <w:tcW w:w="1260" w:type="dxa"/>
            <w:shd w:val="clear" w:color="auto" w:fill="D9D9D9"/>
          </w:tcPr>
          <w:p w14:paraId="3304AB9B" w14:textId="77777777" w:rsidR="00B77648" w:rsidRPr="00675DAA" w:rsidRDefault="00B77648" w:rsidP="00613AB6">
            <w:r w:rsidRPr="00675DAA">
              <w:t>N/A</w:t>
            </w:r>
          </w:p>
        </w:tc>
        <w:tc>
          <w:tcPr>
            <w:tcW w:w="1260" w:type="dxa"/>
            <w:shd w:val="clear" w:color="auto" w:fill="D9D9D9"/>
          </w:tcPr>
          <w:p w14:paraId="5538249C" w14:textId="77777777" w:rsidR="00B77648" w:rsidRPr="00675DAA" w:rsidRDefault="00B77648" w:rsidP="00613AB6">
            <w:r w:rsidRPr="00675DAA">
              <w:t>1:1</w:t>
            </w:r>
          </w:p>
        </w:tc>
        <w:tc>
          <w:tcPr>
            <w:tcW w:w="1350" w:type="dxa"/>
            <w:shd w:val="clear" w:color="auto" w:fill="D9D9D9"/>
          </w:tcPr>
          <w:p w14:paraId="65E16390" w14:textId="77777777" w:rsidR="00B77648" w:rsidRPr="00675DAA" w:rsidRDefault="00B77648" w:rsidP="00613AB6"/>
        </w:tc>
        <w:tc>
          <w:tcPr>
            <w:tcW w:w="3330" w:type="dxa"/>
            <w:shd w:val="clear" w:color="auto" w:fill="D9D9D9"/>
          </w:tcPr>
          <w:p w14:paraId="12B584ED" w14:textId="77777777" w:rsidR="00B77648" w:rsidRPr="00675DAA" w:rsidRDefault="00B77648" w:rsidP="00613AB6"/>
        </w:tc>
      </w:tr>
      <w:tr w:rsidR="00B77648" w:rsidRPr="00675DAA" w14:paraId="4D8CF4A0" w14:textId="77777777" w:rsidTr="00613AB6">
        <w:trPr>
          <w:cantSplit/>
        </w:trPr>
        <w:tc>
          <w:tcPr>
            <w:tcW w:w="2358" w:type="dxa"/>
            <w:shd w:val="clear" w:color="auto" w:fill="808080"/>
          </w:tcPr>
          <w:p w14:paraId="51A72523" w14:textId="77777777" w:rsidR="00B77648" w:rsidRPr="00675DAA" w:rsidRDefault="00B77648" w:rsidP="00613AB6">
            <w:r w:rsidRPr="00675DAA">
              <w:t>Conformance</w:t>
            </w:r>
          </w:p>
        </w:tc>
        <w:tc>
          <w:tcPr>
            <w:tcW w:w="7200" w:type="dxa"/>
            <w:gridSpan w:val="4"/>
          </w:tcPr>
          <w:p w14:paraId="14488356" w14:textId="77777777" w:rsidR="00B77648" w:rsidRDefault="00B77648" w:rsidP="00EE43D9">
            <w:pPr>
              <w:pStyle w:val="ListParagraph"/>
              <w:numPr>
                <w:ilvl w:val="0"/>
                <w:numId w:val="175"/>
              </w:numPr>
            </w:pPr>
            <w:r>
              <w:t xml:space="preserve">There is a </w:t>
            </w:r>
            <w:r w:rsidRPr="006841F8">
              <w:t>manufacturedProduct</w:t>
            </w:r>
            <w:r>
              <w:t xml:space="preserve"> element</w:t>
            </w:r>
          </w:p>
          <w:p w14:paraId="3CE348FE" w14:textId="77777777" w:rsidR="00B77648" w:rsidRPr="008C7568" w:rsidRDefault="00B77648" w:rsidP="00EE43D9">
            <w:pPr>
              <w:pStyle w:val="ListParagraph"/>
              <w:numPr>
                <w:ilvl w:val="0"/>
                <w:numId w:val="17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14:paraId="76740E70" w14:textId="77777777" w:rsidR="00B77648" w:rsidRPr="008C7568" w:rsidRDefault="00B77648" w:rsidP="00EE43D9">
            <w:pPr>
              <w:pStyle w:val="ListParagraph"/>
              <w:numPr>
                <w:ilvl w:val="0"/>
                <w:numId w:val="176"/>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14:paraId="5D5ADA8B" w14:textId="77777777" w:rsidR="00B77648" w:rsidRDefault="00B77648" w:rsidP="00613AB6">
            <w:pPr>
              <w:pStyle w:val="ListParagraph"/>
            </w:pPr>
          </w:p>
          <w:p w14:paraId="017EEA14" w14:textId="77777777" w:rsidR="00B77648" w:rsidRDefault="00B77648" w:rsidP="00EE43D9">
            <w:pPr>
              <w:pStyle w:val="ListParagraph"/>
              <w:numPr>
                <w:ilvl w:val="0"/>
                <w:numId w:val="175"/>
              </w:numPr>
            </w:pPr>
            <w:r>
              <w:t>There is an code element</w:t>
            </w:r>
          </w:p>
          <w:p w14:paraId="7CE6C419" w14:textId="77777777" w:rsidR="00B77648" w:rsidRPr="008C7568" w:rsidRDefault="00B77648" w:rsidP="00EE43D9">
            <w:pPr>
              <w:pStyle w:val="ListParagraph"/>
              <w:numPr>
                <w:ilvl w:val="0"/>
                <w:numId w:val="17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14:paraId="3BFDF42F" w14:textId="77777777" w:rsidR="00B77648" w:rsidRPr="008C7568" w:rsidRDefault="00B77648" w:rsidP="00EE43D9">
            <w:pPr>
              <w:pStyle w:val="ListParagraph"/>
              <w:numPr>
                <w:ilvl w:val="0"/>
                <w:numId w:val="179"/>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14:paraId="188D9342" w14:textId="77777777" w:rsidR="00B77648" w:rsidRPr="006841F8" w:rsidRDefault="00B77648" w:rsidP="00613AB6">
            <w:pPr>
              <w:pStyle w:val="ListParagraph"/>
            </w:pPr>
          </w:p>
          <w:p w14:paraId="0A56F8D6" w14:textId="00DE873F" w:rsidR="00B77648" w:rsidRDefault="00B77648" w:rsidP="00EE43D9">
            <w:pPr>
              <w:pStyle w:val="ListParagraph"/>
              <w:numPr>
                <w:ilvl w:val="0"/>
                <w:numId w:val="175"/>
              </w:numPr>
            </w:pPr>
            <w:r>
              <w:t xml:space="preserve">There </w:t>
            </w:r>
            <w:del w:id="1427" w:author="pbx" w:date="2017-12-12T17:47:00Z">
              <w:r w:rsidR="00E20292">
                <w:delText>is</w:delText>
              </w:r>
            </w:del>
            <w:ins w:id="1428" w:author="pbx" w:date="2017-12-12T17:47:00Z">
              <w:r w:rsidR="00C02DBA">
                <w:t>may be</w:t>
              </w:r>
            </w:ins>
            <w:r w:rsidR="00C02DBA">
              <w:t xml:space="preserve"> </w:t>
            </w:r>
            <w:r>
              <w:t>a name element</w:t>
            </w:r>
          </w:p>
          <w:p w14:paraId="4594E383" w14:textId="77777777" w:rsidR="00B77648" w:rsidRDefault="00B77648" w:rsidP="00EE43D9">
            <w:pPr>
              <w:pStyle w:val="ListParagraph"/>
              <w:numPr>
                <w:ilvl w:val="0"/>
                <w:numId w:val="18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14:paraId="7BE8F426" w14:textId="77777777" w:rsidR="00B77648" w:rsidRPr="008C7568" w:rsidRDefault="00B77648" w:rsidP="00EE43D9">
            <w:pPr>
              <w:pStyle w:val="ListParagraph"/>
              <w:numPr>
                <w:ilvl w:val="0"/>
                <w:numId w:val="180"/>
              </w:numPr>
              <w:rPr>
                <w:highlight w:val="white"/>
              </w:rPr>
            </w:pPr>
            <w:r>
              <w:t>SPL Rule 6</w:t>
            </w:r>
            <w:r w:rsidRPr="00353C9D">
              <w:t xml:space="preserve"> identifies that the name is empty.</w:t>
            </w:r>
          </w:p>
          <w:p w14:paraId="32EB54A9" w14:textId="77777777" w:rsidR="00B77648" w:rsidRDefault="00B77648" w:rsidP="00613AB6"/>
          <w:p w14:paraId="091B9ECE" w14:textId="77777777" w:rsidR="00B77648" w:rsidRDefault="00B77648" w:rsidP="00EE43D9">
            <w:pPr>
              <w:pStyle w:val="ListParagraph"/>
              <w:numPr>
                <w:ilvl w:val="0"/>
                <w:numId w:val="175"/>
              </w:numPr>
            </w:pPr>
            <w:r>
              <w:t>There may be a desc element</w:t>
            </w:r>
          </w:p>
          <w:p w14:paraId="03A7FC49" w14:textId="73F72791" w:rsidR="00B77648" w:rsidRDefault="00B77648" w:rsidP="00EE43D9">
            <w:pPr>
              <w:pStyle w:val="ListParagraph"/>
              <w:numPr>
                <w:ilvl w:val="0"/>
                <w:numId w:val="214"/>
              </w:numPr>
            </w:pPr>
            <w:r w:rsidRPr="00152BBC">
              <w:rPr>
                <w:highlight w:val="white"/>
              </w:rPr>
              <w:t>Informational only (</w:t>
            </w:r>
            <w:r>
              <w:rPr>
                <w:highlight w:val="white"/>
              </w:rPr>
              <w:t xml:space="preserve">no </w:t>
            </w:r>
            <w:r w:rsidRPr="00152BBC">
              <w:rPr>
                <w:highlight w:val="white"/>
              </w:rPr>
              <w:t xml:space="preserve">validation </w:t>
            </w:r>
            <w:del w:id="1429" w:author="pbx" w:date="2017-12-12T17:47:00Z">
              <w:r w:rsidR="00E20292" w:rsidRPr="001A6819">
                <w:rPr>
                  <w:highlight w:val="white"/>
                </w:rPr>
                <w:delText>aspect</w:delText>
              </w:r>
            </w:del>
            <w:ins w:id="1430" w:author="pbx" w:date="2017-12-12T17:47:00Z">
              <w:r w:rsidRPr="00152BBC">
                <w:rPr>
                  <w:highlight w:val="white"/>
                </w:rPr>
                <w:t xml:space="preserve">aspects </w:t>
              </w:r>
              <w:r>
                <w:rPr>
                  <w:highlight w:val="white"/>
                </w:rPr>
                <w:t xml:space="preserve">for optional </w:t>
              </w:r>
              <w:r w:rsidRPr="00152BBC">
                <w:rPr>
                  <w:highlight w:val="white"/>
                </w:rPr>
                <w:t>element</w:t>
              </w:r>
              <w:r>
                <w:rPr>
                  <w:highlight w:val="white"/>
                </w:rPr>
                <w:t>s</w:t>
              </w:r>
            </w:ins>
            <w:r w:rsidRPr="00152BBC">
              <w:rPr>
                <w:highlight w:val="white"/>
              </w:rPr>
              <w:t>).</w:t>
            </w:r>
          </w:p>
          <w:p w14:paraId="5E863FE1" w14:textId="77777777" w:rsidR="00B77648" w:rsidRDefault="00B77648" w:rsidP="00613AB6">
            <w:pPr>
              <w:pStyle w:val="ListParagraph"/>
            </w:pPr>
          </w:p>
          <w:p w14:paraId="5F4D7FE4" w14:textId="77777777" w:rsidR="00B77648" w:rsidRDefault="00B77648" w:rsidP="00EE43D9">
            <w:pPr>
              <w:pStyle w:val="ListParagraph"/>
              <w:numPr>
                <w:ilvl w:val="0"/>
                <w:numId w:val="175"/>
              </w:numPr>
            </w:pPr>
            <w:r>
              <w:t xml:space="preserve">There is a </w:t>
            </w:r>
            <w:r w:rsidRPr="006841F8">
              <w:t>formCode</w:t>
            </w:r>
            <w:r>
              <w:t xml:space="preserve"> element</w:t>
            </w:r>
          </w:p>
          <w:p w14:paraId="3B302FE9" w14:textId="77777777" w:rsidR="00B77648" w:rsidRPr="00F41C5A" w:rsidRDefault="00B77648" w:rsidP="00EE43D9">
            <w:pPr>
              <w:pStyle w:val="ListParagraph"/>
              <w:numPr>
                <w:ilvl w:val="0"/>
                <w:numId w:val="18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14:paraId="42AACE91" w14:textId="77777777" w:rsidR="00B77648" w:rsidRPr="0081396B" w:rsidRDefault="00B77648" w:rsidP="00EE43D9">
            <w:pPr>
              <w:pStyle w:val="ListParagraph"/>
              <w:numPr>
                <w:ilvl w:val="0"/>
                <w:numId w:val="181"/>
              </w:numPr>
              <w:rPr>
                <w:highlight w:val="white"/>
              </w:rPr>
            </w:pPr>
            <w:r>
              <w:rPr>
                <w:highlight w:val="white"/>
              </w:rPr>
              <w:t xml:space="preserve">SPL Rule 4 </w:t>
            </w:r>
            <w:r w:rsidRPr="00D00628">
              <w:rPr>
                <w:highlight w:val="white"/>
              </w:rPr>
              <w:t xml:space="preserve">identifies that more than one </w:t>
            </w:r>
            <w:r w:rsidRPr="00F41C5A">
              <w:rPr>
                <w:highlight w:val="white"/>
              </w:rPr>
              <w:t>element is defined.</w:t>
            </w:r>
          </w:p>
          <w:p w14:paraId="2DC3711C" w14:textId="77777777" w:rsidR="00B77648" w:rsidRPr="0081396B" w:rsidRDefault="00B77648" w:rsidP="00613AB6">
            <w:pPr>
              <w:pStyle w:val="ListParagraph"/>
              <w:rPr>
                <w:highlight w:val="white"/>
              </w:rPr>
            </w:pPr>
          </w:p>
          <w:p w14:paraId="3DD7103F" w14:textId="77777777" w:rsidR="00B77648" w:rsidRPr="0081396B" w:rsidRDefault="00B77648" w:rsidP="00EE43D9">
            <w:pPr>
              <w:pStyle w:val="ListParagraph"/>
              <w:numPr>
                <w:ilvl w:val="0"/>
                <w:numId w:val="175"/>
              </w:numPr>
              <w:rPr>
                <w:highlight w:val="white"/>
              </w:rPr>
            </w:pPr>
            <w:r w:rsidRPr="0081396B">
              <w:rPr>
                <w:highlight w:val="white"/>
              </w:rPr>
              <w:t>There is a asEntityWithGeneric element</w:t>
            </w:r>
          </w:p>
          <w:p w14:paraId="7E9708E4" w14:textId="77777777" w:rsidR="00B77648" w:rsidRPr="00F41C5A" w:rsidRDefault="00B77648" w:rsidP="00EE43D9">
            <w:pPr>
              <w:pStyle w:val="ListParagraph"/>
              <w:numPr>
                <w:ilvl w:val="0"/>
                <w:numId w:val="18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14:paraId="033D0207" w14:textId="77777777" w:rsidR="00B77648" w:rsidRPr="00F41C5A" w:rsidRDefault="00B77648" w:rsidP="00EE43D9">
            <w:pPr>
              <w:pStyle w:val="ListParagraph"/>
              <w:numPr>
                <w:ilvl w:val="0"/>
                <w:numId w:val="182"/>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p w14:paraId="568368EF" w14:textId="77777777" w:rsidR="00B77648" w:rsidRPr="0081396B" w:rsidRDefault="00B77648" w:rsidP="00613AB6">
            <w:pPr>
              <w:pStyle w:val="ListParagraph"/>
            </w:pPr>
          </w:p>
          <w:p w14:paraId="0A5D80FB" w14:textId="77777777" w:rsidR="00B77648" w:rsidRPr="0081396B" w:rsidRDefault="00B77648" w:rsidP="00EE43D9">
            <w:pPr>
              <w:pStyle w:val="ListParagraph"/>
              <w:numPr>
                <w:ilvl w:val="0"/>
                <w:numId w:val="175"/>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14:paraId="4029D3BB" w14:textId="77777777" w:rsidR="00B77648" w:rsidRPr="00205681" w:rsidRDefault="00B77648" w:rsidP="00EE43D9">
            <w:pPr>
              <w:pStyle w:val="ListParagraph"/>
              <w:numPr>
                <w:ilvl w:val="0"/>
                <w:numId w:val="18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05681">
              <w:rPr>
                <w:highlight w:val="white"/>
              </w:rPr>
              <w:t>element has not been defined.</w:t>
            </w:r>
          </w:p>
          <w:p w14:paraId="1FAC8FC4" w14:textId="77777777" w:rsidR="00B77648" w:rsidRDefault="00B77648" w:rsidP="00613AB6">
            <w:pPr>
              <w:pStyle w:val="ListParagraph"/>
            </w:pPr>
          </w:p>
          <w:p w14:paraId="6BB5E1E8" w14:textId="77777777" w:rsidR="00E20292" w:rsidRDefault="00E20292" w:rsidP="00CE7EFF">
            <w:pPr>
              <w:pStyle w:val="ListParagraph"/>
              <w:rPr>
                <w:del w:id="1431" w:author="pbx" w:date="2017-12-12T17:47:00Z"/>
              </w:rPr>
            </w:pPr>
            <w:del w:id="1432" w:author="pbx" w:date="2017-12-12T17:47:00Z">
              <w:r>
                <w:delText>&lt;pbx: here&gt;</w:delText>
              </w:r>
            </w:del>
          </w:p>
          <w:p w14:paraId="3A141C15" w14:textId="77777777" w:rsidR="00B77648" w:rsidRPr="0081396B" w:rsidRDefault="00B77648" w:rsidP="00EE43D9">
            <w:pPr>
              <w:pStyle w:val="ListParagraph"/>
              <w:numPr>
                <w:ilvl w:val="0"/>
                <w:numId w:val="175"/>
              </w:numPr>
              <w:rPr>
                <w:highlight w:val="white"/>
              </w:rPr>
            </w:pPr>
            <w:commentRangeStart w:id="1433"/>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r>
              <w:rPr>
                <w:highlight w:val="white"/>
              </w:rPr>
              <w:t xml:space="preserve"> for all products, however it is optional for parts</w:t>
            </w:r>
          </w:p>
          <w:p w14:paraId="30862F37" w14:textId="77777777" w:rsidR="00B77648" w:rsidRPr="00D00D4E" w:rsidRDefault="00B77648" w:rsidP="00EE43D9">
            <w:pPr>
              <w:pStyle w:val="ListParagraph"/>
              <w:numPr>
                <w:ilvl w:val="0"/>
                <w:numId w:val="18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D4E">
              <w:rPr>
                <w:highlight w:val="white"/>
              </w:rPr>
              <w:t>element has not been defined.</w:t>
            </w:r>
          </w:p>
          <w:p w14:paraId="26CE25CD" w14:textId="3BA86CCE" w:rsidR="00B77648" w:rsidRPr="00205681" w:rsidRDefault="00B77648" w:rsidP="00EE43D9">
            <w:pPr>
              <w:pStyle w:val="ListParagraph"/>
              <w:numPr>
                <w:ilvl w:val="0"/>
                <w:numId w:val="184"/>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commentRangeEnd w:id="1433"/>
            <w:r w:rsidR="00E20292">
              <w:rPr>
                <w:rStyle w:val="CommentReference"/>
              </w:rPr>
              <w:commentReference w:id="1433"/>
            </w:r>
          </w:p>
        </w:tc>
      </w:tr>
    </w:tbl>
    <w:p w14:paraId="33917F15" w14:textId="77777777" w:rsidR="00B77648" w:rsidRDefault="00B7764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48B8BCED" w14:textId="77777777" w:rsidTr="00122FE2">
        <w:trPr>
          <w:cantSplit/>
          <w:trHeight w:val="580"/>
          <w:tblHeader/>
        </w:trPr>
        <w:tc>
          <w:tcPr>
            <w:tcW w:w="2358" w:type="dxa"/>
            <w:shd w:val="clear" w:color="auto" w:fill="808080"/>
          </w:tcPr>
          <w:p w14:paraId="6FC5241D" w14:textId="77777777" w:rsidR="00A32EB7" w:rsidRPr="00F53457" w:rsidRDefault="00A32EB7" w:rsidP="0080029F">
            <w:r w:rsidRPr="00675DAA">
              <w:t>Element</w:t>
            </w:r>
          </w:p>
        </w:tc>
        <w:tc>
          <w:tcPr>
            <w:tcW w:w="1260" w:type="dxa"/>
            <w:shd w:val="clear" w:color="auto" w:fill="808080"/>
          </w:tcPr>
          <w:p w14:paraId="7907646B" w14:textId="77777777" w:rsidR="00A32EB7" w:rsidRPr="00675DAA" w:rsidRDefault="00A32EB7" w:rsidP="0080029F">
            <w:r w:rsidRPr="00675DAA">
              <w:t>Attribute</w:t>
            </w:r>
          </w:p>
        </w:tc>
        <w:tc>
          <w:tcPr>
            <w:tcW w:w="1260" w:type="dxa"/>
            <w:shd w:val="clear" w:color="auto" w:fill="808080"/>
          </w:tcPr>
          <w:p w14:paraId="2BA44EB0" w14:textId="77777777" w:rsidR="00A32EB7" w:rsidRPr="00F53457" w:rsidRDefault="00A32EB7" w:rsidP="0080029F">
            <w:r w:rsidRPr="00675DAA">
              <w:t>Cardinality</w:t>
            </w:r>
          </w:p>
        </w:tc>
        <w:tc>
          <w:tcPr>
            <w:tcW w:w="1350" w:type="dxa"/>
            <w:shd w:val="clear" w:color="auto" w:fill="808080"/>
          </w:tcPr>
          <w:p w14:paraId="596B8C7A" w14:textId="77777777" w:rsidR="00A32EB7" w:rsidRPr="00675DAA" w:rsidRDefault="00A32EB7" w:rsidP="0080029F">
            <w:r w:rsidRPr="00675DAA">
              <w:t>Value(s) Allowed</w:t>
            </w:r>
          </w:p>
          <w:p w14:paraId="0DF91CA9" w14:textId="77777777" w:rsidR="00A32EB7" w:rsidRPr="00675DAA" w:rsidRDefault="00A32EB7" w:rsidP="0080029F">
            <w:r w:rsidRPr="00675DAA">
              <w:t>Examples</w:t>
            </w:r>
          </w:p>
        </w:tc>
        <w:tc>
          <w:tcPr>
            <w:tcW w:w="3330" w:type="dxa"/>
            <w:shd w:val="clear" w:color="auto" w:fill="808080"/>
          </w:tcPr>
          <w:p w14:paraId="28CD27EF" w14:textId="77777777" w:rsidR="00A32EB7" w:rsidRPr="00675DAA" w:rsidRDefault="00A32EB7" w:rsidP="0080029F">
            <w:r w:rsidRPr="00675DAA">
              <w:t>Description</w:t>
            </w:r>
          </w:p>
          <w:p w14:paraId="6181B990" w14:textId="77777777" w:rsidR="00A32EB7" w:rsidRPr="00675DAA" w:rsidRDefault="00A32EB7" w:rsidP="0080029F">
            <w:r w:rsidRPr="00675DAA">
              <w:t>Instructions</w:t>
            </w:r>
          </w:p>
        </w:tc>
      </w:tr>
      <w:tr w:rsidR="00A32EB7" w:rsidRPr="00675DAA" w14:paraId="77229647" w14:textId="77777777" w:rsidTr="00122FE2">
        <w:trPr>
          <w:cantSplit/>
        </w:trPr>
        <w:tc>
          <w:tcPr>
            <w:tcW w:w="2358" w:type="dxa"/>
          </w:tcPr>
          <w:p w14:paraId="7234B459" w14:textId="77777777" w:rsidR="00A32EB7" w:rsidRPr="00675DAA" w:rsidRDefault="00A32EB7" w:rsidP="0080029F">
            <w:r w:rsidRPr="00A250B0">
              <w:t>asEntityWithGeneric</w:t>
            </w:r>
          </w:p>
        </w:tc>
        <w:tc>
          <w:tcPr>
            <w:tcW w:w="1260" w:type="dxa"/>
            <w:shd w:val="clear" w:color="auto" w:fill="D9D9D9"/>
          </w:tcPr>
          <w:p w14:paraId="6AF7BBE1" w14:textId="77777777" w:rsidR="00A32EB7" w:rsidRPr="00675DAA" w:rsidRDefault="00A32EB7" w:rsidP="0080029F">
            <w:r w:rsidRPr="00675DAA">
              <w:t>N/A</w:t>
            </w:r>
          </w:p>
        </w:tc>
        <w:tc>
          <w:tcPr>
            <w:tcW w:w="1260" w:type="dxa"/>
            <w:shd w:val="clear" w:color="auto" w:fill="D9D9D9"/>
          </w:tcPr>
          <w:p w14:paraId="3CEFA930" w14:textId="77777777" w:rsidR="00A32EB7" w:rsidRPr="00675DAA" w:rsidRDefault="00A32EB7" w:rsidP="0080029F">
            <w:r w:rsidRPr="00675DAA">
              <w:t>1:1</w:t>
            </w:r>
          </w:p>
        </w:tc>
        <w:tc>
          <w:tcPr>
            <w:tcW w:w="1350" w:type="dxa"/>
            <w:shd w:val="clear" w:color="auto" w:fill="D9D9D9"/>
          </w:tcPr>
          <w:p w14:paraId="513A796B" w14:textId="77777777" w:rsidR="00A32EB7" w:rsidRPr="00675DAA" w:rsidRDefault="00A32EB7" w:rsidP="0080029F"/>
        </w:tc>
        <w:tc>
          <w:tcPr>
            <w:tcW w:w="3330" w:type="dxa"/>
            <w:shd w:val="clear" w:color="auto" w:fill="D9D9D9"/>
          </w:tcPr>
          <w:p w14:paraId="4B50D5B0" w14:textId="77777777" w:rsidR="00A32EB7" w:rsidRPr="00675DAA" w:rsidRDefault="00A32EB7" w:rsidP="0080029F"/>
        </w:tc>
      </w:tr>
      <w:tr w:rsidR="00A32EB7" w:rsidRPr="00675DAA" w14:paraId="6260D03F" w14:textId="77777777" w:rsidTr="00122FE2">
        <w:trPr>
          <w:cantSplit/>
        </w:trPr>
        <w:tc>
          <w:tcPr>
            <w:tcW w:w="2358" w:type="dxa"/>
            <w:shd w:val="clear" w:color="auto" w:fill="808080"/>
          </w:tcPr>
          <w:p w14:paraId="04EC1DBA" w14:textId="77777777" w:rsidR="00A32EB7" w:rsidRPr="00675DAA" w:rsidRDefault="00A32EB7" w:rsidP="0080029F">
            <w:r w:rsidRPr="00675DAA">
              <w:lastRenderedPageBreak/>
              <w:t>Conformance</w:t>
            </w:r>
          </w:p>
        </w:tc>
        <w:tc>
          <w:tcPr>
            <w:tcW w:w="7200" w:type="dxa"/>
            <w:gridSpan w:val="4"/>
          </w:tcPr>
          <w:p w14:paraId="713D2CD4" w14:textId="77777777" w:rsidR="00A32EB7" w:rsidRDefault="00A32EB7" w:rsidP="00EE43D9">
            <w:pPr>
              <w:pStyle w:val="ListParagraph"/>
              <w:numPr>
                <w:ilvl w:val="0"/>
                <w:numId w:val="186"/>
              </w:numPr>
            </w:pPr>
            <w:r>
              <w:t xml:space="preserve">There is a </w:t>
            </w:r>
            <w:r w:rsidRPr="00A250B0">
              <w:t>asEntityWithGeneric</w:t>
            </w:r>
            <w:r>
              <w:t xml:space="preserve"> element</w:t>
            </w:r>
          </w:p>
          <w:p w14:paraId="52EDAD10" w14:textId="77777777" w:rsidR="00A32EB7" w:rsidRPr="00AA6F63" w:rsidRDefault="00A32EB7" w:rsidP="00EE43D9">
            <w:pPr>
              <w:pStyle w:val="ListParagraph"/>
              <w:numPr>
                <w:ilvl w:val="0"/>
                <w:numId w:val="18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031515F5" w14:textId="77777777" w:rsidR="00A32EB7" w:rsidRPr="00AA6F63" w:rsidRDefault="00A32EB7" w:rsidP="00EE43D9">
            <w:pPr>
              <w:pStyle w:val="ListParagraph"/>
              <w:numPr>
                <w:ilvl w:val="0"/>
                <w:numId w:val="187"/>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14:paraId="5AF814FF" w14:textId="77777777" w:rsidR="00A32EB7" w:rsidRPr="006841F8" w:rsidRDefault="00A32EB7" w:rsidP="0080029F">
            <w:pPr>
              <w:pStyle w:val="ListParagraph"/>
            </w:pPr>
          </w:p>
          <w:p w14:paraId="7A4A4EEE" w14:textId="77777777" w:rsidR="00A32EB7" w:rsidRDefault="00A32EB7" w:rsidP="00EE43D9">
            <w:pPr>
              <w:pStyle w:val="ListParagraph"/>
              <w:numPr>
                <w:ilvl w:val="0"/>
                <w:numId w:val="186"/>
              </w:numPr>
            </w:pPr>
            <w:r>
              <w:t xml:space="preserve">There is a </w:t>
            </w:r>
            <w:r w:rsidRPr="00A250B0">
              <w:t>asEntityWithGeneric</w:t>
            </w:r>
            <w:r>
              <w:t>.</w:t>
            </w:r>
            <w:r w:rsidRPr="00AF2527">
              <w:t xml:space="preserve">genericMedicine </w:t>
            </w:r>
            <w:r>
              <w:t>element</w:t>
            </w:r>
          </w:p>
          <w:p w14:paraId="0FC2FE92" w14:textId="77777777" w:rsidR="00A32EB7" w:rsidRPr="004C79CF" w:rsidRDefault="00A32EB7" w:rsidP="00EE43D9">
            <w:pPr>
              <w:pStyle w:val="ListParagraph"/>
              <w:numPr>
                <w:ilvl w:val="0"/>
                <w:numId w:val="18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14:paraId="46ACCF20" w14:textId="77777777" w:rsidR="00A32EB7" w:rsidRPr="004C79CF" w:rsidRDefault="00A32EB7" w:rsidP="00EE43D9">
            <w:pPr>
              <w:pStyle w:val="ListParagraph"/>
              <w:numPr>
                <w:ilvl w:val="0"/>
                <w:numId w:val="189"/>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14:paraId="6E92DF48" w14:textId="77777777" w:rsidR="00A32EB7" w:rsidRDefault="00A32EB7" w:rsidP="0080029F">
            <w:pPr>
              <w:pStyle w:val="ListParagraph"/>
            </w:pPr>
          </w:p>
          <w:p w14:paraId="138CB323" w14:textId="77777777" w:rsidR="00A32EB7" w:rsidRDefault="00A32EB7" w:rsidP="00EE43D9">
            <w:pPr>
              <w:pStyle w:val="ListParagraph"/>
              <w:numPr>
                <w:ilvl w:val="0"/>
                <w:numId w:val="186"/>
              </w:numPr>
            </w:pPr>
            <w:r>
              <w:t xml:space="preserve">There is one or more </w:t>
            </w:r>
            <w:r w:rsidRPr="00A250B0">
              <w:t>asEntityWithGeneric</w:t>
            </w:r>
            <w:r>
              <w:t>.</w:t>
            </w:r>
            <w:r w:rsidRPr="00AF2527">
              <w:t>genericMedicine</w:t>
            </w:r>
            <w:r>
              <w:t xml:space="preserve">.name </w:t>
            </w:r>
            <w:r w:rsidRPr="00BA7B5B">
              <w:t>element</w:t>
            </w:r>
          </w:p>
          <w:p w14:paraId="17C1016F" w14:textId="77777777" w:rsidR="00A32EB7" w:rsidRPr="00826011" w:rsidRDefault="00F1371C" w:rsidP="00EE43D9">
            <w:pPr>
              <w:pStyle w:val="ListParagraph"/>
              <w:numPr>
                <w:ilvl w:val="0"/>
                <w:numId w:val="206"/>
              </w:numPr>
            </w:pPr>
            <w:r w:rsidRPr="005565BD">
              <w:rPr>
                <w:highlight w:val="white"/>
              </w:rPr>
              <w:t>Informational only (no validation aspect).</w:t>
            </w:r>
          </w:p>
        </w:tc>
      </w:tr>
    </w:tbl>
    <w:p w14:paraId="3721E152" w14:textId="77777777" w:rsidR="003F2902" w:rsidRDefault="003F2902"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1EC791D1" w14:textId="77777777" w:rsidTr="005F286F">
        <w:trPr>
          <w:cantSplit/>
          <w:trHeight w:val="580"/>
          <w:tblHeader/>
          <w:ins w:id="1434" w:author="pbx" w:date="2017-12-12T17:47:00Z"/>
        </w:trPr>
        <w:tc>
          <w:tcPr>
            <w:tcW w:w="2358" w:type="dxa"/>
            <w:shd w:val="clear" w:color="auto" w:fill="808080"/>
          </w:tcPr>
          <w:p w14:paraId="29CDD7DD" w14:textId="77777777" w:rsidR="009C479B" w:rsidRPr="00F53457" w:rsidRDefault="009C479B" w:rsidP="005F286F">
            <w:pPr>
              <w:rPr>
                <w:ins w:id="1435" w:author="pbx" w:date="2017-12-12T17:47:00Z"/>
              </w:rPr>
            </w:pPr>
            <w:ins w:id="1436" w:author="pbx" w:date="2017-12-12T17:47:00Z">
              <w:r w:rsidRPr="00675DAA">
                <w:t>Element</w:t>
              </w:r>
            </w:ins>
          </w:p>
        </w:tc>
        <w:tc>
          <w:tcPr>
            <w:tcW w:w="1260" w:type="dxa"/>
            <w:shd w:val="clear" w:color="auto" w:fill="808080"/>
          </w:tcPr>
          <w:p w14:paraId="58DF014A" w14:textId="77777777" w:rsidR="009C479B" w:rsidRPr="00675DAA" w:rsidRDefault="009C479B" w:rsidP="005F286F">
            <w:pPr>
              <w:rPr>
                <w:ins w:id="1437" w:author="pbx" w:date="2017-12-12T17:47:00Z"/>
              </w:rPr>
            </w:pPr>
            <w:ins w:id="1438" w:author="pbx" w:date="2017-12-12T17:47:00Z">
              <w:r w:rsidRPr="00675DAA">
                <w:t>Attribute</w:t>
              </w:r>
            </w:ins>
          </w:p>
        </w:tc>
        <w:tc>
          <w:tcPr>
            <w:tcW w:w="1260" w:type="dxa"/>
            <w:shd w:val="clear" w:color="auto" w:fill="808080"/>
          </w:tcPr>
          <w:p w14:paraId="7E416313" w14:textId="77777777" w:rsidR="009C479B" w:rsidRPr="00F53457" w:rsidRDefault="009C479B" w:rsidP="005F286F">
            <w:pPr>
              <w:rPr>
                <w:ins w:id="1439" w:author="pbx" w:date="2017-12-12T17:47:00Z"/>
              </w:rPr>
            </w:pPr>
            <w:ins w:id="1440" w:author="pbx" w:date="2017-12-12T17:47:00Z">
              <w:r w:rsidRPr="00675DAA">
                <w:t>Cardinality</w:t>
              </w:r>
            </w:ins>
          </w:p>
        </w:tc>
        <w:tc>
          <w:tcPr>
            <w:tcW w:w="1350" w:type="dxa"/>
            <w:shd w:val="clear" w:color="auto" w:fill="808080"/>
          </w:tcPr>
          <w:p w14:paraId="2D82BF06" w14:textId="77777777" w:rsidR="009C479B" w:rsidRPr="00675DAA" w:rsidRDefault="009C479B" w:rsidP="005F286F">
            <w:pPr>
              <w:rPr>
                <w:ins w:id="1441" w:author="pbx" w:date="2017-12-12T17:47:00Z"/>
              </w:rPr>
            </w:pPr>
            <w:ins w:id="1442" w:author="pbx" w:date="2017-12-12T17:47:00Z">
              <w:r w:rsidRPr="00675DAA">
                <w:t>Value(s) Allowed</w:t>
              </w:r>
            </w:ins>
          </w:p>
          <w:p w14:paraId="0BE70B0C" w14:textId="77777777" w:rsidR="009C479B" w:rsidRPr="00675DAA" w:rsidRDefault="009C479B" w:rsidP="005F286F">
            <w:pPr>
              <w:rPr>
                <w:ins w:id="1443" w:author="pbx" w:date="2017-12-12T17:47:00Z"/>
              </w:rPr>
            </w:pPr>
            <w:ins w:id="1444" w:author="pbx" w:date="2017-12-12T17:47:00Z">
              <w:r w:rsidRPr="00675DAA">
                <w:t>Examples</w:t>
              </w:r>
            </w:ins>
          </w:p>
        </w:tc>
        <w:tc>
          <w:tcPr>
            <w:tcW w:w="3330" w:type="dxa"/>
            <w:shd w:val="clear" w:color="auto" w:fill="808080"/>
          </w:tcPr>
          <w:p w14:paraId="399F71E0" w14:textId="77777777" w:rsidR="009C479B" w:rsidRPr="00675DAA" w:rsidRDefault="009C479B" w:rsidP="005F286F">
            <w:pPr>
              <w:rPr>
                <w:ins w:id="1445" w:author="pbx" w:date="2017-12-12T17:47:00Z"/>
              </w:rPr>
            </w:pPr>
            <w:ins w:id="1446" w:author="pbx" w:date="2017-12-12T17:47:00Z">
              <w:r w:rsidRPr="00675DAA">
                <w:t>Description</w:t>
              </w:r>
            </w:ins>
          </w:p>
          <w:p w14:paraId="34E05FCA" w14:textId="77777777" w:rsidR="009C479B" w:rsidRPr="00675DAA" w:rsidRDefault="009C479B" w:rsidP="005F286F">
            <w:pPr>
              <w:rPr>
                <w:ins w:id="1447" w:author="pbx" w:date="2017-12-12T17:47:00Z"/>
              </w:rPr>
            </w:pPr>
            <w:ins w:id="1448" w:author="pbx" w:date="2017-12-12T17:47:00Z">
              <w:r w:rsidRPr="00675DAA">
                <w:t>Instructions</w:t>
              </w:r>
            </w:ins>
          </w:p>
        </w:tc>
      </w:tr>
    </w:tbl>
    <w:p w14:paraId="38577948" w14:textId="77777777" w:rsidR="00B77648" w:rsidRDefault="00B77648" w:rsidP="0080029F">
      <w:pPr>
        <w:rPr>
          <w:moveFrom w:id="1449" w:author="pbx" w:date="2017-12-12T17:47:00Z"/>
          <w:highlight w:val="white"/>
          <w:lang w:val="en-US"/>
        </w:rPr>
      </w:pPr>
      <w:moveFromRangeStart w:id="1450" w:author="pbx" w:date="2017-12-12T17:47:00Z" w:name="move50086418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77648" w:rsidRPr="00675DAA" w14:paraId="2DC8F17A" w14:textId="77777777" w:rsidTr="00613AB6">
        <w:trPr>
          <w:cantSplit/>
          <w:trHeight w:val="580"/>
          <w:tblHeader/>
        </w:trPr>
        <w:tc>
          <w:tcPr>
            <w:tcW w:w="2358" w:type="dxa"/>
            <w:shd w:val="clear" w:color="auto" w:fill="808080"/>
          </w:tcPr>
          <w:p w14:paraId="0ED494F4" w14:textId="77777777" w:rsidR="00B77648" w:rsidRPr="00F53457" w:rsidRDefault="00B77648" w:rsidP="00613AB6">
            <w:pPr>
              <w:rPr>
                <w:moveFrom w:id="1451" w:author="pbx" w:date="2017-12-12T17:47:00Z"/>
              </w:rPr>
            </w:pPr>
            <w:moveFrom w:id="1452" w:author="pbx" w:date="2017-12-12T17:47:00Z">
              <w:r w:rsidRPr="00675DAA">
                <w:t>Element</w:t>
              </w:r>
            </w:moveFrom>
          </w:p>
        </w:tc>
        <w:tc>
          <w:tcPr>
            <w:tcW w:w="1260" w:type="dxa"/>
            <w:shd w:val="clear" w:color="auto" w:fill="808080"/>
          </w:tcPr>
          <w:p w14:paraId="0C63074C" w14:textId="77777777" w:rsidR="00B77648" w:rsidRPr="00675DAA" w:rsidRDefault="00B77648" w:rsidP="00613AB6">
            <w:pPr>
              <w:rPr>
                <w:moveFrom w:id="1453" w:author="pbx" w:date="2017-12-12T17:47:00Z"/>
              </w:rPr>
            </w:pPr>
            <w:moveFrom w:id="1454" w:author="pbx" w:date="2017-12-12T17:47:00Z">
              <w:r w:rsidRPr="00675DAA">
                <w:t>Attribute</w:t>
              </w:r>
            </w:moveFrom>
          </w:p>
        </w:tc>
        <w:tc>
          <w:tcPr>
            <w:tcW w:w="1260" w:type="dxa"/>
            <w:shd w:val="clear" w:color="auto" w:fill="808080"/>
          </w:tcPr>
          <w:p w14:paraId="4E1B99FE" w14:textId="77777777" w:rsidR="00B77648" w:rsidRPr="00F53457" w:rsidRDefault="00B77648" w:rsidP="00613AB6">
            <w:pPr>
              <w:rPr>
                <w:moveFrom w:id="1455" w:author="pbx" w:date="2017-12-12T17:47:00Z"/>
              </w:rPr>
            </w:pPr>
            <w:moveFrom w:id="1456" w:author="pbx" w:date="2017-12-12T17:47:00Z">
              <w:r w:rsidRPr="00675DAA">
                <w:t>Cardinality</w:t>
              </w:r>
            </w:moveFrom>
          </w:p>
        </w:tc>
        <w:tc>
          <w:tcPr>
            <w:tcW w:w="1350" w:type="dxa"/>
            <w:shd w:val="clear" w:color="auto" w:fill="808080"/>
          </w:tcPr>
          <w:p w14:paraId="13EF85A2" w14:textId="77777777" w:rsidR="00B77648" w:rsidRPr="00675DAA" w:rsidRDefault="00B77648" w:rsidP="00613AB6">
            <w:pPr>
              <w:rPr>
                <w:moveFrom w:id="1457" w:author="pbx" w:date="2017-12-12T17:47:00Z"/>
              </w:rPr>
            </w:pPr>
            <w:moveFrom w:id="1458" w:author="pbx" w:date="2017-12-12T17:47:00Z">
              <w:r w:rsidRPr="00675DAA">
                <w:t>Value(s) Allowed</w:t>
              </w:r>
            </w:moveFrom>
          </w:p>
          <w:p w14:paraId="66E661F4" w14:textId="77777777" w:rsidR="00B77648" w:rsidRPr="00675DAA" w:rsidRDefault="00B77648" w:rsidP="00613AB6">
            <w:pPr>
              <w:rPr>
                <w:moveFrom w:id="1459" w:author="pbx" w:date="2017-12-12T17:47:00Z"/>
              </w:rPr>
            </w:pPr>
            <w:moveFrom w:id="1460" w:author="pbx" w:date="2017-12-12T17:47:00Z">
              <w:r w:rsidRPr="00675DAA">
                <w:t>Examples</w:t>
              </w:r>
            </w:moveFrom>
          </w:p>
        </w:tc>
        <w:tc>
          <w:tcPr>
            <w:tcW w:w="3330" w:type="dxa"/>
            <w:shd w:val="clear" w:color="auto" w:fill="808080"/>
          </w:tcPr>
          <w:p w14:paraId="2F48C022" w14:textId="77777777" w:rsidR="00B77648" w:rsidRPr="00675DAA" w:rsidRDefault="00B77648" w:rsidP="00613AB6">
            <w:pPr>
              <w:rPr>
                <w:moveFrom w:id="1461" w:author="pbx" w:date="2017-12-12T17:47:00Z"/>
              </w:rPr>
            </w:pPr>
            <w:moveFrom w:id="1462" w:author="pbx" w:date="2017-12-12T17:47:00Z">
              <w:r w:rsidRPr="00675DAA">
                <w:t>Description</w:t>
              </w:r>
            </w:moveFrom>
          </w:p>
          <w:p w14:paraId="14FFA0CF" w14:textId="77777777" w:rsidR="00B77648" w:rsidRPr="00675DAA" w:rsidRDefault="00B77648" w:rsidP="00613AB6">
            <w:pPr>
              <w:rPr>
                <w:moveFrom w:id="1463" w:author="pbx" w:date="2017-12-12T17:47:00Z"/>
              </w:rPr>
            </w:pPr>
            <w:moveFrom w:id="1464" w:author="pbx" w:date="2017-12-12T17:47:00Z">
              <w:r w:rsidRPr="00675DAA">
                <w:t>Instructions</w:t>
              </w:r>
            </w:moveFrom>
          </w:p>
        </w:tc>
      </w:tr>
      <w:moveFromRangeEnd w:id="1450"/>
      <w:tr w:rsidR="009C479B" w:rsidRPr="00675DAA" w14:paraId="49FCCDFC" w14:textId="77777777" w:rsidTr="005F286F">
        <w:trPr>
          <w:cantSplit/>
        </w:trPr>
        <w:tc>
          <w:tcPr>
            <w:tcW w:w="2358" w:type="dxa"/>
          </w:tcPr>
          <w:p w14:paraId="6931B2B3" w14:textId="77777777" w:rsidR="009C479B" w:rsidRPr="00675DAA" w:rsidRDefault="009C479B" w:rsidP="005F286F">
            <w:r w:rsidRPr="00A250B0">
              <w:t>asEntityWithGeneric</w:t>
            </w:r>
            <w:r>
              <w:t>.name</w:t>
            </w:r>
          </w:p>
        </w:tc>
        <w:tc>
          <w:tcPr>
            <w:tcW w:w="1260" w:type="dxa"/>
            <w:shd w:val="clear" w:color="auto" w:fill="D9D9D9"/>
          </w:tcPr>
          <w:p w14:paraId="32A16A93" w14:textId="77777777" w:rsidR="009C479B" w:rsidRPr="00675DAA" w:rsidRDefault="009C479B" w:rsidP="005F286F">
            <w:r w:rsidRPr="00675DAA">
              <w:t>N/A</w:t>
            </w:r>
          </w:p>
        </w:tc>
        <w:tc>
          <w:tcPr>
            <w:tcW w:w="1260" w:type="dxa"/>
            <w:shd w:val="clear" w:color="auto" w:fill="D9D9D9"/>
          </w:tcPr>
          <w:p w14:paraId="7582524E" w14:textId="77777777" w:rsidR="009C479B" w:rsidRPr="00675DAA" w:rsidRDefault="009C479B" w:rsidP="005F286F">
            <w:r w:rsidRPr="00675DAA">
              <w:t>1:1</w:t>
            </w:r>
          </w:p>
        </w:tc>
        <w:tc>
          <w:tcPr>
            <w:tcW w:w="1350" w:type="dxa"/>
            <w:shd w:val="clear" w:color="auto" w:fill="D9D9D9"/>
          </w:tcPr>
          <w:p w14:paraId="239C706D" w14:textId="77777777" w:rsidR="009C479B" w:rsidRPr="00675DAA" w:rsidRDefault="009C479B" w:rsidP="005F286F"/>
        </w:tc>
        <w:tc>
          <w:tcPr>
            <w:tcW w:w="3330" w:type="dxa"/>
            <w:shd w:val="clear" w:color="auto" w:fill="D9D9D9"/>
          </w:tcPr>
          <w:p w14:paraId="4391C344" w14:textId="77777777" w:rsidR="009C479B" w:rsidRPr="00675DAA" w:rsidRDefault="009C479B" w:rsidP="005F286F"/>
        </w:tc>
      </w:tr>
      <w:tr w:rsidR="009C479B" w:rsidRPr="00675DAA" w14:paraId="0446C1D2" w14:textId="77777777" w:rsidTr="005F286F">
        <w:trPr>
          <w:cantSplit/>
        </w:trPr>
        <w:tc>
          <w:tcPr>
            <w:tcW w:w="2358" w:type="dxa"/>
            <w:shd w:val="clear" w:color="auto" w:fill="808080"/>
          </w:tcPr>
          <w:p w14:paraId="027724ED" w14:textId="77777777" w:rsidR="009C479B" w:rsidRPr="00675DAA" w:rsidRDefault="009C479B" w:rsidP="005F286F">
            <w:r w:rsidRPr="00675DAA">
              <w:t>Conformance</w:t>
            </w:r>
          </w:p>
        </w:tc>
        <w:tc>
          <w:tcPr>
            <w:tcW w:w="7200" w:type="dxa"/>
            <w:gridSpan w:val="4"/>
          </w:tcPr>
          <w:p w14:paraId="2FD04C8C" w14:textId="77777777" w:rsidR="009C479B" w:rsidRDefault="009C479B" w:rsidP="00EE43D9">
            <w:pPr>
              <w:pStyle w:val="ListParagraph"/>
              <w:numPr>
                <w:ilvl w:val="0"/>
                <w:numId w:val="207"/>
              </w:numPr>
            </w:pPr>
            <w:r>
              <w:t xml:space="preserve">There is one or more </w:t>
            </w:r>
            <w:r w:rsidRPr="00A250B0">
              <w:t>asEntityWithGeneric</w:t>
            </w:r>
            <w:r>
              <w:t>.</w:t>
            </w:r>
            <w:r w:rsidRPr="00AF2527">
              <w:t>genericMedicine</w:t>
            </w:r>
            <w:r>
              <w:t xml:space="preserve">.name </w:t>
            </w:r>
            <w:r w:rsidRPr="00BA7B5B">
              <w:t>element</w:t>
            </w:r>
          </w:p>
          <w:p w14:paraId="65157665" w14:textId="77777777" w:rsidR="009C479B" w:rsidRPr="004C79CF" w:rsidRDefault="009C479B" w:rsidP="00EE43D9">
            <w:pPr>
              <w:pStyle w:val="ListParagraph"/>
              <w:numPr>
                <w:ilvl w:val="0"/>
                <w:numId w:val="18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14:paraId="036BE1E1" w14:textId="77777777" w:rsidR="009C479B" w:rsidRDefault="009C479B" w:rsidP="00EE43D9">
            <w:pPr>
              <w:pStyle w:val="ListParagraph"/>
              <w:numPr>
                <w:ilvl w:val="0"/>
                <w:numId w:val="188"/>
              </w:numPr>
            </w:pPr>
            <w:r w:rsidRPr="004C79CF">
              <w:rPr>
                <w:highlight w:val="white"/>
              </w:rPr>
              <w:t>SPL Rule 6 identifies that the name is empty.</w:t>
            </w:r>
          </w:p>
          <w:p w14:paraId="5CC51867" w14:textId="77777777" w:rsidR="00F1371C" w:rsidRDefault="00F1371C" w:rsidP="00F1371C">
            <w:commentRangeStart w:id="1465"/>
          </w:p>
          <w:p w14:paraId="104612F1" w14:textId="77777777" w:rsidR="00F1371C" w:rsidRDefault="00F1371C" w:rsidP="00EE43D9">
            <w:pPr>
              <w:pStyle w:val="ListParagraph"/>
              <w:numPr>
                <w:ilvl w:val="1"/>
                <w:numId w:val="208"/>
              </w:numPr>
            </w:pPr>
            <w:r w:rsidRPr="002B4746">
              <w:t>Generic medicine name contains no suffix.</w:t>
            </w:r>
          </w:p>
          <w:p w14:paraId="6B517420" w14:textId="10E4ABB7" w:rsidR="00F1371C" w:rsidRPr="002B4746" w:rsidRDefault="00F1371C" w:rsidP="00EE43D9">
            <w:pPr>
              <w:pStyle w:val="ListParagraph"/>
              <w:numPr>
                <w:ilvl w:val="1"/>
                <w:numId w:val="208"/>
              </w:numPr>
            </w:pPr>
            <w:r w:rsidRPr="002B4746">
              <w:t xml:space="preserve">Generic medicine name contains no more than 512 characters. </w:t>
            </w:r>
            <w:commentRangeEnd w:id="1465"/>
            <w:r>
              <w:rPr>
                <w:rStyle w:val="CommentReference"/>
              </w:rPr>
              <w:commentReference w:id="1465"/>
            </w:r>
          </w:p>
          <w:p w14:paraId="2EE0E1E4" w14:textId="77777777" w:rsidR="00F1371C" w:rsidRPr="00826011" w:rsidRDefault="00F1371C" w:rsidP="00F1371C"/>
        </w:tc>
      </w:tr>
    </w:tbl>
    <w:p w14:paraId="29864E89" w14:textId="77777777"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34FEC5DD" w14:textId="77777777" w:rsidTr="00122FE2">
        <w:trPr>
          <w:cantSplit/>
          <w:trHeight w:val="580"/>
          <w:tblHeader/>
        </w:trPr>
        <w:tc>
          <w:tcPr>
            <w:tcW w:w="2358" w:type="dxa"/>
            <w:shd w:val="clear" w:color="auto" w:fill="808080"/>
          </w:tcPr>
          <w:p w14:paraId="207FAEEB" w14:textId="77777777" w:rsidR="00A32EB7" w:rsidRPr="00F53457" w:rsidRDefault="00A32EB7" w:rsidP="0080029F">
            <w:r w:rsidRPr="00675DAA">
              <w:t>Element</w:t>
            </w:r>
          </w:p>
        </w:tc>
        <w:tc>
          <w:tcPr>
            <w:tcW w:w="1260" w:type="dxa"/>
            <w:shd w:val="clear" w:color="auto" w:fill="808080"/>
          </w:tcPr>
          <w:p w14:paraId="5D663C58" w14:textId="77777777" w:rsidR="00A32EB7" w:rsidRPr="00675DAA" w:rsidRDefault="00A32EB7" w:rsidP="0080029F">
            <w:r w:rsidRPr="00675DAA">
              <w:t>Attribute</w:t>
            </w:r>
          </w:p>
        </w:tc>
        <w:tc>
          <w:tcPr>
            <w:tcW w:w="1260" w:type="dxa"/>
            <w:shd w:val="clear" w:color="auto" w:fill="808080"/>
          </w:tcPr>
          <w:p w14:paraId="3625E70B" w14:textId="77777777" w:rsidR="00A32EB7" w:rsidRPr="00F53457" w:rsidRDefault="00A32EB7" w:rsidP="0080029F">
            <w:r w:rsidRPr="00675DAA">
              <w:t>Cardinality</w:t>
            </w:r>
          </w:p>
        </w:tc>
        <w:tc>
          <w:tcPr>
            <w:tcW w:w="1350" w:type="dxa"/>
            <w:shd w:val="clear" w:color="auto" w:fill="808080"/>
          </w:tcPr>
          <w:p w14:paraId="671D5A20" w14:textId="77777777" w:rsidR="00A32EB7" w:rsidRPr="00675DAA" w:rsidRDefault="00A32EB7" w:rsidP="0080029F">
            <w:r w:rsidRPr="00675DAA">
              <w:t>Value(s) Allowed</w:t>
            </w:r>
          </w:p>
          <w:p w14:paraId="6C176240" w14:textId="77777777" w:rsidR="00A32EB7" w:rsidRPr="00675DAA" w:rsidRDefault="00A32EB7" w:rsidP="0080029F">
            <w:r w:rsidRPr="00675DAA">
              <w:t>Examples</w:t>
            </w:r>
          </w:p>
        </w:tc>
        <w:tc>
          <w:tcPr>
            <w:tcW w:w="3330" w:type="dxa"/>
            <w:shd w:val="clear" w:color="auto" w:fill="808080"/>
          </w:tcPr>
          <w:p w14:paraId="58212F47" w14:textId="77777777" w:rsidR="00A32EB7" w:rsidRPr="00675DAA" w:rsidRDefault="00A32EB7" w:rsidP="0080029F">
            <w:r w:rsidRPr="00675DAA">
              <w:t>Description</w:t>
            </w:r>
          </w:p>
          <w:p w14:paraId="0C1FA4B7" w14:textId="77777777" w:rsidR="00A32EB7" w:rsidRPr="00675DAA" w:rsidRDefault="00A32EB7" w:rsidP="0080029F">
            <w:r w:rsidRPr="00675DAA">
              <w:t>Instructions</w:t>
            </w:r>
          </w:p>
        </w:tc>
      </w:tr>
      <w:tr w:rsidR="00A32EB7" w:rsidRPr="00675DAA" w14:paraId="5BD87A20" w14:textId="77777777" w:rsidTr="00122FE2">
        <w:trPr>
          <w:cantSplit/>
        </w:trPr>
        <w:tc>
          <w:tcPr>
            <w:tcW w:w="2358" w:type="dxa"/>
          </w:tcPr>
          <w:p w14:paraId="2CF990C5" w14:textId="77777777" w:rsidR="00A32EB7" w:rsidRPr="00675DAA" w:rsidRDefault="00A32EB7" w:rsidP="0080029F">
            <w:r w:rsidRPr="00A250B0">
              <w:t>ingredient</w:t>
            </w:r>
          </w:p>
        </w:tc>
        <w:tc>
          <w:tcPr>
            <w:tcW w:w="1260" w:type="dxa"/>
            <w:shd w:val="clear" w:color="auto" w:fill="D9D9D9"/>
          </w:tcPr>
          <w:p w14:paraId="7D33951A" w14:textId="77777777" w:rsidR="00A32EB7" w:rsidRPr="00675DAA" w:rsidRDefault="00A32EB7" w:rsidP="0080029F">
            <w:r w:rsidRPr="00675DAA">
              <w:t>N/A</w:t>
            </w:r>
          </w:p>
        </w:tc>
        <w:tc>
          <w:tcPr>
            <w:tcW w:w="1260" w:type="dxa"/>
            <w:shd w:val="clear" w:color="auto" w:fill="D9D9D9"/>
          </w:tcPr>
          <w:p w14:paraId="3EEC07D9" w14:textId="77777777" w:rsidR="00A32EB7" w:rsidRPr="00675DAA" w:rsidRDefault="00A32EB7" w:rsidP="0080029F">
            <w:r>
              <w:t>1:n</w:t>
            </w:r>
          </w:p>
        </w:tc>
        <w:tc>
          <w:tcPr>
            <w:tcW w:w="1350" w:type="dxa"/>
            <w:shd w:val="clear" w:color="auto" w:fill="D9D9D9"/>
          </w:tcPr>
          <w:p w14:paraId="7FF5DDFB" w14:textId="77777777" w:rsidR="00A32EB7" w:rsidRPr="00675DAA" w:rsidRDefault="00A32EB7" w:rsidP="0080029F"/>
        </w:tc>
        <w:tc>
          <w:tcPr>
            <w:tcW w:w="3330" w:type="dxa"/>
            <w:shd w:val="clear" w:color="auto" w:fill="D9D9D9"/>
          </w:tcPr>
          <w:p w14:paraId="1651D155" w14:textId="77777777" w:rsidR="00A32EB7" w:rsidRPr="00675DAA" w:rsidRDefault="00A32EB7" w:rsidP="0080029F"/>
        </w:tc>
      </w:tr>
      <w:tr w:rsidR="00A32EB7" w:rsidRPr="00675DAA" w14:paraId="13355199" w14:textId="77777777" w:rsidTr="00122FE2">
        <w:trPr>
          <w:cantSplit/>
        </w:trPr>
        <w:tc>
          <w:tcPr>
            <w:tcW w:w="2358" w:type="dxa"/>
          </w:tcPr>
          <w:p w14:paraId="1AD20C12" w14:textId="77777777" w:rsidR="00A32EB7" w:rsidRPr="00A250B0" w:rsidRDefault="00A32EB7" w:rsidP="0080029F"/>
        </w:tc>
        <w:tc>
          <w:tcPr>
            <w:tcW w:w="1260" w:type="dxa"/>
            <w:shd w:val="clear" w:color="auto" w:fill="D9D9D9"/>
          </w:tcPr>
          <w:p w14:paraId="0725DE57" w14:textId="77777777" w:rsidR="00A32EB7" w:rsidRPr="00675DAA" w:rsidRDefault="00A32EB7" w:rsidP="0080029F">
            <w:r w:rsidRPr="00D14E7C">
              <w:t>classCode</w:t>
            </w:r>
          </w:p>
        </w:tc>
        <w:tc>
          <w:tcPr>
            <w:tcW w:w="1260" w:type="dxa"/>
            <w:shd w:val="clear" w:color="auto" w:fill="D9D9D9"/>
          </w:tcPr>
          <w:p w14:paraId="52CF743D" w14:textId="77777777" w:rsidR="00A32EB7" w:rsidRDefault="00A32EB7" w:rsidP="0080029F">
            <w:r>
              <w:t>1:1</w:t>
            </w:r>
          </w:p>
        </w:tc>
        <w:tc>
          <w:tcPr>
            <w:tcW w:w="1350" w:type="dxa"/>
            <w:shd w:val="clear" w:color="auto" w:fill="D9D9D9"/>
          </w:tcPr>
          <w:p w14:paraId="7BAB30AF" w14:textId="77777777" w:rsidR="00A32EB7" w:rsidRPr="00675DAA" w:rsidRDefault="00A32EB7" w:rsidP="0080029F"/>
        </w:tc>
        <w:tc>
          <w:tcPr>
            <w:tcW w:w="3330" w:type="dxa"/>
            <w:shd w:val="clear" w:color="auto" w:fill="D9D9D9"/>
          </w:tcPr>
          <w:p w14:paraId="71779252" w14:textId="77777777" w:rsidR="00A32EB7" w:rsidRPr="00675DAA" w:rsidRDefault="00A32EB7" w:rsidP="0080029F"/>
        </w:tc>
      </w:tr>
      <w:tr w:rsidR="00A32EB7" w:rsidRPr="00675DAA" w14:paraId="1F077655" w14:textId="77777777" w:rsidTr="00122FE2">
        <w:trPr>
          <w:cantSplit/>
        </w:trPr>
        <w:tc>
          <w:tcPr>
            <w:tcW w:w="2358" w:type="dxa"/>
            <w:shd w:val="clear" w:color="auto" w:fill="808080"/>
          </w:tcPr>
          <w:p w14:paraId="7F880D28" w14:textId="77777777" w:rsidR="00A32EB7" w:rsidRPr="00675DAA" w:rsidRDefault="00A32EB7" w:rsidP="0080029F">
            <w:r w:rsidRPr="00675DAA">
              <w:lastRenderedPageBreak/>
              <w:t>Conformance</w:t>
            </w:r>
          </w:p>
        </w:tc>
        <w:tc>
          <w:tcPr>
            <w:tcW w:w="7200" w:type="dxa"/>
            <w:gridSpan w:val="4"/>
          </w:tcPr>
          <w:p w14:paraId="216DA8AD" w14:textId="77777777" w:rsidR="00A32EB7" w:rsidRDefault="00A32EB7" w:rsidP="00EE43D9">
            <w:pPr>
              <w:pStyle w:val="ListParagraph"/>
              <w:numPr>
                <w:ilvl w:val="0"/>
                <w:numId w:val="190"/>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14:paraId="06ECB31E" w14:textId="77777777" w:rsidR="00E03F9B" w:rsidRDefault="00A32EB7" w:rsidP="00C00C2B">
            <w:pPr>
              <w:pStyle w:val="ListParagraph"/>
              <w:numPr>
                <w:ilvl w:val="0"/>
                <w:numId w:val="8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14:paraId="41A03734" w14:textId="77777777" w:rsidR="00E03F9B" w:rsidRPr="00F23C12" w:rsidRDefault="00E03F9B" w:rsidP="00C00C2B">
            <w:pPr>
              <w:pStyle w:val="ListParagraph"/>
              <w:numPr>
                <w:ilvl w:val="0"/>
                <w:numId w:val="80"/>
              </w:numPr>
              <w:rPr>
                <w:highlight w:val="white"/>
              </w:rPr>
            </w:pPr>
            <w:r w:rsidRPr="00F23C12">
              <w:rPr>
                <w:highlight w:val="white"/>
              </w:rPr>
              <w:t>SPL Rule 5 identifies that the attribute has not been defined.</w:t>
            </w:r>
          </w:p>
          <w:p w14:paraId="3A728D4C" w14:textId="77777777" w:rsidR="00F23C12" w:rsidRPr="00E03F9B" w:rsidRDefault="002411EC" w:rsidP="00C00C2B">
            <w:pPr>
              <w:pStyle w:val="ListParagraph"/>
              <w:numPr>
                <w:ilvl w:val="0"/>
                <w:numId w:val="80"/>
              </w:numPr>
              <w:rPr>
                <w:highlight w:val="white"/>
              </w:rPr>
            </w:pPr>
            <w:r w:rsidRPr="00E03F9B">
              <w:rPr>
                <w:highlight w:val="white"/>
              </w:rPr>
              <w:t>SPL Rule 8 identifies that the code is not in the CV.</w:t>
            </w:r>
          </w:p>
          <w:p w14:paraId="57A37A6B" w14:textId="77777777" w:rsidR="002411EC" w:rsidRPr="00D14E7C" w:rsidRDefault="002411EC" w:rsidP="0080029F">
            <w:pPr>
              <w:rPr>
                <w:highlight w:val="white"/>
              </w:rPr>
            </w:pPr>
          </w:p>
          <w:p w14:paraId="359C4499" w14:textId="77777777" w:rsidR="00A32EB7" w:rsidRDefault="00A32EB7" w:rsidP="00EE43D9">
            <w:pPr>
              <w:pStyle w:val="ListParagraph"/>
              <w:numPr>
                <w:ilvl w:val="0"/>
                <w:numId w:val="190"/>
              </w:numPr>
              <w:rPr>
                <w:highlight w:val="white"/>
              </w:rPr>
            </w:pPr>
            <w:r>
              <w:rPr>
                <w:highlight w:val="white"/>
              </w:rPr>
              <w:t xml:space="preserve">There may be a </w:t>
            </w:r>
            <w:r w:rsidRPr="00D14E7C">
              <w:rPr>
                <w:highlight w:val="white"/>
              </w:rPr>
              <w:t>confidentialityCode</w:t>
            </w:r>
            <w:r>
              <w:rPr>
                <w:highlight w:val="white"/>
              </w:rPr>
              <w:t xml:space="preserve"> element</w:t>
            </w:r>
          </w:p>
          <w:p w14:paraId="4700605F" w14:textId="77777777" w:rsidR="00A32EB7" w:rsidRPr="00D14E7C" w:rsidRDefault="00A32EB7" w:rsidP="00EE43D9">
            <w:pPr>
              <w:pStyle w:val="ListParagraph"/>
              <w:numPr>
                <w:ilvl w:val="0"/>
                <w:numId w:val="191"/>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confidentialityCode</w:t>
            </w:r>
            <w:r>
              <w:rPr>
                <w:highlight w:val="white"/>
              </w:rPr>
              <w:t xml:space="preserve"> be present it shall be validated as per the element rules</w:t>
            </w:r>
            <w:r w:rsidRPr="005565BD">
              <w:rPr>
                <w:highlight w:val="white"/>
              </w:rPr>
              <w:t>.</w:t>
            </w:r>
          </w:p>
          <w:p w14:paraId="747DFE97" w14:textId="77777777" w:rsidR="00A32EB7" w:rsidRDefault="00A32EB7" w:rsidP="0080029F">
            <w:pPr>
              <w:pStyle w:val="ListParagraph"/>
              <w:rPr>
                <w:highlight w:val="white"/>
              </w:rPr>
            </w:pPr>
          </w:p>
          <w:p w14:paraId="209CDE25" w14:textId="77777777" w:rsidR="00A32EB7" w:rsidRDefault="00A32EB7" w:rsidP="00EE43D9">
            <w:pPr>
              <w:pStyle w:val="ListParagraph"/>
              <w:numPr>
                <w:ilvl w:val="0"/>
                <w:numId w:val="190"/>
              </w:numPr>
              <w:rPr>
                <w:highlight w:val="white"/>
              </w:rPr>
            </w:pPr>
            <w:r>
              <w:rPr>
                <w:highlight w:val="white"/>
              </w:rPr>
              <w:t xml:space="preserve">There may be a </w:t>
            </w:r>
            <w:r w:rsidRPr="00D14E7C">
              <w:rPr>
                <w:highlight w:val="white"/>
              </w:rPr>
              <w:t>quantity</w:t>
            </w:r>
            <w:r>
              <w:rPr>
                <w:highlight w:val="white"/>
              </w:rPr>
              <w:t xml:space="preserve"> element</w:t>
            </w:r>
          </w:p>
          <w:p w14:paraId="3D02EB83" w14:textId="77777777" w:rsidR="00A32EB7" w:rsidRPr="00D14E7C" w:rsidRDefault="00A32EB7" w:rsidP="00EE43D9">
            <w:pPr>
              <w:pStyle w:val="ListParagraph"/>
              <w:numPr>
                <w:ilvl w:val="0"/>
                <w:numId w:val="192"/>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14:paraId="3411D1AA" w14:textId="77777777" w:rsidR="00D1495A" w:rsidRPr="00D1495A" w:rsidRDefault="00D1495A" w:rsidP="0080029F">
            <w:pPr>
              <w:rPr>
                <w:highlight w:val="white"/>
              </w:rPr>
            </w:pPr>
          </w:p>
          <w:p w14:paraId="2AA52EC4" w14:textId="77777777" w:rsidR="002411EC" w:rsidRDefault="002411EC" w:rsidP="00EE43D9">
            <w:pPr>
              <w:pStyle w:val="ListParagraph"/>
              <w:numPr>
                <w:ilvl w:val="0"/>
                <w:numId w:val="190"/>
              </w:numPr>
            </w:pPr>
            <w:r>
              <w:t>There shall be a</w:t>
            </w:r>
            <w:r w:rsidR="00DB2D1E">
              <w:t>n</w:t>
            </w:r>
            <w:r>
              <w:t xml:space="preserve"> </w:t>
            </w:r>
            <w:r w:rsidRPr="001B72AE">
              <w:t>ingredientSubstance</w:t>
            </w:r>
            <w:r>
              <w:t xml:space="preserve"> element</w:t>
            </w:r>
          </w:p>
          <w:p w14:paraId="1DFFDE09" w14:textId="77777777" w:rsidR="00BD0919" w:rsidRDefault="00470CED" w:rsidP="00EE43D9">
            <w:pPr>
              <w:pStyle w:val="ListParagraph"/>
              <w:numPr>
                <w:ilvl w:val="0"/>
                <w:numId w:val="19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14:paraId="7BF5C806" w14:textId="77777777" w:rsidR="00A32EB7" w:rsidRPr="008F3858" w:rsidRDefault="00BD0919" w:rsidP="00EE43D9">
            <w:pPr>
              <w:pStyle w:val="ListParagraph"/>
              <w:numPr>
                <w:ilvl w:val="0"/>
                <w:numId w:val="193"/>
              </w:numPr>
              <w:rPr>
                <w:highlight w:val="white"/>
              </w:rPr>
            </w:pPr>
            <w:r w:rsidRPr="00BD0919">
              <w:rPr>
                <w:highlight w:val="white"/>
              </w:rPr>
              <w:t>SPL Rule 4 identifies that more than one element is defined.</w:t>
            </w:r>
          </w:p>
        </w:tc>
      </w:tr>
    </w:tbl>
    <w:p w14:paraId="7C5360EF"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3B56F1D4" w14:textId="77777777" w:rsidTr="00122FE2">
        <w:trPr>
          <w:cantSplit/>
          <w:trHeight w:val="580"/>
          <w:tblHeader/>
        </w:trPr>
        <w:tc>
          <w:tcPr>
            <w:tcW w:w="2358" w:type="dxa"/>
            <w:shd w:val="clear" w:color="auto" w:fill="808080"/>
          </w:tcPr>
          <w:p w14:paraId="25BAAAA9" w14:textId="77777777" w:rsidR="002411EC" w:rsidRPr="000445D1" w:rsidRDefault="002411EC" w:rsidP="0080029F">
            <w:r w:rsidRPr="00675DAA">
              <w:t>Element</w:t>
            </w:r>
          </w:p>
        </w:tc>
        <w:tc>
          <w:tcPr>
            <w:tcW w:w="1260" w:type="dxa"/>
            <w:shd w:val="clear" w:color="auto" w:fill="808080"/>
          </w:tcPr>
          <w:p w14:paraId="0531D65C" w14:textId="77777777" w:rsidR="002411EC" w:rsidRPr="00675DAA" w:rsidRDefault="002411EC" w:rsidP="0080029F">
            <w:r w:rsidRPr="00675DAA">
              <w:t>Attribute</w:t>
            </w:r>
          </w:p>
        </w:tc>
        <w:tc>
          <w:tcPr>
            <w:tcW w:w="1260" w:type="dxa"/>
            <w:shd w:val="clear" w:color="auto" w:fill="808080"/>
          </w:tcPr>
          <w:p w14:paraId="63F94D67" w14:textId="77777777" w:rsidR="002411EC" w:rsidRPr="000445D1" w:rsidRDefault="002411EC" w:rsidP="0080029F">
            <w:r w:rsidRPr="00675DAA">
              <w:t>Cardinality</w:t>
            </w:r>
          </w:p>
        </w:tc>
        <w:tc>
          <w:tcPr>
            <w:tcW w:w="1350" w:type="dxa"/>
            <w:shd w:val="clear" w:color="auto" w:fill="808080"/>
          </w:tcPr>
          <w:p w14:paraId="6E1B5B48" w14:textId="77777777" w:rsidR="002411EC" w:rsidRPr="00675DAA" w:rsidRDefault="002411EC" w:rsidP="0080029F">
            <w:r w:rsidRPr="00675DAA">
              <w:t>Value(s) Allowed</w:t>
            </w:r>
          </w:p>
          <w:p w14:paraId="2A89C475" w14:textId="77777777" w:rsidR="002411EC" w:rsidRPr="00675DAA" w:rsidRDefault="002411EC" w:rsidP="0080029F">
            <w:r w:rsidRPr="00675DAA">
              <w:t>Examples</w:t>
            </w:r>
          </w:p>
        </w:tc>
        <w:tc>
          <w:tcPr>
            <w:tcW w:w="3330" w:type="dxa"/>
            <w:shd w:val="clear" w:color="auto" w:fill="808080"/>
          </w:tcPr>
          <w:p w14:paraId="0242742E" w14:textId="77777777" w:rsidR="002411EC" w:rsidRPr="00675DAA" w:rsidRDefault="002411EC" w:rsidP="0080029F">
            <w:r w:rsidRPr="00675DAA">
              <w:t>Description</w:t>
            </w:r>
          </w:p>
          <w:p w14:paraId="4A6FBA9D" w14:textId="77777777" w:rsidR="002411EC" w:rsidRPr="00675DAA" w:rsidRDefault="002411EC" w:rsidP="0080029F">
            <w:r w:rsidRPr="00675DAA">
              <w:t>Instructions</w:t>
            </w:r>
          </w:p>
        </w:tc>
      </w:tr>
      <w:tr w:rsidR="002411EC" w:rsidRPr="00675DAA" w14:paraId="62867A4F" w14:textId="77777777" w:rsidTr="00122FE2">
        <w:trPr>
          <w:cantSplit/>
        </w:trPr>
        <w:tc>
          <w:tcPr>
            <w:tcW w:w="2358" w:type="dxa"/>
          </w:tcPr>
          <w:p w14:paraId="118825DD" w14:textId="77777777" w:rsidR="002411EC" w:rsidRPr="00675DAA" w:rsidRDefault="002411EC" w:rsidP="0080029F">
            <w:r w:rsidRPr="001B72AE">
              <w:t>quantity</w:t>
            </w:r>
          </w:p>
        </w:tc>
        <w:tc>
          <w:tcPr>
            <w:tcW w:w="1260" w:type="dxa"/>
            <w:shd w:val="clear" w:color="auto" w:fill="D9D9D9"/>
          </w:tcPr>
          <w:p w14:paraId="2F214C94" w14:textId="77777777" w:rsidR="002411EC" w:rsidRPr="00675DAA" w:rsidRDefault="002411EC" w:rsidP="0080029F">
            <w:r w:rsidRPr="00675DAA">
              <w:t>N/A</w:t>
            </w:r>
          </w:p>
        </w:tc>
        <w:tc>
          <w:tcPr>
            <w:tcW w:w="1260" w:type="dxa"/>
            <w:shd w:val="clear" w:color="auto" w:fill="D9D9D9"/>
          </w:tcPr>
          <w:p w14:paraId="2B839392" w14:textId="77777777" w:rsidR="002411EC" w:rsidRPr="00675DAA" w:rsidRDefault="002411EC" w:rsidP="0080029F">
            <w:r>
              <w:t>0:1</w:t>
            </w:r>
          </w:p>
        </w:tc>
        <w:tc>
          <w:tcPr>
            <w:tcW w:w="1350" w:type="dxa"/>
            <w:shd w:val="clear" w:color="auto" w:fill="D9D9D9"/>
          </w:tcPr>
          <w:p w14:paraId="71C11EA7" w14:textId="77777777" w:rsidR="002411EC" w:rsidRPr="00675DAA" w:rsidRDefault="002411EC" w:rsidP="0080029F"/>
        </w:tc>
        <w:tc>
          <w:tcPr>
            <w:tcW w:w="3330" w:type="dxa"/>
            <w:shd w:val="clear" w:color="auto" w:fill="D9D9D9"/>
          </w:tcPr>
          <w:p w14:paraId="18C1EBF9" w14:textId="77777777" w:rsidR="002411EC" w:rsidRPr="00675DAA" w:rsidRDefault="002411EC" w:rsidP="0080029F"/>
        </w:tc>
      </w:tr>
      <w:tr w:rsidR="002411EC" w:rsidRPr="00675DAA" w14:paraId="56CA11ED" w14:textId="77777777" w:rsidTr="00122FE2">
        <w:trPr>
          <w:cantSplit/>
        </w:trPr>
        <w:tc>
          <w:tcPr>
            <w:tcW w:w="2358" w:type="dxa"/>
          </w:tcPr>
          <w:p w14:paraId="5C0F1425" w14:textId="77777777" w:rsidR="002411EC" w:rsidRPr="005565BD" w:rsidRDefault="002411EC" w:rsidP="0080029F"/>
        </w:tc>
        <w:tc>
          <w:tcPr>
            <w:tcW w:w="1260" w:type="dxa"/>
            <w:shd w:val="clear" w:color="auto" w:fill="D9D9D9"/>
          </w:tcPr>
          <w:p w14:paraId="4984BB6A" w14:textId="77777777" w:rsidR="002411EC" w:rsidRPr="00675DAA" w:rsidRDefault="002411EC" w:rsidP="0080029F"/>
        </w:tc>
        <w:tc>
          <w:tcPr>
            <w:tcW w:w="1260" w:type="dxa"/>
            <w:shd w:val="clear" w:color="auto" w:fill="D9D9D9"/>
          </w:tcPr>
          <w:p w14:paraId="0416A189" w14:textId="77777777" w:rsidR="002411EC" w:rsidRDefault="002411EC" w:rsidP="0080029F"/>
        </w:tc>
        <w:tc>
          <w:tcPr>
            <w:tcW w:w="1350" w:type="dxa"/>
            <w:shd w:val="clear" w:color="auto" w:fill="D9D9D9"/>
          </w:tcPr>
          <w:p w14:paraId="733FB7F1" w14:textId="77777777" w:rsidR="002411EC" w:rsidRPr="00675DAA" w:rsidRDefault="002411EC" w:rsidP="0080029F"/>
        </w:tc>
        <w:tc>
          <w:tcPr>
            <w:tcW w:w="3330" w:type="dxa"/>
            <w:shd w:val="clear" w:color="auto" w:fill="D9D9D9"/>
          </w:tcPr>
          <w:p w14:paraId="6E809B13" w14:textId="77777777" w:rsidR="002411EC" w:rsidRPr="00675DAA" w:rsidRDefault="002411EC" w:rsidP="0080029F"/>
        </w:tc>
      </w:tr>
      <w:tr w:rsidR="002411EC" w:rsidRPr="00675DAA" w14:paraId="472441A5" w14:textId="77777777" w:rsidTr="00122FE2">
        <w:trPr>
          <w:cantSplit/>
        </w:trPr>
        <w:tc>
          <w:tcPr>
            <w:tcW w:w="2358" w:type="dxa"/>
            <w:shd w:val="clear" w:color="auto" w:fill="808080"/>
          </w:tcPr>
          <w:p w14:paraId="211E8BD7" w14:textId="77777777" w:rsidR="002411EC" w:rsidRPr="00675DAA" w:rsidRDefault="002411EC" w:rsidP="0080029F">
            <w:r w:rsidRPr="00675DAA">
              <w:t>Conformance</w:t>
            </w:r>
          </w:p>
        </w:tc>
        <w:tc>
          <w:tcPr>
            <w:tcW w:w="7200" w:type="dxa"/>
            <w:gridSpan w:val="4"/>
          </w:tcPr>
          <w:p w14:paraId="2BE7694F" w14:textId="77777777" w:rsidR="002411EC" w:rsidRPr="00AB73DB" w:rsidRDefault="002411EC" w:rsidP="00EE43D9">
            <w:pPr>
              <w:pStyle w:val="ListParagraph"/>
              <w:numPr>
                <w:ilvl w:val="0"/>
                <w:numId w:val="190"/>
              </w:numPr>
            </w:pPr>
            <w:commentRangeStart w:id="1466"/>
            <w:r w:rsidRPr="00AB73DB">
              <w:t xml:space="preserve">There may be a </w:t>
            </w:r>
            <w:r>
              <w:t>quantity (strength)</w:t>
            </w:r>
            <w:r w:rsidRPr="00AB73DB">
              <w:t xml:space="preserve"> with a numerator and denominator </w:t>
            </w:r>
          </w:p>
          <w:p w14:paraId="67BFC9FF" w14:textId="77777777" w:rsidR="002411EC" w:rsidRPr="00AB73DB" w:rsidRDefault="002411EC" w:rsidP="00EE43D9">
            <w:pPr>
              <w:pStyle w:val="ListParagraph"/>
              <w:numPr>
                <w:ilvl w:val="1"/>
                <w:numId w:val="190"/>
              </w:numPr>
            </w:pPr>
            <w:r>
              <w:t>When there is a u</w:t>
            </w:r>
            <w:r w:rsidRPr="00AB73DB">
              <w:t xml:space="preserve">nit </w:t>
            </w:r>
            <w:r>
              <w:t xml:space="preserve">of measure it is derived </w:t>
            </w:r>
            <w:r w:rsidRPr="00AB73DB">
              <w:t xml:space="preserve">from </w:t>
            </w:r>
            <w:r>
              <w:t>OID: 2.16.840.1.113883.2.20.6.15</w:t>
            </w:r>
          </w:p>
          <w:p w14:paraId="43B534B9" w14:textId="77777777" w:rsidR="002411EC" w:rsidRDefault="002411EC" w:rsidP="00EE43D9">
            <w:pPr>
              <w:pStyle w:val="ListParagraph"/>
              <w:numPr>
                <w:ilvl w:val="1"/>
                <w:numId w:val="190"/>
              </w:numPr>
            </w:pPr>
            <w:r w:rsidRPr="00F44693">
              <w:t>For percentages numerator unit is not 1, instead use a volume unit for volume fractions and a mass unit for mass fractions.</w:t>
            </w:r>
          </w:p>
          <w:p w14:paraId="19B46511" w14:textId="77777777" w:rsidR="002411EC" w:rsidRDefault="002411EC" w:rsidP="00EE43D9">
            <w:pPr>
              <w:pStyle w:val="ListParagraph"/>
              <w:numPr>
                <w:ilvl w:val="1"/>
                <w:numId w:val="190"/>
              </w:numPr>
            </w:pPr>
            <w:r w:rsidRPr="00BB2244">
              <w:t>The strength numerator is based on mass (e.g., mg or g) and not volume (e.g. mL or L), except for ingredients such as water, alcohol, and gases.</w:t>
            </w:r>
          </w:p>
          <w:p w14:paraId="3895F812" w14:textId="77777777" w:rsidR="002411EC" w:rsidRDefault="002411EC" w:rsidP="00EE43D9">
            <w:pPr>
              <w:pStyle w:val="ListParagraph"/>
              <w:numPr>
                <w:ilvl w:val="1"/>
                <w:numId w:val="190"/>
              </w:numPr>
            </w:pPr>
            <w:r>
              <w:t xml:space="preserve">Active ingredients must have both a </w:t>
            </w:r>
            <w:r w:rsidRPr="00AB73DB">
              <w:t>numerator and denominator</w:t>
            </w:r>
            <w:r>
              <w:t xml:space="preserve"> strength value, the values must both be greater than 0 (zero)</w:t>
            </w:r>
          </w:p>
          <w:p w14:paraId="6C5A9B89" w14:textId="77777777" w:rsidR="002411EC" w:rsidRDefault="002411EC" w:rsidP="00EE43D9">
            <w:pPr>
              <w:pStyle w:val="ListParagraph"/>
              <w:numPr>
                <w:ilvl w:val="1"/>
                <w:numId w:val="190"/>
              </w:numPr>
            </w:pPr>
            <w:r>
              <w:t>In cases that there is no strength, the quantity element is to be omitted.</w:t>
            </w:r>
          </w:p>
          <w:p w14:paraId="6B0DBE2B" w14:textId="77777777" w:rsidR="002411EC" w:rsidRPr="00BB2244" w:rsidRDefault="002411EC" w:rsidP="00EE43D9">
            <w:pPr>
              <w:pStyle w:val="ListParagraph"/>
              <w:numPr>
                <w:ilvl w:val="1"/>
                <w:numId w:val="190"/>
              </w:numPr>
            </w:pPr>
            <w:r>
              <w:t>Note: At this point in time HPFB does not support the concept of May Contain, Does Not Contain and Trace for anything but Contaminants.</w:t>
            </w:r>
          </w:p>
          <w:p w14:paraId="09456AF0" w14:textId="1AA35219" w:rsidR="002411EC" w:rsidRPr="00BD0919" w:rsidRDefault="002411EC" w:rsidP="00EE43D9">
            <w:pPr>
              <w:pStyle w:val="ListParagraph"/>
              <w:numPr>
                <w:ilvl w:val="0"/>
                <w:numId w:val="190"/>
              </w:numPr>
            </w:pPr>
            <w:r w:rsidRPr="00F44693">
              <w:t xml:space="preserve">The denominators values and units for all ingredients in this product are the same. </w:t>
            </w:r>
            <w:commentRangeEnd w:id="1466"/>
            <w:r>
              <w:rPr>
                <w:rStyle w:val="CommentReference"/>
              </w:rPr>
              <w:commentReference w:id="1466"/>
            </w:r>
          </w:p>
        </w:tc>
      </w:tr>
    </w:tbl>
    <w:p w14:paraId="54F72338" w14:textId="77777777" w:rsidR="002411EC" w:rsidRDefault="002411EC" w:rsidP="0080029F">
      <w:pPr>
        <w:rPr>
          <w:ins w:id="1467"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648DE143" w14:textId="77777777" w:rsidTr="00122FE2">
        <w:trPr>
          <w:cantSplit/>
          <w:trHeight w:val="580"/>
          <w:tblHeader/>
          <w:ins w:id="1468" w:author="pbx" w:date="2017-12-12T17:47:00Z"/>
        </w:trPr>
        <w:tc>
          <w:tcPr>
            <w:tcW w:w="2358" w:type="dxa"/>
            <w:shd w:val="clear" w:color="auto" w:fill="808080"/>
          </w:tcPr>
          <w:p w14:paraId="280EF1BD" w14:textId="77777777" w:rsidR="002411EC" w:rsidRPr="000445D1" w:rsidRDefault="002411EC" w:rsidP="0080029F">
            <w:pPr>
              <w:rPr>
                <w:ins w:id="1469" w:author="pbx" w:date="2017-12-12T17:47:00Z"/>
              </w:rPr>
            </w:pPr>
            <w:ins w:id="1470" w:author="pbx" w:date="2017-12-12T17:47:00Z">
              <w:r w:rsidRPr="00675DAA">
                <w:lastRenderedPageBreak/>
                <w:t>Element</w:t>
              </w:r>
            </w:ins>
          </w:p>
        </w:tc>
        <w:tc>
          <w:tcPr>
            <w:tcW w:w="1260" w:type="dxa"/>
            <w:shd w:val="clear" w:color="auto" w:fill="808080"/>
          </w:tcPr>
          <w:p w14:paraId="605CA3B2" w14:textId="77777777" w:rsidR="002411EC" w:rsidRPr="00675DAA" w:rsidRDefault="002411EC" w:rsidP="0080029F">
            <w:pPr>
              <w:rPr>
                <w:ins w:id="1471" w:author="pbx" w:date="2017-12-12T17:47:00Z"/>
              </w:rPr>
            </w:pPr>
            <w:ins w:id="1472" w:author="pbx" w:date="2017-12-12T17:47:00Z">
              <w:r w:rsidRPr="00675DAA">
                <w:t>Attribute</w:t>
              </w:r>
            </w:ins>
          </w:p>
        </w:tc>
        <w:tc>
          <w:tcPr>
            <w:tcW w:w="1260" w:type="dxa"/>
            <w:shd w:val="clear" w:color="auto" w:fill="808080"/>
          </w:tcPr>
          <w:p w14:paraId="5D00BACE" w14:textId="77777777" w:rsidR="002411EC" w:rsidRPr="000445D1" w:rsidRDefault="002411EC" w:rsidP="0080029F">
            <w:pPr>
              <w:rPr>
                <w:ins w:id="1473" w:author="pbx" w:date="2017-12-12T17:47:00Z"/>
              </w:rPr>
            </w:pPr>
            <w:ins w:id="1474" w:author="pbx" w:date="2017-12-12T17:47:00Z">
              <w:r w:rsidRPr="00675DAA">
                <w:t>Cardinality</w:t>
              </w:r>
            </w:ins>
          </w:p>
        </w:tc>
        <w:tc>
          <w:tcPr>
            <w:tcW w:w="1350" w:type="dxa"/>
            <w:shd w:val="clear" w:color="auto" w:fill="808080"/>
          </w:tcPr>
          <w:p w14:paraId="000B5432" w14:textId="77777777" w:rsidR="002411EC" w:rsidRPr="00675DAA" w:rsidRDefault="002411EC" w:rsidP="0080029F">
            <w:pPr>
              <w:rPr>
                <w:ins w:id="1475" w:author="pbx" w:date="2017-12-12T17:47:00Z"/>
              </w:rPr>
            </w:pPr>
            <w:ins w:id="1476" w:author="pbx" w:date="2017-12-12T17:47:00Z">
              <w:r w:rsidRPr="00675DAA">
                <w:t>Value(s) Allowed</w:t>
              </w:r>
            </w:ins>
          </w:p>
          <w:p w14:paraId="4DA9B018" w14:textId="77777777" w:rsidR="002411EC" w:rsidRPr="00675DAA" w:rsidRDefault="002411EC" w:rsidP="0080029F">
            <w:pPr>
              <w:rPr>
                <w:ins w:id="1477" w:author="pbx" w:date="2017-12-12T17:47:00Z"/>
              </w:rPr>
            </w:pPr>
            <w:ins w:id="1478" w:author="pbx" w:date="2017-12-12T17:47:00Z">
              <w:r w:rsidRPr="00675DAA">
                <w:t>Examples</w:t>
              </w:r>
            </w:ins>
          </w:p>
        </w:tc>
        <w:tc>
          <w:tcPr>
            <w:tcW w:w="3330" w:type="dxa"/>
            <w:shd w:val="clear" w:color="auto" w:fill="808080"/>
          </w:tcPr>
          <w:p w14:paraId="01D56FD3" w14:textId="77777777" w:rsidR="002411EC" w:rsidRPr="00675DAA" w:rsidRDefault="002411EC" w:rsidP="0080029F">
            <w:pPr>
              <w:rPr>
                <w:ins w:id="1479" w:author="pbx" w:date="2017-12-12T17:47:00Z"/>
              </w:rPr>
            </w:pPr>
            <w:ins w:id="1480" w:author="pbx" w:date="2017-12-12T17:47:00Z">
              <w:r w:rsidRPr="00675DAA">
                <w:t>Description</w:t>
              </w:r>
            </w:ins>
          </w:p>
          <w:p w14:paraId="742FB05D" w14:textId="77777777" w:rsidR="002411EC" w:rsidRPr="00675DAA" w:rsidRDefault="002411EC" w:rsidP="0080029F">
            <w:pPr>
              <w:rPr>
                <w:ins w:id="1481" w:author="pbx" w:date="2017-12-12T17:47:00Z"/>
              </w:rPr>
            </w:pPr>
            <w:ins w:id="1482" w:author="pbx" w:date="2017-12-12T17:47:00Z">
              <w:r w:rsidRPr="00675DAA">
                <w:t>Instructions</w:t>
              </w:r>
            </w:ins>
          </w:p>
        </w:tc>
      </w:tr>
      <w:tr w:rsidR="002411EC" w:rsidRPr="00675DAA" w14:paraId="73CC3ABA" w14:textId="77777777" w:rsidTr="00122FE2">
        <w:trPr>
          <w:cantSplit/>
          <w:ins w:id="1483" w:author="pbx" w:date="2017-12-12T17:47:00Z"/>
        </w:trPr>
        <w:tc>
          <w:tcPr>
            <w:tcW w:w="2358" w:type="dxa"/>
          </w:tcPr>
          <w:p w14:paraId="3207B376" w14:textId="77777777" w:rsidR="002411EC" w:rsidRPr="00675DAA" w:rsidRDefault="002411EC" w:rsidP="0080029F">
            <w:pPr>
              <w:rPr>
                <w:ins w:id="1484" w:author="pbx" w:date="2017-12-12T17:47:00Z"/>
              </w:rPr>
            </w:pPr>
            <w:ins w:id="1485" w:author="pbx" w:date="2017-12-12T17:47:00Z">
              <w:r w:rsidRPr="001B02A1">
                <w:t>numerator</w:t>
              </w:r>
            </w:ins>
          </w:p>
        </w:tc>
        <w:tc>
          <w:tcPr>
            <w:tcW w:w="1260" w:type="dxa"/>
            <w:shd w:val="clear" w:color="auto" w:fill="D9D9D9"/>
          </w:tcPr>
          <w:p w14:paraId="6C7C93D3" w14:textId="77777777" w:rsidR="002411EC" w:rsidRPr="00675DAA" w:rsidRDefault="002411EC" w:rsidP="0080029F">
            <w:pPr>
              <w:rPr>
                <w:ins w:id="1486" w:author="pbx" w:date="2017-12-12T17:47:00Z"/>
              </w:rPr>
            </w:pPr>
            <w:ins w:id="1487" w:author="pbx" w:date="2017-12-12T17:47:00Z">
              <w:r w:rsidRPr="00675DAA">
                <w:t>N/A</w:t>
              </w:r>
            </w:ins>
          </w:p>
        </w:tc>
        <w:tc>
          <w:tcPr>
            <w:tcW w:w="1260" w:type="dxa"/>
            <w:shd w:val="clear" w:color="auto" w:fill="D9D9D9"/>
          </w:tcPr>
          <w:p w14:paraId="023FFD51" w14:textId="77777777" w:rsidR="002411EC" w:rsidRPr="00675DAA" w:rsidRDefault="002411EC" w:rsidP="0080029F">
            <w:pPr>
              <w:rPr>
                <w:ins w:id="1488" w:author="pbx" w:date="2017-12-12T17:47:00Z"/>
              </w:rPr>
            </w:pPr>
            <w:ins w:id="1489" w:author="pbx" w:date="2017-12-12T17:47:00Z">
              <w:r>
                <w:t>0:1</w:t>
              </w:r>
            </w:ins>
          </w:p>
        </w:tc>
        <w:tc>
          <w:tcPr>
            <w:tcW w:w="1350" w:type="dxa"/>
            <w:shd w:val="clear" w:color="auto" w:fill="D9D9D9"/>
          </w:tcPr>
          <w:p w14:paraId="6BE5C30C" w14:textId="77777777" w:rsidR="002411EC" w:rsidRPr="00675DAA" w:rsidRDefault="002411EC" w:rsidP="0080029F">
            <w:pPr>
              <w:rPr>
                <w:ins w:id="1490" w:author="pbx" w:date="2017-12-12T17:47:00Z"/>
              </w:rPr>
            </w:pPr>
          </w:p>
        </w:tc>
        <w:tc>
          <w:tcPr>
            <w:tcW w:w="3330" w:type="dxa"/>
            <w:shd w:val="clear" w:color="auto" w:fill="D9D9D9"/>
          </w:tcPr>
          <w:p w14:paraId="68788D29" w14:textId="77777777" w:rsidR="002411EC" w:rsidRPr="00675DAA" w:rsidRDefault="002411EC" w:rsidP="0080029F">
            <w:pPr>
              <w:rPr>
                <w:ins w:id="1491" w:author="pbx" w:date="2017-12-12T17:47:00Z"/>
              </w:rPr>
            </w:pPr>
          </w:p>
        </w:tc>
      </w:tr>
      <w:tr w:rsidR="002411EC" w:rsidRPr="00675DAA" w14:paraId="7BF7B705" w14:textId="77777777" w:rsidTr="00122FE2">
        <w:trPr>
          <w:cantSplit/>
          <w:ins w:id="1492" w:author="pbx" w:date="2017-12-12T17:47:00Z"/>
        </w:trPr>
        <w:tc>
          <w:tcPr>
            <w:tcW w:w="2358" w:type="dxa"/>
          </w:tcPr>
          <w:p w14:paraId="7CF5F3CB" w14:textId="77777777" w:rsidR="002411EC" w:rsidRPr="005565BD" w:rsidRDefault="002411EC" w:rsidP="0080029F">
            <w:pPr>
              <w:rPr>
                <w:ins w:id="1493" w:author="pbx" w:date="2017-12-12T17:47:00Z"/>
              </w:rPr>
            </w:pPr>
          </w:p>
        </w:tc>
        <w:tc>
          <w:tcPr>
            <w:tcW w:w="1260" w:type="dxa"/>
            <w:shd w:val="clear" w:color="auto" w:fill="D9D9D9"/>
          </w:tcPr>
          <w:p w14:paraId="0296A743" w14:textId="77777777" w:rsidR="002411EC" w:rsidRPr="00675DAA" w:rsidRDefault="002411EC" w:rsidP="0080029F">
            <w:pPr>
              <w:rPr>
                <w:ins w:id="1494" w:author="pbx" w:date="2017-12-12T17:47:00Z"/>
              </w:rPr>
            </w:pPr>
          </w:p>
        </w:tc>
        <w:tc>
          <w:tcPr>
            <w:tcW w:w="1260" w:type="dxa"/>
            <w:shd w:val="clear" w:color="auto" w:fill="D9D9D9"/>
          </w:tcPr>
          <w:p w14:paraId="689B7A32" w14:textId="77777777" w:rsidR="002411EC" w:rsidRDefault="002411EC" w:rsidP="0080029F">
            <w:pPr>
              <w:rPr>
                <w:ins w:id="1495" w:author="pbx" w:date="2017-12-12T17:47:00Z"/>
              </w:rPr>
            </w:pPr>
          </w:p>
        </w:tc>
        <w:tc>
          <w:tcPr>
            <w:tcW w:w="1350" w:type="dxa"/>
            <w:shd w:val="clear" w:color="auto" w:fill="D9D9D9"/>
          </w:tcPr>
          <w:p w14:paraId="2FABCD99" w14:textId="77777777" w:rsidR="002411EC" w:rsidRPr="00675DAA" w:rsidRDefault="002411EC" w:rsidP="0080029F">
            <w:pPr>
              <w:rPr>
                <w:ins w:id="1496" w:author="pbx" w:date="2017-12-12T17:47:00Z"/>
              </w:rPr>
            </w:pPr>
          </w:p>
        </w:tc>
        <w:tc>
          <w:tcPr>
            <w:tcW w:w="3330" w:type="dxa"/>
            <w:shd w:val="clear" w:color="auto" w:fill="D9D9D9"/>
          </w:tcPr>
          <w:p w14:paraId="6CFB339B" w14:textId="77777777" w:rsidR="002411EC" w:rsidRPr="00675DAA" w:rsidRDefault="002411EC" w:rsidP="0080029F">
            <w:pPr>
              <w:rPr>
                <w:ins w:id="1497" w:author="pbx" w:date="2017-12-12T17:47:00Z"/>
              </w:rPr>
            </w:pPr>
          </w:p>
        </w:tc>
      </w:tr>
      <w:tr w:rsidR="002411EC" w:rsidRPr="00675DAA" w14:paraId="14B8C889" w14:textId="77777777" w:rsidTr="00122FE2">
        <w:trPr>
          <w:cantSplit/>
          <w:ins w:id="1498" w:author="pbx" w:date="2017-12-12T17:47:00Z"/>
        </w:trPr>
        <w:tc>
          <w:tcPr>
            <w:tcW w:w="2358" w:type="dxa"/>
            <w:shd w:val="clear" w:color="auto" w:fill="808080"/>
          </w:tcPr>
          <w:p w14:paraId="69352271" w14:textId="77777777" w:rsidR="002411EC" w:rsidRPr="00675DAA" w:rsidRDefault="002411EC" w:rsidP="0080029F">
            <w:pPr>
              <w:rPr>
                <w:ins w:id="1499" w:author="pbx" w:date="2017-12-12T17:47:00Z"/>
              </w:rPr>
            </w:pPr>
            <w:ins w:id="1500" w:author="pbx" w:date="2017-12-12T17:47:00Z">
              <w:r w:rsidRPr="00675DAA">
                <w:t>Conformance</w:t>
              </w:r>
            </w:ins>
          </w:p>
        </w:tc>
        <w:tc>
          <w:tcPr>
            <w:tcW w:w="7200" w:type="dxa"/>
            <w:gridSpan w:val="4"/>
          </w:tcPr>
          <w:p w14:paraId="36772AFC" w14:textId="77777777" w:rsidR="002411EC" w:rsidRPr="00BD0919" w:rsidRDefault="002411EC" w:rsidP="00EE43D9">
            <w:pPr>
              <w:pStyle w:val="ListParagraph"/>
              <w:numPr>
                <w:ilvl w:val="0"/>
                <w:numId w:val="190"/>
              </w:numPr>
              <w:rPr>
                <w:ins w:id="1501" w:author="pbx" w:date="2017-12-12T17:47:00Z"/>
                <w:szCs w:val="24"/>
                <w:highlight w:val="white"/>
              </w:rPr>
            </w:pPr>
            <w:ins w:id="1502" w:author="pbx" w:date="2017-12-12T17:47:00Z">
              <w:r>
                <w:rPr>
                  <w:szCs w:val="24"/>
                  <w:highlight w:val="white"/>
                </w:rPr>
                <w:t xml:space="preserve">There may be a </w:t>
              </w:r>
              <w:r w:rsidRPr="001B02A1">
                <w:t>numerator</w:t>
              </w:r>
              <w:r>
                <w:t xml:space="preserve"> element</w:t>
              </w:r>
            </w:ins>
          </w:p>
        </w:tc>
      </w:tr>
    </w:tbl>
    <w:p w14:paraId="0FF1F216" w14:textId="77777777" w:rsidR="002411EC" w:rsidRDefault="002411EC" w:rsidP="0080029F">
      <w:pPr>
        <w:rPr>
          <w:ins w:id="1503"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05DD2273" w14:textId="77777777" w:rsidTr="00122FE2">
        <w:trPr>
          <w:cantSplit/>
          <w:trHeight w:val="580"/>
          <w:tblHeader/>
          <w:ins w:id="1504" w:author="pbx" w:date="2017-12-12T17:47:00Z"/>
        </w:trPr>
        <w:tc>
          <w:tcPr>
            <w:tcW w:w="2358" w:type="dxa"/>
            <w:shd w:val="clear" w:color="auto" w:fill="808080"/>
          </w:tcPr>
          <w:p w14:paraId="4FE0DFF4" w14:textId="77777777" w:rsidR="002411EC" w:rsidRPr="000445D1" w:rsidRDefault="002411EC" w:rsidP="0080029F">
            <w:pPr>
              <w:rPr>
                <w:ins w:id="1505" w:author="pbx" w:date="2017-12-12T17:47:00Z"/>
              </w:rPr>
            </w:pPr>
            <w:ins w:id="1506" w:author="pbx" w:date="2017-12-12T17:47:00Z">
              <w:r w:rsidRPr="00675DAA">
                <w:t>Element</w:t>
              </w:r>
            </w:ins>
          </w:p>
        </w:tc>
        <w:tc>
          <w:tcPr>
            <w:tcW w:w="1260" w:type="dxa"/>
            <w:shd w:val="clear" w:color="auto" w:fill="808080"/>
          </w:tcPr>
          <w:p w14:paraId="00FC62B2" w14:textId="77777777" w:rsidR="002411EC" w:rsidRPr="00675DAA" w:rsidRDefault="002411EC" w:rsidP="0080029F">
            <w:pPr>
              <w:rPr>
                <w:ins w:id="1507" w:author="pbx" w:date="2017-12-12T17:47:00Z"/>
              </w:rPr>
            </w:pPr>
            <w:ins w:id="1508" w:author="pbx" w:date="2017-12-12T17:47:00Z">
              <w:r w:rsidRPr="00675DAA">
                <w:t>Attribute</w:t>
              </w:r>
            </w:ins>
          </w:p>
        </w:tc>
        <w:tc>
          <w:tcPr>
            <w:tcW w:w="1260" w:type="dxa"/>
            <w:shd w:val="clear" w:color="auto" w:fill="808080"/>
          </w:tcPr>
          <w:p w14:paraId="6D62EBFA" w14:textId="77777777" w:rsidR="002411EC" w:rsidRPr="000445D1" w:rsidRDefault="002411EC" w:rsidP="0080029F">
            <w:pPr>
              <w:rPr>
                <w:ins w:id="1509" w:author="pbx" w:date="2017-12-12T17:47:00Z"/>
              </w:rPr>
            </w:pPr>
            <w:ins w:id="1510" w:author="pbx" w:date="2017-12-12T17:47:00Z">
              <w:r w:rsidRPr="00675DAA">
                <w:t>Cardinality</w:t>
              </w:r>
            </w:ins>
          </w:p>
        </w:tc>
        <w:tc>
          <w:tcPr>
            <w:tcW w:w="1350" w:type="dxa"/>
            <w:shd w:val="clear" w:color="auto" w:fill="808080"/>
          </w:tcPr>
          <w:p w14:paraId="0703C133" w14:textId="77777777" w:rsidR="002411EC" w:rsidRPr="00675DAA" w:rsidRDefault="002411EC" w:rsidP="0080029F">
            <w:pPr>
              <w:rPr>
                <w:ins w:id="1511" w:author="pbx" w:date="2017-12-12T17:47:00Z"/>
              </w:rPr>
            </w:pPr>
            <w:ins w:id="1512" w:author="pbx" w:date="2017-12-12T17:47:00Z">
              <w:r w:rsidRPr="00675DAA">
                <w:t>Value(s) Allowed</w:t>
              </w:r>
            </w:ins>
          </w:p>
          <w:p w14:paraId="3617656B" w14:textId="77777777" w:rsidR="002411EC" w:rsidRPr="00675DAA" w:rsidRDefault="002411EC" w:rsidP="0080029F">
            <w:pPr>
              <w:rPr>
                <w:ins w:id="1513" w:author="pbx" w:date="2017-12-12T17:47:00Z"/>
              </w:rPr>
            </w:pPr>
            <w:ins w:id="1514" w:author="pbx" w:date="2017-12-12T17:47:00Z">
              <w:r w:rsidRPr="00675DAA">
                <w:t>Examples</w:t>
              </w:r>
            </w:ins>
          </w:p>
        </w:tc>
        <w:tc>
          <w:tcPr>
            <w:tcW w:w="3330" w:type="dxa"/>
            <w:shd w:val="clear" w:color="auto" w:fill="808080"/>
          </w:tcPr>
          <w:p w14:paraId="3A9A93F0" w14:textId="77777777" w:rsidR="002411EC" w:rsidRPr="00675DAA" w:rsidRDefault="002411EC" w:rsidP="0080029F">
            <w:pPr>
              <w:rPr>
                <w:ins w:id="1515" w:author="pbx" w:date="2017-12-12T17:47:00Z"/>
              </w:rPr>
            </w:pPr>
            <w:ins w:id="1516" w:author="pbx" w:date="2017-12-12T17:47:00Z">
              <w:r w:rsidRPr="00675DAA">
                <w:t>Description</w:t>
              </w:r>
            </w:ins>
          </w:p>
          <w:p w14:paraId="572A1E66" w14:textId="77777777" w:rsidR="002411EC" w:rsidRPr="00675DAA" w:rsidRDefault="002411EC" w:rsidP="0080029F">
            <w:pPr>
              <w:rPr>
                <w:ins w:id="1517" w:author="pbx" w:date="2017-12-12T17:47:00Z"/>
              </w:rPr>
            </w:pPr>
            <w:ins w:id="1518" w:author="pbx" w:date="2017-12-12T17:47:00Z">
              <w:r w:rsidRPr="00675DAA">
                <w:t>Instructions</w:t>
              </w:r>
            </w:ins>
          </w:p>
        </w:tc>
      </w:tr>
      <w:tr w:rsidR="002411EC" w:rsidRPr="00675DAA" w14:paraId="633FEB47" w14:textId="77777777" w:rsidTr="00122FE2">
        <w:trPr>
          <w:cantSplit/>
          <w:ins w:id="1519" w:author="pbx" w:date="2017-12-12T17:47:00Z"/>
        </w:trPr>
        <w:tc>
          <w:tcPr>
            <w:tcW w:w="2358" w:type="dxa"/>
          </w:tcPr>
          <w:p w14:paraId="0F7F3EC4" w14:textId="77777777" w:rsidR="002411EC" w:rsidRPr="00675DAA" w:rsidRDefault="002411EC" w:rsidP="0080029F">
            <w:pPr>
              <w:rPr>
                <w:ins w:id="1520" w:author="pbx" w:date="2017-12-12T17:47:00Z"/>
              </w:rPr>
            </w:pPr>
            <w:ins w:id="1521" w:author="pbx" w:date="2017-12-12T17:47:00Z">
              <w:r w:rsidRPr="00AB73DB">
                <w:t>denominator</w:t>
              </w:r>
            </w:ins>
          </w:p>
        </w:tc>
        <w:tc>
          <w:tcPr>
            <w:tcW w:w="1260" w:type="dxa"/>
            <w:shd w:val="clear" w:color="auto" w:fill="D9D9D9"/>
          </w:tcPr>
          <w:p w14:paraId="1F97A665" w14:textId="77777777" w:rsidR="002411EC" w:rsidRPr="00675DAA" w:rsidRDefault="002411EC" w:rsidP="0080029F">
            <w:pPr>
              <w:rPr>
                <w:ins w:id="1522" w:author="pbx" w:date="2017-12-12T17:47:00Z"/>
              </w:rPr>
            </w:pPr>
            <w:ins w:id="1523" w:author="pbx" w:date="2017-12-12T17:47:00Z">
              <w:r w:rsidRPr="00675DAA">
                <w:t>N/A</w:t>
              </w:r>
            </w:ins>
          </w:p>
        </w:tc>
        <w:tc>
          <w:tcPr>
            <w:tcW w:w="1260" w:type="dxa"/>
            <w:shd w:val="clear" w:color="auto" w:fill="D9D9D9"/>
          </w:tcPr>
          <w:p w14:paraId="17D72538" w14:textId="77777777" w:rsidR="002411EC" w:rsidRPr="00675DAA" w:rsidRDefault="002411EC" w:rsidP="0080029F">
            <w:pPr>
              <w:rPr>
                <w:ins w:id="1524" w:author="pbx" w:date="2017-12-12T17:47:00Z"/>
              </w:rPr>
            </w:pPr>
            <w:ins w:id="1525" w:author="pbx" w:date="2017-12-12T17:47:00Z">
              <w:r>
                <w:t>0:1</w:t>
              </w:r>
            </w:ins>
          </w:p>
        </w:tc>
        <w:tc>
          <w:tcPr>
            <w:tcW w:w="1350" w:type="dxa"/>
            <w:shd w:val="clear" w:color="auto" w:fill="D9D9D9"/>
          </w:tcPr>
          <w:p w14:paraId="33BB957C" w14:textId="77777777" w:rsidR="002411EC" w:rsidRPr="00675DAA" w:rsidRDefault="002411EC" w:rsidP="0080029F">
            <w:pPr>
              <w:rPr>
                <w:ins w:id="1526" w:author="pbx" w:date="2017-12-12T17:47:00Z"/>
              </w:rPr>
            </w:pPr>
          </w:p>
        </w:tc>
        <w:tc>
          <w:tcPr>
            <w:tcW w:w="3330" w:type="dxa"/>
            <w:shd w:val="clear" w:color="auto" w:fill="D9D9D9"/>
          </w:tcPr>
          <w:p w14:paraId="3E627C1B" w14:textId="77777777" w:rsidR="002411EC" w:rsidRPr="00675DAA" w:rsidRDefault="002411EC" w:rsidP="0080029F">
            <w:pPr>
              <w:rPr>
                <w:ins w:id="1527" w:author="pbx" w:date="2017-12-12T17:47:00Z"/>
              </w:rPr>
            </w:pPr>
          </w:p>
        </w:tc>
      </w:tr>
      <w:tr w:rsidR="002411EC" w:rsidRPr="00675DAA" w14:paraId="46C2B454" w14:textId="77777777" w:rsidTr="00122FE2">
        <w:trPr>
          <w:cantSplit/>
          <w:ins w:id="1528" w:author="pbx" w:date="2017-12-12T17:47:00Z"/>
        </w:trPr>
        <w:tc>
          <w:tcPr>
            <w:tcW w:w="2358" w:type="dxa"/>
          </w:tcPr>
          <w:p w14:paraId="2631E9F9" w14:textId="77777777" w:rsidR="002411EC" w:rsidRPr="005565BD" w:rsidRDefault="002411EC" w:rsidP="0080029F">
            <w:pPr>
              <w:rPr>
                <w:ins w:id="1529" w:author="pbx" w:date="2017-12-12T17:47:00Z"/>
              </w:rPr>
            </w:pPr>
          </w:p>
        </w:tc>
        <w:tc>
          <w:tcPr>
            <w:tcW w:w="1260" w:type="dxa"/>
            <w:shd w:val="clear" w:color="auto" w:fill="D9D9D9"/>
          </w:tcPr>
          <w:p w14:paraId="63E9AD80" w14:textId="77777777" w:rsidR="002411EC" w:rsidRPr="00675DAA" w:rsidRDefault="002411EC" w:rsidP="0080029F">
            <w:pPr>
              <w:rPr>
                <w:ins w:id="1530" w:author="pbx" w:date="2017-12-12T17:47:00Z"/>
              </w:rPr>
            </w:pPr>
          </w:p>
        </w:tc>
        <w:tc>
          <w:tcPr>
            <w:tcW w:w="1260" w:type="dxa"/>
            <w:shd w:val="clear" w:color="auto" w:fill="D9D9D9"/>
          </w:tcPr>
          <w:p w14:paraId="16B2029C" w14:textId="77777777" w:rsidR="002411EC" w:rsidRDefault="002411EC" w:rsidP="0080029F">
            <w:pPr>
              <w:rPr>
                <w:ins w:id="1531" w:author="pbx" w:date="2017-12-12T17:47:00Z"/>
              </w:rPr>
            </w:pPr>
          </w:p>
        </w:tc>
        <w:tc>
          <w:tcPr>
            <w:tcW w:w="1350" w:type="dxa"/>
            <w:shd w:val="clear" w:color="auto" w:fill="D9D9D9"/>
          </w:tcPr>
          <w:p w14:paraId="461ADEDB" w14:textId="77777777" w:rsidR="002411EC" w:rsidRPr="00675DAA" w:rsidRDefault="002411EC" w:rsidP="0080029F">
            <w:pPr>
              <w:rPr>
                <w:ins w:id="1532" w:author="pbx" w:date="2017-12-12T17:47:00Z"/>
              </w:rPr>
            </w:pPr>
          </w:p>
        </w:tc>
        <w:tc>
          <w:tcPr>
            <w:tcW w:w="3330" w:type="dxa"/>
            <w:shd w:val="clear" w:color="auto" w:fill="D9D9D9"/>
          </w:tcPr>
          <w:p w14:paraId="0FE45CA4" w14:textId="77777777" w:rsidR="002411EC" w:rsidRPr="00675DAA" w:rsidRDefault="002411EC" w:rsidP="0080029F">
            <w:pPr>
              <w:rPr>
                <w:ins w:id="1533" w:author="pbx" w:date="2017-12-12T17:47:00Z"/>
              </w:rPr>
            </w:pPr>
          </w:p>
        </w:tc>
      </w:tr>
      <w:tr w:rsidR="002411EC" w:rsidRPr="00675DAA" w14:paraId="4878FE52" w14:textId="77777777" w:rsidTr="00122FE2">
        <w:trPr>
          <w:cantSplit/>
          <w:ins w:id="1534" w:author="pbx" w:date="2017-12-12T17:47:00Z"/>
        </w:trPr>
        <w:tc>
          <w:tcPr>
            <w:tcW w:w="2358" w:type="dxa"/>
            <w:shd w:val="clear" w:color="auto" w:fill="808080"/>
          </w:tcPr>
          <w:p w14:paraId="368CCF8F" w14:textId="77777777" w:rsidR="002411EC" w:rsidRPr="00675DAA" w:rsidRDefault="002411EC" w:rsidP="0080029F">
            <w:pPr>
              <w:rPr>
                <w:ins w:id="1535" w:author="pbx" w:date="2017-12-12T17:47:00Z"/>
              </w:rPr>
            </w:pPr>
            <w:ins w:id="1536" w:author="pbx" w:date="2017-12-12T17:47:00Z">
              <w:r w:rsidRPr="00675DAA">
                <w:t>Conformance</w:t>
              </w:r>
            </w:ins>
          </w:p>
        </w:tc>
        <w:tc>
          <w:tcPr>
            <w:tcW w:w="7200" w:type="dxa"/>
            <w:gridSpan w:val="4"/>
          </w:tcPr>
          <w:p w14:paraId="53038102" w14:textId="77777777" w:rsidR="002411EC" w:rsidRPr="00BD0919" w:rsidRDefault="002411EC" w:rsidP="00EE43D9">
            <w:pPr>
              <w:pStyle w:val="ListParagraph"/>
              <w:numPr>
                <w:ilvl w:val="0"/>
                <w:numId w:val="190"/>
              </w:numPr>
              <w:rPr>
                <w:ins w:id="1537" w:author="pbx" w:date="2017-12-12T17:47:00Z"/>
                <w:szCs w:val="24"/>
                <w:highlight w:val="white"/>
              </w:rPr>
            </w:pPr>
            <w:ins w:id="1538" w:author="pbx" w:date="2017-12-12T17:47:00Z">
              <w:r>
                <w:rPr>
                  <w:szCs w:val="24"/>
                  <w:highlight w:val="white"/>
                </w:rPr>
                <w:t xml:space="preserve">There may be a </w:t>
              </w:r>
              <w:r w:rsidRPr="001B02A1">
                <w:t xml:space="preserve">denominator </w:t>
              </w:r>
              <w:r>
                <w:t>element</w:t>
              </w:r>
            </w:ins>
          </w:p>
        </w:tc>
      </w:tr>
    </w:tbl>
    <w:p w14:paraId="64C16C66"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5199676A" w14:textId="77777777" w:rsidTr="00122FE2">
        <w:trPr>
          <w:cantSplit/>
          <w:trHeight w:val="580"/>
          <w:tblHeader/>
        </w:trPr>
        <w:tc>
          <w:tcPr>
            <w:tcW w:w="2358" w:type="dxa"/>
            <w:shd w:val="clear" w:color="auto" w:fill="808080"/>
          </w:tcPr>
          <w:p w14:paraId="6B68725F" w14:textId="77777777" w:rsidR="002411EC" w:rsidRPr="000445D1" w:rsidRDefault="002411EC" w:rsidP="0080029F">
            <w:r w:rsidRPr="00675DAA">
              <w:t>Element</w:t>
            </w:r>
          </w:p>
        </w:tc>
        <w:tc>
          <w:tcPr>
            <w:tcW w:w="1260" w:type="dxa"/>
            <w:shd w:val="clear" w:color="auto" w:fill="808080"/>
          </w:tcPr>
          <w:p w14:paraId="20F8A73E" w14:textId="77777777" w:rsidR="002411EC" w:rsidRPr="00675DAA" w:rsidRDefault="002411EC" w:rsidP="0080029F">
            <w:r w:rsidRPr="00675DAA">
              <w:t>Attribute</w:t>
            </w:r>
          </w:p>
        </w:tc>
        <w:tc>
          <w:tcPr>
            <w:tcW w:w="1260" w:type="dxa"/>
            <w:shd w:val="clear" w:color="auto" w:fill="808080"/>
          </w:tcPr>
          <w:p w14:paraId="7E34AB65" w14:textId="77777777" w:rsidR="002411EC" w:rsidRPr="000445D1" w:rsidRDefault="002411EC" w:rsidP="0080029F">
            <w:r w:rsidRPr="00675DAA">
              <w:t>Cardinality</w:t>
            </w:r>
          </w:p>
        </w:tc>
        <w:tc>
          <w:tcPr>
            <w:tcW w:w="1350" w:type="dxa"/>
            <w:shd w:val="clear" w:color="auto" w:fill="808080"/>
          </w:tcPr>
          <w:p w14:paraId="45A03289" w14:textId="77777777" w:rsidR="002411EC" w:rsidRPr="00675DAA" w:rsidRDefault="002411EC" w:rsidP="0080029F">
            <w:r w:rsidRPr="00675DAA">
              <w:t>Value(s) Allowed</w:t>
            </w:r>
          </w:p>
          <w:p w14:paraId="2DBF7A87" w14:textId="77777777" w:rsidR="002411EC" w:rsidRPr="00675DAA" w:rsidRDefault="002411EC" w:rsidP="0080029F">
            <w:r w:rsidRPr="00675DAA">
              <w:t>Examples</w:t>
            </w:r>
          </w:p>
        </w:tc>
        <w:tc>
          <w:tcPr>
            <w:tcW w:w="3330" w:type="dxa"/>
            <w:shd w:val="clear" w:color="auto" w:fill="808080"/>
          </w:tcPr>
          <w:p w14:paraId="25CC4ED5" w14:textId="77777777" w:rsidR="002411EC" w:rsidRPr="00675DAA" w:rsidRDefault="002411EC" w:rsidP="0080029F">
            <w:r w:rsidRPr="00675DAA">
              <w:t>Description</w:t>
            </w:r>
          </w:p>
          <w:p w14:paraId="29F9074A" w14:textId="77777777" w:rsidR="002411EC" w:rsidRPr="00675DAA" w:rsidRDefault="002411EC" w:rsidP="0080029F">
            <w:r w:rsidRPr="00675DAA">
              <w:t>Instructions</w:t>
            </w:r>
          </w:p>
        </w:tc>
      </w:tr>
      <w:tr w:rsidR="002411EC" w:rsidRPr="00675DAA" w14:paraId="407C0374" w14:textId="77777777" w:rsidTr="00122FE2">
        <w:trPr>
          <w:cantSplit/>
        </w:trPr>
        <w:tc>
          <w:tcPr>
            <w:tcW w:w="2358" w:type="dxa"/>
          </w:tcPr>
          <w:p w14:paraId="05213CEE" w14:textId="0E3A1B33" w:rsidR="002411EC" w:rsidRPr="00675DAA" w:rsidRDefault="002411EC" w:rsidP="0080029F">
            <w:del w:id="1539" w:author="pbx" w:date="2017-12-12T17:47:00Z">
              <w:r w:rsidRPr="001B02A1">
                <w:delText>numerator</w:delText>
              </w:r>
            </w:del>
            <w:ins w:id="1540" w:author="pbx" w:date="2017-12-12T17:47:00Z">
              <w:r w:rsidRPr="001B72AE">
                <w:t>ingredientSubstance</w:t>
              </w:r>
            </w:ins>
          </w:p>
        </w:tc>
        <w:tc>
          <w:tcPr>
            <w:tcW w:w="1260" w:type="dxa"/>
            <w:shd w:val="clear" w:color="auto" w:fill="D9D9D9"/>
          </w:tcPr>
          <w:p w14:paraId="672B2DC2" w14:textId="77777777" w:rsidR="002411EC" w:rsidRPr="00675DAA" w:rsidRDefault="002411EC" w:rsidP="0080029F">
            <w:r w:rsidRPr="00675DAA">
              <w:t>N/A</w:t>
            </w:r>
          </w:p>
        </w:tc>
        <w:tc>
          <w:tcPr>
            <w:tcW w:w="1260" w:type="dxa"/>
            <w:shd w:val="clear" w:color="auto" w:fill="D9D9D9"/>
          </w:tcPr>
          <w:p w14:paraId="7E874743" w14:textId="66323443" w:rsidR="002411EC" w:rsidRPr="00675DAA" w:rsidRDefault="002411EC" w:rsidP="0080029F">
            <w:del w:id="1541" w:author="pbx" w:date="2017-12-12T17:47:00Z">
              <w:r>
                <w:delText>0</w:delText>
              </w:r>
            </w:del>
            <w:ins w:id="1542" w:author="pbx" w:date="2017-12-12T17:47:00Z">
              <w:r>
                <w:t>1</w:t>
              </w:r>
            </w:ins>
            <w:r>
              <w:t>:1</w:t>
            </w:r>
          </w:p>
        </w:tc>
        <w:tc>
          <w:tcPr>
            <w:tcW w:w="1350" w:type="dxa"/>
            <w:shd w:val="clear" w:color="auto" w:fill="D9D9D9"/>
          </w:tcPr>
          <w:p w14:paraId="26C5C2BD" w14:textId="77777777" w:rsidR="002411EC" w:rsidRPr="00675DAA" w:rsidRDefault="002411EC" w:rsidP="0080029F"/>
        </w:tc>
        <w:tc>
          <w:tcPr>
            <w:tcW w:w="3330" w:type="dxa"/>
            <w:shd w:val="clear" w:color="auto" w:fill="D9D9D9"/>
          </w:tcPr>
          <w:p w14:paraId="0BCC87A2" w14:textId="77777777" w:rsidR="002411EC" w:rsidRPr="00675DAA" w:rsidRDefault="002411EC" w:rsidP="0080029F"/>
        </w:tc>
      </w:tr>
      <w:tr w:rsidR="005356BD" w:rsidRPr="00675DAA" w14:paraId="6BE6C954" w14:textId="77777777" w:rsidTr="00122FE2">
        <w:trPr>
          <w:cantSplit/>
        </w:trPr>
        <w:tc>
          <w:tcPr>
            <w:tcW w:w="2358" w:type="dxa"/>
          </w:tcPr>
          <w:p w14:paraId="709D5C6B" w14:textId="77777777" w:rsidR="005356BD" w:rsidRPr="001B72AE" w:rsidRDefault="005356BD" w:rsidP="0080029F"/>
        </w:tc>
        <w:tc>
          <w:tcPr>
            <w:tcW w:w="1260" w:type="dxa"/>
            <w:shd w:val="clear" w:color="auto" w:fill="D9D9D9"/>
          </w:tcPr>
          <w:p w14:paraId="5FEF688F" w14:textId="77777777" w:rsidR="005356BD" w:rsidRPr="00675DAA" w:rsidRDefault="005356BD" w:rsidP="0080029F"/>
        </w:tc>
        <w:tc>
          <w:tcPr>
            <w:tcW w:w="1260" w:type="dxa"/>
            <w:shd w:val="clear" w:color="auto" w:fill="D9D9D9"/>
          </w:tcPr>
          <w:p w14:paraId="7E8B212B" w14:textId="77777777" w:rsidR="005356BD" w:rsidRDefault="005356BD" w:rsidP="0080029F"/>
        </w:tc>
        <w:tc>
          <w:tcPr>
            <w:tcW w:w="1350" w:type="dxa"/>
            <w:shd w:val="clear" w:color="auto" w:fill="D9D9D9"/>
          </w:tcPr>
          <w:p w14:paraId="3A846C0D" w14:textId="77777777" w:rsidR="005356BD" w:rsidRPr="00675DAA" w:rsidRDefault="005356BD" w:rsidP="0080029F"/>
        </w:tc>
        <w:tc>
          <w:tcPr>
            <w:tcW w:w="3330" w:type="dxa"/>
            <w:shd w:val="clear" w:color="auto" w:fill="D9D9D9"/>
          </w:tcPr>
          <w:p w14:paraId="05320B43" w14:textId="77777777" w:rsidR="005356BD" w:rsidRPr="00675DAA" w:rsidRDefault="005356BD" w:rsidP="0080029F"/>
        </w:tc>
      </w:tr>
      <w:tr w:rsidR="002411EC" w:rsidRPr="00675DAA" w14:paraId="3B4B371D" w14:textId="77777777" w:rsidTr="00122FE2">
        <w:trPr>
          <w:cantSplit/>
        </w:trPr>
        <w:tc>
          <w:tcPr>
            <w:tcW w:w="2358" w:type="dxa"/>
            <w:shd w:val="clear" w:color="auto" w:fill="808080"/>
          </w:tcPr>
          <w:p w14:paraId="0FC67A01" w14:textId="77777777" w:rsidR="002411EC" w:rsidRPr="00675DAA" w:rsidRDefault="002411EC" w:rsidP="0080029F">
            <w:r w:rsidRPr="00675DAA">
              <w:lastRenderedPageBreak/>
              <w:t>Conformance</w:t>
            </w:r>
          </w:p>
        </w:tc>
        <w:tc>
          <w:tcPr>
            <w:tcW w:w="7200" w:type="dxa"/>
            <w:gridSpan w:val="4"/>
          </w:tcPr>
          <w:p w14:paraId="4C432DC9" w14:textId="2F0BEC25" w:rsidR="002411EC" w:rsidRDefault="002411EC" w:rsidP="00C00C2B">
            <w:pPr>
              <w:pStyle w:val="ListParagraph"/>
              <w:numPr>
                <w:ilvl w:val="0"/>
                <w:numId w:val="81"/>
              </w:numPr>
              <w:rPr>
                <w:ins w:id="1543" w:author="pbx" w:date="2017-12-12T17:47:00Z"/>
              </w:rPr>
            </w:pPr>
            <w:commentRangeStart w:id="1544"/>
            <w:r w:rsidRPr="00F44693">
              <w:t xml:space="preserve">There </w:t>
            </w:r>
            <w:del w:id="1545" w:author="pbx" w:date="2017-12-12T17:47:00Z">
              <w:r>
                <w:rPr>
                  <w:szCs w:val="24"/>
                  <w:highlight w:val="white"/>
                </w:rPr>
                <w:delText xml:space="preserve">may be a </w:delText>
              </w:r>
              <w:r w:rsidRPr="001B02A1">
                <w:delText>numerator</w:delText>
              </w:r>
            </w:del>
            <w:ins w:id="1546" w:author="pbx" w:date="2017-12-12T17:47:00Z">
              <w:r w:rsidRPr="00F44693">
                <w:t xml:space="preserve">is an </w:t>
              </w:r>
              <w:r>
                <w:t>code</w:t>
              </w:r>
            </w:ins>
            <w:r>
              <w:t xml:space="preserve"> element</w:t>
            </w:r>
            <w:commentRangeEnd w:id="1544"/>
            <w:ins w:id="1547" w:author="pbx" w:date="2017-12-12T17:47:00Z">
              <w:r>
                <w:t xml:space="preserve"> </w:t>
              </w:r>
            </w:ins>
          </w:p>
          <w:p w14:paraId="4840656A" w14:textId="77777777" w:rsidR="002411EC" w:rsidRPr="002E10DE" w:rsidRDefault="002411EC" w:rsidP="00C00C2B">
            <w:pPr>
              <w:pStyle w:val="ListParagraph"/>
              <w:numPr>
                <w:ilvl w:val="0"/>
                <w:numId w:val="144"/>
              </w:numPr>
              <w:rPr>
                <w:moveTo w:id="1548" w:author="pbx" w:date="2017-12-12T17:47:00Z"/>
                <w:highlight w:val="white"/>
              </w:rPr>
            </w:pPr>
            <w:moveToRangeStart w:id="1549" w:author="pbx" w:date="2017-12-12T17:47:00Z" w:name="move500864184"/>
            <w:moveTo w:id="1550"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moveTo>
          </w:p>
          <w:p w14:paraId="697F74D6" w14:textId="77777777" w:rsidR="002411EC" w:rsidRPr="00904CF5" w:rsidRDefault="002411EC" w:rsidP="00C00C2B">
            <w:pPr>
              <w:pStyle w:val="ListParagraph"/>
              <w:numPr>
                <w:ilvl w:val="0"/>
                <w:numId w:val="144"/>
              </w:numPr>
              <w:rPr>
                <w:moveTo w:id="1551" w:author="pbx" w:date="2017-12-12T17:47:00Z"/>
                <w:highlight w:val="white"/>
              </w:rPr>
            </w:pPr>
            <w:moveTo w:id="1552" w:author="pbx" w:date="2017-12-12T17:47:00Z">
              <w:r>
                <w:rPr>
                  <w:highlight w:val="white"/>
                </w:rPr>
                <w:t xml:space="preserve">SPL Rule 4 </w:t>
              </w:r>
              <w:r w:rsidRPr="00D00628">
                <w:rPr>
                  <w:highlight w:val="white"/>
                </w:rPr>
                <w:t xml:space="preserve">identifies that more than one </w:t>
              </w:r>
              <w:r w:rsidRPr="002E10DE">
                <w:rPr>
                  <w:highlight w:val="white"/>
                </w:rPr>
                <w:t>element is defined.</w:t>
              </w:r>
            </w:moveTo>
          </w:p>
          <w:p w14:paraId="59B23412" w14:textId="77777777" w:rsidR="00904CF5" w:rsidRDefault="00904CF5" w:rsidP="00904CF5">
            <w:pPr>
              <w:pStyle w:val="ListParagraph"/>
              <w:rPr>
                <w:moveTo w:id="1553" w:author="pbx" w:date="2017-12-12T17:47:00Z"/>
              </w:rPr>
            </w:pPr>
          </w:p>
          <w:moveToRangeEnd w:id="1549"/>
          <w:p w14:paraId="248479D2" w14:textId="77777777" w:rsidR="00904CF5" w:rsidRPr="0050178E" w:rsidRDefault="00904CF5" w:rsidP="00C00C2B">
            <w:pPr>
              <w:pStyle w:val="ListParagraph"/>
              <w:numPr>
                <w:ilvl w:val="0"/>
                <w:numId w:val="81"/>
              </w:numPr>
              <w:rPr>
                <w:ins w:id="1554" w:author="pbx" w:date="2017-12-12T17:47:00Z"/>
              </w:rPr>
            </w:pPr>
            <w:ins w:id="1555" w:author="pbx" w:date="2017-12-12T17:47:00Z">
              <w:r w:rsidRPr="00C80C46">
                <w:t>There is a code</w:t>
              </w:r>
              <w:r>
                <w:t>, codeSystem</w:t>
              </w:r>
              <w:r w:rsidRPr="00C80C46">
                <w:t xml:space="preserve"> and </w:t>
              </w:r>
              <w:r w:rsidRPr="00675DAA">
                <w:t>displayName</w:t>
              </w:r>
              <w:r>
                <w:t xml:space="preserve"> attribute derived from OID </w:t>
              </w:r>
              <w:r w:rsidRPr="004A5D29">
                <w:t>2.16.840.1.113883.2.20.6.</w:t>
              </w:r>
              <w:r>
                <w:t>1</w:t>
              </w:r>
              <w:r w:rsidRPr="004A5D29">
                <w:t>4</w:t>
              </w:r>
              <w:r>
                <w:t xml:space="preserve">, where the </w:t>
              </w:r>
              <w:r w:rsidRPr="00675DAA">
                <w:t>displayName</w:t>
              </w:r>
              <w:r>
                <w:t xml:space="preserve"> </w:t>
              </w:r>
              <w:r w:rsidRPr="00675DAA">
                <w:t>shall display the</w:t>
              </w:r>
              <w:r>
                <w:t xml:space="preserve"> appropriate label.</w:t>
              </w:r>
            </w:ins>
          </w:p>
          <w:p w14:paraId="09423A9E" w14:textId="77777777" w:rsidR="00904CF5" w:rsidRDefault="00904CF5" w:rsidP="00EE43D9">
            <w:pPr>
              <w:pStyle w:val="ListParagraph"/>
              <w:numPr>
                <w:ilvl w:val="0"/>
                <w:numId w:val="224"/>
              </w:numPr>
              <w:rPr>
                <w:ins w:id="1556" w:author="pbx" w:date="2017-12-12T17:47:00Z"/>
                <w:highlight w:val="white"/>
              </w:rPr>
            </w:pPr>
            <w:ins w:id="1557"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4CCF8442" w14:textId="77777777" w:rsidR="00904CF5" w:rsidRDefault="00904CF5" w:rsidP="00EE43D9">
            <w:pPr>
              <w:pStyle w:val="ListParagraph"/>
              <w:numPr>
                <w:ilvl w:val="0"/>
                <w:numId w:val="224"/>
              </w:numPr>
              <w:rPr>
                <w:ins w:id="1558" w:author="pbx" w:date="2017-12-12T17:47:00Z"/>
                <w:highlight w:val="white"/>
              </w:rPr>
            </w:pPr>
            <w:ins w:id="1559"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5011AF0B" w14:textId="77777777" w:rsidR="00904CF5" w:rsidRDefault="00904CF5" w:rsidP="00EE43D9">
            <w:pPr>
              <w:pStyle w:val="ListParagraph"/>
              <w:numPr>
                <w:ilvl w:val="0"/>
                <w:numId w:val="224"/>
              </w:numPr>
              <w:rPr>
                <w:moveTo w:id="1560" w:author="pbx" w:date="2017-12-12T17:47:00Z"/>
              </w:rPr>
            </w:pPr>
            <w:moveToRangeStart w:id="1561" w:author="pbx" w:date="2017-12-12T17:47:00Z" w:name="move500864185"/>
            <w:moveTo w:id="1562" w:author="pbx" w:date="2017-12-12T17:47:00Z">
              <w:r w:rsidRPr="002C49C1">
                <w:rPr>
                  <w:highlight w:val="white"/>
                </w:rPr>
                <w:t>SPL Rule 2 identifies that the OID value is incorrect.</w:t>
              </w:r>
            </w:moveTo>
          </w:p>
          <w:moveToRangeEnd w:id="1561"/>
          <w:p w14:paraId="51751562" w14:textId="77777777" w:rsidR="00904CF5" w:rsidRDefault="00904CF5" w:rsidP="00EE43D9">
            <w:pPr>
              <w:pStyle w:val="ListParagraph"/>
              <w:numPr>
                <w:ilvl w:val="0"/>
                <w:numId w:val="224"/>
              </w:numPr>
              <w:rPr>
                <w:ins w:id="1563" w:author="pbx" w:date="2017-12-12T17:47:00Z"/>
              </w:rPr>
            </w:pPr>
            <w:ins w:id="1564" w:author="pbx" w:date="2017-12-12T17:47:00Z">
              <w:r>
                <w:t xml:space="preserve">SPL Rule 7 </w:t>
              </w:r>
              <w:r w:rsidRPr="00AF4E8C">
                <w:t xml:space="preserve">identifies that </w:t>
              </w:r>
              <w:r>
                <w:t>label does not match the CV.</w:t>
              </w:r>
            </w:ins>
          </w:p>
          <w:p w14:paraId="13C22905" w14:textId="77777777" w:rsidR="00904CF5" w:rsidRDefault="00904CF5" w:rsidP="00EE43D9">
            <w:pPr>
              <w:pStyle w:val="ListParagraph"/>
              <w:numPr>
                <w:ilvl w:val="0"/>
                <w:numId w:val="224"/>
              </w:numPr>
              <w:rPr>
                <w:ins w:id="1565" w:author="pbx" w:date="2017-12-12T17:47:00Z"/>
              </w:rPr>
            </w:pPr>
            <w:ins w:id="1566" w:author="pbx" w:date="2017-12-12T17:47:00Z">
              <w:r w:rsidRPr="00CA017E">
                <w:rPr>
                  <w:highlight w:val="white"/>
                </w:rPr>
                <w:t>The code SPL Rule 10 identifies that the attribute value is incorrect.</w:t>
              </w:r>
            </w:ins>
          </w:p>
          <w:p w14:paraId="1AAC652F" w14:textId="77777777" w:rsidR="00904CF5" w:rsidRDefault="00904CF5" w:rsidP="0080029F">
            <w:pPr>
              <w:pStyle w:val="ListParagraph"/>
              <w:rPr>
                <w:moveTo w:id="1567" w:author="pbx" w:date="2017-12-12T17:47:00Z"/>
              </w:rPr>
            </w:pPr>
            <w:moveToRangeStart w:id="1568" w:author="pbx" w:date="2017-12-12T17:47:00Z" w:name="move500864186"/>
          </w:p>
          <w:p w14:paraId="62B270AC" w14:textId="77777777" w:rsidR="002411EC" w:rsidRDefault="002411EC" w:rsidP="00C00C2B">
            <w:pPr>
              <w:pStyle w:val="ListParagraph"/>
              <w:numPr>
                <w:ilvl w:val="0"/>
                <w:numId w:val="81"/>
              </w:numPr>
              <w:rPr>
                <w:moveTo w:id="1569" w:author="pbx" w:date="2017-12-12T17:47:00Z"/>
              </w:rPr>
            </w:pPr>
            <w:moveTo w:id="1570" w:author="pbx" w:date="2017-12-12T17:47:00Z">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moveTo>
          </w:p>
          <w:p w14:paraId="729963F4" w14:textId="77777777" w:rsidR="002411EC" w:rsidRPr="003F2902" w:rsidRDefault="002411EC" w:rsidP="00EE43D9">
            <w:pPr>
              <w:pStyle w:val="ListParagraph"/>
              <w:numPr>
                <w:ilvl w:val="0"/>
                <w:numId w:val="194"/>
              </w:numPr>
              <w:rPr>
                <w:moveTo w:id="1571" w:author="pbx" w:date="2017-12-12T17:47:00Z"/>
                <w:highlight w:val="white"/>
              </w:rPr>
            </w:pPr>
            <w:moveTo w:id="1572"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moveTo>
          </w:p>
          <w:p w14:paraId="019C6FF2" w14:textId="77777777" w:rsidR="002411EC" w:rsidRPr="003F2902" w:rsidRDefault="002411EC" w:rsidP="00EE43D9">
            <w:pPr>
              <w:pStyle w:val="ListParagraph"/>
              <w:numPr>
                <w:ilvl w:val="0"/>
                <w:numId w:val="194"/>
              </w:numPr>
              <w:rPr>
                <w:moveTo w:id="1573" w:author="pbx" w:date="2017-12-12T17:47:00Z"/>
                <w:highlight w:val="white"/>
              </w:rPr>
            </w:pPr>
            <w:moveTo w:id="1574" w:author="pbx" w:date="2017-12-12T17:47:00Z">
              <w:r>
                <w:rPr>
                  <w:highlight w:val="white"/>
                </w:rPr>
                <w:t xml:space="preserve">SPL Rule 4 </w:t>
              </w:r>
              <w:r w:rsidRPr="00D00628">
                <w:rPr>
                  <w:highlight w:val="white"/>
                </w:rPr>
                <w:t xml:space="preserve">identifies that more than one </w:t>
              </w:r>
              <w:r w:rsidRPr="003F2902">
                <w:rPr>
                  <w:highlight w:val="white"/>
                </w:rPr>
                <w:t>element is defined.</w:t>
              </w:r>
            </w:moveTo>
          </w:p>
          <w:moveToRangeEnd w:id="1568"/>
          <w:p w14:paraId="697F4465" w14:textId="776F204E" w:rsidR="002411EC" w:rsidRPr="003F2902" w:rsidRDefault="00BD0919" w:rsidP="00EE43D9">
            <w:pPr>
              <w:pStyle w:val="ListParagraph"/>
              <w:numPr>
                <w:ilvl w:val="0"/>
                <w:numId w:val="194"/>
              </w:numPr>
              <w:rPr>
                <w:ins w:id="1575" w:author="pbx" w:date="2017-12-12T17:47:00Z"/>
                <w:highlight w:val="white"/>
              </w:rPr>
            </w:pPr>
            <w:r>
              <w:rPr>
                <w:rStyle w:val="CommentReference"/>
              </w:rPr>
              <w:commentReference w:id="1544"/>
            </w:r>
            <w:ins w:id="1576" w:author="pbx" w:date="2017-12-12T17:47:00Z">
              <w:r w:rsidR="002411EC" w:rsidRPr="003F2902">
                <w:rPr>
                  <w:highlight w:val="white"/>
                </w:rPr>
                <w:t>SPL Rule 7 identifies that label does not match the CV.</w:t>
              </w:r>
            </w:ins>
          </w:p>
          <w:p w14:paraId="526FBA59" w14:textId="77777777" w:rsidR="002411EC" w:rsidRDefault="002411EC" w:rsidP="0080029F">
            <w:pPr>
              <w:pStyle w:val="ListParagraph"/>
              <w:rPr>
                <w:ins w:id="1577" w:author="pbx" w:date="2017-12-12T17:47:00Z"/>
              </w:rPr>
            </w:pPr>
            <w:ins w:id="1578" w:author="pbx" w:date="2017-12-12T17:47:00Z">
              <w:r>
                <w:t xml:space="preserve"> </w:t>
              </w:r>
            </w:ins>
          </w:p>
          <w:p w14:paraId="234CBD9A" w14:textId="77777777" w:rsidR="002411EC" w:rsidRPr="00F44693" w:rsidRDefault="002411EC" w:rsidP="00C00C2B">
            <w:pPr>
              <w:pStyle w:val="ListParagraph"/>
              <w:numPr>
                <w:ilvl w:val="0"/>
                <w:numId w:val="81"/>
              </w:numPr>
              <w:rPr>
                <w:ins w:id="1579" w:author="pbx" w:date="2017-12-12T17:47:00Z"/>
              </w:rPr>
            </w:pPr>
            <w:ins w:id="1580" w:author="pbx" w:date="2017-12-12T17:47:00Z">
              <w:r w:rsidRPr="00F44693">
                <w:t xml:space="preserve">The same ingredient substance code is not used more than once per product. </w:t>
              </w:r>
            </w:ins>
          </w:p>
          <w:p w14:paraId="52128B8B" w14:textId="77777777" w:rsidR="002411EC" w:rsidRPr="00BB2244" w:rsidRDefault="002411EC" w:rsidP="00C00C2B">
            <w:pPr>
              <w:pStyle w:val="ListParagraph"/>
              <w:numPr>
                <w:ilvl w:val="0"/>
                <w:numId w:val="81"/>
              </w:numPr>
              <w:rPr>
                <w:ins w:id="1581" w:author="pbx" w:date="2017-12-12T17:47:00Z"/>
              </w:rPr>
            </w:pPr>
            <w:ins w:id="1582" w:author="pbx" w:date="2017-12-12T17:47:00Z">
              <w:r w:rsidRPr="00BB2244">
                <w:t xml:space="preserve">If the product has no parts and is not a part, then there are </w:t>
              </w:r>
              <w:r>
                <w:t>one or more active ingredients.</w:t>
              </w:r>
            </w:ins>
          </w:p>
          <w:p w14:paraId="2C804217" w14:textId="77777777" w:rsidR="002411EC" w:rsidRPr="00BB2244" w:rsidRDefault="002411EC" w:rsidP="00C00C2B">
            <w:pPr>
              <w:pStyle w:val="ListParagraph"/>
              <w:numPr>
                <w:ilvl w:val="0"/>
                <w:numId w:val="81"/>
              </w:numPr>
              <w:rPr>
                <w:ins w:id="1583" w:author="pbx" w:date="2017-12-12T17:47:00Z"/>
              </w:rPr>
            </w:pPr>
            <w:ins w:id="1584" w:author="pbx" w:date="2017-12-12T17:47:00Z">
              <w:r w:rsidRPr="00BB2244">
                <w:t>If the product has parts,</w:t>
              </w:r>
              <w:r>
                <w:t xml:space="preserve"> or is a part </w:t>
              </w:r>
              <w:r w:rsidRPr="00BB2244">
                <w:t>then the act</w:t>
              </w:r>
              <w:r>
                <w:t>ive ingredients are under parts.</w:t>
              </w:r>
            </w:ins>
          </w:p>
          <w:p w14:paraId="4F744A17" w14:textId="77777777" w:rsidR="002411EC" w:rsidRPr="0050178E" w:rsidRDefault="002411EC" w:rsidP="00C00C2B">
            <w:pPr>
              <w:pStyle w:val="Default"/>
              <w:numPr>
                <w:ilvl w:val="0"/>
                <w:numId w:val="81"/>
              </w:numPr>
              <w:rPr>
                <w:sz w:val="23"/>
                <w:szCs w:val="23"/>
              </w:rPr>
            </w:pPr>
            <w:ins w:id="1585" w:author="pbx" w:date="2017-12-12T17:47:00Z">
              <w:r>
                <w:rPr>
                  <w:sz w:val="23"/>
                  <w:szCs w:val="23"/>
                </w:rPr>
                <w:t xml:space="preserve">If the strength is based on a reference then, then there is an asEquivalentSubstance element with a defining substance otherwise there is no asEquivalentSubstance element </w:t>
              </w:r>
            </w:ins>
          </w:p>
        </w:tc>
      </w:tr>
    </w:tbl>
    <w:p w14:paraId="4F8E1672"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D0678F" w:rsidRPr="00675DAA" w14:paraId="375FEFDE" w14:textId="77777777" w:rsidTr="00613AB6">
        <w:trPr>
          <w:cantSplit/>
          <w:trHeight w:val="580"/>
          <w:tblHeader/>
        </w:trPr>
        <w:tc>
          <w:tcPr>
            <w:tcW w:w="2358" w:type="dxa"/>
            <w:shd w:val="clear" w:color="auto" w:fill="808080"/>
          </w:tcPr>
          <w:p w14:paraId="18FFF520" w14:textId="77777777" w:rsidR="00D0678F" w:rsidRPr="00F53457" w:rsidRDefault="00D0678F" w:rsidP="00613AB6">
            <w:r w:rsidRPr="00675DAA">
              <w:t>Element</w:t>
            </w:r>
          </w:p>
        </w:tc>
        <w:tc>
          <w:tcPr>
            <w:tcW w:w="1260" w:type="dxa"/>
            <w:shd w:val="clear" w:color="auto" w:fill="808080"/>
          </w:tcPr>
          <w:p w14:paraId="2E6B7AB5" w14:textId="77777777" w:rsidR="00D0678F" w:rsidRPr="00675DAA" w:rsidRDefault="00D0678F" w:rsidP="00613AB6">
            <w:r w:rsidRPr="00675DAA">
              <w:t>Attribute</w:t>
            </w:r>
          </w:p>
        </w:tc>
        <w:tc>
          <w:tcPr>
            <w:tcW w:w="1260" w:type="dxa"/>
            <w:shd w:val="clear" w:color="auto" w:fill="808080"/>
          </w:tcPr>
          <w:p w14:paraId="6C4F406D" w14:textId="77777777" w:rsidR="00D0678F" w:rsidRPr="00F53457" w:rsidRDefault="00D0678F" w:rsidP="00613AB6">
            <w:r w:rsidRPr="00675DAA">
              <w:t>Cardinality</w:t>
            </w:r>
          </w:p>
        </w:tc>
        <w:tc>
          <w:tcPr>
            <w:tcW w:w="1350" w:type="dxa"/>
            <w:shd w:val="clear" w:color="auto" w:fill="808080"/>
          </w:tcPr>
          <w:p w14:paraId="37678B29" w14:textId="77777777" w:rsidR="00D0678F" w:rsidRPr="00675DAA" w:rsidRDefault="00D0678F" w:rsidP="00613AB6">
            <w:r w:rsidRPr="00675DAA">
              <w:t>Value(s) Allowed</w:t>
            </w:r>
          </w:p>
          <w:p w14:paraId="1A527D96" w14:textId="77777777" w:rsidR="00D0678F" w:rsidRPr="00675DAA" w:rsidRDefault="00D0678F" w:rsidP="00613AB6">
            <w:r w:rsidRPr="00675DAA">
              <w:t>Examples</w:t>
            </w:r>
          </w:p>
        </w:tc>
        <w:tc>
          <w:tcPr>
            <w:tcW w:w="3330" w:type="dxa"/>
            <w:shd w:val="clear" w:color="auto" w:fill="808080"/>
          </w:tcPr>
          <w:p w14:paraId="69A8A73A" w14:textId="77777777" w:rsidR="00D0678F" w:rsidRPr="00675DAA" w:rsidRDefault="00D0678F" w:rsidP="00613AB6">
            <w:r w:rsidRPr="00675DAA">
              <w:t>Description</w:t>
            </w:r>
          </w:p>
          <w:p w14:paraId="06243DB5" w14:textId="77777777" w:rsidR="00D0678F" w:rsidRPr="00675DAA" w:rsidRDefault="00D0678F" w:rsidP="00613AB6">
            <w:r w:rsidRPr="00675DAA">
              <w:t>Instructions</w:t>
            </w:r>
          </w:p>
        </w:tc>
      </w:tr>
      <w:tr w:rsidR="00D0678F" w:rsidRPr="00675DAA" w14:paraId="249E5907" w14:textId="77777777" w:rsidTr="00613AB6">
        <w:trPr>
          <w:cantSplit/>
        </w:trPr>
        <w:tc>
          <w:tcPr>
            <w:tcW w:w="2358" w:type="dxa"/>
          </w:tcPr>
          <w:p w14:paraId="7681EA71" w14:textId="4ACC75E7" w:rsidR="00D0678F" w:rsidRDefault="002411EC" w:rsidP="00D0678F">
            <w:pPr>
              <w:shd w:val="clear" w:color="auto" w:fill="FFFFFF"/>
              <w:autoSpaceDE w:val="0"/>
              <w:autoSpaceDN w:val="0"/>
              <w:adjustRightInd w:val="0"/>
              <w:contextualSpacing w:val="0"/>
              <w:rPr>
                <w:ins w:id="1586" w:author="pbx" w:date="2017-12-12T17:47:00Z"/>
                <w:color w:val="auto"/>
                <w:sz w:val="24"/>
                <w:szCs w:val="24"/>
                <w:highlight w:val="white"/>
                <w:lang w:val="en-US"/>
              </w:rPr>
            </w:pPr>
            <w:del w:id="1587" w:author="pbx" w:date="2017-12-12T17:47:00Z">
              <w:r w:rsidRPr="00AB73DB">
                <w:delText>denominator</w:delText>
              </w:r>
            </w:del>
            <w:commentRangeStart w:id="1588"/>
            <w:ins w:id="1589" w:author="pbx" w:date="2017-12-12T17:47:00Z">
              <w:r w:rsidR="00D0678F">
                <w:rPr>
                  <w:color w:val="000096"/>
                  <w:sz w:val="24"/>
                  <w:szCs w:val="24"/>
                  <w:highlight w:val="white"/>
                  <w:lang w:val="en-US"/>
                </w:rPr>
                <w:t>asEquivalentSubstance</w:t>
              </w:r>
              <w:commentRangeEnd w:id="1588"/>
              <w:r w:rsidR="00D0678F">
                <w:rPr>
                  <w:rStyle w:val="CommentReference"/>
                </w:rPr>
                <w:commentReference w:id="1588"/>
              </w:r>
            </w:ins>
          </w:p>
          <w:p w14:paraId="710BE63C" w14:textId="77777777" w:rsidR="00D0678F" w:rsidRPr="00675DAA" w:rsidRDefault="00D0678F" w:rsidP="00613AB6"/>
        </w:tc>
        <w:tc>
          <w:tcPr>
            <w:tcW w:w="1260" w:type="dxa"/>
            <w:shd w:val="clear" w:color="auto" w:fill="D9D9D9"/>
          </w:tcPr>
          <w:p w14:paraId="708C8F4B" w14:textId="77777777" w:rsidR="00D0678F" w:rsidRPr="00675DAA" w:rsidRDefault="00D0678F" w:rsidP="00613AB6">
            <w:r w:rsidRPr="00675DAA">
              <w:t>N/A</w:t>
            </w:r>
          </w:p>
        </w:tc>
        <w:tc>
          <w:tcPr>
            <w:tcW w:w="1260" w:type="dxa"/>
            <w:shd w:val="clear" w:color="auto" w:fill="D9D9D9"/>
          </w:tcPr>
          <w:p w14:paraId="5B62280E" w14:textId="20D3EF51" w:rsidR="00D0678F" w:rsidRPr="00675DAA" w:rsidRDefault="002411EC" w:rsidP="00613AB6">
            <w:del w:id="1590" w:author="pbx" w:date="2017-12-12T17:47:00Z">
              <w:r>
                <w:delText>0</w:delText>
              </w:r>
            </w:del>
            <w:ins w:id="1591" w:author="pbx" w:date="2017-12-12T17:47:00Z">
              <w:r w:rsidR="00D0678F" w:rsidRPr="00675DAA">
                <w:t>1</w:t>
              </w:r>
            </w:ins>
            <w:r w:rsidR="00D0678F" w:rsidRPr="00675DAA">
              <w:t>:1</w:t>
            </w:r>
          </w:p>
        </w:tc>
        <w:tc>
          <w:tcPr>
            <w:tcW w:w="1350" w:type="dxa"/>
            <w:shd w:val="clear" w:color="auto" w:fill="D9D9D9"/>
          </w:tcPr>
          <w:p w14:paraId="5FA78C02" w14:textId="77777777" w:rsidR="00D0678F" w:rsidRPr="00675DAA" w:rsidRDefault="00D0678F" w:rsidP="00613AB6"/>
        </w:tc>
        <w:tc>
          <w:tcPr>
            <w:tcW w:w="3330" w:type="dxa"/>
            <w:shd w:val="clear" w:color="auto" w:fill="D9D9D9"/>
          </w:tcPr>
          <w:p w14:paraId="39B30A49" w14:textId="77777777" w:rsidR="00D0678F" w:rsidRPr="00675DAA" w:rsidRDefault="00D0678F" w:rsidP="00613AB6"/>
        </w:tc>
      </w:tr>
      <w:tr w:rsidR="002411EC" w:rsidRPr="00675DAA" w14:paraId="5E83AFEE" w14:textId="77777777" w:rsidTr="00122FE2">
        <w:trPr>
          <w:cantSplit/>
          <w:del w:id="1592" w:author="pbx" w:date="2017-12-12T17:47:00Z"/>
        </w:trPr>
        <w:tc>
          <w:tcPr>
            <w:tcW w:w="2358" w:type="dxa"/>
          </w:tcPr>
          <w:p w14:paraId="7D90CC71" w14:textId="77777777" w:rsidR="002411EC" w:rsidRPr="005565BD" w:rsidRDefault="002411EC" w:rsidP="0080029F">
            <w:pPr>
              <w:rPr>
                <w:del w:id="1593" w:author="pbx" w:date="2017-12-12T17:47:00Z"/>
              </w:rPr>
            </w:pPr>
          </w:p>
        </w:tc>
        <w:tc>
          <w:tcPr>
            <w:tcW w:w="1260" w:type="dxa"/>
            <w:shd w:val="clear" w:color="auto" w:fill="D9D9D9"/>
          </w:tcPr>
          <w:p w14:paraId="36FFF8F9" w14:textId="77777777" w:rsidR="002411EC" w:rsidRPr="00675DAA" w:rsidRDefault="002411EC" w:rsidP="0080029F">
            <w:pPr>
              <w:rPr>
                <w:del w:id="1594" w:author="pbx" w:date="2017-12-12T17:47:00Z"/>
              </w:rPr>
            </w:pPr>
          </w:p>
        </w:tc>
        <w:tc>
          <w:tcPr>
            <w:tcW w:w="1260" w:type="dxa"/>
            <w:shd w:val="clear" w:color="auto" w:fill="D9D9D9"/>
          </w:tcPr>
          <w:p w14:paraId="14FF2DEB" w14:textId="77777777" w:rsidR="002411EC" w:rsidRDefault="002411EC" w:rsidP="0080029F">
            <w:pPr>
              <w:rPr>
                <w:del w:id="1595" w:author="pbx" w:date="2017-12-12T17:47:00Z"/>
              </w:rPr>
            </w:pPr>
          </w:p>
        </w:tc>
        <w:tc>
          <w:tcPr>
            <w:tcW w:w="1350" w:type="dxa"/>
            <w:shd w:val="clear" w:color="auto" w:fill="D9D9D9"/>
          </w:tcPr>
          <w:p w14:paraId="1C915276" w14:textId="77777777" w:rsidR="002411EC" w:rsidRPr="00675DAA" w:rsidRDefault="002411EC" w:rsidP="0080029F">
            <w:pPr>
              <w:rPr>
                <w:del w:id="1596" w:author="pbx" w:date="2017-12-12T17:47:00Z"/>
              </w:rPr>
            </w:pPr>
          </w:p>
        </w:tc>
        <w:tc>
          <w:tcPr>
            <w:tcW w:w="3330" w:type="dxa"/>
            <w:shd w:val="clear" w:color="auto" w:fill="D9D9D9"/>
          </w:tcPr>
          <w:p w14:paraId="0E15344A" w14:textId="77777777" w:rsidR="002411EC" w:rsidRPr="00675DAA" w:rsidRDefault="002411EC" w:rsidP="0080029F">
            <w:pPr>
              <w:rPr>
                <w:del w:id="1597" w:author="pbx" w:date="2017-12-12T17:47:00Z"/>
              </w:rPr>
            </w:pPr>
          </w:p>
        </w:tc>
      </w:tr>
      <w:tr w:rsidR="00D0678F" w:rsidRPr="00675DAA" w14:paraId="02932ECC" w14:textId="77777777" w:rsidTr="00613AB6">
        <w:trPr>
          <w:cantSplit/>
        </w:trPr>
        <w:tc>
          <w:tcPr>
            <w:tcW w:w="2358" w:type="dxa"/>
            <w:shd w:val="clear" w:color="auto" w:fill="808080"/>
          </w:tcPr>
          <w:p w14:paraId="69CA3875" w14:textId="77777777" w:rsidR="00D0678F" w:rsidRPr="00675DAA" w:rsidRDefault="00D0678F" w:rsidP="00613AB6">
            <w:r w:rsidRPr="00675DAA">
              <w:t>Conformance</w:t>
            </w:r>
          </w:p>
        </w:tc>
        <w:tc>
          <w:tcPr>
            <w:tcW w:w="7200" w:type="dxa"/>
            <w:gridSpan w:val="4"/>
          </w:tcPr>
          <w:p w14:paraId="0DE4D552" w14:textId="7D012E60" w:rsidR="00613AB6" w:rsidRDefault="00613AB6" w:rsidP="00EE43D9">
            <w:pPr>
              <w:pStyle w:val="ListParagraph"/>
              <w:numPr>
                <w:ilvl w:val="0"/>
                <w:numId w:val="233"/>
              </w:numPr>
              <w:rPr>
                <w:ins w:id="1598" w:author="pbx" w:date="2017-12-12T17:47:00Z"/>
              </w:rPr>
            </w:pPr>
            <w:commentRangeStart w:id="1599"/>
            <w:r w:rsidRPr="00F44693">
              <w:t xml:space="preserve">There </w:t>
            </w:r>
            <w:del w:id="1600" w:author="pbx" w:date="2017-12-12T17:47:00Z">
              <w:r w:rsidR="002411EC">
                <w:rPr>
                  <w:szCs w:val="24"/>
                  <w:highlight w:val="white"/>
                </w:rPr>
                <w:delText xml:space="preserve">may be a </w:delText>
              </w:r>
              <w:r w:rsidR="002411EC" w:rsidRPr="001B02A1">
                <w:delText>denominator</w:delText>
              </w:r>
            </w:del>
            <w:ins w:id="1601" w:author="pbx" w:date="2017-12-12T17:47:00Z">
              <w:r w:rsidRPr="00F44693">
                <w:t xml:space="preserve">is an </w:t>
              </w:r>
              <w:r w:rsidRPr="00A650B6">
                <w:t>asEquivalentSubstance</w:t>
              </w:r>
            </w:ins>
            <w:r>
              <w:t xml:space="preserve"> element</w:t>
            </w:r>
            <w:commentRangeEnd w:id="1599"/>
          </w:p>
          <w:p w14:paraId="1ED86516" w14:textId="77777777" w:rsidR="00D0678F" w:rsidRDefault="00D0678F" w:rsidP="00D0678F">
            <w:pPr>
              <w:shd w:val="clear" w:color="auto" w:fill="FFFFFF"/>
              <w:autoSpaceDE w:val="0"/>
              <w:autoSpaceDN w:val="0"/>
              <w:adjustRightInd w:val="0"/>
              <w:contextualSpacing w:val="0"/>
              <w:rPr>
                <w:moveTo w:id="1602" w:author="pbx" w:date="2017-12-12T17:47:00Z"/>
                <w:color w:val="auto"/>
                <w:sz w:val="24"/>
                <w:szCs w:val="24"/>
                <w:highlight w:val="white"/>
                <w:lang w:val="en-US"/>
              </w:rPr>
            </w:pPr>
            <w:moveToRangeStart w:id="1603" w:author="pbx" w:date="2017-12-12T17:47:00Z" w:name="move500864180"/>
          </w:p>
          <w:p w14:paraId="6EAABC9B" w14:textId="77777777" w:rsidR="00613AB6" w:rsidRDefault="00613AB6" w:rsidP="00EE43D9">
            <w:pPr>
              <w:pStyle w:val="ListParagraph"/>
              <w:numPr>
                <w:ilvl w:val="0"/>
                <w:numId w:val="233"/>
              </w:numPr>
              <w:rPr>
                <w:ins w:id="1604" w:author="pbx" w:date="2017-12-12T17:47:00Z"/>
              </w:rPr>
            </w:pPr>
            <w:moveTo w:id="1605" w:author="pbx" w:date="2017-12-12T17:47:00Z">
              <w:r w:rsidRPr="00F44693">
                <w:t xml:space="preserve">There is </w:t>
              </w:r>
            </w:moveTo>
            <w:moveToRangeEnd w:id="1603"/>
            <w:ins w:id="1606" w:author="pbx" w:date="2017-12-12T17:47:00Z">
              <w:r w:rsidRPr="00F44693">
                <w:t>an</w:t>
              </w:r>
              <w:r w:rsidR="00A650B6">
                <w:t xml:space="preserve"> </w:t>
              </w:r>
              <w:r w:rsidR="0005146B" w:rsidRPr="00A650B6">
                <w:t>definingSubstance</w:t>
              </w:r>
              <w:r>
                <w:t xml:space="preserve"> element</w:t>
              </w:r>
            </w:ins>
          </w:p>
          <w:p w14:paraId="27126851" w14:textId="77777777" w:rsidR="00613AB6" w:rsidRDefault="00613AB6" w:rsidP="00D0678F">
            <w:pPr>
              <w:shd w:val="clear" w:color="auto" w:fill="FFFFFF"/>
              <w:autoSpaceDE w:val="0"/>
              <w:autoSpaceDN w:val="0"/>
              <w:adjustRightInd w:val="0"/>
              <w:contextualSpacing w:val="0"/>
              <w:rPr>
                <w:moveTo w:id="1607" w:author="pbx" w:date="2017-12-12T17:47:00Z"/>
                <w:color w:val="auto"/>
                <w:sz w:val="24"/>
                <w:szCs w:val="24"/>
                <w:highlight w:val="white"/>
                <w:lang w:val="en-US"/>
              </w:rPr>
            </w:pPr>
            <w:moveToRangeStart w:id="1608" w:author="pbx" w:date="2017-12-12T17:47:00Z" w:name="move500864181"/>
          </w:p>
          <w:p w14:paraId="0838B562" w14:textId="315D0ED0" w:rsidR="00D0678F" w:rsidRPr="00675DAA" w:rsidRDefault="0005146B" w:rsidP="00EE43D9">
            <w:pPr>
              <w:pStyle w:val="ListParagraph"/>
              <w:numPr>
                <w:ilvl w:val="0"/>
                <w:numId w:val="233"/>
              </w:numPr>
            </w:pPr>
            <w:moveTo w:id="1609" w:author="pbx" w:date="2017-12-12T17:47:00Z">
              <w:r w:rsidRPr="00F44693">
                <w:t xml:space="preserve">There is </w:t>
              </w:r>
            </w:moveTo>
            <w:moveToRangeEnd w:id="1608"/>
            <w:r w:rsidR="00BD0919">
              <w:rPr>
                <w:rStyle w:val="CommentReference"/>
              </w:rPr>
              <w:commentReference w:id="1599"/>
            </w:r>
            <w:ins w:id="1610" w:author="pbx" w:date="2017-12-12T17:47:00Z">
              <w:r w:rsidRPr="00F44693">
                <w:t>an</w:t>
              </w:r>
              <w:r w:rsidR="00A650B6">
                <w:t xml:space="preserve"> </w:t>
              </w:r>
              <w:r w:rsidRPr="00A650B6">
                <w:t>name</w:t>
              </w:r>
              <w:r>
                <w:t xml:space="preserve"> element</w:t>
              </w:r>
            </w:ins>
          </w:p>
        </w:tc>
      </w:tr>
    </w:tbl>
    <w:p w14:paraId="6376F271" w14:textId="77777777" w:rsidR="00D0678F" w:rsidRDefault="00D0678F" w:rsidP="0080029F">
      <w:pPr>
        <w:rPr>
          <w:ins w:id="1611" w:author="pbx" w:date="2017-12-12T17:47:00Z"/>
        </w:rPr>
      </w:pPr>
    </w:p>
    <w:p w14:paraId="653FCAF1" w14:textId="77777777" w:rsidR="00D0678F" w:rsidRPr="005565BD" w:rsidRDefault="00D0678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37972A50" w14:textId="77777777" w:rsidTr="00122FE2">
        <w:trPr>
          <w:cantSplit/>
          <w:trHeight w:val="580"/>
          <w:tblHeader/>
        </w:trPr>
        <w:tc>
          <w:tcPr>
            <w:tcW w:w="2358" w:type="dxa"/>
            <w:shd w:val="clear" w:color="auto" w:fill="808080"/>
          </w:tcPr>
          <w:p w14:paraId="5B5973FD" w14:textId="77777777" w:rsidR="00A32EB7" w:rsidRPr="00F53457" w:rsidRDefault="00A32EB7" w:rsidP="0080029F">
            <w:r w:rsidRPr="00675DAA">
              <w:lastRenderedPageBreak/>
              <w:t>Element</w:t>
            </w:r>
          </w:p>
        </w:tc>
        <w:tc>
          <w:tcPr>
            <w:tcW w:w="1260" w:type="dxa"/>
            <w:shd w:val="clear" w:color="auto" w:fill="808080"/>
          </w:tcPr>
          <w:p w14:paraId="11C39518" w14:textId="77777777" w:rsidR="00A32EB7" w:rsidRPr="00675DAA" w:rsidRDefault="00A32EB7" w:rsidP="0080029F">
            <w:r w:rsidRPr="00675DAA">
              <w:t>Attribute</w:t>
            </w:r>
          </w:p>
        </w:tc>
        <w:tc>
          <w:tcPr>
            <w:tcW w:w="1260" w:type="dxa"/>
            <w:shd w:val="clear" w:color="auto" w:fill="808080"/>
          </w:tcPr>
          <w:p w14:paraId="173B6794" w14:textId="77777777" w:rsidR="00A32EB7" w:rsidRPr="00F53457" w:rsidRDefault="00A32EB7" w:rsidP="0080029F">
            <w:r w:rsidRPr="00675DAA">
              <w:t>Cardinality</w:t>
            </w:r>
          </w:p>
        </w:tc>
        <w:tc>
          <w:tcPr>
            <w:tcW w:w="1350" w:type="dxa"/>
            <w:shd w:val="clear" w:color="auto" w:fill="808080"/>
          </w:tcPr>
          <w:p w14:paraId="5D015289" w14:textId="77777777" w:rsidR="00A32EB7" w:rsidRPr="00675DAA" w:rsidRDefault="00A32EB7" w:rsidP="0080029F">
            <w:r w:rsidRPr="00675DAA">
              <w:t>Value(s) Allowed</w:t>
            </w:r>
          </w:p>
          <w:p w14:paraId="16C82D56" w14:textId="77777777" w:rsidR="00A32EB7" w:rsidRPr="00675DAA" w:rsidRDefault="00A32EB7" w:rsidP="0080029F">
            <w:r w:rsidRPr="00675DAA">
              <w:t>Examples</w:t>
            </w:r>
          </w:p>
        </w:tc>
        <w:tc>
          <w:tcPr>
            <w:tcW w:w="3330" w:type="dxa"/>
            <w:shd w:val="clear" w:color="auto" w:fill="808080"/>
          </w:tcPr>
          <w:p w14:paraId="187FEE5F" w14:textId="77777777" w:rsidR="00A32EB7" w:rsidRPr="00675DAA" w:rsidRDefault="00A32EB7" w:rsidP="0080029F">
            <w:r w:rsidRPr="00675DAA">
              <w:t>Description</w:t>
            </w:r>
          </w:p>
          <w:p w14:paraId="7EE879D7" w14:textId="77777777" w:rsidR="00A32EB7" w:rsidRPr="00675DAA" w:rsidRDefault="00A32EB7" w:rsidP="0080029F">
            <w:r w:rsidRPr="00675DAA">
              <w:t>Instructions</w:t>
            </w:r>
          </w:p>
        </w:tc>
      </w:tr>
      <w:tr w:rsidR="00A32EB7" w:rsidRPr="00675DAA" w14:paraId="7999E1AF" w14:textId="77777777" w:rsidTr="00122FE2">
        <w:trPr>
          <w:cantSplit/>
        </w:trPr>
        <w:tc>
          <w:tcPr>
            <w:tcW w:w="2358" w:type="dxa"/>
          </w:tcPr>
          <w:p w14:paraId="3D3F069F" w14:textId="69B4164C" w:rsidR="00A32EB7" w:rsidRPr="00675DAA" w:rsidRDefault="002411EC" w:rsidP="0080029F">
            <w:del w:id="1612" w:author="pbx" w:date="2017-12-12T17:47:00Z">
              <w:r w:rsidRPr="001B72AE">
                <w:delText>ingredientSubstance</w:delText>
              </w:r>
            </w:del>
            <w:ins w:id="1613" w:author="pbx" w:date="2017-12-12T17:47:00Z">
              <w:r w:rsidR="00A32EB7" w:rsidRPr="00A250B0">
                <w:t>asContent</w:t>
              </w:r>
            </w:ins>
          </w:p>
        </w:tc>
        <w:tc>
          <w:tcPr>
            <w:tcW w:w="1260" w:type="dxa"/>
            <w:shd w:val="clear" w:color="auto" w:fill="D9D9D9"/>
          </w:tcPr>
          <w:p w14:paraId="35EDC725" w14:textId="77777777" w:rsidR="00A32EB7" w:rsidRPr="00675DAA" w:rsidRDefault="00A32EB7" w:rsidP="0080029F">
            <w:r w:rsidRPr="00675DAA">
              <w:t>N/A</w:t>
            </w:r>
          </w:p>
        </w:tc>
        <w:tc>
          <w:tcPr>
            <w:tcW w:w="1260" w:type="dxa"/>
            <w:shd w:val="clear" w:color="auto" w:fill="D9D9D9"/>
          </w:tcPr>
          <w:p w14:paraId="7DFDB7EB" w14:textId="77777777" w:rsidR="00A32EB7" w:rsidRPr="00675DAA" w:rsidRDefault="00A32EB7" w:rsidP="0080029F">
            <w:r w:rsidRPr="00675DAA">
              <w:t>1:1</w:t>
            </w:r>
          </w:p>
        </w:tc>
        <w:tc>
          <w:tcPr>
            <w:tcW w:w="1350" w:type="dxa"/>
            <w:shd w:val="clear" w:color="auto" w:fill="D9D9D9"/>
          </w:tcPr>
          <w:p w14:paraId="0985BEA4" w14:textId="77777777" w:rsidR="00A32EB7" w:rsidRPr="00675DAA" w:rsidRDefault="00A32EB7" w:rsidP="0080029F"/>
        </w:tc>
        <w:tc>
          <w:tcPr>
            <w:tcW w:w="3330" w:type="dxa"/>
            <w:shd w:val="clear" w:color="auto" w:fill="D9D9D9"/>
          </w:tcPr>
          <w:p w14:paraId="6AEF4E40" w14:textId="77777777" w:rsidR="00A32EB7" w:rsidRPr="00675DAA" w:rsidRDefault="00A32EB7" w:rsidP="0080029F"/>
        </w:tc>
      </w:tr>
      <w:tr w:rsidR="005356BD" w:rsidRPr="00675DAA" w14:paraId="371CC98C" w14:textId="77777777" w:rsidTr="00122FE2">
        <w:trPr>
          <w:cantSplit/>
          <w:del w:id="1614" w:author="pbx" w:date="2017-12-12T17:47:00Z"/>
        </w:trPr>
        <w:tc>
          <w:tcPr>
            <w:tcW w:w="2358" w:type="dxa"/>
          </w:tcPr>
          <w:p w14:paraId="3CC840FE" w14:textId="77777777" w:rsidR="005356BD" w:rsidRPr="001B72AE" w:rsidRDefault="005356BD" w:rsidP="0080029F">
            <w:pPr>
              <w:rPr>
                <w:del w:id="1615" w:author="pbx" w:date="2017-12-12T17:47:00Z"/>
              </w:rPr>
            </w:pPr>
          </w:p>
        </w:tc>
        <w:tc>
          <w:tcPr>
            <w:tcW w:w="1260" w:type="dxa"/>
            <w:shd w:val="clear" w:color="auto" w:fill="D9D9D9"/>
          </w:tcPr>
          <w:p w14:paraId="697232E0" w14:textId="77777777" w:rsidR="005356BD" w:rsidRPr="00675DAA" w:rsidRDefault="005356BD" w:rsidP="0080029F">
            <w:pPr>
              <w:rPr>
                <w:del w:id="1616" w:author="pbx" w:date="2017-12-12T17:47:00Z"/>
              </w:rPr>
            </w:pPr>
          </w:p>
        </w:tc>
        <w:tc>
          <w:tcPr>
            <w:tcW w:w="1260" w:type="dxa"/>
            <w:shd w:val="clear" w:color="auto" w:fill="D9D9D9"/>
          </w:tcPr>
          <w:p w14:paraId="5D16BD13" w14:textId="77777777" w:rsidR="005356BD" w:rsidRDefault="005356BD" w:rsidP="0080029F">
            <w:pPr>
              <w:rPr>
                <w:del w:id="1617" w:author="pbx" w:date="2017-12-12T17:47:00Z"/>
              </w:rPr>
            </w:pPr>
          </w:p>
        </w:tc>
        <w:tc>
          <w:tcPr>
            <w:tcW w:w="1350" w:type="dxa"/>
            <w:shd w:val="clear" w:color="auto" w:fill="D9D9D9"/>
          </w:tcPr>
          <w:p w14:paraId="4C606BDA" w14:textId="77777777" w:rsidR="005356BD" w:rsidRPr="00675DAA" w:rsidRDefault="005356BD" w:rsidP="0080029F">
            <w:pPr>
              <w:rPr>
                <w:del w:id="1618" w:author="pbx" w:date="2017-12-12T17:47:00Z"/>
              </w:rPr>
            </w:pPr>
          </w:p>
        </w:tc>
        <w:tc>
          <w:tcPr>
            <w:tcW w:w="3330" w:type="dxa"/>
            <w:shd w:val="clear" w:color="auto" w:fill="D9D9D9"/>
          </w:tcPr>
          <w:p w14:paraId="2A165DE4" w14:textId="77777777" w:rsidR="005356BD" w:rsidRPr="00675DAA" w:rsidRDefault="005356BD" w:rsidP="0080029F">
            <w:pPr>
              <w:rPr>
                <w:del w:id="1619" w:author="pbx" w:date="2017-12-12T17:47:00Z"/>
              </w:rPr>
            </w:pPr>
          </w:p>
        </w:tc>
      </w:tr>
      <w:tr w:rsidR="00A32EB7" w:rsidRPr="00675DAA" w14:paraId="0883CE7E" w14:textId="77777777" w:rsidTr="00122FE2">
        <w:trPr>
          <w:cantSplit/>
        </w:trPr>
        <w:tc>
          <w:tcPr>
            <w:tcW w:w="2358" w:type="dxa"/>
            <w:shd w:val="clear" w:color="auto" w:fill="808080"/>
          </w:tcPr>
          <w:p w14:paraId="1F740145" w14:textId="77777777" w:rsidR="00A32EB7" w:rsidRPr="00675DAA" w:rsidRDefault="00A32EB7" w:rsidP="0080029F">
            <w:r w:rsidRPr="00675DAA">
              <w:t>Conformance</w:t>
            </w:r>
          </w:p>
        </w:tc>
        <w:tc>
          <w:tcPr>
            <w:tcW w:w="7200" w:type="dxa"/>
            <w:gridSpan w:val="4"/>
          </w:tcPr>
          <w:p w14:paraId="666CD1E7" w14:textId="77777777" w:rsidR="002411EC" w:rsidRDefault="002411EC" w:rsidP="0043437F">
            <w:pPr>
              <w:pStyle w:val="ListParagraph"/>
              <w:numPr>
                <w:ilvl w:val="0"/>
                <w:numId w:val="81"/>
              </w:numPr>
              <w:rPr>
                <w:del w:id="1620" w:author="pbx" w:date="2017-12-12T17:47:00Z"/>
              </w:rPr>
            </w:pPr>
            <w:del w:id="1621" w:author="pbx" w:date="2017-12-12T17:47:00Z">
              <w:r w:rsidRPr="00F44693">
                <w:delText xml:space="preserve">There is an </w:delText>
              </w:r>
              <w:r>
                <w:delText xml:space="preserve">code element </w:delText>
              </w:r>
            </w:del>
          </w:p>
          <w:p w14:paraId="3CF69CCA" w14:textId="77777777" w:rsidR="002411EC" w:rsidRPr="002E10DE" w:rsidRDefault="002411EC" w:rsidP="0043437F">
            <w:pPr>
              <w:pStyle w:val="ListParagraph"/>
              <w:numPr>
                <w:ilvl w:val="0"/>
                <w:numId w:val="144"/>
              </w:numPr>
              <w:rPr>
                <w:del w:id="1622" w:author="pbx" w:date="2017-12-12T17:47:00Z"/>
                <w:highlight w:val="white"/>
              </w:rPr>
            </w:pPr>
            <w:del w:id="1623" w:author="pbx" w:date="2017-12-12T17:47: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2E10DE">
                <w:rPr>
                  <w:highlight w:val="white"/>
                </w:rPr>
                <w:delText>element</w:delText>
              </w:r>
            </w:del>
            <w:ins w:id="1624" w:author="pbx" w:date="2017-12-12T17:47:00Z">
              <w:r>
                <w:t>The numerator</w:t>
              </w:r>
            </w:ins>
            <w:r>
              <w:t xml:space="preserve"> has</w:t>
            </w:r>
            <w:r w:rsidRPr="00C80C46">
              <w:t xml:space="preserve"> </w:t>
            </w:r>
            <w:del w:id="1625" w:author="pbx" w:date="2017-12-12T17:47:00Z">
              <w:r w:rsidRPr="002E10DE">
                <w:rPr>
                  <w:highlight w:val="white"/>
                </w:rPr>
                <w:delText>not been defined.</w:delText>
              </w:r>
            </w:del>
          </w:p>
          <w:p w14:paraId="5BE9BF15" w14:textId="77777777" w:rsidR="002411EC" w:rsidRPr="002E10DE" w:rsidRDefault="002411EC" w:rsidP="0043437F">
            <w:pPr>
              <w:pStyle w:val="ListParagraph"/>
              <w:numPr>
                <w:ilvl w:val="0"/>
                <w:numId w:val="144"/>
              </w:numPr>
              <w:rPr>
                <w:del w:id="1626" w:author="pbx" w:date="2017-12-12T17:47:00Z"/>
                <w:highlight w:val="white"/>
              </w:rPr>
            </w:pPr>
            <w:del w:id="1627" w:author="pbx" w:date="2017-12-12T17:47:00Z">
              <w:r>
                <w:rPr>
                  <w:highlight w:val="white"/>
                </w:rPr>
                <w:delText xml:space="preserve">SPL Rule 4 </w:delText>
              </w:r>
              <w:r w:rsidRPr="00D00628">
                <w:rPr>
                  <w:highlight w:val="white"/>
                </w:rPr>
                <w:delText xml:space="preserve">identifies that more than one </w:delText>
              </w:r>
              <w:r w:rsidRPr="002E10DE">
                <w:rPr>
                  <w:highlight w:val="white"/>
                </w:rPr>
                <w:delText>element is defined.</w:delText>
              </w:r>
            </w:del>
          </w:p>
          <w:p w14:paraId="31547055" w14:textId="77777777" w:rsidR="002411EC" w:rsidRDefault="002411EC" w:rsidP="0080029F">
            <w:pPr>
              <w:pStyle w:val="ListParagraph"/>
              <w:rPr>
                <w:del w:id="1628" w:author="pbx" w:date="2017-12-12T17:47:00Z"/>
              </w:rPr>
            </w:pPr>
          </w:p>
          <w:p w14:paraId="64CEDD74" w14:textId="77777777" w:rsidR="005356BD" w:rsidRPr="00AF4E8C" w:rsidRDefault="002411EC" w:rsidP="0043437F">
            <w:pPr>
              <w:pStyle w:val="ListParagraph"/>
              <w:numPr>
                <w:ilvl w:val="0"/>
                <w:numId w:val="81"/>
              </w:numPr>
              <w:rPr>
                <w:del w:id="1629" w:author="pbx" w:date="2017-12-12T17:47:00Z"/>
              </w:rPr>
            </w:pPr>
            <w:del w:id="1630" w:author="pbx" w:date="2017-12-12T17:47:00Z">
              <w:r w:rsidRPr="00F44693">
                <w:delText xml:space="preserve">There is an </w:delText>
              </w:r>
              <w:r>
                <w:delText>code</w:delText>
              </w:r>
              <w:r>
                <w:rPr>
                  <w:sz w:val="24"/>
                  <w:szCs w:val="24"/>
                  <w:lang w:val="en-US"/>
                </w:rPr>
                <w:delText xml:space="preserve"> attribute</w:delText>
              </w:r>
              <w:r w:rsidR="005356BD">
                <w:rPr>
                  <w:sz w:val="24"/>
                  <w:szCs w:val="24"/>
                  <w:lang w:val="en-US"/>
                </w:rPr>
                <w:delText xml:space="preserve"> </w:delText>
              </w:r>
              <w:r w:rsidR="005356BD">
                <w:delText xml:space="preserve">with </w:delText>
              </w:r>
            </w:del>
            <w:r w:rsidRPr="00C80C46">
              <w:t xml:space="preserve">a value </w:t>
            </w:r>
            <w:ins w:id="1631" w:author="pbx" w:date="2017-12-12T17:47:00Z">
              <w:r w:rsidRPr="00C80C46">
                <w:t xml:space="preserve">greater than zero and a unit </w:t>
              </w:r>
            </w:ins>
            <w:r w:rsidR="0091706B">
              <w:t xml:space="preserve">derived from </w:t>
            </w:r>
            <w:del w:id="1632" w:author="pbx" w:date="2017-12-12T17:47:00Z">
              <w:r w:rsidR="005356BD">
                <w:delText xml:space="preserve">the </w:delText>
              </w:r>
            </w:del>
            <w:r w:rsidR="0091706B">
              <w:t>OID</w:t>
            </w:r>
          </w:p>
          <w:p w14:paraId="6F129DEE" w14:textId="77777777" w:rsidR="005356BD" w:rsidRPr="005356BD" w:rsidRDefault="002411EC" w:rsidP="00EE43D9">
            <w:pPr>
              <w:pStyle w:val="ListParagraph"/>
              <w:numPr>
                <w:ilvl w:val="0"/>
                <w:numId w:val="285"/>
              </w:numPr>
              <w:rPr>
                <w:del w:id="1633" w:author="pbx" w:date="2017-12-12T17:47:00Z"/>
                <w:highlight w:val="white"/>
              </w:rPr>
            </w:pPr>
            <w:del w:id="1634" w:author="pbx" w:date="2017-12-12T17:47:00Z">
              <w:r>
                <w:rPr>
                  <w:highlight w:val="white"/>
                </w:rPr>
                <w:delText xml:space="preserve">SPL Rule 5 </w:delText>
              </w:r>
              <w:r w:rsidRPr="00334410">
                <w:rPr>
                  <w:highlight w:val="white"/>
                </w:rPr>
                <w:delText xml:space="preserve">identifies that </w:delText>
              </w:r>
              <w:r>
                <w:rPr>
                  <w:highlight w:val="white"/>
                </w:rPr>
                <w:delText xml:space="preserve">the </w:delText>
              </w:r>
              <w:r w:rsidRPr="00D00628">
                <w:rPr>
                  <w:highlight w:val="white"/>
                </w:rPr>
                <w:delText xml:space="preserve">attribute has </w:delText>
              </w:r>
              <w:r>
                <w:rPr>
                  <w:highlight w:val="white"/>
                </w:rPr>
                <w:delText xml:space="preserve">not </w:delText>
              </w:r>
              <w:r w:rsidRPr="00D00628">
                <w:rPr>
                  <w:highlight w:val="white"/>
                </w:rPr>
                <w:delText>been defined</w:delText>
              </w:r>
              <w:r>
                <w:rPr>
                  <w:highlight w:val="white"/>
                </w:rPr>
                <w:delText>.</w:delText>
              </w:r>
            </w:del>
          </w:p>
          <w:p w14:paraId="384197CA" w14:textId="77777777" w:rsidR="005356BD" w:rsidRPr="005356BD" w:rsidRDefault="005356BD" w:rsidP="00EE43D9">
            <w:pPr>
              <w:pStyle w:val="ListParagraph"/>
              <w:numPr>
                <w:ilvl w:val="0"/>
                <w:numId w:val="285"/>
              </w:numPr>
              <w:rPr>
                <w:del w:id="1635" w:author="pbx" w:date="2017-12-12T17:47:00Z"/>
                <w:szCs w:val="24"/>
                <w:highlight w:val="white"/>
              </w:rPr>
            </w:pPr>
            <w:del w:id="1636" w:author="pbx" w:date="2017-12-12T17:47:00Z">
              <w:r>
                <w:delText xml:space="preserve">SPL Rule 8 </w:delText>
              </w:r>
              <w:r w:rsidRPr="00AF4E8C">
                <w:delText>identifies that code is not in the CV.</w:delText>
              </w:r>
            </w:del>
          </w:p>
          <w:p w14:paraId="4769029D" w14:textId="77777777" w:rsidR="002411EC" w:rsidRDefault="002411EC" w:rsidP="0080029F">
            <w:pPr>
              <w:pStyle w:val="ListParagraph"/>
              <w:rPr>
                <w:del w:id="1637" w:author="pbx" w:date="2017-12-12T17:47:00Z"/>
                <w:highlight w:val="white"/>
              </w:rPr>
            </w:pPr>
          </w:p>
          <w:p w14:paraId="40616FEF" w14:textId="74526C61" w:rsidR="002411EC" w:rsidRDefault="002411EC" w:rsidP="00EE43D9">
            <w:pPr>
              <w:pStyle w:val="ListParagraph"/>
              <w:numPr>
                <w:ilvl w:val="0"/>
                <w:numId w:val="232"/>
              </w:numPr>
            </w:pPr>
            <w:del w:id="1638" w:author="pbx" w:date="2017-12-12T17:47:00Z">
              <w:r w:rsidRPr="00F44693">
                <w:delText xml:space="preserve">There is an </w:delText>
              </w:r>
              <w:r w:rsidRPr="00675DAA">
                <w:delText>codeSystem</w:delText>
              </w:r>
              <w:r>
                <w:rPr>
                  <w:szCs w:val="24"/>
                  <w:highlight w:val="white"/>
                </w:rPr>
                <w:delText xml:space="preserve"> </w:delText>
              </w:r>
              <w:r>
                <w:rPr>
                  <w:sz w:val="24"/>
                  <w:szCs w:val="24"/>
                  <w:lang w:val="en-US"/>
                </w:rPr>
                <w:delText>attribute</w:delText>
              </w:r>
              <w:r w:rsidR="005356BD">
                <w:rPr>
                  <w:sz w:val="24"/>
                  <w:szCs w:val="24"/>
                  <w:lang w:val="en-US"/>
                </w:rPr>
                <w:delText xml:space="preserve"> with a </w:delText>
              </w:r>
              <w:r w:rsidR="005356BD">
                <w:delText>value of:</w:delText>
              </w:r>
            </w:del>
            <w:r w:rsidR="0091706B">
              <w:t xml:space="preserve"> </w:t>
            </w:r>
            <w:r w:rsidR="0091706B">
              <w:rPr>
                <w:rFonts w:eastAsia="Times New Roman"/>
                <w:lang w:eastAsia="de-DE"/>
              </w:rPr>
              <w:t>2.16.840.1.113883.2.20.6.</w:t>
            </w:r>
            <w:del w:id="1639" w:author="pbx" w:date="2017-12-12T17:47:00Z">
              <w:r w:rsidR="00DB2D1E">
                <w:delText>1</w:delText>
              </w:r>
              <w:r w:rsidR="005356BD" w:rsidRPr="004A5D29">
                <w:delText>4</w:delText>
              </w:r>
            </w:del>
            <w:ins w:id="1640" w:author="pbx" w:date="2017-12-12T17:47:00Z">
              <w:r w:rsidR="0091706B">
                <w:rPr>
                  <w:rFonts w:eastAsia="Times New Roman"/>
                  <w:lang w:eastAsia="de-DE"/>
                </w:rPr>
                <w:t>38</w:t>
              </w:r>
            </w:ins>
          </w:p>
          <w:p w14:paraId="1914BD6D" w14:textId="77777777" w:rsidR="005356BD" w:rsidRDefault="002411EC" w:rsidP="00EE43D9">
            <w:pPr>
              <w:pStyle w:val="ListParagraph"/>
              <w:numPr>
                <w:ilvl w:val="0"/>
                <w:numId w:val="286"/>
              </w:numPr>
              <w:rPr>
                <w:del w:id="1641" w:author="pbx" w:date="2017-12-12T17:47:00Z"/>
                <w:highlight w:val="white"/>
              </w:rPr>
            </w:pPr>
            <w:del w:id="1642" w:author="pbx" w:date="2017-12-12T17:47:00Z">
              <w:r>
                <w:rPr>
                  <w:highlight w:val="white"/>
                </w:rPr>
                <w:delText xml:space="preserve">SPL Rule 5 </w:delText>
              </w:r>
              <w:r w:rsidRPr="00334410">
                <w:rPr>
                  <w:highlight w:val="white"/>
                </w:rPr>
                <w:delText xml:space="preserve">identifies that </w:delText>
              </w:r>
              <w:r>
                <w:rPr>
                  <w:highlight w:val="white"/>
                </w:rPr>
                <w:delText xml:space="preserve">the </w:delText>
              </w:r>
              <w:r w:rsidRPr="00D00628">
                <w:rPr>
                  <w:highlight w:val="white"/>
                </w:rPr>
                <w:delText xml:space="preserve">attribute has </w:delText>
              </w:r>
              <w:r>
                <w:rPr>
                  <w:highlight w:val="white"/>
                </w:rPr>
                <w:delText xml:space="preserve">not </w:delText>
              </w:r>
              <w:r w:rsidRPr="00D00628">
                <w:rPr>
                  <w:highlight w:val="white"/>
                </w:rPr>
                <w:delText>been defined</w:delText>
              </w:r>
              <w:r>
                <w:rPr>
                  <w:highlight w:val="white"/>
                </w:rPr>
                <w:delText>.</w:delText>
              </w:r>
              <w:r w:rsidR="005356BD" w:rsidRPr="00AA6F63">
                <w:rPr>
                  <w:highlight w:val="white"/>
                </w:rPr>
                <w:delText xml:space="preserve"> </w:delText>
              </w:r>
            </w:del>
          </w:p>
          <w:p w14:paraId="4BB3BF8F" w14:textId="77777777" w:rsidR="00904CF5" w:rsidRDefault="00904CF5" w:rsidP="00EE43D9">
            <w:pPr>
              <w:pStyle w:val="ListParagraph"/>
              <w:numPr>
                <w:ilvl w:val="0"/>
                <w:numId w:val="224"/>
              </w:numPr>
              <w:rPr>
                <w:moveFrom w:id="1643" w:author="pbx" w:date="2017-12-12T17:47:00Z"/>
              </w:rPr>
            </w:pPr>
            <w:moveFromRangeStart w:id="1644" w:author="pbx" w:date="2017-12-12T17:47:00Z" w:name="move500864185"/>
            <w:moveFrom w:id="1645" w:author="pbx" w:date="2017-12-12T17:47:00Z">
              <w:r w:rsidRPr="002C49C1">
                <w:rPr>
                  <w:highlight w:val="white"/>
                </w:rPr>
                <w:t>SPL Rule 2 identifies that the OID value is incorrect.</w:t>
              </w:r>
            </w:moveFrom>
          </w:p>
          <w:moveFromRangeEnd w:id="1644"/>
          <w:p w14:paraId="49C8BD4C" w14:textId="77777777" w:rsidR="002411EC" w:rsidRDefault="002411EC" w:rsidP="0080029F">
            <w:pPr>
              <w:pStyle w:val="ListParagraph"/>
              <w:rPr>
                <w:del w:id="1646" w:author="pbx" w:date="2017-12-12T17:47:00Z"/>
                <w:highlight w:val="white"/>
              </w:rPr>
            </w:pPr>
          </w:p>
          <w:p w14:paraId="3512D91D" w14:textId="77777777" w:rsidR="002411EC" w:rsidRDefault="005356BD" w:rsidP="0043437F">
            <w:pPr>
              <w:pStyle w:val="ListParagraph"/>
              <w:numPr>
                <w:ilvl w:val="0"/>
                <w:numId w:val="81"/>
              </w:numPr>
              <w:rPr>
                <w:del w:id="1647" w:author="pbx" w:date="2017-12-12T17:47:00Z"/>
              </w:rPr>
            </w:pPr>
            <w:del w:id="1648" w:author="pbx" w:date="2017-12-12T17:47:00Z">
              <w:r>
                <w:delText>There is a</w:delText>
              </w:r>
              <w:r w:rsidR="002411EC" w:rsidRPr="00F44693">
                <w:delText xml:space="preserve"> </w:delText>
              </w:r>
              <w:r w:rsidR="002411EC" w:rsidRPr="004A5D29">
                <w:rPr>
                  <w:sz w:val="24"/>
                  <w:szCs w:val="24"/>
                  <w:highlight w:val="white"/>
                  <w:lang w:val="en-US"/>
                </w:rPr>
                <w:delText xml:space="preserve">displayName </w:delText>
              </w:r>
              <w:r w:rsidR="002411EC">
                <w:rPr>
                  <w:sz w:val="24"/>
                  <w:szCs w:val="24"/>
                  <w:lang w:val="en-US"/>
                </w:rPr>
                <w:delText>attribute</w:delText>
              </w:r>
              <w:r>
                <w:rPr>
                  <w:sz w:val="24"/>
                  <w:szCs w:val="24"/>
                  <w:lang w:val="en-US"/>
                </w:rPr>
                <w:delText xml:space="preserve"> that </w:delText>
              </w:r>
              <w:r w:rsidRPr="00675DAA">
                <w:delText>shall display the</w:delText>
              </w:r>
              <w:r>
                <w:delText xml:space="preserve"> appropriate </w:delText>
              </w:r>
              <w:r w:rsidRPr="00675DAA">
                <w:delText>label.</w:delText>
              </w:r>
            </w:del>
          </w:p>
          <w:p w14:paraId="2F1FF278" w14:textId="77777777" w:rsidR="002411EC" w:rsidRDefault="002411EC" w:rsidP="00EE43D9">
            <w:pPr>
              <w:pStyle w:val="ListParagraph"/>
              <w:numPr>
                <w:ilvl w:val="0"/>
                <w:numId w:val="287"/>
              </w:numPr>
              <w:rPr>
                <w:del w:id="1649" w:author="pbx" w:date="2017-12-12T17:47:00Z"/>
                <w:highlight w:val="white"/>
              </w:rPr>
            </w:pPr>
            <w:del w:id="1650" w:author="pbx" w:date="2017-12-12T17:47:00Z">
              <w:r>
                <w:rPr>
                  <w:highlight w:val="white"/>
                </w:rPr>
                <w:delText xml:space="preserve">SPL Rule 5 </w:delText>
              </w:r>
              <w:r w:rsidRPr="00334410">
                <w:rPr>
                  <w:highlight w:val="white"/>
                </w:rPr>
                <w:delText xml:space="preserve">identifies that </w:delText>
              </w:r>
              <w:r>
                <w:rPr>
                  <w:highlight w:val="white"/>
                </w:rPr>
                <w:delText xml:space="preserve">the </w:delText>
              </w:r>
              <w:r w:rsidRPr="00D00628">
                <w:rPr>
                  <w:highlight w:val="white"/>
                </w:rPr>
                <w:delText xml:space="preserve">attribute has </w:delText>
              </w:r>
              <w:r>
                <w:rPr>
                  <w:highlight w:val="white"/>
                </w:rPr>
                <w:delText xml:space="preserve">not </w:delText>
              </w:r>
              <w:r w:rsidRPr="00D00628">
                <w:rPr>
                  <w:highlight w:val="white"/>
                </w:rPr>
                <w:delText>been defined</w:delText>
              </w:r>
              <w:r>
                <w:rPr>
                  <w:highlight w:val="white"/>
                </w:rPr>
                <w:delText>.</w:delText>
              </w:r>
            </w:del>
          </w:p>
          <w:p w14:paraId="77A5C3A0" w14:textId="77777777" w:rsidR="002411EC" w:rsidRPr="005356BD" w:rsidRDefault="002411EC" w:rsidP="00EE43D9">
            <w:pPr>
              <w:pStyle w:val="ListParagraph"/>
              <w:numPr>
                <w:ilvl w:val="0"/>
                <w:numId w:val="287"/>
              </w:numPr>
              <w:rPr>
                <w:del w:id="1651" w:author="pbx" w:date="2017-12-12T17:47:00Z"/>
                <w:highlight w:val="white"/>
              </w:rPr>
            </w:pPr>
            <w:del w:id="1652" w:author="pbx" w:date="2017-12-12T17:47:00Z">
              <w:r w:rsidRPr="005356BD">
                <w:rPr>
                  <w:highlight w:val="white"/>
                </w:rPr>
                <w:delText>SPL Rule 7 identifies that label does not match the CV.</w:delText>
              </w:r>
            </w:del>
          </w:p>
          <w:p w14:paraId="2D4ECFC1" w14:textId="77777777" w:rsidR="00904CF5" w:rsidRDefault="00904CF5" w:rsidP="0080029F">
            <w:pPr>
              <w:pStyle w:val="ListParagraph"/>
              <w:rPr>
                <w:moveFrom w:id="1653" w:author="pbx" w:date="2017-12-12T17:47:00Z"/>
              </w:rPr>
            </w:pPr>
            <w:moveFromRangeStart w:id="1654" w:author="pbx" w:date="2017-12-12T17:47:00Z" w:name="move500864186"/>
          </w:p>
          <w:p w14:paraId="4384F80E" w14:textId="77777777" w:rsidR="002411EC" w:rsidRDefault="002411EC" w:rsidP="00C00C2B">
            <w:pPr>
              <w:pStyle w:val="ListParagraph"/>
              <w:numPr>
                <w:ilvl w:val="0"/>
                <w:numId w:val="81"/>
              </w:numPr>
              <w:rPr>
                <w:moveFrom w:id="1655" w:author="pbx" w:date="2017-12-12T17:47:00Z"/>
              </w:rPr>
            </w:pPr>
            <w:moveFrom w:id="1656" w:author="pbx" w:date="2017-12-12T17:47:00Z">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moveFrom>
          </w:p>
          <w:p w14:paraId="5F2CFBDD" w14:textId="77777777" w:rsidR="002411EC" w:rsidRPr="003F2902" w:rsidRDefault="002411EC" w:rsidP="00EE43D9">
            <w:pPr>
              <w:pStyle w:val="ListParagraph"/>
              <w:numPr>
                <w:ilvl w:val="0"/>
                <w:numId w:val="194"/>
              </w:numPr>
              <w:rPr>
                <w:moveFrom w:id="1657" w:author="pbx" w:date="2017-12-12T17:47:00Z"/>
                <w:highlight w:val="white"/>
              </w:rPr>
            </w:pPr>
            <w:moveFrom w:id="1658"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moveFrom>
          </w:p>
          <w:p w14:paraId="5BC731C3" w14:textId="77777777" w:rsidR="002411EC" w:rsidRPr="003F2902" w:rsidRDefault="002411EC" w:rsidP="00EE43D9">
            <w:pPr>
              <w:pStyle w:val="ListParagraph"/>
              <w:numPr>
                <w:ilvl w:val="0"/>
                <w:numId w:val="194"/>
              </w:numPr>
              <w:rPr>
                <w:moveFrom w:id="1659" w:author="pbx" w:date="2017-12-12T17:47:00Z"/>
                <w:highlight w:val="white"/>
              </w:rPr>
            </w:pPr>
            <w:moveFrom w:id="1660" w:author="pbx" w:date="2017-12-12T17:47:00Z">
              <w:r>
                <w:rPr>
                  <w:highlight w:val="white"/>
                </w:rPr>
                <w:t xml:space="preserve">SPL Rule 4 </w:t>
              </w:r>
              <w:r w:rsidRPr="00D00628">
                <w:rPr>
                  <w:highlight w:val="white"/>
                </w:rPr>
                <w:t xml:space="preserve">identifies that more than one </w:t>
              </w:r>
              <w:r w:rsidRPr="003F2902">
                <w:rPr>
                  <w:highlight w:val="white"/>
                </w:rPr>
                <w:t>element is defined.</w:t>
              </w:r>
            </w:moveFrom>
          </w:p>
          <w:p w14:paraId="03CCF5F0" w14:textId="77777777" w:rsidR="00E8677C" w:rsidRDefault="00E8677C" w:rsidP="00EE43D9">
            <w:pPr>
              <w:pStyle w:val="ListParagraph"/>
              <w:numPr>
                <w:ilvl w:val="0"/>
                <w:numId w:val="227"/>
              </w:numPr>
              <w:rPr>
                <w:moveFrom w:id="1661" w:author="pbx" w:date="2017-12-12T17:47:00Z"/>
              </w:rPr>
            </w:pPr>
            <w:moveFromRangeStart w:id="1662" w:author="pbx" w:date="2017-12-12T17:47:00Z" w:name="move500864187"/>
            <w:moveFromRangeEnd w:id="1654"/>
            <w:moveFrom w:id="1663" w:author="pbx" w:date="2017-12-12T17:47:00Z">
              <w:r>
                <w:t xml:space="preserve">SPL Rule 7 </w:t>
              </w:r>
              <w:r w:rsidRPr="00AF4E8C">
                <w:t xml:space="preserve">identifies that </w:t>
              </w:r>
              <w:r>
                <w:t>label does not match the CV.</w:t>
              </w:r>
            </w:moveFrom>
          </w:p>
          <w:moveFromRangeEnd w:id="1662"/>
          <w:p w14:paraId="6903A179" w14:textId="77777777" w:rsidR="002411EC" w:rsidRDefault="002411EC" w:rsidP="0080029F">
            <w:pPr>
              <w:pStyle w:val="ListParagraph"/>
              <w:rPr>
                <w:del w:id="1664" w:author="pbx" w:date="2017-12-12T17:47:00Z"/>
              </w:rPr>
            </w:pPr>
            <w:del w:id="1665" w:author="pbx" w:date="2017-12-12T17:47:00Z">
              <w:r>
                <w:delText xml:space="preserve"> </w:delText>
              </w:r>
            </w:del>
          </w:p>
          <w:p w14:paraId="4B567C05" w14:textId="77777777" w:rsidR="002411EC" w:rsidRPr="00F44693" w:rsidRDefault="002411EC" w:rsidP="0043437F">
            <w:pPr>
              <w:pStyle w:val="ListParagraph"/>
              <w:numPr>
                <w:ilvl w:val="0"/>
                <w:numId w:val="81"/>
              </w:numPr>
              <w:rPr>
                <w:del w:id="1666" w:author="pbx" w:date="2017-12-12T17:47:00Z"/>
              </w:rPr>
            </w:pPr>
            <w:commentRangeStart w:id="1667"/>
            <w:del w:id="1668" w:author="pbx" w:date="2017-12-12T17:47:00Z">
              <w:r>
                <w:rPr>
                  <w:rFonts w:eastAsia="Times New Roman"/>
                  <w:lang w:eastAsia="de-DE"/>
                </w:rPr>
                <w:delText xml:space="preserve">The </w:delText>
              </w:r>
              <w:r w:rsidRPr="00F44693">
                <w:delText>ingredient substance code</w:delText>
              </w:r>
              <w:r>
                <w:delText xml:space="preserve"> usage may restrict a substance to being: medicinal (active), non –medicinal (inactive) or both.</w:delText>
              </w:r>
            </w:del>
          </w:p>
          <w:p w14:paraId="751002AE" w14:textId="4FE09638" w:rsidR="002411EC" w:rsidRPr="00C80C46" w:rsidRDefault="002411EC" w:rsidP="00EE43D9">
            <w:pPr>
              <w:pStyle w:val="ListParagraph"/>
              <w:numPr>
                <w:ilvl w:val="0"/>
                <w:numId w:val="232"/>
              </w:numPr>
            </w:pPr>
            <w:r>
              <w:t xml:space="preserve">The </w:t>
            </w:r>
            <w:del w:id="1669" w:author="pbx" w:date="2017-12-12T17:47:00Z">
              <w:r w:rsidRPr="00F44693">
                <w:delText>same ingredient substance code is not used more than once per product.</w:delText>
              </w:r>
            </w:del>
            <w:ins w:id="1670" w:author="pbx" w:date="2017-12-12T17:47:00Z">
              <w:r>
                <w:t>d</w:t>
              </w:r>
              <w:r w:rsidRPr="00C80C46">
                <w:t xml:space="preserve">enominator has value 1 and </w:t>
              </w:r>
              <w:r>
                <w:t xml:space="preserve">a </w:t>
              </w:r>
              <w:r w:rsidRPr="00C80C46">
                <w:t xml:space="preserve">unit </w:t>
              </w:r>
              <w:r>
                <w:t xml:space="preserve">of </w:t>
              </w:r>
              <w:r w:rsidRPr="00C80C46">
                <w:t>“1”</w:t>
              </w:r>
            </w:ins>
            <w:r w:rsidRPr="00C80C46">
              <w:t xml:space="preserve"> </w:t>
            </w:r>
          </w:p>
          <w:p w14:paraId="0243CBC5" w14:textId="0B32704F" w:rsidR="002411EC" w:rsidRPr="00C80C46" w:rsidRDefault="002411EC" w:rsidP="00EE43D9">
            <w:pPr>
              <w:pStyle w:val="ListParagraph"/>
              <w:numPr>
                <w:ilvl w:val="0"/>
                <w:numId w:val="232"/>
              </w:numPr>
            </w:pPr>
            <w:r w:rsidRPr="00C80C46">
              <w:t xml:space="preserve">If the product has </w:t>
            </w:r>
            <w:del w:id="1671" w:author="pbx" w:date="2017-12-12T17:47:00Z">
              <w:r w:rsidRPr="00BB2244">
                <w:delText xml:space="preserve">no </w:delText>
              </w:r>
            </w:del>
            <w:r w:rsidRPr="00C80C46">
              <w:t>parts</w:t>
            </w:r>
            <w:ins w:id="1672" w:author="pbx" w:date="2017-12-12T17:47:00Z">
              <w:r w:rsidRPr="00C80C46">
                <w:t>, then the initial numerator value</w:t>
              </w:r>
            </w:ins>
            <w:r w:rsidRPr="00C80C46">
              <w:t xml:space="preserve"> and </w:t>
            </w:r>
            <w:ins w:id="1673" w:author="pbx" w:date="2017-12-12T17:47:00Z">
              <w:r w:rsidRPr="00C80C46">
                <w:t xml:space="preserve">unit </w:t>
              </w:r>
            </w:ins>
            <w:r w:rsidRPr="00C80C46">
              <w:t xml:space="preserve">is </w:t>
            </w:r>
            <w:del w:id="1674" w:author="pbx" w:date="2017-12-12T17:47:00Z">
              <w:r w:rsidRPr="00BB2244">
                <w:delText xml:space="preserve">not a part, then there are </w:delText>
              </w:r>
              <w:r>
                <w:delText>one or more active ingredients.</w:delText>
              </w:r>
            </w:del>
            <w:ins w:id="1675" w:author="pbx" w:date="2017-12-12T17:47:00Z">
              <w:r w:rsidRPr="00C80C46">
                <w:t xml:space="preserve">“1” </w:t>
              </w:r>
            </w:ins>
          </w:p>
          <w:p w14:paraId="290B2E30" w14:textId="77777777" w:rsidR="002411EC" w:rsidRPr="00BB2244" w:rsidRDefault="002411EC" w:rsidP="0043437F">
            <w:pPr>
              <w:pStyle w:val="ListParagraph"/>
              <w:numPr>
                <w:ilvl w:val="0"/>
                <w:numId w:val="81"/>
              </w:numPr>
              <w:rPr>
                <w:del w:id="1676" w:author="pbx" w:date="2017-12-12T17:47:00Z"/>
              </w:rPr>
            </w:pPr>
            <w:del w:id="1677" w:author="pbx" w:date="2017-12-12T17:47:00Z">
              <w:r w:rsidRPr="00BB2244">
                <w:delText>If the product has parts,</w:delText>
              </w:r>
              <w:r>
                <w:delText xml:space="preserve"> or is a part </w:delText>
              </w:r>
              <w:r w:rsidRPr="00BB2244">
                <w:delText>then the act</w:delText>
              </w:r>
              <w:r>
                <w:delText>ive ingredients are under parts.</w:delText>
              </w:r>
            </w:del>
          </w:p>
          <w:p w14:paraId="7DECF019" w14:textId="2CF7B6B7" w:rsidR="002411EC" w:rsidRPr="00C80C46" w:rsidRDefault="002411EC" w:rsidP="00EE43D9">
            <w:pPr>
              <w:pStyle w:val="ListParagraph"/>
              <w:numPr>
                <w:ilvl w:val="0"/>
                <w:numId w:val="232"/>
              </w:numPr>
              <w:rPr>
                <w:ins w:id="1678" w:author="pbx" w:date="2017-12-12T17:47:00Z"/>
              </w:rPr>
            </w:pPr>
            <w:del w:id="1679" w:author="pbx" w:date="2017-12-12T17:47:00Z">
              <w:r>
                <w:delText xml:space="preserve">If the strength is based on a reference then, then there is an asEquivalentSubstance element with a defining substance otherwise there is no asEquivalentSubstance element </w:delText>
              </w:r>
              <w:commentRangeEnd w:id="1667"/>
              <w:r>
                <w:rPr>
                  <w:rStyle w:val="CommentReference"/>
                </w:rPr>
                <w:commentReference w:id="1667"/>
              </w:r>
            </w:del>
            <w:ins w:id="1680" w:author="pbx" w:date="2017-12-12T17:47:00Z">
              <w:r>
                <w:t>The u</w:t>
              </w:r>
              <w:r w:rsidRPr="00C80C46">
                <w:t xml:space="preserve">nit of the numerator of the initial package is the same as the units for the denominators of all the ingredient quantities (strengths) </w:t>
              </w:r>
            </w:ins>
          </w:p>
          <w:p w14:paraId="05C3DD62" w14:textId="77777777" w:rsidR="00B40AF5" w:rsidRPr="008C1F1A" w:rsidRDefault="002411EC" w:rsidP="00EE43D9">
            <w:pPr>
              <w:pStyle w:val="ListParagraph"/>
              <w:numPr>
                <w:ilvl w:val="0"/>
                <w:numId w:val="232"/>
              </w:numPr>
              <w:shd w:val="clear" w:color="auto" w:fill="FFFFFF"/>
              <w:autoSpaceDE w:val="0"/>
              <w:autoSpaceDN w:val="0"/>
              <w:adjustRightInd w:val="0"/>
              <w:contextualSpacing w:val="0"/>
              <w:rPr>
                <w:ins w:id="1681" w:author="pbx" w:date="2017-12-12T17:47:00Z"/>
              </w:rPr>
            </w:pPr>
            <w:ins w:id="1682" w:author="pbx" w:date="2017-12-12T17:47:00Z">
              <w:r>
                <w:t>The u</w:t>
              </w:r>
              <w:r w:rsidRPr="00C80C46">
                <w:t>nit of the numerator of an outer package is the same as the unit for the denominator of the quantity of the inner package</w:t>
              </w:r>
            </w:ins>
          </w:p>
          <w:p w14:paraId="4610AB2E" w14:textId="77777777" w:rsidR="002411EC" w:rsidRPr="0005146B" w:rsidRDefault="00BA22EC" w:rsidP="00EE43D9">
            <w:pPr>
              <w:pStyle w:val="ListParagraph"/>
              <w:numPr>
                <w:ilvl w:val="0"/>
                <w:numId w:val="232"/>
              </w:numPr>
              <w:shd w:val="clear" w:color="auto" w:fill="FFFFFF"/>
              <w:autoSpaceDE w:val="0"/>
              <w:autoSpaceDN w:val="0"/>
              <w:adjustRightInd w:val="0"/>
              <w:contextualSpacing w:val="0"/>
              <w:rPr>
                <w:color w:val="auto"/>
                <w:sz w:val="24"/>
                <w:szCs w:val="24"/>
                <w:highlight w:val="white"/>
                <w:lang w:val="en-US"/>
              </w:rPr>
            </w:pPr>
            <w:ins w:id="1683" w:author="pbx" w:date="2017-12-12T17:47:00Z">
              <w:r>
                <w:t xml:space="preserve">There may be a </w:t>
              </w:r>
              <w:r w:rsidRPr="008C1F1A">
                <w:t>containerPackagedProduct</w:t>
              </w:r>
            </w:ins>
          </w:p>
        </w:tc>
      </w:tr>
    </w:tbl>
    <w:p w14:paraId="439575E4" w14:textId="77777777" w:rsidR="00A32EB7" w:rsidRDefault="00A32EB7"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14:paraId="0E4B8ED7" w14:textId="77777777" w:rsidTr="00613AB6">
        <w:trPr>
          <w:cantSplit/>
          <w:trHeight w:val="580"/>
          <w:tblHeader/>
        </w:trPr>
        <w:tc>
          <w:tcPr>
            <w:tcW w:w="2358" w:type="dxa"/>
            <w:shd w:val="clear" w:color="auto" w:fill="808080"/>
          </w:tcPr>
          <w:p w14:paraId="57D8758E" w14:textId="77777777" w:rsidR="00BA22EC" w:rsidRPr="00F53457" w:rsidRDefault="00BA22EC" w:rsidP="00613AB6">
            <w:r w:rsidRPr="00675DAA">
              <w:t>Element</w:t>
            </w:r>
          </w:p>
        </w:tc>
        <w:tc>
          <w:tcPr>
            <w:tcW w:w="1260" w:type="dxa"/>
            <w:shd w:val="clear" w:color="auto" w:fill="808080"/>
          </w:tcPr>
          <w:p w14:paraId="2622BE9A" w14:textId="77777777" w:rsidR="00BA22EC" w:rsidRPr="00675DAA" w:rsidRDefault="00BA22EC" w:rsidP="00613AB6">
            <w:r w:rsidRPr="00675DAA">
              <w:t>Attribute</w:t>
            </w:r>
          </w:p>
        </w:tc>
        <w:tc>
          <w:tcPr>
            <w:tcW w:w="1260" w:type="dxa"/>
            <w:shd w:val="clear" w:color="auto" w:fill="808080"/>
          </w:tcPr>
          <w:p w14:paraId="1DF6D0A5" w14:textId="77777777" w:rsidR="00BA22EC" w:rsidRPr="00F53457" w:rsidRDefault="00BA22EC" w:rsidP="00613AB6">
            <w:r w:rsidRPr="00675DAA">
              <w:t>Cardinality</w:t>
            </w:r>
          </w:p>
        </w:tc>
        <w:tc>
          <w:tcPr>
            <w:tcW w:w="1350" w:type="dxa"/>
            <w:shd w:val="clear" w:color="auto" w:fill="808080"/>
          </w:tcPr>
          <w:p w14:paraId="20AF1459" w14:textId="77777777" w:rsidR="00BA22EC" w:rsidRPr="00675DAA" w:rsidRDefault="00BA22EC" w:rsidP="00613AB6">
            <w:r w:rsidRPr="00675DAA">
              <w:t>Value(s) Allowed</w:t>
            </w:r>
          </w:p>
          <w:p w14:paraId="77AC5BF7" w14:textId="77777777" w:rsidR="00BA22EC" w:rsidRPr="00675DAA" w:rsidRDefault="00BA22EC" w:rsidP="00613AB6">
            <w:r w:rsidRPr="00675DAA">
              <w:t>Examples</w:t>
            </w:r>
          </w:p>
        </w:tc>
        <w:tc>
          <w:tcPr>
            <w:tcW w:w="3330" w:type="dxa"/>
            <w:shd w:val="clear" w:color="auto" w:fill="808080"/>
          </w:tcPr>
          <w:p w14:paraId="2A51176E" w14:textId="77777777" w:rsidR="00BA22EC" w:rsidRPr="00675DAA" w:rsidRDefault="00BA22EC" w:rsidP="00613AB6">
            <w:r w:rsidRPr="00675DAA">
              <w:t>Description</w:t>
            </w:r>
          </w:p>
          <w:p w14:paraId="03FCA4D1" w14:textId="77777777" w:rsidR="00BA22EC" w:rsidRPr="00675DAA" w:rsidRDefault="00BA22EC" w:rsidP="00613AB6">
            <w:r w:rsidRPr="00675DAA">
              <w:t>Instructions</w:t>
            </w:r>
          </w:p>
        </w:tc>
      </w:tr>
      <w:tr w:rsidR="00BA22EC" w:rsidRPr="00675DAA" w14:paraId="79EDDD86" w14:textId="77777777" w:rsidTr="00613AB6">
        <w:trPr>
          <w:cantSplit/>
        </w:trPr>
        <w:tc>
          <w:tcPr>
            <w:tcW w:w="2358" w:type="dxa"/>
          </w:tcPr>
          <w:p w14:paraId="03B38854" w14:textId="683D6609" w:rsidR="00BA22EC" w:rsidRPr="00675DAA" w:rsidRDefault="00A32EB7" w:rsidP="00613AB6">
            <w:del w:id="1684" w:author="pbx" w:date="2017-12-12T17:47:00Z">
              <w:r w:rsidRPr="00A250B0">
                <w:delText>asContent</w:delText>
              </w:r>
            </w:del>
            <w:ins w:id="1685" w:author="pbx" w:date="2017-12-12T17:47:00Z">
              <w:r w:rsidR="00BA22EC" w:rsidRPr="008C1F1A">
                <w:t>containerPackagedProduct</w:t>
              </w:r>
            </w:ins>
          </w:p>
        </w:tc>
        <w:tc>
          <w:tcPr>
            <w:tcW w:w="1260" w:type="dxa"/>
            <w:shd w:val="clear" w:color="auto" w:fill="D9D9D9"/>
          </w:tcPr>
          <w:p w14:paraId="1981B72A" w14:textId="77777777" w:rsidR="00BA22EC" w:rsidRPr="00675DAA" w:rsidRDefault="00BA22EC" w:rsidP="00613AB6">
            <w:r w:rsidRPr="00675DAA">
              <w:t>N/A</w:t>
            </w:r>
          </w:p>
        </w:tc>
        <w:tc>
          <w:tcPr>
            <w:tcW w:w="1260" w:type="dxa"/>
            <w:shd w:val="clear" w:color="auto" w:fill="D9D9D9"/>
          </w:tcPr>
          <w:p w14:paraId="205C8606" w14:textId="77777777" w:rsidR="00BA22EC" w:rsidRPr="00675DAA" w:rsidRDefault="00BA22EC" w:rsidP="00613AB6">
            <w:r w:rsidRPr="00675DAA">
              <w:t>1:1</w:t>
            </w:r>
          </w:p>
        </w:tc>
        <w:tc>
          <w:tcPr>
            <w:tcW w:w="1350" w:type="dxa"/>
            <w:shd w:val="clear" w:color="auto" w:fill="D9D9D9"/>
          </w:tcPr>
          <w:p w14:paraId="188E5DC3" w14:textId="77777777" w:rsidR="00BA22EC" w:rsidRPr="00675DAA" w:rsidRDefault="00BA22EC" w:rsidP="00613AB6"/>
        </w:tc>
        <w:tc>
          <w:tcPr>
            <w:tcW w:w="3330" w:type="dxa"/>
            <w:shd w:val="clear" w:color="auto" w:fill="D9D9D9"/>
          </w:tcPr>
          <w:p w14:paraId="28AFC38E" w14:textId="77777777" w:rsidR="00BA22EC" w:rsidRPr="00675DAA" w:rsidRDefault="00BA22EC" w:rsidP="00613AB6"/>
        </w:tc>
      </w:tr>
      <w:tr w:rsidR="00BA22EC" w:rsidRPr="00675DAA" w14:paraId="48144839" w14:textId="77777777" w:rsidTr="00613AB6">
        <w:trPr>
          <w:cantSplit/>
        </w:trPr>
        <w:tc>
          <w:tcPr>
            <w:tcW w:w="2358" w:type="dxa"/>
            <w:shd w:val="clear" w:color="auto" w:fill="808080"/>
          </w:tcPr>
          <w:p w14:paraId="35584DB3" w14:textId="77777777" w:rsidR="00BA22EC" w:rsidRPr="00675DAA" w:rsidRDefault="00BA22EC" w:rsidP="00613AB6">
            <w:r w:rsidRPr="00675DAA">
              <w:t>Conformance</w:t>
            </w:r>
          </w:p>
        </w:tc>
        <w:tc>
          <w:tcPr>
            <w:tcW w:w="7200" w:type="dxa"/>
            <w:gridSpan w:val="4"/>
          </w:tcPr>
          <w:p w14:paraId="17A994C9" w14:textId="77777777" w:rsidR="00C602DB" w:rsidRDefault="00C602DB" w:rsidP="00EE43D9">
            <w:pPr>
              <w:pStyle w:val="ListParagraph"/>
              <w:numPr>
                <w:ilvl w:val="0"/>
                <w:numId w:val="231"/>
              </w:numPr>
              <w:rPr>
                <w:ins w:id="1686" w:author="pbx" w:date="2017-12-12T17:47:00Z"/>
              </w:rPr>
            </w:pPr>
            <w:ins w:id="1687" w:author="pbx" w:date="2017-12-12T17:47:00Z">
              <w:r>
                <w:t xml:space="preserve">There is a </w:t>
              </w:r>
              <w:r w:rsidRPr="008C1F1A">
                <w:t>containerPackagedProduct</w:t>
              </w:r>
              <w:r>
                <w:t xml:space="preserve"> element</w:t>
              </w:r>
            </w:ins>
          </w:p>
          <w:p w14:paraId="5FBDA4CE" w14:textId="77777777" w:rsidR="00C602DB" w:rsidRDefault="00C602DB" w:rsidP="00C602DB">
            <w:pPr>
              <w:pStyle w:val="ListParagraph"/>
              <w:ind w:left="360"/>
              <w:rPr>
                <w:moveTo w:id="1688" w:author="pbx" w:date="2017-12-12T17:47:00Z"/>
              </w:rPr>
            </w:pPr>
            <w:moveToRangeStart w:id="1689" w:author="pbx" w:date="2017-12-12T17:47:00Z" w:name="move500864182"/>
          </w:p>
          <w:p w14:paraId="16804D66" w14:textId="77777777" w:rsidR="003F2902" w:rsidRDefault="00BA22EC" w:rsidP="0080029F">
            <w:pPr>
              <w:pStyle w:val="ListParagraph"/>
              <w:rPr>
                <w:del w:id="1690" w:author="pbx" w:date="2017-12-12T17:47:00Z"/>
              </w:rPr>
            </w:pPr>
            <w:moveTo w:id="1691" w:author="pbx" w:date="2017-12-12T17:47:00Z">
              <w:r>
                <w:t xml:space="preserve">There is a </w:t>
              </w:r>
            </w:moveTo>
            <w:moveToRangeEnd w:id="1689"/>
            <w:commentRangeStart w:id="1692"/>
            <w:del w:id="1693" w:author="pbx" w:date="2017-12-12T17:47:00Z">
              <w:r w:rsidR="003F2902">
                <w:delText>&lt;pbx: here on revalidation&gt;</w:delText>
              </w:r>
            </w:del>
          </w:p>
          <w:p w14:paraId="53260BA2" w14:textId="77777777" w:rsidR="003F2902" w:rsidRDefault="003F2902" w:rsidP="0080029F">
            <w:pPr>
              <w:pStyle w:val="ListParagraph"/>
              <w:rPr>
                <w:del w:id="1694" w:author="pbx" w:date="2017-12-12T17:47:00Z"/>
              </w:rPr>
            </w:pPr>
            <w:del w:id="1695" w:author="pbx" w:date="2017-12-12T17:47:00Z">
              <w:r>
                <w:delText>&lt;pbx: here on cleanup and consolidation&gt;</w:delText>
              </w:r>
              <w:commentRangeEnd w:id="1692"/>
              <w:r w:rsidR="00C367F5">
                <w:rPr>
                  <w:rStyle w:val="CommentReference"/>
                </w:rPr>
                <w:commentReference w:id="1692"/>
              </w:r>
            </w:del>
          </w:p>
          <w:p w14:paraId="75992DED" w14:textId="77777777" w:rsidR="003F2902" w:rsidRDefault="003F2902" w:rsidP="0080029F">
            <w:pPr>
              <w:pStyle w:val="ListParagraph"/>
              <w:rPr>
                <w:del w:id="1696" w:author="pbx" w:date="2017-12-12T17:47:00Z"/>
              </w:rPr>
            </w:pPr>
          </w:p>
          <w:p w14:paraId="1083C267" w14:textId="77777777" w:rsidR="002411EC" w:rsidRDefault="002411EC" w:rsidP="00EE43D9">
            <w:pPr>
              <w:pStyle w:val="ListParagraph"/>
              <w:numPr>
                <w:ilvl w:val="0"/>
                <w:numId w:val="288"/>
              </w:numPr>
              <w:rPr>
                <w:del w:id="1697" w:author="pbx" w:date="2017-12-12T17:47:00Z"/>
              </w:rPr>
            </w:pPr>
            <w:commentRangeStart w:id="1698"/>
            <w:del w:id="1699" w:author="pbx" w:date="2017-12-12T17:47:00Z">
              <w:r>
                <w:delText>The numerator has</w:delText>
              </w:r>
              <w:r w:rsidRPr="00C80C46">
                <w:delText xml:space="preserve"> a value greater than zero and a unit </w:delText>
              </w:r>
              <w:r w:rsidR="0091706B">
                <w:delText xml:space="preserve">derived from OID </w:delText>
              </w:r>
              <w:r w:rsidR="0091706B">
                <w:rPr>
                  <w:rFonts w:eastAsia="Times New Roman"/>
                  <w:lang w:eastAsia="de-DE"/>
                </w:rPr>
                <w:delText>2.16.840.1.113883.2.20.6.38</w:delText>
              </w:r>
            </w:del>
          </w:p>
          <w:p w14:paraId="29C5B313" w14:textId="77777777" w:rsidR="002411EC" w:rsidRPr="00C80C46" w:rsidRDefault="002411EC" w:rsidP="00EE43D9">
            <w:pPr>
              <w:pStyle w:val="ListParagraph"/>
              <w:numPr>
                <w:ilvl w:val="0"/>
                <w:numId w:val="288"/>
              </w:numPr>
              <w:rPr>
                <w:del w:id="1700" w:author="pbx" w:date="2017-12-12T17:47:00Z"/>
              </w:rPr>
            </w:pPr>
            <w:del w:id="1701" w:author="pbx" w:date="2017-12-12T17:47:00Z">
              <w:r>
                <w:delText>The d</w:delText>
              </w:r>
              <w:r w:rsidRPr="00C80C46">
                <w:delText xml:space="preserve">enominator has value 1 and </w:delText>
              </w:r>
              <w:r>
                <w:delText xml:space="preserve">a </w:delText>
              </w:r>
              <w:r w:rsidRPr="00C80C46">
                <w:delText xml:space="preserve">unit </w:delText>
              </w:r>
              <w:r>
                <w:delText xml:space="preserve">of </w:delText>
              </w:r>
              <w:r w:rsidRPr="00C80C46">
                <w:delText xml:space="preserve">“1” </w:delText>
              </w:r>
            </w:del>
          </w:p>
          <w:p w14:paraId="2073A896" w14:textId="77777777" w:rsidR="002411EC" w:rsidRPr="00C80C46" w:rsidRDefault="002411EC" w:rsidP="00EE43D9">
            <w:pPr>
              <w:pStyle w:val="ListParagraph"/>
              <w:numPr>
                <w:ilvl w:val="0"/>
                <w:numId w:val="288"/>
              </w:numPr>
              <w:rPr>
                <w:del w:id="1702" w:author="pbx" w:date="2017-12-12T17:47:00Z"/>
              </w:rPr>
            </w:pPr>
            <w:del w:id="1703" w:author="pbx" w:date="2017-12-12T17:47:00Z">
              <w:r w:rsidRPr="00C80C46">
                <w:delText xml:space="preserve">If the product has parts, then the initial numerator value and unit is “1” </w:delText>
              </w:r>
            </w:del>
          </w:p>
          <w:p w14:paraId="10173D50" w14:textId="77777777" w:rsidR="002411EC" w:rsidRPr="00C80C46" w:rsidRDefault="002411EC" w:rsidP="00EE43D9">
            <w:pPr>
              <w:pStyle w:val="ListParagraph"/>
              <w:numPr>
                <w:ilvl w:val="0"/>
                <w:numId w:val="288"/>
              </w:numPr>
              <w:rPr>
                <w:del w:id="1704" w:author="pbx" w:date="2017-12-12T17:47:00Z"/>
              </w:rPr>
            </w:pPr>
            <w:del w:id="1705" w:author="pbx" w:date="2017-12-12T17:47:00Z">
              <w:r>
                <w:delText>The u</w:delText>
              </w:r>
              <w:r w:rsidRPr="00C80C46">
                <w:delText xml:space="preserve">nit of the numerator of the initial package is the same as the units for the denominators of all the ingredient quantities (strengths) </w:delText>
              </w:r>
            </w:del>
          </w:p>
          <w:p w14:paraId="6697F017" w14:textId="77777777" w:rsidR="002411EC" w:rsidRPr="00C80C46" w:rsidRDefault="002411EC" w:rsidP="00EE43D9">
            <w:pPr>
              <w:pStyle w:val="ListParagraph"/>
              <w:numPr>
                <w:ilvl w:val="0"/>
                <w:numId w:val="288"/>
              </w:numPr>
              <w:rPr>
                <w:del w:id="1706" w:author="pbx" w:date="2017-12-12T17:47:00Z"/>
              </w:rPr>
            </w:pPr>
            <w:del w:id="1707" w:author="pbx" w:date="2017-12-12T17:47:00Z">
              <w:r>
                <w:delText>The u</w:delText>
              </w:r>
              <w:r w:rsidRPr="00C80C46">
                <w:delText xml:space="preserve">nit of the numerator of an outer package is the same as the unit for the denominator of the quantity of the inner package </w:delText>
              </w:r>
            </w:del>
          </w:p>
          <w:p w14:paraId="6DE28DE0" w14:textId="77777777" w:rsidR="002411EC" w:rsidRPr="0050178E" w:rsidRDefault="002411EC" w:rsidP="00EE43D9">
            <w:pPr>
              <w:pStyle w:val="ListParagraph"/>
              <w:numPr>
                <w:ilvl w:val="0"/>
                <w:numId w:val="288"/>
              </w:numPr>
              <w:rPr>
                <w:del w:id="1708" w:author="pbx" w:date="2017-12-12T17:47:00Z"/>
              </w:rPr>
            </w:pPr>
            <w:del w:id="1709" w:author="pbx" w:date="2017-12-12T17:47:00Z">
              <w:r w:rsidRPr="00C80C46">
                <w:delText>There is a form code</w:delText>
              </w:r>
              <w:r w:rsidR="003F7AF5">
                <w:delText>, codesystem</w:delText>
              </w:r>
              <w:r w:rsidRPr="00C80C46">
                <w:delText xml:space="preserve"> and display name </w:delText>
              </w:r>
              <w:r w:rsidR="003F7AF5">
                <w:delText xml:space="preserve">derived from OID </w:delText>
              </w:r>
              <w:r w:rsidR="003F7AF5">
                <w:rPr>
                  <w:rFonts w:eastAsia="Times New Roman"/>
                  <w:lang w:eastAsia="de-DE"/>
                </w:rPr>
                <w:delText>2.16.840.1.113883.2.20.6.32</w:delText>
              </w:r>
            </w:del>
          </w:p>
          <w:p w14:paraId="2769BD51" w14:textId="77777777" w:rsidR="002411EC" w:rsidRPr="00724B5B" w:rsidRDefault="002411EC" w:rsidP="00EE43D9">
            <w:pPr>
              <w:pStyle w:val="ListParagraph"/>
              <w:numPr>
                <w:ilvl w:val="0"/>
                <w:numId w:val="193"/>
              </w:numPr>
              <w:rPr>
                <w:del w:id="1710" w:author="pbx" w:date="2017-12-12T17:47:00Z"/>
                <w:highlight w:val="white"/>
              </w:rPr>
            </w:pPr>
            <w:del w:id="1711" w:author="pbx" w:date="2017-12-12T17:47:00Z">
              <w:r>
                <w:rPr>
                  <w:highlight w:val="white"/>
                </w:rPr>
                <w:delText>SPL Rule 2</w:delText>
              </w:r>
              <w:commentRangeStart w:id="1712"/>
              <w:r w:rsidRPr="00C13369">
                <w:rPr>
                  <w:highlight w:val="white"/>
                </w:rPr>
                <w:delText xml:space="preserve"> </w:delText>
              </w:r>
              <w:r w:rsidRPr="00334410">
                <w:rPr>
                  <w:highlight w:val="white"/>
                </w:rPr>
                <w:delText xml:space="preserve">identifies </w:delText>
              </w:r>
              <w:r>
                <w:rPr>
                  <w:highlight w:val="white"/>
                </w:rPr>
                <w:delText xml:space="preserve">that the OID value is incorrect </w:delText>
              </w:r>
              <w:commentRangeEnd w:id="1712"/>
              <w:r>
                <w:rPr>
                  <w:rStyle w:val="CommentReference"/>
                </w:rPr>
                <w:commentReference w:id="1712"/>
              </w:r>
            </w:del>
          </w:p>
          <w:p w14:paraId="1E90987B" w14:textId="77777777" w:rsidR="002411EC" w:rsidRPr="00415623" w:rsidRDefault="002411EC" w:rsidP="00EE43D9">
            <w:pPr>
              <w:pStyle w:val="ListParagraph"/>
              <w:numPr>
                <w:ilvl w:val="0"/>
                <w:numId w:val="288"/>
              </w:numPr>
              <w:rPr>
                <w:del w:id="1713" w:author="pbx" w:date="2017-12-12T17:47:00Z"/>
              </w:rPr>
            </w:pPr>
          </w:p>
          <w:p w14:paraId="2C36682C" w14:textId="77777777" w:rsidR="002411EC" w:rsidRDefault="002411EC" w:rsidP="00EE43D9">
            <w:pPr>
              <w:pStyle w:val="ListParagraph"/>
              <w:numPr>
                <w:ilvl w:val="0"/>
                <w:numId w:val="288"/>
              </w:numPr>
              <w:rPr>
                <w:del w:id="1714" w:author="pbx" w:date="2017-12-12T17:47:00Z"/>
              </w:rPr>
            </w:pPr>
            <w:del w:id="1715" w:author="pbx" w:date="2017-12-12T17:47:00Z">
              <w:r w:rsidRPr="00415623">
                <w:delText xml:space="preserve">The display name matches </w:delText>
              </w:r>
              <w:r>
                <w:delText>the language</w:delText>
              </w:r>
              <w:r w:rsidRPr="00415623">
                <w:delText xml:space="preserve"> code </w:delText>
              </w:r>
              <w:r>
                <w:delText xml:space="preserve">of </w:delText>
              </w:r>
              <w:r w:rsidRPr="00415623">
                <w:delText>the document.</w:delText>
              </w:r>
            </w:del>
          </w:p>
          <w:p w14:paraId="3E473062" w14:textId="77777777" w:rsidR="002411EC" w:rsidRPr="00C80C46" w:rsidRDefault="002411EC" w:rsidP="00EE43D9">
            <w:pPr>
              <w:pStyle w:val="ListParagraph"/>
              <w:numPr>
                <w:ilvl w:val="0"/>
                <w:numId w:val="288"/>
              </w:numPr>
              <w:rPr>
                <w:del w:id="1716" w:author="pbx" w:date="2017-12-12T17:47:00Z"/>
              </w:rPr>
            </w:pPr>
            <w:del w:id="1717" w:author="pbx" w:date="2017-12-12T17:47:00Z">
              <w:r w:rsidRPr="00C80C46">
                <w:delText xml:space="preserve">If the Package Item Code has been previously submitted, then the package form code and quantity value and unit are the same as in the most recent submission for this item code. </w:delText>
              </w:r>
            </w:del>
          </w:p>
          <w:p w14:paraId="4C17F59E" w14:textId="77777777" w:rsidR="002411EC" w:rsidRPr="00C80C46" w:rsidRDefault="002411EC" w:rsidP="00EE43D9">
            <w:pPr>
              <w:pStyle w:val="ListParagraph"/>
              <w:numPr>
                <w:ilvl w:val="0"/>
                <w:numId w:val="288"/>
              </w:numPr>
              <w:rPr>
                <w:del w:id="1718" w:author="pbx" w:date="2017-12-12T17:47:00Z"/>
              </w:rPr>
            </w:pPr>
            <w:del w:id="1719" w:author="pbx" w:date="2017-12-12T17:47:00Z">
              <w:r w:rsidRPr="00C80C46">
                <w:delText xml:space="preserve">If the Package Item Code is mentioned elsewhere in the document, then the package form code and quantity value and unit are the same and the content of both packages have an Item Code that is the same. </w:delText>
              </w:r>
            </w:del>
          </w:p>
          <w:p w14:paraId="09685F1C" w14:textId="4E369C51" w:rsidR="0005146B" w:rsidRDefault="002411EC" w:rsidP="00EE43D9">
            <w:pPr>
              <w:pStyle w:val="ListParagraph"/>
              <w:numPr>
                <w:ilvl w:val="0"/>
                <w:numId w:val="231"/>
              </w:numPr>
              <w:rPr>
                <w:ins w:id="1720" w:author="pbx" w:date="2017-12-12T17:47:00Z"/>
              </w:rPr>
            </w:pPr>
            <w:del w:id="1721" w:author="pbx" w:date="2017-12-12T17:47:00Z">
              <w:r w:rsidRPr="00C80C46">
                <w:delText xml:space="preserve">Package Item Code does not match any other Package Item Code in the same package hierarchy. </w:delText>
              </w:r>
              <w:commentRangeEnd w:id="1698"/>
              <w:r w:rsidR="003F2902">
                <w:rPr>
                  <w:rStyle w:val="CommentReference"/>
                </w:rPr>
                <w:commentReference w:id="1698"/>
              </w:r>
            </w:del>
            <w:ins w:id="1722" w:author="pbx" w:date="2017-12-12T17:47:00Z">
              <w:r w:rsidR="0005146B">
                <w:t>formCode element.</w:t>
              </w:r>
            </w:ins>
          </w:p>
          <w:p w14:paraId="04157AB6" w14:textId="77777777" w:rsidR="0005146B" w:rsidRDefault="0005146B" w:rsidP="0005146B">
            <w:pPr>
              <w:pStyle w:val="ListParagraph"/>
              <w:ind w:left="360"/>
              <w:rPr>
                <w:ins w:id="1723" w:author="pbx" w:date="2017-12-12T17:47:00Z"/>
              </w:rPr>
            </w:pPr>
          </w:p>
          <w:p w14:paraId="47113ACF" w14:textId="77777777" w:rsidR="0005146B" w:rsidRDefault="0005146B" w:rsidP="00EE43D9">
            <w:pPr>
              <w:pStyle w:val="ListParagraph"/>
              <w:numPr>
                <w:ilvl w:val="0"/>
                <w:numId w:val="231"/>
              </w:numPr>
              <w:rPr>
                <w:ins w:id="1724" w:author="pbx" w:date="2017-12-12T17:47:00Z"/>
              </w:rPr>
            </w:pPr>
            <w:ins w:id="1725" w:author="pbx" w:date="2017-12-12T17:47:00Z">
              <w:r>
                <w:t xml:space="preserve">There is an </w:t>
              </w:r>
              <w:r w:rsidRPr="0005146B">
                <w:t>asManufacturedProduct element</w:t>
              </w:r>
            </w:ins>
          </w:p>
          <w:p w14:paraId="7B09F4DB" w14:textId="77777777" w:rsidR="00BA22EC" w:rsidRPr="00415623" w:rsidRDefault="00BA22EC" w:rsidP="0005146B">
            <w:pPr>
              <w:pStyle w:val="ListParagraph"/>
              <w:ind w:left="360"/>
              <w:rPr>
                <w:ins w:id="1726" w:author="pbx" w:date="2017-12-12T17:47:00Z"/>
              </w:rPr>
            </w:pPr>
            <w:ins w:id="1727" w:author="pbx" w:date="2017-12-12T17:47:00Z">
              <w:r>
                <w:t xml:space="preserve"> </w:t>
              </w:r>
            </w:ins>
          </w:p>
          <w:p w14:paraId="480377B5" w14:textId="77777777" w:rsidR="00BA22EC" w:rsidRPr="00675DAA" w:rsidRDefault="00BA22EC" w:rsidP="00CA0E0B"/>
        </w:tc>
      </w:tr>
    </w:tbl>
    <w:p w14:paraId="4D239B02" w14:textId="77777777" w:rsidR="00BA22EC" w:rsidRDefault="00BA22EC" w:rsidP="0080029F">
      <w:pPr>
        <w:rPr>
          <w:ins w:id="1728" w:author="pbx" w:date="2017-12-12T17:47: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14:paraId="06C6D0E1" w14:textId="77777777" w:rsidTr="00613AB6">
        <w:trPr>
          <w:cantSplit/>
          <w:trHeight w:val="580"/>
          <w:tblHeader/>
          <w:ins w:id="1729" w:author="pbx" w:date="2017-12-12T17:47:00Z"/>
        </w:trPr>
        <w:tc>
          <w:tcPr>
            <w:tcW w:w="2358" w:type="dxa"/>
            <w:shd w:val="clear" w:color="auto" w:fill="808080"/>
          </w:tcPr>
          <w:p w14:paraId="69FE6F92" w14:textId="77777777" w:rsidR="00BA22EC" w:rsidRPr="000445D1" w:rsidRDefault="00BA22EC" w:rsidP="00613AB6">
            <w:pPr>
              <w:rPr>
                <w:ins w:id="1730" w:author="pbx" w:date="2017-12-12T17:47:00Z"/>
              </w:rPr>
            </w:pPr>
            <w:ins w:id="1731" w:author="pbx" w:date="2017-12-12T17:47:00Z">
              <w:r w:rsidRPr="00675DAA">
                <w:t>Element</w:t>
              </w:r>
            </w:ins>
          </w:p>
        </w:tc>
        <w:tc>
          <w:tcPr>
            <w:tcW w:w="1260" w:type="dxa"/>
            <w:shd w:val="clear" w:color="auto" w:fill="808080"/>
          </w:tcPr>
          <w:p w14:paraId="610B17B1" w14:textId="77777777" w:rsidR="00BA22EC" w:rsidRPr="00675DAA" w:rsidRDefault="00BA22EC" w:rsidP="00613AB6">
            <w:pPr>
              <w:rPr>
                <w:ins w:id="1732" w:author="pbx" w:date="2017-12-12T17:47:00Z"/>
              </w:rPr>
            </w:pPr>
            <w:ins w:id="1733" w:author="pbx" w:date="2017-12-12T17:47:00Z">
              <w:r w:rsidRPr="00675DAA">
                <w:t>Attribute</w:t>
              </w:r>
            </w:ins>
          </w:p>
        </w:tc>
        <w:tc>
          <w:tcPr>
            <w:tcW w:w="1260" w:type="dxa"/>
            <w:shd w:val="clear" w:color="auto" w:fill="808080"/>
          </w:tcPr>
          <w:p w14:paraId="0198D179" w14:textId="77777777" w:rsidR="00BA22EC" w:rsidRPr="000445D1" w:rsidRDefault="00BA22EC" w:rsidP="00613AB6">
            <w:pPr>
              <w:rPr>
                <w:ins w:id="1734" w:author="pbx" w:date="2017-12-12T17:47:00Z"/>
              </w:rPr>
            </w:pPr>
            <w:ins w:id="1735" w:author="pbx" w:date="2017-12-12T17:47:00Z">
              <w:r w:rsidRPr="00675DAA">
                <w:t>Cardinality</w:t>
              </w:r>
            </w:ins>
          </w:p>
        </w:tc>
        <w:tc>
          <w:tcPr>
            <w:tcW w:w="1350" w:type="dxa"/>
            <w:shd w:val="clear" w:color="auto" w:fill="808080"/>
          </w:tcPr>
          <w:p w14:paraId="5EA8BF36" w14:textId="77777777" w:rsidR="00BA22EC" w:rsidRPr="00675DAA" w:rsidRDefault="00BA22EC" w:rsidP="00613AB6">
            <w:pPr>
              <w:rPr>
                <w:ins w:id="1736" w:author="pbx" w:date="2017-12-12T17:47:00Z"/>
              </w:rPr>
            </w:pPr>
            <w:ins w:id="1737" w:author="pbx" w:date="2017-12-12T17:47:00Z">
              <w:r w:rsidRPr="00675DAA">
                <w:t>Value(s) Allowed</w:t>
              </w:r>
            </w:ins>
          </w:p>
          <w:p w14:paraId="0ABC5390" w14:textId="77777777" w:rsidR="00BA22EC" w:rsidRPr="00675DAA" w:rsidRDefault="00BA22EC" w:rsidP="00613AB6">
            <w:pPr>
              <w:rPr>
                <w:ins w:id="1738" w:author="pbx" w:date="2017-12-12T17:47:00Z"/>
              </w:rPr>
            </w:pPr>
            <w:ins w:id="1739" w:author="pbx" w:date="2017-12-12T17:47:00Z">
              <w:r w:rsidRPr="00675DAA">
                <w:t>Examples</w:t>
              </w:r>
            </w:ins>
          </w:p>
        </w:tc>
        <w:tc>
          <w:tcPr>
            <w:tcW w:w="3330" w:type="dxa"/>
            <w:shd w:val="clear" w:color="auto" w:fill="808080"/>
          </w:tcPr>
          <w:p w14:paraId="75DE6B30" w14:textId="77777777" w:rsidR="00BA22EC" w:rsidRPr="00675DAA" w:rsidRDefault="00BA22EC" w:rsidP="00613AB6">
            <w:pPr>
              <w:rPr>
                <w:ins w:id="1740" w:author="pbx" w:date="2017-12-12T17:47:00Z"/>
              </w:rPr>
            </w:pPr>
            <w:ins w:id="1741" w:author="pbx" w:date="2017-12-12T17:47:00Z">
              <w:r w:rsidRPr="00675DAA">
                <w:t>Description</w:t>
              </w:r>
            </w:ins>
          </w:p>
          <w:p w14:paraId="70C31342" w14:textId="77777777" w:rsidR="00BA22EC" w:rsidRPr="00675DAA" w:rsidRDefault="00BA22EC" w:rsidP="00613AB6">
            <w:pPr>
              <w:rPr>
                <w:ins w:id="1742" w:author="pbx" w:date="2017-12-12T17:47:00Z"/>
              </w:rPr>
            </w:pPr>
            <w:ins w:id="1743" w:author="pbx" w:date="2017-12-12T17:47:00Z">
              <w:r w:rsidRPr="00675DAA">
                <w:t>Instructions</w:t>
              </w:r>
            </w:ins>
          </w:p>
        </w:tc>
      </w:tr>
      <w:tr w:rsidR="00BA22EC" w:rsidRPr="00675DAA" w14:paraId="79B1006F" w14:textId="77777777" w:rsidTr="00613AB6">
        <w:trPr>
          <w:cantSplit/>
          <w:ins w:id="1744" w:author="pbx" w:date="2017-12-12T17:47:00Z"/>
        </w:trPr>
        <w:tc>
          <w:tcPr>
            <w:tcW w:w="2358" w:type="dxa"/>
            <w:vMerge w:val="restart"/>
          </w:tcPr>
          <w:p w14:paraId="1447EBA2" w14:textId="77777777" w:rsidR="00BA22EC" w:rsidRPr="008C1F1A" w:rsidRDefault="00BA22EC" w:rsidP="00BA22EC">
            <w:pPr>
              <w:shd w:val="clear" w:color="auto" w:fill="FFFFFF"/>
              <w:autoSpaceDE w:val="0"/>
              <w:autoSpaceDN w:val="0"/>
              <w:adjustRightInd w:val="0"/>
              <w:contextualSpacing w:val="0"/>
              <w:rPr>
                <w:ins w:id="1745" w:author="pbx" w:date="2017-12-12T17:47:00Z"/>
              </w:rPr>
            </w:pPr>
            <w:ins w:id="1746" w:author="pbx" w:date="2017-12-12T17:47:00Z">
              <w:r w:rsidRPr="008C1F1A">
                <w:t>containerPackagedProduct</w:t>
              </w:r>
              <w:r>
                <w:t>.</w:t>
              </w:r>
              <w:r w:rsidRPr="002732D0">
                <w:t>formCode</w:t>
              </w:r>
            </w:ins>
          </w:p>
          <w:p w14:paraId="2627598E" w14:textId="77777777" w:rsidR="00BA22EC" w:rsidRPr="00675DAA" w:rsidRDefault="00BA22EC" w:rsidP="00613AB6">
            <w:pPr>
              <w:rPr>
                <w:ins w:id="1747" w:author="pbx" w:date="2017-12-12T17:47:00Z"/>
              </w:rPr>
            </w:pPr>
          </w:p>
        </w:tc>
        <w:tc>
          <w:tcPr>
            <w:tcW w:w="1260" w:type="dxa"/>
            <w:shd w:val="clear" w:color="auto" w:fill="D9D9D9"/>
          </w:tcPr>
          <w:p w14:paraId="4EA35CCD" w14:textId="77777777" w:rsidR="00BA22EC" w:rsidRPr="00675DAA" w:rsidRDefault="00BA22EC" w:rsidP="00613AB6">
            <w:pPr>
              <w:rPr>
                <w:ins w:id="1748" w:author="pbx" w:date="2017-12-12T17:47:00Z"/>
              </w:rPr>
            </w:pPr>
            <w:ins w:id="1749" w:author="pbx" w:date="2017-12-12T17:47:00Z">
              <w:r w:rsidRPr="00675DAA">
                <w:t>N/A</w:t>
              </w:r>
            </w:ins>
          </w:p>
        </w:tc>
        <w:tc>
          <w:tcPr>
            <w:tcW w:w="1260" w:type="dxa"/>
            <w:shd w:val="clear" w:color="auto" w:fill="D9D9D9"/>
          </w:tcPr>
          <w:p w14:paraId="6C2BF17F" w14:textId="77777777" w:rsidR="00BA22EC" w:rsidRPr="00675DAA" w:rsidRDefault="00BA22EC" w:rsidP="00613AB6">
            <w:pPr>
              <w:rPr>
                <w:ins w:id="1750" w:author="pbx" w:date="2017-12-12T17:47:00Z"/>
              </w:rPr>
            </w:pPr>
            <w:ins w:id="1751" w:author="pbx" w:date="2017-12-12T17:47:00Z">
              <w:r w:rsidRPr="00675DAA">
                <w:t>1:1</w:t>
              </w:r>
            </w:ins>
          </w:p>
        </w:tc>
        <w:tc>
          <w:tcPr>
            <w:tcW w:w="1350" w:type="dxa"/>
            <w:shd w:val="clear" w:color="auto" w:fill="D9D9D9"/>
          </w:tcPr>
          <w:p w14:paraId="6CDC8AD9" w14:textId="77777777" w:rsidR="00BA22EC" w:rsidRPr="00675DAA" w:rsidRDefault="00BA22EC" w:rsidP="00613AB6">
            <w:pPr>
              <w:rPr>
                <w:ins w:id="1752" w:author="pbx" w:date="2017-12-12T17:47:00Z"/>
              </w:rPr>
            </w:pPr>
          </w:p>
        </w:tc>
        <w:tc>
          <w:tcPr>
            <w:tcW w:w="3330" w:type="dxa"/>
            <w:shd w:val="clear" w:color="auto" w:fill="D9D9D9"/>
          </w:tcPr>
          <w:p w14:paraId="63C78E75" w14:textId="77777777" w:rsidR="00BA22EC" w:rsidRPr="00675DAA" w:rsidRDefault="00BA22EC" w:rsidP="00613AB6">
            <w:pPr>
              <w:rPr>
                <w:ins w:id="1753" w:author="pbx" w:date="2017-12-12T17:47:00Z"/>
              </w:rPr>
            </w:pPr>
          </w:p>
        </w:tc>
      </w:tr>
      <w:tr w:rsidR="00BA22EC" w:rsidRPr="00675DAA" w14:paraId="779D8841" w14:textId="77777777" w:rsidTr="00613AB6">
        <w:trPr>
          <w:cantSplit/>
          <w:ins w:id="1754" w:author="pbx" w:date="2017-12-12T17:47:00Z"/>
        </w:trPr>
        <w:tc>
          <w:tcPr>
            <w:tcW w:w="2358" w:type="dxa"/>
            <w:vMerge/>
          </w:tcPr>
          <w:p w14:paraId="166A8BAD" w14:textId="77777777" w:rsidR="00BA22EC" w:rsidRPr="00675DAA" w:rsidRDefault="00BA22EC" w:rsidP="00613AB6">
            <w:pPr>
              <w:rPr>
                <w:ins w:id="1755" w:author="pbx" w:date="2017-12-12T17:47:00Z"/>
              </w:rPr>
            </w:pPr>
          </w:p>
        </w:tc>
        <w:tc>
          <w:tcPr>
            <w:tcW w:w="1260" w:type="dxa"/>
          </w:tcPr>
          <w:p w14:paraId="107D2E50" w14:textId="77777777" w:rsidR="00BA22EC" w:rsidRPr="00675DAA" w:rsidRDefault="00BA22EC" w:rsidP="00613AB6">
            <w:pPr>
              <w:rPr>
                <w:ins w:id="1756" w:author="pbx" w:date="2017-12-12T17:47:00Z"/>
              </w:rPr>
            </w:pPr>
            <w:ins w:id="1757" w:author="pbx" w:date="2017-12-12T17:47:00Z">
              <w:r w:rsidRPr="00675DAA">
                <w:t>code</w:t>
              </w:r>
            </w:ins>
          </w:p>
        </w:tc>
        <w:tc>
          <w:tcPr>
            <w:tcW w:w="1260" w:type="dxa"/>
          </w:tcPr>
          <w:p w14:paraId="2D666AF6" w14:textId="77777777" w:rsidR="00BA22EC" w:rsidRPr="00675DAA" w:rsidRDefault="00BA22EC" w:rsidP="00613AB6">
            <w:pPr>
              <w:rPr>
                <w:ins w:id="1758" w:author="pbx" w:date="2017-12-12T17:47:00Z"/>
              </w:rPr>
            </w:pPr>
            <w:ins w:id="1759" w:author="pbx" w:date="2017-12-12T17:47:00Z">
              <w:r w:rsidRPr="00675DAA">
                <w:t>1:1</w:t>
              </w:r>
            </w:ins>
          </w:p>
        </w:tc>
        <w:tc>
          <w:tcPr>
            <w:tcW w:w="1350" w:type="dxa"/>
          </w:tcPr>
          <w:p w14:paraId="4D22262D" w14:textId="77777777" w:rsidR="00BA22EC" w:rsidRPr="00675DAA" w:rsidRDefault="00BA22EC" w:rsidP="00613AB6">
            <w:pPr>
              <w:rPr>
                <w:ins w:id="1760" w:author="pbx" w:date="2017-12-12T17:47:00Z"/>
              </w:rPr>
            </w:pPr>
          </w:p>
        </w:tc>
        <w:tc>
          <w:tcPr>
            <w:tcW w:w="3330" w:type="dxa"/>
          </w:tcPr>
          <w:p w14:paraId="321F58C7" w14:textId="77777777" w:rsidR="00BA22EC" w:rsidRPr="00675DAA" w:rsidRDefault="00BA22EC" w:rsidP="00613AB6">
            <w:pPr>
              <w:rPr>
                <w:ins w:id="1761" w:author="pbx" w:date="2017-12-12T17:47:00Z"/>
              </w:rPr>
            </w:pPr>
          </w:p>
        </w:tc>
      </w:tr>
      <w:tr w:rsidR="00BA22EC" w:rsidRPr="00675DAA" w14:paraId="03A4750D" w14:textId="77777777" w:rsidTr="00613AB6">
        <w:trPr>
          <w:cantSplit/>
          <w:ins w:id="1762" w:author="pbx" w:date="2017-12-12T17:47:00Z"/>
        </w:trPr>
        <w:tc>
          <w:tcPr>
            <w:tcW w:w="2358" w:type="dxa"/>
            <w:vMerge/>
          </w:tcPr>
          <w:p w14:paraId="71812E21" w14:textId="77777777" w:rsidR="00BA22EC" w:rsidRPr="00675DAA" w:rsidRDefault="00BA22EC" w:rsidP="00613AB6">
            <w:pPr>
              <w:rPr>
                <w:ins w:id="1763" w:author="pbx" w:date="2017-12-12T17:47:00Z"/>
              </w:rPr>
            </w:pPr>
          </w:p>
        </w:tc>
        <w:tc>
          <w:tcPr>
            <w:tcW w:w="1260" w:type="dxa"/>
          </w:tcPr>
          <w:p w14:paraId="03D3A665" w14:textId="77777777" w:rsidR="00BA22EC" w:rsidRPr="00675DAA" w:rsidRDefault="00BA22EC" w:rsidP="00613AB6">
            <w:pPr>
              <w:rPr>
                <w:ins w:id="1764" w:author="pbx" w:date="2017-12-12T17:47:00Z"/>
              </w:rPr>
            </w:pPr>
            <w:ins w:id="1765" w:author="pbx" w:date="2017-12-12T17:47:00Z">
              <w:r w:rsidRPr="00675DAA">
                <w:t>codeSystem</w:t>
              </w:r>
            </w:ins>
          </w:p>
        </w:tc>
        <w:tc>
          <w:tcPr>
            <w:tcW w:w="1260" w:type="dxa"/>
          </w:tcPr>
          <w:p w14:paraId="69A334A6" w14:textId="77777777" w:rsidR="00BA22EC" w:rsidRPr="00675DAA" w:rsidRDefault="00BA22EC" w:rsidP="00613AB6">
            <w:pPr>
              <w:rPr>
                <w:ins w:id="1766" w:author="pbx" w:date="2017-12-12T17:47:00Z"/>
              </w:rPr>
            </w:pPr>
            <w:ins w:id="1767" w:author="pbx" w:date="2017-12-12T17:47:00Z">
              <w:r w:rsidRPr="00675DAA">
                <w:t>1:1</w:t>
              </w:r>
            </w:ins>
          </w:p>
        </w:tc>
        <w:tc>
          <w:tcPr>
            <w:tcW w:w="1350" w:type="dxa"/>
          </w:tcPr>
          <w:p w14:paraId="3527BAD8" w14:textId="77777777" w:rsidR="00BA22EC" w:rsidRPr="00675DAA" w:rsidRDefault="00BA22EC" w:rsidP="00613AB6">
            <w:pPr>
              <w:rPr>
                <w:ins w:id="1768" w:author="pbx" w:date="2017-12-12T17:47:00Z"/>
              </w:rPr>
            </w:pPr>
          </w:p>
        </w:tc>
        <w:tc>
          <w:tcPr>
            <w:tcW w:w="3330" w:type="dxa"/>
          </w:tcPr>
          <w:p w14:paraId="5037B195" w14:textId="77777777" w:rsidR="00BA22EC" w:rsidRPr="00675DAA" w:rsidRDefault="00BA22EC" w:rsidP="00613AB6">
            <w:pPr>
              <w:rPr>
                <w:ins w:id="1769" w:author="pbx" w:date="2017-12-12T17:47:00Z"/>
              </w:rPr>
            </w:pPr>
          </w:p>
        </w:tc>
      </w:tr>
      <w:tr w:rsidR="00BA22EC" w:rsidRPr="00675DAA" w14:paraId="323D3E43" w14:textId="77777777" w:rsidTr="00613AB6">
        <w:trPr>
          <w:cantSplit/>
          <w:ins w:id="1770" w:author="pbx" w:date="2017-12-12T17:47:00Z"/>
        </w:trPr>
        <w:tc>
          <w:tcPr>
            <w:tcW w:w="2358" w:type="dxa"/>
            <w:vMerge/>
          </w:tcPr>
          <w:p w14:paraId="572B37FB" w14:textId="77777777" w:rsidR="00BA22EC" w:rsidRPr="00675DAA" w:rsidRDefault="00BA22EC" w:rsidP="00613AB6">
            <w:pPr>
              <w:rPr>
                <w:ins w:id="1771" w:author="pbx" w:date="2017-12-12T17:47:00Z"/>
              </w:rPr>
            </w:pPr>
          </w:p>
        </w:tc>
        <w:tc>
          <w:tcPr>
            <w:tcW w:w="1260" w:type="dxa"/>
          </w:tcPr>
          <w:p w14:paraId="300F843B" w14:textId="77777777" w:rsidR="00BA22EC" w:rsidRPr="00675DAA" w:rsidRDefault="00BA22EC" w:rsidP="00613AB6">
            <w:pPr>
              <w:rPr>
                <w:ins w:id="1772" w:author="pbx" w:date="2017-12-12T17:47:00Z"/>
              </w:rPr>
            </w:pPr>
            <w:ins w:id="1773" w:author="pbx" w:date="2017-12-12T17:47:00Z">
              <w:r w:rsidRPr="00675DAA">
                <w:t>displayName</w:t>
              </w:r>
            </w:ins>
          </w:p>
        </w:tc>
        <w:tc>
          <w:tcPr>
            <w:tcW w:w="1260" w:type="dxa"/>
          </w:tcPr>
          <w:p w14:paraId="5E50A26C" w14:textId="77777777" w:rsidR="00BA22EC" w:rsidRPr="00675DAA" w:rsidRDefault="00BA22EC" w:rsidP="00613AB6">
            <w:pPr>
              <w:rPr>
                <w:ins w:id="1774" w:author="pbx" w:date="2017-12-12T17:47:00Z"/>
              </w:rPr>
            </w:pPr>
            <w:ins w:id="1775" w:author="pbx" w:date="2017-12-12T17:47:00Z">
              <w:r w:rsidRPr="00675DAA">
                <w:t>1:1</w:t>
              </w:r>
            </w:ins>
          </w:p>
        </w:tc>
        <w:tc>
          <w:tcPr>
            <w:tcW w:w="1350" w:type="dxa"/>
          </w:tcPr>
          <w:p w14:paraId="56740504" w14:textId="77777777" w:rsidR="00BA22EC" w:rsidRPr="00675DAA" w:rsidRDefault="00BA22EC" w:rsidP="00613AB6">
            <w:pPr>
              <w:rPr>
                <w:ins w:id="1776" w:author="pbx" w:date="2017-12-12T17:47:00Z"/>
              </w:rPr>
            </w:pPr>
          </w:p>
        </w:tc>
        <w:tc>
          <w:tcPr>
            <w:tcW w:w="3330" w:type="dxa"/>
          </w:tcPr>
          <w:p w14:paraId="3BF146FD" w14:textId="77777777" w:rsidR="00BA22EC" w:rsidRPr="00675DAA" w:rsidRDefault="00BA22EC" w:rsidP="00613AB6">
            <w:pPr>
              <w:rPr>
                <w:ins w:id="1777" w:author="pbx" w:date="2017-12-12T17:47:00Z"/>
              </w:rPr>
            </w:pPr>
          </w:p>
        </w:tc>
      </w:tr>
      <w:tr w:rsidR="00BA22EC" w:rsidRPr="00675DAA" w14:paraId="5C4D0F3D" w14:textId="77777777" w:rsidTr="00613AB6">
        <w:trPr>
          <w:cantSplit/>
          <w:ins w:id="1778" w:author="pbx" w:date="2017-12-12T17:47:00Z"/>
        </w:trPr>
        <w:tc>
          <w:tcPr>
            <w:tcW w:w="2358" w:type="dxa"/>
            <w:shd w:val="clear" w:color="auto" w:fill="808080"/>
          </w:tcPr>
          <w:p w14:paraId="728A6ED2" w14:textId="77777777" w:rsidR="00BA22EC" w:rsidRPr="00675DAA" w:rsidRDefault="00BA22EC" w:rsidP="00613AB6">
            <w:pPr>
              <w:rPr>
                <w:ins w:id="1779" w:author="pbx" w:date="2017-12-12T17:47:00Z"/>
              </w:rPr>
            </w:pPr>
            <w:ins w:id="1780" w:author="pbx" w:date="2017-12-12T17:47:00Z">
              <w:r w:rsidRPr="00675DAA">
                <w:lastRenderedPageBreak/>
                <w:t>Conformance</w:t>
              </w:r>
            </w:ins>
          </w:p>
        </w:tc>
        <w:tc>
          <w:tcPr>
            <w:tcW w:w="7200" w:type="dxa"/>
            <w:gridSpan w:val="4"/>
          </w:tcPr>
          <w:p w14:paraId="43CA705D" w14:textId="77777777" w:rsidR="00BA22EC" w:rsidRDefault="00BA22EC" w:rsidP="00EE43D9">
            <w:pPr>
              <w:pStyle w:val="ListParagraph"/>
              <w:numPr>
                <w:ilvl w:val="0"/>
                <w:numId w:val="228"/>
              </w:numPr>
              <w:rPr>
                <w:ins w:id="1781" w:author="pbx" w:date="2017-12-12T17:47:00Z"/>
              </w:rPr>
            </w:pPr>
            <w:ins w:id="1782" w:author="pbx" w:date="2017-12-12T17:47:00Z">
              <w:r>
                <w:t xml:space="preserve">There is an </w:t>
              </w:r>
              <w:r w:rsidRPr="00AC1632">
                <w:t>formCode</w:t>
              </w:r>
              <w:r>
                <w:t xml:space="preserve"> element</w:t>
              </w:r>
            </w:ins>
          </w:p>
          <w:p w14:paraId="48458636" w14:textId="77777777" w:rsidR="00BA22EC" w:rsidRPr="00FD3CB1" w:rsidRDefault="00BA22EC" w:rsidP="00EE43D9">
            <w:pPr>
              <w:pStyle w:val="ListParagraph"/>
              <w:numPr>
                <w:ilvl w:val="0"/>
                <w:numId w:val="230"/>
              </w:numPr>
              <w:rPr>
                <w:ins w:id="1783" w:author="pbx" w:date="2017-12-12T17:47:00Z"/>
                <w:highlight w:val="white"/>
              </w:rPr>
            </w:pPr>
            <w:ins w:id="1784"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2E3AAB12" w14:textId="77777777" w:rsidR="00BA22EC" w:rsidRPr="00FD3CB1" w:rsidRDefault="00BA22EC" w:rsidP="00EE43D9">
            <w:pPr>
              <w:pStyle w:val="ListParagraph"/>
              <w:numPr>
                <w:ilvl w:val="0"/>
                <w:numId w:val="230"/>
              </w:numPr>
              <w:rPr>
                <w:ins w:id="1785" w:author="pbx" w:date="2017-12-12T17:47:00Z"/>
                <w:highlight w:val="white"/>
              </w:rPr>
            </w:pPr>
            <w:ins w:id="1786" w:author="pbx" w:date="2017-12-12T17:47:00Z">
              <w:r>
                <w:rPr>
                  <w:highlight w:val="white"/>
                </w:rPr>
                <w:t xml:space="preserve">SPL Rule 4 </w:t>
              </w:r>
              <w:r w:rsidRPr="00D00628">
                <w:rPr>
                  <w:highlight w:val="white"/>
                </w:rPr>
                <w:t xml:space="preserve">identifies that more than one </w:t>
              </w:r>
              <w:r w:rsidRPr="00FD3CB1">
                <w:rPr>
                  <w:highlight w:val="white"/>
                </w:rPr>
                <w:t>element is defined.</w:t>
              </w:r>
            </w:ins>
          </w:p>
          <w:p w14:paraId="1BC1A922" w14:textId="77777777" w:rsidR="00BA22EC" w:rsidRDefault="00BA22EC" w:rsidP="00613AB6">
            <w:pPr>
              <w:pStyle w:val="ListParagraph"/>
              <w:rPr>
                <w:ins w:id="1787" w:author="pbx" w:date="2017-12-12T17:47:00Z"/>
              </w:rPr>
            </w:pPr>
          </w:p>
          <w:p w14:paraId="6F823DCA" w14:textId="77777777" w:rsidR="00BA22EC" w:rsidRPr="0050178E" w:rsidRDefault="00BA22EC" w:rsidP="00EE43D9">
            <w:pPr>
              <w:pStyle w:val="ListParagraph"/>
              <w:numPr>
                <w:ilvl w:val="0"/>
                <w:numId w:val="228"/>
              </w:numPr>
              <w:rPr>
                <w:ins w:id="1788" w:author="pbx" w:date="2017-12-12T17:47:00Z"/>
              </w:rPr>
            </w:pPr>
            <w:ins w:id="1789" w:author="pbx" w:date="2017-12-12T17:47:00Z">
              <w:r w:rsidRPr="00C80C46">
                <w:t>There is a code</w:t>
              </w:r>
              <w:r>
                <w:t>, codeSystem</w:t>
              </w:r>
              <w:r w:rsidRPr="00C80C46">
                <w:t xml:space="preserve"> and </w:t>
              </w:r>
              <w:r w:rsidRPr="00675DAA">
                <w:t>displayName</w:t>
              </w:r>
              <w:r>
                <w:t xml:space="preserve"> attribute derived from OID </w:t>
              </w:r>
              <w:r w:rsidRPr="00E8677C">
                <w:t xml:space="preserve">2.16.840.1.113883.2.20.6.32 </w:t>
              </w:r>
              <w:r>
                <w:t xml:space="preserve">where the </w:t>
              </w:r>
              <w:r w:rsidRPr="00675DAA">
                <w:t>displayName</w:t>
              </w:r>
              <w:r>
                <w:t xml:space="preserve"> </w:t>
              </w:r>
              <w:r w:rsidRPr="00675DAA">
                <w:t>shall display the</w:t>
              </w:r>
              <w:r>
                <w:t xml:space="preserve"> appropriate label.</w:t>
              </w:r>
            </w:ins>
          </w:p>
          <w:p w14:paraId="72895050" w14:textId="77777777" w:rsidR="00BA22EC" w:rsidRDefault="00BA22EC" w:rsidP="00EE43D9">
            <w:pPr>
              <w:pStyle w:val="ListParagraph"/>
              <w:numPr>
                <w:ilvl w:val="0"/>
                <w:numId w:val="229"/>
              </w:numPr>
              <w:rPr>
                <w:ins w:id="1790" w:author="pbx" w:date="2017-12-12T17:47:00Z"/>
                <w:highlight w:val="white"/>
              </w:rPr>
            </w:pPr>
            <w:ins w:id="1791"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18DAF67D" w14:textId="77777777" w:rsidR="00BA22EC" w:rsidRDefault="00BA22EC" w:rsidP="00EE43D9">
            <w:pPr>
              <w:pStyle w:val="ListParagraph"/>
              <w:numPr>
                <w:ilvl w:val="0"/>
                <w:numId w:val="229"/>
              </w:numPr>
              <w:rPr>
                <w:ins w:id="1792" w:author="pbx" w:date="2017-12-12T17:47:00Z"/>
                <w:highlight w:val="white"/>
              </w:rPr>
            </w:pPr>
            <w:ins w:id="1793"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232EE2C4" w14:textId="77777777" w:rsidR="00BA22EC" w:rsidRDefault="00BA22EC" w:rsidP="00EE43D9">
            <w:pPr>
              <w:pStyle w:val="ListParagraph"/>
              <w:numPr>
                <w:ilvl w:val="0"/>
                <w:numId w:val="229"/>
              </w:numPr>
              <w:rPr>
                <w:ins w:id="1794" w:author="pbx" w:date="2017-12-12T17:47:00Z"/>
              </w:rPr>
            </w:pPr>
            <w:ins w:id="1795" w:author="pbx" w:date="2017-12-12T17:47:00Z">
              <w:r w:rsidRPr="002C49C1">
                <w:rPr>
                  <w:highlight w:val="white"/>
                </w:rPr>
                <w:t>SPL Rule 2 identifies that the OID value is incorrect.</w:t>
              </w:r>
            </w:ins>
          </w:p>
          <w:p w14:paraId="58BE4C5F" w14:textId="77777777" w:rsidR="00BA22EC" w:rsidRDefault="00BA22EC" w:rsidP="00EE43D9">
            <w:pPr>
              <w:pStyle w:val="ListParagraph"/>
              <w:numPr>
                <w:ilvl w:val="0"/>
                <w:numId w:val="229"/>
              </w:numPr>
              <w:rPr>
                <w:ins w:id="1796" w:author="pbx" w:date="2017-12-12T17:47:00Z"/>
              </w:rPr>
            </w:pPr>
            <w:ins w:id="1797" w:author="pbx" w:date="2017-12-12T17:47:00Z">
              <w:r>
                <w:t xml:space="preserve">SPL Rule 7 </w:t>
              </w:r>
              <w:r w:rsidRPr="00AF4E8C">
                <w:t xml:space="preserve">identifies that </w:t>
              </w:r>
              <w:r>
                <w:t>label does not match the CV.</w:t>
              </w:r>
            </w:ins>
          </w:p>
          <w:p w14:paraId="1784CA2E" w14:textId="77777777" w:rsidR="00BA22EC" w:rsidRPr="00AF1C00" w:rsidRDefault="00BA22EC" w:rsidP="00EE43D9">
            <w:pPr>
              <w:pStyle w:val="ListParagraph"/>
              <w:numPr>
                <w:ilvl w:val="0"/>
                <w:numId w:val="229"/>
              </w:numPr>
              <w:rPr>
                <w:ins w:id="1798" w:author="pbx" w:date="2017-12-12T17:47:00Z"/>
              </w:rPr>
            </w:pPr>
            <w:ins w:id="1799" w:author="pbx" w:date="2017-12-12T17:47:00Z">
              <w:r w:rsidRPr="00CA017E">
                <w:rPr>
                  <w:highlight w:val="white"/>
                </w:rPr>
                <w:t>The code SPL Rule 10 identifies that the attribute value is incorrect.</w:t>
              </w:r>
            </w:ins>
          </w:p>
        </w:tc>
      </w:tr>
    </w:tbl>
    <w:p w14:paraId="134E90C6" w14:textId="77777777" w:rsidR="00BA22EC" w:rsidRDefault="00BA22EC" w:rsidP="0080029F">
      <w:pPr>
        <w:rPr>
          <w:ins w:id="1800" w:author="pbx" w:date="2017-12-12T17:47: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5146B" w:rsidRPr="00675DAA" w14:paraId="64946FB4" w14:textId="77777777" w:rsidTr="00E23921">
        <w:trPr>
          <w:cantSplit/>
          <w:trHeight w:val="580"/>
          <w:tblHeader/>
          <w:ins w:id="1801" w:author="pbx" w:date="2017-12-12T17:47:00Z"/>
        </w:trPr>
        <w:tc>
          <w:tcPr>
            <w:tcW w:w="2358" w:type="dxa"/>
            <w:shd w:val="clear" w:color="auto" w:fill="808080"/>
          </w:tcPr>
          <w:p w14:paraId="4814A7D6" w14:textId="77777777" w:rsidR="0005146B" w:rsidRPr="000445D1" w:rsidRDefault="0005146B" w:rsidP="00E23921">
            <w:pPr>
              <w:rPr>
                <w:ins w:id="1802" w:author="pbx" w:date="2017-12-12T17:47:00Z"/>
              </w:rPr>
            </w:pPr>
            <w:ins w:id="1803" w:author="pbx" w:date="2017-12-12T17:47:00Z">
              <w:r w:rsidRPr="00675DAA">
                <w:t>Element</w:t>
              </w:r>
            </w:ins>
          </w:p>
        </w:tc>
        <w:tc>
          <w:tcPr>
            <w:tcW w:w="1260" w:type="dxa"/>
            <w:shd w:val="clear" w:color="auto" w:fill="808080"/>
          </w:tcPr>
          <w:p w14:paraId="5B77A783" w14:textId="77777777" w:rsidR="0005146B" w:rsidRPr="00675DAA" w:rsidRDefault="0005146B" w:rsidP="00E23921">
            <w:pPr>
              <w:rPr>
                <w:ins w:id="1804" w:author="pbx" w:date="2017-12-12T17:47:00Z"/>
              </w:rPr>
            </w:pPr>
            <w:ins w:id="1805" w:author="pbx" w:date="2017-12-12T17:47:00Z">
              <w:r w:rsidRPr="00675DAA">
                <w:t>Attribute</w:t>
              </w:r>
            </w:ins>
          </w:p>
        </w:tc>
        <w:tc>
          <w:tcPr>
            <w:tcW w:w="1260" w:type="dxa"/>
            <w:shd w:val="clear" w:color="auto" w:fill="808080"/>
          </w:tcPr>
          <w:p w14:paraId="18624693" w14:textId="77777777" w:rsidR="0005146B" w:rsidRPr="000445D1" w:rsidRDefault="0005146B" w:rsidP="00E23921">
            <w:pPr>
              <w:rPr>
                <w:ins w:id="1806" w:author="pbx" w:date="2017-12-12T17:47:00Z"/>
              </w:rPr>
            </w:pPr>
            <w:ins w:id="1807" w:author="pbx" w:date="2017-12-12T17:47:00Z">
              <w:r w:rsidRPr="00675DAA">
                <w:t>Cardinality</w:t>
              </w:r>
            </w:ins>
          </w:p>
        </w:tc>
        <w:tc>
          <w:tcPr>
            <w:tcW w:w="1350" w:type="dxa"/>
            <w:shd w:val="clear" w:color="auto" w:fill="808080"/>
          </w:tcPr>
          <w:p w14:paraId="0D3A4428" w14:textId="77777777" w:rsidR="0005146B" w:rsidRPr="00675DAA" w:rsidRDefault="0005146B" w:rsidP="00E23921">
            <w:pPr>
              <w:rPr>
                <w:ins w:id="1808" w:author="pbx" w:date="2017-12-12T17:47:00Z"/>
              </w:rPr>
            </w:pPr>
            <w:ins w:id="1809" w:author="pbx" w:date="2017-12-12T17:47:00Z">
              <w:r w:rsidRPr="00675DAA">
                <w:t>Value(s) Allowed</w:t>
              </w:r>
            </w:ins>
          </w:p>
          <w:p w14:paraId="0F556257" w14:textId="77777777" w:rsidR="0005146B" w:rsidRPr="00675DAA" w:rsidRDefault="0005146B" w:rsidP="00E23921">
            <w:pPr>
              <w:rPr>
                <w:ins w:id="1810" w:author="pbx" w:date="2017-12-12T17:47:00Z"/>
              </w:rPr>
            </w:pPr>
            <w:ins w:id="1811" w:author="pbx" w:date="2017-12-12T17:47:00Z">
              <w:r w:rsidRPr="00675DAA">
                <w:t>Examples</w:t>
              </w:r>
            </w:ins>
          </w:p>
        </w:tc>
        <w:tc>
          <w:tcPr>
            <w:tcW w:w="3330" w:type="dxa"/>
            <w:shd w:val="clear" w:color="auto" w:fill="808080"/>
          </w:tcPr>
          <w:p w14:paraId="59AA52BC" w14:textId="77777777" w:rsidR="0005146B" w:rsidRPr="00675DAA" w:rsidRDefault="0005146B" w:rsidP="00E23921">
            <w:pPr>
              <w:rPr>
                <w:ins w:id="1812" w:author="pbx" w:date="2017-12-12T17:47:00Z"/>
              </w:rPr>
            </w:pPr>
            <w:ins w:id="1813" w:author="pbx" w:date="2017-12-12T17:47:00Z">
              <w:r w:rsidRPr="00675DAA">
                <w:t>Description</w:t>
              </w:r>
            </w:ins>
          </w:p>
          <w:p w14:paraId="7634D9CC" w14:textId="77777777" w:rsidR="0005146B" w:rsidRPr="00675DAA" w:rsidRDefault="0005146B" w:rsidP="00E23921">
            <w:pPr>
              <w:rPr>
                <w:ins w:id="1814" w:author="pbx" w:date="2017-12-12T17:47:00Z"/>
              </w:rPr>
            </w:pPr>
            <w:ins w:id="1815" w:author="pbx" w:date="2017-12-12T17:47:00Z">
              <w:r w:rsidRPr="00675DAA">
                <w:t>Instructions</w:t>
              </w:r>
            </w:ins>
          </w:p>
        </w:tc>
      </w:tr>
      <w:tr w:rsidR="0005146B" w:rsidRPr="00675DAA" w14:paraId="204C7357" w14:textId="77777777" w:rsidTr="00E23921">
        <w:trPr>
          <w:cantSplit/>
          <w:ins w:id="1816" w:author="pbx" w:date="2017-12-12T17:47:00Z"/>
        </w:trPr>
        <w:tc>
          <w:tcPr>
            <w:tcW w:w="2358" w:type="dxa"/>
            <w:vMerge w:val="restart"/>
          </w:tcPr>
          <w:p w14:paraId="2D8E2B54" w14:textId="77777777" w:rsidR="0005146B" w:rsidRPr="00675DAA" w:rsidRDefault="0005146B" w:rsidP="00E23921">
            <w:pPr>
              <w:rPr>
                <w:ins w:id="1817" w:author="pbx" w:date="2017-12-12T17:47:00Z"/>
              </w:rPr>
            </w:pPr>
            <w:ins w:id="1818" w:author="pbx" w:date="2017-12-12T17:47:00Z">
              <w:r w:rsidRPr="00C602DB">
                <w:t xml:space="preserve">asManufacturedProduct </w:t>
              </w:r>
            </w:ins>
          </w:p>
        </w:tc>
        <w:tc>
          <w:tcPr>
            <w:tcW w:w="1260" w:type="dxa"/>
            <w:shd w:val="clear" w:color="auto" w:fill="D9D9D9"/>
          </w:tcPr>
          <w:p w14:paraId="4220EE50" w14:textId="77777777" w:rsidR="0005146B" w:rsidRPr="00675DAA" w:rsidRDefault="0005146B" w:rsidP="00E23921">
            <w:pPr>
              <w:rPr>
                <w:ins w:id="1819" w:author="pbx" w:date="2017-12-12T17:47:00Z"/>
              </w:rPr>
            </w:pPr>
            <w:ins w:id="1820" w:author="pbx" w:date="2017-12-12T17:47:00Z">
              <w:r w:rsidRPr="00675DAA">
                <w:t>N/A</w:t>
              </w:r>
            </w:ins>
          </w:p>
        </w:tc>
        <w:tc>
          <w:tcPr>
            <w:tcW w:w="1260" w:type="dxa"/>
            <w:shd w:val="clear" w:color="auto" w:fill="D9D9D9"/>
          </w:tcPr>
          <w:p w14:paraId="046340C4" w14:textId="77777777" w:rsidR="0005146B" w:rsidRPr="00675DAA" w:rsidRDefault="0005146B" w:rsidP="00E23921">
            <w:pPr>
              <w:rPr>
                <w:ins w:id="1821" w:author="pbx" w:date="2017-12-12T17:47:00Z"/>
              </w:rPr>
            </w:pPr>
            <w:ins w:id="1822" w:author="pbx" w:date="2017-12-12T17:47:00Z">
              <w:r w:rsidRPr="00675DAA">
                <w:t>1:1</w:t>
              </w:r>
            </w:ins>
          </w:p>
        </w:tc>
        <w:tc>
          <w:tcPr>
            <w:tcW w:w="1350" w:type="dxa"/>
            <w:shd w:val="clear" w:color="auto" w:fill="D9D9D9"/>
          </w:tcPr>
          <w:p w14:paraId="6EB8608A" w14:textId="77777777" w:rsidR="0005146B" w:rsidRPr="00675DAA" w:rsidRDefault="0005146B" w:rsidP="00E23921">
            <w:pPr>
              <w:rPr>
                <w:ins w:id="1823" w:author="pbx" w:date="2017-12-12T17:47:00Z"/>
              </w:rPr>
            </w:pPr>
          </w:p>
        </w:tc>
        <w:tc>
          <w:tcPr>
            <w:tcW w:w="3330" w:type="dxa"/>
            <w:shd w:val="clear" w:color="auto" w:fill="D9D9D9"/>
          </w:tcPr>
          <w:p w14:paraId="325C76F5" w14:textId="77777777" w:rsidR="0005146B" w:rsidRPr="00675DAA" w:rsidRDefault="0005146B" w:rsidP="00E23921">
            <w:pPr>
              <w:rPr>
                <w:ins w:id="1824" w:author="pbx" w:date="2017-12-12T17:47:00Z"/>
              </w:rPr>
            </w:pPr>
          </w:p>
        </w:tc>
      </w:tr>
      <w:tr w:rsidR="0005146B" w:rsidRPr="00675DAA" w14:paraId="7C714479" w14:textId="77777777" w:rsidTr="00E23921">
        <w:trPr>
          <w:cantSplit/>
          <w:ins w:id="1825" w:author="pbx" w:date="2017-12-12T17:47:00Z"/>
        </w:trPr>
        <w:tc>
          <w:tcPr>
            <w:tcW w:w="2358" w:type="dxa"/>
            <w:vMerge/>
          </w:tcPr>
          <w:p w14:paraId="2FF19E62" w14:textId="77777777" w:rsidR="0005146B" w:rsidRPr="00675DAA" w:rsidRDefault="0005146B" w:rsidP="00E23921">
            <w:pPr>
              <w:rPr>
                <w:ins w:id="1826" w:author="pbx" w:date="2017-12-12T17:47:00Z"/>
              </w:rPr>
            </w:pPr>
          </w:p>
        </w:tc>
        <w:tc>
          <w:tcPr>
            <w:tcW w:w="1260" w:type="dxa"/>
          </w:tcPr>
          <w:p w14:paraId="6355DDE8" w14:textId="77777777" w:rsidR="0005146B" w:rsidRPr="00675DAA" w:rsidRDefault="0005146B" w:rsidP="00E23921">
            <w:pPr>
              <w:rPr>
                <w:ins w:id="1827" w:author="pbx" w:date="2017-12-12T17:47:00Z"/>
              </w:rPr>
            </w:pPr>
          </w:p>
        </w:tc>
        <w:tc>
          <w:tcPr>
            <w:tcW w:w="1260" w:type="dxa"/>
          </w:tcPr>
          <w:p w14:paraId="702EF1FB" w14:textId="77777777" w:rsidR="0005146B" w:rsidRPr="00675DAA" w:rsidRDefault="0005146B" w:rsidP="00E23921">
            <w:pPr>
              <w:rPr>
                <w:ins w:id="1828" w:author="pbx" w:date="2017-12-12T17:47:00Z"/>
              </w:rPr>
            </w:pPr>
          </w:p>
        </w:tc>
        <w:tc>
          <w:tcPr>
            <w:tcW w:w="1350" w:type="dxa"/>
          </w:tcPr>
          <w:p w14:paraId="54062F2E" w14:textId="77777777" w:rsidR="0005146B" w:rsidRPr="00675DAA" w:rsidRDefault="0005146B" w:rsidP="00E23921">
            <w:pPr>
              <w:rPr>
                <w:ins w:id="1829" w:author="pbx" w:date="2017-12-12T17:47:00Z"/>
              </w:rPr>
            </w:pPr>
          </w:p>
        </w:tc>
        <w:tc>
          <w:tcPr>
            <w:tcW w:w="3330" w:type="dxa"/>
          </w:tcPr>
          <w:p w14:paraId="0C4CE170" w14:textId="77777777" w:rsidR="0005146B" w:rsidRPr="00675DAA" w:rsidRDefault="0005146B" w:rsidP="00E23921">
            <w:pPr>
              <w:rPr>
                <w:ins w:id="1830" w:author="pbx" w:date="2017-12-12T17:47:00Z"/>
              </w:rPr>
            </w:pPr>
          </w:p>
        </w:tc>
      </w:tr>
      <w:tr w:rsidR="0005146B" w:rsidRPr="00675DAA" w14:paraId="1C03EC0B" w14:textId="77777777" w:rsidTr="00E23921">
        <w:trPr>
          <w:cantSplit/>
          <w:ins w:id="1831" w:author="pbx" w:date="2017-12-12T17:47:00Z"/>
        </w:trPr>
        <w:tc>
          <w:tcPr>
            <w:tcW w:w="2358" w:type="dxa"/>
            <w:vMerge/>
          </w:tcPr>
          <w:p w14:paraId="205CDE67" w14:textId="77777777" w:rsidR="0005146B" w:rsidRPr="00675DAA" w:rsidRDefault="0005146B" w:rsidP="00E23921">
            <w:pPr>
              <w:rPr>
                <w:ins w:id="1832" w:author="pbx" w:date="2017-12-12T17:47:00Z"/>
              </w:rPr>
            </w:pPr>
          </w:p>
        </w:tc>
        <w:tc>
          <w:tcPr>
            <w:tcW w:w="1260" w:type="dxa"/>
          </w:tcPr>
          <w:p w14:paraId="25CCE66B" w14:textId="77777777" w:rsidR="0005146B" w:rsidRPr="00675DAA" w:rsidRDefault="0005146B" w:rsidP="00E23921">
            <w:pPr>
              <w:rPr>
                <w:ins w:id="1833" w:author="pbx" w:date="2017-12-12T17:47:00Z"/>
              </w:rPr>
            </w:pPr>
          </w:p>
        </w:tc>
        <w:tc>
          <w:tcPr>
            <w:tcW w:w="1260" w:type="dxa"/>
          </w:tcPr>
          <w:p w14:paraId="40B057E9" w14:textId="77777777" w:rsidR="0005146B" w:rsidRPr="00675DAA" w:rsidRDefault="0005146B" w:rsidP="00E23921">
            <w:pPr>
              <w:rPr>
                <w:ins w:id="1834" w:author="pbx" w:date="2017-12-12T17:47:00Z"/>
              </w:rPr>
            </w:pPr>
          </w:p>
        </w:tc>
        <w:tc>
          <w:tcPr>
            <w:tcW w:w="1350" w:type="dxa"/>
          </w:tcPr>
          <w:p w14:paraId="48295299" w14:textId="77777777" w:rsidR="0005146B" w:rsidRPr="00675DAA" w:rsidRDefault="0005146B" w:rsidP="00E23921">
            <w:pPr>
              <w:rPr>
                <w:ins w:id="1835" w:author="pbx" w:date="2017-12-12T17:47:00Z"/>
              </w:rPr>
            </w:pPr>
          </w:p>
        </w:tc>
        <w:tc>
          <w:tcPr>
            <w:tcW w:w="3330" w:type="dxa"/>
          </w:tcPr>
          <w:p w14:paraId="74527FF6" w14:textId="77777777" w:rsidR="0005146B" w:rsidRPr="00675DAA" w:rsidRDefault="0005146B" w:rsidP="00E23921">
            <w:pPr>
              <w:rPr>
                <w:ins w:id="1836" w:author="pbx" w:date="2017-12-12T17:47:00Z"/>
              </w:rPr>
            </w:pPr>
          </w:p>
        </w:tc>
      </w:tr>
      <w:tr w:rsidR="0005146B" w:rsidRPr="00675DAA" w14:paraId="58B84F16" w14:textId="77777777" w:rsidTr="00E23921">
        <w:trPr>
          <w:cantSplit/>
          <w:ins w:id="1837" w:author="pbx" w:date="2017-12-12T17:47:00Z"/>
        </w:trPr>
        <w:tc>
          <w:tcPr>
            <w:tcW w:w="2358" w:type="dxa"/>
            <w:vMerge/>
          </w:tcPr>
          <w:p w14:paraId="5D831638" w14:textId="77777777" w:rsidR="0005146B" w:rsidRPr="00675DAA" w:rsidRDefault="0005146B" w:rsidP="00E23921">
            <w:pPr>
              <w:rPr>
                <w:ins w:id="1838" w:author="pbx" w:date="2017-12-12T17:47:00Z"/>
              </w:rPr>
            </w:pPr>
          </w:p>
        </w:tc>
        <w:tc>
          <w:tcPr>
            <w:tcW w:w="1260" w:type="dxa"/>
          </w:tcPr>
          <w:p w14:paraId="08F85357" w14:textId="77777777" w:rsidR="0005146B" w:rsidRPr="00675DAA" w:rsidRDefault="0005146B" w:rsidP="00E23921">
            <w:pPr>
              <w:rPr>
                <w:ins w:id="1839" w:author="pbx" w:date="2017-12-12T17:47:00Z"/>
              </w:rPr>
            </w:pPr>
          </w:p>
        </w:tc>
        <w:tc>
          <w:tcPr>
            <w:tcW w:w="1260" w:type="dxa"/>
          </w:tcPr>
          <w:p w14:paraId="39A1E0C9" w14:textId="77777777" w:rsidR="0005146B" w:rsidRPr="00675DAA" w:rsidRDefault="0005146B" w:rsidP="00E23921">
            <w:pPr>
              <w:rPr>
                <w:ins w:id="1840" w:author="pbx" w:date="2017-12-12T17:47:00Z"/>
              </w:rPr>
            </w:pPr>
          </w:p>
        </w:tc>
        <w:tc>
          <w:tcPr>
            <w:tcW w:w="1350" w:type="dxa"/>
          </w:tcPr>
          <w:p w14:paraId="123950FF" w14:textId="77777777" w:rsidR="0005146B" w:rsidRPr="00675DAA" w:rsidRDefault="0005146B" w:rsidP="00E23921">
            <w:pPr>
              <w:rPr>
                <w:ins w:id="1841" w:author="pbx" w:date="2017-12-12T17:47:00Z"/>
              </w:rPr>
            </w:pPr>
          </w:p>
        </w:tc>
        <w:tc>
          <w:tcPr>
            <w:tcW w:w="3330" w:type="dxa"/>
          </w:tcPr>
          <w:p w14:paraId="3BE4EF2C" w14:textId="77777777" w:rsidR="0005146B" w:rsidRPr="00675DAA" w:rsidRDefault="0005146B" w:rsidP="00E23921">
            <w:pPr>
              <w:rPr>
                <w:ins w:id="1842" w:author="pbx" w:date="2017-12-12T17:47:00Z"/>
              </w:rPr>
            </w:pPr>
          </w:p>
        </w:tc>
      </w:tr>
      <w:tr w:rsidR="00C602DB" w:rsidRPr="00675DAA" w14:paraId="6BA26E86" w14:textId="77777777" w:rsidTr="00E23921">
        <w:trPr>
          <w:cantSplit/>
          <w:ins w:id="1843" w:author="pbx" w:date="2017-12-12T17:47:00Z"/>
        </w:trPr>
        <w:tc>
          <w:tcPr>
            <w:tcW w:w="2358" w:type="dxa"/>
            <w:shd w:val="clear" w:color="auto" w:fill="808080"/>
          </w:tcPr>
          <w:p w14:paraId="31BEF29C" w14:textId="77777777" w:rsidR="00C602DB" w:rsidRPr="00675DAA" w:rsidRDefault="00C602DB" w:rsidP="00E23921">
            <w:pPr>
              <w:rPr>
                <w:ins w:id="1844" w:author="pbx" w:date="2017-12-12T17:47:00Z"/>
              </w:rPr>
            </w:pPr>
            <w:ins w:id="1845" w:author="pbx" w:date="2017-12-12T17:47:00Z">
              <w:r w:rsidRPr="00675DAA">
                <w:t>Conformance</w:t>
              </w:r>
            </w:ins>
          </w:p>
        </w:tc>
        <w:tc>
          <w:tcPr>
            <w:tcW w:w="7200" w:type="dxa"/>
            <w:gridSpan w:val="4"/>
          </w:tcPr>
          <w:p w14:paraId="056E0891" w14:textId="77777777" w:rsidR="00C602DB" w:rsidRDefault="00C602DB" w:rsidP="00EE43D9">
            <w:pPr>
              <w:pStyle w:val="ListParagraph"/>
              <w:numPr>
                <w:ilvl w:val="0"/>
                <w:numId w:val="225"/>
              </w:numPr>
              <w:rPr>
                <w:ins w:id="1846" w:author="pbx" w:date="2017-12-12T17:47:00Z"/>
              </w:rPr>
            </w:pPr>
            <w:ins w:id="1847" w:author="pbx" w:date="2017-12-12T17:47:00Z">
              <w:r>
                <w:t xml:space="preserve">There is an </w:t>
              </w:r>
              <w:r w:rsidRPr="00C602DB">
                <w:t xml:space="preserve">asManufacturedProduct </w:t>
              </w:r>
              <w:r>
                <w:t>element</w:t>
              </w:r>
            </w:ins>
          </w:p>
          <w:p w14:paraId="694B577F" w14:textId="77777777" w:rsidR="00C602DB" w:rsidRDefault="00C602DB" w:rsidP="00E23921">
            <w:pPr>
              <w:rPr>
                <w:ins w:id="1848" w:author="pbx" w:date="2017-12-12T17:47:00Z"/>
              </w:rPr>
            </w:pPr>
          </w:p>
          <w:p w14:paraId="0A68A584" w14:textId="77777777" w:rsidR="00C602DB" w:rsidRPr="00AF1C00" w:rsidRDefault="00C602DB" w:rsidP="00EE43D9">
            <w:pPr>
              <w:pStyle w:val="ListParagraph"/>
              <w:numPr>
                <w:ilvl w:val="0"/>
                <w:numId w:val="225"/>
              </w:numPr>
              <w:rPr>
                <w:ins w:id="1849" w:author="pbx" w:date="2017-12-12T17:47:00Z"/>
              </w:rPr>
            </w:pPr>
            <w:ins w:id="1850" w:author="pbx" w:date="2017-12-12T17:47:00Z">
              <w:r>
                <w:t>T</w:t>
              </w:r>
              <w:r w:rsidR="00A650B6">
                <w:t xml:space="preserve">here is a </w:t>
              </w:r>
              <w:r w:rsidRPr="008C1F1A">
                <w:t xml:space="preserve">subjectOf </w:t>
              </w:r>
              <w:r>
                <w:t>element</w:t>
              </w:r>
            </w:ins>
          </w:p>
        </w:tc>
      </w:tr>
    </w:tbl>
    <w:p w14:paraId="51770603" w14:textId="77777777" w:rsidR="00BA22EC" w:rsidRDefault="00BA22EC" w:rsidP="0080029F">
      <w:pPr>
        <w:rPr>
          <w:moveTo w:id="1851" w:author="pbx" w:date="2017-12-12T17:47:00Z"/>
          <w:highlight w:val="white"/>
          <w:lang w:val="en-US"/>
        </w:rPr>
      </w:pPr>
      <w:moveToRangeStart w:id="1852" w:author="pbx" w:date="2017-12-12T17:47:00Z" w:name="move50086418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14:paraId="28324D8C" w14:textId="77777777" w:rsidTr="00E23921">
        <w:trPr>
          <w:cantSplit/>
          <w:trHeight w:val="580"/>
          <w:tblHeader/>
        </w:trPr>
        <w:tc>
          <w:tcPr>
            <w:tcW w:w="2358" w:type="dxa"/>
            <w:shd w:val="clear" w:color="auto" w:fill="808080"/>
          </w:tcPr>
          <w:p w14:paraId="5E2E7A54" w14:textId="77777777" w:rsidR="008471D7" w:rsidRPr="000445D1" w:rsidRDefault="008471D7" w:rsidP="00E23921">
            <w:pPr>
              <w:rPr>
                <w:moveTo w:id="1853" w:author="pbx" w:date="2017-12-12T17:47:00Z"/>
              </w:rPr>
            </w:pPr>
            <w:moveTo w:id="1854" w:author="pbx" w:date="2017-12-12T17:47:00Z">
              <w:r w:rsidRPr="00675DAA">
                <w:t>Element</w:t>
              </w:r>
            </w:moveTo>
          </w:p>
        </w:tc>
        <w:tc>
          <w:tcPr>
            <w:tcW w:w="1260" w:type="dxa"/>
            <w:shd w:val="clear" w:color="auto" w:fill="808080"/>
          </w:tcPr>
          <w:p w14:paraId="3817CF2B" w14:textId="77777777" w:rsidR="008471D7" w:rsidRPr="00675DAA" w:rsidRDefault="008471D7" w:rsidP="00E23921">
            <w:pPr>
              <w:rPr>
                <w:moveTo w:id="1855" w:author="pbx" w:date="2017-12-12T17:47:00Z"/>
              </w:rPr>
            </w:pPr>
            <w:moveTo w:id="1856" w:author="pbx" w:date="2017-12-12T17:47:00Z">
              <w:r w:rsidRPr="00675DAA">
                <w:t>Attribute</w:t>
              </w:r>
            </w:moveTo>
          </w:p>
        </w:tc>
        <w:tc>
          <w:tcPr>
            <w:tcW w:w="1260" w:type="dxa"/>
            <w:shd w:val="clear" w:color="auto" w:fill="808080"/>
          </w:tcPr>
          <w:p w14:paraId="0473789F" w14:textId="77777777" w:rsidR="008471D7" w:rsidRPr="000445D1" w:rsidRDefault="008471D7" w:rsidP="00E23921">
            <w:pPr>
              <w:rPr>
                <w:moveTo w:id="1857" w:author="pbx" w:date="2017-12-12T17:47:00Z"/>
              </w:rPr>
            </w:pPr>
            <w:moveTo w:id="1858" w:author="pbx" w:date="2017-12-12T17:47:00Z">
              <w:r w:rsidRPr="00675DAA">
                <w:t>Cardinality</w:t>
              </w:r>
            </w:moveTo>
          </w:p>
        </w:tc>
        <w:tc>
          <w:tcPr>
            <w:tcW w:w="1350" w:type="dxa"/>
            <w:shd w:val="clear" w:color="auto" w:fill="808080"/>
          </w:tcPr>
          <w:p w14:paraId="5CE710A0" w14:textId="77777777" w:rsidR="008471D7" w:rsidRPr="00675DAA" w:rsidRDefault="008471D7" w:rsidP="00E23921">
            <w:pPr>
              <w:rPr>
                <w:moveTo w:id="1859" w:author="pbx" w:date="2017-12-12T17:47:00Z"/>
              </w:rPr>
            </w:pPr>
            <w:moveTo w:id="1860" w:author="pbx" w:date="2017-12-12T17:47:00Z">
              <w:r w:rsidRPr="00675DAA">
                <w:t>Value(s) Allowed</w:t>
              </w:r>
            </w:moveTo>
          </w:p>
          <w:p w14:paraId="2775B20D" w14:textId="77777777" w:rsidR="008471D7" w:rsidRPr="00675DAA" w:rsidRDefault="008471D7" w:rsidP="00E23921">
            <w:pPr>
              <w:rPr>
                <w:moveTo w:id="1861" w:author="pbx" w:date="2017-12-12T17:47:00Z"/>
              </w:rPr>
            </w:pPr>
            <w:moveTo w:id="1862" w:author="pbx" w:date="2017-12-12T17:47:00Z">
              <w:r w:rsidRPr="00675DAA">
                <w:t>Examples</w:t>
              </w:r>
            </w:moveTo>
          </w:p>
        </w:tc>
        <w:tc>
          <w:tcPr>
            <w:tcW w:w="3330" w:type="dxa"/>
            <w:shd w:val="clear" w:color="auto" w:fill="808080"/>
          </w:tcPr>
          <w:p w14:paraId="693C7416" w14:textId="77777777" w:rsidR="008471D7" w:rsidRPr="00675DAA" w:rsidRDefault="008471D7" w:rsidP="00E23921">
            <w:pPr>
              <w:rPr>
                <w:moveTo w:id="1863" w:author="pbx" w:date="2017-12-12T17:47:00Z"/>
              </w:rPr>
            </w:pPr>
            <w:moveTo w:id="1864" w:author="pbx" w:date="2017-12-12T17:47:00Z">
              <w:r w:rsidRPr="00675DAA">
                <w:t>Description</w:t>
              </w:r>
            </w:moveTo>
          </w:p>
          <w:p w14:paraId="4F3E6840" w14:textId="77777777" w:rsidR="008471D7" w:rsidRPr="00675DAA" w:rsidRDefault="008471D7" w:rsidP="00E23921">
            <w:pPr>
              <w:rPr>
                <w:moveTo w:id="1865" w:author="pbx" w:date="2017-12-12T17:47:00Z"/>
              </w:rPr>
            </w:pPr>
            <w:moveTo w:id="1866" w:author="pbx" w:date="2017-12-12T17:47:00Z">
              <w:r w:rsidRPr="00675DAA">
                <w:t>Instructions</w:t>
              </w:r>
            </w:moveTo>
          </w:p>
        </w:tc>
      </w:tr>
      <w:moveToRangeEnd w:id="1852"/>
      <w:tr w:rsidR="008471D7" w:rsidRPr="00675DAA" w14:paraId="25314CAA" w14:textId="77777777" w:rsidTr="00E23921">
        <w:trPr>
          <w:cantSplit/>
          <w:ins w:id="1867" w:author="pbx" w:date="2017-12-12T17:47:00Z"/>
        </w:trPr>
        <w:tc>
          <w:tcPr>
            <w:tcW w:w="2358" w:type="dxa"/>
            <w:vMerge w:val="restart"/>
          </w:tcPr>
          <w:p w14:paraId="2CD5B5B9" w14:textId="77777777" w:rsidR="008471D7" w:rsidRPr="00675DAA" w:rsidRDefault="008471D7" w:rsidP="00E23921">
            <w:pPr>
              <w:rPr>
                <w:ins w:id="1868" w:author="pbx" w:date="2017-12-12T17:47:00Z"/>
              </w:rPr>
            </w:pPr>
            <w:ins w:id="1869" w:author="pbx" w:date="2017-12-12T17:47:00Z">
              <w:r w:rsidRPr="008C1F1A">
                <w:t>subjectOf</w:t>
              </w:r>
            </w:ins>
          </w:p>
        </w:tc>
        <w:tc>
          <w:tcPr>
            <w:tcW w:w="1260" w:type="dxa"/>
            <w:shd w:val="clear" w:color="auto" w:fill="D9D9D9"/>
          </w:tcPr>
          <w:p w14:paraId="1DA94716" w14:textId="77777777" w:rsidR="008471D7" w:rsidRPr="00675DAA" w:rsidRDefault="008471D7" w:rsidP="00E23921">
            <w:pPr>
              <w:rPr>
                <w:ins w:id="1870" w:author="pbx" w:date="2017-12-12T17:47:00Z"/>
              </w:rPr>
            </w:pPr>
            <w:ins w:id="1871" w:author="pbx" w:date="2017-12-12T17:47:00Z">
              <w:r w:rsidRPr="00675DAA">
                <w:t>N/A</w:t>
              </w:r>
            </w:ins>
          </w:p>
        </w:tc>
        <w:tc>
          <w:tcPr>
            <w:tcW w:w="1260" w:type="dxa"/>
            <w:shd w:val="clear" w:color="auto" w:fill="D9D9D9"/>
          </w:tcPr>
          <w:p w14:paraId="0218D869" w14:textId="77777777" w:rsidR="008471D7" w:rsidRPr="00675DAA" w:rsidRDefault="008471D7" w:rsidP="00E23921">
            <w:pPr>
              <w:rPr>
                <w:ins w:id="1872" w:author="pbx" w:date="2017-12-12T17:47:00Z"/>
              </w:rPr>
            </w:pPr>
            <w:ins w:id="1873" w:author="pbx" w:date="2017-12-12T17:47:00Z">
              <w:r w:rsidRPr="00675DAA">
                <w:t>1:1</w:t>
              </w:r>
            </w:ins>
          </w:p>
        </w:tc>
        <w:tc>
          <w:tcPr>
            <w:tcW w:w="1350" w:type="dxa"/>
            <w:shd w:val="clear" w:color="auto" w:fill="D9D9D9"/>
          </w:tcPr>
          <w:p w14:paraId="0E32D737" w14:textId="77777777" w:rsidR="008471D7" w:rsidRPr="00675DAA" w:rsidRDefault="008471D7" w:rsidP="00E23921">
            <w:pPr>
              <w:rPr>
                <w:ins w:id="1874" w:author="pbx" w:date="2017-12-12T17:47:00Z"/>
              </w:rPr>
            </w:pPr>
          </w:p>
        </w:tc>
        <w:tc>
          <w:tcPr>
            <w:tcW w:w="3330" w:type="dxa"/>
            <w:shd w:val="clear" w:color="auto" w:fill="D9D9D9"/>
          </w:tcPr>
          <w:p w14:paraId="4F770CC2" w14:textId="77777777" w:rsidR="008471D7" w:rsidRPr="00675DAA" w:rsidRDefault="008471D7" w:rsidP="00E23921">
            <w:pPr>
              <w:rPr>
                <w:ins w:id="1875" w:author="pbx" w:date="2017-12-12T17:47:00Z"/>
              </w:rPr>
            </w:pPr>
          </w:p>
        </w:tc>
      </w:tr>
      <w:tr w:rsidR="008471D7" w:rsidRPr="00675DAA" w14:paraId="4AC02B35" w14:textId="77777777" w:rsidTr="00E23921">
        <w:trPr>
          <w:cantSplit/>
          <w:ins w:id="1876" w:author="pbx" w:date="2017-12-12T17:47:00Z"/>
        </w:trPr>
        <w:tc>
          <w:tcPr>
            <w:tcW w:w="2358" w:type="dxa"/>
            <w:vMerge/>
          </w:tcPr>
          <w:p w14:paraId="6F56D598" w14:textId="77777777" w:rsidR="008471D7" w:rsidRPr="00675DAA" w:rsidRDefault="008471D7" w:rsidP="00E23921">
            <w:pPr>
              <w:rPr>
                <w:ins w:id="1877" w:author="pbx" w:date="2017-12-12T17:47:00Z"/>
              </w:rPr>
            </w:pPr>
          </w:p>
        </w:tc>
        <w:tc>
          <w:tcPr>
            <w:tcW w:w="1260" w:type="dxa"/>
          </w:tcPr>
          <w:p w14:paraId="714D1F21" w14:textId="77777777" w:rsidR="008471D7" w:rsidRPr="00675DAA" w:rsidRDefault="008471D7" w:rsidP="00E23921">
            <w:pPr>
              <w:rPr>
                <w:ins w:id="1878" w:author="pbx" w:date="2017-12-12T17:47:00Z"/>
              </w:rPr>
            </w:pPr>
          </w:p>
        </w:tc>
        <w:tc>
          <w:tcPr>
            <w:tcW w:w="1260" w:type="dxa"/>
          </w:tcPr>
          <w:p w14:paraId="36B01905" w14:textId="77777777" w:rsidR="008471D7" w:rsidRPr="00675DAA" w:rsidRDefault="008471D7" w:rsidP="00E23921">
            <w:pPr>
              <w:rPr>
                <w:ins w:id="1879" w:author="pbx" w:date="2017-12-12T17:47:00Z"/>
              </w:rPr>
            </w:pPr>
          </w:p>
        </w:tc>
        <w:tc>
          <w:tcPr>
            <w:tcW w:w="1350" w:type="dxa"/>
          </w:tcPr>
          <w:p w14:paraId="1CBC9B2D" w14:textId="77777777" w:rsidR="008471D7" w:rsidRPr="00675DAA" w:rsidRDefault="008471D7" w:rsidP="00E23921">
            <w:pPr>
              <w:rPr>
                <w:ins w:id="1880" w:author="pbx" w:date="2017-12-12T17:47:00Z"/>
              </w:rPr>
            </w:pPr>
          </w:p>
        </w:tc>
        <w:tc>
          <w:tcPr>
            <w:tcW w:w="3330" w:type="dxa"/>
          </w:tcPr>
          <w:p w14:paraId="0A99D655" w14:textId="77777777" w:rsidR="008471D7" w:rsidRPr="00675DAA" w:rsidRDefault="008471D7" w:rsidP="00E23921">
            <w:pPr>
              <w:rPr>
                <w:ins w:id="1881" w:author="pbx" w:date="2017-12-12T17:47:00Z"/>
              </w:rPr>
            </w:pPr>
          </w:p>
        </w:tc>
      </w:tr>
      <w:tr w:rsidR="008471D7" w:rsidRPr="00675DAA" w14:paraId="0620F8A6" w14:textId="77777777" w:rsidTr="00E23921">
        <w:trPr>
          <w:cantSplit/>
          <w:ins w:id="1882" w:author="pbx" w:date="2017-12-12T17:47:00Z"/>
        </w:trPr>
        <w:tc>
          <w:tcPr>
            <w:tcW w:w="2358" w:type="dxa"/>
            <w:vMerge/>
          </w:tcPr>
          <w:p w14:paraId="49467029" w14:textId="77777777" w:rsidR="008471D7" w:rsidRPr="00675DAA" w:rsidRDefault="008471D7" w:rsidP="00E23921">
            <w:pPr>
              <w:rPr>
                <w:ins w:id="1883" w:author="pbx" w:date="2017-12-12T17:47:00Z"/>
              </w:rPr>
            </w:pPr>
          </w:p>
        </w:tc>
        <w:tc>
          <w:tcPr>
            <w:tcW w:w="1260" w:type="dxa"/>
          </w:tcPr>
          <w:p w14:paraId="2E49C1EB" w14:textId="77777777" w:rsidR="008471D7" w:rsidRPr="00675DAA" w:rsidRDefault="008471D7" w:rsidP="00E23921">
            <w:pPr>
              <w:rPr>
                <w:ins w:id="1884" w:author="pbx" w:date="2017-12-12T17:47:00Z"/>
              </w:rPr>
            </w:pPr>
          </w:p>
        </w:tc>
        <w:tc>
          <w:tcPr>
            <w:tcW w:w="1260" w:type="dxa"/>
          </w:tcPr>
          <w:p w14:paraId="5EA112DC" w14:textId="77777777" w:rsidR="008471D7" w:rsidRPr="00675DAA" w:rsidRDefault="008471D7" w:rsidP="00E23921">
            <w:pPr>
              <w:rPr>
                <w:ins w:id="1885" w:author="pbx" w:date="2017-12-12T17:47:00Z"/>
              </w:rPr>
            </w:pPr>
          </w:p>
        </w:tc>
        <w:tc>
          <w:tcPr>
            <w:tcW w:w="1350" w:type="dxa"/>
          </w:tcPr>
          <w:p w14:paraId="645D6E7E" w14:textId="77777777" w:rsidR="008471D7" w:rsidRPr="00675DAA" w:rsidRDefault="008471D7" w:rsidP="00E23921">
            <w:pPr>
              <w:rPr>
                <w:ins w:id="1886" w:author="pbx" w:date="2017-12-12T17:47:00Z"/>
              </w:rPr>
            </w:pPr>
          </w:p>
        </w:tc>
        <w:tc>
          <w:tcPr>
            <w:tcW w:w="3330" w:type="dxa"/>
          </w:tcPr>
          <w:p w14:paraId="6F64B92D" w14:textId="77777777" w:rsidR="008471D7" w:rsidRPr="00675DAA" w:rsidRDefault="008471D7" w:rsidP="00E23921">
            <w:pPr>
              <w:rPr>
                <w:ins w:id="1887" w:author="pbx" w:date="2017-12-12T17:47:00Z"/>
              </w:rPr>
            </w:pPr>
          </w:p>
        </w:tc>
      </w:tr>
      <w:tr w:rsidR="008471D7" w:rsidRPr="00675DAA" w14:paraId="6917AE6C" w14:textId="77777777" w:rsidTr="00E23921">
        <w:trPr>
          <w:cantSplit/>
          <w:ins w:id="1888" w:author="pbx" w:date="2017-12-12T17:47:00Z"/>
        </w:trPr>
        <w:tc>
          <w:tcPr>
            <w:tcW w:w="2358" w:type="dxa"/>
            <w:vMerge/>
          </w:tcPr>
          <w:p w14:paraId="39EFB12D" w14:textId="77777777" w:rsidR="008471D7" w:rsidRPr="00675DAA" w:rsidRDefault="008471D7" w:rsidP="00E23921">
            <w:pPr>
              <w:rPr>
                <w:ins w:id="1889" w:author="pbx" w:date="2017-12-12T17:47:00Z"/>
              </w:rPr>
            </w:pPr>
          </w:p>
        </w:tc>
        <w:tc>
          <w:tcPr>
            <w:tcW w:w="1260" w:type="dxa"/>
          </w:tcPr>
          <w:p w14:paraId="3B6CE004" w14:textId="77777777" w:rsidR="008471D7" w:rsidRPr="00675DAA" w:rsidRDefault="008471D7" w:rsidP="00E23921">
            <w:pPr>
              <w:rPr>
                <w:ins w:id="1890" w:author="pbx" w:date="2017-12-12T17:47:00Z"/>
              </w:rPr>
            </w:pPr>
          </w:p>
        </w:tc>
        <w:tc>
          <w:tcPr>
            <w:tcW w:w="1260" w:type="dxa"/>
          </w:tcPr>
          <w:p w14:paraId="5ADADD08" w14:textId="77777777" w:rsidR="008471D7" w:rsidRPr="00675DAA" w:rsidRDefault="008471D7" w:rsidP="00E23921">
            <w:pPr>
              <w:rPr>
                <w:ins w:id="1891" w:author="pbx" w:date="2017-12-12T17:47:00Z"/>
              </w:rPr>
            </w:pPr>
          </w:p>
        </w:tc>
        <w:tc>
          <w:tcPr>
            <w:tcW w:w="1350" w:type="dxa"/>
          </w:tcPr>
          <w:p w14:paraId="195E651C" w14:textId="77777777" w:rsidR="008471D7" w:rsidRPr="00675DAA" w:rsidRDefault="008471D7" w:rsidP="00E23921">
            <w:pPr>
              <w:rPr>
                <w:ins w:id="1892" w:author="pbx" w:date="2017-12-12T17:47:00Z"/>
              </w:rPr>
            </w:pPr>
          </w:p>
        </w:tc>
        <w:tc>
          <w:tcPr>
            <w:tcW w:w="3330" w:type="dxa"/>
          </w:tcPr>
          <w:p w14:paraId="5559978C" w14:textId="77777777" w:rsidR="008471D7" w:rsidRPr="00675DAA" w:rsidRDefault="008471D7" w:rsidP="00E23921">
            <w:pPr>
              <w:rPr>
                <w:ins w:id="1893" w:author="pbx" w:date="2017-12-12T17:47:00Z"/>
              </w:rPr>
            </w:pPr>
          </w:p>
        </w:tc>
      </w:tr>
      <w:tr w:rsidR="008471D7" w:rsidRPr="00675DAA" w14:paraId="263F0983" w14:textId="77777777" w:rsidTr="00E23921">
        <w:trPr>
          <w:cantSplit/>
          <w:ins w:id="1894" w:author="pbx" w:date="2017-12-12T17:47:00Z"/>
        </w:trPr>
        <w:tc>
          <w:tcPr>
            <w:tcW w:w="2358" w:type="dxa"/>
            <w:shd w:val="clear" w:color="auto" w:fill="808080"/>
          </w:tcPr>
          <w:p w14:paraId="4C8B59E6" w14:textId="77777777" w:rsidR="008471D7" w:rsidRPr="00675DAA" w:rsidRDefault="008471D7" w:rsidP="00E23921">
            <w:pPr>
              <w:rPr>
                <w:ins w:id="1895" w:author="pbx" w:date="2017-12-12T17:47:00Z"/>
              </w:rPr>
            </w:pPr>
            <w:ins w:id="1896" w:author="pbx" w:date="2017-12-12T17:47:00Z">
              <w:r w:rsidRPr="00675DAA">
                <w:t>Conformance</w:t>
              </w:r>
            </w:ins>
          </w:p>
        </w:tc>
        <w:tc>
          <w:tcPr>
            <w:tcW w:w="7200" w:type="dxa"/>
            <w:gridSpan w:val="4"/>
          </w:tcPr>
          <w:p w14:paraId="19049F47" w14:textId="77777777" w:rsidR="008471D7" w:rsidRDefault="008471D7" w:rsidP="00EE43D9">
            <w:pPr>
              <w:pStyle w:val="ListParagraph"/>
              <w:numPr>
                <w:ilvl w:val="0"/>
                <w:numId w:val="234"/>
              </w:numPr>
              <w:rPr>
                <w:ins w:id="1897" w:author="pbx" w:date="2017-12-12T17:47:00Z"/>
              </w:rPr>
            </w:pPr>
            <w:ins w:id="1898" w:author="pbx" w:date="2017-12-12T17:47:00Z">
              <w:r>
                <w:t xml:space="preserve">There is an </w:t>
              </w:r>
              <w:r w:rsidRPr="008C1F1A">
                <w:t xml:space="preserve">subjectOf </w:t>
              </w:r>
              <w:r>
                <w:t>element</w:t>
              </w:r>
            </w:ins>
          </w:p>
          <w:p w14:paraId="615F2EA6" w14:textId="77777777" w:rsidR="000F31E5" w:rsidRDefault="000F31E5" w:rsidP="000F31E5">
            <w:pPr>
              <w:pStyle w:val="ListParagraph"/>
              <w:ind w:left="360"/>
              <w:rPr>
                <w:ins w:id="1899" w:author="pbx" w:date="2017-12-12T17:47:00Z"/>
              </w:rPr>
            </w:pPr>
          </w:p>
          <w:p w14:paraId="1B8D7790" w14:textId="77777777" w:rsidR="008471D7" w:rsidRDefault="000F31E5" w:rsidP="00EE43D9">
            <w:pPr>
              <w:pStyle w:val="ListParagraph"/>
              <w:numPr>
                <w:ilvl w:val="0"/>
                <w:numId w:val="234"/>
              </w:numPr>
              <w:rPr>
                <w:ins w:id="1900" w:author="pbx" w:date="2017-12-12T17:47:00Z"/>
              </w:rPr>
            </w:pPr>
            <w:ins w:id="1901" w:author="pbx" w:date="2017-12-12T17:47:00Z">
              <w:r>
                <w:t>There is a</w:t>
              </w:r>
              <w:r w:rsidR="00A650B6">
                <w:t xml:space="preserve"> </w:t>
              </w:r>
              <w:r w:rsidR="00B87E7B" w:rsidRPr="00B87E7B">
                <w:t>manufacturedProduct/subjectOf</w:t>
              </w:r>
              <w:r w:rsidR="00B87E7B">
                <w:t>/</w:t>
              </w:r>
              <w:r w:rsidR="00B87E7B" w:rsidRPr="00B87E7B">
                <w:t>marketingAct</w:t>
              </w:r>
              <w:r w:rsidR="00641AE1">
                <w:t xml:space="preserve"> </w:t>
              </w:r>
              <w:r>
                <w:t>element</w:t>
              </w:r>
            </w:ins>
          </w:p>
          <w:p w14:paraId="1D30A050" w14:textId="77777777" w:rsidR="00641AE1" w:rsidRDefault="00641AE1" w:rsidP="00641AE1">
            <w:pPr>
              <w:pStyle w:val="ListParagraph"/>
              <w:ind w:left="360"/>
              <w:rPr>
                <w:ins w:id="1902" w:author="pbx" w:date="2017-12-12T17:47:00Z"/>
              </w:rPr>
            </w:pPr>
          </w:p>
          <w:p w14:paraId="6D82DE19" w14:textId="77777777" w:rsidR="00B87E7B" w:rsidRDefault="00B87E7B" w:rsidP="00EE43D9">
            <w:pPr>
              <w:pStyle w:val="ListParagraph"/>
              <w:numPr>
                <w:ilvl w:val="0"/>
                <w:numId w:val="234"/>
              </w:numPr>
              <w:rPr>
                <w:ins w:id="1903" w:author="pbx" w:date="2017-12-12T17:47:00Z"/>
              </w:rPr>
            </w:pPr>
            <w:ins w:id="1904" w:author="pbx" w:date="2017-12-12T17:47:00Z">
              <w:r>
                <w:t xml:space="preserve">There is a </w:t>
              </w:r>
              <w:r w:rsidRPr="00B87E7B">
                <w:t>manufacturedProduct/subjectOf</w:t>
              </w:r>
              <w:r>
                <w:t>/</w:t>
              </w:r>
              <w:r w:rsidRPr="000F31E5">
                <w:t>approval</w:t>
              </w:r>
              <w:r>
                <w:t xml:space="preserve"> element</w:t>
              </w:r>
            </w:ins>
          </w:p>
          <w:p w14:paraId="508F5865" w14:textId="77777777" w:rsidR="00B87E7B" w:rsidRPr="00AF1C00" w:rsidRDefault="00B87E7B" w:rsidP="00641AE1">
            <w:pPr>
              <w:rPr>
                <w:ins w:id="1905" w:author="pbx" w:date="2017-12-12T17:47:00Z"/>
              </w:rPr>
            </w:pPr>
          </w:p>
        </w:tc>
      </w:tr>
    </w:tbl>
    <w:p w14:paraId="5B5CB2DE" w14:textId="77777777" w:rsidR="0005146B" w:rsidRDefault="0005146B" w:rsidP="0080029F">
      <w:pPr>
        <w:rPr>
          <w:ins w:id="1906" w:author="pbx" w:date="2017-12-12T17:47: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F31E5" w:rsidRPr="00675DAA" w14:paraId="62BD1CA1" w14:textId="77777777" w:rsidTr="00E23921">
        <w:trPr>
          <w:cantSplit/>
          <w:trHeight w:val="580"/>
          <w:tblHeader/>
          <w:ins w:id="1907" w:author="pbx" w:date="2017-12-12T17:47:00Z"/>
        </w:trPr>
        <w:tc>
          <w:tcPr>
            <w:tcW w:w="2358" w:type="dxa"/>
            <w:shd w:val="clear" w:color="auto" w:fill="808080"/>
          </w:tcPr>
          <w:p w14:paraId="0E46C50B" w14:textId="77777777" w:rsidR="000F31E5" w:rsidRPr="000445D1" w:rsidRDefault="000F31E5" w:rsidP="00E23921">
            <w:pPr>
              <w:rPr>
                <w:ins w:id="1908" w:author="pbx" w:date="2017-12-12T17:47:00Z"/>
              </w:rPr>
            </w:pPr>
            <w:ins w:id="1909" w:author="pbx" w:date="2017-12-12T17:47:00Z">
              <w:r w:rsidRPr="00675DAA">
                <w:t>Element</w:t>
              </w:r>
            </w:ins>
          </w:p>
        </w:tc>
        <w:tc>
          <w:tcPr>
            <w:tcW w:w="1260" w:type="dxa"/>
            <w:shd w:val="clear" w:color="auto" w:fill="808080"/>
          </w:tcPr>
          <w:p w14:paraId="4C01FB08" w14:textId="77777777" w:rsidR="000F31E5" w:rsidRPr="00675DAA" w:rsidRDefault="000F31E5" w:rsidP="00E23921">
            <w:pPr>
              <w:rPr>
                <w:ins w:id="1910" w:author="pbx" w:date="2017-12-12T17:47:00Z"/>
              </w:rPr>
            </w:pPr>
            <w:ins w:id="1911" w:author="pbx" w:date="2017-12-12T17:47:00Z">
              <w:r w:rsidRPr="00675DAA">
                <w:t>Attribute</w:t>
              </w:r>
            </w:ins>
          </w:p>
        </w:tc>
        <w:tc>
          <w:tcPr>
            <w:tcW w:w="1260" w:type="dxa"/>
            <w:shd w:val="clear" w:color="auto" w:fill="808080"/>
          </w:tcPr>
          <w:p w14:paraId="0308390D" w14:textId="77777777" w:rsidR="000F31E5" w:rsidRPr="000445D1" w:rsidRDefault="000F31E5" w:rsidP="00E23921">
            <w:pPr>
              <w:rPr>
                <w:ins w:id="1912" w:author="pbx" w:date="2017-12-12T17:47:00Z"/>
              </w:rPr>
            </w:pPr>
            <w:ins w:id="1913" w:author="pbx" w:date="2017-12-12T17:47:00Z">
              <w:r w:rsidRPr="00675DAA">
                <w:t>Cardinality</w:t>
              </w:r>
            </w:ins>
          </w:p>
        </w:tc>
        <w:tc>
          <w:tcPr>
            <w:tcW w:w="1350" w:type="dxa"/>
            <w:shd w:val="clear" w:color="auto" w:fill="808080"/>
          </w:tcPr>
          <w:p w14:paraId="6D8164B6" w14:textId="77777777" w:rsidR="000F31E5" w:rsidRPr="00675DAA" w:rsidRDefault="000F31E5" w:rsidP="00E23921">
            <w:pPr>
              <w:rPr>
                <w:ins w:id="1914" w:author="pbx" w:date="2017-12-12T17:47:00Z"/>
              </w:rPr>
            </w:pPr>
            <w:ins w:id="1915" w:author="pbx" w:date="2017-12-12T17:47:00Z">
              <w:r w:rsidRPr="00675DAA">
                <w:t>Value(s) Allowed</w:t>
              </w:r>
            </w:ins>
          </w:p>
          <w:p w14:paraId="180194C8" w14:textId="77777777" w:rsidR="000F31E5" w:rsidRPr="00675DAA" w:rsidRDefault="000F31E5" w:rsidP="00E23921">
            <w:pPr>
              <w:rPr>
                <w:ins w:id="1916" w:author="pbx" w:date="2017-12-12T17:47:00Z"/>
              </w:rPr>
            </w:pPr>
            <w:ins w:id="1917" w:author="pbx" w:date="2017-12-12T17:47:00Z">
              <w:r w:rsidRPr="00675DAA">
                <w:t>Examples</w:t>
              </w:r>
            </w:ins>
          </w:p>
        </w:tc>
        <w:tc>
          <w:tcPr>
            <w:tcW w:w="3330" w:type="dxa"/>
            <w:shd w:val="clear" w:color="auto" w:fill="808080"/>
          </w:tcPr>
          <w:p w14:paraId="0FB56E0A" w14:textId="77777777" w:rsidR="000F31E5" w:rsidRPr="00675DAA" w:rsidRDefault="000F31E5" w:rsidP="00E23921">
            <w:pPr>
              <w:rPr>
                <w:ins w:id="1918" w:author="pbx" w:date="2017-12-12T17:47:00Z"/>
              </w:rPr>
            </w:pPr>
            <w:ins w:id="1919" w:author="pbx" w:date="2017-12-12T17:47:00Z">
              <w:r w:rsidRPr="00675DAA">
                <w:t>Description</w:t>
              </w:r>
            </w:ins>
          </w:p>
          <w:p w14:paraId="3E4B1DA5" w14:textId="77777777" w:rsidR="000F31E5" w:rsidRPr="00675DAA" w:rsidRDefault="000F31E5" w:rsidP="00E23921">
            <w:pPr>
              <w:rPr>
                <w:ins w:id="1920" w:author="pbx" w:date="2017-12-12T17:47:00Z"/>
              </w:rPr>
            </w:pPr>
            <w:ins w:id="1921" w:author="pbx" w:date="2017-12-12T17:47:00Z">
              <w:r w:rsidRPr="00675DAA">
                <w:t>Instructions</w:t>
              </w:r>
            </w:ins>
          </w:p>
        </w:tc>
      </w:tr>
      <w:tr w:rsidR="000F31E5" w:rsidRPr="00675DAA" w14:paraId="31F8AB41" w14:textId="77777777" w:rsidTr="00E23921">
        <w:trPr>
          <w:cantSplit/>
          <w:ins w:id="1922" w:author="pbx" w:date="2017-12-12T17:47:00Z"/>
        </w:trPr>
        <w:tc>
          <w:tcPr>
            <w:tcW w:w="2358" w:type="dxa"/>
            <w:vMerge w:val="restart"/>
          </w:tcPr>
          <w:p w14:paraId="0C003697" w14:textId="77777777" w:rsidR="000F31E5" w:rsidRPr="00675DAA" w:rsidRDefault="000F31E5" w:rsidP="00E23921">
            <w:pPr>
              <w:rPr>
                <w:ins w:id="1923" w:author="pbx" w:date="2017-12-12T17:47:00Z"/>
              </w:rPr>
            </w:pPr>
            <w:ins w:id="1924" w:author="pbx" w:date="2017-12-12T17:47:00Z">
              <w:r w:rsidRPr="000F31E5">
                <w:lastRenderedPageBreak/>
                <w:t>approval</w:t>
              </w:r>
            </w:ins>
          </w:p>
        </w:tc>
        <w:tc>
          <w:tcPr>
            <w:tcW w:w="1260" w:type="dxa"/>
            <w:shd w:val="clear" w:color="auto" w:fill="D9D9D9"/>
          </w:tcPr>
          <w:p w14:paraId="7F3AFA1F" w14:textId="77777777" w:rsidR="000F31E5" w:rsidRPr="00675DAA" w:rsidRDefault="000F31E5" w:rsidP="00E23921">
            <w:pPr>
              <w:rPr>
                <w:ins w:id="1925" w:author="pbx" w:date="2017-12-12T17:47:00Z"/>
              </w:rPr>
            </w:pPr>
            <w:ins w:id="1926" w:author="pbx" w:date="2017-12-12T17:47:00Z">
              <w:r w:rsidRPr="00675DAA">
                <w:t>N/A</w:t>
              </w:r>
            </w:ins>
          </w:p>
        </w:tc>
        <w:tc>
          <w:tcPr>
            <w:tcW w:w="1260" w:type="dxa"/>
            <w:shd w:val="clear" w:color="auto" w:fill="D9D9D9"/>
          </w:tcPr>
          <w:p w14:paraId="149A6B1B" w14:textId="77777777" w:rsidR="000F31E5" w:rsidRPr="00675DAA" w:rsidRDefault="000F31E5" w:rsidP="00E23921">
            <w:pPr>
              <w:rPr>
                <w:ins w:id="1927" w:author="pbx" w:date="2017-12-12T17:47:00Z"/>
              </w:rPr>
            </w:pPr>
            <w:ins w:id="1928" w:author="pbx" w:date="2017-12-12T17:47:00Z">
              <w:r w:rsidRPr="00675DAA">
                <w:t>1:1</w:t>
              </w:r>
            </w:ins>
          </w:p>
        </w:tc>
        <w:tc>
          <w:tcPr>
            <w:tcW w:w="1350" w:type="dxa"/>
            <w:shd w:val="clear" w:color="auto" w:fill="D9D9D9"/>
          </w:tcPr>
          <w:p w14:paraId="030B9765" w14:textId="77777777" w:rsidR="000F31E5" w:rsidRPr="00675DAA" w:rsidRDefault="000F31E5" w:rsidP="00E23921">
            <w:pPr>
              <w:rPr>
                <w:ins w:id="1929" w:author="pbx" w:date="2017-12-12T17:47:00Z"/>
              </w:rPr>
            </w:pPr>
          </w:p>
        </w:tc>
        <w:tc>
          <w:tcPr>
            <w:tcW w:w="3330" w:type="dxa"/>
            <w:shd w:val="clear" w:color="auto" w:fill="D9D9D9"/>
          </w:tcPr>
          <w:p w14:paraId="6EBBB416" w14:textId="77777777" w:rsidR="000F31E5" w:rsidRPr="00675DAA" w:rsidRDefault="000F31E5" w:rsidP="00E23921">
            <w:pPr>
              <w:rPr>
                <w:ins w:id="1930" w:author="pbx" w:date="2017-12-12T17:47:00Z"/>
              </w:rPr>
            </w:pPr>
          </w:p>
        </w:tc>
      </w:tr>
      <w:tr w:rsidR="000F31E5" w:rsidRPr="00675DAA" w14:paraId="15878F37" w14:textId="77777777" w:rsidTr="00E23921">
        <w:trPr>
          <w:cantSplit/>
          <w:ins w:id="1931" w:author="pbx" w:date="2017-12-12T17:47:00Z"/>
        </w:trPr>
        <w:tc>
          <w:tcPr>
            <w:tcW w:w="2358" w:type="dxa"/>
            <w:vMerge/>
          </w:tcPr>
          <w:p w14:paraId="2BCE9F60" w14:textId="77777777" w:rsidR="000F31E5" w:rsidRPr="00675DAA" w:rsidRDefault="000F31E5" w:rsidP="00E23921">
            <w:pPr>
              <w:rPr>
                <w:ins w:id="1932" w:author="pbx" w:date="2017-12-12T17:47:00Z"/>
              </w:rPr>
            </w:pPr>
          </w:p>
        </w:tc>
        <w:tc>
          <w:tcPr>
            <w:tcW w:w="1260" w:type="dxa"/>
          </w:tcPr>
          <w:p w14:paraId="30C4F9A5" w14:textId="77777777" w:rsidR="000F31E5" w:rsidRPr="00675DAA" w:rsidRDefault="000F31E5" w:rsidP="00E23921">
            <w:pPr>
              <w:rPr>
                <w:ins w:id="1933" w:author="pbx" w:date="2017-12-12T17:47:00Z"/>
              </w:rPr>
            </w:pPr>
          </w:p>
        </w:tc>
        <w:tc>
          <w:tcPr>
            <w:tcW w:w="1260" w:type="dxa"/>
          </w:tcPr>
          <w:p w14:paraId="0FAA0BA2" w14:textId="77777777" w:rsidR="000F31E5" w:rsidRPr="00675DAA" w:rsidRDefault="000F31E5" w:rsidP="00E23921">
            <w:pPr>
              <w:rPr>
                <w:ins w:id="1934" w:author="pbx" w:date="2017-12-12T17:47:00Z"/>
              </w:rPr>
            </w:pPr>
          </w:p>
        </w:tc>
        <w:tc>
          <w:tcPr>
            <w:tcW w:w="1350" w:type="dxa"/>
          </w:tcPr>
          <w:p w14:paraId="098CED6B" w14:textId="77777777" w:rsidR="000F31E5" w:rsidRPr="00675DAA" w:rsidRDefault="000F31E5" w:rsidP="00E23921">
            <w:pPr>
              <w:rPr>
                <w:ins w:id="1935" w:author="pbx" w:date="2017-12-12T17:47:00Z"/>
              </w:rPr>
            </w:pPr>
          </w:p>
        </w:tc>
        <w:tc>
          <w:tcPr>
            <w:tcW w:w="3330" w:type="dxa"/>
          </w:tcPr>
          <w:p w14:paraId="7E7CD1BF" w14:textId="77777777" w:rsidR="000F31E5" w:rsidRPr="00675DAA" w:rsidRDefault="000F31E5" w:rsidP="00E23921">
            <w:pPr>
              <w:rPr>
                <w:ins w:id="1936" w:author="pbx" w:date="2017-12-12T17:47:00Z"/>
              </w:rPr>
            </w:pPr>
          </w:p>
        </w:tc>
      </w:tr>
      <w:tr w:rsidR="000F31E5" w:rsidRPr="00675DAA" w14:paraId="2B603E36" w14:textId="77777777" w:rsidTr="00E23921">
        <w:trPr>
          <w:cantSplit/>
          <w:ins w:id="1937" w:author="pbx" w:date="2017-12-12T17:47:00Z"/>
        </w:trPr>
        <w:tc>
          <w:tcPr>
            <w:tcW w:w="2358" w:type="dxa"/>
            <w:vMerge/>
          </w:tcPr>
          <w:p w14:paraId="0C8DEA27" w14:textId="77777777" w:rsidR="000F31E5" w:rsidRPr="00675DAA" w:rsidRDefault="000F31E5" w:rsidP="00E23921">
            <w:pPr>
              <w:rPr>
                <w:ins w:id="1938" w:author="pbx" w:date="2017-12-12T17:47:00Z"/>
              </w:rPr>
            </w:pPr>
          </w:p>
        </w:tc>
        <w:tc>
          <w:tcPr>
            <w:tcW w:w="1260" w:type="dxa"/>
          </w:tcPr>
          <w:p w14:paraId="3B5CA459" w14:textId="77777777" w:rsidR="000F31E5" w:rsidRPr="00675DAA" w:rsidRDefault="000F31E5" w:rsidP="00E23921">
            <w:pPr>
              <w:rPr>
                <w:ins w:id="1939" w:author="pbx" w:date="2017-12-12T17:47:00Z"/>
              </w:rPr>
            </w:pPr>
          </w:p>
        </w:tc>
        <w:tc>
          <w:tcPr>
            <w:tcW w:w="1260" w:type="dxa"/>
          </w:tcPr>
          <w:p w14:paraId="6C19BD6D" w14:textId="77777777" w:rsidR="000F31E5" w:rsidRPr="00675DAA" w:rsidRDefault="000F31E5" w:rsidP="00E23921">
            <w:pPr>
              <w:rPr>
                <w:ins w:id="1940" w:author="pbx" w:date="2017-12-12T17:47:00Z"/>
              </w:rPr>
            </w:pPr>
          </w:p>
        </w:tc>
        <w:tc>
          <w:tcPr>
            <w:tcW w:w="1350" w:type="dxa"/>
          </w:tcPr>
          <w:p w14:paraId="3284E94C" w14:textId="77777777" w:rsidR="000F31E5" w:rsidRPr="00675DAA" w:rsidRDefault="000F31E5" w:rsidP="00E23921">
            <w:pPr>
              <w:rPr>
                <w:ins w:id="1941" w:author="pbx" w:date="2017-12-12T17:47:00Z"/>
              </w:rPr>
            </w:pPr>
          </w:p>
        </w:tc>
        <w:tc>
          <w:tcPr>
            <w:tcW w:w="3330" w:type="dxa"/>
          </w:tcPr>
          <w:p w14:paraId="2FF6D543" w14:textId="77777777" w:rsidR="000F31E5" w:rsidRPr="00675DAA" w:rsidRDefault="000F31E5" w:rsidP="00E23921">
            <w:pPr>
              <w:rPr>
                <w:ins w:id="1942" w:author="pbx" w:date="2017-12-12T17:47:00Z"/>
              </w:rPr>
            </w:pPr>
          </w:p>
        </w:tc>
      </w:tr>
      <w:tr w:rsidR="000F31E5" w:rsidRPr="00675DAA" w14:paraId="7111C543" w14:textId="77777777" w:rsidTr="00E23921">
        <w:trPr>
          <w:cantSplit/>
          <w:ins w:id="1943" w:author="pbx" w:date="2017-12-12T17:47:00Z"/>
        </w:trPr>
        <w:tc>
          <w:tcPr>
            <w:tcW w:w="2358" w:type="dxa"/>
            <w:vMerge/>
          </w:tcPr>
          <w:p w14:paraId="263F7369" w14:textId="77777777" w:rsidR="000F31E5" w:rsidRPr="00675DAA" w:rsidRDefault="000F31E5" w:rsidP="00E23921">
            <w:pPr>
              <w:rPr>
                <w:ins w:id="1944" w:author="pbx" w:date="2017-12-12T17:47:00Z"/>
              </w:rPr>
            </w:pPr>
          </w:p>
        </w:tc>
        <w:tc>
          <w:tcPr>
            <w:tcW w:w="1260" w:type="dxa"/>
          </w:tcPr>
          <w:p w14:paraId="6B3B5C28" w14:textId="77777777" w:rsidR="000F31E5" w:rsidRPr="00675DAA" w:rsidRDefault="000F31E5" w:rsidP="00E23921">
            <w:pPr>
              <w:rPr>
                <w:ins w:id="1945" w:author="pbx" w:date="2017-12-12T17:47:00Z"/>
              </w:rPr>
            </w:pPr>
          </w:p>
        </w:tc>
        <w:tc>
          <w:tcPr>
            <w:tcW w:w="1260" w:type="dxa"/>
          </w:tcPr>
          <w:p w14:paraId="5F4B62A4" w14:textId="77777777" w:rsidR="000F31E5" w:rsidRPr="00675DAA" w:rsidRDefault="000F31E5" w:rsidP="00E23921">
            <w:pPr>
              <w:rPr>
                <w:ins w:id="1946" w:author="pbx" w:date="2017-12-12T17:47:00Z"/>
              </w:rPr>
            </w:pPr>
          </w:p>
        </w:tc>
        <w:tc>
          <w:tcPr>
            <w:tcW w:w="1350" w:type="dxa"/>
          </w:tcPr>
          <w:p w14:paraId="6A140E02" w14:textId="77777777" w:rsidR="000F31E5" w:rsidRPr="00675DAA" w:rsidRDefault="000F31E5" w:rsidP="00E23921">
            <w:pPr>
              <w:rPr>
                <w:ins w:id="1947" w:author="pbx" w:date="2017-12-12T17:47:00Z"/>
              </w:rPr>
            </w:pPr>
          </w:p>
        </w:tc>
        <w:tc>
          <w:tcPr>
            <w:tcW w:w="3330" w:type="dxa"/>
          </w:tcPr>
          <w:p w14:paraId="1E6A5A2A" w14:textId="77777777" w:rsidR="000F31E5" w:rsidRPr="00675DAA" w:rsidRDefault="000F31E5" w:rsidP="00E23921">
            <w:pPr>
              <w:rPr>
                <w:ins w:id="1948" w:author="pbx" w:date="2017-12-12T17:47:00Z"/>
              </w:rPr>
            </w:pPr>
          </w:p>
        </w:tc>
      </w:tr>
      <w:tr w:rsidR="000F31E5" w:rsidRPr="00675DAA" w14:paraId="470BDA7A" w14:textId="77777777" w:rsidTr="00E23921">
        <w:trPr>
          <w:cantSplit/>
          <w:ins w:id="1949" w:author="pbx" w:date="2017-12-12T17:47:00Z"/>
        </w:trPr>
        <w:tc>
          <w:tcPr>
            <w:tcW w:w="2358" w:type="dxa"/>
            <w:shd w:val="clear" w:color="auto" w:fill="808080"/>
          </w:tcPr>
          <w:p w14:paraId="51C98A88" w14:textId="77777777" w:rsidR="000F31E5" w:rsidRPr="00675DAA" w:rsidRDefault="000F31E5" w:rsidP="00E23921">
            <w:pPr>
              <w:rPr>
                <w:ins w:id="1950" w:author="pbx" w:date="2017-12-12T17:47:00Z"/>
              </w:rPr>
            </w:pPr>
            <w:ins w:id="1951" w:author="pbx" w:date="2017-12-12T17:47:00Z">
              <w:r w:rsidRPr="00675DAA">
                <w:t>Conformance</w:t>
              </w:r>
            </w:ins>
          </w:p>
        </w:tc>
        <w:tc>
          <w:tcPr>
            <w:tcW w:w="7200" w:type="dxa"/>
            <w:gridSpan w:val="4"/>
          </w:tcPr>
          <w:p w14:paraId="3BD47287" w14:textId="77777777" w:rsidR="000F31E5" w:rsidRDefault="000F31E5" w:rsidP="00EE43D9">
            <w:pPr>
              <w:pStyle w:val="ListParagraph"/>
              <w:numPr>
                <w:ilvl w:val="0"/>
                <w:numId w:val="236"/>
              </w:numPr>
              <w:rPr>
                <w:ins w:id="1952" w:author="pbx" w:date="2017-12-12T17:47:00Z"/>
              </w:rPr>
            </w:pPr>
            <w:ins w:id="1953" w:author="pbx" w:date="2017-12-12T17:47:00Z">
              <w:r>
                <w:t xml:space="preserve">There is an </w:t>
              </w:r>
              <w:r w:rsidRPr="000F31E5">
                <w:t>approval</w:t>
              </w:r>
              <w:r>
                <w:t xml:space="preserve"> element</w:t>
              </w:r>
            </w:ins>
          </w:p>
          <w:p w14:paraId="603A66D4" w14:textId="77777777" w:rsidR="000F31E5" w:rsidRDefault="000F31E5" w:rsidP="00E23921">
            <w:pPr>
              <w:pStyle w:val="ListParagraph"/>
              <w:ind w:left="360"/>
              <w:rPr>
                <w:ins w:id="1954" w:author="pbx" w:date="2017-12-12T17:47:00Z"/>
              </w:rPr>
            </w:pPr>
          </w:p>
          <w:p w14:paraId="3B87BF4A" w14:textId="77777777" w:rsidR="000F31E5" w:rsidRDefault="000F31E5" w:rsidP="00EE43D9">
            <w:pPr>
              <w:pStyle w:val="ListParagraph"/>
              <w:numPr>
                <w:ilvl w:val="0"/>
                <w:numId w:val="236"/>
              </w:numPr>
              <w:rPr>
                <w:ins w:id="1955" w:author="pbx" w:date="2017-12-12T17:47:00Z"/>
              </w:rPr>
            </w:pPr>
            <w:ins w:id="1956" w:author="pbx" w:date="2017-12-12T17:47:00Z">
              <w:r>
                <w:t>There is an id element</w:t>
              </w:r>
              <w:r w:rsidR="001E507A">
                <w:t>,</w:t>
              </w:r>
            </w:ins>
          </w:p>
          <w:p w14:paraId="61C23F6A" w14:textId="77777777" w:rsidR="001E507A" w:rsidRDefault="001E507A" w:rsidP="001E507A">
            <w:pPr>
              <w:pStyle w:val="ListParagraph"/>
              <w:ind w:left="360"/>
              <w:rPr>
                <w:ins w:id="1957" w:author="pbx" w:date="2017-12-12T17:47:00Z"/>
              </w:rPr>
            </w:pPr>
          </w:p>
          <w:p w14:paraId="7407B4EC" w14:textId="77777777" w:rsidR="000F31E5" w:rsidRDefault="000F31E5" w:rsidP="00EE43D9">
            <w:pPr>
              <w:pStyle w:val="ListParagraph"/>
              <w:numPr>
                <w:ilvl w:val="0"/>
                <w:numId w:val="236"/>
              </w:numPr>
              <w:rPr>
                <w:ins w:id="1958" w:author="pbx" w:date="2017-12-12T17:47:00Z"/>
              </w:rPr>
            </w:pPr>
            <w:ins w:id="1959" w:author="pbx" w:date="2017-12-12T17:47:00Z">
              <w:r>
                <w:t>There is a code element</w:t>
              </w:r>
            </w:ins>
          </w:p>
          <w:p w14:paraId="66B4C5C2" w14:textId="77777777" w:rsidR="001E507A" w:rsidRDefault="001E507A" w:rsidP="001E507A">
            <w:pPr>
              <w:pStyle w:val="ListParagraph"/>
              <w:ind w:left="360"/>
              <w:rPr>
                <w:ins w:id="1960" w:author="pbx" w:date="2017-12-12T17:47:00Z"/>
              </w:rPr>
            </w:pPr>
          </w:p>
          <w:p w14:paraId="40137F6A" w14:textId="77777777" w:rsidR="000F31E5" w:rsidRPr="00AF1C00" w:rsidRDefault="000F31E5" w:rsidP="00EE43D9">
            <w:pPr>
              <w:pStyle w:val="ListParagraph"/>
              <w:numPr>
                <w:ilvl w:val="0"/>
                <w:numId w:val="236"/>
              </w:numPr>
              <w:rPr>
                <w:ins w:id="1961" w:author="pbx" w:date="2017-12-12T17:47:00Z"/>
              </w:rPr>
            </w:pPr>
            <w:ins w:id="1962" w:author="pbx" w:date="2017-12-12T17:47:00Z">
              <w:r>
                <w:t>There is an author element</w:t>
              </w:r>
            </w:ins>
          </w:p>
        </w:tc>
      </w:tr>
    </w:tbl>
    <w:p w14:paraId="2CC95369" w14:textId="77777777" w:rsidR="000F31E5" w:rsidRDefault="000F31E5" w:rsidP="0080029F">
      <w:pPr>
        <w:rPr>
          <w:ins w:id="1963" w:author="pbx" w:date="2017-12-12T17:47: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4A8FDED7" w14:textId="77777777" w:rsidTr="00E23921">
        <w:trPr>
          <w:cantSplit/>
          <w:trHeight w:val="580"/>
          <w:tblHeader/>
          <w:ins w:id="1964" w:author="pbx" w:date="2017-12-12T17:47:00Z"/>
        </w:trPr>
        <w:tc>
          <w:tcPr>
            <w:tcW w:w="2358" w:type="dxa"/>
            <w:shd w:val="clear" w:color="auto" w:fill="808080"/>
          </w:tcPr>
          <w:p w14:paraId="4291BBDC" w14:textId="77777777" w:rsidR="001E507A" w:rsidRPr="000445D1" w:rsidRDefault="001E507A" w:rsidP="00E23921">
            <w:pPr>
              <w:rPr>
                <w:ins w:id="1965" w:author="pbx" w:date="2017-12-12T17:47:00Z"/>
              </w:rPr>
            </w:pPr>
            <w:ins w:id="1966" w:author="pbx" w:date="2017-12-12T17:47:00Z">
              <w:r w:rsidRPr="00675DAA">
                <w:t>Element</w:t>
              </w:r>
            </w:ins>
          </w:p>
        </w:tc>
        <w:tc>
          <w:tcPr>
            <w:tcW w:w="1260" w:type="dxa"/>
            <w:shd w:val="clear" w:color="auto" w:fill="808080"/>
          </w:tcPr>
          <w:p w14:paraId="6BE0C328" w14:textId="77777777" w:rsidR="001E507A" w:rsidRPr="00675DAA" w:rsidRDefault="001E507A" w:rsidP="00E23921">
            <w:pPr>
              <w:rPr>
                <w:ins w:id="1967" w:author="pbx" w:date="2017-12-12T17:47:00Z"/>
              </w:rPr>
            </w:pPr>
            <w:ins w:id="1968" w:author="pbx" w:date="2017-12-12T17:47:00Z">
              <w:r w:rsidRPr="00675DAA">
                <w:t>Attribute</w:t>
              </w:r>
            </w:ins>
          </w:p>
        </w:tc>
        <w:tc>
          <w:tcPr>
            <w:tcW w:w="1260" w:type="dxa"/>
            <w:shd w:val="clear" w:color="auto" w:fill="808080"/>
          </w:tcPr>
          <w:p w14:paraId="28ABC660" w14:textId="77777777" w:rsidR="001E507A" w:rsidRPr="000445D1" w:rsidRDefault="001E507A" w:rsidP="00E23921">
            <w:pPr>
              <w:rPr>
                <w:ins w:id="1969" w:author="pbx" w:date="2017-12-12T17:47:00Z"/>
              </w:rPr>
            </w:pPr>
            <w:ins w:id="1970" w:author="pbx" w:date="2017-12-12T17:47:00Z">
              <w:r w:rsidRPr="00675DAA">
                <w:t>Cardinality</w:t>
              </w:r>
            </w:ins>
          </w:p>
        </w:tc>
        <w:tc>
          <w:tcPr>
            <w:tcW w:w="1350" w:type="dxa"/>
            <w:shd w:val="clear" w:color="auto" w:fill="808080"/>
          </w:tcPr>
          <w:p w14:paraId="60E619A1" w14:textId="77777777" w:rsidR="001E507A" w:rsidRPr="00675DAA" w:rsidRDefault="001E507A" w:rsidP="00E23921">
            <w:pPr>
              <w:rPr>
                <w:ins w:id="1971" w:author="pbx" w:date="2017-12-12T17:47:00Z"/>
              </w:rPr>
            </w:pPr>
            <w:ins w:id="1972" w:author="pbx" w:date="2017-12-12T17:47:00Z">
              <w:r w:rsidRPr="00675DAA">
                <w:t>Value(s) Allowed</w:t>
              </w:r>
            </w:ins>
          </w:p>
          <w:p w14:paraId="76721DA3" w14:textId="77777777" w:rsidR="001E507A" w:rsidRPr="00675DAA" w:rsidRDefault="001E507A" w:rsidP="00E23921">
            <w:pPr>
              <w:rPr>
                <w:ins w:id="1973" w:author="pbx" w:date="2017-12-12T17:47:00Z"/>
              </w:rPr>
            </w:pPr>
            <w:ins w:id="1974" w:author="pbx" w:date="2017-12-12T17:47:00Z">
              <w:r w:rsidRPr="00675DAA">
                <w:t>Examples</w:t>
              </w:r>
            </w:ins>
          </w:p>
        </w:tc>
        <w:tc>
          <w:tcPr>
            <w:tcW w:w="3330" w:type="dxa"/>
            <w:shd w:val="clear" w:color="auto" w:fill="808080"/>
          </w:tcPr>
          <w:p w14:paraId="12E7E27D" w14:textId="77777777" w:rsidR="001E507A" w:rsidRPr="00675DAA" w:rsidRDefault="001E507A" w:rsidP="00E23921">
            <w:pPr>
              <w:rPr>
                <w:ins w:id="1975" w:author="pbx" w:date="2017-12-12T17:47:00Z"/>
              </w:rPr>
            </w:pPr>
            <w:ins w:id="1976" w:author="pbx" w:date="2017-12-12T17:47:00Z">
              <w:r w:rsidRPr="00675DAA">
                <w:t>Description</w:t>
              </w:r>
            </w:ins>
          </w:p>
          <w:p w14:paraId="64E89B04" w14:textId="77777777" w:rsidR="001E507A" w:rsidRPr="00675DAA" w:rsidRDefault="001E507A" w:rsidP="00E23921">
            <w:pPr>
              <w:rPr>
                <w:ins w:id="1977" w:author="pbx" w:date="2017-12-12T17:47:00Z"/>
              </w:rPr>
            </w:pPr>
            <w:ins w:id="1978" w:author="pbx" w:date="2017-12-12T17:47:00Z">
              <w:r w:rsidRPr="00675DAA">
                <w:t>Instructions</w:t>
              </w:r>
            </w:ins>
          </w:p>
        </w:tc>
      </w:tr>
      <w:tr w:rsidR="001E507A" w:rsidRPr="00675DAA" w14:paraId="2492EC6C" w14:textId="77777777" w:rsidTr="00E23921">
        <w:trPr>
          <w:cantSplit/>
          <w:ins w:id="1979" w:author="pbx" w:date="2017-12-12T17:47:00Z"/>
        </w:trPr>
        <w:tc>
          <w:tcPr>
            <w:tcW w:w="2358" w:type="dxa"/>
            <w:vMerge w:val="restart"/>
          </w:tcPr>
          <w:p w14:paraId="0C64B7A6" w14:textId="77777777" w:rsidR="001E507A" w:rsidRPr="00675DAA" w:rsidRDefault="001E507A" w:rsidP="001E507A">
            <w:pPr>
              <w:rPr>
                <w:ins w:id="1980" w:author="pbx" w:date="2017-12-12T17:47:00Z"/>
              </w:rPr>
            </w:pPr>
            <w:ins w:id="1981" w:author="pbx" w:date="2017-12-12T17:47:00Z">
              <w:r>
                <w:t>a</w:t>
              </w:r>
              <w:r w:rsidRPr="000F31E5">
                <w:t>pproval</w:t>
              </w:r>
              <w:r>
                <w:t>.id</w:t>
              </w:r>
            </w:ins>
          </w:p>
        </w:tc>
        <w:tc>
          <w:tcPr>
            <w:tcW w:w="1260" w:type="dxa"/>
            <w:shd w:val="clear" w:color="auto" w:fill="D9D9D9"/>
          </w:tcPr>
          <w:p w14:paraId="0EE6111B" w14:textId="77777777" w:rsidR="001E507A" w:rsidRPr="00675DAA" w:rsidRDefault="001E507A" w:rsidP="00E23921">
            <w:pPr>
              <w:rPr>
                <w:ins w:id="1982" w:author="pbx" w:date="2017-12-12T17:47:00Z"/>
              </w:rPr>
            </w:pPr>
            <w:ins w:id="1983" w:author="pbx" w:date="2017-12-12T17:47:00Z">
              <w:r w:rsidRPr="00675DAA">
                <w:t>N/A</w:t>
              </w:r>
            </w:ins>
          </w:p>
        </w:tc>
        <w:tc>
          <w:tcPr>
            <w:tcW w:w="1260" w:type="dxa"/>
            <w:shd w:val="clear" w:color="auto" w:fill="D9D9D9"/>
          </w:tcPr>
          <w:p w14:paraId="2B2AFC52" w14:textId="77777777" w:rsidR="001E507A" w:rsidRPr="00675DAA" w:rsidRDefault="001E507A" w:rsidP="00E23921">
            <w:pPr>
              <w:rPr>
                <w:ins w:id="1984" w:author="pbx" w:date="2017-12-12T17:47:00Z"/>
              </w:rPr>
            </w:pPr>
            <w:ins w:id="1985" w:author="pbx" w:date="2017-12-12T17:47:00Z">
              <w:r w:rsidRPr="00675DAA">
                <w:t>1:1</w:t>
              </w:r>
            </w:ins>
          </w:p>
        </w:tc>
        <w:tc>
          <w:tcPr>
            <w:tcW w:w="1350" w:type="dxa"/>
            <w:shd w:val="clear" w:color="auto" w:fill="D9D9D9"/>
          </w:tcPr>
          <w:p w14:paraId="2B1EA284" w14:textId="77777777" w:rsidR="001E507A" w:rsidRPr="00675DAA" w:rsidRDefault="001E507A" w:rsidP="00E23921">
            <w:pPr>
              <w:rPr>
                <w:ins w:id="1986" w:author="pbx" w:date="2017-12-12T17:47:00Z"/>
              </w:rPr>
            </w:pPr>
          </w:p>
        </w:tc>
        <w:tc>
          <w:tcPr>
            <w:tcW w:w="3330" w:type="dxa"/>
            <w:shd w:val="clear" w:color="auto" w:fill="D9D9D9"/>
          </w:tcPr>
          <w:p w14:paraId="514D7BCB" w14:textId="77777777" w:rsidR="001E507A" w:rsidRPr="00675DAA" w:rsidRDefault="001E507A" w:rsidP="00E23921">
            <w:pPr>
              <w:rPr>
                <w:ins w:id="1987" w:author="pbx" w:date="2017-12-12T17:47:00Z"/>
              </w:rPr>
            </w:pPr>
          </w:p>
        </w:tc>
      </w:tr>
      <w:tr w:rsidR="001E507A" w:rsidRPr="00675DAA" w14:paraId="5A71725B" w14:textId="77777777" w:rsidTr="00E23921">
        <w:trPr>
          <w:cantSplit/>
          <w:ins w:id="1988" w:author="pbx" w:date="2017-12-12T17:47:00Z"/>
        </w:trPr>
        <w:tc>
          <w:tcPr>
            <w:tcW w:w="2358" w:type="dxa"/>
            <w:vMerge/>
          </w:tcPr>
          <w:p w14:paraId="33849E43" w14:textId="77777777" w:rsidR="001E507A" w:rsidRPr="00675DAA" w:rsidRDefault="001E507A" w:rsidP="00E23921">
            <w:pPr>
              <w:rPr>
                <w:ins w:id="1989" w:author="pbx" w:date="2017-12-12T17:47:00Z"/>
              </w:rPr>
            </w:pPr>
          </w:p>
        </w:tc>
        <w:tc>
          <w:tcPr>
            <w:tcW w:w="1260" w:type="dxa"/>
          </w:tcPr>
          <w:p w14:paraId="01B83E92" w14:textId="77777777" w:rsidR="001E507A" w:rsidRPr="00675DAA" w:rsidRDefault="001E507A" w:rsidP="00E23921">
            <w:pPr>
              <w:rPr>
                <w:ins w:id="1990" w:author="pbx" w:date="2017-12-12T17:47:00Z"/>
              </w:rPr>
            </w:pPr>
          </w:p>
        </w:tc>
        <w:tc>
          <w:tcPr>
            <w:tcW w:w="1260" w:type="dxa"/>
          </w:tcPr>
          <w:p w14:paraId="14450C6E" w14:textId="77777777" w:rsidR="001E507A" w:rsidRPr="00675DAA" w:rsidRDefault="001E507A" w:rsidP="00E23921">
            <w:pPr>
              <w:rPr>
                <w:ins w:id="1991" w:author="pbx" w:date="2017-12-12T17:47:00Z"/>
              </w:rPr>
            </w:pPr>
          </w:p>
        </w:tc>
        <w:tc>
          <w:tcPr>
            <w:tcW w:w="1350" w:type="dxa"/>
          </w:tcPr>
          <w:p w14:paraId="37FAA3F1" w14:textId="77777777" w:rsidR="001E507A" w:rsidRPr="00675DAA" w:rsidRDefault="001E507A" w:rsidP="00E23921">
            <w:pPr>
              <w:rPr>
                <w:ins w:id="1992" w:author="pbx" w:date="2017-12-12T17:47:00Z"/>
              </w:rPr>
            </w:pPr>
          </w:p>
        </w:tc>
        <w:tc>
          <w:tcPr>
            <w:tcW w:w="3330" w:type="dxa"/>
          </w:tcPr>
          <w:p w14:paraId="25702613" w14:textId="77777777" w:rsidR="001E507A" w:rsidRPr="00675DAA" w:rsidRDefault="001E507A" w:rsidP="00E23921">
            <w:pPr>
              <w:rPr>
                <w:ins w:id="1993" w:author="pbx" w:date="2017-12-12T17:47:00Z"/>
              </w:rPr>
            </w:pPr>
          </w:p>
        </w:tc>
      </w:tr>
      <w:tr w:rsidR="001E507A" w:rsidRPr="00675DAA" w14:paraId="34A8DD4C" w14:textId="77777777" w:rsidTr="00E23921">
        <w:trPr>
          <w:cantSplit/>
          <w:ins w:id="1994" w:author="pbx" w:date="2017-12-12T17:47:00Z"/>
        </w:trPr>
        <w:tc>
          <w:tcPr>
            <w:tcW w:w="2358" w:type="dxa"/>
            <w:vMerge/>
          </w:tcPr>
          <w:p w14:paraId="4D3CE386" w14:textId="77777777" w:rsidR="001E507A" w:rsidRPr="00675DAA" w:rsidRDefault="001E507A" w:rsidP="00E23921">
            <w:pPr>
              <w:rPr>
                <w:ins w:id="1995" w:author="pbx" w:date="2017-12-12T17:47:00Z"/>
              </w:rPr>
            </w:pPr>
          </w:p>
        </w:tc>
        <w:tc>
          <w:tcPr>
            <w:tcW w:w="1260" w:type="dxa"/>
          </w:tcPr>
          <w:p w14:paraId="33F17D0C" w14:textId="77777777" w:rsidR="001E507A" w:rsidRPr="00675DAA" w:rsidRDefault="001E507A" w:rsidP="00E23921">
            <w:pPr>
              <w:rPr>
                <w:ins w:id="1996" w:author="pbx" w:date="2017-12-12T17:47:00Z"/>
              </w:rPr>
            </w:pPr>
          </w:p>
        </w:tc>
        <w:tc>
          <w:tcPr>
            <w:tcW w:w="1260" w:type="dxa"/>
          </w:tcPr>
          <w:p w14:paraId="52570861" w14:textId="77777777" w:rsidR="001E507A" w:rsidRPr="00675DAA" w:rsidRDefault="001E507A" w:rsidP="00E23921">
            <w:pPr>
              <w:rPr>
                <w:ins w:id="1997" w:author="pbx" w:date="2017-12-12T17:47:00Z"/>
              </w:rPr>
            </w:pPr>
          </w:p>
        </w:tc>
        <w:tc>
          <w:tcPr>
            <w:tcW w:w="1350" w:type="dxa"/>
          </w:tcPr>
          <w:p w14:paraId="6FE954F7" w14:textId="77777777" w:rsidR="001E507A" w:rsidRPr="00675DAA" w:rsidRDefault="001E507A" w:rsidP="00E23921">
            <w:pPr>
              <w:rPr>
                <w:ins w:id="1998" w:author="pbx" w:date="2017-12-12T17:47:00Z"/>
              </w:rPr>
            </w:pPr>
          </w:p>
        </w:tc>
        <w:tc>
          <w:tcPr>
            <w:tcW w:w="3330" w:type="dxa"/>
          </w:tcPr>
          <w:p w14:paraId="656D7EDD" w14:textId="77777777" w:rsidR="001E507A" w:rsidRPr="00675DAA" w:rsidRDefault="001E507A" w:rsidP="00E23921">
            <w:pPr>
              <w:rPr>
                <w:ins w:id="1999" w:author="pbx" w:date="2017-12-12T17:47:00Z"/>
              </w:rPr>
            </w:pPr>
          </w:p>
        </w:tc>
      </w:tr>
      <w:tr w:rsidR="001E507A" w:rsidRPr="00675DAA" w14:paraId="331FD9A0" w14:textId="77777777" w:rsidTr="00E23921">
        <w:trPr>
          <w:cantSplit/>
          <w:ins w:id="2000" w:author="pbx" w:date="2017-12-12T17:47:00Z"/>
        </w:trPr>
        <w:tc>
          <w:tcPr>
            <w:tcW w:w="2358" w:type="dxa"/>
            <w:vMerge/>
          </w:tcPr>
          <w:p w14:paraId="4D3E6D7F" w14:textId="77777777" w:rsidR="001E507A" w:rsidRPr="00675DAA" w:rsidRDefault="001E507A" w:rsidP="00E23921">
            <w:pPr>
              <w:rPr>
                <w:ins w:id="2001" w:author="pbx" w:date="2017-12-12T17:47:00Z"/>
              </w:rPr>
            </w:pPr>
          </w:p>
        </w:tc>
        <w:tc>
          <w:tcPr>
            <w:tcW w:w="1260" w:type="dxa"/>
          </w:tcPr>
          <w:p w14:paraId="6EFB8683" w14:textId="77777777" w:rsidR="001E507A" w:rsidRPr="00675DAA" w:rsidRDefault="001E507A" w:rsidP="00E23921">
            <w:pPr>
              <w:rPr>
                <w:ins w:id="2002" w:author="pbx" w:date="2017-12-12T17:47:00Z"/>
              </w:rPr>
            </w:pPr>
          </w:p>
        </w:tc>
        <w:tc>
          <w:tcPr>
            <w:tcW w:w="1260" w:type="dxa"/>
          </w:tcPr>
          <w:p w14:paraId="42644693" w14:textId="77777777" w:rsidR="001E507A" w:rsidRPr="00675DAA" w:rsidRDefault="001E507A" w:rsidP="00E23921">
            <w:pPr>
              <w:rPr>
                <w:ins w:id="2003" w:author="pbx" w:date="2017-12-12T17:47:00Z"/>
              </w:rPr>
            </w:pPr>
          </w:p>
        </w:tc>
        <w:tc>
          <w:tcPr>
            <w:tcW w:w="1350" w:type="dxa"/>
          </w:tcPr>
          <w:p w14:paraId="1BF46054" w14:textId="77777777" w:rsidR="001E507A" w:rsidRPr="00675DAA" w:rsidRDefault="001E507A" w:rsidP="00E23921">
            <w:pPr>
              <w:rPr>
                <w:ins w:id="2004" w:author="pbx" w:date="2017-12-12T17:47:00Z"/>
              </w:rPr>
            </w:pPr>
          </w:p>
        </w:tc>
        <w:tc>
          <w:tcPr>
            <w:tcW w:w="3330" w:type="dxa"/>
          </w:tcPr>
          <w:p w14:paraId="092031B6" w14:textId="77777777" w:rsidR="001E507A" w:rsidRPr="00675DAA" w:rsidRDefault="001E507A" w:rsidP="00E23921">
            <w:pPr>
              <w:rPr>
                <w:ins w:id="2005" w:author="pbx" w:date="2017-12-12T17:47:00Z"/>
              </w:rPr>
            </w:pPr>
          </w:p>
        </w:tc>
      </w:tr>
      <w:tr w:rsidR="001E507A" w:rsidRPr="00675DAA" w14:paraId="706A91B3" w14:textId="77777777" w:rsidTr="00E23921">
        <w:trPr>
          <w:cantSplit/>
          <w:ins w:id="2006" w:author="pbx" w:date="2017-12-12T17:47:00Z"/>
        </w:trPr>
        <w:tc>
          <w:tcPr>
            <w:tcW w:w="2358" w:type="dxa"/>
            <w:shd w:val="clear" w:color="auto" w:fill="808080"/>
          </w:tcPr>
          <w:p w14:paraId="67ECA60A" w14:textId="77777777" w:rsidR="001E507A" w:rsidRPr="00675DAA" w:rsidRDefault="001E507A" w:rsidP="00E23921">
            <w:pPr>
              <w:rPr>
                <w:ins w:id="2007" w:author="pbx" w:date="2017-12-12T17:47:00Z"/>
              </w:rPr>
            </w:pPr>
            <w:ins w:id="2008" w:author="pbx" w:date="2017-12-12T17:47:00Z">
              <w:r w:rsidRPr="00675DAA">
                <w:t>Conformance</w:t>
              </w:r>
            </w:ins>
          </w:p>
        </w:tc>
        <w:tc>
          <w:tcPr>
            <w:tcW w:w="7200" w:type="dxa"/>
            <w:gridSpan w:val="4"/>
          </w:tcPr>
          <w:p w14:paraId="7CAAC271" w14:textId="77777777" w:rsidR="001E507A" w:rsidRDefault="001E507A" w:rsidP="00EE43D9">
            <w:pPr>
              <w:pStyle w:val="ListParagraph"/>
              <w:numPr>
                <w:ilvl w:val="0"/>
                <w:numId w:val="235"/>
              </w:numPr>
              <w:rPr>
                <w:ins w:id="2009" w:author="pbx" w:date="2017-12-12T17:47:00Z"/>
              </w:rPr>
            </w:pPr>
            <w:ins w:id="2010" w:author="pbx" w:date="2017-12-12T17:47:00Z">
              <w:r>
                <w:t>There is an id element</w:t>
              </w:r>
            </w:ins>
          </w:p>
          <w:p w14:paraId="3DF27012" w14:textId="77777777" w:rsidR="001E507A" w:rsidRDefault="001E507A" w:rsidP="00E23921">
            <w:pPr>
              <w:pStyle w:val="ListParagraph"/>
              <w:ind w:left="360"/>
              <w:rPr>
                <w:ins w:id="2011" w:author="pbx" w:date="2017-12-12T17:47:00Z"/>
              </w:rPr>
            </w:pPr>
          </w:p>
          <w:p w14:paraId="18C248AB" w14:textId="77777777" w:rsidR="001E507A" w:rsidRPr="00AF1C00" w:rsidRDefault="001E507A" w:rsidP="00EE43D9">
            <w:pPr>
              <w:pStyle w:val="ListParagraph"/>
              <w:numPr>
                <w:ilvl w:val="0"/>
                <w:numId w:val="235"/>
              </w:numPr>
              <w:rPr>
                <w:ins w:id="2012" w:author="pbx" w:date="2017-12-12T17:47:00Z"/>
              </w:rPr>
            </w:pPr>
            <w:ins w:id="2013" w:author="pbx" w:date="2017-12-12T17:47:00Z">
              <w:r w:rsidRPr="00C80C46">
                <w:t xml:space="preserve">There is a </w:t>
              </w:r>
              <w:r w:rsidRPr="001E507A">
                <w:t xml:space="preserve">root and an extension </w:t>
              </w:r>
              <w:r>
                <w:t xml:space="preserve">attribute, the root value is </w:t>
              </w:r>
              <w:r w:rsidRPr="001E507A">
                <w:t>2.16.840.1.113883.2.20.6.42</w:t>
              </w:r>
              <w:r>
                <w:t xml:space="preserve">, the </w:t>
              </w:r>
              <w:r w:rsidRPr="001E507A">
                <w:t xml:space="preserve">extension is </w:t>
              </w:r>
              <w:r>
                <w:t xml:space="preserve">derived from the OID and </w:t>
              </w:r>
              <w:r w:rsidRPr="00675DAA">
                <w:t>shall display the</w:t>
              </w:r>
              <w:r>
                <w:t xml:space="preserve"> appropriate label.</w:t>
              </w:r>
            </w:ins>
          </w:p>
        </w:tc>
      </w:tr>
    </w:tbl>
    <w:p w14:paraId="4364681A" w14:textId="77777777" w:rsidR="001E507A" w:rsidRDefault="001E507A" w:rsidP="0080029F">
      <w:pPr>
        <w:rPr>
          <w:moveTo w:id="2014" w:author="pbx" w:date="2017-12-12T17:47:00Z"/>
          <w:highlight w:val="white"/>
          <w:lang w:val="en-US"/>
        </w:rPr>
      </w:pPr>
      <w:moveToRangeStart w:id="2015" w:author="pbx" w:date="2017-12-12T17:47:00Z" w:name="move50086418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6A713D71" w14:textId="77777777" w:rsidTr="00E23921">
        <w:trPr>
          <w:cantSplit/>
          <w:trHeight w:val="580"/>
          <w:tblHeader/>
        </w:trPr>
        <w:tc>
          <w:tcPr>
            <w:tcW w:w="2358" w:type="dxa"/>
            <w:shd w:val="clear" w:color="auto" w:fill="808080"/>
          </w:tcPr>
          <w:p w14:paraId="7DFA92D2" w14:textId="77777777" w:rsidR="001E507A" w:rsidRPr="000445D1" w:rsidRDefault="001E507A" w:rsidP="00E23921">
            <w:pPr>
              <w:rPr>
                <w:moveTo w:id="2016" w:author="pbx" w:date="2017-12-12T17:47:00Z"/>
              </w:rPr>
            </w:pPr>
            <w:moveTo w:id="2017" w:author="pbx" w:date="2017-12-12T17:47:00Z">
              <w:r w:rsidRPr="00675DAA">
                <w:t>Element</w:t>
              </w:r>
            </w:moveTo>
          </w:p>
        </w:tc>
        <w:tc>
          <w:tcPr>
            <w:tcW w:w="1260" w:type="dxa"/>
            <w:shd w:val="clear" w:color="auto" w:fill="808080"/>
          </w:tcPr>
          <w:p w14:paraId="10DF7947" w14:textId="77777777" w:rsidR="001E507A" w:rsidRPr="00675DAA" w:rsidRDefault="001E507A" w:rsidP="00E23921">
            <w:pPr>
              <w:rPr>
                <w:moveTo w:id="2018" w:author="pbx" w:date="2017-12-12T17:47:00Z"/>
              </w:rPr>
            </w:pPr>
            <w:moveTo w:id="2019" w:author="pbx" w:date="2017-12-12T17:47:00Z">
              <w:r w:rsidRPr="00675DAA">
                <w:t>Attribute</w:t>
              </w:r>
            </w:moveTo>
          </w:p>
        </w:tc>
        <w:tc>
          <w:tcPr>
            <w:tcW w:w="1260" w:type="dxa"/>
            <w:shd w:val="clear" w:color="auto" w:fill="808080"/>
          </w:tcPr>
          <w:p w14:paraId="683C5D5A" w14:textId="77777777" w:rsidR="001E507A" w:rsidRPr="000445D1" w:rsidRDefault="001E507A" w:rsidP="00E23921">
            <w:pPr>
              <w:rPr>
                <w:moveTo w:id="2020" w:author="pbx" w:date="2017-12-12T17:47:00Z"/>
              </w:rPr>
            </w:pPr>
            <w:moveTo w:id="2021" w:author="pbx" w:date="2017-12-12T17:47:00Z">
              <w:r w:rsidRPr="00675DAA">
                <w:t>Cardinality</w:t>
              </w:r>
            </w:moveTo>
          </w:p>
        </w:tc>
        <w:tc>
          <w:tcPr>
            <w:tcW w:w="1350" w:type="dxa"/>
            <w:shd w:val="clear" w:color="auto" w:fill="808080"/>
          </w:tcPr>
          <w:p w14:paraId="6ED62740" w14:textId="77777777" w:rsidR="001E507A" w:rsidRPr="00675DAA" w:rsidRDefault="001E507A" w:rsidP="00E23921">
            <w:pPr>
              <w:rPr>
                <w:moveTo w:id="2022" w:author="pbx" w:date="2017-12-12T17:47:00Z"/>
              </w:rPr>
            </w:pPr>
            <w:moveTo w:id="2023" w:author="pbx" w:date="2017-12-12T17:47:00Z">
              <w:r w:rsidRPr="00675DAA">
                <w:t>Value(s) Allowed</w:t>
              </w:r>
            </w:moveTo>
          </w:p>
          <w:p w14:paraId="28ACAF1F" w14:textId="77777777" w:rsidR="001E507A" w:rsidRPr="00675DAA" w:rsidRDefault="001E507A" w:rsidP="00E23921">
            <w:pPr>
              <w:rPr>
                <w:moveTo w:id="2024" w:author="pbx" w:date="2017-12-12T17:47:00Z"/>
              </w:rPr>
            </w:pPr>
            <w:moveTo w:id="2025" w:author="pbx" w:date="2017-12-12T17:47:00Z">
              <w:r w:rsidRPr="00675DAA">
                <w:t>Examples</w:t>
              </w:r>
            </w:moveTo>
          </w:p>
        </w:tc>
        <w:tc>
          <w:tcPr>
            <w:tcW w:w="3330" w:type="dxa"/>
            <w:shd w:val="clear" w:color="auto" w:fill="808080"/>
          </w:tcPr>
          <w:p w14:paraId="03C70F42" w14:textId="77777777" w:rsidR="001E507A" w:rsidRPr="00675DAA" w:rsidRDefault="001E507A" w:rsidP="00E23921">
            <w:pPr>
              <w:rPr>
                <w:moveTo w:id="2026" w:author="pbx" w:date="2017-12-12T17:47:00Z"/>
              </w:rPr>
            </w:pPr>
            <w:moveTo w:id="2027" w:author="pbx" w:date="2017-12-12T17:47:00Z">
              <w:r w:rsidRPr="00675DAA">
                <w:t>Description</w:t>
              </w:r>
            </w:moveTo>
          </w:p>
          <w:p w14:paraId="06A10609" w14:textId="77777777" w:rsidR="001E507A" w:rsidRPr="00675DAA" w:rsidRDefault="001E507A" w:rsidP="00E23921">
            <w:pPr>
              <w:rPr>
                <w:moveTo w:id="2028" w:author="pbx" w:date="2017-12-12T17:47:00Z"/>
              </w:rPr>
            </w:pPr>
            <w:moveTo w:id="2029" w:author="pbx" w:date="2017-12-12T17:47:00Z">
              <w:r w:rsidRPr="00675DAA">
                <w:t>Instructions</w:t>
              </w:r>
            </w:moveTo>
          </w:p>
        </w:tc>
      </w:tr>
      <w:moveToRangeEnd w:id="2015"/>
      <w:tr w:rsidR="001E507A" w:rsidRPr="00675DAA" w14:paraId="18C2FA76" w14:textId="77777777" w:rsidTr="00E23921">
        <w:trPr>
          <w:cantSplit/>
          <w:ins w:id="2030" w:author="pbx" w:date="2017-12-12T17:47:00Z"/>
        </w:trPr>
        <w:tc>
          <w:tcPr>
            <w:tcW w:w="2358" w:type="dxa"/>
            <w:vMerge w:val="restart"/>
          </w:tcPr>
          <w:p w14:paraId="154EFE68" w14:textId="77777777" w:rsidR="001E507A" w:rsidRPr="00675DAA" w:rsidRDefault="001E507A" w:rsidP="00E23921">
            <w:pPr>
              <w:rPr>
                <w:ins w:id="2031" w:author="pbx" w:date="2017-12-12T17:47:00Z"/>
              </w:rPr>
            </w:pPr>
            <w:ins w:id="2032" w:author="pbx" w:date="2017-12-12T17:47:00Z">
              <w:r>
                <w:t>a</w:t>
              </w:r>
              <w:r w:rsidRPr="000F31E5">
                <w:t>pproval</w:t>
              </w:r>
              <w:r>
                <w:t>.code</w:t>
              </w:r>
            </w:ins>
          </w:p>
        </w:tc>
        <w:tc>
          <w:tcPr>
            <w:tcW w:w="1260" w:type="dxa"/>
            <w:shd w:val="clear" w:color="auto" w:fill="D9D9D9"/>
          </w:tcPr>
          <w:p w14:paraId="128293E8" w14:textId="77777777" w:rsidR="001E507A" w:rsidRPr="00675DAA" w:rsidRDefault="001E507A" w:rsidP="00E23921">
            <w:pPr>
              <w:rPr>
                <w:ins w:id="2033" w:author="pbx" w:date="2017-12-12T17:47:00Z"/>
              </w:rPr>
            </w:pPr>
            <w:ins w:id="2034" w:author="pbx" w:date="2017-12-12T17:47:00Z">
              <w:r w:rsidRPr="00675DAA">
                <w:t>N/A</w:t>
              </w:r>
            </w:ins>
          </w:p>
        </w:tc>
        <w:tc>
          <w:tcPr>
            <w:tcW w:w="1260" w:type="dxa"/>
            <w:shd w:val="clear" w:color="auto" w:fill="D9D9D9"/>
          </w:tcPr>
          <w:p w14:paraId="3670E0A2" w14:textId="77777777" w:rsidR="001E507A" w:rsidRPr="00675DAA" w:rsidRDefault="001E507A" w:rsidP="00E23921">
            <w:pPr>
              <w:rPr>
                <w:ins w:id="2035" w:author="pbx" w:date="2017-12-12T17:47:00Z"/>
              </w:rPr>
            </w:pPr>
            <w:ins w:id="2036" w:author="pbx" w:date="2017-12-12T17:47:00Z">
              <w:r w:rsidRPr="00675DAA">
                <w:t>1:1</w:t>
              </w:r>
            </w:ins>
          </w:p>
        </w:tc>
        <w:tc>
          <w:tcPr>
            <w:tcW w:w="1350" w:type="dxa"/>
            <w:shd w:val="clear" w:color="auto" w:fill="D9D9D9"/>
          </w:tcPr>
          <w:p w14:paraId="236666EB" w14:textId="77777777" w:rsidR="001E507A" w:rsidRPr="00675DAA" w:rsidRDefault="001E507A" w:rsidP="00E23921">
            <w:pPr>
              <w:rPr>
                <w:ins w:id="2037" w:author="pbx" w:date="2017-12-12T17:47:00Z"/>
              </w:rPr>
            </w:pPr>
          </w:p>
        </w:tc>
        <w:tc>
          <w:tcPr>
            <w:tcW w:w="3330" w:type="dxa"/>
            <w:shd w:val="clear" w:color="auto" w:fill="D9D9D9"/>
          </w:tcPr>
          <w:p w14:paraId="2A870476" w14:textId="77777777" w:rsidR="001E507A" w:rsidRPr="00675DAA" w:rsidRDefault="001E507A" w:rsidP="00E23921">
            <w:pPr>
              <w:rPr>
                <w:ins w:id="2038" w:author="pbx" w:date="2017-12-12T17:47:00Z"/>
              </w:rPr>
            </w:pPr>
          </w:p>
        </w:tc>
      </w:tr>
      <w:tr w:rsidR="001E507A" w:rsidRPr="00675DAA" w14:paraId="1DCB414A" w14:textId="77777777" w:rsidTr="00E23921">
        <w:trPr>
          <w:cantSplit/>
          <w:ins w:id="2039" w:author="pbx" w:date="2017-12-12T17:47:00Z"/>
        </w:trPr>
        <w:tc>
          <w:tcPr>
            <w:tcW w:w="2358" w:type="dxa"/>
            <w:vMerge/>
          </w:tcPr>
          <w:p w14:paraId="0B0F414F" w14:textId="77777777" w:rsidR="001E507A" w:rsidRPr="00675DAA" w:rsidRDefault="001E507A" w:rsidP="00E23921">
            <w:pPr>
              <w:rPr>
                <w:ins w:id="2040" w:author="pbx" w:date="2017-12-12T17:47:00Z"/>
              </w:rPr>
            </w:pPr>
          </w:p>
        </w:tc>
        <w:tc>
          <w:tcPr>
            <w:tcW w:w="1260" w:type="dxa"/>
          </w:tcPr>
          <w:p w14:paraId="63492F44" w14:textId="77777777" w:rsidR="001E507A" w:rsidRPr="00675DAA" w:rsidRDefault="001E507A" w:rsidP="00E23921">
            <w:pPr>
              <w:rPr>
                <w:ins w:id="2041" w:author="pbx" w:date="2017-12-12T17:47:00Z"/>
              </w:rPr>
            </w:pPr>
          </w:p>
        </w:tc>
        <w:tc>
          <w:tcPr>
            <w:tcW w:w="1260" w:type="dxa"/>
          </w:tcPr>
          <w:p w14:paraId="09A72D0E" w14:textId="77777777" w:rsidR="001E507A" w:rsidRPr="00675DAA" w:rsidRDefault="001E507A" w:rsidP="00E23921">
            <w:pPr>
              <w:rPr>
                <w:ins w:id="2042" w:author="pbx" w:date="2017-12-12T17:47:00Z"/>
              </w:rPr>
            </w:pPr>
          </w:p>
        </w:tc>
        <w:tc>
          <w:tcPr>
            <w:tcW w:w="1350" w:type="dxa"/>
          </w:tcPr>
          <w:p w14:paraId="6D783465" w14:textId="77777777" w:rsidR="001E507A" w:rsidRPr="00675DAA" w:rsidRDefault="001E507A" w:rsidP="00E23921">
            <w:pPr>
              <w:rPr>
                <w:ins w:id="2043" w:author="pbx" w:date="2017-12-12T17:47:00Z"/>
              </w:rPr>
            </w:pPr>
          </w:p>
        </w:tc>
        <w:tc>
          <w:tcPr>
            <w:tcW w:w="3330" w:type="dxa"/>
          </w:tcPr>
          <w:p w14:paraId="377EFD61" w14:textId="77777777" w:rsidR="001E507A" w:rsidRPr="00675DAA" w:rsidRDefault="001E507A" w:rsidP="00E23921">
            <w:pPr>
              <w:rPr>
                <w:ins w:id="2044" w:author="pbx" w:date="2017-12-12T17:47:00Z"/>
              </w:rPr>
            </w:pPr>
          </w:p>
        </w:tc>
      </w:tr>
      <w:tr w:rsidR="001E507A" w:rsidRPr="00675DAA" w14:paraId="7D35A01A" w14:textId="77777777" w:rsidTr="00E23921">
        <w:trPr>
          <w:cantSplit/>
          <w:ins w:id="2045" w:author="pbx" w:date="2017-12-12T17:47:00Z"/>
        </w:trPr>
        <w:tc>
          <w:tcPr>
            <w:tcW w:w="2358" w:type="dxa"/>
            <w:vMerge/>
          </w:tcPr>
          <w:p w14:paraId="19947F90" w14:textId="77777777" w:rsidR="001E507A" w:rsidRPr="00675DAA" w:rsidRDefault="001E507A" w:rsidP="00E23921">
            <w:pPr>
              <w:rPr>
                <w:ins w:id="2046" w:author="pbx" w:date="2017-12-12T17:47:00Z"/>
              </w:rPr>
            </w:pPr>
          </w:p>
        </w:tc>
        <w:tc>
          <w:tcPr>
            <w:tcW w:w="1260" w:type="dxa"/>
          </w:tcPr>
          <w:p w14:paraId="70EE7C52" w14:textId="77777777" w:rsidR="001E507A" w:rsidRPr="00675DAA" w:rsidRDefault="001E507A" w:rsidP="00E23921">
            <w:pPr>
              <w:rPr>
                <w:ins w:id="2047" w:author="pbx" w:date="2017-12-12T17:47:00Z"/>
              </w:rPr>
            </w:pPr>
          </w:p>
        </w:tc>
        <w:tc>
          <w:tcPr>
            <w:tcW w:w="1260" w:type="dxa"/>
          </w:tcPr>
          <w:p w14:paraId="08243ACC" w14:textId="77777777" w:rsidR="001E507A" w:rsidRPr="00675DAA" w:rsidRDefault="001E507A" w:rsidP="00E23921">
            <w:pPr>
              <w:rPr>
                <w:ins w:id="2048" w:author="pbx" w:date="2017-12-12T17:47:00Z"/>
              </w:rPr>
            </w:pPr>
          </w:p>
        </w:tc>
        <w:tc>
          <w:tcPr>
            <w:tcW w:w="1350" w:type="dxa"/>
          </w:tcPr>
          <w:p w14:paraId="70F051E3" w14:textId="77777777" w:rsidR="001E507A" w:rsidRPr="00675DAA" w:rsidRDefault="001E507A" w:rsidP="00E23921">
            <w:pPr>
              <w:rPr>
                <w:ins w:id="2049" w:author="pbx" w:date="2017-12-12T17:47:00Z"/>
              </w:rPr>
            </w:pPr>
          </w:p>
        </w:tc>
        <w:tc>
          <w:tcPr>
            <w:tcW w:w="3330" w:type="dxa"/>
          </w:tcPr>
          <w:p w14:paraId="4E8270FE" w14:textId="77777777" w:rsidR="001E507A" w:rsidRPr="00675DAA" w:rsidRDefault="001E507A" w:rsidP="00E23921">
            <w:pPr>
              <w:rPr>
                <w:ins w:id="2050" w:author="pbx" w:date="2017-12-12T17:47:00Z"/>
              </w:rPr>
            </w:pPr>
          </w:p>
        </w:tc>
      </w:tr>
      <w:tr w:rsidR="001E507A" w:rsidRPr="00675DAA" w14:paraId="2415602D" w14:textId="77777777" w:rsidTr="00E23921">
        <w:trPr>
          <w:cantSplit/>
          <w:ins w:id="2051" w:author="pbx" w:date="2017-12-12T17:47:00Z"/>
        </w:trPr>
        <w:tc>
          <w:tcPr>
            <w:tcW w:w="2358" w:type="dxa"/>
            <w:vMerge/>
          </w:tcPr>
          <w:p w14:paraId="0D4C11DD" w14:textId="77777777" w:rsidR="001E507A" w:rsidRPr="00675DAA" w:rsidRDefault="001E507A" w:rsidP="00E23921">
            <w:pPr>
              <w:rPr>
                <w:ins w:id="2052" w:author="pbx" w:date="2017-12-12T17:47:00Z"/>
              </w:rPr>
            </w:pPr>
          </w:p>
        </w:tc>
        <w:tc>
          <w:tcPr>
            <w:tcW w:w="1260" w:type="dxa"/>
          </w:tcPr>
          <w:p w14:paraId="3A560E0C" w14:textId="77777777" w:rsidR="001E507A" w:rsidRPr="00675DAA" w:rsidRDefault="001E507A" w:rsidP="00E23921">
            <w:pPr>
              <w:rPr>
                <w:ins w:id="2053" w:author="pbx" w:date="2017-12-12T17:47:00Z"/>
              </w:rPr>
            </w:pPr>
          </w:p>
        </w:tc>
        <w:tc>
          <w:tcPr>
            <w:tcW w:w="1260" w:type="dxa"/>
          </w:tcPr>
          <w:p w14:paraId="1265B622" w14:textId="77777777" w:rsidR="001E507A" w:rsidRPr="00675DAA" w:rsidRDefault="001E507A" w:rsidP="00E23921">
            <w:pPr>
              <w:rPr>
                <w:ins w:id="2054" w:author="pbx" w:date="2017-12-12T17:47:00Z"/>
              </w:rPr>
            </w:pPr>
          </w:p>
        </w:tc>
        <w:tc>
          <w:tcPr>
            <w:tcW w:w="1350" w:type="dxa"/>
          </w:tcPr>
          <w:p w14:paraId="6308ECAC" w14:textId="77777777" w:rsidR="001E507A" w:rsidRPr="00675DAA" w:rsidRDefault="001E507A" w:rsidP="00E23921">
            <w:pPr>
              <w:rPr>
                <w:ins w:id="2055" w:author="pbx" w:date="2017-12-12T17:47:00Z"/>
              </w:rPr>
            </w:pPr>
          </w:p>
        </w:tc>
        <w:tc>
          <w:tcPr>
            <w:tcW w:w="3330" w:type="dxa"/>
          </w:tcPr>
          <w:p w14:paraId="686C76C5" w14:textId="77777777" w:rsidR="001E507A" w:rsidRPr="00675DAA" w:rsidRDefault="001E507A" w:rsidP="00E23921">
            <w:pPr>
              <w:rPr>
                <w:ins w:id="2056" w:author="pbx" w:date="2017-12-12T17:47:00Z"/>
              </w:rPr>
            </w:pPr>
          </w:p>
        </w:tc>
      </w:tr>
      <w:tr w:rsidR="001E507A" w:rsidRPr="00675DAA" w14:paraId="3C2772E0" w14:textId="77777777" w:rsidTr="00E23921">
        <w:trPr>
          <w:cantSplit/>
          <w:ins w:id="2057" w:author="pbx" w:date="2017-12-12T17:47:00Z"/>
        </w:trPr>
        <w:tc>
          <w:tcPr>
            <w:tcW w:w="2358" w:type="dxa"/>
            <w:shd w:val="clear" w:color="auto" w:fill="808080"/>
          </w:tcPr>
          <w:p w14:paraId="63175472" w14:textId="77777777" w:rsidR="001E507A" w:rsidRPr="00675DAA" w:rsidRDefault="001E507A" w:rsidP="00E23921">
            <w:pPr>
              <w:rPr>
                <w:ins w:id="2058" w:author="pbx" w:date="2017-12-12T17:47:00Z"/>
              </w:rPr>
            </w:pPr>
            <w:ins w:id="2059" w:author="pbx" w:date="2017-12-12T17:47:00Z">
              <w:r w:rsidRPr="00675DAA">
                <w:t>Conformance</w:t>
              </w:r>
            </w:ins>
          </w:p>
        </w:tc>
        <w:tc>
          <w:tcPr>
            <w:tcW w:w="7200" w:type="dxa"/>
            <w:gridSpan w:val="4"/>
          </w:tcPr>
          <w:p w14:paraId="110F78CD" w14:textId="77777777" w:rsidR="001E507A" w:rsidRDefault="001E507A" w:rsidP="00EE43D9">
            <w:pPr>
              <w:pStyle w:val="ListParagraph"/>
              <w:numPr>
                <w:ilvl w:val="0"/>
                <w:numId w:val="237"/>
              </w:numPr>
              <w:rPr>
                <w:ins w:id="2060" w:author="pbx" w:date="2017-12-12T17:47:00Z"/>
              </w:rPr>
            </w:pPr>
            <w:ins w:id="2061" w:author="pbx" w:date="2017-12-12T17:47:00Z">
              <w:r>
                <w:t>There is a code element</w:t>
              </w:r>
            </w:ins>
          </w:p>
          <w:p w14:paraId="199A0CB8" w14:textId="77777777" w:rsidR="001E507A" w:rsidRDefault="001E507A" w:rsidP="00E23921">
            <w:pPr>
              <w:pStyle w:val="ListParagraph"/>
              <w:ind w:left="360"/>
              <w:rPr>
                <w:ins w:id="2062" w:author="pbx" w:date="2017-12-12T17:47:00Z"/>
              </w:rPr>
            </w:pPr>
          </w:p>
          <w:p w14:paraId="45E6A3D1" w14:textId="77777777" w:rsidR="001E507A" w:rsidRPr="00AF1C00" w:rsidRDefault="001E507A" w:rsidP="00EE43D9">
            <w:pPr>
              <w:pStyle w:val="ListParagraph"/>
              <w:numPr>
                <w:ilvl w:val="0"/>
                <w:numId w:val="237"/>
              </w:numPr>
              <w:rPr>
                <w:ins w:id="2063" w:author="pbx" w:date="2017-12-12T17:47:00Z"/>
              </w:rPr>
            </w:pPr>
            <w:ins w:id="2064" w:author="pbx" w:date="2017-12-12T17:47:00Z">
              <w:r w:rsidRPr="00C80C46">
                <w:t>There is a code</w:t>
              </w:r>
              <w:r>
                <w:t>, codeSystem</w:t>
              </w:r>
              <w:r w:rsidRPr="00C80C46">
                <w:t xml:space="preserve"> and </w:t>
              </w:r>
              <w:r w:rsidRPr="00675DAA">
                <w:t>displayName</w:t>
              </w:r>
              <w:r>
                <w:t xml:space="preserve"> attribute derived from OID </w:t>
              </w:r>
              <w:r w:rsidRPr="001E507A">
                <w:t>2.16.840.1.113883.2.20.6.11</w:t>
              </w:r>
              <w:r>
                <w:t xml:space="preserve"> where the </w:t>
              </w:r>
              <w:r w:rsidRPr="00675DAA">
                <w:t>displayName</w:t>
              </w:r>
              <w:r>
                <w:t xml:space="preserve"> </w:t>
              </w:r>
              <w:r w:rsidRPr="00675DAA">
                <w:t>shall display the</w:t>
              </w:r>
              <w:r>
                <w:t xml:space="preserve"> appropriate label.</w:t>
              </w:r>
            </w:ins>
          </w:p>
        </w:tc>
      </w:tr>
    </w:tbl>
    <w:p w14:paraId="506ECF12" w14:textId="77777777" w:rsidR="001E507A" w:rsidRDefault="001E507A" w:rsidP="0080029F">
      <w:pPr>
        <w:rPr>
          <w:moveTo w:id="2065" w:author="pbx" w:date="2017-12-12T17:47:00Z"/>
          <w:highlight w:val="white"/>
          <w:lang w:val="en-US"/>
        </w:rPr>
      </w:pPr>
      <w:moveToRangeStart w:id="2066" w:author="pbx" w:date="2017-12-12T17:47:00Z" w:name="move50086419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E26B4" w:rsidRPr="00675DAA" w14:paraId="0302A899" w14:textId="77777777" w:rsidTr="00E23921">
        <w:trPr>
          <w:cantSplit/>
          <w:trHeight w:val="580"/>
          <w:tblHeader/>
        </w:trPr>
        <w:tc>
          <w:tcPr>
            <w:tcW w:w="2358" w:type="dxa"/>
            <w:shd w:val="clear" w:color="auto" w:fill="808080"/>
          </w:tcPr>
          <w:p w14:paraId="460ABB42" w14:textId="77777777" w:rsidR="00EE26B4" w:rsidRPr="000445D1" w:rsidRDefault="00EE26B4" w:rsidP="00E23921">
            <w:pPr>
              <w:rPr>
                <w:moveTo w:id="2067" w:author="pbx" w:date="2017-12-12T17:47:00Z"/>
              </w:rPr>
            </w:pPr>
            <w:moveTo w:id="2068" w:author="pbx" w:date="2017-12-12T17:47:00Z">
              <w:r w:rsidRPr="00675DAA">
                <w:t>Element</w:t>
              </w:r>
            </w:moveTo>
          </w:p>
        </w:tc>
        <w:tc>
          <w:tcPr>
            <w:tcW w:w="1260" w:type="dxa"/>
            <w:shd w:val="clear" w:color="auto" w:fill="808080"/>
          </w:tcPr>
          <w:p w14:paraId="24BEA506" w14:textId="77777777" w:rsidR="00EE26B4" w:rsidRPr="00675DAA" w:rsidRDefault="00EE26B4" w:rsidP="00E23921">
            <w:pPr>
              <w:rPr>
                <w:moveTo w:id="2069" w:author="pbx" w:date="2017-12-12T17:47:00Z"/>
              </w:rPr>
            </w:pPr>
            <w:moveTo w:id="2070" w:author="pbx" w:date="2017-12-12T17:47:00Z">
              <w:r w:rsidRPr="00675DAA">
                <w:t>Attribute</w:t>
              </w:r>
            </w:moveTo>
          </w:p>
        </w:tc>
        <w:tc>
          <w:tcPr>
            <w:tcW w:w="1260" w:type="dxa"/>
            <w:shd w:val="clear" w:color="auto" w:fill="808080"/>
          </w:tcPr>
          <w:p w14:paraId="40CDAD0C" w14:textId="77777777" w:rsidR="00EE26B4" w:rsidRPr="000445D1" w:rsidRDefault="00EE26B4" w:rsidP="00E23921">
            <w:pPr>
              <w:rPr>
                <w:moveTo w:id="2071" w:author="pbx" w:date="2017-12-12T17:47:00Z"/>
              </w:rPr>
            </w:pPr>
            <w:moveTo w:id="2072" w:author="pbx" w:date="2017-12-12T17:47:00Z">
              <w:r w:rsidRPr="00675DAA">
                <w:t>Cardinality</w:t>
              </w:r>
            </w:moveTo>
          </w:p>
        </w:tc>
        <w:tc>
          <w:tcPr>
            <w:tcW w:w="1350" w:type="dxa"/>
            <w:shd w:val="clear" w:color="auto" w:fill="808080"/>
          </w:tcPr>
          <w:p w14:paraId="2D748558" w14:textId="77777777" w:rsidR="00EE26B4" w:rsidRPr="00675DAA" w:rsidRDefault="00EE26B4" w:rsidP="00E23921">
            <w:pPr>
              <w:rPr>
                <w:moveTo w:id="2073" w:author="pbx" w:date="2017-12-12T17:47:00Z"/>
              </w:rPr>
            </w:pPr>
            <w:moveTo w:id="2074" w:author="pbx" w:date="2017-12-12T17:47:00Z">
              <w:r w:rsidRPr="00675DAA">
                <w:t>Value(s) Allowed</w:t>
              </w:r>
            </w:moveTo>
          </w:p>
          <w:p w14:paraId="6A2C4E98" w14:textId="77777777" w:rsidR="00EE26B4" w:rsidRPr="00675DAA" w:rsidRDefault="00EE26B4" w:rsidP="00E23921">
            <w:pPr>
              <w:rPr>
                <w:moveTo w:id="2075" w:author="pbx" w:date="2017-12-12T17:47:00Z"/>
              </w:rPr>
            </w:pPr>
            <w:moveTo w:id="2076" w:author="pbx" w:date="2017-12-12T17:47:00Z">
              <w:r w:rsidRPr="00675DAA">
                <w:t>Examples</w:t>
              </w:r>
            </w:moveTo>
          </w:p>
        </w:tc>
        <w:tc>
          <w:tcPr>
            <w:tcW w:w="3330" w:type="dxa"/>
            <w:shd w:val="clear" w:color="auto" w:fill="808080"/>
          </w:tcPr>
          <w:p w14:paraId="40CFFDF4" w14:textId="77777777" w:rsidR="00EE26B4" w:rsidRPr="00675DAA" w:rsidRDefault="00EE26B4" w:rsidP="00E23921">
            <w:pPr>
              <w:rPr>
                <w:moveTo w:id="2077" w:author="pbx" w:date="2017-12-12T17:47:00Z"/>
              </w:rPr>
            </w:pPr>
            <w:moveTo w:id="2078" w:author="pbx" w:date="2017-12-12T17:47:00Z">
              <w:r w:rsidRPr="00675DAA">
                <w:t>Description</w:t>
              </w:r>
            </w:moveTo>
          </w:p>
          <w:p w14:paraId="064E403A" w14:textId="77777777" w:rsidR="00EE26B4" w:rsidRPr="00675DAA" w:rsidRDefault="00EE26B4" w:rsidP="00E23921">
            <w:pPr>
              <w:rPr>
                <w:moveTo w:id="2079" w:author="pbx" w:date="2017-12-12T17:47:00Z"/>
              </w:rPr>
            </w:pPr>
            <w:moveTo w:id="2080" w:author="pbx" w:date="2017-12-12T17:47:00Z">
              <w:r w:rsidRPr="00675DAA">
                <w:t>Instructions</w:t>
              </w:r>
            </w:moveTo>
          </w:p>
        </w:tc>
      </w:tr>
      <w:moveToRangeEnd w:id="2066"/>
      <w:tr w:rsidR="00EE26B4" w:rsidRPr="00675DAA" w14:paraId="14679083" w14:textId="77777777" w:rsidTr="00E23921">
        <w:trPr>
          <w:cantSplit/>
          <w:ins w:id="2081" w:author="pbx" w:date="2017-12-12T17:47:00Z"/>
        </w:trPr>
        <w:tc>
          <w:tcPr>
            <w:tcW w:w="2358" w:type="dxa"/>
            <w:vMerge w:val="restart"/>
          </w:tcPr>
          <w:p w14:paraId="180A998D" w14:textId="77777777" w:rsidR="00EE26B4" w:rsidRPr="00675DAA" w:rsidRDefault="00EE26B4" w:rsidP="00EE26B4">
            <w:pPr>
              <w:rPr>
                <w:ins w:id="2082" w:author="pbx" w:date="2017-12-12T17:47:00Z"/>
              </w:rPr>
            </w:pPr>
            <w:ins w:id="2083" w:author="pbx" w:date="2017-12-12T17:47:00Z">
              <w:r>
                <w:t>a</w:t>
              </w:r>
              <w:r w:rsidRPr="000F31E5">
                <w:t>pproval</w:t>
              </w:r>
              <w:r>
                <w:t>.author</w:t>
              </w:r>
            </w:ins>
          </w:p>
        </w:tc>
        <w:tc>
          <w:tcPr>
            <w:tcW w:w="1260" w:type="dxa"/>
            <w:shd w:val="clear" w:color="auto" w:fill="D9D9D9"/>
          </w:tcPr>
          <w:p w14:paraId="69B170E4" w14:textId="77777777" w:rsidR="00EE26B4" w:rsidRPr="00675DAA" w:rsidRDefault="00EE26B4" w:rsidP="00E23921">
            <w:pPr>
              <w:rPr>
                <w:ins w:id="2084" w:author="pbx" w:date="2017-12-12T17:47:00Z"/>
              </w:rPr>
            </w:pPr>
            <w:ins w:id="2085" w:author="pbx" w:date="2017-12-12T17:47:00Z">
              <w:r w:rsidRPr="00675DAA">
                <w:t>N/A</w:t>
              </w:r>
            </w:ins>
          </w:p>
        </w:tc>
        <w:tc>
          <w:tcPr>
            <w:tcW w:w="1260" w:type="dxa"/>
            <w:shd w:val="clear" w:color="auto" w:fill="D9D9D9"/>
          </w:tcPr>
          <w:p w14:paraId="5744D449" w14:textId="77777777" w:rsidR="00EE26B4" w:rsidRPr="00675DAA" w:rsidRDefault="00EE26B4" w:rsidP="00E23921">
            <w:pPr>
              <w:rPr>
                <w:ins w:id="2086" w:author="pbx" w:date="2017-12-12T17:47:00Z"/>
              </w:rPr>
            </w:pPr>
            <w:ins w:id="2087" w:author="pbx" w:date="2017-12-12T17:47:00Z">
              <w:r w:rsidRPr="00675DAA">
                <w:t>1:1</w:t>
              </w:r>
            </w:ins>
          </w:p>
        </w:tc>
        <w:tc>
          <w:tcPr>
            <w:tcW w:w="1350" w:type="dxa"/>
            <w:shd w:val="clear" w:color="auto" w:fill="D9D9D9"/>
          </w:tcPr>
          <w:p w14:paraId="0690DF39" w14:textId="77777777" w:rsidR="00EE26B4" w:rsidRPr="00675DAA" w:rsidRDefault="00EE26B4" w:rsidP="00E23921">
            <w:pPr>
              <w:rPr>
                <w:ins w:id="2088" w:author="pbx" w:date="2017-12-12T17:47:00Z"/>
              </w:rPr>
            </w:pPr>
          </w:p>
        </w:tc>
        <w:tc>
          <w:tcPr>
            <w:tcW w:w="3330" w:type="dxa"/>
            <w:shd w:val="clear" w:color="auto" w:fill="D9D9D9"/>
          </w:tcPr>
          <w:p w14:paraId="7ED033FE" w14:textId="77777777" w:rsidR="00EE26B4" w:rsidRPr="00675DAA" w:rsidRDefault="00EE26B4" w:rsidP="00E23921">
            <w:pPr>
              <w:rPr>
                <w:ins w:id="2089" w:author="pbx" w:date="2017-12-12T17:47:00Z"/>
              </w:rPr>
            </w:pPr>
          </w:p>
        </w:tc>
      </w:tr>
      <w:tr w:rsidR="00EE26B4" w:rsidRPr="00675DAA" w14:paraId="19A8AA9C" w14:textId="77777777" w:rsidTr="00E23921">
        <w:trPr>
          <w:cantSplit/>
          <w:ins w:id="2090" w:author="pbx" w:date="2017-12-12T17:47:00Z"/>
        </w:trPr>
        <w:tc>
          <w:tcPr>
            <w:tcW w:w="2358" w:type="dxa"/>
            <w:vMerge/>
          </w:tcPr>
          <w:p w14:paraId="641FA12B" w14:textId="77777777" w:rsidR="00EE26B4" w:rsidRPr="00675DAA" w:rsidRDefault="00EE26B4" w:rsidP="00E23921">
            <w:pPr>
              <w:rPr>
                <w:ins w:id="2091" w:author="pbx" w:date="2017-12-12T17:47:00Z"/>
              </w:rPr>
            </w:pPr>
          </w:p>
        </w:tc>
        <w:tc>
          <w:tcPr>
            <w:tcW w:w="1260" w:type="dxa"/>
          </w:tcPr>
          <w:p w14:paraId="2C76D593" w14:textId="77777777" w:rsidR="00EE26B4" w:rsidRPr="00675DAA" w:rsidRDefault="00EE26B4" w:rsidP="00E23921">
            <w:pPr>
              <w:rPr>
                <w:ins w:id="2092" w:author="pbx" w:date="2017-12-12T17:47:00Z"/>
              </w:rPr>
            </w:pPr>
          </w:p>
        </w:tc>
        <w:tc>
          <w:tcPr>
            <w:tcW w:w="1260" w:type="dxa"/>
          </w:tcPr>
          <w:p w14:paraId="65EC31E8" w14:textId="77777777" w:rsidR="00EE26B4" w:rsidRPr="00675DAA" w:rsidRDefault="00EE26B4" w:rsidP="00E23921">
            <w:pPr>
              <w:rPr>
                <w:ins w:id="2093" w:author="pbx" w:date="2017-12-12T17:47:00Z"/>
              </w:rPr>
            </w:pPr>
          </w:p>
        </w:tc>
        <w:tc>
          <w:tcPr>
            <w:tcW w:w="1350" w:type="dxa"/>
          </w:tcPr>
          <w:p w14:paraId="31437264" w14:textId="77777777" w:rsidR="00EE26B4" w:rsidRPr="00675DAA" w:rsidRDefault="00EE26B4" w:rsidP="00E23921">
            <w:pPr>
              <w:rPr>
                <w:ins w:id="2094" w:author="pbx" w:date="2017-12-12T17:47:00Z"/>
              </w:rPr>
            </w:pPr>
          </w:p>
        </w:tc>
        <w:tc>
          <w:tcPr>
            <w:tcW w:w="3330" w:type="dxa"/>
          </w:tcPr>
          <w:p w14:paraId="03882965" w14:textId="77777777" w:rsidR="00EE26B4" w:rsidRPr="00675DAA" w:rsidRDefault="00EE26B4" w:rsidP="00E23921">
            <w:pPr>
              <w:rPr>
                <w:ins w:id="2095" w:author="pbx" w:date="2017-12-12T17:47:00Z"/>
              </w:rPr>
            </w:pPr>
          </w:p>
        </w:tc>
      </w:tr>
      <w:tr w:rsidR="00EE26B4" w:rsidRPr="00675DAA" w14:paraId="05CD5D50" w14:textId="77777777" w:rsidTr="00E23921">
        <w:trPr>
          <w:cantSplit/>
          <w:ins w:id="2096" w:author="pbx" w:date="2017-12-12T17:47:00Z"/>
        </w:trPr>
        <w:tc>
          <w:tcPr>
            <w:tcW w:w="2358" w:type="dxa"/>
            <w:vMerge/>
          </w:tcPr>
          <w:p w14:paraId="76A5EEDF" w14:textId="77777777" w:rsidR="00EE26B4" w:rsidRPr="00675DAA" w:rsidRDefault="00EE26B4" w:rsidP="00E23921">
            <w:pPr>
              <w:rPr>
                <w:ins w:id="2097" w:author="pbx" w:date="2017-12-12T17:47:00Z"/>
              </w:rPr>
            </w:pPr>
          </w:p>
        </w:tc>
        <w:tc>
          <w:tcPr>
            <w:tcW w:w="1260" w:type="dxa"/>
          </w:tcPr>
          <w:p w14:paraId="56C9D6CC" w14:textId="77777777" w:rsidR="00EE26B4" w:rsidRPr="00675DAA" w:rsidRDefault="00EE26B4" w:rsidP="00E23921">
            <w:pPr>
              <w:rPr>
                <w:ins w:id="2098" w:author="pbx" w:date="2017-12-12T17:47:00Z"/>
              </w:rPr>
            </w:pPr>
          </w:p>
        </w:tc>
        <w:tc>
          <w:tcPr>
            <w:tcW w:w="1260" w:type="dxa"/>
          </w:tcPr>
          <w:p w14:paraId="18423EA2" w14:textId="77777777" w:rsidR="00EE26B4" w:rsidRPr="00675DAA" w:rsidRDefault="00EE26B4" w:rsidP="00E23921">
            <w:pPr>
              <w:rPr>
                <w:ins w:id="2099" w:author="pbx" w:date="2017-12-12T17:47:00Z"/>
              </w:rPr>
            </w:pPr>
          </w:p>
        </w:tc>
        <w:tc>
          <w:tcPr>
            <w:tcW w:w="1350" w:type="dxa"/>
          </w:tcPr>
          <w:p w14:paraId="40697D41" w14:textId="77777777" w:rsidR="00EE26B4" w:rsidRPr="00675DAA" w:rsidRDefault="00EE26B4" w:rsidP="00E23921">
            <w:pPr>
              <w:rPr>
                <w:ins w:id="2100" w:author="pbx" w:date="2017-12-12T17:47:00Z"/>
              </w:rPr>
            </w:pPr>
          </w:p>
        </w:tc>
        <w:tc>
          <w:tcPr>
            <w:tcW w:w="3330" w:type="dxa"/>
          </w:tcPr>
          <w:p w14:paraId="29F70D7E" w14:textId="77777777" w:rsidR="00EE26B4" w:rsidRPr="00675DAA" w:rsidRDefault="00EE26B4" w:rsidP="00E23921">
            <w:pPr>
              <w:rPr>
                <w:ins w:id="2101" w:author="pbx" w:date="2017-12-12T17:47:00Z"/>
              </w:rPr>
            </w:pPr>
          </w:p>
        </w:tc>
      </w:tr>
      <w:tr w:rsidR="00EE26B4" w:rsidRPr="00675DAA" w14:paraId="56FE8B8A" w14:textId="77777777" w:rsidTr="00E23921">
        <w:trPr>
          <w:cantSplit/>
          <w:ins w:id="2102" w:author="pbx" w:date="2017-12-12T17:47:00Z"/>
        </w:trPr>
        <w:tc>
          <w:tcPr>
            <w:tcW w:w="2358" w:type="dxa"/>
            <w:vMerge/>
          </w:tcPr>
          <w:p w14:paraId="328184EE" w14:textId="77777777" w:rsidR="00EE26B4" w:rsidRPr="00675DAA" w:rsidRDefault="00EE26B4" w:rsidP="00E23921">
            <w:pPr>
              <w:rPr>
                <w:ins w:id="2103" w:author="pbx" w:date="2017-12-12T17:47:00Z"/>
              </w:rPr>
            </w:pPr>
          </w:p>
        </w:tc>
        <w:tc>
          <w:tcPr>
            <w:tcW w:w="1260" w:type="dxa"/>
          </w:tcPr>
          <w:p w14:paraId="2DD56126" w14:textId="77777777" w:rsidR="00EE26B4" w:rsidRPr="00675DAA" w:rsidRDefault="00EE26B4" w:rsidP="00E23921">
            <w:pPr>
              <w:rPr>
                <w:ins w:id="2104" w:author="pbx" w:date="2017-12-12T17:47:00Z"/>
              </w:rPr>
            </w:pPr>
          </w:p>
        </w:tc>
        <w:tc>
          <w:tcPr>
            <w:tcW w:w="1260" w:type="dxa"/>
          </w:tcPr>
          <w:p w14:paraId="6DFCBB9B" w14:textId="77777777" w:rsidR="00EE26B4" w:rsidRPr="00675DAA" w:rsidRDefault="00EE26B4" w:rsidP="00E23921">
            <w:pPr>
              <w:rPr>
                <w:ins w:id="2105" w:author="pbx" w:date="2017-12-12T17:47:00Z"/>
              </w:rPr>
            </w:pPr>
          </w:p>
        </w:tc>
        <w:tc>
          <w:tcPr>
            <w:tcW w:w="1350" w:type="dxa"/>
          </w:tcPr>
          <w:p w14:paraId="13B60A1E" w14:textId="77777777" w:rsidR="00EE26B4" w:rsidRPr="00675DAA" w:rsidRDefault="00EE26B4" w:rsidP="00E23921">
            <w:pPr>
              <w:rPr>
                <w:ins w:id="2106" w:author="pbx" w:date="2017-12-12T17:47:00Z"/>
              </w:rPr>
            </w:pPr>
          </w:p>
        </w:tc>
        <w:tc>
          <w:tcPr>
            <w:tcW w:w="3330" w:type="dxa"/>
          </w:tcPr>
          <w:p w14:paraId="49AEEE73" w14:textId="77777777" w:rsidR="00EE26B4" w:rsidRPr="00675DAA" w:rsidRDefault="00EE26B4" w:rsidP="00E23921">
            <w:pPr>
              <w:rPr>
                <w:ins w:id="2107" w:author="pbx" w:date="2017-12-12T17:47:00Z"/>
              </w:rPr>
            </w:pPr>
          </w:p>
        </w:tc>
      </w:tr>
      <w:tr w:rsidR="00EE26B4" w:rsidRPr="00675DAA" w14:paraId="0BBF6439" w14:textId="77777777" w:rsidTr="00E23921">
        <w:trPr>
          <w:cantSplit/>
          <w:ins w:id="2108" w:author="pbx" w:date="2017-12-12T17:47:00Z"/>
        </w:trPr>
        <w:tc>
          <w:tcPr>
            <w:tcW w:w="2358" w:type="dxa"/>
            <w:shd w:val="clear" w:color="auto" w:fill="808080"/>
          </w:tcPr>
          <w:p w14:paraId="7E3C1E32" w14:textId="77777777" w:rsidR="00EE26B4" w:rsidRPr="00675DAA" w:rsidRDefault="00EE26B4" w:rsidP="00E23921">
            <w:pPr>
              <w:rPr>
                <w:ins w:id="2109" w:author="pbx" w:date="2017-12-12T17:47:00Z"/>
              </w:rPr>
            </w:pPr>
            <w:ins w:id="2110" w:author="pbx" w:date="2017-12-12T17:47:00Z">
              <w:r w:rsidRPr="00675DAA">
                <w:t>Conformance</w:t>
              </w:r>
            </w:ins>
          </w:p>
        </w:tc>
        <w:tc>
          <w:tcPr>
            <w:tcW w:w="7200" w:type="dxa"/>
            <w:gridSpan w:val="4"/>
          </w:tcPr>
          <w:p w14:paraId="635F6809" w14:textId="77777777" w:rsidR="00EE26B4" w:rsidRDefault="00EE26B4" w:rsidP="00EE43D9">
            <w:pPr>
              <w:pStyle w:val="ListParagraph"/>
              <w:numPr>
                <w:ilvl w:val="0"/>
                <w:numId w:val="238"/>
              </w:numPr>
              <w:rPr>
                <w:ins w:id="2111" w:author="pbx" w:date="2017-12-12T17:47:00Z"/>
              </w:rPr>
            </w:pPr>
            <w:ins w:id="2112" w:author="pbx" w:date="2017-12-12T17:47:00Z">
              <w:r>
                <w:t>There is an author element</w:t>
              </w:r>
            </w:ins>
          </w:p>
          <w:p w14:paraId="5E27157B" w14:textId="77777777" w:rsidR="00EE26B4" w:rsidRDefault="00EE26B4" w:rsidP="00E23921">
            <w:pPr>
              <w:pStyle w:val="ListParagraph"/>
              <w:ind w:left="360"/>
              <w:rPr>
                <w:ins w:id="2113" w:author="pbx" w:date="2017-12-12T17:47:00Z"/>
              </w:rPr>
            </w:pPr>
          </w:p>
          <w:p w14:paraId="1C700553" w14:textId="77777777" w:rsidR="00EE26B4" w:rsidRDefault="00EE26B4" w:rsidP="00EE43D9">
            <w:pPr>
              <w:pStyle w:val="ListParagraph"/>
              <w:numPr>
                <w:ilvl w:val="0"/>
                <w:numId w:val="238"/>
              </w:numPr>
              <w:rPr>
                <w:ins w:id="2114" w:author="pbx" w:date="2017-12-12T17:47:00Z"/>
              </w:rPr>
            </w:pPr>
            <w:ins w:id="2115" w:author="pbx" w:date="2017-12-12T17:47:00Z">
              <w:r>
                <w:t>There is a</w:t>
              </w:r>
              <w:r w:rsidR="00A650B6">
                <w:t xml:space="preserve"> </w:t>
              </w:r>
              <w:r w:rsidRPr="00EE26B4">
                <w:t>territorialAuthority</w:t>
              </w:r>
              <w:r>
                <w:t xml:space="preserve"> element</w:t>
              </w:r>
            </w:ins>
          </w:p>
          <w:p w14:paraId="1088FB60" w14:textId="77777777" w:rsidR="00EE26B4" w:rsidRDefault="00EE26B4" w:rsidP="00E23921">
            <w:pPr>
              <w:pStyle w:val="ListParagraph"/>
              <w:ind w:left="360"/>
              <w:rPr>
                <w:ins w:id="2116" w:author="pbx" w:date="2017-12-12T17:47:00Z"/>
              </w:rPr>
            </w:pPr>
          </w:p>
          <w:p w14:paraId="72204A85" w14:textId="77777777" w:rsidR="00EE26B4" w:rsidRDefault="00EE26B4" w:rsidP="00EE43D9">
            <w:pPr>
              <w:pStyle w:val="ListParagraph"/>
              <w:numPr>
                <w:ilvl w:val="0"/>
                <w:numId w:val="238"/>
              </w:numPr>
              <w:rPr>
                <w:ins w:id="2117" w:author="pbx" w:date="2017-12-12T17:47:00Z"/>
              </w:rPr>
            </w:pPr>
            <w:ins w:id="2118" w:author="pbx" w:date="2017-12-12T17:47:00Z">
              <w:r>
                <w:t>There is a</w:t>
              </w:r>
              <w:r w:rsidR="00A650B6">
                <w:t xml:space="preserve"> </w:t>
              </w:r>
              <w:r w:rsidRPr="00EE26B4">
                <w:t>territorialAuthority</w:t>
              </w:r>
              <w:r>
                <w:t>.</w:t>
              </w:r>
              <w:r w:rsidRPr="00EE26B4">
                <w:t>territory</w:t>
              </w:r>
              <w:r>
                <w:t xml:space="preserve"> element</w:t>
              </w:r>
            </w:ins>
          </w:p>
          <w:p w14:paraId="5BD7B671" w14:textId="77777777" w:rsidR="00EE26B4" w:rsidRDefault="00EE26B4" w:rsidP="00EE26B4">
            <w:pPr>
              <w:pStyle w:val="ListParagraph"/>
              <w:ind w:left="360"/>
              <w:rPr>
                <w:ins w:id="2119" w:author="pbx" w:date="2017-12-12T17:47:00Z"/>
              </w:rPr>
            </w:pPr>
          </w:p>
          <w:p w14:paraId="7D7EFD11" w14:textId="77777777" w:rsidR="00EE26B4" w:rsidRPr="00AF1C00" w:rsidRDefault="00EE26B4" w:rsidP="00EE43D9">
            <w:pPr>
              <w:pStyle w:val="ListParagraph"/>
              <w:numPr>
                <w:ilvl w:val="0"/>
                <w:numId w:val="238"/>
              </w:numPr>
              <w:rPr>
                <w:ins w:id="2120" w:author="pbx" w:date="2017-12-12T17:47:00Z"/>
              </w:rPr>
            </w:pPr>
            <w:ins w:id="2121" w:author="pbx" w:date="2017-12-12T17:47:00Z">
              <w:r>
                <w:t>There is an author.</w:t>
              </w:r>
              <w:r w:rsidRPr="00EE26B4">
                <w:t>territorialAuthority</w:t>
              </w:r>
              <w:r>
                <w:t>.</w:t>
              </w:r>
              <w:r w:rsidRPr="00EE26B4">
                <w:t>territory</w:t>
              </w:r>
              <w:r>
                <w:t xml:space="preserve">.code element that contains a code and a </w:t>
              </w:r>
              <w:r w:rsidRPr="00EE26B4">
                <w:t>codeSystem</w:t>
              </w:r>
              <w:r>
                <w:t xml:space="preserve"> attribute. The </w:t>
              </w:r>
              <w:r w:rsidRPr="00EE26B4">
                <w:t>codeSystem v</w:t>
              </w:r>
              <w:r>
                <w:t xml:space="preserve">alue shall be </w:t>
              </w:r>
              <w:r w:rsidR="005363B1">
                <w:t>2.16.840.1.113883.2.20.6.17</w:t>
              </w:r>
              <w:r w:rsidRPr="00EE26B4">
                <w:t xml:space="preserve"> and the </w:t>
              </w:r>
              <w:r>
                <w:t xml:space="preserve">code </w:t>
              </w:r>
              <w:r w:rsidRPr="00675DAA">
                <w:t>shall display the</w:t>
              </w:r>
              <w:r>
                <w:t xml:space="preserve"> appropriate label.</w:t>
              </w:r>
            </w:ins>
          </w:p>
        </w:tc>
      </w:tr>
    </w:tbl>
    <w:p w14:paraId="487499AD" w14:textId="77777777" w:rsidR="00EE26B4" w:rsidRDefault="00EE26B4"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62531FC4" w14:textId="77777777" w:rsidTr="00122FE2">
        <w:trPr>
          <w:cantSplit/>
          <w:trHeight w:val="580"/>
          <w:tblHeader/>
        </w:trPr>
        <w:tc>
          <w:tcPr>
            <w:tcW w:w="2358" w:type="dxa"/>
            <w:shd w:val="clear" w:color="auto" w:fill="808080"/>
          </w:tcPr>
          <w:p w14:paraId="3C3859D0" w14:textId="77777777" w:rsidR="00A32EB7" w:rsidRPr="00F53457" w:rsidRDefault="00A32EB7" w:rsidP="0080029F">
            <w:r w:rsidRPr="00675DAA">
              <w:t>Element</w:t>
            </w:r>
          </w:p>
        </w:tc>
        <w:tc>
          <w:tcPr>
            <w:tcW w:w="1260" w:type="dxa"/>
            <w:shd w:val="clear" w:color="auto" w:fill="808080"/>
          </w:tcPr>
          <w:p w14:paraId="58DA63D7" w14:textId="77777777" w:rsidR="00A32EB7" w:rsidRPr="00675DAA" w:rsidRDefault="00A32EB7" w:rsidP="0080029F">
            <w:r w:rsidRPr="00675DAA">
              <w:t>Attribute</w:t>
            </w:r>
          </w:p>
        </w:tc>
        <w:tc>
          <w:tcPr>
            <w:tcW w:w="1260" w:type="dxa"/>
            <w:shd w:val="clear" w:color="auto" w:fill="808080"/>
          </w:tcPr>
          <w:p w14:paraId="4D3522CB" w14:textId="77777777" w:rsidR="00A32EB7" w:rsidRPr="00F53457" w:rsidRDefault="00A32EB7" w:rsidP="0080029F">
            <w:r w:rsidRPr="00675DAA">
              <w:t>Cardinality</w:t>
            </w:r>
          </w:p>
        </w:tc>
        <w:tc>
          <w:tcPr>
            <w:tcW w:w="1350" w:type="dxa"/>
            <w:shd w:val="clear" w:color="auto" w:fill="808080"/>
          </w:tcPr>
          <w:p w14:paraId="0A84B0F9" w14:textId="77777777" w:rsidR="00A32EB7" w:rsidRPr="00675DAA" w:rsidRDefault="00A32EB7" w:rsidP="0080029F">
            <w:r w:rsidRPr="00675DAA">
              <w:t>Value(s) Allowed</w:t>
            </w:r>
          </w:p>
          <w:p w14:paraId="1F85F12A" w14:textId="77777777" w:rsidR="00A32EB7" w:rsidRPr="00675DAA" w:rsidRDefault="00A32EB7" w:rsidP="0080029F">
            <w:r w:rsidRPr="00675DAA">
              <w:t>Examples</w:t>
            </w:r>
          </w:p>
        </w:tc>
        <w:tc>
          <w:tcPr>
            <w:tcW w:w="3330" w:type="dxa"/>
            <w:shd w:val="clear" w:color="auto" w:fill="808080"/>
          </w:tcPr>
          <w:p w14:paraId="70818E47" w14:textId="77777777" w:rsidR="00A32EB7" w:rsidRPr="00675DAA" w:rsidRDefault="00A32EB7" w:rsidP="0080029F">
            <w:r w:rsidRPr="00675DAA">
              <w:t>Description</w:t>
            </w:r>
          </w:p>
          <w:p w14:paraId="353C3893" w14:textId="77777777" w:rsidR="00A32EB7" w:rsidRPr="00675DAA" w:rsidRDefault="00A32EB7" w:rsidP="0080029F">
            <w:r w:rsidRPr="00675DAA">
              <w:t>Instructions</w:t>
            </w:r>
          </w:p>
        </w:tc>
      </w:tr>
      <w:tr w:rsidR="00A32EB7" w:rsidRPr="00675DAA" w14:paraId="121FAAA9" w14:textId="77777777" w:rsidTr="00122FE2">
        <w:trPr>
          <w:cantSplit/>
        </w:trPr>
        <w:tc>
          <w:tcPr>
            <w:tcW w:w="2358" w:type="dxa"/>
          </w:tcPr>
          <w:p w14:paraId="29F67D2B" w14:textId="77777777" w:rsidR="00A32EB7" w:rsidRPr="00675DAA" w:rsidRDefault="00A32EB7" w:rsidP="0080029F">
            <w:r w:rsidRPr="00D14E7C">
              <w:rPr>
                <w:highlight w:val="white"/>
              </w:rPr>
              <w:t>confidentialityCode</w:t>
            </w:r>
          </w:p>
        </w:tc>
        <w:tc>
          <w:tcPr>
            <w:tcW w:w="1260" w:type="dxa"/>
            <w:shd w:val="clear" w:color="auto" w:fill="D9D9D9"/>
          </w:tcPr>
          <w:p w14:paraId="702CA1BA" w14:textId="77777777" w:rsidR="00A32EB7" w:rsidRPr="00675DAA" w:rsidRDefault="00A32EB7" w:rsidP="0080029F">
            <w:r w:rsidRPr="00675DAA">
              <w:t>N/A</w:t>
            </w:r>
          </w:p>
        </w:tc>
        <w:tc>
          <w:tcPr>
            <w:tcW w:w="1260" w:type="dxa"/>
            <w:shd w:val="clear" w:color="auto" w:fill="D9D9D9"/>
          </w:tcPr>
          <w:p w14:paraId="7B4544DE" w14:textId="77777777" w:rsidR="00A32EB7" w:rsidRPr="00675DAA" w:rsidRDefault="00A32EB7" w:rsidP="0080029F">
            <w:r w:rsidRPr="00675DAA">
              <w:t>1:1</w:t>
            </w:r>
          </w:p>
        </w:tc>
        <w:tc>
          <w:tcPr>
            <w:tcW w:w="1350" w:type="dxa"/>
            <w:shd w:val="clear" w:color="auto" w:fill="D9D9D9"/>
          </w:tcPr>
          <w:p w14:paraId="2B6FF2DC" w14:textId="77777777" w:rsidR="00A32EB7" w:rsidRPr="00675DAA" w:rsidRDefault="00A32EB7" w:rsidP="0080029F"/>
        </w:tc>
        <w:tc>
          <w:tcPr>
            <w:tcW w:w="3330" w:type="dxa"/>
            <w:shd w:val="clear" w:color="auto" w:fill="D9D9D9"/>
          </w:tcPr>
          <w:p w14:paraId="00C49F4B" w14:textId="77777777" w:rsidR="00A32EB7" w:rsidRPr="00675DAA" w:rsidRDefault="00A32EB7" w:rsidP="0080029F"/>
        </w:tc>
      </w:tr>
      <w:tr w:rsidR="00A32EB7" w:rsidRPr="00675DAA" w14:paraId="3F34CFB2" w14:textId="77777777" w:rsidTr="00122FE2">
        <w:trPr>
          <w:cantSplit/>
        </w:trPr>
        <w:tc>
          <w:tcPr>
            <w:tcW w:w="2358" w:type="dxa"/>
            <w:shd w:val="clear" w:color="auto" w:fill="808080"/>
          </w:tcPr>
          <w:p w14:paraId="63E2C187" w14:textId="77777777" w:rsidR="00A32EB7" w:rsidRPr="00675DAA" w:rsidRDefault="00A32EB7" w:rsidP="0080029F">
            <w:r w:rsidRPr="00675DAA">
              <w:t>Conformance</w:t>
            </w:r>
          </w:p>
        </w:tc>
        <w:tc>
          <w:tcPr>
            <w:tcW w:w="7200" w:type="dxa"/>
            <w:gridSpan w:val="4"/>
          </w:tcPr>
          <w:p w14:paraId="0D273CDD" w14:textId="77777777" w:rsidR="00E8677C" w:rsidRDefault="00E8677C" w:rsidP="00EE43D9">
            <w:pPr>
              <w:pStyle w:val="ListParagraph"/>
              <w:numPr>
                <w:ilvl w:val="0"/>
                <w:numId w:val="239"/>
              </w:numPr>
              <w:rPr>
                <w:ins w:id="2122" w:author="pbx" w:date="2017-12-12T17:47:00Z"/>
              </w:rPr>
            </w:pPr>
            <w:ins w:id="2123" w:author="pbx" w:date="2017-12-12T17:47:00Z">
              <w:r>
                <w:t xml:space="preserve">There is an </w:t>
              </w:r>
              <w:r w:rsidRPr="00D14E7C">
                <w:rPr>
                  <w:highlight w:val="white"/>
                </w:rPr>
                <w:t>confidentialityCode</w:t>
              </w:r>
              <w:r>
                <w:t xml:space="preserve"> element</w:t>
              </w:r>
            </w:ins>
          </w:p>
          <w:p w14:paraId="355699CA" w14:textId="77777777" w:rsidR="00E8677C" w:rsidRPr="00FD3CB1" w:rsidRDefault="00E8677C" w:rsidP="00EE43D9">
            <w:pPr>
              <w:pStyle w:val="ListParagraph"/>
              <w:numPr>
                <w:ilvl w:val="0"/>
                <w:numId w:val="226"/>
              </w:numPr>
              <w:rPr>
                <w:ins w:id="2124" w:author="pbx" w:date="2017-12-12T17:47:00Z"/>
                <w:highlight w:val="white"/>
              </w:rPr>
            </w:pPr>
            <w:ins w:id="2125"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5656BA5D" w14:textId="77777777" w:rsidR="00E8677C" w:rsidRPr="00FD3CB1" w:rsidRDefault="00E8677C" w:rsidP="00EE43D9">
            <w:pPr>
              <w:pStyle w:val="ListParagraph"/>
              <w:numPr>
                <w:ilvl w:val="0"/>
                <w:numId w:val="226"/>
              </w:numPr>
              <w:rPr>
                <w:ins w:id="2126" w:author="pbx" w:date="2017-12-12T17:47:00Z"/>
                <w:highlight w:val="white"/>
              </w:rPr>
            </w:pPr>
            <w:ins w:id="2127" w:author="pbx" w:date="2017-12-12T17:47:00Z">
              <w:r>
                <w:rPr>
                  <w:highlight w:val="white"/>
                </w:rPr>
                <w:t xml:space="preserve">SPL Rule 4 </w:t>
              </w:r>
              <w:r w:rsidRPr="00D00628">
                <w:rPr>
                  <w:highlight w:val="white"/>
                </w:rPr>
                <w:t xml:space="preserve">identifies that more than one </w:t>
              </w:r>
              <w:r w:rsidRPr="00FD3CB1">
                <w:rPr>
                  <w:highlight w:val="white"/>
                </w:rPr>
                <w:t>element is defined.</w:t>
              </w:r>
            </w:ins>
          </w:p>
          <w:p w14:paraId="583875C6" w14:textId="77777777" w:rsidR="00E8677C" w:rsidRDefault="00E8677C" w:rsidP="00E8677C">
            <w:pPr>
              <w:rPr>
                <w:ins w:id="2128" w:author="pbx" w:date="2017-12-12T17:47:00Z"/>
              </w:rPr>
            </w:pPr>
          </w:p>
          <w:p w14:paraId="090B0DAA" w14:textId="77777777" w:rsidR="00E8677C" w:rsidRPr="0050178E" w:rsidRDefault="00E8677C" w:rsidP="00EE43D9">
            <w:pPr>
              <w:pStyle w:val="ListParagraph"/>
              <w:numPr>
                <w:ilvl w:val="0"/>
                <w:numId w:val="239"/>
              </w:numPr>
              <w:rPr>
                <w:ins w:id="2129" w:author="pbx" w:date="2017-12-12T17:47:00Z"/>
              </w:rPr>
            </w:pPr>
            <w:ins w:id="2130" w:author="pbx" w:date="2017-12-12T17:47:00Z">
              <w:r w:rsidRPr="00C80C46">
                <w:t>There is a code</w:t>
              </w:r>
              <w:r>
                <w:t>, codeSystem</w:t>
              </w:r>
              <w:r w:rsidRPr="00C80C46">
                <w:t xml:space="preserve"> and </w:t>
              </w:r>
              <w:r w:rsidRPr="00675DAA">
                <w:t>displayName</w:t>
              </w:r>
              <w:r>
                <w:t xml:space="preserve"> attribute derived from OID </w:t>
              </w:r>
              <w:r w:rsidRPr="00D4569C">
                <w:t>2.16.840.1.113883.2.20.6.21</w:t>
              </w:r>
              <w:r w:rsidR="00C602DB">
                <w:t xml:space="preserve"> </w:t>
              </w:r>
              <w:r>
                <w:t xml:space="preserve">where the </w:t>
              </w:r>
              <w:r w:rsidRPr="00675DAA">
                <w:t>displayName</w:t>
              </w:r>
              <w:r>
                <w:t xml:space="preserve"> </w:t>
              </w:r>
              <w:r w:rsidRPr="00675DAA">
                <w:t>shall display the</w:t>
              </w:r>
              <w:r>
                <w:t xml:space="preserve"> appropriate label.</w:t>
              </w:r>
            </w:ins>
          </w:p>
          <w:p w14:paraId="0817F958" w14:textId="77777777" w:rsidR="00E8677C" w:rsidRDefault="00E8677C" w:rsidP="00EE43D9">
            <w:pPr>
              <w:pStyle w:val="ListParagraph"/>
              <w:numPr>
                <w:ilvl w:val="0"/>
                <w:numId w:val="227"/>
              </w:numPr>
              <w:rPr>
                <w:ins w:id="2131" w:author="pbx" w:date="2017-12-12T17:47:00Z"/>
                <w:highlight w:val="white"/>
              </w:rPr>
            </w:pPr>
            <w:ins w:id="2132"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1AC55C7E" w14:textId="77777777" w:rsidR="00E8677C" w:rsidRDefault="00E8677C" w:rsidP="00EE43D9">
            <w:pPr>
              <w:pStyle w:val="ListParagraph"/>
              <w:numPr>
                <w:ilvl w:val="0"/>
                <w:numId w:val="227"/>
              </w:numPr>
              <w:rPr>
                <w:ins w:id="2133" w:author="pbx" w:date="2017-12-12T17:47:00Z"/>
                <w:highlight w:val="white"/>
              </w:rPr>
            </w:pPr>
            <w:ins w:id="2134"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207A181B" w14:textId="77777777" w:rsidR="00E8677C" w:rsidRDefault="00E8677C" w:rsidP="00EE43D9">
            <w:pPr>
              <w:pStyle w:val="ListParagraph"/>
              <w:numPr>
                <w:ilvl w:val="0"/>
                <w:numId w:val="227"/>
              </w:numPr>
              <w:rPr>
                <w:ins w:id="2135" w:author="pbx" w:date="2017-12-12T17:47:00Z"/>
              </w:rPr>
            </w:pPr>
            <w:ins w:id="2136" w:author="pbx" w:date="2017-12-12T17:47:00Z">
              <w:r w:rsidRPr="002C49C1">
                <w:rPr>
                  <w:highlight w:val="white"/>
                </w:rPr>
                <w:t>SPL Rule 2 identifies that the OID value is incorrect.</w:t>
              </w:r>
            </w:ins>
          </w:p>
          <w:p w14:paraId="06FB7E7B" w14:textId="77777777" w:rsidR="00E8677C" w:rsidRDefault="00E8677C" w:rsidP="00EE43D9">
            <w:pPr>
              <w:pStyle w:val="ListParagraph"/>
              <w:numPr>
                <w:ilvl w:val="0"/>
                <w:numId w:val="227"/>
              </w:numPr>
              <w:rPr>
                <w:moveTo w:id="2137" w:author="pbx" w:date="2017-12-12T17:47:00Z"/>
              </w:rPr>
            </w:pPr>
            <w:moveToRangeStart w:id="2138" w:author="pbx" w:date="2017-12-12T17:47:00Z" w:name="move500864187"/>
            <w:moveTo w:id="2139" w:author="pbx" w:date="2017-12-12T17:47:00Z">
              <w:r>
                <w:t xml:space="preserve">SPL Rule 7 </w:t>
              </w:r>
              <w:r w:rsidRPr="00AF4E8C">
                <w:t xml:space="preserve">identifies that </w:t>
              </w:r>
              <w:r>
                <w:t>label does not match the CV.</w:t>
              </w:r>
            </w:moveTo>
          </w:p>
          <w:moveToRangeEnd w:id="2138"/>
          <w:p w14:paraId="792FF0C6" w14:textId="3A2B8A64" w:rsidR="00E8677C" w:rsidRPr="00675DAA" w:rsidRDefault="00A32EB7" w:rsidP="00EE43D9">
            <w:pPr>
              <w:pStyle w:val="ListParagraph"/>
              <w:numPr>
                <w:ilvl w:val="0"/>
                <w:numId w:val="227"/>
              </w:numPr>
            </w:pPr>
            <w:commentRangeStart w:id="2140"/>
            <w:del w:id="2141" w:author="pbx" w:date="2017-12-12T17:47:00Z">
              <w:r>
                <w:delText>&lt;pbx: here&gt;</w:delText>
              </w:r>
              <w:commentRangeEnd w:id="2140"/>
              <w:r>
                <w:rPr>
                  <w:rStyle w:val="CommentReference"/>
                </w:rPr>
                <w:commentReference w:id="2140"/>
              </w:r>
            </w:del>
            <w:ins w:id="2142" w:author="pbx" w:date="2017-12-12T17:47:00Z">
              <w:r w:rsidR="00E8677C" w:rsidRPr="00CA017E">
                <w:rPr>
                  <w:highlight w:val="white"/>
                </w:rPr>
                <w:t>The code SPL Rule 10 identifies that the attribute value is incorrect.</w:t>
              </w:r>
            </w:ins>
          </w:p>
        </w:tc>
      </w:tr>
    </w:tbl>
    <w:p w14:paraId="6810AB90"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69BAA05C" w14:textId="77777777" w:rsidTr="00122FE2">
        <w:trPr>
          <w:cantSplit/>
          <w:trHeight w:val="580"/>
          <w:tblHeader/>
        </w:trPr>
        <w:tc>
          <w:tcPr>
            <w:tcW w:w="2358" w:type="dxa"/>
            <w:shd w:val="clear" w:color="auto" w:fill="808080"/>
          </w:tcPr>
          <w:p w14:paraId="6292B397" w14:textId="77777777" w:rsidR="002411EC" w:rsidRPr="00F53457" w:rsidRDefault="002411EC" w:rsidP="0080029F">
            <w:r w:rsidRPr="00675DAA">
              <w:t>Element</w:t>
            </w:r>
          </w:p>
        </w:tc>
        <w:tc>
          <w:tcPr>
            <w:tcW w:w="1260" w:type="dxa"/>
            <w:shd w:val="clear" w:color="auto" w:fill="808080"/>
          </w:tcPr>
          <w:p w14:paraId="3100807F" w14:textId="77777777" w:rsidR="002411EC" w:rsidRPr="00675DAA" w:rsidRDefault="002411EC" w:rsidP="0080029F">
            <w:r w:rsidRPr="00675DAA">
              <w:t>Attribute</w:t>
            </w:r>
          </w:p>
        </w:tc>
        <w:tc>
          <w:tcPr>
            <w:tcW w:w="1260" w:type="dxa"/>
            <w:shd w:val="clear" w:color="auto" w:fill="808080"/>
          </w:tcPr>
          <w:p w14:paraId="7B4E5D67" w14:textId="77777777" w:rsidR="002411EC" w:rsidRPr="00F53457" w:rsidRDefault="002411EC" w:rsidP="0080029F">
            <w:r w:rsidRPr="00675DAA">
              <w:t>Cardinality</w:t>
            </w:r>
          </w:p>
        </w:tc>
        <w:tc>
          <w:tcPr>
            <w:tcW w:w="1350" w:type="dxa"/>
            <w:shd w:val="clear" w:color="auto" w:fill="808080"/>
          </w:tcPr>
          <w:p w14:paraId="08622D62" w14:textId="77777777" w:rsidR="002411EC" w:rsidRPr="00675DAA" w:rsidRDefault="002411EC" w:rsidP="0080029F">
            <w:r w:rsidRPr="00675DAA">
              <w:t>Value(s) Allowed</w:t>
            </w:r>
          </w:p>
          <w:p w14:paraId="3973D0E8" w14:textId="77777777" w:rsidR="002411EC" w:rsidRPr="00675DAA" w:rsidRDefault="002411EC" w:rsidP="0080029F">
            <w:r w:rsidRPr="00675DAA">
              <w:t>Examples</w:t>
            </w:r>
          </w:p>
        </w:tc>
        <w:tc>
          <w:tcPr>
            <w:tcW w:w="3330" w:type="dxa"/>
            <w:shd w:val="clear" w:color="auto" w:fill="808080"/>
          </w:tcPr>
          <w:p w14:paraId="2B2238FD" w14:textId="77777777" w:rsidR="002411EC" w:rsidRPr="00675DAA" w:rsidRDefault="002411EC" w:rsidP="0080029F">
            <w:r w:rsidRPr="00675DAA">
              <w:t>Description</w:t>
            </w:r>
          </w:p>
          <w:p w14:paraId="5AF0FA2E" w14:textId="77777777" w:rsidR="002411EC" w:rsidRPr="00675DAA" w:rsidRDefault="002411EC" w:rsidP="0080029F">
            <w:r w:rsidRPr="00675DAA">
              <w:t>Instructions</w:t>
            </w:r>
          </w:p>
        </w:tc>
      </w:tr>
      <w:tr w:rsidR="002411EC" w:rsidRPr="00675DAA" w14:paraId="7BD9169A" w14:textId="77777777" w:rsidTr="00122FE2">
        <w:trPr>
          <w:cantSplit/>
        </w:trPr>
        <w:tc>
          <w:tcPr>
            <w:tcW w:w="2358" w:type="dxa"/>
          </w:tcPr>
          <w:p w14:paraId="37A6C79C" w14:textId="77777777" w:rsidR="002411EC" w:rsidRPr="00675DAA" w:rsidRDefault="002411EC" w:rsidP="0080029F">
            <w:r w:rsidRPr="00603F85">
              <w:t>asEquivalentEntity</w:t>
            </w:r>
          </w:p>
        </w:tc>
        <w:tc>
          <w:tcPr>
            <w:tcW w:w="1260" w:type="dxa"/>
            <w:shd w:val="clear" w:color="auto" w:fill="D9D9D9"/>
          </w:tcPr>
          <w:p w14:paraId="14446B84" w14:textId="77777777" w:rsidR="002411EC" w:rsidRPr="00675DAA" w:rsidRDefault="002411EC" w:rsidP="0080029F">
            <w:r w:rsidRPr="00675DAA">
              <w:t>N/A</w:t>
            </w:r>
          </w:p>
        </w:tc>
        <w:tc>
          <w:tcPr>
            <w:tcW w:w="1260" w:type="dxa"/>
            <w:shd w:val="clear" w:color="auto" w:fill="D9D9D9"/>
          </w:tcPr>
          <w:p w14:paraId="1FDD5124" w14:textId="77777777" w:rsidR="002411EC" w:rsidRPr="00675DAA" w:rsidRDefault="002411EC" w:rsidP="0080029F">
            <w:r w:rsidRPr="00675DAA">
              <w:t>1:1</w:t>
            </w:r>
          </w:p>
        </w:tc>
        <w:tc>
          <w:tcPr>
            <w:tcW w:w="1350" w:type="dxa"/>
            <w:shd w:val="clear" w:color="auto" w:fill="D9D9D9"/>
          </w:tcPr>
          <w:p w14:paraId="087E8FAC" w14:textId="77777777" w:rsidR="002411EC" w:rsidRPr="00675DAA" w:rsidRDefault="002411EC" w:rsidP="0080029F"/>
        </w:tc>
        <w:tc>
          <w:tcPr>
            <w:tcW w:w="3330" w:type="dxa"/>
            <w:shd w:val="clear" w:color="auto" w:fill="D9D9D9"/>
          </w:tcPr>
          <w:p w14:paraId="7A5A78CC" w14:textId="77777777" w:rsidR="002411EC" w:rsidRPr="00675DAA" w:rsidRDefault="002411EC" w:rsidP="0080029F"/>
        </w:tc>
      </w:tr>
      <w:tr w:rsidR="00156204" w:rsidRPr="00675DAA" w14:paraId="064898CF" w14:textId="77777777" w:rsidTr="00122FE2">
        <w:trPr>
          <w:cantSplit/>
          <w:ins w:id="2143" w:author="pbx" w:date="2017-12-12T17:47:00Z"/>
        </w:trPr>
        <w:tc>
          <w:tcPr>
            <w:tcW w:w="2358" w:type="dxa"/>
          </w:tcPr>
          <w:p w14:paraId="524512BF" w14:textId="77777777" w:rsidR="00156204" w:rsidRPr="00603F85" w:rsidRDefault="00156204" w:rsidP="0080029F">
            <w:pPr>
              <w:rPr>
                <w:ins w:id="2144" w:author="pbx" w:date="2017-12-12T17:47:00Z"/>
              </w:rPr>
            </w:pPr>
          </w:p>
        </w:tc>
        <w:tc>
          <w:tcPr>
            <w:tcW w:w="1260" w:type="dxa"/>
            <w:shd w:val="clear" w:color="auto" w:fill="D9D9D9"/>
          </w:tcPr>
          <w:p w14:paraId="3EED0C84" w14:textId="77777777" w:rsidR="00156204" w:rsidRPr="00675DAA" w:rsidRDefault="00156204" w:rsidP="0080029F">
            <w:pPr>
              <w:rPr>
                <w:ins w:id="2145" w:author="pbx" w:date="2017-12-12T17:47:00Z"/>
              </w:rPr>
            </w:pPr>
            <w:ins w:id="2146" w:author="pbx" w:date="2017-12-12T17:47:00Z">
              <w:r w:rsidRPr="00C80C46">
                <w:t>code</w:t>
              </w:r>
            </w:ins>
          </w:p>
        </w:tc>
        <w:tc>
          <w:tcPr>
            <w:tcW w:w="1260" w:type="dxa"/>
            <w:shd w:val="clear" w:color="auto" w:fill="D9D9D9"/>
          </w:tcPr>
          <w:p w14:paraId="270609B5" w14:textId="77777777" w:rsidR="00156204" w:rsidRPr="00675DAA" w:rsidRDefault="00156204" w:rsidP="0080029F">
            <w:pPr>
              <w:rPr>
                <w:ins w:id="2147" w:author="pbx" w:date="2017-12-12T17:47:00Z"/>
              </w:rPr>
            </w:pPr>
          </w:p>
        </w:tc>
        <w:tc>
          <w:tcPr>
            <w:tcW w:w="1350" w:type="dxa"/>
            <w:shd w:val="clear" w:color="auto" w:fill="D9D9D9"/>
          </w:tcPr>
          <w:p w14:paraId="2DAF31DB" w14:textId="77777777" w:rsidR="00156204" w:rsidRPr="00675DAA" w:rsidRDefault="00156204" w:rsidP="0080029F">
            <w:pPr>
              <w:rPr>
                <w:ins w:id="2148" w:author="pbx" w:date="2017-12-12T17:47:00Z"/>
              </w:rPr>
            </w:pPr>
          </w:p>
        </w:tc>
        <w:tc>
          <w:tcPr>
            <w:tcW w:w="3330" w:type="dxa"/>
            <w:shd w:val="clear" w:color="auto" w:fill="D9D9D9"/>
          </w:tcPr>
          <w:p w14:paraId="351874E1" w14:textId="77777777" w:rsidR="00156204" w:rsidRPr="00675DAA" w:rsidRDefault="00156204" w:rsidP="0080029F">
            <w:pPr>
              <w:rPr>
                <w:ins w:id="2149" w:author="pbx" w:date="2017-12-12T17:47:00Z"/>
              </w:rPr>
            </w:pPr>
          </w:p>
        </w:tc>
      </w:tr>
      <w:tr w:rsidR="00156204" w:rsidRPr="00675DAA" w14:paraId="0338C88B" w14:textId="77777777" w:rsidTr="00122FE2">
        <w:trPr>
          <w:cantSplit/>
          <w:ins w:id="2150" w:author="pbx" w:date="2017-12-12T17:47:00Z"/>
        </w:trPr>
        <w:tc>
          <w:tcPr>
            <w:tcW w:w="2358" w:type="dxa"/>
          </w:tcPr>
          <w:p w14:paraId="2A1AF21A" w14:textId="77777777" w:rsidR="00156204" w:rsidRPr="00603F85" w:rsidRDefault="00156204" w:rsidP="0080029F">
            <w:pPr>
              <w:rPr>
                <w:ins w:id="2151" w:author="pbx" w:date="2017-12-12T17:47:00Z"/>
              </w:rPr>
            </w:pPr>
          </w:p>
        </w:tc>
        <w:tc>
          <w:tcPr>
            <w:tcW w:w="1260" w:type="dxa"/>
            <w:shd w:val="clear" w:color="auto" w:fill="D9D9D9"/>
          </w:tcPr>
          <w:p w14:paraId="66C68C0F" w14:textId="77777777" w:rsidR="00156204" w:rsidRPr="00C80C46" w:rsidRDefault="00156204" w:rsidP="0080029F">
            <w:pPr>
              <w:rPr>
                <w:ins w:id="2152" w:author="pbx" w:date="2017-12-12T17:47:00Z"/>
              </w:rPr>
            </w:pPr>
            <w:ins w:id="2153" w:author="pbx" w:date="2017-12-12T17:47:00Z">
              <w:r>
                <w:t>codeSystem</w:t>
              </w:r>
            </w:ins>
          </w:p>
        </w:tc>
        <w:tc>
          <w:tcPr>
            <w:tcW w:w="1260" w:type="dxa"/>
            <w:shd w:val="clear" w:color="auto" w:fill="D9D9D9"/>
          </w:tcPr>
          <w:p w14:paraId="69F819A0" w14:textId="77777777" w:rsidR="00156204" w:rsidRPr="00675DAA" w:rsidRDefault="00156204" w:rsidP="0080029F">
            <w:pPr>
              <w:rPr>
                <w:ins w:id="2154" w:author="pbx" w:date="2017-12-12T17:47:00Z"/>
              </w:rPr>
            </w:pPr>
          </w:p>
        </w:tc>
        <w:tc>
          <w:tcPr>
            <w:tcW w:w="1350" w:type="dxa"/>
            <w:shd w:val="clear" w:color="auto" w:fill="D9D9D9"/>
          </w:tcPr>
          <w:p w14:paraId="6DFC0AD4" w14:textId="77777777" w:rsidR="00156204" w:rsidRPr="00675DAA" w:rsidRDefault="00156204" w:rsidP="0080029F">
            <w:pPr>
              <w:rPr>
                <w:ins w:id="2155" w:author="pbx" w:date="2017-12-12T17:47:00Z"/>
              </w:rPr>
            </w:pPr>
          </w:p>
        </w:tc>
        <w:tc>
          <w:tcPr>
            <w:tcW w:w="3330" w:type="dxa"/>
            <w:shd w:val="clear" w:color="auto" w:fill="D9D9D9"/>
          </w:tcPr>
          <w:p w14:paraId="793862F2" w14:textId="77777777" w:rsidR="00156204" w:rsidRPr="00675DAA" w:rsidRDefault="00156204" w:rsidP="0080029F">
            <w:pPr>
              <w:rPr>
                <w:ins w:id="2156" w:author="pbx" w:date="2017-12-12T17:47:00Z"/>
              </w:rPr>
            </w:pPr>
          </w:p>
        </w:tc>
      </w:tr>
      <w:tr w:rsidR="00156204" w:rsidRPr="00675DAA" w14:paraId="44015DD9" w14:textId="77777777" w:rsidTr="00122FE2">
        <w:trPr>
          <w:cantSplit/>
          <w:ins w:id="2157" w:author="pbx" w:date="2017-12-12T17:47:00Z"/>
        </w:trPr>
        <w:tc>
          <w:tcPr>
            <w:tcW w:w="2358" w:type="dxa"/>
          </w:tcPr>
          <w:p w14:paraId="34721BE4" w14:textId="77777777" w:rsidR="00156204" w:rsidRPr="00603F85" w:rsidRDefault="00156204" w:rsidP="0080029F">
            <w:pPr>
              <w:rPr>
                <w:ins w:id="2158" w:author="pbx" w:date="2017-12-12T17:47:00Z"/>
              </w:rPr>
            </w:pPr>
          </w:p>
        </w:tc>
        <w:tc>
          <w:tcPr>
            <w:tcW w:w="1260" w:type="dxa"/>
            <w:shd w:val="clear" w:color="auto" w:fill="D9D9D9"/>
          </w:tcPr>
          <w:p w14:paraId="18A4D7CB" w14:textId="77777777" w:rsidR="00156204" w:rsidRDefault="00156204" w:rsidP="0080029F">
            <w:pPr>
              <w:rPr>
                <w:ins w:id="2159" w:author="pbx" w:date="2017-12-12T17:47:00Z"/>
              </w:rPr>
            </w:pPr>
            <w:ins w:id="2160" w:author="pbx" w:date="2017-12-12T17:47:00Z">
              <w:r w:rsidRPr="00675DAA">
                <w:t>displayName</w:t>
              </w:r>
            </w:ins>
          </w:p>
        </w:tc>
        <w:tc>
          <w:tcPr>
            <w:tcW w:w="1260" w:type="dxa"/>
            <w:shd w:val="clear" w:color="auto" w:fill="D9D9D9"/>
          </w:tcPr>
          <w:p w14:paraId="06F748B0" w14:textId="77777777" w:rsidR="00156204" w:rsidRPr="00675DAA" w:rsidRDefault="00156204" w:rsidP="0080029F">
            <w:pPr>
              <w:rPr>
                <w:ins w:id="2161" w:author="pbx" w:date="2017-12-12T17:47:00Z"/>
              </w:rPr>
            </w:pPr>
          </w:p>
        </w:tc>
        <w:tc>
          <w:tcPr>
            <w:tcW w:w="1350" w:type="dxa"/>
            <w:shd w:val="clear" w:color="auto" w:fill="D9D9D9"/>
          </w:tcPr>
          <w:p w14:paraId="57AC356B" w14:textId="77777777" w:rsidR="00156204" w:rsidRPr="00675DAA" w:rsidRDefault="00156204" w:rsidP="0080029F">
            <w:pPr>
              <w:rPr>
                <w:ins w:id="2162" w:author="pbx" w:date="2017-12-12T17:47:00Z"/>
              </w:rPr>
            </w:pPr>
          </w:p>
        </w:tc>
        <w:tc>
          <w:tcPr>
            <w:tcW w:w="3330" w:type="dxa"/>
            <w:shd w:val="clear" w:color="auto" w:fill="D9D9D9"/>
          </w:tcPr>
          <w:p w14:paraId="048A2D88" w14:textId="77777777" w:rsidR="00156204" w:rsidRPr="00675DAA" w:rsidRDefault="00156204" w:rsidP="0080029F">
            <w:pPr>
              <w:rPr>
                <w:ins w:id="2163" w:author="pbx" w:date="2017-12-12T17:47:00Z"/>
              </w:rPr>
            </w:pPr>
          </w:p>
        </w:tc>
      </w:tr>
      <w:tr w:rsidR="002411EC" w:rsidRPr="00675DAA" w14:paraId="450C3A7C" w14:textId="77777777" w:rsidTr="00122FE2">
        <w:trPr>
          <w:cantSplit/>
        </w:trPr>
        <w:tc>
          <w:tcPr>
            <w:tcW w:w="2358" w:type="dxa"/>
            <w:shd w:val="clear" w:color="auto" w:fill="808080"/>
          </w:tcPr>
          <w:p w14:paraId="037A2474" w14:textId="77777777" w:rsidR="002411EC" w:rsidRPr="00675DAA" w:rsidRDefault="002411EC" w:rsidP="0080029F">
            <w:r w:rsidRPr="00675DAA">
              <w:lastRenderedPageBreak/>
              <w:t>Conformance</w:t>
            </w:r>
          </w:p>
        </w:tc>
        <w:tc>
          <w:tcPr>
            <w:tcW w:w="7200" w:type="dxa"/>
            <w:gridSpan w:val="4"/>
          </w:tcPr>
          <w:p w14:paraId="7FD528B7" w14:textId="77777777" w:rsidR="002411EC" w:rsidRDefault="002411EC" w:rsidP="00EE43D9">
            <w:pPr>
              <w:pStyle w:val="ListParagraph"/>
              <w:numPr>
                <w:ilvl w:val="0"/>
                <w:numId w:val="242"/>
              </w:numPr>
            </w:pPr>
            <w:commentRangeStart w:id="2164"/>
            <w:r>
              <w:t xml:space="preserve">There is a </w:t>
            </w:r>
            <w:r w:rsidRPr="00603F85">
              <w:t>asEquivalentEntity</w:t>
            </w:r>
            <w:r>
              <w:t xml:space="preserve"> element</w:t>
            </w:r>
          </w:p>
          <w:p w14:paraId="2F87E5A0" w14:textId="77777777" w:rsidR="002411EC" w:rsidRPr="00AA6F63" w:rsidRDefault="002411EC" w:rsidP="00EE43D9">
            <w:pPr>
              <w:pStyle w:val="ListParagraph"/>
              <w:numPr>
                <w:ilvl w:val="0"/>
                <w:numId w:val="24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0B80E965" w14:textId="77777777" w:rsidR="002411EC" w:rsidRDefault="002411EC" w:rsidP="00EE43D9">
            <w:pPr>
              <w:pStyle w:val="ListParagraph"/>
              <w:numPr>
                <w:ilvl w:val="0"/>
                <w:numId w:val="240"/>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14:paraId="6B8678FE" w14:textId="77777777" w:rsidR="002411EC" w:rsidRDefault="002411EC" w:rsidP="0080029F">
            <w:pPr>
              <w:pStyle w:val="ListParagraph"/>
            </w:pPr>
          </w:p>
          <w:p w14:paraId="105D34CE" w14:textId="77777777" w:rsidR="002411EC" w:rsidRDefault="002411EC" w:rsidP="00EE43D9">
            <w:pPr>
              <w:pStyle w:val="ListParagraph"/>
              <w:numPr>
                <w:ilvl w:val="0"/>
                <w:numId w:val="188"/>
              </w:numPr>
              <w:rPr>
                <w:del w:id="2165" w:author="pbx" w:date="2017-12-12T17:47:00Z"/>
              </w:rPr>
            </w:pPr>
            <w:del w:id="2166" w:author="pbx" w:date="2017-12-12T17:47:00Z">
              <w:r>
                <w:delText xml:space="preserve">The </w:delText>
              </w:r>
              <w:r w:rsidRPr="00603F85">
                <w:delText>asEquivalentEntity@</w:delText>
              </w:r>
              <w:r>
                <w:delText>classCode value</w:delText>
              </w:r>
            </w:del>
            <w:ins w:id="2167" w:author="pbx" w:date="2017-12-12T17:47:00Z">
              <w:r w:rsidR="00156204" w:rsidRPr="00C80C46">
                <w:t>There</w:t>
              </w:r>
            </w:ins>
            <w:r w:rsidR="00156204" w:rsidRPr="00C80C46">
              <w:t xml:space="preserve"> is </w:t>
            </w:r>
            <w:del w:id="2168" w:author="pbx" w:date="2017-12-12T17:47:00Z">
              <w:r>
                <w:delText>EQUIV.</w:delText>
              </w:r>
            </w:del>
          </w:p>
          <w:p w14:paraId="20DC960C" w14:textId="31535C32" w:rsidR="00156204" w:rsidRPr="0050178E" w:rsidRDefault="002411EC" w:rsidP="00EE43D9">
            <w:pPr>
              <w:pStyle w:val="ListParagraph"/>
              <w:numPr>
                <w:ilvl w:val="0"/>
                <w:numId w:val="242"/>
              </w:numPr>
            </w:pPr>
            <w:del w:id="2169" w:author="pbx" w:date="2017-12-12T17:47:00Z">
              <w:r>
                <w:delText>The</w:delText>
              </w:r>
            </w:del>
            <w:ins w:id="2170" w:author="pbx" w:date="2017-12-12T17:47:00Z">
              <w:r w:rsidR="00156204" w:rsidRPr="00C80C46">
                <w:t>a</w:t>
              </w:r>
            </w:ins>
            <w:r w:rsidR="00156204" w:rsidRPr="00C80C46">
              <w:t xml:space="preserve"> code</w:t>
            </w:r>
            <w:del w:id="2171" w:author="pbx" w:date="2017-12-12T17:47:00Z">
              <w:r>
                <w:delText>@</w:delText>
              </w:r>
            </w:del>
            <w:ins w:id="2172" w:author="pbx" w:date="2017-12-12T17:47:00Z">
              <w:r w:rsidR="00156204">
                <w:t xml:space="preserve">, </w:t>
              </w:r>
            </w:ins>
            <w:r w:rsidR="00156204">
              <w:t>codeSystem</w:t>
            </w:r>
            <w:r w:rsidR="00156204" w:rsidRPr="00C80C46">
              <w:t xml:space="preserve"> </w:t>
            </w:r>
            <w:del w:id="2173" w:author="pbx" w:date="2017-12-12T17:47:00Z">
              <w:r>
                <w:delText>val</w:delText>
              </w:r>
              <w:r w:rsidR="00881240">
                <w:delText xml:space="preserve">ue is </w:delText>
              </w:r>
            </w:del>
            <w:ins w:id="2174" w:author="pbx" w:date="2017-12-12T17:47:00Z">
              <w:r w:rsidR="00156204" w:rsidRPr="00C80C46">
                <w:t xml:space="preserve">and </w:t>
              </w:r>
              <w:r w:rsidR="00156204" w:rsidRPr="00675DAA">
                <w:t>displayName</w:t>
              </w:r>
              <w:r w:rsidR="00156204">
                <w:t xml:space="preserve"> attribute derived from OID </w:t>
              </w:r>
            </w:ins>
            <w:r w:rsidR="00156204">
              <w:t>2.16.840.1.113883.2.20.6</w:t>
            </w:r>
            <w:del w:id="2175" w:author="pbx" w:date="2017-12-12T17:47:00Z">
              <w:r w:rsidR="00881240">
                <w:delText>.???</w:delText>
              </w:r>
            </w:del>
            <w:ins w:id="2176" w:author="pbx" w:date="2017-12-12T17:47:00Z">
              <w:r w:rsidR="00156204">
                <w:t xml:space="preserve">.12 where the </w:t>
              </w:r>
              <w:r w:rsidR="00156204" w:rsidRPr="00675DAA">
                <w:t>displayName</w:t>
              </w:r>
              <w:r w:rsidR="00156204">
                <w:t xml:space="preserve"> </w:t>
              </w:r>
              <w:r w:rsidR="00156204" w:rsidRPr="00675DAA">
                <w:t>shall display the</w:t>
              </w:r>
              <w:r w:rsidR="00156204">
                <w:t xml:space="preserve"> appropriate label.</w:t>
              </w:r>
            </w:ins>
          </w:p>
          <w:p w14:paraId="6604C101" w14:textId="77777777" w:rsidR="002411EC" w:rsidRPr="00603F85" w:rsidRDefault="002411EC" w:rsidP="00EE43D9">
            <w:pPr>
              <w:pStyle w:val="ListParagraph"/>
              <w:numPr>
                <w:ilvl w:val="0"/>
                <w:numId w:val="188"/>
              </w:numPr>
              <w:rPr>
                <w:del w:id="2177" w:author="pbx" w:date="2017-12-12T17:47:00Z"/>
              </w:rPr>
            </w:pPr>
            <w:del w:id="2178" w:author="pbx" w:date="2017-12-12T17:47:00Z">
              <w:r>
                <w:delText>There is a code@code value</w:delText>
              </w:r>
            </w:del>
          </w:p>
          <w:p w14:paraId="497501E2" w14:textId="77777777" w:rsidR="00156204" w:rsidRPr="006841F8" w:rsidRDefault="00156204" w:rsidP="0080029F">
            <w:pPr>
              <w:pStyle w:val="ListParagraph"/>
              <w:rPr>
                <w:ins w:id="2179" w:author="pbx" w:date="2017-12-12T17:47:00Z"/>
              </w:rPr>
            </w:pPr>
          </w:p>
          <w:p w14:paraId="28D6056F" w14:textId="5F6D3135" w:rsidR="00D76A04" w:rsidRDefault="002411EC" w:rsidP="00EE43D9">
            <w:pPr>
              <w:pStyle w:val="ListParagraph"/>
              <w:numPr>
                <w:ilvl w:val="0"/>
                <w:numId w:val="242"/>
              </w:numPr>
            </w:pPr>
            <w:r>
              <w:t xml:space="preserve">The defining material kind code matches </w:t>
            </w:r>
            <w:del w:id="2180" w:author="pbx" w:date="2017-12-12T17:47:00Z">
              <w:r>
                <w:delText xml:space="preserve">an Item Code </w:delText>
              </w:r>
            </w:del>
            <w:ins w:id="2181" w:author="pbx" w:date="2017-12-12T17:47:00Z">
              <w:r w:rsidR="00D76A04" w:rsidRPr="003C5E15">
                <w:t xml:space="preserve">a product/item code </w:t>
              </w:r>
            </w:ins>
            <w:r>
              <w:t>in an SPL file with a different set id</w:t>
            </w:r>
          </w:p>
          <w:p w14:paraId="359B2DFE" w14:textId="77777777" w:rsidR="00D76A04" w:rsidRDefault="00D76A04" w:rsidP="00EE43D9">
            <w:pPr>
              <w:pStyle w:val="ListParagraph"/>
              <w:numPr>
                <w:ilvl w:val="0"/>
                <w:numId w:val="242"/>
              </w:numPr>
              <w:rPr>
                <w:ins w:id="2182" w:author="pbx" w:date="2017-12-12T17:47:00Z"/>
              </w:rPr>
            </w:pPr>
            <w:ins w:id="2183" w:author="pbx" w:date="2017-12-12T17:47:00Z">
              <w:r>
                <w:t>P</w:t>
              </w:r>
              <w:r w:rsidRPr="003C5E15">
                <w:t>roduct/item code for the source is not the same as the product/item code for the product</w:t>
              </w:r>
              <w:r>
                <w:t>.</w:t>
              </w:r>
            </w:ins>
          </w:p>
          <w:p w14:paraId="1D404BBB" w14:textId="77777777" w:rsidR="002411EC" w:rsidRDefault="002411EC" w:rsidP="00EE43D9">
            <w:pPr>
              <w:pStyle w:val="ListParagraph"/>
              <w:numPr>
                <w:ilvl w:val="0"/>
                <w:numId w:val="242"/>
              </w:numPr>
            </w:pPr>
            <w:r>
              <w:t xml:space="preserve">The equivalent Item Code is not the same as the Item Code for the product </w:t>
            </w:r>
          </w:p>
          <w:p w14:paraId="46A61256" w14:textId="77777777" w:rsidR="002411EC" w:rsidRDefault="002411EC" w:rsidP="00EE43D9">
            <w:pPr>
              <w:pStyle w:val="ListParagraph"/>
              <w:numPr>
                <w:ilvl w:val="0"/>
                <w:numId w:val="242"/>
              </w:numPr>
            </w:pPr>
            <w:r>
              <w:t xml:space="preserve">The equivalent Item Code is not the same as the Item Code for another equivalence stated for this product. </w:t>
            </w:r>
          </w:p>
          <w:p w14:paraId="7B05A307" w14:textId="77777777" w:rsidR="002411EC" w:rsidRDefault="002411EC" w:rsidP="00EE43D9">
            <w:pPr>
              <w:pStyle w:val="ListParagraph"/>
              <w:numPr>
                <w:ilvl w:val="0"/>
                <w:numId w:val="188"/>
              </w:numPr>
              <w:rPr>
                <w:del w:id="2184" w:author="pbx" w:date="2017-12-12T17:47:00Z"/>
              </w:rPr>
            </w:pPr>
            <w:r>
              <w:t>There is only one product source per product.</w:t>
            </w:r>
            <w:commentRangeEnd w:id="2164"/>
            <w:del w:id="2185" w:author="pbx" w:date="2017-12-12T17:47:00Z">
              <w:r w:rsidR="003F2902">
                <w:rPr>
                  <w:rStyle w:val="CommentReference"/>
                </w:rPr>
                <w:commentReference w:id="2164"/>
              </w:r>
            </w:del>
          </w:p>
          <w:p w14:paraId="224C4F83" w14:textId="77777777" w:rsidR="002411EC" w:rsidRDefault="002411EC" w:rsidP="00A03E08">
            <w:pPr>
              <w:pStyle w:val="ListParagraph"/>
              <w:ind w:left="360"/>
              <w:rPr>
                <w:del w:id="2186" w:author="pbx" w:date="2017-12-12T17:47:00Z"/>
              </w:rPr>
            </w:pPr>
          </w:p>
          <w:p w14:paraId="649313C1" w14:textId="77777777" w:rsidR="00A03E08" w:rsidRPr="002B4746" w:rsidRDefault="00A03E08" w:rsidP="00EE43D9">
            <w:pPr>
              <w:pStyle w:val="ListParagraph"/>
              <w:numPr>
                <w:ilvl w:val="0"/>
                <w:numId w:val="289"/>
              </w:numPr>
              <w:rPr>
                <w:del w:id="2187" w:author="pbx" w:date="2017-12-12T17:47:00Z"/>
              </w:rPr>
            </w:pPr>
            <w:commentRangeStart w:id="2188"/>
            <w:del w:id="2189" w:author="pbx" w:date="2017-12-12T17:47:00Z">
              <w:r w:rsidRPr="002B4746">
                <w:delText xml:space="preserve">As equivalent entity class code, code and code system are as above </w:delText>
              </w:r>
            </w:del>
          </w:p>
          <w:p w14:paraId="7969B1AB" w14:textId="77777777" w:rsidR="00A03E08" w:rsidRDefault="00A03E08" w:rsidP="00EE43D9">
            <w:pPr>
              <w:pStyle w:val="ListParagraph"/>
              <w:numPr>
                <w:ilvl w:val="0"/>
                <w:numId w:val="289"/>
              </w:numPr>
              <w:rPr>
                <w:del w:id="2190" w:author="pbx" w:date="2017-12-12T17:47:00Z"/>
              </w:rPr>
            </w:pPr>
            <w:del w:id="2191" w:author="pbx" w:date="2017-12-12T17:47:00Z">
              <w:r w:rsidRPr="003C5E15">
                <w:delText>If there is a classCode, it is “EQUIV”.</w:delText>
              </w:r>
            </w:del>
          </w:p>
          <w:p w14:paraId="66D1F62A" w14:textId="77777777" w:rsidR="00A03E08" w:rsidRDefault="00A03E08" w:rsidP="00EE43D9">
            <w:pPr>
              <w:pStyle w:val="ListParagraph"/>
              <w:numPr>
                <w:ilvl w:val="1"/>
                <w:numId w:val="289"/>
              </w:numPr>
              <w:rPr>
                <w:del w:id="2192" w:author="pbx" w:date="2017-12-12T17:47:00Z"/>
              </w:rPr>
            </w:pPr>
            <w:del w:id="2193" w:author="pbx" w:date="2017-12-12T17:47:00Z">
              <w:r w:rsidRPr="003C5E15">
                <w:delText>Defining material kind code matches a product/item code in a SPL file with a different set id</w:delText>
              </w:r>
              <w:r>
                <w:delText>.</w:delText>
              </w:r>
            </w:del>
          </w:p>
          <w:p w14:paraId="1FDD8BA4" w14:textId="77777777" w:rsidR="00A03E08" w:rsidRPr="005D3E97" w:rsidRDefault="00A03E08" w:rsidP="00EE43D9">
            <w:pPr>
              <w:pStyle w:val="ListParagraph"/>
              <w:numPr>
                <w:ilvl w:val="1"/>
                <w:numId w:val="289"/>
              </w:numPr>
              <w:rPr>
                <w:del w:id="2194" w:author="pbx" w:date="2017-12-12T17:47:00Z"/>
              </w:rPr>
            </w:pPr>
            <w:del w:id="2195" w:author="pbx" w:date="2017-12-12T17:47:00Z">
              <w:r>
                <w:delText>P</w:delText>
              </w:r>
              <w:r w:rsidRPr="003C5E15">
                <w:delText>roduct/item code for the source is not the same as the product/item code for the product</w:delText>
              </w:r>
              <w:r>
                <w:delText>.</w:delText>
              </w:r>
              <w:commentRangeEnd w:id="2188"/>
              <w:r>
                <w:rPr>
                  <w:rStyle w:val="CommentReference"/>
                </w:rPr>
                <w:commentReference w:id="2188"/>
              </w:r>
            </w:del>
          </w:p>
          <w:p w14:paraId="6C1A3911" w14:textId="77777777" w:rsidR="00A03E08" w:rsidRPr="00826011" w:rsidRDefault="00A03E08" w:rsidP="00EE43D9">
            <w:pPr>
              <w:pStyle w:val="ListParagraph"/>
              <w:numPr>
                <w:ilvl w:val="0"/>
                <w:numId w:val="242"/>
              </w:numPr>
            </w:pPr>
          </w:p>
        </w:tc>
      </w:tr>
    </w:tbl>
    <w:p w14:paraId="35830A34" w14:textId="77777777" w:rsidR="00BA22EC" w:rsidRDefault="00BA22EC" w:rsidP="0080029F">
      <w:pPr>
        <w:rPr>
          <w:moveFrom w:id="2196" w:author="pbx" w:date="2017-12-12T17:47:00Z"/>
          <w:highlight w:val="white"/>
          <w:lang w:val="en-US"/>
        </w:rPr>
      </w:pPr>
      <w:moveFromRangeStart w:id="2197" w:author="pbx" w:date="2017-12-12T17:47:00Z" w:name="move50086418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14:paraId="2B14C722" w14:textId="77777777" w:rsidTr="00E23921">
        <w:trPr>
          <w:cantSplit/>
          <w:trHeight w:val="580"/>
          <w:tblHeader/>
        </w:trPr>
        <w:tc>
          <w:tcPr>
            <w:tcW w:w="2358" w:type="dxa"/>
            <w:shd w:val="clear" w:color="auto" w:fill="808080"/>
          </w:tcPr>
          <w:p w14:paraId="7F2B4D2C" w14:textId="77777777" w:rsidR="008471D7" w:rsidRPr="000445D1" w:rsidRDefault="008471D7" w:rsidP="00E23921">
            <w:pPr>
              <w:rPr>
                <w:moveFrom w:id="2198" w:author="pbx" w:date="2017-12-12T17:47:00Z"/>
              </w:rPr>
            </w:pPr>
            <w:moveFrom w:id="2199" w:author="pbx" w:date="2017-12-12T17:47:00Z">
              <w:r w:rsidRPr="00675DAA">
                <w:t>Element</w:t>
              </w:r>
            </w:moveFrom>
          </w:p>
        </w:tc>
        <w:tc>
          <w:tcPr>
            <w:tcW w:w="1260" w:type="dxa"/>
            <w:shd w:val="clear" w:color="auto" w:fill="808080"/>
          </w:tcPr>
          <w:p w14:paraId="3B3C7A7C" w14:textId="77777777" w:rsidR="008471D7" w:rsidRPr="00675DAA" w:rsidRDefault="008471D7" w:rsidP="00E23921">
            <w:pPr>
              <w:rPr>
                <w:moveFrom w:id="2200" w:author="pbx" w:date="2017-12-12T17:47:00Z"/>
              </w:rPr>
            </w:pPr>
            <w:moveFrom w:id="2201" w:author="pbx" w:date="2017-12-12T17:47:00Z">
              <w:r w:rsidRPr="00675DAA">
                <w:t>Attribute</w:t>
              </w:r>
            </w:moveFrom>
          </w:p>
        </w:tc>
        <w:tc>
          <w:tcPr>
            <w:tcW w:w="1260" w:type="dxa"/>
            <w:shd w:val="clear" w:color="auto" w:fill="808080"/>
          </w:tcPr>
          <w:p w14:paraId="1A33B74C" w14:textId="77777777" w:rsidR="008471D7" w:rsidRPr="000445D1" w:rsidRDefault="008471D7" w:rsidP="00E23921">
            <w:pPr>
              <w:rPr>
                <w:moveFrom w:id="2202" w:author="pbx" w:date="2017-12-12T17:47:00Z"/>
              </w:rPr>
            </w:pPr>
            <w:moveFrom w:id="2203" w:author="pbx" w:date="2017-12-12T17:47:00Z">
              <w:r w:rsidRPr="00675DAA">
                <w:t>Cardinality</w:t>
              </w:r>
            </w:moveFrom>
          </w:p>
        </w:tc>
        <w:tc>
          <w:tcPr>
            <w:tcW w:w="1350" w:type="dxa"/>
            <w:shd w:val="clear" w:color="auto" w:fill="808080"/>
          </w:tcPr>
          <w:p w14:paraId="4D0BA6B1" w14:textId="77777777" w:rsidR="008471D7" w:rsidRPr="00675DAA" w:rsidRDefault="008471D7" w:rsidP="00E23921">
            <w:pPr>
              <w:rPr>
                <w:moveFrom w:id="2204" w:author="pbx" w:date="2017-12-12T17:47:00Z"/>
              </w:rPr>
            </w:pPr>
            <w:moveFrom w:id="2205" w:author="pbx" w:date="2017-12-12T17:47:00Z">
              <w:r w:rsidRPr="00675DAA">
                <w:t>Value(s) Allowed</w:t>
              </w:r>
            </w:moveFrom>
          </w:p>
          <w:p w14:paraId="5306A419" w14:textId="77777777" w:rsidR="008471D7" w:rsidRPr="00675DAA" w:rsidRDefault="008471D7" w:rsidP="00E23921">
            <w:pPr>
              <w:rPr>
                <w:moveFrom w:id="2206" w:author="pbx" w:date="2017-12-12T17:47:00Z"/>
              </w:rPr>
            </w:pPr>
            <w:moveFrom w:id="2207" w:author="pbx" w:date="2017-12-12T17:47:00Z">
              <w:r w:rsidRPr="00675DAA">
                <w:t>Examples</w:t>
              </w:r>
            </w:moveFrom>
          </w:p>
        </w:tc>
        <w:tc>
          <w:tcPr>
            <w:tcW w:w="3330" w:type="dxa"/>
            <w:shd w:val="clear" w:color="auto" w:fill="808080"/>
          </w:tcPr>
          <w:p w14:paraId="40D23E14" w14:textId="77777777" w:rsidR="008471D7" w:rsidRPr="00675DAA" w:rsidRDefault="008471D7" w:rsidP="00E23921">
            <w:pPr>
              <w:rPr>
                <w:moveFrom w:id="2208" w:author="pbx" w:date="2017-12-12T17:47:00Z"/>
              </w:rPr>
            </w:pPr>
            <w:moveFrom w:id="2209" w:author="pbx" w:date="2017-12-12T17:47:00Z">
              <w:r w:rsidRPr="00675DAA">
                <w:t>Description</w:t>
              </w:r>
            </w:moveFrom>
          </w:p>
          <w:p w14:paraId="5CA46DCA" w14:textId="77777777" w:rsidR="008471D7" w:rsidRPr="00675DAA" w:rsidRDefault="008471D7" w:rsidP="00E23921">
            <w:pPr>
              <w:rPr>
                <w:moveFrom w:id="2210" w:author="pbx" w:date="2017-12-12T17:47:00Z"/>
              </w:rPr>
            </w:pPr>
            <w:moveFrom w:id="2211" w:author="pbx" w:date="2017-12-12T17:47:00Z">
              <w:r w:rsidRPr="00675DAA">
                <w:t>Instructions</w:t>
              </w:r>
            </w:moveFrom>
          </w:p>
        </w:tc>
      </w:tr>
      <w:moveFromRangeEnd w:id="2197"/>
    </w:tbl>
    <w:p w14:paraId="012C83E3" w14:textId="77777777" w:rsidR="00202717" w:rsidRDefault="00202717" w:rsidP="0080029F">
      <w:pPr>
        <w:pStyle w:val="ListParagraph"/>
        <w:rPr>
          <w:ins w:id="2212"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02717" w:rsidRPr="00675DAA" w14:paraId="3ED7CCEC" w14:textId="77777777" w:rsidTr="001C1595">
        <w:trPr>
          <w:cantSplit/>
          <w:trHeight w:val="580"/>
          <w:tblHeader/>
          <w:ins w:id="2213" w:author="pbx" w:date="2017-12-12T17:47:00Z"/>
        </w:trPr>
        <w:tc>
          <w:tcPr>
            <w:tcW w:w="2358" w:type="dxa"/>
            <w:shd w:val="clear" w:color="auto" w:fill="808080"/>
          </w:tcPr>
          <w:p w14:paraId="23CC50F7" w14:textId="77777777" w:rsidR="00202717" w:rsidRPr="00F53457" w:rsidRDefault="00202717" w:rsidP="001C1595">
            <w:pPr>
              <w:rPr>
                <w:ins w:id="2214" w:author="pbx" w:date="2017-12-12T17:47:00Z"/>
              </w:rPr>
            </w:pPr>
            <w:ins w:id="2215" w:author="pbx" w:date="2017-12-12T17:47:00Z">
              <w:r w:rsidRPr="00675DAA">
                <w:t>Element</w:t>
              </w:r>
            </w:ins>
          </w:p>
        </w:tc>
        <w:tc>
          <w:tcPr>
            <w:tcW w:w="1260" w:type="dxa"/>
            <w:shd w:val="clear" w:color="auto" w:fill="808080"/>
          </w:tcPr>
          <w:p w14:paraId="704AE1BB" w14:textId="77777777" w:rsidR="00202717" w:rsidRPr="00675DAA" w:rsidRDefault="00202717" w:rsidP="001C1595">
            <w:pPr>
              <w:rPr>
                <w:ins w:id="2216" w:author="pbx" w:date="2017-12-12T17:47:00Z"/>
              </w:rPr>
            </w:pPr>
            <w:ins w:id="2217" w:author="pbx" w:date="2017-12-12T17:47:00Z">
              <w:r w:rsidRPr="00675DAA">
                <w:t>Attribute</w:t>
              </w:r>
            </w:ins>
          </w:p>
        </w:tc>
        <w:tc>
          <w:tcPr>
            <w:tcW w:w="1260" w:type="dxa"/>
            <w:shd w:val="clear" w:color="auto" w:fill="808080"/>
          </w:tcPr>
          <w:p w14:paraId="03C2ABA6" w14:textId="77777777" w:rsidR="00202717" w:rsidRPr="00F53457" w:rsidRDefault="00202717" w:rsidP="001C1595">
            <w:pPr>
              <w:rPr>
                <w:ins w:id="2218" w:author="pbx" w:date="2017-12-12T17:47:00Z"/>
              </w:rPr>
            </w:pPr>
            <w:ins w:id="2219" w:author="pbx" w:date="2017-12-12T17:47:00Z">
              <w:r w:rsidRPr="00675DAA">
                <w:t>Cardinality</w:t>
              </w:r>
            </w:ins>
          </w:p>
        </w:tc>
        <w:tc>
          <w:tcPr>
            <w:tcW w:w="1350" w:type="dxa"/>
            <w:shd w:val="clear" w:color="auto" w:fill="808080"/>
          </w:tcPr>
          <w:p w14:paraId="5E3FBFF7" w14:textId="77777777" w:rsidR="00202717" w:rsidRPr="00675DAA" w:rsidRDefault="00202717" w:rsidP="001C1595">
            <w:pPr>
              <w:rPr>
                <w:ins w:id="2220" w:author="pbx" w:date="2017-12-12T17:47:00Z"/>
              </w:rPr>
            </w:pPr>
            <w:ins w:id="2221" w:author="pbx" w:date="2017-12-12T17:47:00Z">
              <w:r w:rsidRPr="00675DAA">
                <w:t>Value(s) Allowed</w:t>
              </w:r>
            </w:ins>
          </w:p>
          <w:p w14:paraId="4EB45D91" w14:textId="77777777" w:rsidR="00202717" w:rsidRPr="00675DAA" w:rsidRDefault="00202717" w:rsidP="001C1595">
            <w:pPr>
              <w:rPr>
                <w:ins w:id="2222" w:author="pbx" w:date="2017-12-12T17:47:00Z"/>
              </w:rPr>
            </w:pPr>
            <w:ins w:id="2223" w:author="pbx" w:date="2017-12-12T17:47:00Z">
              <w:r w:rsidRPr="00675DAA">
                <w:t>Examples</w:t>
              </w:r>
            </w:ins>
          </w:p>
        </w:tc>
        <w:tc>
          <w:tcPr>
            <w:tcW w:w="3330" w:type="dxa"/>
            <w:shd w:val="clear" w:color="auto" w:fill="808080"/>
          </w:tcPr>
          <w:p w14:paraId="787660A9" w14:textId="77777777" w:rsidR="00202717" w:rsidRPr="00675DAA" w:rsidRDefault="00202717" w:rsidP="001C1595">
            <w:pPr>
              <w:rPr>
                <w:ins w:id="2224" w:author="pbx" w:date="2017-12-12T17:47:00Z"/>
              </w:rPr>
            </w:pPr>
            <w:ins w:id="2225" w:author="pbx" w:date="2017-12-12T17:47:00Z">
              <w:r w:rsidRPr="00675DAA">
                <w:t>Description</w:t>
              </w:r>
            </w:ins>
          </w:p>
          <w:p w14:paraId="70671D31" w14:textId="77777777" w:rsidR="00202717" w:rsidRPr="00675DAA" w:rsidRDefault="00202717" w:rsidP="001C1595">
            <w:pPr>
              <w:rPr>
                <w:ins w:id="2226" w:author="pbx" w:date="2017-12-12T17:47:00Z"/>
              </w:rPr>
            </w:pPr>
            <w:ins w:id="2227" w:author="pbx" w:date="2017-12-12T17:47:00Z">
              <w:r w:rsidRPr="00675DAA">
                <w:t>Instructions</w:t>
              </w:r>
            </w:ins>
          </w:p>
        </w:tc>
      </w:tr>
      <w:tr w:rsidR="00202717" w:rsidRPr="00675DAA" w14:paraId="5E3CC768" w14:textId="77777777" w:rsidTr="001C1595">
        <w:trPr>
          <w:cantSplit/>
          <w:ins w:id="2228" w:author="pbx" w:date="2017-12-12T17:47:00Z"/>
        </w:trPr>
        <w:tc>
          <w:tcPr>
            <w:tcW w:w="2358" w:type="dxa"/>
          </w:tcPr>
          <w:p w14:paraId="77DD57C4" w14:textId="77777777" w:rsidR="00202717" w:rsidRPr="00675DAA" w:rsidRDefault="00202717" w:rsidP="001C1595">
            <w:pPr>
              <w:rPr>
                <w:ins w:id="2229" w:author="pbx" w:date="2017-12-12T17:47:00Z"/>
              </w:rPr>
            </w:pPr>
            <w:ins w:id="2230" w:author="pbx" w:date="2017-12-12T17:47:00Z">
              <w:r w:rsidRPr="00240FA6">
                <w:t>asSpecializedKind</w:t>
              </w:r>
            </w:ins>
          </w:p>
        </w:tc>
        <w:tc>
          <w:tcPr>
            <w:tcW w:w="1260" w:type="dxa"/>
            <w:shd w:val="clear" w:color="auto" w:fill="D9D9D9"/>
          </w:tcPr>
          <w:p w14:paraId="017CF8D6" w14:textId="77777777" w:rsidR="00202717" w:rsidRPr="00675DAA" w:rsidRDefault="00202717" w:rsidP="001C1595">
            <w:pPr>
              <w:rPr>
                <w:ins w:id="2231" w:author="pbx" w:date="2017-12-12T17:47:00Z"/>
              </w:rPr>
            </w:pPr>
            <w:ins w:id="2232" w:author="pbx" w:date="2017-12-12T17:47:00Z">
              <w:r w:rsidRPr="00675DAA">
                <w:t>N/A</w:t>
              </w:r>
            </w:ins>
          </w:p>
        </w:tc>
        <w:tc>
          <w:tcPr>
            <w:tcW w:w="1260" w:type="dxa"/>
            <w:shd w:val="clear" w:color="auto" w:fill="D9D9D9"/>
          </w:tcPr>
          <w:p w14:paraId="3262DC52" w14:textId="77777777" w:rsidR="00202717" w:rsidRPr="00675DAA" w:rsidRDefault="00202717" w:rsidP="001C1595">
            <w:pPr>
              <w:rPr>
                <w:ins w:id="2233" w:author="pbx" w:date="2017-12-12T17:47:00Z"/>
              </w:rPr>
            </w:pPr>
            <w:ins w:id="2234" w:author="pbx" w:date="2017-12-12T17:47:00Z">
              <w:r w:rsidRPr="00675DAA">
                <w:t>1:1</w:t>
              </w:r>
            </w:ins>
          </w:p>
        </w:tc>
        <w:tc>
          <w:tcPr>
            <w:tcW w:w="1350" w:type="dxa"/>
            <w:shd w:val="clear" w:color="auto" w:fill="D9D9D9"/>
          </w:tcPr>
          <w:p w14:paraId="15AB0092" w14:textId="77777777" w:rsidR="00202717" w:rsidRPr="00675DAA" w:rsidRDefault="00202717" w:rsidP="001C1595">
            <w:pPr>
              <w:rPr>
                <w:ins w:id="2235" w:author="pbx" w:date="2017-12-12T17:47:00Z"/>
              </w:rPr>
            </w:pPr>
          </w:p>
        </w:tc>
        <w:tc>
          <w:tcPr>
            <w:tcW w:w="3330" w:type="dxa"/>
            <w:shd w:val="clear" w:color="auto" w:fill="D9D9D9"/>
          </w:tcPr>
          <w:p w14:paraId="5C41AAA8" w14:textId="77777777" w:rsidR="00202717" w:rsidRPr="00675DAA" w:rsidRDefault="00202717" w:rsidP="001C1595">
            <w:pPr>
              <w:rPr>
                <w:ins w:id="2236" w:author="pbx" w:date="2017-12-12T17:47:00Z"/>
              </w:rPr>
            </w:pPr>
          </w:p>
        </w:tc>
      </w:tr>
      <w:tr w:rsidR="00202717" w:rsidRPr="00675DAA" w14:paraId="4E8DF16E" w14:textId="77777777" w:rsidTr="001C1595">
        <w:trPr>
          <w:cantSplit/>
          <w:ins w:id="2237" w:author="pbx" w:date="2017-12-12T17:47:00Z"/>
        </w:trPr>
        <w:tc>
          <w:tcPr>
            <w:tcW w:w="2358" w:type="dxa"/>
          </w:tcPr>
          <w:p w14:paraId="5CBAD72B" w14:textId="77777777" w:rsidR="00202717" w:rsidRPr="00240FA6" w:rsidRDefault="00202717" w:rsidP="001C1595">
            <w:pPr>
              <w:rPr>
                <w:ins w:id="2238" w:author="pbx" w:date="2017-12-12T17:47:00Z"/>
              </w:rPr>
            </w:pPr>
          </w:p>
        </w:tc>
        <w:tc>
          <w:tcPr>
            <w:tcW w:w="1260" w:type="dxa"/>
            <w:shd w:val="clear" w:color="auto" w:fill="D9D9D9"/>
          </w:tcPr>
          <w:p w14:paraId="06DD662A" w14:textId="77777777" w:rsidR="00202717" w:rsidRPr="00675DAA" w:rsidRDefault="00202717" w:rsidP="001C1595">
            <w:pPr>
              <w:rPr>
                <w:ins w:id="2239" w:author="pbx" w:date="2017-12-12T17:47:00Z"/>
              </w:rPr>
            </w:pPr>
            <w:ins w:id="2240" w:author="pbx" w:date="2017-12-12T17:47:00Z">
              <w:r w:rsidRPr="00240FA6">
                <w:t>classCode</w:t>
              </w:r>
            </w:ins>
          </w:p>
        </w:tc>
        <w:tc>
          <w:tcPr>
            <w:tcW w:w="1260" w:type="dxa"/>
            <w:shd w:val="clear" w:color="auto" w:fill="D9D9D9"/>
          </w:tcPr>
          <w:p w14:paraId="76A50F0E" w14:textId="77777777" w:rsidR="00202717" w:rsidRPr="00675DAA" w:rsidRDefault="00202717" w:rsidP="001C1595">
            <w:pPr>
              <w:rPr>
                <w:ins w:id="2241" w:author="pbx" w:date="2017-12-12T17:47:00Z"/>
              </w:rPr>
            </w:pPr>
          </w:p>
        </w:tc>
        <w:tc>
          <w:tcPr>
            <w:tcW w:w="1350" w:type="dxa"/>
            <w:shd w:val="clear" w:color="auto" w:fill="D9D9D9"/>
          </w:tcPr>
          <w:p w14:paraId="353F75F6" w14:textId="77777777" w:rsidR="00202717" w:rsidRPr="00675DAA" w:rsidRDefault="00202717" w:rsidP="001C1595">
            <w:pPr>
              <w:rPr>
                <w:ins w:id="2242" w:author="pbx" w:date="2017-12-12T17:47:00Z"/>
              </w:rPr>
            </w:pPr>
          </w:p>
        </w:tc>
        <w:tc>
          <w:tcPr>
            <w:tcW w:w="3330" w:type="dxa"/>
            <w:shd w:val="clear" w:color="auto" w:fill="D9D9D9"/>
          </w:tcPr>
          <w:p w14:paraId="5E9D2B2B" w14:textId="77777777" w:rsidR="00202717" w:rsidRPr="00675DAA" w:rsidRDefault="00202717" w:rsidP="001C1595">
            <w:pPr>
              <w:rPr>
                <w:ins w:id="2243" w:author="pbx" w:date="2017-12-12T17:47:00Z"/>
              </w:rPr>
            </w:pPr>
          </w:p>
        </w:tc>
      </w:tr>
      <w:tr w:rsidR="00202717" w:rsidRPr="00675DAA" w14:paraId="5C3607FA" w14:textId="77777777" w:rsidTr="001C1595">
        <w:trPr>
          <w:cantSplit/>
          <w:ins w:id="2244" w:author="pbx" w:date="2017-12-12T17:47:00Z"/>
        </w:trPr>
        <w:tc>
          <w:tcPr>
            <w:tcW w:w="2358" w:type="dxa"/>
            <w:shd w:val="clear" w:color="auto" w:fill="808080"/>
          </w:tcPr>
          <w:p w14:paraId="3673D683" w14:textId="77777777" w:rsidR="00202717" w:rsidRPr="00675DAA" w:rsidRDefault="00202717" w:rsidP="001C1595">
            <w:pPr>
              <w:rPr>
                <w:ins w:id="2245" w:author="pbx" w:date="2017-12-12T17:47:00Z"/>
              </w:rPr>
            </w:pPr>
            <w:ins w:id="2246" w:author="pbx" w:date="2017-12-12T17:47:00Z">
              <w:r w:rsidRPr="00675DAA">
                <w:lastRenderedPageBreak/>
                <w:t>Conformance</w:t>
              </w:r>
            </w:ins>
          </w:p>
        </w:tc>
        <w:tc>
          <w:tcPr>
            <w:tcW w:w="7200" w:type="dxa"/>
            <w:gridSpan w:val="4"/>
          </w:tcPr>
          <w:p w14:paraId="14F9395B" w14:textId="77777777" w:rsidR="00202717" w:rsidRDefault="00202717" w:rsidP="00EE43D9">
            <w:pPr>
              <w:pStyle w:val="ListParagraph"/>
              <w:numPr>
                <w:ilvl w:val="0"/>
                <w:numId w:val="264"/>
              </w:numPr>
              <w:rPr>
                <w:ins w:id="2247" w:author="pbx" w:date="2017-12-12T17:47:00Z"/>
              </w:rPr>
            </w:pPr>
            <w:ins w:id="2248" w:author="pbx" w:date="2017-12-12T17:47:00Z">
              <w:r>
                <w:t xml:space="preserve">There is an </w:t>
              </w:r>
              <w:r w:rsidRPr="00240FA6">
                <w:t xml:space="preserve">asSpecializedKind </w:t>
              </w:r>
              <w:r>
                <w:t>element</w:t>
              </w:r>
            </w:ins>
          </w:p>
          <w:p w14:paraId="381A22C3" w14:textId="77777777" w:rsidR="00202717" w:rsidRPr="00AA6F63" w:rsidRDefault="00202717" w:rsidP="00EE43D9">
            <w:pPr>
              <w:pStyle w:val="ListParagraph"/>
              <w:numPr>
                <w:ilvl w:val="0"/>
                <w:numId w:val="267"/>
              </w:numPr>
              <w:rPr>
                <w:ins w:id="2249" w:author="pbx" w:date="2017-12-12T17:47:00Z"/>
                <w:highlight w:val="white"/>
              </w:rPr>
            </w:pPr>
            <w:ins w:id="2250"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ins>
          </w:p>
          <w:p w14:paraId="5DB47059" w14:textId="77777777" w:rsidR="00202717" w:rsidRPr="00AA6F63" w:rsidRDefault="00202717" w:rsidP="00EE43D9">
            <w:pPr>
              <w:pStyle w:val="ListParagraph"/>
              <w:numPr>
                <w:ilvl w:val="0"/>
                <w:numId w:val="267"/>
              </w:numPr>
              <w:rPr>
                <w:ins w:id="2251" w:author="pbx" w:date="2017-12-12T17:47:00Z"/>
                <w:highlight w:val="white"/>
              </w:rPr>
            </w:pPr>
            <w:ins w:id="2252" w:author="pbx" w:date="2017-12-12T17:47:00Z">
              <w:r>
                <w:rPr>
                  <w:highlight w:val="white"/>
                </w:rPr>
                <w:t xml:space="preserve">SPL Rule 4 </w:t>
              </w:r>
              <w:r w:rsidRPr="00D00628">
                <w:rPr>
                  <w:highlight w:val="white"/>
                </w:rPr>
                <w:t xml:space="preserve">identifies that more than one </w:t>
              </w:r>
              <w:r w:rsidRPr="00AA6F63">
                <w:rPr>
                  <w:highlight w:val="white"/>
                </w:rPr>
                <w:t>element is defined.</w:t>
              </w:r>
            </w:ins>
          </w:p>
          <w:p w14:paraId="6E46FA8B" w14:textId="77777777" w:rsidR="00202717" w:rsidRPr="006841F8" w:rsidRDefault="00202717" w:rsidP="001C1595">
            <w:pPr>
              <w:pStyle w:val="ListParagraph"/>
              <w:rPr>
                <w:ins w:id="2253" w:author="pbx" w:date="2017-12-12T17:47:00Z"/>
              </w:rPr>
            </w:pPr>
          </w:p>
          <w:p w14:paraId="34069C22" w14:textId="77777777" w:rsidR="00202717" w:rsidRDefault="00202717" w:rsidP="00EE43D9">
            <w:pPr>
              <w:pStyle w:val="ListParagraph"/>
              <w:numPr>
                <w:ilvl w:val="0"/>
                <w:numId w:val="264"/>
              </w:numPr>
              <w:rPr>
                <w:ins w:id="2254" w:author="pbx" w:date="2017-12-12T17:47:00Z"/>
              </w:rPr>
            </w:pPr>
            <w:ins w:id="2255" w:author="pbx" w:date="2017-12-12T17:47:00Z">
              <w:r>
                <w:t xml:space="preserve">There is an </w:t>
              </w:r>
              <w:r w:rsidRPr="00240FA6">
                <w:t>asSpecializedKind</w:t>
              </w:r>
              <w:r>
                <w:t>.</w:t>
              </w:r>
              <w:r w:rsidRPr="00240FA6">
                <w:t>generalizedMaterialKind</w:t>
              </w:r>
              <w:r>
                <w:t xml:space="preserve"> element</w:t>
              </w:r>
            </w:ins>
          </w:p>
          <w:p w14:paraId="7CA0A515" w14:textId="77777777" w:rsidR="00202717" w:rsidRPr="004C79CF" w:rsidRDefault="00202717" w:rsidP="00EE43D9">
            <w:pPr>
              <w:pStyle w:val="ListParagraph"/>
              <w:numPr>
                <w:ilvl w:val="0"/>
                <w:numId w:val="265"/>
              </w:numPr>
              <w:rPr>
                <w:ins w:id="2256" w:author="pbx" w:date="2017-12-12T17:47:00Z"/>
                <w:highlight w:val="white"/>
              </w:rPr>
            </w:pPr>
            <w:ins w:id="2257"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ins>
          </w:p>
          <w:p w14:paraId="39EA0393" w14:textId="77777777" w:rsidR="00202717" w:rsidRPr="004C79CF" w:rsidRDefault="00202717" w:rsidP="00EE43D9">
            <w:pPr>
              <w:pStyle w:val="ListParagraph"/>
              <w:numPr>
                <w:ilvl w:val="0"/>
                <w:numId w:val="265"/>
              </w:numPr>
              <w:rPr>
                <w:ins w:id="2258" w:author="pbx" w:date="2017-12-12T17:47:00Z"/>
                <w:highlight w:val="white"/>
              </w:rPr>
            </w:pPr>
            <w:ins w:id="2259" w:author="pbx" w:date="2017-12-12T17:47:00Z">
              <w:r>
                <w:rPr>
                  <w:highlight w:val="white"/>
                </w:rPr>
                <w:t xml:space="preserve">SPL Rule 4 </w:t>
              </w:r>
              <w:r w:rsidRPr="00D00628">
                <w:rPr>
                  <w:highlight w:val="white"/>
                </w:rPr>
                <w:t xml:space="preserve">identifies that more than one </w:t>
              </w:r>
              <w:r w:rsidRPr="004C79CF">
                <w:rPr>
                  <w:highlight w:val="white"/>
                </w:rPr>
                <w:t>element is defined.</w:t>
              </w:r>
            </w:ins>
          </w:p>
          <w:p w14:paraId="6197FC70" w14:textId="77777777" w:rsidR="00202717" w:rsidRDefault="00202717" w:rsidP="001C1595">
            <w:pPr>
              <w:pStyle w:val="ListParagraph"/>
              <w:rPr>
                <w:ins w:id="2260" w:author="pbx" w:date="2017-12-12T17:47:00Z"/>
              </w:rPr>
            </w:pPr>
          </w:p>
          <w:p w14:paraId="1EBC2CF5" w14:textId="77777777" w:rsidR="00202717" w:rsidRDefault="00202717" w:rsidP="00EE43D9">
            <w:pPr>
              <w:pStyle w:val="ListParagraph"/>
              <w:numPr>
                <w:ilvl w:val="0"/>
                <w:numId w:val="264"/>
              </w:numPr>
              <w:rPr>
                <w:ins w:id="2261" w:author="pbx" w:date="2017-12-12T17:47:00Z"/>
              </w:rPr>
            </w:pPr>
            <w:ins w:id="2262" w:author="pbx" w:date="2017-12-12T17:47:00Z">
              <w:r>
                <w:t>There is a</w:t>
              </w:r>
              <w:r w:rsidR="005363B1">
                <w:t>n</w:t>
              </w:r>
              <w:r>
                <w:t xml:space="preserve"> </w:t>
              </w:r>
              <w:r w:rsidRPr="00240FA6">
                <w:t>asSpecializedKind</w:t>
              </w:r>
              <w:r>
                <w:t>.</w:t>
              </w:r>
              <w:r w:rsidRPr="00240FA6">
                <w:t>generalizedMaterialKind</w:t>
              </w:r>
              <w:r>
                <w:t>.</w:t>
              </w:r>
              <w:r w:rsidRPr="00240FA6">
                <w:t xml:space="preserve">code </w:t>
              </w:r>
              <w:r w:rsidRPr="00BA7B5B">
                <w:t>element</w:t>
              </w:r>
            </w:ins>
          </w:p>
          <w:p w14:paraId="3415656F" w14:textId="77777777" w:rsidR="005363B1" w:rsidRPr="004C79CF" w:rsidRDefault="005363B1" w:rsidP="00EE43D9">
            <w:pPr>
              <w:pStyle w:val="ListParagraph"/>
              <w:numPr>
                <w:ilvl w:val="0"/>
                <w:numId w:val="266"/>
              </w:numPr>
              <w:rPr>
                <w:ins w:id="2263" w:author="pbx" w:date="2017-12-12T17:47:00Z"/>
                <w:highlight w:val="white"/>
              </w:rPr>
            </w:pPr>
            <w:ins w:id="2264"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ins>
          </w:p>
          <w:p w14:paraId="33E1102B" w14:textId="77777777" w:rsidR="00202717" w:rsidRPr="00941030" w:rsidRDefault="005363B1" w:rsidP="00EE43D9">
            <w:pPr>
              <w:pStyle w:val="ListParagraph"/>
              <w:numPr>
                <w:ilvl w:val="0"/>
                <w:numId w:val="266"/>
              </w:numPr>
              <w:rPr>
                <w:ins w:id="2265" w:author="pbx" w:date="2017-12-12T17:47:00Z"/>
                <w:highlight w:val="white"/>
              </w:rPr>
            </w:pPr>
            <w:ins w:id="2266" w:author="pbx" w:date="2017-12-12T17:47:00Z">
              <w:r>
                <w:rPr>
                  <w:highlight w:val="white"/>
                </w:rPr>
                <w:t xml:space="preserve">SPL Rule 4 </w:t>
              </w:r>
              <w:r w:rsidRPr="00D00628">
                <w:rPr>
                  <w:highlight w:val="white"/>
                </w:rPr>
                <w:t xml:space="preserve">identifies that more than one </w:t>
              </w:r>
              <w:r w:rsidRPr="004C79CF">
                <w:rPr>
                  <w:highlight w:val="white"/>
                </w:rPr>
                <w:t>element is defined.</w:t>
              </w:r>
            </w:ins>
          </w:p>
        </w:tc>
      </w:tr>
    </w:tbl>
    <w:p w14:paraId="1FDCF12B" w14:textId="77777777" w:rsidR="00202717" w:rsidRDefault="00202717" w:rsidP="0080029F">
      <w:pPr>
        <w:pStyle w:val="ListParagraph"/>
        <w:rPr>
          <w:ins w:id="2267"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363B1" w:rsidRPr="00675DAA" w14:paraId="762E21B0" w14:textId="77777777" w:rsidTr="001C1595">
        <w:trPr>
          <w:cantSplit/>
          <w:trHeight w:val="580"/>
          <w:tblHeader/>
          <w:ins w:id="2268" w:author="pbx" w:date="2017-12-12T17:47:00Z"/>
        </w:trPr>
        <w:tc>
          <w:tcPr>
            <w:tcW w:w="2358" w:type="dxa"/>
            <w:shd w:val="clear" w:color="auto" w:fill="808080"/>
          </w:tcPr>
          <w:p w14:paraId="7A1CAEF2" w14:textId="77777777" w:rsidR="005363B1" w:rsidRPr="000445D1" w:rsidRDefault="005363B1" w:rsidP="001C1595">
            <w:pPr>
              <w:rPr>
                <w:ins w:id="2269" w:author="pbx" w:date="2017-12-12T17:47:00Z"/>
              </w:rPr>
            </w:pPr>
            <w:ins w:id="2270" w:author="pbx" w:date="2017-12-12T17:47:00Z">
              <w:r w:rsidRPr="00675DAA">
                <w:t>Element</w:t>
              </w:r>
            </w:ins>
          </w:p>
        </w:tc>
        <w:tc>
          <w:tcPr>
            <w:tcW w:w="1260" w:type="dxa"/>
            <w:shd w:val="clear" w:color="auto" w:fill="808080"/>
          </w:tcPr>
          <w:p w14:paraId="39708030" w14:textId="77777777" w:rsidR="005363B1" w:rsidRPr="00675DAA" w:rsidRDefault="005363B1" w:rsidP="001C1595">
            <w:pPr>
              <w:rPr>
                <w:ins w:id="2271" w:author="pbx" w:date="2017-12-12T17:47:00Z"/>
              </w:rPr>
            </w:pPr>
            <w:ins w:id="2272" w:author="pbx" w:date="2017-12-12T17:47:00Z">
              <w:r w:rsidRPr="00675DAA">
                <w:t>Attribute</w:t>
              </w:r>
            </w:ins>
          </w:p>
        </w:tc>
        <w:tc>
          <w:tcPr>
            <w:tcW w:w="1260" w:type="dxa"/>
            <w:shd w:val="clear" w:color="auto" w:fill="808080"/>
          </w:tcPr>
          <w:p w14:paraId="2BF27819" w14:textId="77777777" w:rsidR="005363B1" w:rsidRPr="000445D1" w:rsidRDefault="005363B1" w:rsidP="001C1595">
            <w:pPr>
              <w:rPr>
                <w:ins w:id="2273" w:author="pbx" w:date="2017-12-12T17:47:00Z"/>
              </w:rPr>
            </w:pPr>
            <w:ins w:id="2274" w:author="pbx" w:date="2017-12-12T17:47:00Z">
              <w:r w:rsidRPr="00675DAA">
                <w:t>Cardinality</w:t>
              </w:r>
            </w:ins>
          </w:p>
        </w:tc>
        <w:tc>
          <w:tcPr>
            <w:tcW w:w="1350" w:type="dxa"/>
            <w:shd w:val="clear" w:color="auto" w:fill="808080"/>
          </w:tcPr>
          <w:p w14:paraId="0FF61593" w14:textId="77777777" w:rsidR="005363B1" w:rsidRPr="00675DAA" w:rsidRDefault="005363B1" w:rsidP="001C1595">
            <w:pPr>
              <w:rPr>
                <w:ins w:id="2275" w:author="pbx" w:date="2017-12-12T17:47:00Z"/>
              </w:rPr>
            </w:pPr>
            <w:ins w:id="2276" w:author="pbx" w:date="2017-12-12T17:47:00Z">
              <w:r w:rsidRPr="00675DAA">
                <w:t>Value(s) Allowed</w:t>
              </w:r>
            </w:ins>
          </w:p>
          <w:p w14:paraId="6EA66E9C" w14:textId="77777777" w:rsidR="005363B1" w:rsidRPr="00675DAA" w:rsidRDefault="005363B1" w:rsidP="001C1595">
            <w:pPr>
              <w:rPr>
                <w:ins w:id="2277" w:author="pbx" w:date="2017-12-12T17:47:00Z"/>
              </w:rPr>
            </w:pPr>
            <w:ins w:id="2278" w:author="pbx" w:date="2017-12-12T17:47:00Z">
              <w:r w:rsidRPr="00675DAA">
                <w:t>Examples</w:t>
              </w:r>
            </w:ins>
          </w:p>
        </w:tc>
        <w:tc>
          <w:tcPr>
            <w:tcW w:w="3330" w:type="dxa"/>
            <w:shd w:val="clear" w:color="auto" w:fill="808080"/>
          </w:tcPr>
          <w:p w14:paraId="01EE3815" w14:textId="77777777" w:rsidR="005363B1" w:rsidRPr="00675DAA" w:rsidRDefault="005363B1" w:rsidP="001C1595">
            <w:pPr>
              <w:rPr>
                <w:ins w:id="2279" w:author="pbx" w:date="2017-12-12T17:47:00Z"/>
              </w:rPr>
            </w:pPr>
            <w:ins w:id="2280" w:author="pbx" w:date="2017-12-12T17:47:00Z">
              <w:r w:rsidRPr="00675DAA">
                <w:t>Description</w:t>
              </w:r>
            </w:ins>
          </w:p>
          <w:p w14:paraId="2AEA3634" w14:textId="77777777" w:rsidR="005363B1" w:rsidRPr="00675DAA" w:rsidRDefault="005363B1" w:rsidP="001C1595">
            <w:pPr>
              <w:rPr>
                <w:ins w:id="2281" w:author="pbx" w:date="2017-12-12T17:47:00Z"/>
              </w:rPr>
            </w:pPr>
            <w:ins w:id="2282" w:author="pbx" w:date="2017-12-12T17:47:00Z">
              <w:r w:rsidRPr="00675DAA">
                <w:t>Instructions</w:t>
              </w:r>
            </w:ins>
          </w:p>
        </w:tc>
      </w:tr>
      <w:tr w:rsidR="005363B1" w:rsidRPr="00675DAA" w14:paraId="4799B4AB" w14:textId="77777777" w:rsidTr="001C1595">
        <w:trPr>
          <w:cantSplit/>
          <w:ins w:id="2283" w:author="pbx" w:date="2017-12-12T17:47:00Z"/>
        </w:trPr>
        <w:tc>
          <w:tcPr>
            <w:tcW w:w="2358" w:type="dxa"/>
            <w:vMerge w:val="restart"/>
          </w:tcPr>
          <w:p w14:paraId="62CF41A4" w14:textId="77777777" w:rsidR="005363B1" w:rsidRPr="009500E3" w:rsidRDefault="005363B1" w:rsidP="001C1595">
            <w:pPr>
              <w:rPr>
                <w:ins w:id="2284" w:author="pbx" w:date="2017-12-12T17:47:00Z"/>
                <w:color w:val="auto"/>
                <w:sz w:val="24"/>
                <w:szCs w:val="24"/>
                <w:highlight w:val="white"/>
                <w:lang w:val="en-US"/>
              </w:rPr>
            </w:pPr>
            <w:ins w:id="2285" w:author="pbx" w:date="2017-12-12T17:47:00Z">
              <w:r w:rsidRPr="00240FA6">
                <w:t>asSpecializedKind</w:t>
              </w:r>
              <w:r>
                <w:t>.</w:t>
              </w:r>
              <w:r w:rsidRPr="00240FA6">
                <w:t>generalizedMaterialKind</w:t>
              </w:r>
              <w:r>
                <w:t>.</w:t>
              </w:r>
              <w:r w:rsidRPr="00240FA6">
                <w:t xml:space="preserve">code </w:t>
              </w:r>
            </w:ins>
          </w:p>
        </w:tc>
        <w:tc>
          <w:tcPr>
            <w:tcW w:w="1260" w:type="dxa"/>
            <w:shd w:val="clear" w:color="auto" w:fill="D9D9D9"/>
          </w:tcPr>
          <w:p w14:paraId="44160F36" w14:textId="77777777" w:rsidR="005363B1" w:rsidRPr="00675DAA" w:rsidRDefault="005363B1" w:rsidP="001C1595">
            <w:pPr>
              <w:rPr>
                <w:ins w:id="2286" w:author="pbx" w:date="2017-12-12T17:47:00Z"/>
              </w:rPr>
            </w:pPr>
            <w:ins w:id="2287" w:author="pbx" w:date="2017-12-12T17:47:00Z">
              <w:r w:rsidRPr="00675DAA">
                <w:t>N/A</w:t>
              </w:r>
            </w:ins>
          </w:p>
        </w:tc>
        <w:tc>
          <w:tcPr>
            <w:tcW w:w="1260" w:type="dxa"/>
            <w:shd w:val="clear" w:color="auto" w:fill="D9D9D9"/>
          </w:tcPr>
          <w:p w14:paraId="1D527445" w14:textId="77777777" w:rsidR="005363B1" w:rsidRPr="00675DAA" w:rsidRDefault="005363B1" w:rsidP="001C1595">
            <w:pPr>
              <w:rPr>
                <w:ins w:id="2288" w:author="pbx" w:date="2017-12-12T17:47:00Z"/>
              </w:rPr>
            </w:pPr>
            <w:ins w:id="2289" w:author="pbx" w:date="2017-12-12T17:47:00Z">
              <w:r w:rsidRPr="00675DAA">
                <w:t>1:1</w:t>
              </w:r>
            </w:ins>
          </w:p>
        </w:tc>
        <w:tc>
          <w:tcPr>
            <w:tcW w:w="1350" w:type="dxa"/>
            <w:shd w:val="clear" w:color="auto" w:fill="D9D9D9"/>
          </w:tcPr>
          <w:p w14:paraId="7F4332E2" w14:textId="77777777" w:rsidR="005363B1" w:rsidRPr="00675DAA" w:rsidRDefault="005363B1" w:rsidP="001C1595">
            <w:pPr>
              <w:rPr>
                <w:ins w:id="2290" w:author="pbx" w:date="2017-12-12T17:47:00Z"/>
              </w:rPr>
            </w:pPr>
          </w:p>
        </w:tc>
        <w:tc>
          <w:tcPr>
            <w:tcW w:w="3330" w:type="dxa"/>
            <w:shd w:val="clear" w:color="auto" w:fill="D9D9D9"/>
          </w:tcPr>
          <w:p w14:paraId="500414AB" w14:textId="77777777" w:rsidR="005363B1" w:rsidRPr="00675DAA" w:rsidRDefault="005363B1" w:rsidP="001C1595">
            <w:pPr>
              <w:rPr>
                <w:ins w:id="2291" w:author="pbx" w:date="2017-12-12T17:47:00Z"/>
              </w:rPr>
            </w:pPr>
          </w:p>
        </w:tc>
      </w:tr>
      <w:tr w:rsidR="005363B1" w:rsidRPr="00675DAA" w14:paraId="323BB252" w14:textId="77777777" w:rsidTr="001C1595">
        <w:trPr>
          <w:cantSplit/>
          <w:ins w:id="2292" w:author="pbx" w:date="2017-12-12T17:47:00Z"/>
        </w:trPr>
        <w:tc>
          <w:tcPr>
            <w:tcW w:w="2358" w:type="dxa"/>
            <w:vMerge/>
          </w:tcPr>
          <w:p w14:paraId="6EB4E813" w14:textId="77777777" w:rsidR="005363B1" w:rsidRPr="00675DAA" w:rsidRDefault="005363B1" w:rsidP="001C1595">
            <w:pPr>
              <w:rPr>
                <w:ins w:id="2293" w:author="pbx" w:date="2017-12-12T17:47:00Z"/>
              </w:rPr>
            </w:pPr>
          </w:p>
        </w:tc>
        <w:tc>
          <w:tcPr>
            <w:tcW w:w="1260" w:type="dxa"/>
          </w:tcPr>
          <w:p w14:paraId="2D380695" w14:textId="77777777" w:rsidR="005363B1" w:rsidRPr="00675DAA" w:rsidRDefault="005363B1" w:rsidP="001C1595">
            <w:pPr>
              <w:rPr>
                <w:ins w:id="2294" w:author="pbx" w:date="2017-12-12T17:47:00Z"/>
              </w:rPr>
            </w:pPr>
            <w:ins w:id="2295" w:author="pbx" w:date="2017-12-12T17:47:00Z">
              <w:r w:rsidRPr="00675DAA">
                <w:t>code</w:t>
              </w:r>
            </w:ins>
          </w:p>
        </w:tc>
        <w:tc>
          <w:tcPr>
            <w:tcW w:w="1260" w:type="dxa"/>
          </w:tcPr>
          <w:p w14:paraId="59614856" w14:textId="77777777" w:rsidR="005363B1" w:rsidRPr="00675DAA" w:rsidRDefault="005363B1" w:rsidP="001C1595">
            <w:pPr>
              <w:rPr>
                <w:ins w:id="2296" w:author="pbx" w:date="2017-12-12T17:47:00Z"/>
              </w:rPr>
            </w:pPr>
            <w:ins w:id="2297" w:author="pbx" w:date="2017-12-12T17:47:00Z">
              <w:r w:rsidRPr="00675DAA">
                <w:t>1:1</w:t>
              </w:r>
            </w:ins>
          </w:p>
        </w:tc>
        <w:tc>
          <w:tcPr>
            <w:tcW w:w="1350" w:type="dxa"/>
          </w:tcPr>
          <w:p w14:paraId="0420ECA7" w14:textId="77777777" w:rsidR="005363B1" w:rsidRPr="00675DAA" w:rsidRDefault="005363B1" w:rsidP="001C1595">
            <w:pPr>
              <w:rPr>
                <w:ins w:id="2298" w:author="pbx" w:date="2017-12-12T17:47:00Z"/>
              </w:rPr>
            </w:pPr>
          </w:p>
        </w:tc>
        <w:tc>
          <w:tcPr>
            <w:tcW w:w="3330" w:type="dxa"/>
          </w:tcPr>
          <w:p w14:paraId="7E237B3C" w14:textId="77777777" w:rsidR="005363B1" w:rsidRPr="00675DAA" w:rsidRDefault="005363B1" w:rsidP="001C1595">
            <w:pPr>
              <w:rPr>
                <w:ins w:id="2299" w:author="pbx" w:date="2017-12-12T17:47:00Z"/>
              </w:rPr>
            </w:pPr>
          </w:p>
        </w:tc>
      </w:tr>
      <w:tr w:rsidR="005363B1" w:rsidRPr="00675DAA" w14:paraId="130B27EB" w14:textId="77777777" w:rsidTr="001C1595">
        <w:trPr>
          <w:cantSplit/>
          <w:ins w:id="2300" w:author="pbx" w:date="2017-12-12T17:47:00Z"/>
        </w:trPr>
        <w:tc>
          <w:tcPr>
            <w:tcW w:w="2358" w:type="dxa"/>
            <w:vMerge/>
          </w:tcPr>
          <w:p w14:paraId="3734C1A4" w14:textId="77777777" w:rsidR="005363B1" w:rsidRPr="00675DAA" w:rsidRDefault="005363B1" w:rsidP="001C1595">
            <w:pPr>
              <w:rPr>
                <w:ins w:id="2301" w:author="pbx" w:date="2017-12-12T17:47:00Z"/>
              </w:rPr>
            </w:pPr>
          </w:p>
        </w:tc>
        <w:tc>
          <w:tcPr>
            <w:tcW w:w="1260" w:type="dxa"/>
          </w:tcPr>
          <w:p w14:paraId="7DF57FD9" w14:textId="77777777" w:rsidR="005363B1" w:rsidRPr="00675DAA" w:rsidRDefault="005363B1" w:rsidP="001C1595">
            <w:pPr>
              <w:rPr>
                <w:ins w:id="2302" w:author="pbx" w:date="2017-12-12T17:47:00Z"/>
              </w:rPr>
            </w:pPr>
            <w:ins w:id="2303" w:author="pbx" w:date="2017-12-12T17:47:00Z">
              <w:r w:rsidRPr="00675DAA">
                <w:t>codeSystem</w:t>
              </w:r>
            </w:ins>
          </w:p>
        </w:tc>
        <w:tc>
          <w:tcPr>
            <w:tcW w:w="1260" w:type="dxa"/>
          </w:tcPr>
          <w:p w14:paraId="4E36AEC7" w14:textId="77777777" w:rsidR="005363B1" w:rsidRPr="00675DAA" w:rsidRDefault="005363B1" w:rsidP="001C1595">
            <w:pPr>
              <w:rPr>
                <w:ins w:id="2304" w:author="pbx" w:date="2017-12-12T17:47:00Z"/>
              </w:rPr>
            </w:pPr>
            <w:ins w:id="2305" w:author="pbx" w:date="2017-12-12T17:47:00Z">
              <w:r w:rsidRPr="00675DAA">
                <w:t>1:1</w:t>
              </w:r>
            </w:ins>
          </w:p>
        </w:tc>
        <w:tc>
          <w:tcPr>
            <w:tcW w:w="1350" w:type="dxa"/>
          </w:tcPr>
          <w:p w14:paraId="22DBE761" w14:textId="77777777" w:rsidR="005363B1" w:rsidRPr="00675DAA" w:rsidRDefault="005363B1" w:rsidP="001C1595">
            <w:pPr>
              <w:rPr>
                <w:ins w:id="2306" w:author="pbx" w:date="2017-12-12T17:47:00Z"/>
              </w:rPr>
            </w:pPr>
          </w:p>
        </w:tc>
        <w:tc>
          <w:tcPr>
            <w:tcW w:w="3330" w:type="dxa"/>
          </w:tcPr>
          <w:p w14:paraId="69483AF8" w14:textId="77777777" w:rsidR="005363B1" w:rsidRPr="00675DAA" w:rsidRDefault="005363B1" w:rsidP="001C1595">
            <w:pPr>
              <w:rPr>
                <w:ins w:id="2307" w:author="pbx" w:date="2017-12-12T17:47:00Z"/>
              </w:rPr>
            </w:pPr>
          </w:p>
        </w:tc>
      </w:tr>
      <w:tr w:rsidR="005363B1" w:rsidRPr="00675DAA" w14:paraId="465981CE" w14:textId="77777777" w:rsidTr="001C1595">
        <w:trPr>
          <w:cantSplit/>
          <w:ins w:id="2308" w:author="pbx" w:date="2017-12-12T17:47:00Z"/>
        </w:trPr>
        <w:tc>
          <w:tcPr>
            <w:tcW w:w="2358" w:type="dxa"/>
            <w:vMerge/>
          </w:tcPr>
          <w:p w14:paraId="2E072476" w14:textId="77777777" w:rsidR="005363B1" w:rsidRPr="00675DAA" w:rsidRDefault="005363B1" w:rsidP="001C1595">
            <w:pPr>
              <w:rPr>
                <w:ins w:id="2309" w:author="pbx" w:date="2017-12-12T17:47:00Z"/>
              </w:rPr>
            </w:pPr>
          </w:p>
        </w:tc>
        <w:tc>
          <w:tcPr>
            <w:tcW w:w="1260" w:type="dxa"/>
          </w:tcPr>
          <w:p w14:paraId="630E7E49" w14:textId="77777777" w:rsidR="005363B1" w:rsidRPr="00675DAA" w:rsidRDefault="005363B1" w:rsidP="001C1595">
            <w:pPr>
              <w:rPr>
                <w:ins w:id="2310" w:author="pbx" w:date="2017-12-12T17:47:00Z"/>
              </w:rPr>
            </w:pPr>
            <w:ins w:id="2311" w:author="pbx" w:date="2017-12-12T17:47:00Z">
              <w:r w:rsidRPr="00675DAA">
                <w:t>displayName</w:t>
              </w:r>
            </w:ins>
          </w:p>
        </w:tc>
        <w:tc>
          <w:tcPr>
            <w:tcW w:w="1260" w:type="dxa"/>
          </w:tcPr>
          <w:p w14:paraId="3E0F91EF" w14:textId="77777777" w:rsidR="005363B1" w:rsidRPr="00675DAA" w:rsidRDefault="005363B1" w:rsidP="001C1595">
            <w:pPr>
              <w:rPr>
                <w:ins w:id="2312" w:author="pbx" w:date="2017-12-12T17:47:00Z"/>
              </w:rPr>
            </w:pPr>
            <w:ins w:id="2313" w:author="pbx" w:date="2017-12-12T17:47:00Z">
              <w:r w:rsidRPr="00675DAA">
                <w:t>1:1</w:t>
              </w:r>
            </w:ins>
          </w:p>
        </w:tc>
        <w:tc>
          <w:tcPr>
            <w:tcW w:w="1350" w:type="dxa"/>
          </w:tcPr>
          <w:p w14:paraId="765E4860" w14:textId="77777777" w:rsidR="005363B1" w:rsidRPr="00675DAA" w:rsidRDefault="005363B1" w:rsidP="001C1595">
            <w:pPr>
              <w:rPr>
                <w:ins w:id="2314" w:author="pbx" w:date="2017-12-12T17:47:00Z"/>
              </w:rPr>
            </w:pPr>
          </w:p>
        </w:tc>
        <w:tc>
          <w:tcPr>
            <w:tcW w:w="3330" w:type="dxa"/>
          </w:tcPr>
          <w:p w14:paraId="1A0B80D1" w14:textId="77777777" w:rsidR="005363B1" w:rsidRPr="00675DAA" w:rsidRDefault="005363B1" w:rsidP="001C1595">
            <w:pPr>
              <w:rPr>
                <w:ins w:id="2315" w:author="pbx" w:date="2017-12-12T17:47:00Z"/>
              </w:rPr>
            </w:pPr>
          </w:p>
        </w:tc>
      </w:tr>
      <w:tr w:rsidR="005363B1" w:rsidRPr="00675DAA" w14:paraId="6F8B2702" w14:textId="77777777" w:rsidTr="001C1595">
        <w:trPr>
          <w:cantSplit/>
          <w:ins w:id="2316" w:author="pbx" w:date="2017-12-12T17:47:00Z"/>
        </w:trPr>
        <w:tc>
          <w:tcPr>
            <w:tcW w:w="2358" w:type="dxa"/>
            <w:shd w:val="clear" w:color="auto" w:fill="808080"/>
          </w:tcPr>
          <w:p w14:paraId="72D5984B" w14:textId="77777777" w:rsidR="005363B1" w:rsidRPr="00675DAA" w:rsidRDefault="005363B1" w:rsidP="001C1595">
            <w:pPr>
              <w:rPr>
                <w:ins w:id="2317" w:author="pbx" w:date="2017-12-12T17:47:00Z"/>
              </w:rPr>
            </w:pPr>
            <w:ins w:id="2318" w:author="pbx" w:date="2017-12-12T17:47:00Z">
              <w:r w:rsidRPr="00675DAA">
                <w:t>Conformance</w:t>
              </w:r>
            </w:ins>
          </w:p>
        </w:tc>
        <w:tc>
          <w:tcPr>
            <w:tcW w:w="7200" w:type="dxa"/>
            <w:gridSpan w:val="4"/>
          </w:tcPr>
          <w:p w14:paraId="07407AFF" w14:textId="77777777" w:rsidR="005363B1" w:rsidRDefault="005363B1" w:rsidP="00EE43D9">
            <w:pPr>
              <w:pStyle w:val="ListParagraph"/>
              <w:numPr>
                <w:ilvl w:val="0"/>
                <w:numId w:val="251"/>
              </w:numPr>
              <w:rPr>
                <w:ins w:id="2319" w:author="pbx" w:date="2017-12-12T17:47:00Z"/>
              </w:rPr>
            </w:pPr>
            <w:ins w:id="2320" w:author="pbx" w:date="2017-12-12T17:47:00Z">
              <w:r>
                <w:t>There is an code element</w:t>
              </w:r>
            </w:ins>
          </w:p>
          <w:p w14:paraId="4FBB44F4" w14:textId="77777777" w:rsidR="005363B1" w:rsidRPr="002279D1" w:rsidRDefault="005363B1" w:rsidP="00EE43D9">
            <w:pPr>
              <w:pStyle w:val="ListParagraph"/>
              <w:numPr>
                <w:ilvl w:val="0"/>
                <w:numId w:val="252"/>
              </w:numPr>
              <w:rPr>
                <w:ins w:id="2321" w:author="pbx" w:date="2017-12-12T17:47:00Z"/>
                <w:highlight w:val="white"/>
              </w:rPr>
            </w:pPr>
            <w:ins w:id="2322"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ins>
          </w:p>
          <w:p w14:paraId="5E5126F2" w14:textId="77777777" w:rsidR="005363B1" w:rsidRPr="002279D1" w:rsidRDefault="005363B1" w:rsidP="00EE43D9">
            <w:pPr>
              <w:pStyle w:val="ListParagraph"/>
              <w:numPr>
                <w:ilvl w:val="0"/>
                <w:numId w:val="252"/>
              </w:numPr>
              <w:rPr>
                <w:ins w:id="2323" w:author="pbx" w:date="2017-12-12T17:47:00Z"/>
                <w:highlight w:val="white"/>
              </w:rPr>
            </w:pPr>
            <w:ins w:id="2324" w:author="pbx" w:date="2017-12-12T17:47:00Z">
              <w:r>
                <w:rPr>
                  <w:highlight w:val="white"/>
                </w:rPr>
                <w:t xml:space="preserve">SPL Rule 4 </w:t>
              </w:r>
              <w:r w:rsidRPr="00D00628">
                <w:rPr>
                  <w:highlight w:val="white"/>
                </w:rPr>
                <w:t xml:space="preserve">identifies that more than one </w:t>
              </w:r>
              <w:r w:rsidRPr="002279D1">
                <w:rPr>
                  <w:highlight w:val="white"/>
                </w:rPr>
                <w:t>element is defined.</w:t>
              </w:r>
            </w:ins>
          </w:p>
          <w:p w14:paraId="6A4FF7BD" w14:textId="77777777" w:rsidR="005363B1" w:rsidRDefault="005363B1" w:rsidP="001C1595">
            <w:pPr>
              <w:pStyle w:val="ListParagraph"/>
              <w:rPr>
                <w:ins w:id="2325" w:author="pbx" w:date="2017-12-12T17:47:00Z"/>
              </w:rPr>
            </w:pPr>
          </w:p>
          <w:p w14:paraId="18E00818" w14:textId="77777777" w:rsidR="005363B1" w:rsidRPr="0050178E" w:rsidRDefault="005363B1" w:rsidP="00EE43D9">
            <w:pPr>
              <w:pStyle w:val="ListParagraph"/>
              <w:numPr>
                <w:ilvl w:val="0"/>
                <w:numId w:val="251"/>
              </w:numPr>
              <w:rPr>
                <w:ins w:id="2326" w:author="pbx" w:date="2017-12-12T17:47:00Z"/>
              </w:rPr>
            </w:pPr>
            <w:ins w:id="2327" w:author="pbx" w:date="2017-12-12T17:47:00Z">
              <w:r w:rsidRPr="00C80C46">
                <w:t>There is a code</w:t>
              </w:r>
              <w:r>
                <w:t>, codeSystem</w:t>
              </w:r>
              <w:r w:rsidRPr="00C80C46">
                <w:t xml:space="preserve"> and </w:t>
              </w:r>
              <w:r w:rsidRPr="00675DAA">
                <w:t>displayName</w:t>
              </w:r>
              <w:r>
                <w:t xml:space="preserve"> attribute derived from OID 2.16.840.1.113883.2.20.6.27, where the </w:t>
              </w:r>
              <w:r w:rsidRPr="00675DAA">
                <w:t>displayName</w:t>
              </w:r>
              <w:r>
                <w:t xml:space="preserve"> </w:t>
              </w:r>
              <w:r w:rsidRPr="00675DAA">
                <w:t>shall display the</w:t>
              </w:r>
              <w:r>
                <w:t xml:space="preserve"> appropriate label.</w:t>
              </w:r>
            </w:ins>
          </w:p>
          <w:p w14:paraId="65A352EA" w14:textId="77777777" w:rsidR="005363B1" w:rsidRDefault="005363B1" w:rsidP="00EE43D9">
            <w:pPr>
              <w:pStyle w:val="ListParagraph"/>
              <w:numPr>
                <w:ilvl w:val="0"/>
                <w:numId w:val="254"/>
              </w:numPr>
              <w:rPr>
                <w:ins w:id="2328" w:author="pbx" w:date="2017-12-12T17:47:00Z"/>
                <w:highlight w:val="white"/>
              </w:rPr>
            </w:pPr>
            <w:ins w:id="2329"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45B0BED0" w14:textId="77777777" w:rsidR="005363B1" w:rsidRDefault="005363B1" w:rsidP="00EE43D9">
            <w:pPr>
              <w:pStyle w:val="ListParagraph"/>
              <w:numPr>
                <w:ilvl w:val="0"/>
                <w:numId w:val="254"/>
              </w:numPr>
              <w:rPr>
                <w:ins w:id="2330" w:author="pbx" w:date="2017-12-12T17:47:00Z"/>
                <w:highlight w:val="white"/>
              </w:rPr>
            </w:pPr>
            <w:ins w:id="2331"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2895094E" w14:textId="77777777" w:rsidR="005363B1" w:rsidRDefault="005363B1" w:rsidP="00EE43D9">
            <w:pPr>
              <w:pStyle w:val="ListParagraph"/>
              <w:numPr>
                <w:ilvl w:val="0"/>
                <w:numId w:val="254"/>
              </w:numPr>
              <w:rPr>
                <w:ins w:id="2332" w:author="pbx" w:date="2017-12-12T17:47:00Z"/>
              </w:rPr>
            </w:pPr>
            <w:ins w:id="2333" w:author="pbx" w:date="2017-12-12T17:47:00Z">
              <w:r w:rsidRPr="002C49C1">
                <w:rPr>
                  <w:highlight w:val="white"/>
                </w:rPr>
                <w:t>SPL Rule 2 identifies that the OID value is incorrect.</w:t>
              </w:r>
            </w:ins>
          </w:p>
          <w:p w14:paraId="7892C3B5" w14:textId="77777777" w:rsidR="005363B1" w:rsidRDefault="005363B1" w:rsidP="00EE43D9">
            <w:pPr>
              <w:pStyle w:val="ListParagraph"/>
              <w:numPr>
                <w:ilvl w:val="0"/>
                <w:numId w:val="254"/>
              </w:numPr>
              <w:rPr>
                <w:ins w:id="2334" w:author="pbx" w:date="2017-12-12T17:47:00Z"/>
              </w:rPr>
            </w:pPr>
            <w:ins w:id="2335" w:author="pbx" w:date="2017-12-12T17:47:00Z">
              <w:r>
                <w:t xml:space="preserve">SPL Rule 7 </w:t>
              </w:r>
              <w:r w:rsidRPr="00AF4E8C">
                <w:t xml:space="preserve">identifies that </w:t>
              </w:r>
              <w:r>
                <w:t>label does not match the CV.</w:t>
              </w:r>
            </w:ins>
          </w:p>
          <w:p w14:paraId="316AF6CF" w14:textId="77777777" w:rsidR="005363B1" w:rsidRPr="00675DAA" w:rsidRDefault="005363B1" w:rsidP="00EE43D9">
            <w:pPr>
              <w:pStyle w:val="ListParagraph"/>
              <w:numPr>
                <w:ilvl w:val="0"/>
                <w:numId w:val="254"/>
              </w:numPr>
              <w:rPr>
                <w:ins w:id="2336" w:author="pbx" w:date="2017-12-12T17:47:00Z"/>
              </w:rPr>
            </w:pPr>
            <w:ins w:id="2337" w:author="pbx" w:date="2017-12-12T17:47:00Z">
              <w:r w:rsidRPr="00CA017E">
                <w:rPr>
                  <w:highlight w:val="white"/>
                </w:rPr>
                <w:t>The code SPL Rule 10 identifies that the attribute value is incorrect.</w:t>
              </w:r>
            </w:ins>
          </w:p>
        </w:tc>
      </w:tr>
    </w:tbl>
    <w:p w14:paraId="48646054" w14:textId="77777777" w:rsidR="005363B1" w:rsidRDefault="005363B1" w:rsidP="0080029F">
      <w:pPr>
        <w:pStyle w:val="ListParagraph"/>
        <w:rPr>
          <w:ins w:id="2338" w:author="pbx" w:date="2017-12-12T17:47:00Z"/>
        </w:rPr>
      </w:pPr>
    </w:p>
    <w:p w14:paraId="4DD03FDF" w14:textId="77777777" w:rsidR="008123DE" w:rsidRDefault="008123DE" w:rsidP="0080029F">
      <w:pPr>
        <w:pStyle w:val="ListParagraph"/>
        <w:rPr>
          <w:ins w:id="2339"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123DE" w:rsidRPr="00675DAA" w14:paraId="26A79A22" w14:textId="77777777" w:rsidTr="001C1595">
        <w:trPr>
          <w:cantSplit/>
          <w:trHeight w:val="580"/>
          <w:tblHeader/>
          <w:ins w:id="2340" w:author="pbx" w:date="2017-12-12T17:47:00Z"/>
        </w:trPr>
        <w:tc>
          <w:tcPr>
            <w:tcW w:w="2358" w:type="dxa"/>
            <w:shd w:val="clear" w:color="auto" w:fill="808080"/>
          </w:tcPr>
          <w:p w14:paraId="492F212F" w14:textId="77777777" w:rsidR="008123DE" w:rsidRPr="00F53457" w:rsidRDefault="008123DE" w:rsidP="001C1595">
            <w:pPr>
              <w:rPr>
                <w:ins w:id="2341" w:author="pbx" w:date="2017-12-12T17:47:00Z"/>
              </w:rPr>
            </w:pPr>
            <w:ins w:id="2342" w:author="pbx" w:date="2017-12-12T17:47:00Z">
              <w:r w:rsidRPr="00675DAA">
                <w:t>Element</w:t>
              </w:r>
            </w:ins>
          </w:p>
        </w:tc>
        <w:tc>
          <w:tcPr>
            <w:tcW w:w="1260" w:type="dxa"/>
            <w:shd w:val="clear" w:color="auto" w:fill="808080"/>
          </w:tcPr>
          <w:p w14:paraId="3018D361" w14:textId="77777777" w:rsidR="008123DE" w:rsidRPr="00675DAA" w:rsidRDefault="008123DE" w:rsidP="001C1595">
            <w:pPr>
              <w:rPr>
                <w:ins w:id="2343" w:author="pbx" w:date="2017-12-12T17:47:00Z"/>
              </w:rPr>
            </w:pPr>
            <w:ins w:id="2344" w:author="pbx" w:date="2017-12-12T17:47:00Z">
              <w:r w:rsidRPr="00675DAA">
                <w:t>Attribute</w:t>
              </w:r>
            </w:ins>
          </w:p>
        </w:tc>
        <w:tc>
          <w:tcPr>
            <w:tcW w:w="1260" w:type="dxa"/>
            <w:shd w:val="clear" w:color="auto" w:fill="808080"/>
          </w:tcPr>
          <w:p w14:paraId="4371F8C5" w14:textId="77777777" w:rsidR="008123DE" w:rsidRPr="00F53457" w:rsidRDefault="008123DE" w:rsidP="001C1595">
            <w:pPr>
              <w:rPr>
                <w:ins w:id="2345" w:author="pbx" w:date="2017-12-12T17:47:00Z"/>
              </w:rPr>
            </w:pPr>
            <w:ins w:id="2346" w:author="pbx" w:date="2017-12-12T17:47:00Z">
              <w:r w:rsidRPr="00675DAA">
                <w:t>Cardinality</w:t>
              </w:r>
            </w:ins>
          </w:p>
        </w:tc>
        <w:tc>
          <w:tcPr>
            <w:tcW w:w="1350" w:type="dxa"/>
            <w:shd w:val="clear" w:color="auto" w:fill="808080"/>
          </w:tcPr>
          <w:p w14:paraId="066170D1" w14:textId="77777777" w:rsidR="008123DE" w:rsidRPr="00675DAA" w:rsidRDefault="008123DE" w:rsidP="001C1595">
            <w:pPr>
              <w:rPr>
                <w:ins w:id="2347" w:author="pbx" w:date="2017-12-12T17:47:00Z"/>
              </w:rPr>
            </w:pPr>
            <w:ins w:id="2348" w:author="pbx" w:date="2017-12-12T17:47:00Z">
              <w:r w:rsidRPr="00675DAA">
                <w:t>Value(s) Allowed</w:t>
              </w:r>
            </w:ins>
          </w:p>
          <w:p w14:paraId="6331ADD5" w14:textId="77777777" w:rsidR="008123DE" w:rsidRPr="00675DAA" w:rsidRDefault="008123DE" w:rsidP="001C1595">
            <w:pPr>
              <w:rPr>
                <w:ins w:id="2349" w:author="pbx" w:date="2017-12-12T17:47:00Z"/>
              </w:rPr>
            </w:pPr>
            <w:ins w:id="2350" w:author="pbx" w:date="2017-12-12T17:47:00Z">
              <w:r w:rsidRPr="00675DAA">
                <w:t>Examples</w:t>
              </w:r>
            </w:ins>
          </w:p>
        </w:tc>
        <w:tc>
          <w:tcPr>
            <w:tcW w:w="3330" w:type="dxa"/>
            <w:shd w:val="clear" w:color="auto" w:fill="808080"/>
          </w:tcPr>
          <w:p w14:paraId="03E6AF28" w14:textId="77777777" w:rsidR="008123DE" w:rsidRPr="00675DAA" w:rsidRDefault="008123DE" w:rsidP="001C1595">
            <w:pPr>
              <w:rPr>
                <w:ins w:id="2351" w:author="pbx" w:date="2017-12-12T17:47:00Z"/>
              </w:rPr>
            </w:pPr>
            <w:ins w:id="2352" w:author="pbx" w:date="2017-12-12T17:47:00Z">
              <w:r w:rsidRPr="00675DAA">
                <w:t>Description</w:t>
              </w:r>
            </w:ins>
          </w:p>
          <w:p w14:paraId="43DA3ECA" w14:textId="77777777" w:rsidR="008123DE" w:rsidRPr="00675DAA" w:rsidRDefault="008123DE" w:rsidP="001C1595">
            <w:pPr>
              <w:rPr>
                <w:ins w:id="2353" w:author="pbx" w:date="2017-12-12T17:47:00Z"/>
              </w:rPr>
            </w:pPr>
            <w:ins w:id="2354" w:author="pbx" w:date="2017-12-12T17:47:00Z">
              <w:r w:rsidRPr="00675DAA">
                <w:t>Instructions</w:t>
              </w:r>
            </w:ins>
          </w:p>
        </w:tc>
      </w:tr>
      <w:tr w:rsidR="008123DE" w:rsidRPr="00675DAA" w14:paraId="430E7AF5" w14:textId="77777777" w:rsidTr="001C1595">
        <w:trPr>
          <w:cantSplit/>
          <w:ins w:id="2355" w:author="pbx" w:date="2017-12-12T17:47:00Z"/>
        </w:trPr>
        <w:tc>
          <w:tcPr>
            <w:tcW w:w="2358" w:type="dxa"/>
          </w:tcPr>
          <w:p w14:paraId="06D0E086" w14:textId="77777777" w:rsidR="008123DE" w:rsidRPr="00675DAA" w:rsidRDefault="008123DE" w:rsidP="008123DE">
            <w:pPr>
              <w:pStyle w:val="ListParagraph"/>
              <w:rPr>
                <w:ins w:id="2356" w:author="pbx" w:date="2017-12-12T17:47:00Z"/>
              </w:rPr>
            </w:pPr>
            <w:ins w:id="2357" w:author="pbx" w:date="2017-12-12T17:47:00Z">
              <w:r w:rsidRPr="00240FA6">
                <w:t>asIdentifiedEntity</w:t>
              </w:r>
            </w:ins>
          </w:p>
        </w:tc>
        <w:tc>
          <w:tcPr>
            <w:tcW w:w="1260" w:type="dxa"/>
            <w:shd w:val="clear" w:color="auto" w:fill="D9D9D9"/>
          </w:tcPr>
          <w:p w14:paraId="164223D0" w14:textId="77777777" w:rsidR="008123DE" w:rsidRPr="00675DAA" w:rsidRDefault="008123DE" w:rsidP="001C1595">
            <w:pPr>
              <w:rPr>
                <w:ins w:id="2358" w:author="pbx" w:date="2017-12-12T17:47:00Z"/>
              </w:rPr>
            </w:pPr>
            <w:ins w:id="2359" w:author="pbx" w:date="2017-12-12T17:47:00Z">
              <w:r w:rsidRPr="00675DAA">
                <w:t>N/A</w:t>
              </w:r>
            </w:ins>
          </w:p>
        </w:tc>
        <w:tc>
          <w:tcPr>
            <w:tcW w:w="1260" w:type="dxa"/>
            <w:shd w:val="clear" w:color="auto" w:fill="D9D9D9"/>
          </w:tcPr>
          <w:p w14:paraId="02649FB5" w14:textId="77777777" w:rsidR="008123DE" w:rsidRPr="00675DAA" w:rsidRDefault="008123DE" w:rsidP="001C1595">
            <w:pPr>
              <w:rPr>
                <w:ins w:id="2360" w:author="pbx" w:date="2017-12-12T17:47:00Z"/>
              </w:rPr>
            </w:pPr>
            <w:ins w:id="2361" w:author="pbx" w:date="2017-12-12T17:47:00Z">
              <w:r w:rsidRPr="00675DAA">
                <w:t>1:1</w:t>
              </w:r>
            </w:ins>
          </w:p>
        </w:tc>
        <w:tc>
          <w:tcPr>
            <w:tcW w:w="1350" w:type="dxa"/>
            <w:shd w:val="clear" w:color="auto" w:fill="D9D9D9"/>
          </w:tcPr>
          <w:p w14:paraId="694F9E9F" w14:textId="77777777" w:rsidR="008123DE" w:rsidRPr="00675DAA" w:rsidRDefault="008123DE" w:rsidP="001C1595">
            <w:pPr>
              <w:rPr>
                <w:ins w:id="2362" w:author="pbx" w:date="2017-12-12T17:47:00Z"/>
              </w:rPr>
            </w:pPr>
          </w:p>
        </w:tc>
        <w:tc>
          <w:tcPr>
            <w:tcW w:w="3330" w:type="dxa"/>
            <w:shd w:val="clear" w:color="auto" w:fill="D9D9D9"/>
          </w:tcPr>
          <w:p w14:paraId="2E8518A0" w14:textId="77777777" w:rsidR="008123DE" w:rsidRPr="00675DAA" w:rsidRDefault="008123DE" w:rsidP="001C1595">
            <w:pPr>
              <w:rPr>
                <w:ins w:id="2363" w:author="pbx" w:date="2017-12-12T17:47:00Z"/>
              </w:rPr>
            </w:pPr>
          </w:p>
        </w:tc>
      </w:tr>
      <w:tr w:rsidR="008123DE" w:rsidRPr="00675DAA" w14:paraId="59731FDD" w14:textId="77777777" w:rsidTr="001C1595">
        <w:trPr>
          <w:cantSplit/>
          <w:ins w:id="2364" w:author="pbx" w:date="2017-12-12T17:47:00Z"/>
        </w:trPr>
        <w:tc>
          <w:tcPr>
            <w:tcW w:w="2358" w:type="dxa"/>
            <w:shd w:val="clear" w:color="auto" w:fill="808080"/>
          </w:tcPr>
          <w:p w14:paraId="1D8FD1C3" w14:textId="77777777" w:rsidR="008123DE" w:rsidRPr="00675DAA" w:rsidRDefault="008123DE" w:rsidP="001C1595">
            <w:pPr>
              <w:rPr>
                <w:ins w:id="2365" w:author="pbx" w:date="2017-12-12T17:47:00Z"/>
              </w:rPr>
            </w:pPr>
            <w:ins w:id="2366" w:author="pbx" w:date="2017-12-12T17:47:00Z">
              <w:r w:rsidRPr="00675DAA">
                <w:lastRenderedPageBreak/>
                <w:t>Conformance</w:t>
              </w:r>
            </w:ins>
          </w:p>
        </w:tc>
        <w:tc>
          <w:tcPr>
            <w:tcW w:w="7200" w:type="dxa"/>
            <w:gridSpan w:val="4"/>
          </w:tcPr>
          <w:p w14:paraId="316EE7A1" w14:textId="77777777" w:rsidR="008123DE" w:rsidRDefault="008123DE" w:rsidP="008123DE">
            <w:pPr>
              <w:pStyle w:val="Heading4"/>
              <w:numPr>
                <w:ilvl w:val="0"/>
                <w:numId w:val="0"/>
              </w:numPr>
              <w:ind w:left="1714"/>
              <w:rPr>
                <w:ins w:id="2367" w:author="pbx" w:date="2017-12-12T17:47:00Z"/>
              </w:rPr>
            </w:pPr>
            <w:ins w:id="2368" w:author="pbx" w:date="2017-12-12T17:47:00Z">
              <w:r>
                <w:rPr>
                  <w:rStyle w:val="CommentReference"/>
                </w:rPr>
                <w:commentReference w:id="2369"/>
              </w:r>
            </w:ins>
          </w:p>
          <w:p w14:paraId="06B8D166" w14:textId="77777777" w:rsidR="008123DE" w:rsidRPr="00250F40" w:rsidRDefault="008123DE" w:rsidP="00C00C2B">
            <w:pPr>
              <w:pStyle w:val="Default"/>
              <w:numPr>
                <w:ilvl w:val="0"/>
                <w:numId w:val="13"/>
              </w:numPr>
              <w:rPr>
                <w:ins w:id="2370" w:author="pbx" w:date="2017-12-12T17:47:00Z"/>
                <w:sz w:val="23"/>
                <w:szCs w:val="23"/>
              </w:rPr>
            </w:pPr>
            <w:ins w:id="2371" w:author="pbx" w:date="2017-12-12T17:47:00Z">
              <w:r w:rsidRPr="00250F40">
                <w:rPr>
                  <w:sz w:val="23"/>
                  <w:szCs w:val="23"/>
                </w:rPr>
                <w:t>There may be one or more additional ident</w:t>
              </w:r>
              <w:r>
                <w:rPr>
                  <w:sz w:val="23"/>
                  <w:szCs w:val="23"/>
                </w:rPr>
                <w:t>ifiers, including model number, catalog number</w:t>
              </w:r>
              <w:r w:rsidRPr="00250F40">
                <w:rPr>
                  <w:sz w:val="23"/>
                  <w:szCs w:val="23"/>
                </w:rPr>
                <w:t>, and reference</w:t>
              </w:r>
              <w:r>
                <w:rPr>
                  <w:sz w:val="23"/>
                  <w:szCs w:val="23"/>
                </w:rPr>
                <w:t xml:space="preserve"> number</w:t>
              </w:r>
              <w:r w:rsidRPr="00250F40">
                <w:rPr>
                  <w:sz w:val="23"/>
                  <w:szCs w:val="23"/>
                </w:rPr>
                <w:t xml:space="preserve">. </w:t>
              </w:r>
            </w:ins>
          </w:p>
          <w:p w14:paraId="7B45FB96" w14:textId="77777777" w:rsidR="008123DE" w:rsidRDefault="008123DE" w:rsidP="00C00C2B">
            <w:pPr>
              <w:pStyle w:val="Default"/>
              <w:numPr>
                <w:ilvl w:val="0"/>
                <w:numId w:val="13"/>
              </w:numPr>
              <w:rPr>
                <w:ins w:id="2372" w:author="pbx" w:date="2017-12-12T17:47:00Z"/>
                <w:sz w:val="23"/>
                <w:szCs w:val="23"/>
              </w:rPr>
            </w:pPr>
            <w:ins w:id="2373" w:author="pbx" w:date="2017-12-12T17:47:00Z">
              <w:r w:rsidRPr="00250F40">
                <w:rPr>
                  <w:sz w:val="23"/>
                  <w:szCs w:val="23"/>
                </w:rPr>
                <w:t xml:space="preserve">There is a code with code system </w:t>
              </w:r>
              <w:r>
                <w:rPr>
                  <w:sz w:val="23"/>
                  <w:szCs w:val="23"/>
                </w:rPr>
                <w:t>2.16.840.1.113883.2.20.6.???</w:t>
              </w:r>
            </w:ins>
          </w:p>
          <w:p w14:paraId="46D198E9" w14:textId="77777777" w:rsidR="008123DE" w:rsidRPr="00250F40" w:rsidRDefault="008123DE" w:rsidP="00C00C2B">
            <w:pPr>
              <w:pStyle w:val="Default"/>
              <w:numPr>
                <w:ilvl w:val="0"/>
                <w:numId w:val="13"/>
              </w:numPr>
              <w:rPr>
                <w:ins w:id="2374" w:author="pbx" w:date="2017-12-12T17:47:00Z"/>
                <w:sz w:val="23"/>
                <w:szCs w:val="23"/>
              </w:rPr>
            </w:pPr>
            <w:ins w:id="2375" w:author="pbx" w:date="2017-12-12T17:47:00Z">
              <w:r w:rsidRPr="00250F40">
                <w:rPr>
                  <w:sz w:val="23"/>
                  <w:szCs w:val="23"/>
                </w:rPr>
                <w:t>There is one id</w:t>
              </w:r>
            </w:ins>
          </w:p>
          <w:p w14:paraId="71E40061" w14:textId="77777777" w:rsidR="008123DE" w:rsidRPr="00250F40" w:rsidRDefault="008123DE" w:rsidP="00C00C2B">
            <w:pPr>
              <w:pStyle w:val="Default"/>
              <w:numPr>
                <w:ilvl w:val="0"/>
                <w:numId w:val="13"/>
              </w:numPr>
              <w:rPr>
                <w:ins w:id="2376" w:author="pbx" w:date="2017-12-12T17:47:00Z"/>
                <w:sz w:val="23"/>
                <w:szCs w:val="23"/>
              </w:rPr>
            </w:pPr>
            <w:ins w:id="2377" w:author="pbx" w:date="2017-12-12T17:47:00Z">
              <w:r w:rsidRPr="00250F40">
                <w:rPr>
                  <w:sz w:val="23"/>
                  <w:szCs w:val="23"/>
                </w:rPr>
                <w:t>Id has a root OID</w:t>
              </w:r>
            </w:ins>
          </w:p>
          <w:p w14:paraId="52EF6BFE" w14:textId="77777777" w:rsidR="008123DE" w:rsidRDefault="008123DE" w:rsidP="00C00C2B">
            <w:pPr>
              <w:pStyle w:val="Default"/>
              <w:numPr>
                <w:ilvl w:val="0"/>
                <w:numId w:val="13"/>
              </w:numPr>
              <w:rPr>
                <w:ins w:id="2378" w:author="pbx" w:date="2017-12-12T17:47:00Z"/>
                <w:sz w:val="23"/>
                <w:szCs w:val="23"/>
              </w:rPr>
            </w:pPr>
            <w:ins w:id="2379" w:author="pbx" w:date="2017-12-12T17:47:00Z">
              <w:r w:rsidRPr="00250F40">
                <w:rPr>
                  <w:sz w:val="23"/>
                  <w:szCs w:val="23"/>
                </w:rPr>
                <w:t>The actual identifier is in the extension.</w:t>
              </w:r>
            </w:ins>
          </w:p>
          <w:p w14:paraId="460ED8B3" w14:textId="77777777" w:rsidR="008123DE" w:rsidRPr="00250F40" w:rsidRDefault="008123DE" w:rsidP="00C00C2B">
            <w:pPr>
              <w:pStyle w:val="Default"/>
              <w:numPr>
                <w:ilvl w:val="0"/>
                <w:numId w:val="13"/>
              </w:numPr>
              <w:rPr>
                <w:ins w:id="2380" w:author="pbx" w:date="2017-12-12T17:47:00Z"/>
                <w:sz w:val="23"/>
                <w:szCs w:val="23"/>
              </w:rPr>
            </w:pPr>
            <w:ins w:id="2381" w:author="pbx" w:date="2017-12-12T17:47:00Z">
              <w:r w:rsidRPr="00250F40">
                <w:rPr>
                  <w:sz w:val="23"/>
                  <w:szCs w:val="23"/>
                </w:rPr>
                <w:t>Id extension is compliant with the code system’s allocation rules.</w:t>
              </w:r>
            </w:ins>
          </w:p>
          <w:p w14:paraId="429C144F" w14:textId="77777777" w:rsidR="008123DE" w:rsidRPr="00250F40" w:rsidRDefault="008123DE" w:rsidP="00C00C2B">
            <w:pPr>
              <w:pStyle w:val="Default"/>
              <w:numPr>
                <w:ilvl w:val="0"/>
                <w:numId w:val="13"/>
              </w:numPr>
              <w:rPr>
                <w:ins w:id="2382" w:author="pbx" w:date="2017-12-12T17:47:00Z"/>
                <w:sz w:val="23"/>
                <w:szCs w:val="23"/>
              </w:rPr>
            </w:pPr>
            <w:ins w:id="2383" w:author="pbx" w:date="2017-12-12T17:47:00Z">
              <w:r w:rsidRPr="00250F40">
                <w:rPr>
                  <w:sz w:val="23"/>
                  <w:szCs w:val="23"/>
                </w:rPr>
                <w:t>There is at most one Mode</w:t>
              </w:r>
              <w:r>
                <w:rPr>
                  <w:sz w:val="23"/>
                  <w:szCs w:val="23"/>
                </w:rPr>
                <w:t>l Number reference</w:t>
              </w:r>
              <w:r w:rsidRPr="00250F40">
                <w:rPr>
                  <w:sz w:val="23"/>
                  <w:szCs w:val="23"/>
                </w:rPr>
                <w:t>.</w:t>
              </w:r>
            </w:ins>
          </w:p>
          <w:p w14:paraId="78C3E6E6" w14:textId="77777777" w:rsidR="008123DE" w:rsidRPr="00250F40" w:rsidRDefault="008123DE" w:rsidP="00C00C2B">
            <w:pPr>
              <w:pStyle w:val="Default"/>
              <w:numPr>
                <w:ilvl w:val="1"/>
                <w:numId w:val="13"/>
              </w:numPr>
              <w:rPr>
                <w:ins w:id="2384" w:author="pbx" w:date="2017-12-12T17:47:00Z"/>
                <w:sz w:val="23"/>
                <w:szCs w:val="23"/>
              </w:rPr>
            </w:pPr>
            <w:ins w:id="2385" w:author="pbx" w:date="2017-12-12T17:47:00Z">
              <w:r w:rsidRPr="00250F40">
                <w:rPr>
                  <w:sz w:val="23"/>
                  <w:szCs w:val="23"/>
                </w:rPr>
                <w:t xml:space="preserve">The id root can be any root OID over which the </w:t>
              </w:r>
              <w:r>
                <w:rPr>
                  <w:sz w:val="23"/>
                  <w:szCs w:val="23"/>
                </w:rPr>
                <w:t xml:space="preserve">DIN Owner </w:t>
              </w:r>
              <w:r w:rsidRPr="00250F40">
                <w:rPr>
                  <w:sz w:val="23"/>
                  <w:szCs w:val="23"/>
                </w:rPr>
                <w:t xml:space="preserve">has authority. If the </w:t>
              </w:r>
              <w:r>
                <w:rPr>
                  <w:sz w:val="23"/>
                  <w:szCs w:val="23"/>
                </w:rPr>
                <w:t>DIN Owner</w:t>
              </w:r>
              <w:r w:rsidRPr="00250F40">
                <w:rPr>
                  <w:sz w:val="23"/>
                  <w:szCs w:val="23"/>
                </w:rPr>
                <w:t xml:space="preserve"> has no such root OID of its own, then the root is constructed by concatenating the </w:t>
              </w:r>
              <w:r>
                <w:rPr>
                  <w:sz w:val="23"/>
                  <w:szCs w:val="23"/>
                </w:rPr>
                <w:t>Company ID</w:t>
              </w:r>
              <w:r w:rsidRPr="00250F40">
                <w:rPr>
                  <w:sz w:val="23"/>
                  <w:szCs w:val="23"/>
                </w:rPr>
                <w:t xml:space="preserve"> (without leading zeroes) to the fixed string “1.3.6.1.4.1.32366.3</w:t>
              </w:r>
              <w:r>
                <w:rPr>
                  <w:sz w:val="23"/>
                  <w:szCs w:val="23"/>
                </w:rPr>
                <w:t>???</w:t>
              </w:r>
              <w:r w:rsidRPr="00250F40">
                <w:rPr>
                  <w:sz w:val="23"/>
                  <w:szCs w:val="23"/>
                </w:rPr>
                <w:t xml:space="preserve">.” </w:t>
              </w:r>
            </w:ins>
          </w:p>
          <w:p w14:paraId="0E7DFB58" w14:textId="77777777" w:rsidR="008123DE" w:rsidRPr="00250F40" w:rsidRDefault="008123DE" w:rsidP="00C00C2B">
            <w:pPr>
              <w:pStyle w:val="Default"/>
              <w:numPr>
                <w:ilvl w:val="0"/>
                <w:numId w:val="13"/>
              </w:numPr>
              <w:rPr>
                <w:ins w:id="2386" w:author="pbx" w:date="2017-12-12T17:47:00Z"/>
                <w:sz w:val="23"/>
                <w:szCs w:val="23"/>
              </w:rPr>
            </w:pPr>
            <w:ins w:id="2387" w:author="pbx" w:date="2017-12-12T17:47:00Z">
              <w:r w:rsidRPr="00250F40">
                <w:rPr>
                  <w:sz w:val="23"/>
                  <w:szCs w:val="23"/>
                </w:rPr>
                <w:t>There</w:t>
              </w:r>
              <w:r>
                <w:rPr>
                  <w:sz w:val="23"/>
                  <w:szCs w:val="23"/>
                </w:rPr>
                <w:t xml:space="preserve"> is at most one Catalog Number</w:t>
              </w:r>
              <w:r w:rsidRPr="00250F40">
                <w:rPr>
                  <w:sz w:val="23"/>
                  <w:szCs w:val="23"/>
                </w:rPr>
                <w:t xml:space="preserve"> </w:t>
              </w:r>
            </w:ins>
          </w:p>
          <w:p w14:paraId="12202721" w14:textId="77777777" w:rsidR="008123DE" w:rsidRPr="00250F40" w:rsidRDefault="008123DE" w:rsidP="00C00C2B">
            <w:pPr>
              <w:pStyle w:val="Default"/>
              <w:numPr>
                <w:ilvl w:val="1"/>
                <w:numId w:val="13"/>
              </w:numPr>
              <w:rPr>
                <w:ins w:id="2388" w:author="pbx" w:date="2017-12-12T17:47:00Z"/>
                <w:sz w:val="23"/>
                <w:szCs w:val="23"/>
              </w:rPr>
            </w:pPr>
            <w:ins w:id="2389" w:author="pbx" w:date="2017-12-12T17:47:00Z">
              <w:r w:rsidRPr="00250F40">
                <w:rPr>
                  <w:sz w:val="23"/>
                  <w:szCs w:val="23"/>
                </w:rPr>
                <w:t xml:space="preserve">The id root can be any root OID over which the </w:t>
              </w:r>
              <w:r>
                <w:rPr>
                  <w:sz w:val="23"/>
                  <w:szCs w:val="23"/>
                </w:rPr>
                <w:t>DIN Owner</w:t>
              </w:r>
              <w:r w:rsidRPr="00250F40">
                <w:rPr>
                  <w:sz w:val="23"/>
                  <w:szCs w:val="23"/>
                </w:rPr>
                <w:t xml:space="preserve"> has authority. If the </w:t>
              </w:r>
              <w:r>
                <w:rPr>
                  <w:sz w:val="23"/>
                  <w:szCs w:val="23"/>
                </w:rPr>
                <w:t xml:space="preserve">DIN Owner </w:t>
              </w:r>
              <w:r w:rsidRPr="00250F40">
                <w:rPr>
                  <w:sz w:val="23"/>
                  <w:szCs w:val="23"/>
                </w:rPr>
                <w:t xml:space="preserve">has no such root OID of its own, then the root is constructed by concatenating the </w:t>
              </w:r>
              <w:r>
                <w:rPr>
                  <w:sz w:val="23"/>
                  <w:szCs w:val="23"/>
                </w:rPr>
                <w:t>Company ID</w:t>
              </w:r>
              <w:r w:rsidRPr="00250F40">
                <w:rPr>
                  <w:sz w:val="23"/>
                  <w:szCs w:val="23"/>
                </w:rPr>
                <w:t xml:space="preserve"> (without leading zeroes) to the fixed string “1.3.6.1.4.1.32366.3</w:t>
              </w:r>
              <w:r>
                <w:rPr>
                  <w:sz w:val="23"/>
                  <w:szCs w:val="23"/>
                </w:rPr>
                <w:t>???</w:t>
              </w:r>
              <w:r w:rsidRPr="00250F40">
                <w:rPr>
                  <w:sz w:val="23"/>
                  <w:szCs w:val="23"/>
                </w:rPr>
                <w:t xml:space="preserve">.” </w:t>
              </w:r>
            </w:ins>
          </w:p>
          <w:p w14:paraId="7689CD64" w14:textId="77777777" w:rsidR="008123DE" w:rsidRPr="00250F40" w:rsidRDefault="008123DE" w:rsidP="00C00C2B">
            <w:pPr>
              <w:pStyle w:val="Default"/>
              <w:numPr>
                <w:ilvl w:val="0"/>
                <w:numId w:val="13"/>
              </w:numPr>
              <w:rPr>
                <w:ins w:id="2390" w:author="pbx" w:date="2017-12-12T17:47:00Z"/>
                <w:sz w:val="23"/>
                <w:szCs w:val="23"/>
              </w:rPr>
            </w:pPr>
            <w:ins w:id="2391" w:author="pbx" w:date="2017-12-12T17:47:00Z">
              <w:r w:rsidRPr="00250F40">
                <w:rPr>
                  <w:sz w:val="23"/>
                  <w:szCs w:val="23"/>
                </w:rPr>
                <w:t>The product may have multiple reference numbe</w:t>
              </w:r>
              <w:r>
                <w:rPr>
                  <w:sz w:val="23"/>
                  <w:szCs w:val="23"/>
                </w:rPr>
                <w:t>rs (i.e., secondary identifiers</w:t>
              </w:r>
              <w:r w:rsidRPr="00250F40">
                <w:rPr>
                  <w:sz w:val="23"/>
                  <w:szCs w:val="23"/>
                </w:rPr>
                <w:t xml:space="preserve">. </w:t>
              </w:r>
            </w:ins>
          </w:p>
          <w:p w14:paraId="1F995C35" w14:textId="77777777" w:rsidR="008123DE" w:rsidRPr="001B4858" w:rsidRDefault="008123DE" w:rsidP="00C00C2B">
            <w:pPr>
              <w:pStyle w:val="Default"/>
              <w:numPr>
                <w:ilvl w:val="1"/>
                <w:numId w:val="13"/>
              </w:numPr>
              <w:rPr>
                <w:ins w:id="2392" w:author="pbx" w:date="2017-12-12T17:47:00Z"/>
                <w:sz w:val="23"/>
                <w:szCs w:val="23"/>
              </w:rPr>
            </w:pPr>
            <w:ins w:id="2393" w:author="pbx" w:date="2017-12-12T17:47:00Z">
              <w:r w:rsidRPr="00250F40">
                <w:rPr>
                  <w:sz w:val="23"/>
                  <w:szCs w:val="23"/>
                </w:rPr>
                <w:t xml:space="preserve">The id root is </w:t>
              </w:r>
              <w:commentRangeStart w:id="2394"/>
              <w:r>
                <w:rPr>
                  <w:sz w:val="23"/>
                  <w:szCs w:val="23"/>
                </w:rPr>
                <w:t>2.16.840.1.113883.2.20.6.28</w:t>
              </w:r>
              <w:r w:rsidRPr="00250F40">
                <w:rPr>
                  <w:sz w:val="23"/>
                  <w:szCs w:val="23"/>
                </w:rPr>
                <w:t xml:space="preserve"> (</w:t>
              </w:r>
              <w:r>
                <w:rPr>
                  <w:rFonts w:eastAsia="Arial Unicode MS"/>
                  <w:sz w:val="23"/>
                  <w:szCs w:val="23"/>
                </w:rPr>
                <w:t>HPFB</w:t>
              </w:r>
              <w:r>
                <w:rPr>
                  <w:sz w:val="23"/>
                  <w:szCs w:val="23"/>
                </w:rPr>
                <w:t xml:space="preserve"> CTS</w:t>
              </w:r>
              <w:r w:rsidRPr="00250F40">
                <w:rPr>
                  <w:sz w:val="23"/>
                  <w:szCs w:val="23"/>
                </w:rPr>
                <w:t xml:space="preserve">), </w:t>
              </w:r>
              <w:commentRangeEnd w:id="2394"/>
              <w:r>
                <w:rPr>
                  <w:rStyle w:val="CommentReference"/>
                </w:rPr>
                <w:commentReference w:id="2394"/>
              </w:r>
              <w:r w:rsidRPr="00250F40">
                <w:rPr>
                  <w:sz w:val="23"/>
                  <w:szCs w:val="23"/>
                </w:rPr>
                <w:t xml:space="preserve">or may be constructed by concatenating the </w:t>
              </w:r>
              <w:r>
                <w:rPr>
                  <w:sz w:val="23"/>
                  <w:szCs w:val="23"/>
                </w:rPr>
                <w:t>Company ID</w:t>
              </w:r>
              <w:r w:rsidRPr="00250F40">
                <w:rPr>
                  <w:sz w:val="23"/>
                  <w:szCs w:val="23"/>
                </w:rPr>
                <w:t xml:space="preserve"> (without leading zeroes) to the fixed string “1.3.6.1.4.1.32366.3</w:t>
              </w:r>
              <w:r>
                <w:rPr>
                  <w:sz w:val="23"/>
                  <w:szCs w:val="23"/>
                </w:rPr>
                <w:t>???</w:t>
              </w:r>
              <w:r w:rsidRPr="00250F40">
                <w:rPr>
                  <w:sz w:val="23"/>
                  <w:szCs w:val="23"/>
                </w:rPr>
                <w:t xml:space="preserve">.” </w:t>
              </w:r>
            </w:ins>
          </w:p>
        </w:tc>
      </w:tr>
    </w:tbl>
    <w:p w14:paraId="309A4D7C" w14:textId="77777777" w:rsidR="008123DE" w:rsidRDefault="008123DE" w:rsidP="0080029F">
      <w:pPr>
        <w:pStyle w:val="ListParagraph"/>
        <w:rPr>
          <w:ins w:id="2395" w:author="pbx" w:date="2017-12-12T17:47:00Z"/>
        </w:rPr>
      </w:pPr>
    </w:p>
    <w:p w14:paraId="2A9B4C9D" w14:textId="77777777" w:rsidR="00202717" w:rsidRDefault="00202717" w:rsidP="0080029F">
      <w:pPr>
        <w:pStyle w:val="ListParagraph"/>
        <w:rPr>
          <w:ins w:id="2396"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5042E3C7" w14:textId="77777777" w:rsidTr="00122FE2">
        <w:trPr>
          <w:cantSplit/>
          <w:trHeight w:val="580"/>
          <w:tblHeader/>
          <w:ins w:id="2397" w:author="pbx" w:date="2017-12-12T17:47:00Z"/>
        </w:trPr>
        <w:tc>
          <w:tcPr>
            <w:tcW w:w="2358" w:type="dxa"/>
            <w:shd w:val="clear" w:color="auto" w:fill="808080"/>
          </w:tcPr>
          <w:p w14:paraId="22D6F037" w14:textId="77777777" w:rsidR="00CC55B8" w:rsidRPr="00F53457" w:rsidRDefault="00CC55B8" w:rsidP="0080029F">
            <w:pPr>
              <w:rPr>
                <w:ins w:id="2398" w:author="pbx" w:date="2017-12-12T17:47:00Z"/>
              </w:rPr>
            </w:pPr>
            <w:ins w:id="2399" w:author="pbx" w:date="2017-12-12T17:47:00Z">
              <w:r w:rsidRPr="00675DAA">
                <w:t>Element</w:t>
              </w:r>
            </w:ins>
          </w:p>
        </w:tc>
        <w:tc>
          <w:tcPr>
            <w:tcW w:w="1260" w:type="dxa"/>
            <w:shd w:val="clear" w:color="auto" w:fill="808080"/>
          </w:tcPr>
          <w:p w14:paraId="2ACA24E8" w14:textId="77777777" w:rsidR="00CC55B8" w:rsidRPr="00675DAA" w:rsidRDefault="00CC55B8" w:rsidP="0080029F">
            <w:pPr>
              <w:rPr>
                <w:ins w:id="2400" w:author="pbx" w:date="2017-12-12T17:47:00Z"/>
              </w:rPr>
            </w:pPr>
            <w:ins w:id="2401" w:author="pbx" w:date="2017-12-12T17:47:00Z">
              <w:r w:rsidRPr="00675DAA">
                <w:t>Attribute</w:t>
              </w:r>
            </w:ins>
          </w:p>
        </w:tc>
        <w:tc>
          <w:tcPr>
            <w:tcW w:w="1260" w:type="dxa"/>
            <w:shd w:val="clear" w:color="auto" w:fill="808080"/>
          </w:tcPr>
          <w:p w14:paraId="27F6913B" w14:textId="77777777" w:rsidR="00CC55B8" w:rsidRPr="00F53457" w:rsidRDefault="00CC55B8" w:rsidP="0080029F">
            <w:pPr>
              <w:rPr>
                <w:ins w:id="2402" w:author="pbx" w:date="2017-12-12T17:47:00Z"/>
              </w:rPr>
            </w:pPr>
            <w:ins w:id="2403" w:author="pbx" w:date="2017-12-12T17:47:00Z">
              <w:r w:rsidRPr="00675DAA">
                <w:t>Cardinality</w:t>
              </w:r>
            </w:ins>
          </w:p>
        </w:tc>
        <w:tc>
          <w:tcPr>
            <w:tcW w:w="1350" w:type="dxa"/>
            <w:shd w:val="clear" w:color="auto" w:fill="808080"/>
          </w:tcPr>
          <w:p w14:paraId="392E39B5" w14:textId="77777777" w:rsidR="00CC55B8" w:rsidRPr="00675DAA" w:rsidRDefault="00CC55B8" w:rsidP="0080029F">
            <w:pPr>
              <w:rPr>
                <w:ins w:id="2404" w:author="pbx" w:date="2017-12-12T17:47:00Z"/>
              </w:rPr>
            </w:pPr>
            <w:ins w:id="2405" w:author="pbx" w:date="2017-12-12T17:47:00Z">
              <w:r w:rsidRPr="00675DAA">
                <w:t>Value(s) Allowed</w:t>
              </w:r>
            </w:ins>
          </w:p>
          <w:p w14:paraId="3D68B437" w14:textId="77777777" w:rsidR="00CC55B8" w:rsidRPr="00675DAA" w:rsidRDefault="00CC55B8" w:rsidP="0080029F">
            <w:pPr>
              <w:rPr>
                <w:ins w:id="2406" w:author="pbx" w:date="2017-12-12T17:47:00Z"/>
              </w:rPr>
            </w:pPr>
            <w:ins w:id="2407" w:author="pbx" w:date="2017-12-12T17:47:00Z">
              <w:r w:rsidRPr="00675DAA">
                <w:t>Examples</w:t>
              </w:r>
            </w:ins>
          </w:p>
        </w:tc>
        <w:tc>
          <w:tcPr>
            <w:tcW w:w="3330" w:type="dxa"/>
            <w:shd w:val="clear" w:color="auto" w:fill="808080"/>
          </w:tcPr>
          <w:p w14:paraId="74D66530" w14:textId="77777777" w:rsidR="00CC55B8" w:rsidRPr="00675DAA" w:rsidRDefault="00CC55B8" w:rsidP="0080029F">
            <w:pPr>
              <w:rPr>
                <w:ins w:id="2408" w:author="pbx" w:date="2017-12-12T17:47:00Z"/>
              </w:rPr>
            </w:pPr>
            <w:ins w:id="2409" w:author="pbx" w:date="2017-12-12T17:47:00Z">
              <w:r w:rsidRPr="00675DAA">
                <w:t>Description</w:t>
              </w:r>
            </w:ins>
          </w:p>
          <w:p w14:paraId="5FF4E004" w14:textId="77777777" w:rsidR="00CC55B8" w:rsidRPr="00675DAA" w:rsidRDefault="00CC55B8" w:rsidP="0080029F">
            <w:pPr>
              <w:rPr>
                <w:ins w:id="2410" w:author="pbx" w:date="2017-12-12T17:47:00Z"/>
              </w:rPr>
            </w:pPr>
            <w:ins w:id="2411" w:author="pbx" w:date="2017-12-12T17:47:00Z">
              <w:r w:rsidRPr="00675DAA">
                <w:t>Instructions</w:t>
              </w:r>
            </w:ins>
          </w:p>
        </w:tc>
      </w:tr>
      <w:tr w:rsidR="00CC55B8" w:rsidRPr="00675DAA" w14:paraId="1DD2BC8E" w14:textId="77777777" w:rsidTr="00122FE2">
        <w:trPr>
          <w:cantSplit/>
        </w:trPr>
        <w:tc>
          <w:tcPr>
            <w:tcW w:w="2358" w:type="dxa"/>
          </w:tcPr>
          <w:p w14:paraId="31291978" w14:textId="77777777" w:rsidR="00CC55B8" w:rsidRPr="00675DAA" w:rsidRDefault="00B265CF" w:rsidP="00B265CF">
            <w:r>
              <w:t>p</w:t>
            </w:r>
            <w:r w:rsidR="00CC55B8">
              <w:t>art</w:t>
            </w:r>
          </w:p>
        </w:tc>
        <w:tc>
          <w:tcPr>
            <w:tcW w:w="1260" w:type="dxa"/>
            <w:shd w:val="clear" w:color="auto" w:fill="D9D9D9"/>
          </w:tcPr>
          <w:p w14:paraId="10C2D1B6" w14:textId="77777777" w:rsidR="00CC55B8" w:rsidRPr="00675DAA" w:rsidRDefault="00CC55B8" w:rsidP="0080029F">
            <w:r w:rsidRPr="00675DAA">
              <w:t>N/A</w:t>
            </w:r>
          </w:p>
        </w:tc>
        <w:tc>
          <w:tcPr>
            <w:tcW w:w="1260" w:type="dxa"/>
            <w:shd w:val="clear" w:color="auto" w:fill="D9D9D9"/>
          </w:tcPr>
          <w:p w14:paraId="1CF3E0AD" w14:textId="77777777" w:rsidR="00CC55B8" w:rsidRPr="00675DAA" w:rsidRDefault="00CC55B8" w:rsidP="0080029F">
            <w:r w:rsidRPr="00675DAA">
              <w:t>1:1</w:t>
            </w:r>
          </w:p>
        </w:tc>
        <w:tc>
          <w:tcPr>
            <w:tcW w:w="1350" w:type="dxa"/>
            <w:shd w:val="clear" w:color="auto" w:fill="D9D9D9"/>
          </w:tcPr>
          <w:p w14:paraId="52FF111B" w14:textId="77777777" w:rsidR="00CC55B8" w:rsidRPr="00675DAA" w:rsidRDefault="00CC55B8" w:rsidP="0080029F"/>
        </w:tc>
        <w:tc>
          <w:tcPr>
            <w:tcW w:w="3330" w:type="dxa"/>
            <w:shd w:val="clear" w:color="auto" w:fill="D9D9D9"/>
          </w:tcPr>
          <w:p w14:paraId="1E4024DC" w14:textId="77777777" w:rsidR="00CC55B8" w:rsidRPr="00675DAA" w:rsidRDefault="00CC55B8" w:rsidP="0080029F"/>
        </w:tc>
      </w:tr>
      <w:tr w:rsidR="00CC55B8" w:rsidRPr="00675DAA" w14:paraId="64284BBB" w14:textId="77777777" w:rsidTr="00122FE2">
        <w:trPr>
          <w:cantSplit/>
          <w:del w:id="2412" w:author="pbx" w:date="2017-12-12T17:47:00Z"/>
        </w:trPr>
        <w:tc>
          <w:tcPr>
            <w:tcW w:w="2358" w:type="dxa"/>
            <w:shd w:val="clear" w:color="auto" w:fill="808080"/>
          </w:tcPr>
          <w:p w14:paraId="57283AA4" w14:textId="77777777" w:rsidR="00CC55B8" w:rsidRPr="00675DAA" w:rsidRDefault="00CC55B8" w:rsidP="0080029F">
            <w:pPr>
              <w:rPr>
                <w:del w:id="2413" w:author="pbx" w:date="2017-12-12T17:47:00Z"/>
              </w:rPr>
            </w:pPr>
            <w:del w:id="2414" w:author="pbx" w:date="2017-12-12T17:47:00Z">
              <w:r w:rsidRPr="00675DAA">
                <w:delText>Conformance</w:delText>
              </w:r>
            </w:del>
          </w:p>
        </w:tc>
        <w:tc>
          <w:tcPr>
            <w:tcW w:w="7200" w:type="dxa"/>
            <w:gridSpan w:val="4"/>
          </w:tcPr>
          <w:p w14:paraId="3D5E96DF" w14:textId="77777777" w:rsidR="00CC55B8" w:rsidRPr="00915A7E" w:rsidRDefault="00CC55B8" w:rsidP="00EE43D9">
            <w:pPr>
              <w:pStyle w:val="ListParagraph"/>
              <w:numPr>
                <w:ilvl w:val="0"/>
                <w:numId w:val="290"/>
              </w:numPr>
              <w:rPr>
                <w:del w:id="2415" w:author="pbx" w:date="2017-12-12T17:47:00Z"/>
              </w:rPr>
            </w:pPr>
            <w:commentRangeStart w:id="2416"/>
            <w:del w:id="2417" w:author="pbx" w:date="2017-12-12T17:47:00Z">
              <w:r w:rsidRPr="00915A7E">
                <w:delText>If the product form code is ‘C47916’ (</w:delText>
              </w:r>
              <w:r w:rsidR="00D200C5">
                <w:delText>Kit</w:delText>
              </w:r>
              <w:r w:rsidRPr="00915A7E">
                <w:delText xml:space="preserve">), then there is one or more parts </w:delText>
              </w:r>
            </w:del>
          </w:p>
          <w:p w14:paraId="70CEB510" w14:textId="77777777" w:rsidR="00CC55B8" w:rsidRPr="00915A7E" w:rsidRDefault="00CC55B8" w:rsidP="00EE43D9">
            <w:pPr>
              <w:pStyle w:val="ListParagraph"/>
              <w:numPr>
                <w:ilvl w:val="0"/>
                <w:numId w:val="290"/>
              </w:numPr>
              <w:rPr>
                <w:del w:id="2418" w:author="pbx" w:date="2017-12-12T17:47:00Z"/>
              </w:rPr>
            </w:pPr>
            <w:del w:id="2419" w:author="pbx" w:date="2017-12-12T17:47:00Z">
              <w:r w:rsidRPr="00915A7E">
                <w:delText xml:space="preserve">Each part has an overall quantity </w:delText>
              </w:r>
            </w:del>
          </w:p>
          <w:p w14:paraId="45050EAA" w14:textId="77777777" w:rsidR="00CC55B8" w:rsidRPr="00915A7E" w:rsidRDefault="00CC55B8" w:rsidP="00EE43D9">
            <w:pPr>
              <w:pStyle w:val="ListParagraph"/>
              <w:numPr>
                <w:ilvl w:val="0"/>
                <w:numId w:val="290"/>
              </w:numPr>
              <w:rPr>
                <w:del w:id="2420" w:author="pbx" w:date="2017-12-12T17:47:00Z"/>
              </w:rPr>
            </w:pPr>
            <w:del w:id="2421" w:author="pbx" w:date="2017-12-12T17:47:00Z">
              <w:r w:rsidRPr="00915A7E">
                <w:delText xml:space="preserve">If there is an “as content” (package information) data element in the part, then the numerator unit is the same as the numerator unit for the “as content” data element </w:delText>
              </w:r>
            </w:del>
          </w:p>
          <w:p w14:paraId="6E10604E" w14:textId="77777777" w:rsidR="00CC55B8" w:rsidRPr="00915A7E" w:rsidRDefault="00CC55B8" w:rsidP="00EE43D9">
            <w:pPr>
              <w:pStyle w:val="ListParagraph"/>
              <w:numPr>
                <w:ilvl w:val="0"/>
                <w:numId w:val="290"/>
              </w:numPr>
              <w:rPr>
                <w:del w:id="2422" w:author="pbx" w:date="2017-12-12T17:47:00Z"/>
              </w:rPr>
            </w:pPr>
            <w:del w:id="2423" w:author="pbx" w:date="2017-12-12T17:47:00Z">
              <w:r w:rsidRPr="00915A7E">
                <w:delText xml:space="preserve">If there is no “as content” (package information) data element in the part, then the numerator unit is 1 </w:delText>
              </w:r>
            </w:del>
          </w:p>
          <w:p w14:paraId="054B744B" w14:textId="77777777" w:rsidR="00CC55B8" w:rsidRPr="00915A7E" w:rsidRDefault="00CC55B8" w:rsidP="00EE43D9">
            <w:pPr>
              <w:pStyle w:val="ListParagraph"/>
              <w:numPr>
                <w:ilvl w:val="0"/>
                <w:numId w:val="290"/>
              </w:numPr>
              <w:rPr>
                <w:del w:id="2424" w:author="pbx" w:date="2017-12-12T17:47:00Z"/>
              </w:rPr>
            </w:pPr>
            <w:del w:id="2425" w:author="pbx" w:date="2017-12-12T17:47:00Z">
              <w:r w:rsidRPr="00915A7E">
                <w:delText xml:space="preserve">If there is a code, then the general rules for product code apply (see </w:delText>
              </w:r>
              <w:r>
                <w:delText>Para 4.10.4.6 bullet #2).</w:delText>
              </w:r>
            </w:del>
          </w:p>
          <w:p w14:paraId="3AB920B6" w14:textId="77777777" w:rsidR="00CC55B8" w:rsidRPr="00915A7E" w:rsidRDefault="00CC55B8" w:rsidP="00EE43D9">
            <w:pPr>
              <w:pStyle w:val="ListParagraph"/>
              <w:numPr>
                <w:ilvl w:val="0"/>
                <w:numId w:val="290"/>
              </w:numPr>
              <w:rPr>
                <w:del w:id="2426" w:author="pbx" w:date="2017-12-12T17:47:00Z"/>
              </w:rPr>
            </w:pPr>
            <w:del w:id="2427" w:author="pbx" w:date="2017-12-12T17:47:00Z">
              <w:r w:rsidRPr="00915A7E">
                <w:delText xml:space="preserve">There is a name </w:delText>
              </w:r>
            </w:del>
          </w:p>
          <w:p w14:paraId="6B28BA2F" w14:textId="77777777" w:rsidR="00CC55B8" w:rsidRPr="00915A7E" w:rsidRDefault="00CC55B8" w:rsidP="00EE43D9">
            <w:pPr>
              <w:pStyle w:val="ListParagraph"/>
              <w:numPr>
                <w:ilvl w:val="0"/>
                <w:numId w:val="290"/>
              </w:numPr>
              <w:rPr>
                <w:del w:id="2428" w:author="pbx" w:date="2017-12-12T17:47:00Z"/>
                <w:rFonts w:ascii="Courier New" w:hAnsi="Courier New" w:cs="Courier New"/>
                <w:sz w:val="18"/>
                <w:szCs w:val="18"/>
              </w:rPr>
            </w:pPr>
            <w:del w:id="2429" w:author="pbx" w:date="2017-12-12T17:47:00Z">
              <w:r w:rsidRPr="00915A7E">
                <w:delText>Procedures for source, ingredients, characteristics and packaging are the same as for products without parts</w:delText>
              </w:r>
              <w:commentRangeEnd w:id="2416"/>
              <w:r w:rsidR="003F2902">
                <w:rPr>
                  <w:rStyle w:val="CommentReference"/>
                </w:rPr>
                <w:commentReference w:id="2416"/>
              </w:r>
            </w:del>
          </w:p>
          <w:p w14:paraId="147B95A3" w14:textId="77777777" w:rsidR="00CC55B8" w:rsidRPr="00675DAA" w:rsidRDefault="00CC55B8" w:rsidP="0080029F">
            <w:pPr>
              <w:rPr>
                <w:del w:id="2430" w:author="pbx" w:date="2017-12-12T17:47:00Z"/>
              </w:rPr>
            </w:pPr>
          </w:p>
        </w:tc>
      </w:tr>
      <w:tr w:rsidR="00CC55B8" w:rsidRPr="00675DAA" w14:paraId="47C1F720" w14:textId="77777777" w:rsidTr="00122FE2">
        <w:trPr>
          <w:cantSplit/>
          <w:ins w:id="2431" w:author="pbx" w:date="2017-12-12T17:47:00Z"/>
        </w:trPr>
        <w:tc>
          <w:tcPr>
            <w:tcW w:w="2358" w:type="dxa"/>
            <w:shd w:val="clear" w:color="auto" w:fill="808080"/>
          </w:tcPr>
          <w:p w14:paraId="389842A4" w14:textId="77777777" w:rsidR="00CC55B8" w:rsidRPr="00675DAA" w:rsidRDefault="00CC55B8" w:rsidP="0080029F">
            <w:pPr>
              <w:rPr>
                <w:ins w:id="2432" w:author="pbx" w:date="2017-12-12T17:47:00Z"/>
              </w:rPr>
            </w:pPr>
            <w:ins w:id="2433" w:author="pbx" w:date="2017-12-12T17:47:00Z">
              <w:r w:rsidRPr="00675DAA">
                <w:lastRenderedPageBreak/>
                <w:t>Conformance</w:t>
              </w:r>
            </w:ins>
          </w:p>
        </w:tc>
        <w:tc>
          <w:tcPr>
            <w:tcW w:w="7200" w:type="dxa"/>
            <w:gridSpan w:val="4"/>
          </w:tcPr>
          <w:p w14:paraId="44416A1D" w14:textId="77777777" w:rsidR="00CC55B8" w:rsidRPr="00915A7E" w:rsidRDefault="00CC55B8" w:rsidP="00EE43D9">
            <w:pPr>
              <w:pStyle w:val="ListParagraph"/>
              <w:numPr>
                <w:ilvl w:val="0"/>
                <w:numId w:val="241"/>
              </w:numPr>
              <w:rPr>
                <w:ins w:id="2434" w:author="pbx" w:date="2017-12-12T17:47:00Z"/>
              </w:rPr>
            </w:pPr>
            <w:commentRangeStart w:id="2435"/>
            <w:ins w:id="2436" w:author="pbx" w:date="2017-12-12T17:47:00Z">
              <w:r w:rsidRPr="00915A7E">
                <w:t xml:space="preserve">Each part has an overall quantity </w:t>
              </w:r>
            </w:ins>
          </w:p>
          <w:p w14:paraId="1C90C0E4" w14:textId="77777777" w:rsidR="00CC55B8" w:rsidRPr="00915A7E" w:rsidRDefault="00CC55B8" w:rsidP="00EE43D9">
            <w:pPr>
              <w:pStyle w:val="ListParagraph"/>
              <w:numPr>
                <w:ilvl w:val="0"/>
                <w:numId w:val="241"/>
              </w:numPr>
              <w:rPr>
                <w:ins w:id="2437" w:author="pbx" w:date="2017-12-12T17:47:00Z"/>
              </w:rPr>
            </w:pPr>
            <w:ins w:id="2438" w:author="pbx" w:date="2017-12-12T17:47:00Z">
              <w:r w:rsidRPr="00915A7E">
                <w:t xml:space="preserve">If there is an “as content” (package information) data element in the part, then the numerator unit is the same as the numerator unit for the “as content” data element </w:t>
              </w:r>
            </w:ins>
          </w:p>
          <w:p w14:paraId="7844A2F2" w14:textId="77777777" w:rsidR="00CC55B8" w:rsidRPr="00915A7E" w:rsidRDefault="00CC55B8" w:rsidP="00EE43D9">
            <w:pPr>
              <w:pStyle w:val="ListParagraph"/>
              <w:numPr>
                <w:ilvl w:val="0"/>
                <w:numId w:val="241"/>
              </w:numPr>
              <w:rPr>
                <w:ins w:id="2439" w:author="pbx" w:date="2017-12-12T17:47:00Z"/>
              </w:rPr>
            </w:pPr>
            <w:ins w:id="2440" w:author="pbx" w:date="2017-12-12T17:47:00Z">
              <w:r w:rsidRPr="00915A7E">
                <w:t xml:space="preserve">If there is no “as content” (package information) data element in the part, then the numerator unit is 1 </w:t>
              </w:r>
            </w:ins>
          </w:p>
          <w:p w14:paraId="7C2C1FFC" w14:textId="77777777" w:rsidR="00CC55B8" w:rsidRPr="00915A7E" w:rsidRDefault="00CC55B8" w:rsidP="00EE43D9">
            <w:pPr>
              <w:pStyle w:val="ListParagraph"/>
              <w:numPr>
                <w:ilvl w:val="0"/>
                <w:numId w:val="241"/>
              </w:numPr>
              <w:rPr>
                <w:ins w:id="2441" w:author="pbx" w:date="2017-12-12T17:47:00Z"/>
              </w:rPr>
            </w:pPr>
            <w:ins w:id="2442" w:author="pbx" w:date="2017-12-12T17:47:00Z">
              <w:r w:rsidRPr="00915A7E">
                <w:t xml:space="preserve">If there is a code, </w:t>
              </w:r>
              <w:r w:rsidR="00696EE0">
                <w:t xml:space="preserve">it follows the </w:t>
              </w:r>
              <w:r w:rsidRPr="00915A7E">
                <w:t>general rules for product code</w:t>
              </w:r>
              <w:r w:rsidR="00696EE0">
                <w:t>s</w:t>
              </w:r>
              <w:r>
                <w:t>.</w:t>
              </w:r>
            </w:ins>
          </w:p>
          <w:p w14:paraId="43D41356" w14:textId="77777777" w:rsidR="00CC55B8" w:rsidRPr="00915A7E" w:rsidRDefault="00CC55B8" w:rsidP="00EE43D9">
            <w:pPr>
              <w:pStyle w:val="ListParagraph"/>
              <w:numPr>
                <w:ilvl w:val="0"/>
                <w:numId w:val="241"/>
              </w:numPr>
              <w:rPr>
                <w:ins w:id="2443" w:author="pbx" w:date="2017-12-12T17:47:00Z"/>
              </w:rPr>
            </w:pPr>
            <w:ins w:id="2444" w:author="pbx" w:date="2017-12-12T17:47:00Z">
              <w:r w:rsidRPr="00915A7E">
                <w:t xml:space="preserve">There is a name </w:t>
              </w:r>
              <w:r w:rsidR="00696EE0">
                <w:t>element</w:t>
              </w:r>
            </w:ins>
          </w:p>
          <w:p w14:paraId="39F6AFC5" w14:textId="77777777" w:rsidR="00CC55B8" w:rsidRPr="00675DAA" w:rsidRDefault="00CC55B8" w:rsidP="00EE43D9">
            <w:pPr>
              <w:pStyle w:val="ListParagraph"/>
              <w:numPr>
                <w:ilvl w:val="0"/>
                <w:numId w:val="241"/>
              </w:numPr>
              <w:rPr>
                <w:ins w:id="2445" w:author="pbx" w:date="2017-12-12T17:47:00Z"/>
              </w:rPr>
            </w:pPr>
            <w:ins w:id="2446" w:author="pbx" w:date="2017-12-12T17:47:00Z">
              <w:r w:rsidRPr="00915A7E">
                <w:t>Procedures for source, ingredients, characteristics and packaging are the same as for products without parts</w:t>
              </w:r>
              <w:commentRangeEnd w:id="2435"/>
              <w:r w:rsidR="00D76A04">
                <w:rPr>
                  <w:rStyle w:val="CommentReference"/>
                </w:rPr>
                <w:commentReference w:id="2435"/>
              </w:r>
            </w:ins>
          </w:p>
        </w:tc>
      </w:tr>
    </w:tbl>
    <w:p w14:paraId="7732694D" w14:textId="77777777" w:rsidR="002A7033" w:rsidRDefault="002A7033" w:rsidP="0080029F">
      <w:pPr>
        <w:rPr>
          <w:ins w:id="2447" w:author="pbx" w:date="2017-12-12T17:47:00Z"/>
        </w:rPr>
      </w:pPr>
    </w:p>
    <w:p w14:paraId="63FEB7A4" w14:textId="77777777" w:rsidR="00356464" w:rsidRDefault="00356464" w:rsidP="0080029F">
      <w:pPr>
        <w:rPr>
          <w:ins w:id="2448"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56464" w:rsidRPr="00675DAA" w14:paraId="4FB1169F" w14:textId="77777777" w:rsidTr="001C1595">
        <w:trPr>
          <w:cantSplit/>
          <w:trHeight w:val="580"/>
          <w:tblHeader/>
          <w:ins w:id="2449" w:author="pbx" w:date="2017-12-12T17:47:00Z"/>
        </w:trPr>
        <w:tc>
          <w:tcPr>
            <w:tcW w:w="2358" w:type="dxa"/>
            <w:shd w:val="clear" w:color="auto" w:fill="808080"/>
          </w:tcPr>
          <w:p w14:paraId="3DD7F468" w14:textId="77777777" w:rsidR="00356464" w:rsidRPr="00F53457" w:rsidRDefault="00356464" w:rsidP="001C1595">
            <w:pPr>
              <w:rPr>
                <w:ins w:id="2450" w:author="pbx" w:date="2017-12-12T17:47:00Z"/>
              </w:rPr>
            </w:pPr>
            <w:ins w:id="2451" w:author="pbx" w:date="2017-12-12T17:47:00Z">
              <w:r w:rsidRPr="00675DAA">
                <w:t>Element</w:t>
              </w:r>
            </w:ins>
          </w:p>
        </w:tc>
        <w:tc>
          <w:tcPr>
            <w:tcW w:w="1260" w:type="dxa"/>
            <w:shd w:val="clear" w:color="auto" w:fill="808080"/>
          </w:tcPr>
          <w:p w14:paraId="20C80DDA" w14:textId="77777777" w:rsidR="00356464" w:rsidRPr="00675DAA" w:rsidRDefault="00356464" w:rsidP="001C1595">
            <w:pPr>
              <w:rPr>
                <w:ins w:id="2452" w:author="pbx" w:date="2017-12-12T17:47:00Z"/>
              </w:rPr>
            </w:pPr>
            <w:ins w:id="2453" w:author="pbx" w:date="2017-12-12T17:47:00Z">
              <w:r w:rsidRPr="00675DAA">
                <w:t>Attribute</w:t>
              </w:r>
            </w:ins>
          </w:p>
        </w:tc>
        <w:tc>
          <w:tcPr>
            <w:tcW w:w="1260" w:type="dxa"/>
            <w:shd w:val="clear" w:color="auto" w:fill="808080"/>
          </w:tcPr>
          <w:p w14:paraId="35C83665" w14:textId="77777777" w:rsidR="00356464" w:rsidRPr="00F53457" w:rsidRDefault="00356464" w:rsidP="001C1595">
            <w:pPr>
              <w:rPr>
                <w:ins w:id="2454" w:author="pbx" w:date="2017-12-12T17:47:00Z"/>
              </w:rPr>
            </w:pPr>
            <w:ins w:id="2455" w:author="pbx" w:date="2017-12-12T17:47:00Z">
              <w:r w:rsidRPr="00675DAA">
                <w:t>Cardinality</w:t>
              </w:r>
            </w:ins>
          </w:p>
        </w:tc>
        <w:tc>
          <w:tcPr>
            <w:tcW w:w="1350" w:type="dxa"/>
            <w:shd w:val="clear" w:color="auto" w:fill="808080"/>
          </w:tcPr>
          <w:p w14:paraId="5CDB7E22" w14:textId="77777777" w:rsidR="00356464" w:rsidRPr="00675DAA" w:rsidRDefault="00356464" w:rsidP="001C1595">
            <w:pPr>
              <w:rPr>
                <w:ins w:id="2456" w:author="pbx" w:date="2017-12-12T17:47:00Z"/>
              </w:rPr>
            </w:pPr>
            <w:ins w:id="2457" w:author="pbx" w:date="2017-12-12T17:47:00Z">
              <w:r w:rsidRPr="00675DAA">
                <w:t>Value(s) Allowed</w:t>
              </w:r>
            </w:ins>
          </w:p>
          <w:p w14:paraId="6B82B617" w14:textId="77777777" w:rsidR="00356464" w:rsidRPr="00675DAA" w:rsidRDefault="00356464" w:rsidP="001C1595">
            <w:pPr>
              <w:rPr>
                <w:ins w:id="2458" w:author="pbx" w:date="2017-12-12T17:47:00Z"/>
              </w:rPr>
            </w:pPr>
            <w:ins w:id="2459" w:author="pbx" w:date="2017-12-12T17:47:00Z">
              <w:r w:rsidRPr="00675DAA">
                <w:t>Examples</w:t>
              </w:r>
            </w:ins>
          </w:p>
        </w:tc>
        <w:tc>
          <w:tcPr>
            <w:tcW w:w="3330" w:type="dxa"/>
            <w:shd w:val="clear" w:color="auto" w:fill="808080"/>
          </w:tcPr>
          <w:p w14:paraId="10908519" w14:textId="77777777" w:rsidR="00356464" w:rsidRPr="00675DAA" w:rsidRDefault="00356464" w:rsidP="001C1595">
            <w:pPr>
              <w:rPr>
                <w:ins w:id="2460" w:author="pbx" w:date="2017-12-12T17:47:00Z"/>
              </w:rPr>
            </w:pPr>
            <w:ins w:id="2461" w:author="pbx" w:date="2017-12-12T17:47:00Z">
              <w:r w:rsidRPr="00675DAA">
                <w:t>Description</w:t>
              </w:r>
            </w:ins>
          </w:p>
          <w:p w14:paraId="134EC390" w14:textId="77777777" w:rsidR="00356464" w:rsidRPr="00675DAA" w:rsidRDefault="00356464" w:rsidP="001C1595">
            <w:pPr>
              <w:rPr>
                <w:ins w:id="2462" w:author="pbx" w:date="2017-12-12T17:47:00Z"/>
              </w:rPr>
            </w:pPr>
            <w:ins w:id="2463" w:author="pbx" w:date="2017-12-12T17:47:00Z">
              <w:r w:rsidRPr="00675DAA">
                <w:t>Instructions</w:t>
              </w:r>
            </w:ins>
          </w:p>
        </w:tc>
      </w:tr>
      <w:tr w:rsidR="00356464" w:rsidRPr="00675DAA" w14:paraId="6C3F5922" w14:textId="77777777" w:rsidTr="001C1595">
        <w:trPr>
          <w:cantSplit/>
          <w:ins w:id="2464" w:author="pbx" w:date="2017-12-12T17:47:00Z"/>
        </w:trPr>
        <w:tc>
          <w:tcPr>
            <w:tcW w:w="2358" w:type="dxa"/>
          </w:tcPr>
          <w:p w14:paraId="57BDAB26" w14:textId="77777777" w:rsidR="00356464" w:rsidRPr="00675DAA" w:rsidRDefault="00356464" w:rsidP="001C1595">
            <w:pPr>
              <w:rPr>
                <w:ins w:id="2465" w:author="pbx" w:date="2017-12-12T17:47:00Z"/>
              </w:rPr>
            </w:pPr>
            <w:ins w:id="2466" w:author="pbx" w:date="2017-12-12T17:47:00Z">
              <w:r w:rsidRPr="00240FA6">
                <w:t>partProduct</w:t>
              </w:r>
            </w:ins>
          </w:p>
        </w:tc>
        <w:tc>
          <w:tcPr>
            <w:tcW w:w="1260" w:type="dxa"/>
            <w:shd w:val="clear" w:color="auto" w:fill="D9D9D9"/>
          </w:tcPr>
          <w:p w14:paraId="225BC565" w14:textId="77777777" w:rsidR="00356464" w:rsidRPr="00675DAA" w:rsidRDefault="00356464" w:rsidP="001C1595">
            <w:pPr>
              <w:rPr>
                <w:ins w:id="2467" w:author="pbx" w:date="2017-12-12T17:47:00Z"/>
              </w:rPr>
            </w:pPr>
            <w:ins w:id="2468" w:author="pbx" w:date="2017-12-12T17:47:00Z">
              <w:r w:rsidRPr="00675DAA">
                <w:t>N/A</w:t>
              </w:r>
            </w:ins>
          </w:p>
        </w:tc>
        <w:tc>
          <w:tcPr>
            <w:tcW w:w="1260" w:type="dxa"/>
            <w:shd w:val="clear" w:color="auto" w:fill="D9D9D9"/>
          </w:tcPr>
          <w:p w14:paraId="35B07F72" w14:textId="77777777" w:rsidR="00356464" w:rsidRPr="00675DAA" w:rsidRDefault="00356464" w:rsidP="001C1595">
            <w:pPr>
              <w:rPr>
                <w:ins w:id="2469" w:author="pbx" w:date="2017-12-12T17:47:00Z"/>
              </w:rPr>
            </w:pPr>
            <w:ins w:id="2470" w:author="pbx" w:date="2017-12-12T17:47:00Z">
              <w:r w:rsidRPr="00675DAA">
                <w:t>1:1</w:t>
              </w:r>
            </w:ins>
          </w:p>
        </w:tc>
        <w:tc>
          <w:tcPr>
            <w:tcW w:w="1350" w:type="dxa"/>
            <w:shd w:val="clear" w:color="auto" w:fill="D9D9D9"/>
          </w:tcPr>
          <w:p w14:paraId="4F160464" w14:textId="77777777" w:rsidR="00356464" w:rsidRPr="00675DAA" w:rsidRDefault="00356464" w:rsidP="001C1595">
            <w:pPr>
              <w:rPr>
                <w:ins w:id="2471" w:author="pbx" w:date="2017-12-12T17:47:00Z"/>
              </w:rPr>
            </w:pPr>
          </w:p>
        </w:tc>
        <w:tc>
          <w:tcPr>
            <w:tcW w:w="3330" w:type="dxa"/>
            <w:shd w:val="clear" w:color="auto" w:fill="D9D9D9"/>
          </w:tcPr>
          <w:p w14:paraId="1AB35137" w14:textId="77777777" w:rsidR="00356464" w:rsidRPr="00675DAA" w:rsidRDefault="00356464" w:rsidP="001C1595">
            <w:pPr>
              <w:rPr>
                <w:ins w:id="2472" w:author="pbx" w:date="2017-12-12T17:47:00Z"/>
              </w:rPr>
            </w:pPr>
          </w:p>
        </w:tc>
      </w:tr>
      <w:tr w:rsidR="00356464" w:rsidRPr="00675DAA" w14:paraId="6D6ADE12" w14:textId="77777777" w:rsidTr="001C1595">
        <w:trPr>
          <w:cantSplit/>
          <w:ins w:id="2473" w:author="pbx" w:date="2017-12-12T17:47:00Z"/>
        </w:trPr>
        <w:tc>
          <w:tcPr>
            <w:tcW w:w="2358" w:type="dxa"/>
            <w:shd w:val="clear" w:color="auto" w:fill="808080"/>
          </w:tcPr>
          <w:p w14:paraId="554B695B" w14:textId="77777777" w:rsidR="00356464" w:rsidRPr="00675DAA" w:rsidRDefault="00356464" w:rsidP="001C1595">
            <w:pPr>
              <w:rPr>
                <w:ins w:id="2474" w:author="pbx" w:date="2017-12-12T17:47:00Z"/>
              </w:rPr>
            </w:pPr>
            <w:ins w:id="2475" w:author="pbx" w:date="2017-12-12T17:47:00Z">
              <w:r w:rsidRPr="00675DAA">
                <w:t>Conformance</w:t>
              </w:r>
            </w:ins>
          </w:p>
        </w:tc>
        <w:tc>
          <w:tcPr>
            <w:tcW w:w="7200" w:type="dxa"/>
            <w:gridSpan w:val="4"/>
          </w:tcPr>
          <w:p w14:paraId="4915B993" w14:textId="77777777" w:rsidR="00356464" w:rsidRPr="00E144DC" w:rsidRDefault="00356464" w:rsidP="00356464">
            <w:pPr>
              <w:pStyle w:val="Heading4"/>
              <w:rPr>
                <w:ins w:id="2476" w:author="pbx" w:date="2017-12-12T17:47:00Z"/>
              </w:rPr>
            </w:pPr>
            <w:ins w:id="2477" w:author="pbx" w:date="2017-12-12T17:47:00Z">
              <w:r w:rsidRPr="00E144DC">
                <w:t xml:space="preserve">Validation </w:t>
              </w:r>
            </w:ins>
          </w:p>
          <w:p w14:paraId="617D1D5C" w14:textId="77777777" w:rsidR="00356464" w:rsidRPr="00E144DC" w:rsidRDefault="00356464" w:rsidP="00C00C2B">
            <w:pPr>
              <w:pStyle w:val="Default"/>
              <w:numPr>
                <w:ilvl w:val="0"/>
                <w:numId w:val="14"/>
              </w:numPr>
              <w:rPr>
                <w:ins w:id="2478" w:author="pbx" w:date="2017-12-12T17:47:00Z"/>
                <w:sz w:val="23"/>
                <w:szCs w:val="23"/>
              </w:rPr>
            </w:pPr>
            <w:ins w:id="2479" w:author="pbx" w:date="2017-12-12T17:47:00Z">
              <w:r w:rsidRPr="00E144DC">
                <w:rPr>
                  <w:sz w:val="23"/>
                  <w:szCs w:val="23"/>
                </w:rPr>
                <w:t xml:space="preserve">There is a name, i.e., the trade or proprietary name of the medical device as used in product labeling or in the catalog </w:t>
              </w:r>
            </w:ins>
          </w:p>
          <w:p w14:paraId="17DC2DE9" w14:textId="77777777" w:rsidR="00356464" w:rsidRDefault="00356464" w:rsidP="00C00C2B">
            <w:pPr>
              <w:pStyle w:val="Default"/>
              <w:numPr>
                <w:ilvl w:val="0"/>
                <w:numId w:val="14"/>
              </w:numPr>
              <w:rPr>
                <w:ins w:id="2480" w:author="pbx" w:date="2017-12-12T17:47:00Z"/>
                <w:sz w:val="23"/>
                <w:szCs w:val="23"/>
              </w:rPr>
            </w:pPr>
            <w:ins w:id="2481" w:author="pbx" w:date="2017-12-12T17:47:00Z">
              <w:r w:rsidRPr="00E144DC">
                <w:rPr>
                  <w:sz w:val="23"/>
                  <w:szCs w:val="23"/>
                </w:rPr>
                <w:t>Markings such as ®, or ™ should not be included</w:t>
              </w:r>
            </w:ins>
          </w:p>
          <w:p w14:paraId="74DA152A" w14:textId="77777777" w:rsidR="00356464" w:rsidRPr="00675DAA" w:rsidRDefault="00356464" w:rsidP="00EE43D9">
            <w:pPr>
              <w:pStyle w:val="ListParagraph"/>
              <w:numPr>
                <w:ilvl w:val="0"/>
                <w:numId w:val="241"/>
              </w:numPr>
              <w:rPr>
                <w:ins w:id="2482" w:author="pbx" w:date="2017-12-12T17:47:00Z"/>
              </w:rPr>
            </w:pPr>
            <w:ins w:id="2483" w:author="pbx" w:date="2017-12-12T17:47:00Z">
              <w:r>
                <w:rPr>
                  <w:rStyle w:val="CommentReference"/>
                </w:rPr>
                <w:commentReference w:id="2484"/>
              </w:r>
            </w:ins>
          </w:p>
        </w:tc>
      </w:tr>
    </w:tbl>
    <w:p w14:paraId="37D65572" w14:textId="77777777" w:rsidR="00356464" w:rsidRDefault="00356464" w:rsidP="0080029F"/>
    <w:p w14:paraId="3498C876" w14:textId="77777777" w:rsidR="00356464" w:rsidRDefault="0035646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14:paraId="51BB1A46" w14:textId="77777777" w:rsidTr="009E6EB4">
        <w:trPr>
          <w:cantSplit/>
          <w:trHeight w:val="580"/>
          <w:tblHeader/>
        </w:trPr>
        <w:tc>
          <w:tcPr>
            <w:tcW w:w="2358" w:type="dxa"/>
            <w:shd w:val="clear" w:color="auto" w:fill="808080"/>
          </w:tcPr>
          <w:p w14:paraId="644F2CBC" w14:textId="77777777" w:rsidR="002A7033" w:rsidRPr="00F53457" w:rsidRDefault="002A7033" w:rsidP="009E6EB4">
            <w:r w:rsidRPr="00675DAA">
              <w:t>Element</w:t>
            </w:r>
          </w:p>
        </w:tc>
        <w:tc>
          <w:tcPr>
            <w:tcW w:w="1260" w:type="dxa"/>
            <w:shd w:val="clear" w:color="auto" w:fill="808080"/>
          </w:tcPr>
          <w:p w14:paraId="4C740848" w14:textId="77777777" w:rsidR="002A7033" w:rsidRPr="00675DAA" w:rsidRDefault="002A7033" w:rsidP="009E6EB4">
            <w:r w:rsidRPr="00675DAA">
              <w:t>Attribute</w:t>
            </w:r>
          </w:p>
        </w:tc>
        <w:tc>
          <w:tcPr>
            <w:tcW w:w="1260" w:type="dxa"/>
            <w:shd w:val="clear" w:color="auto" w:fill="808080"/>
          </w:tcPr>
          <w:p w14:paraId="1A6E7FC9" w14:textId="77777777" w:rsidR="002A7033" w:rsidRPr="00F53457" w:rsidRDefault="002A7033" w:rsidP="009E6EB4">
            <w:r w:rsidRPr="00675DAA">
              <w:t>Cardinality</w:t>
            </w:r>
          </w:p>
        </w:tc>
        <w:tc>
          <w:tcPr>
            <w:tcW w:w="1350" w:type="dxa"/>
            <w:shd w:val="clear" w:color="auto" w:fill="808080"/>
          </w:tcPr>
          <w:p w14:paraId="1C28FC64" w14:textId="77777777" w:rsidR="002A7033" w:rsidRPr="00675DAA" w:rsidRDefault="002A7033" w:rsidP="009E6EB4">
            <w:r w:rsidRPr="00675DAA">
              <w:t>Value(s) Allowed</w:t>
            </w:r>
          </w:p>
          <w:p w14:paraId="6B674EE9" w14:textId="77777777" w:rsidR="002A7033" w:rsidRPr="00675DAA" w:rsidRDefault="002A7033" w:rsidP="009E6EB4">
            <w:r w:rsidRPr="00675DAA">
              <w:t>Examples</w:t>
            </w:r>
          </w:p>
        </w:tc>
        <w:tc>
          <w:tcPr>
            <w:tcW w:w="3330" w:type="dxa"/>
            <w:shd w:val="clear" w:color="auto" w:fill="808080"/>
          </w:tcPr>
          <w:p w14:paraId="754B1E87" w14:textId="77777777" w:rsidR="002A7033" w:rsidRPr="00675DAA" w:rsidRDefault="002A7033" w:rsidP="009E6EB4">
            <w:r w:rsidRPr="00675DAA">
              <w:t>Description</w:t>
            </w:r>
          </w:p>
          <w:p w14:paraId="5DDF11CF" w14:textId="77777777" w:rsidR="002A7033" w:rsidRPr="00675DAA" w:rsidRDefault="002A7033" w:rsidP="009E6EB4">
            <w:r w:rsidRPr="00675DAA">
              <w:t>Instructions</w:t>
            </w:r>
          </w:p>
        </w:tc>
      </w:tr>
      <w:tr w:rsidR="002A7033" w:rsidRPr="00675DAA" w14:paraId="3377F292" w14:textId="77777777" w:rsidTr="009E6EB4">
        <w:trPr>
          <w:cantSplit/>
        </w:trPr>
        <w:tc>
          <w:tcPr>
            <w:tcW w:w="2358" w:type="dxa"/>
          </w:tcPr>
          <w:p w14:paraId="11EBD4BC" w14:textId="77777777" w:rsidR="002A7033" w:rsidRPr="00675DAA" w:rsidRDefault="006D4B01" w:rsidP="009E6EB4">
            <w:r w:rsidRPr="002A7033">
              <w:t>consumedIn</w:t>
            </w:r>
          </w:p>
        </w:tc>
        <w:tc>
          <w:tcPr>
            <w:tcW w:w="1260" w:type="dxa"/>
            <w:shd w:val="clear" w:color="auto" w:fill="D9D9D9"/>
          </w:tcPr>
          <w:p w14:paraId="1F4CF9F4" w14:textId="77777777" w:rsidR="002A7033" w:rsidRPr="00675DAA" w:rsidRDefault="002A7033" w:rsidP="009E6EB4">
            <w:r w:rsidRPr="00675DAA">
              <w:t>N/A</w:t>
            </w:r>
          </w:p>
        </w:tc>
        <w:tc>
          <w:tcPr>
            <w:tcW w:w="1260" w:type="dxa"/>
            <w:shd w:val="clear" w:color="auto" w:fill="D9D9D9"/>
          </w:tcPr>
          <w:p w14:paraId="671DCE52" w14:textId="77777777" w:rsidR="002A7033" w:rsidRPr="00675DAA" w:rsidRDefault="002A7033" w:rsidP="009E6EB4">
            <w:r w:rsidRPr="00675DAA">
              <w:t>1:1</w:t>
            </w:r>
          </w:p>
        </w:tc>
        <w:tc>
          <w:tcPr>
            <w:tcW w:w="1350" w:type="dxa"/>
            <w:shd w:val="clear" w:color="auto" w:fill="D9D9D9"/>
          </w:tcPr>
          <w:p w14:paraId="7D8100F8" w14:textId="77777777" w:rsidR="002A7033" w:rsidRPr="00675DAA" w:rsidRDefault="002A7033" w:rsidP="009E6EB4"/>
        </w:tc>
        <w:tc>
          <w:tcPr>
            <w:tcW w:w="3330" w:type="dxa"/>
            <w:shd w:val="clear" w:color="auto" w:fill="D9D9D9"/>
          </w:tcPr>
          <w:p w14:paraId="590F1A7C" w14:textId="77777777" w:rsidR="002A7033" w:rsidRPr="00675DAA" w:rsidRDefault="002A7033" w:rsidP="009E6EB4"/>
        </w:tc>
      </w:tr>
      <w:tr w:rsidR="002A7033" w:rsidRPr="00675DAA" w14:paraId="480D8914" w14:textId="77777777" w:rsidTr="009E6EB4">
        <w:trPr>
          <w:cantSplit/>
        </w:trPr>
        <w:tc>
          <w:tcPr>
            <w:tcW w:w="2358" w:type="dxa"/>
            <w:shd w:val="clear" w:color="auto" w:fill="808080"/>
          </w:tcPr>
          <w:p w14:paraId="1BA1979E" w14:textId="77777777" w:rsidR="002A7033" w:rsidRPr="00675DAA" w:rsidRDefault="002A7033" w:rsidP="009E6EB4">
            <w:r w:rsidRPr="00675DAA">
              <w:t>Conformance</w:t>
            </w:r>
          </w:p>
        </w:tc>
        <w:tc>
          <w:tcPr>
            <w:tcW w:w="7200" w:type="dxa"/>
            <w:gridSpan w:val="4"/>
          </w:tcPr>
          <w:p w14:paraId="62DA3B32" w14:textId="77777777" w:rsidR="002A7033" w:rsidRDefault="006D4B01" w:rsidP="00EE43D9">
            <w:pPr>
              <w:pStyle w:val="Default"/>
              <w:numPr>
                <w:ilvl w:val="0"/>
                <w:numId w:val="291"/>
              </w:numPr>
              <w:rPr>
                <w:del w:id="2485" w:author="pbx" w:date="2017-12-12T17:47:00Z"/>
                <w:sz w:val="23"/>
                <w:szCs w:val="23"/>
              </w:rPr>
            </w:pPr>
            <w:commentRangeStart w:id="2486"/>
            <w:del w:id="2487" w:author="pbx" w:date="2017-12-12T17:47:00Z">
              <w:r>
                <w:rPr>
                  <w:sz w:val="23"/>
                  <w:szCs w:val="23"/>
                </w:rPr>
                <w:delText>???</w:delText>
              </w:r>
              <w:commentRangeEnd w:id="2486"/>
              <w:r>
                <w:rPr>
                  <w:rStyle w:val="CommentReference"/>
                </w:rPr>
                <w:commentReference w:id="2486"/>
              </w:r>
            </w:del>
          </w:p>
          <w:p w14:paraId="691DC74D" w14:textId="77777777" w:rsidR="002A7033" w:rsidRDefault="002A7033" w:rsidP="002A7033">
            <w:pPr>
              <w:rPr>
                <w:del w:id="2488" w:author="pbx" w:date="2017-12-12T17:47:00Z"/>
              </w:rPr>
            </w:pPr>
          </w:p>
          <w:p w14:paraId="2142544E" w14:textId="77777777" w:rsidR="00CF58BE" w:rsidRDefault="00CF58BE" w:rsidP="00EE43D9">
            <w:pPr>
              <w:pStyle w:val="ListParagraph"/>
              <w:numPr>
                <w:ilvl w:val="0"/>
                <w:numId w:val="243"/>
              </w:numPr>
              <w:rPr>
                <w:ins w:id="2489" w:author="pbx" w:date="2017-12-12T17:47:00Z"/>
              </w:rPr>
            </w:pPr>
            <w:ins w:id="2490" w:author="pbx" w:date="2017-12-12T17:47:00Z">
              <w:r>
                <w:t xml:space="preserve">There is a </w:t>
              </w:r>
              <w:r w:rsidRPr="002A7033">
                <w:t>consumedIn</w:t>
              </w:r>
              <w:r>
                <w:t xml:space="preserve"> element.</w:t>
              </w:r>
            </w:ins>
          </w:p>
          <w:p w14:paraId="08A8E7E4" w14:textId="77777777" w:rsidR="00CF58BE" w:rsidRPr="00FD3CB1" w:rsidRDefault="00CF58BE" w:rsidP="00EE43D9">
            <w:pPr>
              <w:pStyle w:val="ListParagraph"/>
              <w:numPr>
                <w:ilvl w:val="0"/>
                <w:numId w:val="244"/>
              </w:numPr>
              <w:rPr>
                <w:ins w:id="2491" w:author="pbx" w:date="2017-12-12T17:47:00Z"/>
                <w:highlight w:val="white"/>
              </w:rPr>
            </w:pPr>
            <w:ins w:id="2492"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52D4C81B" w14:textId="77777777" w:rsidR="002A7033" w:rsidRPr="00CF58BE" w:rsidRDefault="00CF58BE" w:rsidP="00EE43D9">
            <w:pPr>
              <w:pStyle w:val="ListParagraph"/>
              <w:numPr>
                <w:ilvl w:val="0"/>
                <w:numId w:val="244"/>
              </w:numPr>
              <w:rPr>
                <w:highlight w:val="white"/>
              </w:rPr>
            </w:pPr>
            <w:ins w:id="2493" w:author="pbx" w:date="2017-12-12T17:47:00Z">
              <w:r>
                <w:rPr>
                  <w:highlight w:val="white"/>
                </w:rPr>
                <w:t xml:space="preserve">SPL Rule 4 </w:t>
              </w:r>
              <w:r w:rsidRPr="00D00628">
                <w:rPr>
                  <w:highlight w:val="white"/>
                </w:rPr>
                <w:t xml:space="preserve">identifies that more than one </w:t>
              </w:r>
              <w:r w:rsidRPr="00FD3CB1">
                <w:rPr>
                  <w:highlight w:val="white"/>
                </w:rPr>
                <w:t>element is defined.</w:t>
              </w:r>
            </w:ins>
          </w:p>
        </w:tc>
      </w:tr>
    </w:tbl>
    <w:p w14:paraId="4A5092DD" w14:textId="77777777"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D7230" w:rsidRPr="00675DAA" w14:paraId="2965A603" w14:textId="77777777" w:rsidTr="00E23921">
        <w:trPr>
          <w:cantSplit/>
          <w:trHeight w:val="580"/>
          <w:tblHeader/>
        </w:trPr>
        <w:tc>
          <w:tcPr>
            <w:tcW w:w="2358" w:type="dxa"/>
            <w:shd w:val="clear" w:color="auto" w:fill="808080"/>
          </w:tcPr>
          <w:p w14:paraId="101F16E2" w14:textId="77777777" w:rsidR="000D7230" w:rsidRPr="00F53457" w:rsidRDefault="000D7230" w:rsidP="00E23921">
            <w:r w:rsidRPr="00675DAA">
              <w:t>Element</w:t>
            </w:r>
          </w:p>
        </w:tc>
        <w:tc>
          <w:tcPr>
            <w:tcW w:w="1260" w:type="dxa"/>
            <w:shd w:val="clear" w:color="auto" w:fill="808080"/>
          </w:tcPr>
          <w:p w14:paraId="13BD937A" w14:textId="77777777" w:rsidR="000D7230" w:rsidRPr="00675DAA" w:rsidRDefault="000D7230" w:rsidP="00E23921">
            <w:r w:rsidRPr="00675DAA">
              <w:t>Attribute</w:t>
            </w:r>
          </w:p>
        </w:tc>
        <w:tc>
          <w:tcPr>
            <w:tcW w:w="1260" w:type="dxa"/>
            <w:shd w:val="clear" w:color="auto" w:fill="808080"/>
          </w:tcPr>
          <w:p w14:paraId="6ACF6BB6" w14:textId="77777777" w:rsidR="000D7230" w:rsidRPr="00F53457" w:rsidRDefault="000D7230" w:rsidP="00E23921">
            <w:r w:rsidRPr="00675DAA">
              <w:t>Cardinality</w:t>
            </w:r>
          </w:p>
        </w:tc>
        <w:tc>
          <w:tcPr>
            <w:tcW w:w="1350" w:type="dxa"/>
            <w:shd w:val="clear" w:color="auto" w:fill="808080"/>
          </w:tcPr>
          <w:p w14:paraId="32640E65" w14:textId="77777777" w:rsidR="000D7230" w:rsidRPr="00675DAA" w:rsidRDefault="000D7230" w:rsidP="00E23921">
            <w:r w:rsidRPr="00675DAA">
              <w:t>Value(s) Allowed</w:t>
            </w:r>
          </w:p>
          <w:p w14:paraId="4388F41C" w14:textId="77777777" w:rsidR="000D7230" w:rsidRPr="00675DAA" w:rsidRDefault="000D7230" w:rsidP="00E23921">
            <w:r w:rsidRPr="00675DAA">
              <w:t>Examples</w:t>
            </w:r>
          </w:p>
        </w:tc>
        <w:tc>
          <w:tcPr>
            <w:tcW w:w="3330" w:type="dxa"/>
            <w:shd w:val="clear" w:color="auto" w:fill="808080"/>
          </w:tcPr>
          <w:p w14:paraId="7809B195" w14:textId="77777777" w:rsidR="000D7230" w:rsidRPr="00675DAA" w:rsidRDefault="000D7230" w:rsidP="00E23921">
            <w:r w:rsidRPr="00675DAA">
              <w:t>Description</w:t>
            </w:r>
          </w:p>
          <w:p w14:paraId="26EE920C" w14:textId="77777777" w:rsidR="000D7230" w:rsidRPr="00675DAA" w:rsidRDefault="000D7230" w:rsidP="00E23921">
            <w:r w:rsidRPr="00675DAA">
              <w:t>Instructions</w:t>
            </w:r>
          </w:p>
        </w:tc>
      </w:tr>
      <w:tr w:rsidR="000D7230" w:rsidRPr="00675DAA" w14:paraId="21667818" w14:textId="77777777" w:rsidTr="00E23921">
        <w:trPr>
          <w:cantSplit/>
        </w:trPr>
        <w:tc>
          <w:tcPr>
            <w:tcW w:w="2358" w:type="dxa"/>
          </w:tcPr>
          <w:p w14:paraId="3B9E77CA" w14:textId="77777777" w:rsidR="000D7230" w:rsidRPr="00675DAA" w:rsidRDefault="000D7230" w:rsidP="00E23921">
            <w:r w:rsidRPr="002A7033">
              <w:t>substanceAdministration</w:t>
            </w:r>
          </w:p>
        </w:tc>
        <w:tc>
          <w:tcPr>
            <w:tcW w:w="1260" w:type="dxa"/>
            <w:shd w:val="clear" w:color="auto" w:fill="D9D9D9"/>
          </w:tcPr>
          <w:p w14:paraId="49664AC9" w14:textId="77777777" w:rsidR="000D7230" w:rsidRPr="00675DAA" w:rsidRDefault="000D7230" w:rsidP="00E23921">
            <w:r w:rsidRPr="00675DAA">
              <w:t>N/A</w:t>
            </w:r>
          </w:p>
        </w:tc>
        <w:tc>
          <w:tcPr>
            <w:tcW w:w="1260" w:type="dxa"/>
            <w:shd w:val="clear" w:color="auto" w:fill="D9D9D9"/>
          </w:tcPr>
          <w:p w14:paraId="744FE904" w14:textId="77777777" w:rsidR="000D7230" w:rsidRPr="00675DAA" w:rsidRDefault="000D7230" w:rsidP="00E23921">
            <w:r w:rsidRPr="00675DAA">
              <w:t>1:1</w:t>
            </w:r>
          </w:p>
        </w:tc>
        <w:tc>
          <w:tcPr>
            <w:tcW w:w="1350" w:type="dxa"/>
            <w:shd w:val="clear" w:color="auto" w:fill="D9D9D9"/>
          </w:tcPr>
          <w:p w14:paraId="38AB4327" w14:textId="77777777" w:rsidR="000D7230" w:rsidRPr="00675DAA" w:rsidRDefault="000D7230" w:rsidP="00E23921"/>
        </w:tc>
        <w:tc>
          <w:tcPr>
            <w:tcW w:w="3330" w:type="dxa"/>
            <w:shd w:val="clear" w:color="auto" w:fill="D9D9D9"/>
          </w:tcPr>
          <w:p w14:paraId="1D3BFD05" w14:textId="77777777" w:rsidR="000D7230" w:rsidRPr="00675DAA" w:rsidRDefault="000D7230" w:rsidP="00E23921"/>
        </w:tc>
      </w:tr>
      <w:tr w:rsidR="000D7230" w:rsidRPr="00675DAA" w14:paraId="1DE841AD" w14:textId="77777777" w:rsidTr="00E23921">
        <w:trPr>
          <w:cantSplit/>
        </w:trPr>
        <w:tc>
          <w:tcPr>
            <w:tcW w:w="2358" w:type="dxa"/>
            <w:shd w:val="clear" w:color="auto" w:fill="808080"/>
          </w:tcPr>
          <w:p w14:paraId="7319EAEF" w14:textId="77777777" w:rsidR="000D7230" w:rsidRPr="00675DAA" w:rsidRDefault="000D7230" w:rsidP="00E23921">
            <w:r w:rsidRPr="00675DAA">
              <w:lastRenderedPageBreak/>
              <w:t>Conformance</w:t>
            </w:r>
          </w:p>
        </w:tc>
        <w:tc>
          <w:tcPr>
            <w:tcW w:w="7200" w:type="dxa"/>
            <w:gridSpan w:val="4"/>
          </w:tcPr>
          <w:p w14:paraId="11FA313A" w14:textId="77777777" w:rsidR="002A7033" w:rsidRDefault="002A7033" w:rsidP="00EE43D9">
            <w:pPr>
              <w:pStyle w:val="Default"/>
              <w:numPr>
                <w:ilvl w:val="0"/>
                <w:numId w:val="291"/>
              </w:numPr>
              <w:rPr>
                <w:del w:id="2494" w:author="pbx" w:date="2017-12-12T17:47:00Z"/>
                <w:sz w:val="23"/>
                <w:szCs w:val="23"/>
              </w:rPr>
            </w:pPr>
            <w:commentRangeStart w:id="2495"/>
            <w:del w:id="2496" w:author="pbx" w:date="2017-12-12T17:47:00Z">
              <w:r>
                <w:rPr>
                  <w:sz w:val="23"/>
                  <w:szCs w:val="23"/>
                </w:rPr>
                <w:delText xml:space="preserve">There is one or more “consumed in” (route of administration) substance administration with route code. </w:delText>
              </w:r>
            </w:del>
          </w:p>
          <w:p w14:paraId="463F276E" w14:textId="77777777" w:rsidR="002A7033" w:rsidRDefault="002A7033" w:rsidP="00EE43D9">
            <w:pPr>
              <w:pStyle w:val="Default"/>
              <w:numPr>
                <w:ilvl w:val="1"/>
                <w:numId w:val="291"/>
              </w:numPr>
              <w:rPr>
                <w:del w:id="2497" w:author="pbx" w:date="2017-12-12T17:47:00Z"/>
                <w:sz w:val="23"/>
                <w:szCs w:val="23"/>
              </w:rPr>
            </w:pPr>
            <w:del w:id="2498" w:author="pbx" w:date="2017-12-12T17:47:00Z">
              <w:r>
                <w:rPr>
                  <w:sz w:val="23"/>
                  <w:szCs w:val="23"/>
                </w:rPr>
                <w:delText>Rule 4</w:delText>
              </w:r>
            </w:del>
          </w:p>
          <w:p w14:paraId="4456D832" w14:textId="77777777" w:rsidR="000D7230" w:rsidRDefault="000D7230" w:rsidP="00EE43D9">
            <w:pPr>
              <w:pStyle w:val="ListParagraph"/>
              <w:numPr>
                <w:ilvl w:val="0"/>
                <w:numId w:val="245"/>
              </w:numPr>
            </w:pPr>
            <w:ins w:id="2499" w:author="pbx" w:date="2017-12-12T17:47:00Z">
              <w:r>
                <w:t xml:space="preserve">There is a </w:t>
              </w:r>
            </w:ins>
            <w:r w:rsidRPr="002A7033">
              <w:t>substanceAdministration</w:t>
            </w:r>
            <w:ins w:id="2500" w:author="pbx" w:date="2017-12-12T17:47:00Z">
              <w:r>
                <w:t xml:space="preserve"> element.</w:t>
              </w:r>
            </w:ins>
          </w:p>
          <w:p w14:paraId="52B0DC4A" w14:textId="77777777" w:rsidR="000D7230" w:rsidRDefault="000D7230" w:rsidP="00EE43D9">
            <w:pPr>
              <w:pStyle w:val="ListParagraph"/>
              <w:numPr>
                <w:ilvl w:val="0"/>
                <w:numId w:val="248"/>
              </w:numPr>
              <w:rPr>
                <w:ins w:id="2501" w:author="pbx" w:date="2017-12-12T17:47:00Z"/>
                <w:highlight w:val="white"/>
              </w:rPr>
            </w:pPr>
            <w:ins w:id="2502"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7FD88AFD" w14:textId="77777777" w:rsidR="002A7033" w:rsidRDefault="000D7230" w:rsidP="00EE43D9">
            <w:pPr>
              <w:pStyle w:val="Default"/>
              <w:numPr>
                <w:ilvl w:val="1"/>
                <w:numId w:val="291"/>
              </w:numPr>
              <w:rPr>
                <w:del w:id="2503" w:author="pbx" w:date="2017-12-12T17:47:00Z"/>
                <w:sz w:val="23"/>
                <w:szCs w:val="23"/>
              </w:rPr>
            </w:pPr>
            <w:ins w:id="2504" w:author="pbx" w:date="2017-12-12T17:47:00Z">
              <w:r w:rsidRPr="00CF58BE">
                <w:rPr>
                  <w:highlight w:val="white"/>
                </w:rPr>
                <w:t xml:space="preserve">SPL </w:t>
              </w:r>
            </w:ins>
            <w:r w:rsidRPr="00CF58BE">
              <w:rPr>
                <w:highlight w:val="white"/>
              </w:rPr>
              <w:t xml:space="preserve">Rule 4 </w:t>
            </w:r>
            <w:del w:id="2505" w:author="pbx" w:date="2017-12-12T17:47:00Z">
              <w:r w:rsidR="002A7033">
                <w:rPr>
                  <w:rFonts w:ascii="Courier New" w:hAnsi="Courier New" w:cs="Courier New"/>
                  <w:sz w:val="18"/>
                  <w:szCs w:val="18"/>
                </w:rPr>
                <w:delText>and 5</w:delText>
              </w:r>
            </w:del>
          </w:p>
          <w:p w14:paraId="65FFF2D3" w14:textId="3D44481D" w:rsidR="000D7230" w:rsidRPr="00CF58BE" w:rsidRDefault="002A7033" w:rsidP="00EE43D9">
            <w:pPr>
              <w:pStyle w:val="ListParagraph"/>
              <w:numPr>
                <w:ilvl w:val="0"/>
                <w:numId w:val="246"/>
              </w:numPr>
              <w:rPr>
                <w:highlight w:val="white"/>
              </w:rPr>
            </w:pPr>
            <w:del w:id="2506" w:author="pbx" w:date="2017-12-12T17:47:00Z">
              <w:r>
                <w:delText>The Route code system</w:delText>
              </w:r>
            </w:del>
            <w:ins w:id="2507" w:author="pbx" w:date="2017-12-12T17:47:00Z">
              <w:r w:rsidR="000D7230" w:rsidRPr="00CF58BE">
                <w:rPr>
                  <w:highlight w:val="white"/>
                </w:rPr>
                <w:t>identifies that more than one element</w:t>
              </w:r>
            </w:ins>
            <w:r w:rsidR="000D7230" w:rsidRPr="00CF58BE">
              <w:rPr>
                <w:highlight w:val="white"/>
              </w:rPr>
              <w:t xml:space="preserve"> is </w:t>
            </w:r>
            <w:del w:id="2508" w:author="pbx" w:date="2017-12-12T17:47:00Z">
              <w:r>
                <w:delText>2.16.840.1.113883.2.20.6.7</w:delText>
              </w:r>
            </w:del>
            <w:ins w:id="2509" w:author="pbx" w:date="2017-12-12T17:47:00Z">
              <w:r w:rsidR="000D7230" w:rsidRPr="00CF58BE">
                <w:rPr>
                  <w:highlight w:val="white"/>
                </w:rPr>
                <w:t>defined.</w:t>
              </w:r>
            </w:ins>
          </w:p>
          <w:p w14:paraId="7F8F42EB" w14:textId="77777777" w:rsidR="002A7033" w:rsidRDefault="002A7033" w:rsidP="00EE43D9">
            <w:pPr>
              <w:pStyle w:val="Default"/>
              <w:numPr>
                <w:ilvl w:val="1"/>
                <w:numId w:val="291"/>
              </w:numPr>
              <w:rPr>
                <w:del w:id="2510" w:author="pbx" w:date="2017-12-12T17:47:00Z"/>
                <w:sz w:val="23"/>
                <w:szCs w:val="23"/>
              </w:rPr>
            </w:pPr>
            <w:del w:id="2511" w:author="pbx" w:date="2017-12-12T17:47:00Z">
              <w:r>
                <w:rPr>
                  <w:sz w:val="23"/>
                  <w:szCs w:val="23"/>
                </w:rPr>
                <w:delText>SPL Rule 2</w:delText>
              </w:r>
            </w:del>
          </w:p>
          <w:p w14:paraId="36072F07" w14:textId="77777777" w:rsidR="002A7033" w:rsidRDefault="002A7033" w:rsidP="00EE43D9">
            <w:pPr>
              <w:pStyle w:val="Default"/>
              <w:numPr>
                <w:ilvl w:val="0"/>
                <w:numId w:val="291"/>
              </w:numPr>
              <w:rPr>
                <w:del w:id="2512" w:author="pbx" w:date="2017-12-12T17:47:00Z"/>
                <w:sz w:val="23"/>
                <w:szCs w:val="23"/>
              </w:rPr>
            </w:pPr>
            <w:del w:id="2513" w:author="pbx" w:date="2017-12-12T17:47:00Z">
              <w:r>
                <w:rPr>
                  <w:sz w:val="23"/>
                  <w:szCs w:val="23"/>
                </w:rPr>
                <w:delText>There is a code.</w:delText>
              </w:r>
            </w:del>
          </w:p>
          <w:p w14:paraId="271370BB" w14:textId="77777777" w:rsidR="000D7230" w:rsidRDefault="000D7230" w:rsidP="00E23921">
            <w:pPr>
              <w:pStyle w:val="Default"/>
              <w:ind w:left="360"/>
              <w:rPr>
                <w:sz w:val="23"/>
                <w:szCs w:val="23"/>
              </w:rPr>
            </w:pPr>
          </w:p>
          <w:p w14:paraId="2FD874E0" w14:textId="4CA3EA8C" w:rsidR="000D7230" w:rsidRDefault="000D7230" w:rsidP="00EE43D9">
            <w:pPr>
              <w:pStyle w:val="ListParagraph"/>
              <w:numPr>
                <w:ilvl w:val="0"/>
                <w:numId w:val="245"/>
              </w:numPr>
            </w:pPr>
            <w:r>
              <w:t>There is a</w:t>
            </w:r>
            <w:r w:rsidR="00A650B6">
              <w:t xml:space="preserve"> </w:t>
            </w:r>
            <w:del w:id="2514" w:author="pbx" w:date="2017-12-12T17:47:00Z">
              <w:r w:rsidR="002A7033">
                <w:delText>display name</w:delText>
              </w:r>
            </w:del>
            <w:ins w:id="2515" w:author="pbx" w:date="2017-12-12T17:47:00Z">
              <w:r w:rsidRPr="000D7230">
                <w:t>routeCode</w:t>
              </w:r>
              <w:r>
                <w:t xml:space="preserve"> element</w:t>
              </w:r>
            </w:ins>
            <w:r>
              <w:t>.</w:t>
            </w:r>
          </w:p>
          <w:p w14:paraId="4769CFE1" w14:textId="77777777" w:rsidR="002A7033" w:rsidRDefault="002A7033" w:rsidP="00EE43D9">
            <w:pPr>
              <w:pStyle w:val="Default"/>
              <w:numPr>
                <w:ilvl w:val="0"/>
                <w:numId w:val="291"/>
              </w:numPr>
              <w:rPr>
                <w:del w:id="2516" w:author="pbx" w:date="2017-12-12T17:47:00Z"/>
                <w:sz w:val="23"/>
                <w:szCs w:val="23"/>
              </w:rPr>
            </w:pPr>
            <w:del w:id="2517" w:author="pbx" w:date="2017-12-12T17:47:00Z">
              <w:r>
                <w:rPr>
                  <w:sz w:val="23"/>
                  <w:szCs w:val="23"/>
                </w:rPr>
                <w:delText>The display name matches the code.</w:delText>
              </w:r>
            </w:del>
          </w:p>
          <w:p w14:paraId="4158CE78" w14:textId="77777777" w:rsidR="002A7033" w:rsidRDefault="002A7033" w:rsidP="00EE43D9">
            <w:pPr>
              <w:pStyle w:val="Default"/>
              <w:numPr>
                <w:ilvl w:val="0"/>
                <w:numId w:val="291"/>
              </w:numPr>
              <w:rPr>
                <w:del w:id="2518" w:author="pbx" w:date="2017-12-12T17:47:00Z"/>
                <w:sz w:val="23"/>
                <w:szCs w:val="23"/>
              </w:rPr>
            </w:pPr>
            <w:del w:id="2519" w:author="pbx" w:date="2017-12-12T17:47:00Z">
              <w:r>
                <w:rPr>
                  <w:sz w:val="23"/>
                  <w:szCs w:val="23"/>
                </w:rPr>
                <w:delText xml:space="preserve">The display name is </w:delText>
              </w:r>
              <w:r w:rsidRPr="00A125B3">
                <w:rPr>
                  <w:sz w:val="23"/>
                  <w:szCs w:val="23"/>
                </w:rPr>
                <w:delText>based upon the document language.</w:delText>
              </w:r>
              <w:commentRangeEnd w:id="2495"/>
              <w:r>
                <w:rPr>
                  <w:rStyle w:val="CommentReference"/>
                </w:rPr>
                <w:commentReference w:id="2495"/>
              </w:r>
            </w:del>
          </w:p>
          <w:p w14:paraId="06F5A25F" w14:textId="77777777" w:rsidR="002A7033" w:rsidRDefault="002A7033" w:rsidP="009E6EB4">
            <w:pPr>
              <w:rPr>
                <w:del w:id="2520" w:author="pbx" w:date="2017-12-12T17:47:00Z"/>
              </w:rPr>
            </w:pPr>
          </w:p>
          <w:p w14:paraId="1E087F08" w14:textId="77777777" w:rsidR="000D7230" w:rsidRDefault="000D7230" w:rsidP="00EE43D9">
            <w:pPr>
              <w:pStyle w:val="ListParagraph"/>
              <w:numPr>
                <w:ilvl w:val="0"/>
                <w:numId w:val="247"/>
              </w:numPr>
              <w:rPr>
                <w:ins w:id="2521" w:author="pbx" w:date="2017-12-12T17:47:00Z"/>
                <w:highlight w:val="white"/>
              </w:rPr>
            </w:pPr>
            <w:ins w:id="2522"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46FE1E96" w14:textId="77777777" w:rsidR="000D7230" w:rsidRPr="00A650B6" w:rsidRDefault="000D7230" w:rsidP="00EE43D9">
            <w:pPr>
              <w:pStyle w:val="ListParagraph"/>
              <w:numPr>
                <w:ilvl w:val="0"/>
                <w:numId w:val="246"/>
              </w:numPr>
              <w:rPr>
                <w:highlight w:val="white"/>
              </w:rPr>
            </w:pPr>
            <w:ins w:id="2523" w:author="pbx" w:date="2017-12-12T17:47:00Z">
              <w:r w:rsidRPr="00CF58BE">
                <w:rPr>
                  <w:highlight w:val="white"/>
                </w:rPr>
                <w:t>SPL Rule 4 identifies that more than one element is defined.</w:t>
              </w:r>
            </w:ins>
          </w:p>
        </w:tc>
      </w:tr>
    </w:tbl>
    <w:p w14:paraId="722C53E0" w14:textId="77777777" w:rsidR="000D7230" w:rsidRDefault="000D7230" w:rsidP="0080029F"/>
    <w:p w14:paraId="1FD20D42" w14:textId="77777777" w:rsidR="001E507A" w:rsidRDefault="001E507A" w:rsidP="0080029F">
      <w:pPr>
        <w:rPr>
          <w:moveFrom w:id="2524" w:author="pbx" w:date="2017-12-12T17:47:00Z"/>
          <w:highlight w:val="white"/>
          <w:lang w:val="en-US"/>
        </w:rPr>
      </w:pPr>
      <w:moveFromRangeStart w:id="2525" w:author="pbx" w:date="2017-12-12T17:47:00Z" w:name="move50086418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04C3E6A0" w14:textId="77777777" w:rsidTr="00E23921">
        <w:trPr>
          <w:cantSplit/>
          <w:trHeight w:val="580"/>
          <w:tblHeader/>
        </w:trPr>
        <w:tc>
          <w:tcPr>
            <w:tcW w:w="2358" w:type="dxa"/>
            <w:shd w:val="clear" w:color="auto" w:fill="808080"/>
          </w:tcPr>
          <w:p w14:paraId="5853643B" w14:textId="77777777" w:rsidR="001E507A" w:rsidRPr="000445D1" w:rsidRDefault="001E507A" w:rsidP="00E23921">
            <w:pPr>
              <w:rPr>
                <w:moveFrom w:id="2526" w:author="pbx" w:date="2017-12-12T17:47:00Z"/>
              </w:rPr>
            </w:pPr>
            <w:moveFrom w:id="2527" w:author="pbx" w:date="2017-12-12T17:47:00Z">
              <w:r w:rsidRPr="00675DAA">
                <w:t>Element</w:t>
              </w:r>
            </w:moveFrom>
          </w:p>
        </w:tc>
        <w:tc>
          <w:tcPr>
            <w:tcW w:w="1260" w:type="dxa"/>
            <w:shd w:val="clear" w:color="auto" w:fill="808080"/>
          </w:tcPr>
          <w:p w14:paraId="123921AC" w14:textId="77777777" w:rsidR="001E507A" w:rsidRPr="00675DAA" w:rsidRDefault="001E507A" w:rsidP="00E23921">
            <w:pPr>
              <w:rPr>
                <w:moveFrom w:id="2528" w:author="pbx" w:date="2017-12-12T17:47:00Z"/>
              </w:rPr>
            </w:pPr>
            <w:moveFrom w:id="2529" w:author="pbx" w:date="2017-12-12T17:47:00Z">
              <w:r w:rsidRPr="00675DAA">
                <w:t>Attribute</w:t>
              </w:r>
            </w:moveFrom>
          </w:p>
        </w:tc>
        <w:tc>
          <w:tcPr>
            <w:tcW w:w="1260" w:type="dxa"/>
            <w:shd w:val="clear" w:color="auto" w:fill="808080"/>
          </w:tcPr>
          <w:p w14:paraId="34CD8F17" w14:textId="77777777" w:rsidR="001E507A" w:rsidRPr="000445D1" w:rsidRDefault="001E507A" w:rsidP="00E23921">
            <w:pPr>
              <w:rPr>
                <w:moveFrom w:id="2530" w:author="pbx" w:date="2017-12-12T17:47:00Z"/>
              </w:rPr>
            </w:pPr>
            <w:moveFrom w:id="2531" w:author="pbx" w:date="2017-12-12T17:47:00Z">
              <w:r w:rsidRPr="00675DAA">
                <w:t>Cardinality</w:t>
              </w:r>
            </w:moveFrom>
          </w:p>
        </w:tc>
        <w:tc>
          <w:tcPr>
            <w:tcW w:w="1350" w:type="dxa"/>
            <w:shd w:val="clear" w:color="auto" w:fill="808080"/>
          </w:tcPr>
          <w:p w14:paraId="4CF72365" w14:textId="77777777" w:rsidR="001E507A" w:rsidRPr="00675DAA" w:rsidRDefault="001E507A" w:rsidP="00E23921">
            <w:pPr>
              <w:rPr>
                <w:moveFrom w:id="2532" w:author="pbx" w:date="2017-12-12T17:47:00Z"/>
              </w:rPr>
            </w:pPr>
            <w:moveFrom w:id="2533" w:author="pbx" w:date="2017-12-12T17:47:00Z">
              <w:r w:rsidRPr="00675DAA">
                <w:t>Value(s) Allowed</w:t>
              </w:r>
            </w:moveFrom>
          </w:p>
          <w:p w14:paraId="4015C2D1" w14:textId="77777777" w:rsidR="001E507A" w:rsidRPr="00675DAA" w:rsidRDefault="001E507A" w:rsidP="00E23921">
            <w:pPr>
              <w:rPr>
                <w:moveFrom w:id="2534" w:author="pbx" w:date="2017-12-12T17:47:00Z"/>
              </w:rPr>
            </w:pPr>
            <w:moveFrom w:id="2535" w:author="pbx" w:date="2017-12-12T17:47:00Z">
              <w:r w:rsidRPr="00675DAA">
                <w:t>Examples</w:t>
              </w:r>
            </w:moveFrom>
          </w:p>
        </w:tc>
        <w:tc>
          <w:tcPr>
            <w:tcW w:w="3330" w:type="dxa"/>
            <w:shd w:val="clear" w:color="auto" w:fill="808080"/>
          </w:tcPr>
          <w:p w14:paraId="1DDF9FB3" w14:textId="77777777" w:rsidR="001E507A" w:rsidRPr="00675DAA" w:rsidRDefault="001E507A" w:rsidP="00E23921">
            <w:pPr>
              <w:rPr>
                <w:moveFrom w:id="2536" w:author="pbx" w:date="2017-12-12T17:47:00Z"/>
              </w:rPr>
            </w:pPr>
            <w:moveFrom w:id="2537" w:author="pbx" w:date="2017-12-12T17:47:00Z">
              <w:r w:rsidRPr="00675DAA">
                <w:t>Description</w:t>
              </w:r>
            </w:moveFrom>
          </w:p>
          <w:p w14:paraId="26FE4C5A" w14:textId="77777777" w:rsidR="001E507A" w:rsidRPr="00675DAA" w:rsidRDefault="001E507A" w:rsidP="00E23921">
            <w:pPr>
              <w:rPr>
                <w:moveFrom w:id="2538" w:author="pbx" w:date="2017-12-12T17:47:00Z"/>
              </w:rPr>
            </w:pPr>
            <w:moveFrom w:id="2539" w:author="pbx" w:date="2017-12-12T17:47:00Z">
              <w:r w:rsidRPr="00675DAA">
                <w:t>Instructions</w:t>
              </w:r>
            </w:moveFrom>
          </w:p>
        </w:tc>
      </w:tr>
      <w:moveFromRangeEnd w:id="2525"/>
      <w:tr w:rsidR="00CC55B8" w:rsidRPr="00675DAA" w14:paraId="134EAF12" w14:textId="77777777" w:rsidTr="00122FE2">
        <w:trPr>
          <w:cantSplit/>
          <w:del w:id="2540" w:author="pbx" w:date="2017-12-12T17:47:00Z"/>
        </w:trPr>
        <w:tc>
          <w:tcPr>
            <w:tcW w:w="2358" w:type="dxa"/>
          </w:tcPr>
          <w:p w14:paraId="6A733800" w14:textId="77777777" w:rsidR="00CC55B8" w:rsidRPr="00675DAA" w:rsidRDefault="00CC55B8" w:rsidP="0080029F">
            <w:pPr>
              <w:rPr>
                <w:del w:id="2541" w:author="pbx" w:date="2017-12-12T17:47:00Z"/>
              </w:rPr>
            </w:pPr>
            <w:del w:id="2542" w:author="pbx" w:date="2017-12-12T17:47:00Z">
              <w:r>
                <w:delText>approval</w:delText>
              </w:r>
            </w:del>
          </w:p>
        </w:tc>
        <w:tc>
          <w:tcPr>
            <w:tcW w:w="1260" w:type="dxa"/>
            <w:shd w:val="clear" w:color="auto" w:fill="D9D9D9"/>
          </w:tcPr>
          <w:p w14:paraId="61385AD3" w14:textId="77777777" w:rsidR="00CC55B8" w:rsidRPr="00675DAA" w:rsidRDefault="00CC55B8" w:rsidP="0080029F">
            <w:pPr>
              <w:rPr>
                <w:del w:id="2543" w:author="pbx" w:date="2017-12-12T17:47:00Z"/>
              </w:rPr>
            </w:pPr>
            <w:del w:id="2544" w:author="pbx" w:date="2017-12-12T17:47:00Z">
              <w:r w:rsidRPr="00675DAA">
                <w:delText>N/A</w:delText>
              </w:r>
            </w:del>
          </w:p>
        </w:tc>
        <w:tc>
          <w:tcPr>
            <w:tcW w:w="1260" w:type="dxa"/>
            <w:shd w:val="clear" w:color="auto" w:fill="D9D9D9"/>
          </w:tcPr>
          <w:p w14:paraId="4A013009" w14:textId="77777777" w:rsidR="00CC55B8" w:rsidRPr="00675DAA" w:rsidRDefault="00CC55B8" w:rsidP="0080029F">
            <w:pPr>
              <w:rPr>
                <w:del w:id="2545" w:author="pbx" w:date="2017-12-12T17:47:00Z"/>
              </w:rPr>
            </w:pPr>
            <w:del w:id="2546" w:author="pbx" w:date="2017-12-12T17:47:00Z">
              <w:r>
                <w:delText>1:n</w:delText>
              </w:r>
            </w:del>
          </w:p>
        </w:tc>
        <w:tc>
          <w:tcPr>
            <w:tcW w:w="1350" w:type="dxa"/>
            <w:shd w:val="clear" w:color="auto" w:fill="D9D9D9"/>
          </w:tcPr>
          <w:p w14:paraId="2A9CABE0" w14:textId="77777777" w:rsidR="00CC55B8" w:rsidRPr="00675DAA" w:rsidRDefault="00CC55B8" w:rsidP="0080029F">
            <w:pPr>
              <w:rPr>
                <w:del w:id="2547" w:author="pbx" w:date="2017-12-12T17:47:00Z"/>
              </w:rPr>
            </w:pPr>
          </w:p>
        </w:tc>
        <w:tc>
          <w:tcPr>
            <w:tcW w:w="3330" w:type="dxa"/>
            <w:shd w:val="clear" w:color="auto" w:fill="D9D9D9"/>
          </w:tcPr>
          <w:p w14:paraId="577A8BB6" w14:textId="77777777" w:rsidR="00CC55B8" w:rsidRPr="00675DAA" w:rsidRDefault="00CC55B8" w:rsidP="0080029F">
            <w:pPr>
              <w:rPr>
                <w:del w:id="2548" w:author="pbx" w:date="2017-12-12T17:47:00Z"/>
              </w:rPr>
            </w:pPr>
          </w:p>
        </w:tc>
      </w:tr>
      <w:tr w:rsidR="002A7033" w:rsidRPr="00675DAA" w14:paraId="005AE8E5" w14:textId="77777777" w:rsidTr="009E6EB4">
        <w:trPr>
          <w:cantSplit/>
          <w:trHeight w:val="580"/>
          <w:tblHeader/>
          <w:ins w:id="2549" w:author="pbx" w:date="2017-12-12T17:47:00Z"/>
        </w:trPr>
        <w:tc>
          <w:tcPr>
            <w:tcW w:w="2358" w:type="dxa"/>
            <w:shd w:val="clear" w:color="auto" w:fill="808080"/>
          </w:tcPr>
          <w:p w14:paraId="299AA3E6" w14:textId="77777777" w:rsidR="002A7033" w:rsidRPr="00F53457" w:rsidRDefault="002A7033" w:rsidP="009E6EB4">
            <w:pPr>
              <w:rPr>
                <w:ins w:id="2550" w:author="pbx" w:date="2017-12-12T17:47:00Z"/>
              </w:rPr>
            </w:pPr>
            <w:ins w:id="2551" w:author="pbx" w:date="2017-12-12T17:47:00Z">
              <w:r w:rsidRPr="00675DAA">
                <w:t>Element</w:t>
              </w:r>
            </w:ins>
          </w:p>
        </w:tc>
        <w:tc>
          <w:tcPr>
            <w:tcW w:w="1260" w:type="dxa"/>
            <w:shd w:val="clear" w:color="auto" w:fill="808080"/>
          </w:tcPr>
          <w:p w14:paraId="2C8E7B35" w14:textId="77777777" w:rsidR="002A7033" w:rsidRPr="00675DAA" w:rsidRDefault="002A7033" w:rsidP="009E6EB4">
            <w:pPr>
              <w:rPr>
                <w:ins w:id="2552" w:author="pbx" w:date="2017-12-12T17:47:00Z"/>
              </w:rPr>
            </w:pPr>
            <w:ins w:id="2553" w:author="pbx" w:date="2017-12-12T17:47:00Z">
              <w:r w:rsidRPr="00675DAA">
                <w:t>Attribute</w:t>
              </w:r>
            </w:ins>
          </w:p>
        </w:tc>
        <w:tc>
          <w:tcPr>
            <w:tcW w:w="1260" w:type="dxa"/>
            <w:shd w:val="clear" w:color="auto" w:fill="808080"/>
          </w:tcPr>
          <w:p w14:paraId="7119731F" w14:textId="77777777" w:rsidR="002A7033" w:rsidRPr="00F53457" w:rsidRDefault="002A7033" w:rsidP="009E6EB4">
            <w:pPr>
              <w:rPr>
                <w:ins w:id="2554" w:author="pbx" w:date="2017-12-12T17:47:00Z"/>
              </w:rPr>
            </w:pPr>
            <w:ins w:id="2555" w:author="pbx" w:date="2017-12-12T17:47:00Z">
              <w:r w:rsidRPr="00675DAA">
                <w:t>Cardinality</w:t>
              </w:r>
            </w:ins>
          </w:p>
        </w:tc>
        <w:tc>
          <w:tcPr>
            <w:tcW w:w="1350" w:type="dxa"/>
            <w:shd w:val="clear" w:color="auto" w:fill="808080"/>
          </w:tcPr>
          <w:p w14:paraId="7862686A" w14:textId="77777777" w:rsidR="002A7033" w:rsidRPr="00675DAA" w:rsidRDefault="002A7033" w:rsidP="009E6EB4">
            <w:pPr>
              <w:rPr>
                <w:ins w:id="2556" w:author="pbx" w:date="2017-12-12T17:47:00Z"/>
              </w:rPr>
            </w:pPr>
            <w:ins w:id="2557" w:author="pbx" w:date="2017-12-12T17:47:00Z">
              <w:r w:rsidRPr="00675DAA">
                <w:t>Value(s) Allowed</w:t>
              </w:r>
            </w:ins>
          </w:p>
          <w:p w14:paraId="724CA9F5" w14:textId="77777777" w:rsidR="002A7033" w:rsidRPr="00675DAA" w:rsidRDefault="002A7033" w:rsidP="009E6EB4">
            <w:pPr>
              <w:rPr>
                <w:ins w:id="2558" w:author="pbx" w:date="2017-12-12T17:47:00Z"/>
              </w:rPr>
            </w:pPr>
            <w:ins w:id="2559" w:author="pbx" w:date="2017-12-12T17:47:00Z">
              <w:r w:rsidRPr="00675DAA">
                <w:t>Examples</w:t>
              </w:r>
            </w:ins>
          </w:p>
        </w:tc>
        <w:tc>
          <w:tcPr>
            <w:tcW w:w="3330" w:type="dxa"/>
            <w:shd w:val="clear" w:color="auto" w:fill="808080"/>
          </w:tcPr>
          <w:p w14:paraId="02211B29" w14:textId="77777777" w:rsidR="002A7033" w:rsidRPr="00675DAA" w:rsidRDefault="002A7033" w:rsidP="009E6EB4">
            <w:pPr>
              <w:rPr>
                <w:ins w:id="2560" w:author="pbx" w:date="2017-12-12T17:47:00Z"/>
              </w:rPr>
            </w:pPr>
            <w:ins w:id="2561" w:author="pbx" w:date="2017-12-12T17:47:00Z">
              <w:r w:rsidRPr="00675DAA">
                <w:t>Description</w:t>
              </w:r>
            </w:ins>
          </w:p>
          <w:p w14:paraId="4B1BB0D0" w14:textId="77777777" w:rsidR="002A7033" w:rsidRPr="00675DAA" w:rsidRDefault="002A7033" w:rsidP="009E6EB4">
            <w:pPr>
              <w:rPr>
                <w:ins w:id="2562" w:author="pbx" w:date="2017-12-12T17:47:00Z"/>
              </w:rPr>
            </w:pPr>
            <w:ins w:id="2563" w:author="pbx" w:date="2017-12-12T17:47:00Z">
              <w:r w:rsidRPr="00675DAA">
                <w:t>Instructions</w:t>
              </w:r>
            </w:ins>
          </w:p>
        </w:tc>
      </w:tr>
      <w:tr w:rsidR="002A7033" w:rsidRPr="00675DAA" w14:paraId="2FF0B8B8" w14:textId="77777777" w:rsidTr="009E6EB4">
        <w:trPr>
          <w:cantSplit/>
          <w:ins w:id="2564" w:author="pbx" w:date="2017-12-12T17:47:00Z"/>
        </w:trPr>
        <w:tc>
          <w:tcPr>
            <w:tcW w:w="2358" w:type="dxa"/>
          </w:tcPr>
          <w:p w14:paraId="3AA54EB1" w14:textId="77777777" w:rsidR="002A7033" w:rsidRPr="00675DAA" w:rsidRDefault="000D7230" w:rsidP="009E6EB4">
            <w:pPr>
              <w:rPr>
                <w:ins w:id="2565" w:author="pbx" w:date="2017-12-12T17:47:00Z"/>
              </w:rPr>
            </w:pPr>
            <w:ins w:id="2566" w:author="pbx" w:date="2017-12-12T17:47:00Z">
              <w:r w:rsidRPr="000D7230">
                <w:t>routeCode</w:t>
              </w:r>
            </w:ins>
          </w:p>
        </w:tc>
        <w:tc>
          <w:tcPr>
            <w:tcW w:w="1260" w:type="dxa"/>
            <w:shd w:val="clear" w:color="auto" w:fill="D9D9D9"/>
          </w:tcPr>
          <w:p w14:paraId="72C8AA4D" w14:textId="77777777" w:rsidR="002A7033" w:rsidRPr="00675DAA" w:rsidRDefault="002A7033" w:rsidP="009E6EB4">
            <w:pPr>
              <w:rPr>
                <w:ins w:id="2567" w:author="pbx" w:date="2017-12-12T17:47:00Z"/>
              </w:rPr>
            </w:pPr>
            <w:ins w:id="2568" w:author="pbx" w:date="2017-12-12T17:47:00Z">
              <w:r w:rsidRPr="00675DAA">
                <w:t>N/A</w:t>
              </w:r>
            </w:ins>
          </w:p>
        </w:tc>
        <w:tc>
          <w:tcPr>
            <w:tcW w:w="1260" w:type="dxa"/>
            <w:shd w:val="clear" w:color="auto" w:fill="D9D9D9"/>
          </w:tcPr>
          <w:p w14:paraId="173A3793" w14:textId="77777777" w:rsidR="002A7033" w:rsidRPr="00675DAA" w:rsidRDefault="002A7033" w:rsidP="009E6EB4">
            <w:pPr>
              <w:rPr>
                <w:ins w:id="2569" w:author="pbx" w:date="2017-12-12T17:47:00Z"/>
              </w:rPr>
            </w:pPr>
            <w:ins w:id="2570" w:author="pbx" w:date="2017-12-12T17:47:00Z">
              <w:r w:rsidRPr="00675DAA">
                <w:t>1:1</w:t>
              </w:r>
            </w:ins>
          </w:p>
        </w:tc>
        <w:tc>
          <w:tcPr>
            <w:tcW w:w="1350" w:type="dxa"/>
            <w:shd w:val="clear" w:color="auto" w:fill="D9D9D9"/>
          </w:tcPr>
          <w:p w14:paraId="2F72AF96" w14:textId="77777777" w:rsidR="002A7033" w:rsidRPr="00675DAA" w:rsidRDefault="002A7033" w:rsidP="009E6EB4">
            <w:pPr>
              <w:rPr>
                <w:ins w:id="2571" w:author="pbx" w:date="2017-12-12T17:47:00Z"/>
              </w:rPr>
            </w:pPr>
          </w:p>
        </w:tc>
        <w:tc>
          <w:tcPr>
            <w:tcW w:w="3330" w:type="dxa"/>
            <w:shd w:val="clear" w:color="auto" w:fill="D9D9D9"/>
          </w:tcPr>
          <w:p w14:paraId="5DC6D546" w14:textId="77777777" w:rsidR="002A7033" w:rsidRPr="00675DAA" w:rsidRDefault="002A7033" w:rsidP="009E6EB4">
            <w:pPr>
              <w:rPr>
                <w:ins w:id="2572" w:author="pbx" w:date="2017-12-12T17:47:00Z"/>
              </w:rPr>
            </w:pPr>
          </w:p>
        </w:tc>
      </w:tr>
      <w:tr w:rsidR="002A7033" w:rsidRPr="00675DAA" w14:paraId="036AA3AF" w14:textId="77777777" w:rsidTr="009E6EB4">
        <w:trPr>
          <w:cantSplit/>
          <w:ins w:id="2573" w:author="pbx" w:date="2017-12-12T17:47:00Z"/>
        </w:trPr>
        <w:tc>
          <w:tcPr>
            <w:tcW w:w="2358" w:type="dxa"/>
            <w:shd w:val="clear" w:color="auto" w:fill="808080"/>
          </w:tcPr>
          <w:p w14:paraId="40EB3FF6" w14:textId="77777777" w:rsidR="002A7033" w:rsidRPr="00675DAA" w:rsidRDefault="002A7033" w:rsidP="009E6EB4">
            <w:pPr>
              <w:rPr>
                <w:ins w:id="2574" w:author="pbx" w:date="2017-12-12T17:47:00Z"/>
              </w:rPr>
            </w:pPr>
            <w:ins w:id="2575" w:author="pbx" w:date="2017-12-12T17:47:00Z">
              <w:r w:rsidRPr="00675DAA">
                <w:t>Conformance</w:t>
              </w:r>
            </w:ins>
          </w:p>
        </w:tc>
        <w:tc>
          <w:tcPr>
            <w:tcW w:w="7200" w:type="dxa"/>
            <w:gridSpan w:val="4"/>
          </w:tcPr>
          <w:p w14:paraId="1C01A765" w14:textId="77777777" w:rsidR="000D7230" w:rsidRDefault="000D7230" w:rsidP="00EE43D9">
            <w:pPr>
              <w:pStyle w:val="ListParagraph"/>
              <w:numPr>
                <w:ilvl w:val="0"/>
                <w:numId w:val="249"/>
              </w:numPr>
              <w:rPr>
                <w:ins w:id="2576" w:author="pbx" w:date="2017-12-12T17:47:00Z"/>
              </w:rPr>
            </w:pPr>
            <w:ins w:id="2577" w:author="pbx" w:date="2017-12-12T17:47:00Z">
              <w:r>
                <w:t xml:space="preserve">There is a </w:t>
              </w:r>
              <w:r w:rsidRPr="000D7230">
                <w:t>routeCode</w:t>
              </w:r>
              <w:r>
                <w:t xml:space="preserve"> element.</w:t>
              </w:r>
            </w:ins>
          </w:p>
          <w:p w14:paraId="067F9E2B" w14:textId="77777777" w:rsidR="00A650B6" w:rsidRDefault="000D7230" w:rsidP="00EE43D9">
            <w:pPr>
              <w:pStyle w:val="ListParagraph"/>
              <w:numPr>
                <w:ilvl w:val="0"/>
                <w:numId w:val="250"/>
              </w:numPr>
              <w:rPr>
                <w:ins w:id="2578" w:author="pbx" w:date="2017-12-12T17:47:00Z"/>
                <w:highlight w:val="white"/>
              </w:rPr>
            </w:pPr>
            <w:ins w:id="2579"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68E38E3E" w14:textId="77777777" w:rsidR="000D7230" w:rsidRPr="00A650B6" w:rsidRDefault="000D7230" w:rsidP="00EE43D9">
            <w:pPr>
              <w:pStyle w:val="ListParagraph"/>
              <w:numPr>
                <w:ilvl w:val="0"/>
                <w:numId w:val="250"/>
              </w:numPr>
              <w:rPr>
                <w:ins w:id="2580" w:author="pbx" w:date="2017-12-12T17:47:00Z"/>
                <w:highlight w:val="white"/>
              </w:rPr>
            </w:pPr>
            <w:ins w:id="2581" w:author="pbx" w:date="2017-12-12T17:47:00Z">
              <w:r w:rsidRPr="00A650B6">
                <w:rPr>
                  <w:highlight w:val="white"/>
                </w:rPr>
                <w:t>SPL Rule 4 identifies that more than one element is defined.</w:t>
              </w:r>
            </w:ins>
          </w:p>
          <w:p w14:paraId="7CD4CA52" w14:textId="77777777" w:rsidR="000D7230" w:rsidRPr="00CF58BE" w:rsidRDefault="000D7230" w:rsidP="000D7230">
            <w:pPr>
              <w:pStyle w:val="ListParagraph"/>
              <w:ind w:left="360"/>
              <w:rPr>
                <w:ins w:id="2582" w:author="pbx" w:date="2017-12-12T17:47:00Z"/>
                <w:highlight w:val="white"/>
              </w:rPr>
            </w:pPr>
          </w:p>
          <w:p w14:paraId="0A6297EA" w14:textId="77777777" w:rsidR="002A7033" w:rsidRPr="00675DAA" w:rsidRDefault="000D7230" w:rsidP="00EE43D9">
            <w:pPr>
              <w:pStyle w:val="ListParagraph"/>
              <w:numPr>
                <w:ilvl w:val="0"/>
                <w:numId w:val="249"/>
              </w:numPr>
              <w:rPr>
                <w:ins w:id="2583" w:author="pbx" w:date="2017-12-12T17:47:00Z"/>
              </w:rPr>
            </w:pPr>
            <w:ins w:id="2584" w:author="pbx" w:date="2017-12-12T17:47:00Z">
              <w:r w:rsidRPr="00C80C46">
                <w:t>There is a code</w:t>
              </w:r>
              <w:r>
                <w:t>, codeSystem</w:t>
              </w:r>
              <w:r w:rsidRPr="00C80C46">
                <w:t xml:space="preserve"> and </w:t>
              </w:r>
              <w:r w:rsidRPr="00675DAA">
                <w:t>displayName</w:t>
              </w:r>
              <w:r>
                <w:t xml:space="preserve"> attribute derived from OID </w:t>
              </w:r>
              <w:r w:rsidR="00A650B6">
                <w:t xml:space="preserve">2.16.840.1.113883.2.20.6.7 </w:t>
              </w:r>
              <w:r>
                <w:t xml:space="preserve">where the </w:t>
              </w:r>
              <w:r w:rsidRPr="00675DAA">
                <w:t>displayName</w:t>
              </w:r>
              <w:r>
                <w:t xml:space="preserve"> </w:t>
              </w:r>
              <w:r w:rsidRPr="00675DAA">
                <w:t>shall display the</w:t>
              </w:r>
              <w:r>
                <w:t xml:space="preserve"> appropriate label.</w:t>
              </w:r>
            </w:ins>
          </w:p>
        </w:tc>
      </w:tr>
    </w:tbl>
    <w:p w14:paraId="2D16227A" w14:textId="77777777" w:rsidR="002A7033" w:rsidRDefault="002A7033" w:rsidP="0080029F">
      <w:pPr>
        <w:rPr>
          <w:ins w:id="2585"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13488ED9" w14:textId="77777777" w:rsidTr="00122FE2">
        <w:trPr>
          <w:cantSplit/>
          <w:trHeight w:val="580"/>
          <w:tblHeader/>
          <w:ins w:id="2586" w:author="pbx" w:date="2017-12-12T17:47:00Z"/>
        </w:trPr>
        <w:tc>
          <w:tcPr>
            <w:tcW w:w="2358" w:type="dxa"/>
            <w:shd w:val="clear" w:color="auto" w:fill="808080"/>
          </w:tcPr>
          <w:p w14:paraId="45357B1C" w14:textId="77777777" w:rsidR="00CC55B8" w:rsidRPr="000445D1" w:rsidRDefault="00CC55B8" w:rsidP="0080029F">
            <w:pPr>
              <w:rPr>
                <w:ins w:id="2587" w:author="pbx" w:date="2017-12-12T17:47:00Z"/>
              </w:rPr>
            </w:pPr>
            <w:ins w:id="2588" w:author="pbx" w:date="2017-12-12T17:47:00Z">
              <w:r w:rsidRPr="00675DAA">
                <w:t>Element</w:t>
              </w:r>
            </w:ins>
          </w:p>
        </w:tc>
        <w:tc>
          <w:tcPr>
            <w:tcW w:w="1260" w:type="dxa"/>
            <w:shd w:val="clear" w:color="auto" w:fill="808080"/>
          </w:tcPr>
          <w:p w14:paraId="2FC0C461" w14:textId="77777777" w:rsidR="00CC55B8" w:rsidRPr="00675DAA" w:rsidRDefault="00CC55B8" w:rsidP="0080029F">
            <w:pPr>
              <w:rPr>
                <w:ins w:id="2589" w:author="pbx" w:date="2017-12-12T17:47:00Z"/>
              </w:rPr>
            </w:pPr>
            <w:ins w:id="2590" w:author="pbx" w:date="2017-12-12T17:47:00Z">
              <w:r w:rsidRPr="00675DAA">
                <w:t>Attribute</w:t>
              </w:r>
            </w:ins>
          </w:p>
        </w:tc>
        <w:tc>
          <w:tcPr>
            <w:tcW w:w="1260" w:type="dxa"/>
            <w:shd w:val="clear" w:color="auto" w:fill="808080"/>
          </w:tcPr>
          <w:p w14:paraId="113A8399" w14:textId="77777777" w:rsidR="00CC55B8" w:rsidRPr="000445D1" w:rsidRDefault="00CC55B8" w:rsidP="0080029F">
            <w:pPr>
              <w:rPr>
                <w:ins w:id="2591" w:author="pbx" w:date="2017-12-12T17:47:00Z"/>
              </w:rPr>
            </w:pPr>
            <w:ins w:id="2592" w:author="pbx" w:date="2017-12-12T17:47:00Z">
              <w:r w:rsidRPr="00675DAA">
                <w:t>Cardinality</w:t>
              </w:r>
            </w:ins>
          </w:p>
        </w:tc>
        <w:tc>
          <w:tcPr>
            <w:tcW w:w="1350" w:type="dxa"/>
            <w:shd w:val="clear" w:color="auto" w:fill="808080"/>
          </w:tcPr>
          <w:p w14:paraId="0CD74D91" w14:textId="77777777" w:rsidR="00CC55B8" w:rsidRPr="00675DAA" w:rsidRDefault="00CC55B8" w:rsidP="0080029F">
            <w:pPr>
              <w:rPr>
                <w:ins w:id="2593" w:author="pbx" w:date="2017-12-12T17:47:00Z"/>
              </w:rPr>
            </w:pPr>
            <w:ins w:id="2594" w:author="pbx" w:date="2017-12-12T17:47:00Z">
              <w:r w:rsidRPr="00675DAA">
                <w:t>Value(s) Allowed</w:t>
              </w:r>
            </w:ins>
          </w:p>
          <w:p w14:paraId="3AC76401" w14:textId="77777777" w:rsidR="00CC55B8" w:rsidRPr="00675DAA" w:rsidRDefault="00CC55B8" w:rsidP="0080029F">
            <w:pPr>
              <w:rPr>
                <w:ins w:id="2595" w:author="pbx" w:date="2017-12-12T17:47:00Z"/>
              </w:rPr>
            </w:pPr>
            <w:ins w:id="2596" w:author="pbx" w:date="2017-12-12T17:47:00Z">
              <w:r w:rsidRPr="00675DAA">
                <w:t>Examples</w:t>
              </w:r>
            </w:ins>
          </w:p>
        </w:tc>
        <w:tc>
          <w:tcPr>
            <w:tcW w:w="3330" w:type="dxa"/>
            <w:shd w:val="clear" w:color="auto" w:fill="808080"/>
          </w:tcPr>
          <w:p w14:paraId="0E545A46" w14:textId="77777777" w:rsidR="00CC55B8" w:rsidRPr="00675DAA" w:rsidRDefault="00CC55B8" w:rsidP="0080029F">
            <w:pPr>
              <w:rPr>
                <w:ins w:id="2597" w:author="pbx" w:date="2017-12-12T17:47:00Z"/>
              </w:rPr>
            </w:pPr>
            <w:ins w:id="2598" w:author="pbx" w:date="2017-12-12T17:47:00Z">
              <w:r w:rsidRPr="00675DAA">
                <w:t>Description</w:t>
              </w:r>
            </w:ins>
          </w:p>
          <w:p w14:paraId="5517F616" w14:textId="77777777" w:rsidR="00CC55B8" w:rsidRPr="00675DAA" w:rsidRDefault="00CC55B8" w:rsidP="0080029F">
            <w:pPr>
              <w:rPr>
                <w:ins w:id="2599" w:author="pbx" w:date="2017-12-12T17:47:00Z"/>
              </w:rPr>
            </w:pPr>
            <w:ins w:id="2600" w:author="pbx" w:date="2017-12-12T17:47:00Z">
              <w:r w:rsidRPr="00675DAA">
                <w:t>Instructions</w:t>
              </w:r>
            </w:ins>
          </w:p>
        </w:tc>
      </w:tr>
      <w:tr w:rsidR="00CC55B8" w:rsidRPr="00675DAA" w14:paraId="5F984EC0" w14:textId="77777777" w:rsidTr="00122FE2">
        <w:trPr>
          <w:cantSplit/>
          <w:ins w:id="2601" w:author="pbx" w:date="2017-12-12T17:47:00Z"/>
        </w:trPr>
        <w:tc>
          <w:tcPr>
            <w:tcW w:w="2358" w:type="dxa"/>
          </w:tcPr>
          <w:p w14:paraId="619CE10A" w14:textId="77777777" w:rsidR="00CC55B8" w:rsidRPr="00675DAA" w:rsidRDefault="00641AE1" w:rsidP="00641AE1">
            <w:pPr>
              <w:rPr>
                <w:ins w:id="2602" w:author="pbx" w:date="2017-12-12T17:47:00Z"/>
              </w:rPr>
            </w:pPr>
            <w:ins w:id="2603" w:author="pbx" w:date="2017-12-12T17:47:00Z">
              <w:r w:rsidRPr="00B87E7B">
                <w:t>manufacturedProduct</w:t>
              </w:r>
              <w:r w:rsidR="005363B1">
                <w:t>.</w:t>
              </w:r>
              <w:r w:rsidRPr="00B87E7B">
                <w:t>subjectOf</w:t>
              </w:r>
              <w:r w:rsidR="005363B1">
                <w:t>.</w:t>
              </w:r>
              <w:r w:rsidR="00CC55B8">
                <w:t>approval</w:t>
              </w:r>
            </w:ins>
          </w:p>
        </w:tc>
        <w:tc>
          <w:tcPr>
            <w:tcW w:w="1260" w:type="dxa"/>
            <w:shd w:val="clear" w:color="auto" w:fill="D9D9D9"/>
          </w:tcPr>
          <w:p w14:paraId="5A721E0A" w14:textId="77777777" w:rsidR="00CC55B8" w:rsidRPr="00675DAA" w:rsidRDefault="00CC55B8" w:rsidP="0080029F">
            <w:pPr>
              <w:rPr>
                <w:ins w:id="2604" w:author="pbx" w:date="2017-12-12T17:47:00Z"/>
              </w:rPr>
            </w:pPr>
            <w:ins w:id="2605" w:author="pbx" w:date="2017-12-12T17:47:00Z">
              <w:r w:rsidRPr="00675DAA">
                <w:t>N/A</w:t>
              </w:r>
            </w:ins>
          </w:p>
        </w:tc>
        <w:tc>
          <w:tcPr>
            <w:tcW w:w="1260" w:type="dxa"/>
            <w:shd w:val="clear" w:color="auto" w:fill="D9D9D9"/>
          </w:tcPr>
          <w:p w14:paraId="66F74491" w14:textId="77777777" w:rsidR="00CC55B8" w:rsidRPr="00675DAA" w:rsidRDefault="00CC55B8" w:rsidP="0080029F">
            <w:pPr>
              <w:rPr>
                <w:ins w:id="2606" w:author="pbx" w:date="2017-12-12T17:47:00Z"/>
              </w:rPr>
            </w:pPr>
            <w:ins w:id="2607" w:author="pbx" w:date="2017-12-12T17:47:00Z">
              <w:r>
                <w:t>1:n</w:t>
              </w:r>
            </w:ins>
          </w:p>
        </w:tc>
        <w:tc>
          <w:tcPr>
            <w:tcW w:w="1350" w:type="dxa"/>
            <w:shd w:val="clear" w:color="auto" w:fill="D9D9D9"/>
          </w:tcPr>
          <w:p w14:paraId="370E4DD6" w14:textId="77777777" w:rsidR="00CC55B8" w:rsidRPr="00675DAA" w:rsidRDefault="00CC55B8" w:rsidP="0080029F">
            <w:pPr>
              <w:rPr>
                <w:ins w:id="2608" w:author="pbx" w:date="2017-12-12T17:47:00Z"/>
              </w:rPr>
            </w:pPr>
          </w:p>
        </w:tc>
        <w:tc>
          <w:tcPr>
            <w:tcW w:w="3330" w:type="dxa"/>
            <w:shd w:val="clear" w:color="auto" w:fill="D9D9D9"/>
          </w:tcPr>
          <w:p w14:paraId="3ACCD872" w14:textId="77777777" w:rsidR="00CC55B8" w:rsidRPr="00675DAA" w:rsidRDefault="00CC55B8" w:rsidP="0080029F">
            <w:pPr>
              <w:rPr>
                <w:ins w:id="2609" w:author="pbx" w:date="2017-12-12T17:47:00Z"/>
              </w:rPr>
            </w:pPr>
          </w:p>
        </w:tc>
      </w:tr>
      <w:tr w:rsidR="00CC55B8" w:rsidRPr="00675DAA" w14:paraId="15761B7F" w14:textId="77777777" w:rsidTr="00122FE2">
        <w:trPr>
          <w:cantSplit/>
        </w:trPr>
        <w:tc>
          <w:tcPr>
            <w:tcW w:w="2358" w:type="dxa"/>
          </w:tcPr>
          <w:p w14:paraId="71120492" w14:textId="77777777" w:rsidR="00CC55B8" w:rsidRPr="005565BD" w:rsidRDefault="00CC55B8" w:rsidP="0080029F"/>
        </w:tc>
        <w:tc>
          <w:tcPr>
            <w:tcW w:w="1260" w:type="dxa"/>
            <w:shd w:val="clear" w:color="auto" w:fill="D9D9D9"/>
          </w:tcPr>
          <w:p w14:paraId="5B4659A9" w14:textId="77777777" w:rsidR="00CC55B8" w:rsidRPr="00675DAA" w:rsidRDefault="00CC55B8" w:rsidP="0080029F"/>
        </w:tc>
        <w:tc>
          <w:tcPr>
            <w:tcW w:w="1260" w:type="dxa"/>
            <w:shd w:val="clear" w:color="auto" w:fill="D9D9D9"/>
          </w:tcPr>
          <w:p w14:paraId="34EA95B7" w14:textId="77777777" w:rsidR="00CC55B8" w:rsidRDefault="00CC55B8" w:rsidP="0080029F"/>
        </w:tc>
        <w:tc>
          <w:tcPr>
            <w:tcW w:w="1350" w:type="dxa"/>
            <w:shd w:val="clear" w:color="auto" w:fill="D9D9D9"/>
          </w:tcPr>
          <w:p w14:paraId="267E67D9" w14:textId="77777777" w:rsidR="00CC55B8" w:rsidRPr="00675DAA" w:rsidRDefault="00CC55B8" w:rsidP="0080029F"/>
        </w:tc>
        <w:tc>
          <w:tcPr>
            <w:tcW w:w="3330" w:type="dxa"/>
            <w:shd w:val="clear" w:color="auto" w:fill="D9D9D9"/>
          </w:tcPr>
          <w:p w14:paraId="5A62A58E" w14:textId="77777777" w:rsidR="00CC55B8" w:rsidRPr="00675DAA" w:rsidRDefault="00CC55B8" w:rsidP="0080029F"/>
        </w:tc>
      </w:tr>
      <w:tr w:rsidR="00CC55B8" w:rsidRPr="00675DAA" w14:paraId="47BB7CFD" w14:textId="77777777" w:rsidTr="00122FE2">
        <w:trPr>
          <w:cantSplit/>
        </w:trPr>
        <w:tc>
          <w:tcPr>
            <w:tcW w:w="2358" w:type="dxa"/>
            <w:shd w:val="clear" w:color="auto" w:fill="808080"/>
          </w:tcPr>
          <w:p w14:paraId="6F09819E" w14:textId="77777777" w:rsidR="00CC55B8" w:rsidRPr="00675DAA" w:rsidRDefault="00CC55B8" w:rsidP="0080029F">
            <w:r w:rsidRPr="00675DAA">
              <w:lastRenderedPageBreak/>
              <w:t>Conformance</w:t>
            </w:r>
          </w:p>
        </w:tc>
        <w:tc>
          <w:tcPr>
            <w:tcW w:w="7200" w:type="dxa"/>
            <w:gridSpan w:val="4"/>
          </w:tcPr>
          <w:p w14:paraId="5ABE8A3A" w14:textId="77777777" w:rsidR="00B52953" w:rsidRDefault="00CC55B8" w:rsidP="00C00C2B">
            <w:pPr>
              <w:pStyle w:val="ListParagraph"/>
              <w:numPr>
                <w:ilvl w:val="0"/>
                <w:numId w:val="76"/>
              </w:numPr>
            </w:pPr>
            <w:commentRangeStart w:id="2610"/>
            <w:commentRangeStart w:id="2611"/>
            <w:commentRangeStart w:id="2612"/>
            <w:r>
              <w:t>There is an approval element for each product and product part</w:t>
            </w:r>
            <w:commentRangeEnd w:id="2610"/>
            <w:r w:rsidR="008A7A27">
              <w:rPr>
                <w:rStyle w:val="CommentReference"/>
              </w:rPr>
              <w:commentReference w:id="2610"/>
            </w:r>
            <w:commentRangeEnd w:id="2611"/>
            <w:r w:rsidR="00CA0E0B">
              <w:rPr>
                <w:rStyle w:val="CommentReference"/>
              </w:rPr>
              <w:commentReference w:id="2611"/>
            </w:r>
          </w:p>
          <w:p w14:paraId="5AC9A86A" w14:textId="77777777" w:rsidR="00B52953" w:rsidRDefault="00B52953" w:rsidP="00B52953">
            <w:pPr>
              <w:pStyle w:val="ListParagraph"/>
              <w:ind w:left="360"/>
            </w:pPr>
          </w:p>
          <w:p w14:paraId="054EC014" w14:textId="67EC19FA" w:rsidR="00455021" w:rsidRDefault="00966E5B" w:rsidP="00C00C2B">
            <w:pPr>
              <w:pStyle w:val="ListParagraph"/>
              <w:numPr>
                <w:ilvl w:val="0"/>
                <w:numId w:val="76"/>
              </w:numPr>
            </w:pPr>
            <w:commentRangeStart w:id="2613"/>
            <w:r>
              <w:t xml:space="preserve">There is </w:t>
            </w:r>
            <w:del w:id="2614" w:author="pbx" w:date="2017-12-12T17:47:00Z">
              <w:r w:rsidR="00455021">
                <w:delText>one marketing category</w:delText>
              </w:r>
            </w:del>
            <w:ins w:id="2615" w:author="pbx" w:date="2017-12-12T17:47:00Z">
              <w:r>
                <w:t>a code element</w:t>
              </w:r>
            </w:ins>
            <w:r w:rsidR="00D47BFF">
              <w:t xml:space="preserve"> for </w:t>
            </w:r>
            <w:del w:id="2616" w:author="pbx" w:date="2017-12-12T17:47:00Z">
              <w:r w:rsidR="00455021">
                <w:delText>a specific</w:delText>
              </w:r>
            </w:del>
            <w:ins w:id="2617" w:author="pbx" w:date="2017-12-12T17:47:00Z">
              <w:r w:rsidR="00D47BFF">
                <w:t>each</w:t>
              </w:r>
            </w:ins>
            <w:r w:rsidR="00455021">
              <w:t xml:space="preserve"> product</w:t>
            </w:r>
            <w:del w:id="2618" w:author="pbx" w:date="2017-12-12T17:47:00Z">
              <w:r w:rsidR="00455021">
                <w:delText xml:space="preserve"> per submission.</w:delText>
              </w:r>
              <w:commentRangeEnd w:id="2613"/>
              <w:r w:rsidR="00455021">
                <w:rPr>
                  <w:rStyle w:val="CommentReference"/>
                </w:rPr>
                <w:commentReference w:id="2613"/>
              </w:r>
            </w:del>
            <w:ins w:id="2619" w:author="pbx" w:date="2017-12-12T17:47:00Z">
              <w:r w:rsidR="00455021">
                <w:t>.</w:t>
              </w:r>
            </w:ins>
          </w:p>
          <w:p w14:paraId="392B8360" w14:textId="77777777" w:rsidR="00B52953" w:rsidRPr="00B069B8" w:rsidRDefault="00B52953" w:rsidP="00EE43D9">
            <w:pPr>
              <w:pStyle w:val="ListParagraph"/>
              <w:numPr>
                <w:ilvl w:val="0"/>
                <w:numId w:val="262"/>
              </w:numPr>
              <w:rPr>
                <w:ins w:id="2620" w:author="pbx" w:date="2017-12-12T17:47:00Z"/>
                <w:highlight w:val="white"/>
              </w:rPr>
            </w:pPr>
            <w:ins w:id="2621" w:author="pbx" w:date="2017-12-12T17:47:00Z">
              <w:r w:rsidRPr="00152BBC">
                <w:rPr>
                  <w:highlight w:val="white"/>
                </w:rPr>
                <w:t>Informational only (validation aspects are detailed at the element level).</w:t>
              </w:r>
            </w:ins>
          </w:p>
          <w:p w14:paraId="555BD7FC" w14:textId="77777777" w:rsidR="00455021" w:rsidRDefault="00455021" w:rsidP="00B52953"/>
          <w:p w14:paraId="3F79BDC8" w14:textId="741B0CF8" w:rsidR="006217AE" w:rsidRDefault="006217AE" w:rsidP="00C00C2B">
            <w:pPr>
              <w:pStyle w:val="ListParagraph"/>
              <w:numPr>
                <w:ilvl w:val="0"/>
                <w:numId w:val="76"/>
              </w:numPr>
            </w:pPr>
            <w:r>
              <w:t xml:space="preserve">There is </w:t>
            </w:r>
            <w:del w:id="2622" w:author="pbx" w:date="2017-12-12T17:47:00Z">
              <w:r w:rsidR="00CC55B8" w:rsidRPr="00237038">
                <w:delText>one marketing category</w:delText>
              </w:r>
            </w:del>
            <w:ins w:id="2623" w:author="pbx" w:date="2017-12-12T17:47:00Z">
              <w:r>
                <w:t xml:space="preserve">an </w:t>
              </w:r>
              <w:r w:rsidR="00344D61" w:rsidRPr="00344D61">
                <w:t xml:space="preserve">author.territorialAuthority.territory.code </w:t>
              </w:r>
              <w:r w:rsidR="00D47BFF">
                <w:t>element</w:t>
              </w:r>
            </w:ins>
            <w:r w:rsidR="00D47BFF">
              <w:t xml:space="preserve"> </w:t>
            </w:r>
            <w:r>
              <w:t xml:space="preserve">for </w:t>
            </w:r>
            <w:del w:id="2624" w:author="pbx" w:date="2017-12-12T17:47:00Z">
              <w:r w:rsidR="00CC55B8" w:rsidRPr="00237038">
                <w:delText>every</w:delText>
              </w:r>
            </w:del>
            <w:ins w:id="2625" w:author="pbx" w:date="2017-12-12T17:47:00Z">
              <w:r w:rsidR="00D47BFF">
                <w:t>each</w:t>
              </w:r>
            </w:ins>
            <w:r w:rsidR="00D47BFF">
              <w:t xml:space="preserve"> </w:t>
            </w:r>
            <w:r>
              <w:t>product</w:t>
            </w:r>
            <w:del w:id="2626" w:author="pbx" w:date="2017-12-12T17:47:00Z">
              <w:r w:rsidR="00CC55B8" w:rsidRPr="00237038">
                <w:delText xml:space="preserve"> and product part</w:delText>
              </w:r>
            </w:del>
            <w:ins w:id="2627" w:author="pbx" w:date="2017-12-12T17:47:00Z">
              <w:r>
                <w:t>.</w:t>
              </w:r>
            </w:ins>
          </w:p>
          <w:p w14:paraId="3C727653" w14:textId="77777777" w:rsidR="006217AE" w:rsidRPr="00B069B8" w:rsidRDefault="006217AE" w:rsidP="00EE43D9">
            <w:pPr>
              <w:pStyle w:val="ListParagraph"/>
              <w:numPr>
                <w:ilvl w:val="0"/>
                <w:numId w:val="253"/>
              </w:numPr>
              <w:rPr>
                <w:ins w:id="2628" w:author="pbx" w:date="2017-12-12T17:47:00Z"/>
                <w:highlight w:val="white"/>
              </w:rPr>
            </w:pPr>
            <w:ins w:id="2629" w:author="pbx" w:date="2017-12-12T17:47:00Z">
              <w:r w:rsidRPr="00152BBC">
                <w:rPr>
                  <w:highlight w:val="white"/>
                </w:rPr>
                <w:t>Informational only (validation aspects are detailed at the element level).</w:t>
              </w:r>
            </w:ins>
          </w:p>
          <w:p w14:paraId="0E3231BC" w14:textId="77777777" w:rsidR="006217AE" w:rsidRDefault="006217AE" w:rsidP="006217AE">
            <w:pPr>
              <w:rPr>
                <w:ins w:id="2630" w:author="pbx" w:date="2017-12-12T17:47:00Z"/>
              </w:rPr>
            </w:pPr>
          </w:p>
          <w:p w14:paraId="36AABC22" w14:textId="4CCD730A" w:rsidR="006217AE" w:rsidRDefault="006217AE" w:rsidP="00C00C2B">
            <w:pPr>
              <w:pStyle w:val="ListParagraph"/>
              <w:numPr>
                <w:ilvl w:val="0"/>
                <w:numId w:val="76"/>
              </w:numPr>
            </w:pPr>
            <w:r>
              <w:t xml:space="preserve">There is </w:t>
            </w:r>
            <w:del w:id="2631" w:author="pbx" w:date="2017-12-12T17:47:00Z">
              <w:r w:rsidR="00CC55B8" w:rsidRPr="00237038">
                <w:delText>a marketing category code</w:delText>
              </w:r>
            </w:del>
            <w:ins w:id="2632" w:author="pbx" w:date="2017-12-12T17:47:00Z">
              <w:r>
                <w:t>a</w:t>
              </w:r>
              <w:r w:rsidR="00616094">
                <w:t>n</w:t>
              </w:r>
              <w:r>
                <w:t xml:space="preserve"> </w:t>
              </w:r>
              <w:r w:rsidRPr="006217AE">
                <w:t>effectiveTime</w:t>
              </w:r>
              <w:r>
                <w:t xml:space="preserve"> element</w:t>
              </w:r>
              <w:r w:rsidR="00D47BFF">
                <w:t xml:space="preserve"> for each </w:t>
              </w:r>
              <w:r>
                <w:t>product</w:t>
              </w:r>
            </w:ins>
            <w:r>
              <w:t>.</w:t>
            </w:r>
          </w:p>
          <w:p w14:paraId="00C324AC" w14:textId="77777777" w:rsidR="00CC55B8" w:rsidRDefault="00CC55B8" w:rsidP="0043437F">
            <w:pPr>
              <w:pStyle w:val="ListParagraph"/>
              <w:numPr>
                <w:ilvl w:val="0"/>
                <w:numId w:val="76"/>
              </w:numPr>
              <w:rPr>
                <w:del w:id="2633" w:author="pbx" w:date="2017-12-12T17:47:00Z"/>
              </w:rPr>
            </w:pPr>
            <w:del w:id="2634" w:author="pbx" w:date="2017-12-12T17:47:00Z">
              <w:r w:rsidRPr="00237038">
                <w:delText xml:space="preserve">The code comes from the </w:delText>
              </w:r>
              <w:r w:rsidRPr="00F3206C">
                <w:delText xml:space="preserve">Marketing category </w:delText>
              </w:r>
              <w:r w:rsidRPr="00237038">
                <w:delText>list.</w:delText>
              </w:r>
            </w:del>
          </w:p>
          <w:p w14:paraId="59628C63" w14:textId="77777777" w:rsidR="00CC55B8" w:rsidRDefault="00CC55B8" w:rsidP="0043437F">
            <w:pPr>
              <w:pStyle w:val="ListParagraph"/>
              <w:numPr>
                <w:ilvl w:val="0"/>
                <w:numId w:val="76"/>
              </w:numPr>
              <w:rPr>
                <w:del w:id="2635" w:author="pbx" w:date="2017-12-12T17:47:00Z"/>
              </w:rPr>
            </w:pPr>
            <w:del w:id="2636" w:author="pbx" w:date="2017-12-12T17:47:00Z">
              <w:r w:rsidRPr="00237038">
                <w:delText>Display name matches the code</w:delText>
              </w:r>
            </w:del>
          </w:p>
          <w:p w14:paraId="34B08AC2" w14:textId="77777777" w:rsidR="00CC55B8" w:rsidRDefault="00CC55B8" w:rsidP="0043437F">
            <w:pPr>
              <w:pStyle w:val="ListParagraph"/>
              <w:numPr>
                <w:ilvl w:val="0"/>
                <w:numId w:val="76"/>
              </w:numPr>
              <w:rPr>
                <w:del w:id="2637" w:author="pbx" w:date="2017-12-12T17:47:00Z"/>
              </w:rPr>
            </w:pPr>
            <w:del w:id="2638" w:author="pbx" w:date="2017-12-12T17:47:00Z">
              <w:r>
                <w:delText xml:space="preserve">The display name is </w:delText>
              </w:r>
              <w:r w:rsidRPr="00A57429">
                <w:delText>based upon the document language.</w:delText>
              </w:r>
            </w:del>
          </w:p>
          <w:p w14:paraId="73C7FCC8" w14:textId="77777777" w:rsidR="00CC55B8" w:rsidRPr="00F3206C" w:rsidRDefault="00CC55B8" w:rsidP="0043437F">
            <w:pPr>
              <w:pStyle w:val="ListParagraph"/>
              <w:numPr>
                <w:ilvl w:val="0"/>
                <w:numId w:val="76"/>
              </w:numPr>
              <w:rPr>
                <w:del w:id="2639" w:author="pbx" w:date="2017-12-12T17:47:00Z"/>
              </w:rPr>
            </w:pPr>
            <w:del w:id="2640" w:author="pbx" w:date="2017-12-12T17:47:00Z">
              <w:r w:rsidRPr="00F3206C">
                <w:delText xml:space="preserve">Code system is </w:delText>
              </w:r>
              <w:r>
                <w:delText>2.16.840.1.113883.2.20.6</w:delText>
              </w:r>
              <w:r w:rsidR="00F92EA1">
                <w:delText>.???</w:delText>
              </w:r>
            </w:del>
          </w:p>
          <w:p w14:paraId="5A39695C" w14:textId="77777777" w:rsidR="00CC55B8" w:rsidRPr="00F3206C" w:rsidRDefault="00CC55B8" w:rsidP="0043437F">
            <w:pPr>
              <w:pStyle w:val="ListParagraph"/>
              <w:numPr>
                <w:ilvl w:val="0"/>
                <w:numId w:val="76"/>
              </w:numPr>
              <w:rPr>
                <w:del w:id="2641" w:author="pbx" w:date="2017-12-12T17:47:00Z"/>
              </w:rPr>
            </w:pPr>
            <w:del w:id="2642" w:author="pbx" w:date="2017-12-12T17:47:00Z">
              <w:r w:rsidRPr="00F3206C">
                <w:delText>SPL Rule 2</w:delText>
              </w:r>
              <w:commentRangeStart w:id="2643"/>
              <w:r w:rsidRPr="00F3206C">
                <w:delText xml:space="preserve"> identifies that the OID value is incorrect.</w:delText>
              </w:r>
              <w:commentRangeEnd w:id="2643"/>
              <w:r w:rsidRPr="00F3206C">
                <w:commentReference w:id="2643"/>
              </w:r>
            </w:del>
          </w:p>
          <w:p w14:paraId="678BCD0E" w14:textId="77777777" w:rsidR="00CC55B8" w:rsidRPr="00F3206C" w:rsidRDefault="00CC55B8" w:rsidP="0043437F">
            <w:pPr>
              <w:pStyle w:val="ListParagraph"/>
              <w:numPr>
                <w:ilvl w:val="0"/>
                <w:numId w:val="76"/>
              </w:numPr>
              <w:rPr>
                <w:del w:id="2644" w:author="pbx" w:date="2017-12-12T17:47:00Z"/>
              </w:rPr>
            </w:pPr>
          </w:p>
          <w:p w14:paraId="79467BBB" w14:textId="77777777" w:rsidR="00CC55B8" w:rsidRPr="00F3206C" w:rsidRDefault="00CC55B8" w:rsidP="0043437F">
            <w:pPr>
              <w:pStyle w:val="ListParagraph"/>
              <w:numPr>
                <w:ilvl w:val="0"/>
                <w:numId w:val="76"/>
              </w:numPr>
              <w:rPr>
                <w:del w:id="2645" w:author="pbx" w:date="2017-12-12T17:47:00Z"/>
              </w:rPr>
            </w:pPr>
            <w:del w:id="2646" w:author="pbx" w:date="2017-12-12T17:47:00Z">
              <w:r w:rsidRPr="00F3206C">
                <w:delText>Territorial authority is as above.</w:delText>
              </w:r>
            </w:del>
          </w:p>
          <w:p w14:paraId="4F003F17" w14:textId="77777777" w:rsidR="006217AE" w:rsidRPr="00B069B8" w:rsidRDefault="006217AE" w:rsidP="00EE43D9">
            <w:pPr>
              <w:pStyle w:val="ListParagraph"/>
              <w:numPr>
                <w:ilvl w:val="0"/>
                <w:numId w:val="261"/>
              </w:numPr>
              <w:rPr>
                <w:ins w:id="2647" w:author="pbx" w:date="2017-12-12T17:47:00Z"/>
                <w:highlight w:val="white"/>
              </w:rPr>
            </w:pPr>
            <w:ins w:id="2648" w:author="pbx" w:date="2017-12-12T17:47:00Z">
              <w:r w:rsidRPr="00152BBC">
                <w:rPr>
                  <w:highlight w:val="white"/>
                </w:rPr>
                <w:t>Informational only (validation aspects are detailed at the element level).</w:t>
              </w:r>
            </w:ins>
          </w:p>
          <w:p w14:paraId="57812DEB" w14:textId="77777777" w:rsidR="006217AE" w:rsidRDefault="006217AE" w:rsidP="006217AE">
            <w:pPr>
              <w:rPr>
                <w:ins w:id="2649" w:author="pbx" w:date="2017-12-12T17:47:00Z"/>
              </w:rPr>
            </w:pPr>
          </w:p>
          <w:p w14:paraId="16A989F7" w14:textId="77777777" w:rsidR="00CC55B8" w:rsidRDefault="00CC55B8" w:rsidP="0043437F">
            <w:pPr>
              <w:pStyle w:val="ListParagraph"/>
              <w:numPr>
                <w:ilvl w:val="0"/>
                <w:numId w:val="76"/>
              </w:numPr>
              <w:rPr>
                <w:del w:id="2650" w:author="pbx" w:date="2017-12-12T17:47:00Z"/>
              </w:rPr>
            </w:pPr>
            <w:commentRangeStart w:id="2651"/>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commentRangeEnd w:id="2651"/>
          </w:p>
          <w:p w14:paraId="011E79E3" w14:textId="77777777" w:rsidR="00CC55B8" w:rsidRDefault="00CC55B8" w:rsidP="0043437F">
            <w:pPr>
              <w:pStyle w:val="ListParagraph"/>
              <w:numPr>
                <w:ilvl w:val="0"/>
                <w:numId w:val="76"/>
              </w:numPr>
              <w:rPr>
                <w:del w:id="2652" w:author="pbx" w:date="2017-12-12T17:47:00Z"/>
              </w:rPr>
            </w:pPr>
          </w:p>
          <w:p w14:paraId="0936B2F0" w14:textId="77777777" w:rsidR="00CC55B8" w:rsidRPr="00915A7E" w:rsidRDefault="00CC55B8" w:rsidP="0043437F">
            <w:pPr>
              <w:pStyle w:val="ListParagraph"/>
              <w:numPr>
                <w:ilvl w:val="0"/>
                <w:numId w:val="76"/>
              </w:numPr>
              <w:rPr>
                <w:del w:id="2653" w:author="pbx" w:date="2017-12-12T17:47:00Z"/>
              </w:rPr>
            </w:pPr>
            <w:bookmarkStart w:id="2654" w:name="_Toc492380169"/>
            <w:del w:id="2655" w:author="pbx" w:date="2017-12-12T17:47:00Z">
              <w:r>
                <w:delText>a</w:delText>
              </w:r>
              <w:r w:rsidRPr="002B5413">
                <w:delText>pproval</w:delText>
              </w:r>
              <w:r>
                <w:delText xml:space="preserve"> element</w:delText>
              </w:r>
              <w:bookmarkEnd w:id="2654"/>
            </w:del>
          </w:p>
          <w:p w14:paraId="127B60E1" w14:textId="77777777" w:rsidR="00CC55B8" w:rsidRDefault="00CC55B8" w:rsidP="0043437F">
            <w:pPr>
              <w:pStyle w:val="ListParagraph"/>
              <w:numPr>
                <w:ilvl w:val="0"/>
                <w:numId w:val="76"/>
              </w:numPr>
              <w:rPr>
                <w:del w:id="2656" w:author="pbx" w:date="2017-12-12T17:47:00Z"/>
              </w:rPr>
            </w:pPr>
            <w:del w:id="2657" w:author="pbx" w:date="2017-12-12T17:47:00Z">
              <w:r w:rsidRPr="00237038">
                <w:delText xml:space="preserve">There is one </w:delText>
              </w:r>
              <w:commentRangeStart w:id="2658"/>
              <w:r w:rsidRPr="00237038">
                <w:delText xml:space="preserve">marketing category </w:delText>
              </w:r>
              <w:commentRangeEnd w:id="2658"/>
              <w:r w:rsidRPr="00F3206C">
                <w:commentReference w:id="2658"/>
              </w:r>
              <w:r w:rsidRPr="00237038">
                <w:delText>for every product and product part</w:delText>
              </w:r>
            </w:del>
          </w:p>
          <w:p w14:paraId="1B9030AE" w14:textId="77777777" w:rsidR="002411EC" w:rsidRPr="002E10DE" w:rsidRDefault="006217AE" w:rsidP="00C00C2B">
            <w:pPr>
              <w:pStyle w:val="ListParagraph"/>
              <w:numPr>
                <w:ilvl w:val="0"/>
                <w:numId w:val="144"/>
              </w:numPr>
              <w:rPr>
                <w:moveFrom w:id="2659" w:author="pbx" w:date="2017-12-12T17:47:00Z"/>
                <w:highlight w:val="white"/>
              </w:rPr>
            </w:pPr>
            <w:r>
              <w:rPr>
                <w:rStyle w:val="CommentReference"/>
              </w:rPr>
              <w:commentReference w:id="2651"/>
            </w:r>
            <w:moveFromRangeStart w:id="2660" w:author="pbx" w:date="2017-12-12T17:47:00Z" w:name="move500864184"/>
            <w:moveFrom w:id="2661" w:author="pbx" w:date="2017-12-12T17:47:00Z">
              <w:r w:rsidR="002411EC">
                <w:rPr>
                  <w:highlight w:val="white"/>
                </w:rPr>
                <w:t xml:space="preserve">SPL Rule 3 </w:t>
              </w:r>
              <w:r w:rsidR="002411EC" w:rsidRPr="00D00628">
                <w:rPr>
                  <w:highlight w:val="white"/>
                </w:rPr>
                <w:t xml:space="preserve">identifies that </w:t>
              </w:r>
              <w:r w:rsidR="002411EC">
                <w:rPr>
                  <w:highlight w:val="white"/>
                </w:rPr>
                <w:t>the</w:t>
              </w:r>
              <w:r w:rsidR="002411EC" w:rsidRPr="00D00628">
                <w:rPr>
                  <w:highlight w:val="white"/>
                </w:rPr>
                <w:t xml:space="preserve"> </w:t>
              </w:r>
              <w:r w:rsidR="002411EC" w:rsidRPr="002E10DE">
                <w:rPr>
                  <w:highlight w:val="white"/>
                </w:rPr>
                <w:t>element has not been defined.</w:t>
              </w:r>
            </w:moveFrom>
          </w:p>
          <w:p w14:paraId="05A84231" w14:textId="77777777" w:rsidR="002411EC" w:rsidRPr="00904CF5" w:rsidRDefault="002411EC" w:rsidP="00C00C2B">
            <w:pPr>
              <w:pStyle w:val="ListParagraph"/>
              <w:numPr>
                <w:ilvl w:val="0"/>
                <w:numId w:val="144"/>
              </w:numPr>
              <w:rPr>
                <w:moveFrom w:id="2662" w:author="pbx" w:date="2017-12-12T17:47:00Z"/>
                <w:highlight w:val="white"/>
              </w:rPr>
            </w:pPr>
            <w:moveFrom w:id="2663" w:author="pbx" w:date="2017-12-12T17:47:00Z">
              <w:r>
                <w:rPr>
                  <w:highlight w:val="white"/>
                </w:rPr>
                <w:t xml:space="preserve">SPL Rule 4 </w:t>
              </w:r>
              <w:r w:rsidRPr="00D00628">
                <w:rPr>
                  <w:highlight w:val="white"/>
                </w:rPr>
                <w:t xml:space="preserve">identifies that more than one </w:t>
              </w:r>
              <w:r w:rsidRPr="002E10DE">
                <w:rPr>
                  <w:highlight w:val="white"/>
                </w:rPr>
                <w:t>element is defined.</w:t>
              </w:r>
            </w:moveFrom>
          </w:p>
          <w:p w14:paraId="23000BC3" w14:textId="77777777" w:rsidR="00904CF5" w:rsidRDefault="00904CF5" w:rsidP="00904CF5">
            <w:pPr>
              <w:pStyle w:val="ListParagraph"/>
              <w:rPr>
                <w:moveFrom w:id="2664" w:author="pbx" w:date="2017-12-12T17:47:00Z"/>
              </w:rPr>
            </w:pPr>
          </w:p>
          <w:moveFromRangeEnd w:id="2660"/>
          <w:p w14:paraId="53CFEB47" w14:textId="77777777" w:rsidR="00CC55B8" w:rsidRDefault="00CC55B8" w:rsidP="0043437F">
            <w:pPr>
              <w:pStyle w:val="ListParagraph"/>
              <w:numPr>
                <w:ilvl w:val="0"/>
                <w:numId w:val="76"/>
              </w:numPr>
              <w:rPr>
                <w:del w:id="2665" w:author="pbx" w:date="2017-12-12T17:47:00Z"/>
              </w:rPr>
            </w:pPr>
            <w:commentRangeStart w:id="2666"/>
            <w:del w:id="2667" w:author="pbx" w:date="2017-12-12T17:47:00Z">
              <w:r w:rsidRPr="00237038">
                <w:delText>There is a code</w:delText>
              </w:r>
              <w:r>
                <w:delText xml:space="preserve"> attribute</w:delText>
              </w:r>
              <w:r w:rsidRPr="00237038">
                <w:delText>.</w:delText>
              </w:r>
            </w:del>
          </w:p>
          <w:p w14:paraId="6A81E429" w14:textId="77777777" w:rsidR="00CC55B8" w:rsidRPr="00F3206C" w:rsidRDefault="00CC55B8" w:rsidP="0043437F">
            <w:pPr>
              <w:pStyle w:val="ListParagraph"/>
              <w:numPr>
                <w:ilvl w:val="0"/>
                <w:numId w:val="76"/>
              </w:numPr>
              <w:rPr>
                <w:del w:id="2668" w:author="pbx" w:date="2017-12-12T17:47:00Z"/>
              </w:rPr>
            </w:pPr>
            <w:del w:id="2669" w:author="pbx" w:date="2017-12-12T17:47:00Z">
              <w:r w:rsidRPr="00F3206C">
                <w:delText>SPL Rule 5 identifies that the attribute has not been defined.</w:delText>
              </w:r>
              <w:commentRangeEnd w:id="2666"/>
              <w:r w:rsidRPr="00F3206C">
                <w:commentReference w:id="2666"/>
              </w:r>
            </w:del>
          </w:p>
          <w:p w14:paraId="141AE77E" w14:textId="77777777" w:rsidR="00CC55B8" w:rsidRPr="00A6303E" w:rsidRDefault="00CC55B8" w:rsidP="0043437F">
            <w:pPr>
              <w:pStyle w:val="ListParagraph"/>
              <w:numPr>
                <w:ilvl w:val="0"/>
                <w:numId w:val="76"/>
              </w:numPr>
              <w:rPr>
                <w:del w:id="2670" w:author="pbx" w:date="2017-12-12T17:47:00Z"/>
              </w:rPr>
            </w:pPr>
          </w:p>
          <w:p w14:paraId="672F8425" w14:textId="77777777" w:rsidR="00CC55B8" w:rsidRDefault="00CC55B8" w:rsidP="0043437F">
            <w:pPr>
              <w:pStyle w:val="ListParagraph"/>
              <w:numPr>
                <w:ilvl w:val="0"/>
                <w:numId w:val="76"/>
              </w:numPr>
              <w:rPr>
                <w:del w:id="2671" w:author="pbx" w:date="2017-12-12T17:47:00Z"/>
              </w:rPr>
            </w:pPr>
            <w:commentRangeStart w:id="2672"/>
            <w:del w:id="2673" w:author="pbx" w:date="2017-12-12T17:47:00Z">
              <w:r w:rsidRPr="00237038">
                <w:delText xml:space="preserve">The code comes from the </w:delText>
              </w:r>
              <w:r w:rsidRPr="00F3206C">
                <w:delText xml:space="preserve">Marketing category </w:delText>
              </w:r>
              <w:r w:rsidRPr="00237038">
                <w:delText>list.</w:delText>
              </w:r>
            </w:del>
          </w:p>
          <w:p w14:paraId="24ED6233" w14:textId="77777777" w:rsidR="00CC55B8" w:rsidRDefault="00CC55B8" w:rsidP="0043437F">
            <w:pPr>
              <w:pStyle w:val="ListParagraph"/>
              <w:numPr>
                <w:ilvl w:val="0"/>
                <w:numId w:val="76"/>
              </w:numPr>
              <w:rPr>
                <w:del w:id="2674" w:author="pbx" w:date="2017-12-12T17:47:00Z"/>
              </w:rPr>
            </w:pPr>
            <w:del w:id="2675" w:author="pbx" w:date="2017-12-12T17:47:00Z">
              <w:r w:rsidRPr="00237038">
                <w:delText>Display name matches the code</w:delText>
              </w:r>
            </w:del>
          </w:p>
          <w:p w14:paraId="41DD0170" w14:textId="77777777" w:rsidR="00CC55B8" w:rsidRDefault="00CC55B8" w:rsidP="0043437F">
            <w:pPr>
              <w:pStyle w:val="ListParagraph"/>
              <w:numPr>
                <w:ilvl w:val="0"/>
                <w:numId w:val="76"/>
              </w:numPr>
              <w:rPr>
                <w:del w:id="2676" w:author="pbx" w:date="2017-12-12T17:47:00Z"/>
              </w:rPr>
            </w:pPr>
            <w:del w:id="2677" w:author="pbx" w:date="2017-12-12T17:47:00Z">
              <w:r>
                <w:delText xml:space="preserve">The display name is </w:delText>
              </w:r>
              <w:r w:rsidRPr="00A57429">
                <w:delText>based upon the document language.</w:delText>
              </w:r>
              <w:commentRangeEnd w:id="2672"/>
              <w:r w:rsidRPr="00F3206C">
                <w:commentReference w:id="2672"/>
              </w:r>
            </w:del>
          </w:p>
          <w:p w14:paraId="568D0765" w14:textId="77777777" w:rsidR="00CC55B8" w:rsidRPr="00B961F4" w:rsidRDefault="00CC55B8" w:rsidP="0043437F">
            <w:pPr>
              <w:pStyle w:val="ListParagraph"/>
              <w:numPr>
                <w:ilvl w:val="0"/>
                <w:numId w:val="76"/>
              </w:numPr>
              <w:rPr>
                <w:del w:id="2678" w:author="pbx" w:date="2017-12-12T17:47:00Z"/>
              </w:rPr>
            </w:pPr>
          </w:p>
          <w:p w14:paraId="7B618222" w14:textId="77777777" w:rsidR="00CC55B8" w:rsidRDefault="00CC55B8" w:rsidP="0043437F">
            <w:pPr>
              <w:pStyle w:val="ListParagraph"/>
              <w:numPr>
                <w:ilvl w:val="0"/>
                <w:numId w:val="76"/>
              </w:numPr>
              <w:rPr>
                <w:del w:id="2679" w:author="pbx" w:date="2017-12-12T17:47:00Z"/>
              </w:rPr>
            </w:pPr>
            <w:del w:id="2680" w:author="pbx" w:date="2017-12-12T17:47:00Z">
              <w:r w:rsidRPr="00237038">
                <w:delText xml:space="preserve">Code system is </w:delText>
              </w:r>
              <w:r w:rsidR="00F92EA1">
                <w:delText>2.16.840.1.113883.2.20.6.??</w:delText>
              </w:r>
            </w:del>
          </w:p>
          <w:p w14:paraId="11CB850A" w14:textId="66CA4763" w:rsidR="00CC55B8" w:rsidRPr="006963E9" w:rsidRDefault="00CC55B8" w:rsidP="00C00C2B">
            <w:pPr>
              <w:pStyle w:val="ListParagraph"/>
              <w:numPr>
                <w:ilvl w:val="0"/>
                <w:numId w:val="76"/>
              </w:numPr>
            </w:pPr>
            <w:del w:id="2681" w:author="pbx" w:date="2017-12-12T17:47:00Z">
              <w:r w:rsidRPr="00F3206C">
                <w:delText>SPL Rule 2 identifies that the OID value is incorrect.</w:delText>
              </w:r>
              <w:commentRangeEnd w:id="2612"/>
              <w:r w:rsidR="003F2902" w:rsidRPr="00F3206C">
                <w:commentReference w:id="2612"/>
              </w:r>
            </w:del>
          </w:p>
        </w:tc>
      </w:tr>
    </w:tbl>
    <w:p w14:paraId="0679DCCC" w14:textId="77777777" w:rsidR="001E507A" w:rsidRDefault="001E507A" w:rsidP="0080029F">
      <w:pPr>
        <w:rPr>
          <w:moveFrom w:id="2682" w:author="pbx" w:date="2017-12-12T17:47:00Z"/>
          <w:highlight w:val="white"/>
          <w:lang w:val="en-US"/>
        </w:rPr>
      </w:pPr>
      <w:moveFromRangeStart w:id="2683" w:author="pbx" w:date="2017-12-12T17:47:00Z" w:name="move50086419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E26B4" w:rsidRPr="00675DAA" w14:paraId="16ACC01A" w14:textId="77777777" w:rsidTr="00E23921">
        <w:trPr>
          <w:cantSplit/>
          <w:trHeight w:val="580"/>
          <w:tblHeader/>
        </w:trPr>
        <w:tc>
          <w:tcPr>
            <w:tcW w:w="2358" w:type="dxa"/>
            <w:shd w:val="clear" w:color="auto" w:fill="808080"/>
          </w:tcPr>
          <w:p w14:paraId="0C183BEE" w14:textId="77777777" w:rsidR="00EE26B4" w:rsidRPr="000445D1" w:rsidRDefault="00EE26B4" w:rsidP="00E23921">
            <w:pPr>
              <w:rPr>
                <w:moveFrom w:id="2684" w:author="pbx" w:date="2017-12-12T17:47:00Z"/>
              </w:rPr>
            </w:pPr>
            <w:moveFrom w:id="2685" w:author="pbx" w:date="2017-12-12T17:47:00Z">
              <w:r w:rsidRPr="00675DAA">
                <w:t>Element</w:t>
              </w:r>
            </w:moveFrom>
          </w:p>
        </w:tc>
        <w:tc>
          <w:tcPr>
            <w:tcW w:w="1260" w:type="dxa"/>
            <w:shd w:val="clear" w:color="auto" w:fill="808080"/>
          </w:tcPr>
          <w:p w14:paraId="18BFC752" w14:textId="77777777" w:rsidR="00EE26B4" w:rsidRPr="00675DAA" w:rsidRDefault="00EE26B4" w:rsidP="00E23921">
            <w:pPr>
              <w:rPr>
                <w:moveFrom w:id="2686" w:author="pbx" w:date="2017-12-12T17:47:00Z"/>
              </w:rPr>
            </w:pPr>
            <w:moveFrom w:id="2687" w:author="pbx" w:date="2017-12-12T17:47:00Z">
              <w:r w:rsidRPr="00675DAA">
                <w:t>Attribute</w:t>
              </w:r>
            </w:moveFrom>
          </w:p>
        </w:tc>
        <w:tc>
          <w:tcPr>
            <w:tcW w:w="1260" w:type="dxa"/>
            <w:shd w:val="clear" w:color="auto" w:fill="808080"/>
          </w:tcPr>
          <w:p w14:paraId="104E4E90" w14:textId="77777777" w:rsidR="00EE26B4" w:rsidRPr="000445D1" w:rsidRDefault="00EE26B4" w:rsidP="00E23921">
            <w:pPr>
              <w:rPr>
                <w:moveFrom w:id="2688" w:author="pbx" w:date="2017-12-12T17:47:00Z"/>
              </w:rPr>
            </w:pPr>
            <w:moveFrom w:id="2689" w:author="pbx" w:date="2017-12-12T17:47:00Z">
              <w:r w:rsidRPr="00675DAA">
                <w:t>Cardinality</w:t>
              </w:r>
            </w:moveFrom>
          </w:p>
        </w:tc>
        <w:tc>
          <w:tcPr>
            <w:tcW w:w="1350" w:type="dxa"/>
            <w:shd w:val="clear" w:color="auto" w:fill="808080"/>
          </w:tcPr>
          <w:p w14:paraId="27289F83" w14:textId="77777777" w:rsidR="00EE26B4" w:rsidRPr="00675DAA" w:rsidRDefault="00EE26B4" w:rsidP="00E23921">
            <w:pPr>
              <w:rPr>
                <w:moveFrom w:id="2690" w:author="pbx" w:date="2017-12-12T17:47:00Z"/>
              </w:rPr>
            </w:pPr>
            <w:moveFrom w:id="2691" w:author="pbx" w:date="2017-12-12T17:47:00Z">
              <w:r w:rsidRPr="00675DAA">
                <w:t>Value(s) Allowed</w:t>
              </w:r>
            </w:moveFrom>
          </w:p>
          <w:p w14:paraId="5C7C3D14" w14:textId="77777777" w:rsidR="00EE26B4" w:rsidRPr="00675DAA" w:rsidRDefault="00EE26B4" w:rsidP="00E23921">
            <w:pPr>
              <w:rPr>
                <w:moveFrom w:id="2692" w:author="pbx" w:date="2017-12-12T17:47:00Z"/>
              </w:rPr>
            </w:pPr>
            <w:moveFrom w:id="2693" w:author="pbx" w:date="2017-12-12T17:47:00Z">
              <w:r w:rsidRPr="00675DAA">
                <w:t>Examples</w:t>
              </w:r>
            </w:moveFrom>
          </w:p>
        </w:tc>
        <w:tc>
          <w:tcPr>
            <w:tcW w:w="3330" w:type="dxa"/>
            <w:shd w:val="clear" w:color="auto" w:fill="808080"/>
          </w:tcPr>
          <w:p w14:paraId="254015F6" w14:textId="77777777" w:rsidR="00EE26B4" w:rsidRPr="00675DAA" w:rsidRDefault="00EE26B4" w:rsidP="00E23921">
            <w:pPr>
              <w:rPr>
                <w:moveFrom w:id="2694" w:author="pbx" w:date="2017-12-12T17:47:00Z"/>
              </w:rPr>
            </w:pPr>
            <w:moveFrom w:id="2695" w:author="pbx" w:date="2017-12-12T17:47:00Z">
              <w:r w:rsidRPr="00675DAA">
                <w:t>Description</w:t>
              </w:r>
            </w:moveFrom>
          </w:p>
          <w:p w14:paraId="26975536" w14:textId="77777777" w:rsidR="00EE26B4" w:rsidRPr="00675DAA" w:rsidRDefault="00EE26B4" w:rsidP="00E23921">
            <w:pPr>
              <w:rPr>
                <w:moveFrom w:id="2696" w:author="pbx" w:date="2017-12-12T17:47:00Z"/>
              </w:rPr>
            </w:pPr>
            <w:moveFrom w:id="2697" w:author="pbx" w:date="2017-12-12T17:47:00Z">
              <w:r w:rsidRPr="00675DAA">
                <w:t>Instructions</w:t>
              </w:r>
            </w:moveFrom>
          </w:p>
        </w:tc>
      </w:tr>
      <w:moveFromRangeEnd w:id="2683"/>
      <w:tr w:rsidR="00CC55B8" w:rsidRPr="00675DAA" w14:paraId="03E629B9" w14:textId="77777777" w:rsidTr="00122FE2">
        <w:trPr>
          <w:cantSplit/>
          <w:del w:id="2698" w:author="pbx" w:date="2017-12-12T17:47:00Z"/>
        </w:trPr>
        <w:tc>
          <w:tcPr>
            <w:tcW w:w="2358" w:type="dxa"/>
          </w:tcPr>
          <w:p w14:paraId="7C5263DB" w14:textId="77777777" w:rsidR="00CC55B8" w:rsidRPr="00675DAA" w:rsidRDefault="00CC55B8" w:rsidP="0080029F">
            <w:pPr>
              <w:rPr>
                <w:del w:id="2699" w:author="pbx" w:date="2017-12-12T17:47:00Z"/>
              </w:rPr>
            </w:pPr>
            <w:del w:id="2700" w:author="pbx" w:date="2017-12-12T17:47:00Z">
              <w:r w:rsidRPr="00CC55B8">
                <w:lastRenderedPageBreak/>
                <w:delText>marketingAct</w:delText>
              </w:r>
            </w:del>
          </w:p>
        </w:tc>
        <w:tc>
          <w:tcPr>
            <w:tcW w:w="1260" w:type="dxa"/>
            <w:shd w:val="clear" w:color="auto" w:fill="D9D9D9"/>
          </w:tcPr>
          <w:p w14:paraId="7FCDD485" w14:textId="77777777" w:rsidR="00CC55B8" w:rsidRPr="00675DAA" w:rsidRDefault="00CC55B8" w:rsidP="0080029F">
            <w:pPr>
              <w:rPr>
                <w:del w:id="2701" w:author="pbx" w:date="2017-12-12T17:47:00Z"/>
              </w:rPr>
            </w:pPr>
            <w:del w:id="2702" w:author="pbx" w:date="2017-12-12T17:47:00Z">
              <w:r w:rsidRPr="00675DAA">
                <w:delText>N/A</w:delText>
              </w:r>
            </w:del>
          </w:p>
        </w:tc>
        <w:tc>
          <w:tcPr>
            <w:tcW w:w="1260" w:type="dxa"/>
            <w:shd w:val="clear" w:color="auto" w:fill="D9D9D9"/>
          </w:tcPr>
          <w:p w14:paraId="165EFE36" w14:textId="77777777" w:rsidR="00CC55B8" w:rsidRPr="00675DAA" w:rsidRDefault="00CC55B8" w:rsidP="0080029F">
            <w:pPr>
              <w:rPr>
                <w:del w:id="2703" w:author="pbx" w:date="2017-12-12T17:47:00Z"/>
              </w:rPr>
            </w:pPr>
            <w:del w:id="2704" w:author="pbx" w:date="2017-12-12T17:47:00Z">
              <w:r w:rsidRPr="00675DAA">
                <w:delText>1:1</w:delText>
              </w:r>
            </w:del>
          </w:p>
        </w:tc>
        <w:tc>
          <w:tcPr>
            <w:tcW w:w="1350" w:type="dxa"/>
            <w:shd w:val="clear" w:color="auto" w:fill="D9D9D9"/>
          </w:tcPr>
          <w:p w14:paraId="554B15E3" w14:textId="77777777" w:rsidR="00CC55B8" w:rsidRPr="00675DAA" w:rsidRDefault="00CC55B8" w:rsidP="0080029F">
            <w:pPr>
              <w:rPr>
                <w:del w:id="2705" w:author="pbx" w:date="2017-12-12T17:47:00Z"/>
              </w:rPr>
            </w:pPr>
          </w:p>
        </w:tc>
        <w:tc>
          <w:tcPr>
            <w:tcW w:w="3330" w:type="dxa"/>
            <w:shd w:val="clear" w:color="auto" w:fill="D9D9D9"/>
          </w:tcPr>
          <w:p w14:paraId="3C938F1D" w14:textId="77777777" w:rsidR="00CC55B8" w:rsidRPr="00675DAA" w:rsidRDefault="00CC55B8" w:rsidP="0080029F">
            <w:pPr>
              <w:rPr>
                <w:del w:id="2706" w:author="pbx" w:date="2017-12-12T17:47:00Z"/>
              </w:rPr>
            </w:pPr>
          </w:p>
        </w:tc>
      </w:tr>
      <w:tr w:rsidR="00CC55B8" w:rsidRPr="00675DAA" w14:paraId="4390412B" w14:textId="77777777" w:rsidTr="00122FE2">
        <w:trPr>
          <w:cantSplit/>
          <w:del w:id="2707" w:author="pbx" w:date="2017-12-12T17:47:00Z"/>
        </w:trPr>
        <w:tc>
          <w:tcPr>
            <w:tcW w:w="2358" w:type="dxa"/>
            <w:shd w:val="clear" w:color="auto" w:fill="808080"/>
          </w:tcPr>
          <w:p w14:paraId="2FDB5E0C" w14:textId="77777777" w:rsidR="00CC55B8" w:rsidRPr="00675DAA" w:rsidRDefault="00CC55B8" w:rsidP="0080029F">
            <w:pPr>
              <w:rPr>
                <w:del w:id="2708" w:author="pbx" w:date="2017-12-12T17:47:00Z"/>
              </w:rPr>
            </w:pPr>
            <w:del w:id="2709" w:author="pbx" w:date="2017-12-12T17:47:00Z">
              <w:r w:rsidRPr="00675DAA">
                <w:delText>Conformance</w:delText>
              </w:r>
            </w:del>
          </w:p>
        </w:tc>
        <w:tc>
          <w:tcPr>
            <w:tcW w:w="7200" w:type="dxa"/>
            <w:gridSpan w:val="4"/>
          </w:tcPr>
          <w:p w14:paraId="0DB3C2E9" w14:textId="77777777" w:rsidR="00CC55B8" w:rsidRDefault="00CC55B8" w:rsidP="0080029F">
            <w:pPr>
              <w:rPr>
                <w:del w:id="2710" w:author="pbx" w:date="2017-12-12T17:47:00Z"/>
              </w:rPr>
            </w:pPr>
          </w:p>
          <w:p w14:paraId="4449223C" w14:textId="77777777" w:rsidR="00CC55B8" w:rsidRDefault="00CC55B8" w:rsidP="00F67A67">
            <w:pPr>
              <w:pStyle w:val="Heading4"/>
              <w:ind w:left="1152"/>
              <w:rPr>
                <w:del w:id="2711" w:author="pbx" w:date="2017-12-12T17:47:00Z"/>
              </w:rPr>
            </w:pPr>
            <w:commentRangeStart w:id="2712"/>
            <w:commentRangeStart w:id="2713"/>
            <w:del w:id="2714" w:author="pbx" w:date="2017-12-12T17:47:00Z">
              <w:r>
                <w:delText xml:space="preserve">Validation </w:delText>
              </w:r>
              <w:commentRangeEnd w:id="2712"/>
              <w:r>
                <w:rPr>
                  <w:rStyle w:val="CommentReference"/>
                  <w:rFonts w:eastAsiaTheme="minorHAnsi"/>
                  <w:bCs w:val="0"/>
                  <w:i w:val="0"/>
                  <w:iCs w:val="0"/>
                </w:rPr>
                <w:commentReference w:id="2712"/>
              </w:r>
            </w:del>
          </w:p>
          <w:p w14:paraId="44B33D79" w14:textId="77777777" w:rsidR="00CC55B8" w:rsidRPr="004D13D9" w:rsidRDefault="00CC55B8" w:rsidP="0080029F">
            <w:pPr>
              <w:pStyle w:val="ListParagraph"/>
              <w:numPr>
                <w:ilvl w:val="0"/>
                <w:numId w:val="9"/>
              </w:numPr>
              <w:rPr>
                <w:del w:id="2715" w:author="pbx" w:date="2017-12-12T17:47:00Z"/>
              </w:rPr>
            </w:pPr>
            <w:del w:id="2716" w:author="pbx" w:date="2017-12-12T17:47:00Z">
              <w:r w:rsidRPr="004D13D9">
                <w:delText>There is one marketing status code for each top-level product (part products do not need this)</w:delText>
              </w:r>
            </w:del>
          </w:p>
          <w:p w14:paraId="2B4A3774" w14:textId="77777777" w:rsidR="00CC55B8" w:rsidRPr="004D13D9" w:rsidRDefault="00CC55B8" w:rsidP="0080029F">
            <w:pPr>
              <w:pStyle w:val="ListParagraph"/>
              <w:numPr>
                <w:ilvl w:val="0"/>
                <w:numId w:val="9"/>
              </w:numPr>
              <w:rPr>
                <w:del w:id="2717" w:author="pbx" w:date="2017-12-12T17:47:00Z"/>
              </w:rPr>
            </w:pPr>
            <w:del w:id="2718" w:author="pbx" w:date="2017-12-12T17:47:00Z">
              <w:r w:rsidRPr="004D13D9">
                <w:delText>There is not more than one marketing status on any one item.</w:delText>
              </w:r>
            </w:del>
          </w:p>
          <w:p w14:paraId="593E3794" w14:textId="77777777" w:rsidR="00CC55B8" w:rsidRDefault="00CC55B8" w:rsidP="0080029F">
            <w:pPr>
              <w:pStyle w:val="ListParagraph"/>
              <w:numPr>
                <w:ilvl w:val="0"/>
                <w:numId w:val="9"/>
              </w:numPr>
              <w:rPr>
                <w:del w:id="2719" w:author="pbx" w:date="2017-12-12T17:47:00Z"/>
              </w:rPr>
            </w:pPr>
            <w:del w:id="2720" w:author="pbx" w:date="2017-12-12T17:47:00Z">
              <w:r w:rsidRPr="004D13D9">
                <w:delText xml:space="preserve">Code is </w:delText>
              </w:r>
              <w:r w:rsidR="00D74BB5">
                <w:delText>???</w:delText>
              </w:r>
              <w:r w:rsidRPr="004D13D9">
                <w:delText xml:space="preserve"> and code system is </w:delText>
              </w:r>
              <w:r w:rsidR="00D74BB5">
                <w:delText>2.16.840.1.113883.2.20.6.???</w:delText>
              </w:r>
              <w:r w:rsidRPr="004D13D9">
                <w:delText>.</w:delText>
              </w:r>
            </w:del>
          </w:p>
          <w:p w14:paraId="42E70BD2" w14:textId="77777777" w:rsidR="00CC55B8" w:rsidRPr="00176515" w:rsidRDefault="00CC55B8" w:rsidP="00EE43D9">
            <w:pPr>
              <w:pStyle w:val="ListParagraph"/>
              <w:numPr>
                <w:ilvl w:val="0"/>
                <w:numId w:val="193"/>
              </w:numPr>
              <w:rPr>
                <w:del w:id="2721" w:author="pbx" w:date="2017-12-12T17:47:00Z"/>
                <w:highlight w:val="white"/>
              </w:rPr>
            </w:pPr>
            <w:del w:id="2722" w:author="pbx" w:date="2017-12-12T17:47:00Z">
              <w:r>
                <w:rPr>
                  <w:highlight w:val="white"/>
                </w:rPr>
                <w:delText>SPL Rule 2</w:delText>
              </w:r>
              <w:commentRangeStart w:id="2723"/>
              <w:r w:rsidRPr="00C13369">
                <w:rPr>
                  <w:highlight w:val="white"/>
                </w:rPr>
                <w:delText xml:space="preserve"> </w:delText>
              </w:r>
              <w:r w:rsidRPr="00334410">
                <w:rPr>
                  <w:highlight w:val="white"/>
                </w:rPr>
                <w:delText xml:space="preserve">identifies </w:delText>
              </w:r>
              <w:r>
                <w:rPr>
                  <w:highlight w:val="white"/>
                </w:rPr>
                <w:delText xml:space="preserve">that the OID value is incorrect. </w:delText>
              </w:r>
              <w:commentRangeEnd w:id="2723"/>
              <w:r>
                <w:rPr>
                  <w:rStyle w:val="CommentReference"/>
                </w:rPr>
                <w:commentReference w:id="2723"/>
              </w:r>
            </w:del>
          </w:p>
          <w:p w14:paraId="34BD5613" w14:textId="77777777" w:rsidR="00CC55B8" w:rsidRPr="004D13D9" w:rsidRDefault="00CC55B8" w:rsidP="0080029F">
            <w:pPr>
              <w:pStyle w:val="ListParagraph"/>
              <w:numPr>
                <w:ilvl w:val="0"/>
                <w:numId w:val="9"/>
              </w:numPr>
              <w:rPr>
                <w:del w:id="2724" w:author="pbx" w:date="2017-12-12T17:47:00Z"/>
              </w:rPr>
            </w:pPr>
            <w:del w:id="2725" w:author="pbx" w:date="2017-12-12T17:47:00Z">
              <w:r w:rsidRPr="004D13D9">
                <w:delText>Status code is active or completed</w:delText>
              </w:r>
            </w:del>
          </w:p>
          <w:p w14:paraId="5E9BE820" w14:textId="77777777" w:rsidR="00CC55B8" w:rsidRPr="004D13D9" w:rsidRDefault="00CC55B8" w:rsidP="0080029F">
            <w:pPr>
              <w:pStyle w:val="ListParagraph"/>
              <w:numPr>
                <w:ilvl w:val="0"/>
                <w:numId w:val="9"/>
              </w:numPr>
              <w:rPr>
                <w:del w:id="2726" w:author="pbx" w:date="2017-12-12T17:47:00Z"/>
              </w:rPr>
            </w:pPr>
            <w:del w:id="2727" w:author="pbx" w:date="2017-12-12T17:47:00Z">
              <w:r w:rsidRPr="004D13D9">
                <w:delText>If the status code is active, then there is a low value (marketing start date) and no high value (marketing end date)</w:delText>
              </w:r>
            </w:del>
          </w:p>
          <w:p w14:paraId="1E24E992" w14:textId="77777777" w:rsidR="00CC55B8" w:rsidRPr="004D13D9" w:rsidRDefault="00CC55B8" w:rsidP="0080029F">
            <w:pPr>
              <w:pStyle w:val="ListParagraph"/>
              <w:numPr>
                <w:ilvl w:val="0"/>
                <w:numId w:val="9"/>
              </w:numPr>
              <w:rPr>
                <w:del w:id="2728" w:author="pbx" w:date="2017-12-12T17:47:00Z"/>
              </w:rPr>
            </w:pPr>
            <w:del w:id="2729" w:author="pbx" w:date="2017-12-12T17:47:00Z">
              <w:r w:rsidRPr="004D13D9">
                <w:delText>If the code is completed, then there is a low and high value</w:delText>
              </w:r>
            </w:del>
          </w:p>
          <w:p w14:paraId="092146A2" w14:textId="77777777" w:rsidR="00CC55B8" w:rsidRPr="004D13D9" w:rsidRDefault="00CC55B8" w:rsidP="0080029F">
            <w:pPr>
              <w:pStyle w:val="ListParagraph"/>
              <w:numPr>
                <w:ilvl w:val="0"/>
                <w:numId w:val="9"/>
              </w:numPr>
              <w:rPr>
                <w:del w:id="2730" w:author="pbx" w:date="2017-12-12T17:47:00Z"/>
              </w:rPr>
            </w:pPr>
            <w:del w:id="2731" w:author="pbx" w:date="2017-12-12T17:47:00Z">
              <w:r w:rsidRPr="004D13D9">
                <w:delText>The effective time low (marketing start date) and high boundary (marketing end date) have at least the precision of day in the format YYYYMMDD</w:delText>
              </w:r>
            </w:del>
          </w:p>
          <w:p w14:paraId="5C9F57FE" w14:textId="77777777" w:rsidR="00CC55B8" w:rsidRPr="004D13D9" w:rsidRDefault="00CC55B8" w:rsidP="0080029F">
            <w:pPr>
              <w:pStyle w:val="ListParagraph"/>
              <w:numPr>
                <w:ilvl w:val="0"/>
                <w:numId w:val="9"/>
              </w:numPr>
              <w:rPr>
                <w:del w:id="2732" w:author="pbx" w:date="2017-12-12T17:47:00Z"/>
              </w:rPr>
            </w:pPr>
            <w:del w:id="2733" w:author="pbx" w:date="2017-12-12T17:47:00Z">
              <w:r w:rsidRPr="004D13D9">
                <w:delText>If there is a high value (marketing start date,) then it is not less than the low value (marketing end date.)</w:delText>
              </w:r>
            </w:del>
          </w:p>
          <w:p w14:paraId="67FF8C61" w14:textId="77777777" w:rsidR="00CC55B8" w:rsidRPr="004D13D9" w:rsidRDefault="00CC55B8" w:rsidP="0080029F">
            <w:pPr>
              <w:pStyle w:val="ListParagraph"/>
              <w:numPr>
                <w:ilvl w:val="0"/>
                <w:numId w:val="9"/>
              </w:numPr>
              <w:rPr>
                <w:del w:id="2734" w:author="pbx" w:date="2017-12-12T17:47:00Z"/>
              </w:rPr>
            </w:pPr>
            <w:del w:id="2735" w:author="pbx" w:date="2017-12-12T17:47:00Z">
              <w:r w:rsidRPr="004D13D9">
                <w:delText>A marketing status cannot be on an inner package.</w:delText>
              </w:r>
            </w:del>
          </w:p>
          <w:p w14:paraId="51B94EA9" w14:textId="77777777" w:rsidR="00CC55B8" w:rsidRPr="004D13D9" w:rsidRDefault="00CC55B8" w:rsidP="0080029F">
            <w:pPr>
              <w:pStyle w:val="ListParagraph"/>
              <w:numPr>
                <w:ilvl w:val="0"/>
                <w:numId w:val="9"/>
              </w:numPr>
              <w:rPr>
                <w:del w:id="2736" w:author="pbx" w:date="2017-12-12T17:47:00Z"/>
              </w:rPr>
            </w:pPr>
            <w:del w:id="2737" w:author="pbx" w:date="2017-12-12T17:47:00Z">
              <w:r w:rsidRPr="004D13D9">
                <w:delText>A marketing status cannot be on a package for a part of a kit.</w:delText>
              </w:r>
            </w:del>
          </w:p>
          <w:p w14:paraId="4D0B990A" w14:textId="77777777" w:rsidR="00CC55B8" w:rsidRPr="004D13D9" w:rsidRDefault="00CC55B8" w:rsidP="0080029F">
            <w:pPr>
              <w:pStyle w:val="ListParagraph"/>
              <w:numPr>
                <w:ilvl w:val="0"/>
                <w:numId w:val="9"/>
              </w:numPr>
              <w:rPr>
                <w:del w:id="2738" w:author="pbx" w:date="2017-12-12T17:47:00Z"/>
              </w:rPr>
            </w:pPr>
            <w:del w:id="2739" w:author="pbx" w:date="2017-12-12T17:47:00Z">
              <w:r w:rsidRPr="004D13D9">
                <w:delText>If the marketing start or end date is on a package, then the start date is not before the marketing start date of the product and the end date not after the end date of the product.</w:delText>
              </w:r>
              <w:commentRangeEnd w:id="2713"/>
              <w:r w:rsidR="003F2902">
                <w:rPr>
                  <w:rStyle w:val="CommentReference"/>
                </w:rPr>
                <w:commentReference w:id="2713"/>
              </w:r>
            </w:del>
          </w:p>
          <w:p w14:paraId="50FAE0D6" w14:textId="77777777" w:rsidR="00CC55B8" w:rsidRPr="00675DAA" w:rsidRDefault="00CC55B8" w:rsidP="0080029F">
            <w:pPr>
              <w:rPr>
                <w:del w:id="2740" w:author="pbx" w:date="2017-12-12T17:47:00Z"/>
              </w:rPr>
            </w:pPr>
          </w:p>
        </w:tc>
      </w:tr>
    </w:tbl>
    <w:p w14:paraId="7EB6E420" w14:textId="77777777" w:rsidR="00CC55B8" w:rsidRDefault="00CC55B8" w:rsidP="0080029F">
      <w:pPr>
        <w:rPr>
          <w:ins w:id="2741"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C09CE" w:rsidRPr="00675DAA" w14:paraId="30EB157E" w14:textId="77777777" w:rsidTr="001C1595">
        <w:trPr>
          <w:cantSplit/>
          <w:trHeight w:val="580"/>
          <w:tblHeader/>
          <w:ins w:id="2742" w:author="pbx" w:date="2017-12-12T17:47:00Z"/>
        </w:trPr>
        <w:tc>
          <w:tcPr>
            <w:tcW w:w="2358" w:type="dxa"/>
            <w:shd w:val="clear" w:color="auto" w:fill="808080"/>
          </w:tcPr>
          <w:p w14:paraId="495AA73F" w14:textId="77777777" w:rsidR="003C09CE" w:rsidRPr="000445D1" w:rsidRDefault="003C09CE" w:rsidP="001C1595">
            <w:pPr>
              <w:rPr>
                <w:ins w:id="2743" w:author="pbx" w:date="2017-12-12T17:47:00Z"/>
              </w:rPr>
            </w:pPr>
            <w:ins w:id="2744" w:author="pbx" w:date="2017-12-12T17:47:00Z">
              <w:r w:rsidRPr="00675DAA">
                <w:t>Element</w:t>
              </w:r>
            </w:ins>
          </w:p>
        </w:tc>
        <w:tc>
          <w:tcPr>
            <w:tcW w:w="1260" w:type="dxa"/>
            <w:shd w:val="clear" w:color="auto" w:fill="808080"/>
          </w:tcPr>
          <w:p w14:paraId="35CEED09" w14:textId="77777777" w:rsidR="003C09CE" w:rsidRPr="00675DAA" w:rsidRDefault="003C09CE" w:rsidP="001C1595">
            <w:pPr>
              <w:rPr>
                <w:ins w:id="2745" w:author="pbx" w:date="2017-12-12T17:47:00Z"/>
              </w:rPr>
            </w:pPr>
            <w:ins w:id="2746" w:author="pbx" w:date="2017-12-12T17:47:00Z">
              <w:r w:rsidRPr="00675DAA">
                <w:t>Attribute</w:t>
              </w:r>
            </w:ins>
          </w:p>
        </w:tc>
        <w:tc>
          <w:tcPr>
            <w:tcW w:w="1260" w:type="dxa"/>
            <w:shd w:val="clear" w:color="auto" w:fill="808080"/>
          </w:tcPr>
          <w:p w14:paraId="5E68413E" w14:textId="77777777" w:rsidR="003C09CE" w:rsidRPr="000445D1" w:rsidRDefault="003C09CE" w:rsidP="001C1595">
            <w:pPr>
              <w:rPr>
                <w:ins w:id="2747" w:author="pbx" w:date="2017-12-12T17:47:00Z"/>
              </w:rPr>
            </w:pPr>
            <w:ins w:id="2748" w:author="pbx" w:date="2017-12-12T17:47:00Z">
              <w:r w:rsidRPr="00675DAA">
                <w:t>Cardinality</w:t>
              </w:r>
            </w:ins>
          </w:p>
        </w:tc>
        <w:tc>
          <w:tcPr>
            <w:tcW w:w="1350" w:type="dxa"/>
            <w:shd w:val="clear" w:color="auto" w:fill="808080"/>
          </w:tcPr>
          <w:p w14:paraId="609BD298" w14:textId="77777777" w:rsidR="003C09CE" w:rsidRPr="00675DAA" w:rsidRDefault="003C09CE" w:rsidP="001C1595">
            <w:pPr>
              <w:rPr>
                <w:ins w:id="2749" w:author="pbx" w:date="2017-12-12T17:47:00Z"/>
              </w:rPr>
            </w:pPr>
            <w:ins w:id="2750" w:author="pbx" w:date="2017-12-12T17:47:00Z">
              <w:r w:rsidRPr="00675DAA">
                <w:t>Value(s) Allowed</w:t>
              </w:r>
            </w:ins>
          </w:p>
          <w:p w14:paraId="54EB00B6" w14:textId="77777777" w:rsidR="003C09CE" w:rsidRPr="00675DAA" w:rsidRDefault="003C09CE" w:rsidP="001C1595">
            <w:pPr>
              <w:rPr>
                <w:ins w:id="2751" w:author="pbx" w:date="2017-12-12T17:47:00Z"/>
              </w:rPr>
            </w:pPr>
            <w:ins w:id="2752" w:author="pbx" w:date="2017-12-12T17:47:00Z">
              <w:r w:rsidRPr="00675DAA">
                <w:t>Examples</w:t>
              </w:r>
            </w:ins>
          </w:p>
        </w:tc>
        <w:tc>
          <w:tcPr>
            <w:tcW w:w="3330" w:type="dxa"/>
            <w:shd w:val="clear" w:color="auto" w:fill="808080"/>
          </w:tcPr>
          <w:p w14:paraId="56872ABF" w14:textId="77777777" w:rsidR="003C09CE" w:rsidRPr="00675DAA" w:rsidRDefault="003C09CE" w:rsidP="001C1595">
            <w:pPr>
              <w:rPr>
                <w:ins w:id="2753" w:author="pbx" w:date="2017-12-12T17:47:00Z"/>
              </w:rPr>
            </w:pPr>
            <w:ins w:id="2754" w:author="pbx" w:date="2017-12-12T17:47:00Z">
              <w:r w:rsidRPr="00675DAA">
                <w:t>Description</w:t>
              </w:r>
            </w:ins>
          </w:p>
          <w:p w14:paraId="1A7FB90E" w14:textId="77777777" w:rsidR="003C09CE" w:rsidRPr="00675DAA" w:rsidRDefault="003C09CE" w:rsidP="001C1595">
            <w:pPr>
              <w:rPr>
                <w:ins w:id="2755" w:author="pbx" w:date="2017-12-12T17:47:00Z"/>
              </w:rPr>
            </w:pPr>
            <w:ins w:id="2756" w:author="pbx" w:date="2017-12-12T17:47:00Z">
              <w:r w:rsidRPr="00675DAA">
                <w:t>Instructions</w:t>
              </w:r>
            </w:ins>
          </w:p>
        </w:tc>
      </w:tr>
      <w:tr w:rsidR="003C09CE" w:rsidRPr="00675DAA" w14:paraId="38FC6BC4" w14:textId="77777777" w:rsidTr="001C1595">
        <w:trPr>
          <w:cantSplit/>
          <w:ins w:id="2757" w:author="pbx" w:date="2017-12-12T17:47:00Z"/>
        </w:trPr>
        <w:tc>
          <w:tcPr>
            <w:tcW w:w="2358" w:type="dxa"/>
            <w:vMerge w:val="restart"/>
          </w:tcPr>
          <w:p w14:paraId="45A46095" w14:textId="77777777" w:rsidR="003C09CE" w:rsidRDefault="003C09CE" w:rsidP="001C1595">
            <w:pPr>
              <w:rPr>
                <w:ins w:id="2758" w:author="pbx" w:date="2017-12-12T17:47:00Z"/>
              </w:rPr>
            </w:pPr>
            <w:ins w:id="2759" w:author="pbx" w:date="2017-12-12T17:47:00Z">
              <w:r>
                <w:t>approval.code</w:t>
              </w:r>
            </w:ins>
          </w:p>
          <w:p w14:paraId="4E1A1DDA" w14:textId="77777777" w:rsidR="003C09CE" w:rsidRPr="009500E3" w:rsidRDefault="003C09CE" w:rsidP="001C1595">
            <w:pPr>
              <w:rPr>
                <w:ins w:id="2760" w:author="pbx" w:date="2017-12-12T17:47:00Z"/>
                <w:color w:val="auto"/>
                <w:sz w:val="24"/>
                <w:szCs w:val="24"/>
                <w:highlight w:val="white"/>
                <w:lang w:val="en-US"/>
              </w:rPr>
            </w:pPr>
          </w:p>
        </w:tc>
        <w:tc>
          <w:tcPr>
            <w:tcW w:w="1260" w:type="dxa"/>
            <w:shd w:val="clear" w:color="auto" w:fill="D9D9D9"/>
          </w:tcPr>
          <w:p w14:paraId="5AF81959" w14:textId="77777777" w:rsidR="003C09CE" w:rsidRPr="00675DAA" w:rsidRDefault="003C09CE" w:rsidP="001C1595">
            <w:pPr>
              <w:rPr>
                <w:ins w:id="2761" w:author="pbx" w:date="2017-12-12T17:47:00Z"/>
              </w:rPr>
            </w:pPr>
            <w:ins w:id="2762" w:author="pbx" w:date="2017-12-12T17:47:00Z">
              <w:r w:rsidRPr="00675DAA">
                <w:t>N/A</w:t>
              </w:r>
            </w:ins>
          </w:p>
        </w:tc>
        <w:tc>
          <w:tcPr>
            <w:tcW w:w="1260" w:type="dxa"/>
            <w:shd w:val="clear" w:color="auto" w:fill="D9D9D9"/>
          </w:tcPr>
          <w:p w14:paraId="7AF14D69" w14:textId="77777777" w:rsidR="003C09CE" w:rsidRPr="00675DAA" w:rsidRDefault="003C09CE" w:rsidP="001C1595">
            <w:pPr>
              <w:rPr>
                <w:ins w:id="2763" w:author="pbx" w:date="2017-12-12T17:47:00Z"/>
              </w:rPr>
            </w:pPr>
            <w:ins w:id="2764" w:author="pbx" w:date="2017-12-12T17:47:00Z">
              <w:r w:rsidRPr="00675DAA">
                <w:t>1:1</w:t>
              </w:r>
            </w:ins>
          </w:p>
        </w:tc>
        <w:tc>
          <w:tcPr>
            <w:tcW w:w="1350" w:type="dxa"/>
            <w:shd w:val="clear" w:color="auto" w:fill="D9D9D9"/>
          </w:tcPr>
          <w:p w14:paraId="1633AC6F" w14:textId="77777777" w:rsidR="003C09CE" w:rsidRPr="00675DAA" w:rsidRDefault="003C09CE" w:rsidP="001C1595">
            <w:pPr>
              <w:rPr>
                <w:ins w:id="2765" w:author="pbx" w:date="2017-12-12T17:47:00Z"/>
              </w:rPr>
            </w:pPr>
          </w:p>
        </w:tc>
        <w:tc>
          <w:tcPr>
            <w:tcW w:w="3330" w:type="dxa"/>
            <w:shd w:val="clear" w:color="auto" w:fill="D9D9D9"/>
          </w:tcPr>
          <w:p w14:paraId="576AD864" w14:textId="77777777" w:rsidR="003C09CE" w:rsidRPr="00675DAA" w:rsidRDefault="003C09CE" w:rsidP="001C1595">
            <w:pPr>
              <w:rPr>
                <w:ins w:id="2766" w:author="pbx" w:date="2017-12-12T17:47:00Z"/>
              </w:rPr>
            </w:pPr>
          </w:p>
        </w:tc>
      </w:tr>
      <w:tr w:rsidR="003C09CE" w:rsidRPr="00675DAA" w14:paraId="05551776" w14:textId="77777777" w:rsidTr="001C1595">
        <w:trPr>
          <w:cantSplit/>
          <w:ins w:id="2767" w:author="pbx" w:date="2017-12-12T17:47:00Z"/>
        </w:trPr>
        <w:tc>
          <w:tcPr>
            <w:tcW w:w="2358" w:type="dxa"/>
            <w:vMerge/>
          </w:tcPr>
          <w:p w14:paraId="46BF0636" w14:textId="77777777" w:rsidR="003C09CE" w:rsidRPr="00675DAA" w:rsidRDefault="003C09CE" w:rsidP="001C1595">
            <w:pPr>
              <w:rPr>
                <w:ins w:id="2768" w:author="pbx" w:date="2017-12-12T17:47:00Z"/>
              </w:rPr>
            </w:pPr>
          </w:p>
        </w:tc>
        <w:tc>
          <w:tcPr>
            <w:tcW w:w="1260" w:type="dxa"/>
          </w:tcPr>
          <w:p w14:paraId="295E0E73" w14:textId="77777777" w:rsidR="003C09CE" w:rsidRPr="00675DAA" w:rsidRDefault="003C09CE" w:rsidP="001C1595">
            <w:pPr>
              <w:rPr>
                <w:ins w:id="2769" w:author="pbx" w:date="2017-12-12T17:47:00Z"/>
              </w:rPr>
            </w:pPr>
            <w:ins w:id="2770" w:author="pbx" w:date="2017-12-12T17:47:00Z">
              <w:r w:rsidRPr="00675DAA">
                <w:t>code</w:t>
              </w:r>
            </w:ins>
          </w:p>
        </w:tc>
        <w:tc>
          <w:tcPr>
            <w:tcW w:w="1260" w:type="dxa"/>
          </w:tcPr>
          <w:p w14:paraId="185D1A89" w14:textId="77777777" w:rsidR="003C09CE" w:rsidRPr="00675DAA" w:rsidRDefault="003C09CE" w:rsidP="001C1595">
            <w:pPr>
              <w:rPr>
                <w:ins w:id="2771" w:author="pbx" w:date="2017-12-12T17:47:00Z"/>
              </w:rPr>
            </w:pPr>
            <w:ins w:id="2772" w:author="pbx" w:date="2017-12-12T17:47:00Z">
              <w:r w:rsidRPr="00675DAA">
                <w:t>1:1</w:t>
              </w:r>
            </w:ins>
          </w:p>
        </w:tc>
        <w:tc>
          <w:tcPr>
            <w:tcW w:w="1350" w:type="dxa"/>
          </w:tcPr>
          <w:p w14:paraId="46CFBB8E" w14:textId="77777777" w:rsidR="003C09CE" w:rsidRPr="00675DAA" w:rsidRDefault="003C09CE" w:rsidP="001C1595">
            <w:pPr>
              <w:rPr>
                <w:ins w:id="2773" w:author="pbx" w:date="2017-12-12T17:47:00Z"/>
              </w:rPr>
            </w:pPr>
          </w:p>
        </w:tc>
        <w:tc>
          <w:tcPr>
            <w:tcW w:w="3330" w:type="dxa"/>
          </w:tcPr>
          <w:p w14:paraId="2A5B22DC" w14:textId="77777777" w:rsidR="003C09CE" w:rsidRPr="00675DAA" w:rsidRDefault="003C09CE" w:rsidP="001C1595">
            <w:pPr>
              <w:rPr>
                <w:ins w:id="2774" w:author="pbx" w:date="2017-12-12T17:47:00Z"/>
              </w:rPr>
            </w:pPr>
          </w:p>
        </w:tc>
      </w:tr>
      <w:tr w:rsidR="003C09CE" w:rsidRPr="00675DAA" w14:paraId="3A0A546E" w14:textId="77777777" w:rsidTr="001C1595">
        <w:trPr>
          <w:cantSplit/>
          <w:ins w:id="2775" w:author="pbx" w:date="2017-12-12T17:47:00Z"/>
        </w:trPr>
        <w:tc>
          <w:tcPr>
            <w:tcW w:w="2358" w:type="dxa"/>
            <w:vMerge/>
          </w:tcPr>
          <w:p w14:paraId="2C71AC8F" w14:textId="77777777" w:rsidR="003C09CE" w:rsidRPr="00675DAA" w:rsidRDefault="003C09CE" w:rsidP="001C1595">
            <w:pPr>
              <w:rPr>
                <w:ins w:id="2776" w:author="pbx" w:date="2017-12-12T17:47:00Z"/>
              </w:rPr>
            </w:pPr>
          </w:p>
        </w:tc>
        <w:tc>
          <w:tcPr>
            <w:tcW w:w="1260" w:type="dxa"/>
          </w:tcPr>
          <w:p w14:paraId="1FF5C79D" w14:textId="77777777" w:rsidR="003C09CE" w:rsidRPr="00675DAA" w:rsidRDefault="003C09CE" w:rsidP="001C1595">
            <w:pPr>
              <w:rPr>
                <w:ins w:id="2777" w:author="pbx" w:date="2017-12-12T17:47:00Z"/>
              </w:rPr>
            </w:pPr>
            <w:ins w:id="2778" w:author="pbx" w:date="2017-12-12T17:47:00Z">
              <w:r w:rsidRPr="00675DAA">
                <w:t>codeSystem</w:t>
              </w:r>
            </w:ins>
          </w:p>
        </w:tc>
        <w:tc>
          <w:tcPr>
            <w:tcW w:w="1260" w:type="dxa"/>
          </w:tcPr>
          <w:p w14:paraId="32F78776" w14:textId="77777777" w:rsidR="003C09CE" w:rsidRPr="00675DAA" w:rsidRDefault="003C09CE" w:rsidP="001C1595">
            <w:pPr>
              <w:rPr>
                <w:ins w:id="2779" w:author="pbx" w:date="2017-12-12T17:47:00Z"/>
              </w:rPr>
            </w:pPr>
            <w:ins w:id="2780" w:author="pbx" w:date="2017-12-12T17:47:00Z">
              <w:r w:rsidRPr="00675DAA">
                <w:t>1:1</w:t>
              </w:r>
            </w:ins>
          </w:p>
        </w:tc>
        <w:tc>
          <w:tcPr>
            <w:tcW w:w="1350" w:type="dxa"/>
          </w:tcPr>
          <w:p w14:paraId="5D1480E6" w14:textId="77777777" w:rsidR="003C09CE" w:rsidRPr="00675DAA" w:rsidRDefault="003C09CE" w:rsidP="001C1595">
            <w:pPr>
              <w:rPr>
                <w:ins w:id="2781" w:author="pbx" w:date="2017-12-12T17:47:00Z"/>
              </w:rPr>
            </w:pPr>
          </w:p>
        </w:tc>
        <w:tc>
          <w:tcPr>
            <w:tcW w:w="3330" w:type="dxa"/>
          </w:tcPr>
          <w:p w14:paraId="76A1D8E2" w14:textId="77777777" w:rsidR="003C09CE" w:rsidRPr="00675DAA" w:rsidRDefault="003C09CE" w:rsidP="001C1595">
            <w:pPr>
              <w:rPr>
                <w:ins w:id="2782" w:author="pbx" w:date="2017-12-12T17:47:00Z"/>
              </w:rPr>
            </w:pPr>
          </w:p>
        </w:tc>
      </w:tr>
      <w:tr w:rsidR="003C09CE" w:rsidRPr="00675DAA" w14:paraId="474097D0" w14:textId="77777777" w:rsidTr="001C1595">
        <w:trPr>
          <w:cantSplit/>
          <w:ins w:id="2783" w:author="pbx" w:date="2017-12-12T17:47:00Z"/>
        </w:trPr>
        <w:tc>
          <w:tcPr>
            <w:tcW w:w="2358" w:type="dxa"/>
            <w:vMerge/>
          </w:tcPr>
          <w:p w14:paraId="3955E364" w14:textId="77777777" w:rsidR="003C09CE" w:rsidRPr="00675DAA" w:rsidRDefault="003C09CE" w:rsidP="001C1595">
            <w:pPr>
              <w:rPr>
                <w:ins w:id="2784" w:author="pbx" w:date="2017-12-12T17:47:00Z"/>
              </w:rPr>
            </w:pPr>
          </w:p>
        </w:tc>
        <w:tc>
          <w:tcPr>
            <w:tcW w:w="1260" w:type="dxa"/>
          </w:tcPr>
          <w:p w14:paraId="2F014E98" w14:textId="77777777" w:rsidR="003C09CE" w:rsidRPr="00675DAA" w:rsidRDefault="003C09CE" w:rsidP="001C1595">
            <w:pPr>
              <w:rPr>
                <w:ins w:id="2785" w:author="pbx" w:date="2017-12-12T17:47:00Z"/>
              </w:rPr>
            </w:pPr>
            <w:ins w:id="2786" w:author="pbx" w:date="2017-12-12T17:47:00Z">
              <w:r w:rsidRPr="00675DAA">
                <w:t>displayName</w:t>
              </w:r>
            </w:ins>
          </w:p>
        </w:tc>
        <w:tc>
          <w:tcPr>
            <w:tcW w:w="1260" w:type="dxa"/>
          </w:tcPr>
          <w:p w14:paraId="6030D9D6" w14:textId="77777777" w:rsidR="003C09CE" w:rsidRPr="00675DAA" w:rsidRDefault="003C09CE" w:rsidP="001C1595">
            <w:pPr>
              <w:rPr>
                <w:ins w:id="2787" w:author="pbx" w:date="2017-12-12T17:47:00Z"/>
              </w:rPr>
            </w:pPr>
            <w:ins w:id="2788" w:author="pbx" w:date="2017-12-12T17:47:00Z">
              <w:r w:rsidRPr="00675DAA">
                <w:t>1:1</w:t>
              </w:r>
            </w:ins>
          </w:p>
        </w:tc>
        <w:tc>
          <w:tcPr>
            <w:tcW w:w="1350" w:type="dxa"/>
          </w:tcPr>
          <w:p w14:paraId="4D21BE8F" w14:textId="77777777" w:rsidR="003C09CE" w:rsidRPr="00675DAA" w:rsidRDefault="003C09CE" w:rsidP="001C1595">
            <w:pPr>
              <w:rPr>
                <w:ins w:id="2789" w:author="pbx" w:date="2017-12-12T17:47:00Z"/>
              </w:rPr>
            </w:pPr>
          </w:p>
        </w:tc>
        <w:tc>
          <w:tcPr>
            <w:tcW w:w="3330" w:type="dxa"/>
          </w:tcPr>
          <w:p w14:paraId="2298494B" w14:textId="77777777" w:rsidR="003C09CE" w:rsidRPr="00675DAA" w:rsidRDefault="003C09CE" w:rsidP="001C1595">
            <w:pPr>
              <w:rPr>
                <w:ins w:id="2790" w:author="pbx" w:date="2017-12-12T17:47:00Z"/>
              </w:rPr>
            </w:pPr>
          </w:p>
        </w:tc>
      </w:tr>
      <w:tr w:rsidR="003C09CE" w:rsidRPr="00675DAA" w14:paraId="241B8C08" w14:textId="77777777" w:rsidTr="001C1595">
        <w:trPr>
          <w:cantSplit/>
          <w:ins w:id="2791" w:author="pbx" w:date="2017-12-12T17:47:00Z"/>
        </w:trPr>
        <w:tc>
          <w:tcPr>
            <w:tcW w:w="2358" w:type="dxa"/>
            <w:shd w:val="clear" w:color="auto" w:fill="808080"/>
          </w:tcPr>
          <w:p w14:paraId="140CF10A" w14:textId="77777777" w:rsidR="003C09CE" w:rsidRPr="00675DAA" w:rsidRDefault="003C09CE" w:rsidP="001C1595">
            <w:pPr>
              <w:rPr>
                <w:ins w:id="2792" w:author="pbx" w:date="2017-12-12T17:47:00Z"/>
              </w:rPr>
            </w:pPr>
            <w:ins w:id="2793" w:author="pbx" w:date="2017-12-12T17:47:00Z">
              <w:r w:rsidRPr="00675DAA">
                <w:lastRenderedPageBreak/>
                <w:t>Conformance</w:t>
              </w:r>
            </w:ins>
          </w:p>
        </w:tc>
        <w:tc>
          <w:tcPr>
            <w:tcW w:w="7200" w:type="dxa"/>
            <w:gridSpan w:val="4"/>
          </w:tcPr>
          <w:p w14:paraId="4F87C461" w14:textId="77777777" w:rsidR="003C09CE" w:rsidRDefault="003C09CE" w:rsidP="00EE43D9">
            <w:pPr>
              <w:pStyle w:val="ListParagraph"/>
              <w:numPr>
                <w:ilvl w:val="0"/>
                <w:numId w:val="251"/>
              </w:numPr>
              <w:rPr>
                <w:ins w:id="2794" w:author="pbx" w:date="2017-12-12T17:47:00Z"/>
              </w:rPr>
            </w:pPr>
            <w:ins w:id="2795" w:author="pbx" w:date="2017-12-12T17:47:00Z">
              <w:r>
                <w:t>There is an code element</w:t>
              </w:r>
            </w:ins>
          </w:p>
          <w:p w14:paraId="26859C79" w14:textId="77777777" w:rsidR="003C09CE" w:rsidRPr="002279D1" w:rsidRDefault="003C09CE" w:rsidP="00EE43D9">
            <w:pPr>
              <w:pStyle w:val="ListParagraph"/>
              <w:numPr>
                <w:ilvl w:val="0"/>
                <w:numId w:val="252"/>
              </w:numPr>
              <w:rPr>
                <w:ins w:id="2796" w:author="pbx" w:date="2017-12-12T17:47:00Z"/>
                <w:highlight w:val="white"/>
              </w:rPr>
            </w:pPr>
            <w:ins w:id="2797"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ins>
          </w:p>
          <w:p w14:paraId="6ED0A2A0" w14:textId="77777777" w:rsidR="003C09CE" w:rsidRPr="002279D1" w:rsidRDefault="003C09CE" w:rsidP="00EE43D9">
            <w:pPr>
              <w:pStyle w:val="ListParagraph"/>
              <w:numPr>
                <w:ilvl w:val="0"/>
                <w:numId w:val="252"/>
              </w:numPr>
              <w:rPr>
                <w:ins w:id="2798" w:author="pbx" w:date="2017-12-12T17:47:00Z"/>
                <w:highlight w:val="white"/>
              </w:rPr>
            </w:pPr>
            <w:ins w:id="2799" w:author="pbx" w:date="2017-12-12T17:47:00Z">
              <w:r>
                <w:rPr>
                  <w:highlight w:val="white"/>
                </w:rPr>
                <w:t xml:space="preserve">SPL Rule 4 </w:t>
              </w:r>
              <w:r w:rsidRPr="00D00628">
                <w:rPr>
                  <w:highlight w:val="white"/>
                </w:rPr>
                <w:t xml:space="preserve">identifies that more than one </w:t>
              </w:r>
              <w:r w:rsidRPr="002279D1">
                <w:rPr>
                  <w:highlight w:val="white"/>
                </w:rPr>
                <w:t>element is defined.</w:t>
              </w:r>
            </w:ins>
          </w:p>
          <w:p w14:paraId="54FBB7B4" w14:textId="77777777" w:rsidR="003C09CE" w:rsidRDefault="003C09CE" w:rsidP="001C1595">
            <w:pPr>
              <w:pStyle w:val="ListParagraph"/>
              <w:rPr>
                <w:ins w:id="2800" w:author="pbx" w:date="2017-12-12T17:47:00Z"/>
              </w:rPr>
            </w:pPr>
          </w:p>
          <w:p w14:paraId="57C35DAA" w14:textId="77777777" w:rsidR="003C09CE" w:rsidRPr="0050178E" w:rsidRDefault="003C09CE" w:rsidP="00EE43D9">
            <w:pPr>
              <w:pStyle w:val="ListParagraph"/>
              <w:numPr>
                <w:ilvl w:val="0"/>
                <w:numId w:val="251"/>
              </w:numPr>
              <w:rPr>
                <w:ins w:id="2801" w:author="pbx" w:date="2017-12-12T17:47:00Z"/>
              </w:rPr>
            </w:pPr>
            <w:ins w:id="2802" w:author="pbx" w:date="2017-12-12T17:47:00Z">
              <w:r w:rsidRPr="00C80C46">
                <w:t>There is a code</w:t>
              </w:r>
              <w:r>
                <w:t>, codeSystem</w:t>
              </w:r>
              <w:r w:rsidRPr="00C80C46">
                <w:t xml:space="preserve"> and </w:t>
              </w:r>
              <w:r w:rsidRPr="00675DAA">
                <w:t>displayName</w:t>
              </w:r>
              <w:r>
                <w:t xml:space="preserve"> attribute derived from OID </w:t>
              </w:r>
              <w:r w:rsidR="00B52953" w:rsidRPr="00B52953">
                <w:t>2.16.840.1.113883.2.20.6.11</w:t>
              </w:r>
              <w:r>
                <w:t xml:space="preserve">, where the </w:t>
              </w:r>
              <w:r w:rsidRPr="00675DAA">
                <w:t>displayName</w:t>
              </w:r>
              <w:r>
                <w:t xml:space="preserve"> </w:t>
              </w:r>
              <w:r w:rsidRPr="00675DAA">
                <w:t>shall display the</w:t>
              </w:r>
              <w:r w:rsidR="00B52953">
                <w:t xml:space="preserve"> appropriate label.</w:t>
              </w:r>
            </w:ins>
          </w:p>
          <w:p w14:paraId="7CED2476" w14:textId="77777777" w:rsidR="003C09CE" w:rsidRDefault="003C09CE" w:rsidP="00EE43D9">
            <w:pPr>
              <w:pStyle w:val="ListParagraph"/>
              <w:numPr>
                <w:ilvl w:val="0"/>
                <w:numId w:val="254"/>
              </w:numPr>
              <w:rPr>
                <w:ins w:id="2803" w:author="pbx" w:date="2017-12-12T17:47:00Z"/>
                <w:highlight w:val="white"/>
              </w:rPr>
            </w:pPr>
            <w:ins w:id="2804"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309CBDAD" w14:textId="77777777" w:rsidR="003C09CE" w:rsidRDefault="003C09CE" w:rsidP="00EE43D9">
            <w:pPr>
              <w:pStyle w:val="ListParagraph"/>
              <w:numPr>
                <w:ilvl w:val="0"/>
                <w:numId w:val="254"/>
              </w:numPr>
              <w:rPr>
                <w:ins w:id="2805" w:author="pbx" w:date="2017-12-12T17:47:00Z"/>
                <w:highlight w:val="white"/>
              </w:rPr>
            </w:pPr>
            <w:ins w:id="2806"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0825649A" w14:textId="77777777" w:rsidR="003C09CE" w:rsidRDefault="003C09CE" w:rsidP="00EE43D9">
            <w:pPr>
              <w:pStyle w:val="ListParagraph"/>
              <w:numPr>
                <w:ilvl w:val="0"/>
                <w:numId w:val="254"/>
              </w:numPr>
              <w:rPr>
                <w:ins w:id="2807" w:author="pbx" w:date="2017-12-12T17:47:00Z"/>
              </w:rPr>
            </w:pPr>
            <w:ins w:id="2808" w:author="pbx" w:date="2017-12-12T17:47:00Z">
              <w:r w:rsidRPr="002C49C1">
                <w:rPr>
                  <w:highlight w:val="white"/>
                </w:rPr>
                <w:t>SPL Rule 2 identifies that the OID value is incorrect.</w:t>
              </w:r>
            </w:ins>
          </w:p>
          <w:p w14:paraId="1D9117C1" w14:textId="77777777" w:rsidR="003C09CE" w:rsidRDefault="003C09CE" w:rsidP="00EE43D9">
            <w:pPr>
              <w:pStyle w:val="ListParagraph"/>
              <w:numPr>
                <w:ilvl w:val="0"/>
                <w:numId w:val="254"/>
              </w:numPr>
              <w:rPr>
                <w:ins w:id="2809" w:author="pbx" w:date="2017-12-12T17:47:00Z"/>
              </w:rPr>
            </w:pPr>
            <w:ins w:id="2810" w:author="pbx" w:date="2017-12-12T17:47:00Z">
              <w:r>
                <w:t xml:space="preserve">SPL Rule 7 </w:t>
              </w:r>
              <w:r w:rsidRPr="00AF4E8C">
                <w:t xml:space="preserve">identifies that </w:t>
              </w:r>
              <w:r>
                <w:t>label does not match the CV.</w:t>
              </w:r>
            </w:ins>
          </w:p>
          <w:p w14:paraId="6248F63E" w14:textId="77777777" w:rsidR="00624B83" w:rsidRPr="00675DAA" w:rsidRDefault="003C09CE" w:rsidP="00EE43D9">
            <w:pPr>
              <w:pStyle w:val="ListParagraph"/>
              <w:numPr>
                <w:ilvl w:val="0"/>
                <w:numId w:val="254"/>
              </w:numPr>
              <w:rPr>
                <w:ins w:id="2811" w:author="pbx" w:date="2017-12-12T17:47:00Z"/>
              </w:rPr>
            </w:pPr>
            <w:ins w:id="2812" w:author="pbx" w:date="2017-12-12T17:47:00Z">
              <w:r w:rsidRPr="00CA017E">
                <w:rPr>
                  <w:highlight w:val="white"/>
                </w:rPr>
                <w:t>The code SPL Rule 10 identifies that the attribute value is incorrect.</w:t>
              </w:r>
            </w:ins>
          </w:p>
        </w:tc>
      </w:tr>
    </w:tbl>
    <w:p w14:paraId="4FD7CAC6" w14:textId="77777777" w:rsidR="003C09CE" w:rsidRDefault="003C09C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6217AE" w:rsidRPr="00675DAA" w14:paraId="44112C70" w14:textId="77777777" w:rsidTr="001C1595">
        <w:trPr>
          <w:cantSplit/>
          <w:trHeight w:val="580"/>
          <w:tblHeader/>
        </w:trPr>
        <w:tc>
          <w:tcPr>
            <w:tcW w:w="2358" w:type="dxa"/>
            <w:shd w:val="clear" w:color="auto" w:fill="808080"/>
          </w:tcPr>
          <w:p w14:paraId="248AECCA" w14:textId="77777777" w:rsidR="006217AE" w:rsidRPr="000445D1" w:rsidRDefault="006217AE" w:rsidP="001C1595">
            <w:r w:rsidRPr="00675DAA">
              <w:t>Element</w:t>
            </w:r>
          </w:p>
        </w:tc>
        <w:tc>
          <w:tcPr>
            <w:tcW w:w="1260" w:type="dxa"/>
            <w:shd w:val="clear" w:color="auto" w:fill="808080"/>
          </w:tcPr>
          <w:p w14:paraId="00AAD994" w14:textId="77777777" w:rsidR="006217AE" w:rsidRPr="00675DAA" w:rsidRDefault="006217AE" w:rsidP="001C1595">
            <w:r w:rsidRPr="00675DAA">
              <w:t>Attribute</w:t>
            </w:r>
          </w:p>
        </w:tc>
        <w:tc>
          <w:tcPr>
            <w:tcW w:w="1260" w:type="dxa"/>
            <w:shd w:val="clear" w:color="auto" w:fill="808080"/>
          </w:tcPr>
          <w:p w14:paraId="3569AE3A" w14:textId="77777777" w:rsidR="006217AE" w:rsidRPr="000445D1" w:rsidRDefault="006217AE" w:rsidP="001C1595">
            <w:r w:rsidRPr="00675DAA">
              <w:t>Cardinality</w:t>
            </w:r>
          </w:p>
        </w:tc>
        <w:tc>
          <w:tcPr>
            <w:tcW w:w="1350" w:type="dxa"/>
            <w:shd w:val="clear" w:color="auto" w:fill="808080"/>
          </w:tcPr>
          <w:p w14:paraId="324DA809" w14:textId="77777777" w:rsidR="006217AE" w:rsidRPr="00675DAA" w:rsidRDefault="006217AE" w:rsidP="001C1595">
            <w:r w:rsidRPr="00675DAA">
              <w:t>Value(s) Allowed</w:t>
            </w:r>
          </w:p>
          <w:p w14:paraId="683432B7" w14:textId="77777777" w:rsidR="006217AE" w:rsidRPr="00675DAA" w:rsidRDefault="006217AE" w:rsidP="001C1595">
            <w:r w:rsidRPr="00675DAA">
              <w:t>Examples</w:t>
            </w:r>
          </w:p>
        </w:tc>
        <w:tc>
          <w:tcPr>
            <w:tcW w:w="3330" w:type="dxa"/>
            <w:shd w:val="clear" w:color="auto" w:fill="808080"/>
          </w:tcPr>
          <w:p w14:paraId="358A8154" w14:textId="77777777" w:rsidR="006217AE" w:rsidRPr="00675DAA" w:rsidRDefault="006217AE" w:rsidP="001C1595">
            <w:r w:rsidRPr="00675DAA">
              <w:t>Description</w:t>
            </w:r>
          </w:p>
          <w:p w14:paraId="1D904E1B" w14:textId="77777777" w:rsidR="006217AE" w:rsidRPr="00675DAA" w:rsidRDefault="006217AE" w:rsidP="001C1595">
            <w:r w:rsidRPr="00675DAA">
              <w:t>Instructions</w:t>
            </w:r>
          </w:p>
        </w:tc>
      </w:tr>
      <w:tr w:rsidR="00CC55B8" w:rsidRPr="00675DAA" w14:paraId="7F8EFE8C" w14:textId="77777777" w:rsidTr="00104F74">
        <w:trPr>
          <w:del w:id="2813" w:author="pbx" w:date="2017-12-12T17:47:00Z"/>
        </w:trPr>
        <w:tc>
          <w:tcPr>
            <w:tcW w:w="2358" w:type="dxa"/>
          </w:tcPr>
          <w:p w14:paraId="7356060D" w14:textId="77777777" w:rsidR="00104F74" w:rsidRPr="00675DAA" w:rsidRDefault="00104F74" w:rsidP="0080029F">
            <w:pPr>
              <w:rPr>
                <w:del w:id="2814" w:author="pbx" w:date="2017-12-12T17:47:00Z"/>
              </w:rPr>
            </w:pPr>
            <w:del w:id="2815" w:author="pbx" w:date="2017-12-12T17:47:00Z">
              <w:r w:rsidRPr="00C21D8B">
                <w:delText>C</w:delText>
              </w:r>
              <w:r w:rsidR="00CC55B8" w:rsidRPr="00C21D8B">
                <w:delText>haracteristic</w:delText>
              </w:r>
            </w:del>
          </w:p>
        </w:tc>
        <w:tc>
          <w:tcPr>
            <w:tcW w:w="1260" w:type="dxa"/>
            <w:shd w:val="clear" w:color="auto" w:fill="D9D9D9"/>
          </w:tcPr>
          <w:p w14:paraId="463305F3" w14:textId="77777777" w:rsidR="00CC55B8" w:rsidRPr="00675DAA" w:rsidRDefault="00CC55B8" w:rsidP="0080029F">
            <w:pPr>
              <w:rPr>
                <w:del w:id="2816" w:author="pbx" w:date="2017-12-12T17:47:00Z"/>
              </w:rPr>
            </w:pPr>
            <w:del w:id="2817" w:author="pbx" w:date="2017-12-12T17:47:00Z">
              <w:r w:rsidRPr="00675DAA">
                <w:delText>N/A</w:delText>
              </w:r>
            </w:del>
          </w:p>
        </w:tc>
        <w:tc>
          <w:tcPr>
            <w:tcW w:w="1260" w:type="dxa"/>
            <w:shd w:val="clear" w:color="auto" w:fill="D9D9D9"/>
          </w:tcPr>
          <w:p w14:paraId="2E782467" w14:textId="77777777" w:rsidR="00CC55B8" w:rsidRPr="00675DAA" w:rsidRDefault="00CC55B8" w:rsidP="0080029F">
            <w:pPr>
              <w:rPr>
                <w:del w:id="2818" w:author="pbx" w:date="2017-12-12T17:47:00Z"/>
              </w:rPr>
            </w:pPr>
            <w:del w:id="2819" w:author="pbx" w:date="2017-12-12T17:47:00Z">
              <w:r w:rsidRPr="00675DAA">
                <w:delText>1:1</w:delText>
              </w:r>
            </w:del>
          </w:p>
        </w:tc>
        <w:tc>
          <w:tcPr>
            <w:tcW w:w="1350" w:type="dxa"/>
            <w:shd w:val="clear" w:color="auto" w:fill="D9D9D9"/>
          </w:tcPr>
          <w:p w14:paraId="52195730" w14:textId="77777777" w:rsidR="00CC55B8" w:rsidRPr="00675DAA" w:rsidRDefault="00CC55B8" w:rsidP="0080029F">
            <w:pPr>
              <w:rPr>
                <w:del w:id="2820" w:author="pbx" w:date="2017-12-12T17:47:00Z"/>
              </w:rPr>
            </w:pPr>
          </w:p>
        </w:tc>
        <w:tc>
          <w:tcPr>
            <w:tcW w:w="3330" w:type="dxa"/>
            <w:shd w:val="clear" w:color="auto" w:fill="D9D9D9"/>
          </w:tcPr>
          <w:p w14:paraId="3132A920" w14:textId="77777777" w:rsidR="00CC55B8" w:rsidRPr="00675DAA" w:rsidRDefault="00CC55B8" w:rsidP="0080029F">
            <w:pPr>
              <w:rPr>
                <w:del w:id="2821" w:author="pbx" w:date="2017-12-12T17:47:00Z"/>
              </w:rPr>
            </w:pPr>
          </w:p>
        </w:tc>
      </w:tr>
      <w:tr w:rsidR="00CC55B8" w:rsidRPr="00675DAA" w14:paraId="48092E40" w14:textId="77777777" w:rsidTr="00104F74">
        <w:trPr>
          <w:del w:id="2822" w:author="pbx" w:date="2017-12-12T17:47:00Z"/>
        </w:trPr>
        <w:tc>
          <w:tcPr>
            <w:tcW w:w="2358" w:type="dxa"/>
            <w:shd w:val="clear" w:color="auto" w:fill="808080"/>
          </w:tcPr>
          <w:p w14:paraId="2BC83D77" w14:textId="77777777" w:rsidR="00CC55B8" w:rsidRPr="00675DAA" w:rsidRDefault="00CC55B8" w:rsidP="0080029F">
            <w:pPr>
              <w:rPr>
                <w:del w:id="2823" w:author="pbx" w:date="2017-12-12T17:47:00Z"/>
              </w:rPr>
            </w:pPr>
            <w:del w:id="2824" w:author="pbx" w:date="2017-12-12T17:47:00Z">
              <w:r w:rsidRPr="00675DAA">
                <w:delText>Conformance</w:delText>
              </w:r>
            </w:del>
          </w:p>
        </w:tc>
        <w:tc>
          <w:tcPr>
            <w:tcW w:w="7200" w:type="dxa"/>
            <w:gridSpan w:val="4"/>
          </w:tcPr>
          <w:p w14:paraId="3BEADAC4" w14:textId="77777777" w:rsidR="00CC55B8" w:rsidRDefault="00CC55B8" w:rsidP="0080029F">
            <w:pPr>
              <w:pStyle w:val="ListParagraph"/>
              <w:numPr>
                <w:ilvl w:val="0"/>
                <w:numId w:val="10"/>
              </w:numPr>
              <w:rPr>
                <w:del w:id="2825" w:author="pbx" w:date="2017-12-12T17:47:00Z"/>
              </w:rPr>
            </w:pPr>
            <w:commentRangeStart w:id="2826"/>
            <w:del w:id="2827" w:author="pbx" w:date="2017-12-12T17:47:00Z">
              <w:r w:rsidRPr="00B41AEB">
                <w:rPr>
                  <w:szCs w:val="24"/>
                </w:rPr>
                <w:delText xml:space="preserve">There is </w:delText>
              </w:r>
              <w:r w:rsidRPr="00C21D8B">
                <w:delText>a characteristic property</w:delText>
              </w:r>
              <w:r w:rsidR="00B41AEB">
                <w:delText xml:space="preserve"> code with a code, displayname and code system, the </w:delText>
              </w:r>
              <w:r w:rsidRPr="00C21D8B">
                <w:delText xml:space="preserve">code system is </w:delText>
              </w:r>
              <w:r>
                <w:delText>2.16.840.1.113883.2.20.6.23</w:delText>
              </w:r>
              <w:r w:rsidRPr="00C21D8B">
                <w:delText xml:space="preserve"> </w:delText>
              </w:r>
            </w:del>
          </w:p>
          <w:p w14:paraId="3BD7778E" w14:textId="77777777" w:rsidR="00CC55B8" w:rsidRPr="00724B5B" w:rsidRDefault="00CC55B8" w:rsidP="00EE43D9">
            <w:pPr>
              <w:pStyle w:val="ListParagraph"/>
              <w:numPr>
                <w:ilvl w:val="0"/>
                <w:numId w:val="193"/>
              </w:numPr>
              <w:rPr>
                <w:del w:id="2828" w:author="pbx" w:date="2017-12-12T17:47:00Z"/>
                <w:highlight w:val="white"/>
              </w:rPr>
            </w:pPr>
            <w:del w:id="2829" w:author="pbx" w:date="2017-12-12T17:47:00Z">
              <w:r>
                <w:rPr>
                  <w:highlight w:val="white"/>
                </w:rPr>
                <w:delText>SPL Rule 2</w:delText>
              </w:r>
              <w:commentRangeStart w:id="2830"/>
              <w:r w:rsidRPr="00C13369">
                <w:rPr>
                  <w:highlight w:val="white"/>
                </w:rPr>
                <w:delText xml:space="preserve"> </w:delText>
              </w:r>
              <w:r w:rsidRPr="00334410">
                <w:rPr>
                  <w:highlight w:val="white"/>
                </w:rPr>
                <w:delText xml:space="preserve">identifies </w:delText>
              </w:r>
              <w:r>
                <w:rPr>
                  <w:highlight w:val="white"/>
                </w:rPr>
                <w:delText>that the OID value is incorrect.</w:delText>
              </w:r>
              <w:commentRangeEnd w:id="2830"/>
              <w:r>
                <w:rPr>
                  <w:rStyle w:val="CommentReference"/>
                </w:rPr>
                <w:commentReference w:id="2830"/>
              </w:r>
            </w:del>
          </w:p>
          <w:p w14:paraId="54126112" w14:textId="77777777" w:rsidR="00CC55B8" w:rsidRDefault="00CC55B8" w:rsidP="0080029F">
            <w:pPr>
              <w:pStyle w:val="ListParagraph"/>
              <w:rPr>
                <w:del w:id="2831" w:author="pbx" w:date="2017-12-12T17:47:00Z"/>
              </w:rPr>
            </w:pPr>
          </w:p>
          <w:p w14:paraId="6022CB40" w14:textId="77777777" w:rsidR="00CC55B8" w:rsidRDefault="00CC55B8" w:rsidP="0080029F">
            <w:pPr>
              <w:pStyle w:val="ListParagraph"/>
              <w:numPr>
                <w:ilvl w:val="0"/>
                <w:numId w:val="10"/>
              </w:numPr>
              <w:rPr>
                <w:del w:id="2832" w:author="pbx" w:date="2017-12-12T17:47:00Z"/>
              </w:rPr>
            </w:pPr>
            <w:del w:id="2833" w:author="pbx" w:date="2017-12-12T17:47:00Z">
              <w:r w:rsidRPr="00C21D8B">
                <w:delText>There is a characteristic value with specified type appropriate f</w:delText>
              </w:r>
              <w:r w:rsidR="00B41AEB">
                <w:delText>or the characteristic property when appropriate</w:delText>
              </w:r>
            </w:del>
          </w:p>
          <w:p w14:paraId="31DC3CAE" w14:textId="77777777" w:rsidR="00CC55B8" w:rsidRDefault="00CC55B8" w:rsidP="0080029F">
            <w:pPr>
              <w:rPr>
                <w:del w:id="2834" w:author="pbx" w:date="2017-12-12T17:47:00Z"/>
              </w:rPr>
            </w:pPr>
          </w:p>
          <w:p w14:paraId="69109E4C" w14:textId="77777777" w:rsidR="00CC55B8" w:rsidRDefault="00CC55B8" w:rsidP="00EE43D9">
            <w:pPr>
              <w:pStyle w:val="ListParagraph"/>
              <w:numPr>
                <w:ilvl w:val="0"/>
                <w:numId w:val="293"/>
              </w:numPr>
              <w:rPr>
                <w:del w:id="2835" w:author="pbx" w:date="2017-12-12T17:47:00Z"/>
              </w:rPr>
            </w:pPr>
            <w:del w:id="2836" w:author="pbx" w:date="2017-12-12T17:47:00Z">
              <w:r>
                <w:delText>There is only one i</w:delText>
              </w:r>
              <w:r w:rsidR="00B265CF">
                <w:delText>nstance per characteristic type, other than for Pharmaceutical Standard, Scheduling Symbol and Therapeutic Class</w:delText>
              </w:r>
            </w:del>
          </w:p>
          <w:p w14:paraId="3D95C790" w14:textId="77777777" w:rsidR="00CC55B8" w:rsidRDefault="00CC55B8" w:rsidP="00EE43D9">
            <w:pPr>
              <w:pStyle w:val="Default"/>
              <w:numPr>
                <w:ilvl w:val="0"/>
                <w:numId w:val="293"/>
              </w:numPr>
              <w:rPr>
                <w:del w:id="2837" w:author="pbx" w:date="2017-12-12T17:47:00Z"/>
                <w:sz w:val="23"/>
                <w:szCs w:val="23"/>
              </w:rPr>
            </w:pPr>
            <w:del w:id="2838" w:author="pbx" w:date="2017-12-12T17:47:00Z">
              <w:r>
                <w:rPr>
                  <w:sz w:val="23"/>
                  <w:szCs w:val="23"/>
                </w:rPr>
                <w:delText>When values are numbers they shall be an integer greater than zero.</w:delText>
              </w:r>
            </w:del>
          </w:p>
          <w:p w14:paraId="3615C61D" w14:textId="77777777" w:rsidR="00CC55B8" w:rsidRDefault="00CC55B8" w:rsidP="00EE43D9">
            <w:pPr>
              <w:pStyle w:val="Default"/>
              <w:numPr>
                <w:ilvl w:val="0"/>
                <w:numId w:val="293"/>
              </w:numPr>
              <w:rPr>
                <w:del w:id="2839" w:author="pbx" w:date="2017-12-12T17:47:00Z"/>
                <w:sz w:val="23"/>
                <w:szCs w:val="23"/>
              </w:rPr>
            </w:pPr>
            <w:del w:id="2840" w:author="pbx" w:date="2017-12-12T17:47:00Z">
              <w:r>
                <w:rPr>
                  <w:sz w:val="23"/>
                  <w:szCs w:val="23"/>
                </w:rPr>
                <w:delText>Coded types shall have a value element, with code, codeSystem and displayName attributes.</w:delText>
              </w:r>
            </w:del>
          </w:p>
          <w:p w14:paraId="7C5E2877" w14:textId="77777777" w:rsidR="00CC55B8" w:rsidRDefault="00CC55B8" w:rsidP="00EE43D9">
            <w:pPr>
              <w:pStyle w:val="Default"/>
              <w:numPr>
                <w:ilvl w:val="1"/>
                <w:numId w:val="293"/>
              </w:numPr>
              <w:rPr>
                <w:del w:id="2841" w:author="pbx" w:date="2017-12-12T17:47:00Z"/>
                <w:sz w:val="23"/>
                <w:szCs w:val="23"/>
              </w:rPr>
            </w:pPr>
            <w:del w:id="2842" w:author="pbx" w:date="2017-12-12T17:47:00Z">
              <w:r>
                <w:rPr>
                  <w:sz w:val="23"/>
                  <w:szCs w:val="23"/>
                </w:rPr>
                <w:delText>The code shall be derived from the OID</w:delText>
              </w:r>
            </w:del>
          </w:p>
          <w:p w14:paraId="43434694" w14:textId="77777777" w:rsidR="00B41AEB" w:rsidRPr="00B41AEB" w:rsidRDefault="00B41AEB" w:rsidP="00EE43D9">
            <w:pPr>
              <w:pStyle w:val="Default"/>
              <w:numPr>
                <w:ilvl w:val="2"/>
                <w:numId w:val="293"/>
              </w:numPr>
              <w:rPr>
                <w:del w:id="2843" w:author="pbx" w:date="2017-12-12T17:47:00Z"/>
                <w:sz w:val="23"/>
                <w:szCs w:val="23"/>
              </w:rPr>
            </w:pPr>
            <w:del w:id="2844" w:author="pbx" w:date="2017-12-12T17:47:00Z">
              <w:r>
                <w:delText xml:space="preserve">Color = </w:delText>
              </w:r>
              <w:r>
                <w:rPr>
                  <w:sz w:val="23"/>
                  <w:szCs w:val="23"/>
                </w:rPr>
                <w:delText>2.16.840.1.113883.2.20.6.24</w:delText>
              </w:r>
            </w:del>
          </w:p>
          <w:p w14:paraId="06F78498" w14:textId="77777777" w:rsidR="00B41AEB" w:rsidRDefault="00B41AEB" w:rsidP="00EE43D9">
            <w:pPr>
              <w:pStyle w:val="Default"/>
              <w:numPr>
                <w:ilvl w:val="2"/>
                <w:numId w:val="293"/>
              </w:numPr>
              <w:rPr>
                <w:del w:id="2845" w:author="pbx" w:date="2017-12-12T17:47:00Z"/>
                <w:sz w:val="23"/>
                <w:szCs w:val="23"/>
              </w:rPr>
            </w:pPr>
            <w:del w:id="2846" w:author="pbx" w:date="2017-12-12T17:47:00Z">
              <w:r>
                <w:delText xml:space="preserve">Shape = </w:delText>
              </w:r>
              <w:r>
                <w:rPr>
                  <w:sz w:val="23"/>
                  <w:szCs w:val="23"/>
                </w:rPr>
                <w:delText>2.16.840.1.113883.2.20.6.25</w:delText>
              </w:r>
            </w:del>
          </w:p>
          <w:p w14:paraId="60A6731D" w14:textId="77777777" w:rsidR="00B41AEB" w:rsidRDefault="00B41AEB" w:rsidP="00EE43D9">
            <w:pPr>
              <w:pStyle w:val="Default"/>
              <w:numPr>
                <w:ilvl w:val="2"/>
                <w:numId w:val="293"/>
              </w:numPr>
              <w:rPr>
                <w:del w:id="2847" w:author="pbx" w:date="2017-12-12T17:47:00Z"/>
                <w:sz w:val="23"/>
                <w:szCs w:val="23"/>
              </w:rPr>
            </w:pPr>
            <w:del w:id="2848" w:author="pbx" w:date="2017-12-12T17:47:00Z">
              <w:r>
                <w:rPr>
                  <w:sz w:val="23"/>
                  <w:szCs w:val="23"/>
                </w:rPr>
                <w:delText>Flavour = 2.16.840.1.113883.2.20.6.26</w:delText>
              </w:r>
            </w:del>
          </w:p>
          <w:p w14:paraId="6C9B0CB4" w14:textId="77777777" w:rsidR="00104F74" w:rsidRPr="00104F74" w:rsidRDefault="00104F74" w:rsidP="00EE43D9">
            <w:pPr>
              <w:pStyle w:val="ListParagraph"/>
              <w:numPr>
                <w:ilvl w:val="2"/>
                <w:numId w:val="293"/>
              </w:numPr>
              <w:rPr>
                <w:del w:id="2849" w:author="pbx" w:date="2017-12-12T17:47:00Z"/>
              </w:rPr>
            </w:pPr>
            <w:del w:id="2850" w:author="pbx" w:date="2017-12-12T17:47:00Z">
              <w:r w:rsidRPr="00BF11CC">
                <w:delText>Combination Product</w:delText>
              </w:r>
              <w:r>
                <w:delText xml:space="preserve"> = </w:delText>
              </w:r>
              <w:r w:rsidRPr="00104F74">
                <w:delText>2.16.840.1.113883.2.20.6.30</w:delText>
              </w:r>
            </w:del>
          </w:p>
          <w:p w14:paraId="1343482F" w14:textId="77777777" w:rsidR="00104F74" w:rsidRPr="00104F74" w:rsidRDefault="00104F74" w:rsidP="00EE43D9">
            <w:pPr>
              <w:pStyle w:val="Default"/>
              <w:numPr>
                <w:ilvl w:val="2"/>
                <w:numId w:val="293"/>
              </w:numPr>
              <w:rPr>
                <w:del w:id="2851" w:author="pbx" w:date="2017-12-12T17:47:00Z"/>
                <w:sz w:val="23"/>
                <w:szCs w:val="23"/>
              </w:rPr>
            </w:pPr>
          </w:p>
          <w:p w14:paraId="1734F10B" w14:textId="77777777" w:rsidR="00104F74" w:rsidRPr="00104F74" w:rsidRDefault="00104F74" w:rsidP="00EE43D9">
            <w:pPr>
              <w:pStyle w:val="Default"/>
              <w:numPr>
                <w:ilvl w:val="2"/>
                <w:numId w:val="293"/>
              </w:numPr>
              <w:rPr>
                <w:del w:id="2852" w:author="pbx" w:date="2017-12-12T17:47:00Z"/>
                <w:sz w:val="23"/>
                <w:szCs w:val="23"/>
              </w:rPr>
            </w:pPr>
            <w:del w:id="2853" w:author="pbx" w:date="2017-12-12T17:47:00Z">
              <w:r>
                <w:delText xml:space="preserve">Pharmaceutical Standard = </w:delText>
              </w:r>
              <w:r w:rsidR="003A0101" w:rsidRPr="00D877DC">
                <w:rPr>
                  <w:lang w:val="en-US"/>
                </w:rPr>
                <w:delText>2.16.840.1.113883.2.20.6.5</w:delText>
              </w:r>
            </w:del>
          </w:p>
          <w:p w14:paraId="650FEEC9" w14:textId="77777777" w:rsidR="00104F74" w:rsidRPr="00104F74" w:rsidRDefault="00104F74" w:rsidP="00EE43D9">
            <w:pPr>
              <w:pStyle w:val="Default"/>
              <w:numPr>
                <w:ilvl w:val="2"/>
                <w:numId w:val="293"/>
              </w:numPr>
              <w:rPr>
                <w:del w:id="2854" w:author="pbx" w:date="2017-12-12T17:47:00Z"/>
                <w:sz w:val="23"/>
                <w:szCs w:val="23"/>
              </w:rPr>
            </w:pPr>
            <w:del w:id="2855" w:author="pbx" w:date="2017-12-12T17:47:00Z">
              <w:r>
                <w:delText>Scheduling Symbol =</w:delText>
              </w:r>
              <w:r w:rsidR="003A0101">
                <w:delText xml:space="preserve"> </w:delText>
              </w:r>
              <w:r w:rsidR="003A0101" w:rsidRPr="00D877DC">
                <w:rPr>
                  <w:lang w:val="en-US"/>
                </w:rPr>
                <w:delText>2.16.840.1.113883.2.20.6.2</w:delText>
              </w:r>
            </w:del>
          </w:p>
          <w:p w14:paraId="2F489346" w14:textId="77777777" w:rsidR="00104F74" w:rsidRDefault="00104F74" w:rsidP="00EE43D9">
            <w:pPr>
              <w:pStyle w:val="Default"/>
              <w:numPr>
                <w:ilvl w:val="2"/>
                <w:numId w:val="293"/>
              </w:numPr>
              <w:rPr>
                <w:del w:id="2856" w:author="pbx" w:date="2017-12-12T17:47:00Z"/>
                <w:sz w:val="23"/>
                <w:szCs w:val="23"/>
              </w:rPr>
            </w:pPr>
            <w:del w:id="2857" w:author="pbx" w:date="2017-12-12T17:47:00Z">
              <w:r>
                <w:delText>Therapeutic Class =</w:delText>
              </w:r>
              <w:r w:rsidR="003A0101">
                <w:delText xml:space="preserve"> </w:delText>
              </w:r>
              <w:r w:rsidR="003A0101" w:rsidRPr="00D877DC">
                <w:rPr>
                  <w:lang w:val="en-US"/>
                </w:rPr>
                <w:delText>2.16.840.1.113883.2.20.6.6</w:delText>
              </w:r>
            </w:del>
          </w:p>
          <w:p w14:paraId="0E46C0BF" w14:textId="77777777" w:rsidR="00CC55B8" w:rsidRDefault="00CC55B8" w:rsidP="00EE43D9">
            <w:pPr>
              <w:pStyle w:val="Default"/>
              <w:numPr>
                <w:ilvl w:val="1"/>
                <w:numId w:val="293"/>
              </w:numPr>
              <w:rPr>
                <w:del w:id="2858" w:author="pbx" w:date="2017-12-12T17:47:00Z"/>
                <w:sz w:val="23"/>
                <w:szCs w:val="23"/>
              </w:rPr>
            </w:pPr>
            <w:del w:id="2859" w:author="pbx" w:date="2017-12-12T17:47:00Z">
              <w:r>
                <w:rPr>
                  <w:sz w:val="23"/>
                  <w:szCs w:val="23"/>
                </w:rPr>
                <w:delText>The d</w:delText>
              </w:r>
              <w:r w:rsidRPr="00C0417D">
                <w:rPr>
                  <w:sz w:val="23"/>
                  <w:szCs w:val="23"/>
                </w:rPr>
                <w:delText>isplay name matches the code</w:delText>
              </w:r>
              <w:r>
                <w:rPr>
                  <w:sz w:val="23"/>
                  <w:szCs w:val="23"/>
                </w:rPr>
                <w:delText>.</w:delText>
              </w:r>
            </w:del>
          </w:p>
          <w:p w14:paraId="4B5D0A78" w14:textId="77777777" w:rsidR="00CC55B8" w:rsidRDefault="00CC55B8" w:rsidP="00EE43D9">
            <w:pPr>
              <w:pStyle w:val="Default"/>
              <w:numPr>
                <w:ilvl w:val="1"/>
                <w:numId w:val="293"/>
              </w:numPr>
              <w:rPr>
                <w:del w:id="2860" w:author="pbx" w:date="2017-12-12T17:47:00Z"/>
                <w:sz w:val="23"/>
                <w:szCs w:val="23"/>
              </w:rPr>
            </w:pPr>
            <w:del w:id="2861" w:author="pbx" w:date="2017-12-12T17:47:00Z">
              <w:r>
                <w:rPr>
                  <w:sz w:val="23"/>
                  <w:szCs w:val="23"/>
                </w:rPr>
                <w:delText xml:space="preserve">The display name is </w:delText>
              </w:r>
              <w:r w:rsidRPr="00A57429">
                <w:rPr>
                  <w:sz w:val="23"/>
                  <w:szCs w:val="23"/>
                </w:rPr>
                <w:delText>based upon the document language.</w:delText>
              </w:r>
            </w:del>
          </w:p>
          <w:p w14:paraId="4B678871" w14:textId="77777777" w:rsidR="00104F74" w:rsidRDefault="00104F74" w:rsidP="00104F74">
            <w:pPr>
              <w:pStyle w:val="Default"/>
              <w:ind w:left="720"/>
              <w:rPr>
                <w:del w:id="2862" w:author="pbx" w:date="2017-12-12T17:47:00Z"/>
                <w:sz w:val="23"/>
                <w:szCs w:val="23"/>
              </w:rPr>
            </w:pPr>
          </w:p>
          <w:p w14:paraId="5DEA31A3" w14:textId="77777777" w:rsidR="00CC55B8" w:rsidRPr="00CC55B8" w:rsidRDefault="00CC55B8" w:rsidP="00EE43D9">
            <w:pPr>
              <w:pStyle w:val="Default"/>
              <w:numPr>
                <w:ilvl w:val="0"/>
                <w:numId w:val="293"/>
              </w:numPr>
              <w:rPr>
                <w:del w:id="2863" w:author="pbx" w:date="2017-12-12T17:47:00Z"/>
                <w:sz w:val="23"/>
                <w:szCs w:val="23"/>
              </w:rPr>
            </w:pPr>
            <w:del w:id="2864" w:author="pbx" w:date="2017-12-12T17:47:00Z">
              <w:r>
                <w:rPr>
                  <w:sz w:val="23"/>
                  <w:szCs w:val="23"/>
                </w:rPr>
                <w:delText xml:space="preserve">Non-Coded types have a value element with the applicable attributes </w:delText>
              </w:r>
              <w:r w:rsidR="00104F74">
                <w:rPr>
                  <w:sz w:val="23"/>
                  <w:szCs w:val="23"/>
                </w:rPr>
                <w:lastRenderedPageBreak/>
                <w:delText xml:space="preserve">(unit, value and type) </w:delText>
              </w:r>
              <w:r>
                <w:rPr>
                  <w:sz w:val="23"/>
                  <w:szCs w:val="23"/>
                </w:rPr>
                <w:delText>as</w:delText>
              </w:r>
              <w:r w:rsidR="00104F74">
                <w:rPr>
                  <w:sz w:val="23"/>
                  <w:szCs w:val="23"/>
                </w:rPr>
                <w:delText xml:space="preserve"> </w:delText>
              </w:r>
              <w:r>
                <w:rPr>
                  <w:sz w:val="23"/>
                  <w:szCs w:val="23"/>
                </w:rPr>
                <w:delText>per the data type</w:delText>
              </w:r>
            </w:del>
          </w:p>
          <w:p w14:paraId="7C7F2B34" w14:textId="77777777" w:rsidR="00CC55B8" w:rsidRDefault="00CC55B8" w:rsidP="0080029F">
            <w:pPr>
              <w:rPr>
                <w:del w:id="2865" w:author="pbx" w:date="2017-12-12T17:47:00Z"/>
              </w:rPr>
            </w:pPr>
          </w:p>
          <w:p w14:paraId="35A966CC" w14:textId="77777777" w:rsidR="00CC55B8" w:rsidRPr="00104F74" w:rsidRDefault="00104F74" w:rsidP="0043437F">
            <w:pPr>
              <w:pStyle w:val="Default"/>
              <w:numPr>
                <w:ilvl w:val="1"/>
                <w:numId w:val="12"/>
              </w:numPr>
              <w:rPr>
                <w:del w:id="2866" w:author="pbx" w:date="2017-12-12T17:47:00Z"/>
                <w:sz w:val="23"/>
                <w:szCs w:val="23"/>
              </w:rPr>
            </w:pPr>
            <w:del w:id="2867" w:author="pbx" w:date="2017-12-12T17:47:00Z">
              <w:r>
                <w:rPr>
                  <w:sz w:val="23"/>
                  <w:szCs w:val="23"/>
                </w:rPr>
                <w:delText xml:space="preserve">The values for Imprint may only contain </w:delText>
              </w:r>
              <w:r w:rsidR="00CC55B8" w:rsidRPr="00104F74">
                <w:rPr>
                  <w:sz w:val="23"/>
                  <w:szCs w:val="23"/>
                </w:rPr>
                <w:delText>only letters and numbers separated by semicolon without spaces</w:delText>
              </w:r>
            </w:del>
          </w:p>
          <w:p w14:paraId="3ED97228" w14:textId="77777777" w:rsidR="00B41AEB" w:rsidRDefault="00B41AEB" w:rsidP="00104F74">
            <w:pPr>
              <w:pStyle w:val="Default"/>
              <w:ind w:left="360"/>
              <w:rPr>
                <w:del w:id="2868" w:author="pbx" w:date="2017-12-12T17:47:00Z"/>
                <w:sz w:val="23"/>
                <w:szCs w:val="23"/>
              </w:rPr>
            </w:pPr>
          </w:p>
          <w:p w14:paraId="36FD3E66" w14:textId="77777777" w:rsidR="00B41AEB" w:rsidRPr="000B2433" w:rsidRDefault="00104F74" w:rsidP="00104F74">
            <w:pPr>
              <w:pStyle w:val="Default"/>
              <w:numPr>
                <w:ilvl w:val="1"/>
                <w:numId w:val="12"/>
              </w:numPr>
              <w:rPr>
                <w:del w:id="2869" w:author="pbx" w:date="2017-12-12T17:47:00Z"/>
                <w:sz w:val="23"/>
                <w:szCs w:val="23"/>
              </w:rPr>
            </w:pPr>
            <w:del w:id="2870" w:author="pbx" w:date="2017-12-12T17:47:00Z">
              <w:r>
                <w:rPr>
                  <w:sz w:val="23"/>
                  <w:szCs w:val="23"/>
                </w:rPr>
                <w:delText>I</w:delText>
              </w:r>
              <w:r w:rsidR="00B41AEB" w:rsidRPr="000B2433">
                <w:rPr>
                  <w:sz w:val="23"/>
                  <w:szCs w:val="23"/>
                </w:rPr>
                <w:delText xml:space="preserve">mage </w:delText>
              </w:r>
              <w:r w:rsidR="00B41AEB">
                <w:rPr>
                  <w:sz w:val="23"/>
                  <w:szCs w:val="23"/>
                </w:rPr>
                <w:delText>shall have the following:</w:delText>
              </w:r>
            </w:del>
          </w:p>
          <w:p w14:paraId="2C4FAF0A" w14:textId="77777777" w:rsidR="00B41AEB" w:rsidRDefault="00B41AEB" w:rsidP="00104F74">
            <w:pPr>
              <w:pStyle w:val="Default"/>
              <w:numPr>
                <w:ilvl w:val="2"/>
                <w:numId w:val="12"/>
              </w:numPr>
              <w:rPr>
                <w:del w:id="2871" w:author="pbx" w:date="2017-12-12T17:47:00Z"/>
                <w:sz w:val="23"/>
                <w:szCs w:val="23"/>
              </w:rPr>
            </w:pPr>
            <w:del w:id="2872" w:author="pbx" w:date="2017-12-12T17:47:00Z">
              <w:r w:rsidRPr="000B2433">
                <w:rPr>
                  <w:sz w:val="23"/>
                  <w:szCs w:val="23"/>
                </w:rPr>
                <w:delText xml:space="preserve">The value </w:delText>
              </w:r>
              <w:r>
                <w:rPr>
                  <w:sz w:val="23"/>
                  <w:szCs w:val="23"/>
                </w:rPr>
                <w:delText xml:space="preserve">element </w:delText>
              </w:r>
              <w:r w:rsidRPr="000B2433">
                <w:rPr>
                  <w:sz w:val="23"/>
                  <w:szCs w:val="23"/>
                </w:rPr>
                <w:delText xml:space="preserve">has an xsi:type of “ED” </w:delText>
              </w:r>
            </w:del>
          </w:p>
          <w:p w14:paraId="07FAE043" w14:textId="77777777" w:rsidR="00B41AEB" w:rsidRPr="000B2433" w:rsidRDefault="00B41AEB" w:rsidP="00104F74">
            <w:pPr>
              <w:pStyle w:val="Default"/>
              <w:numPr>
                <w:ilvl w:val="2"/>
                <w:numId w:val="12"/>
              </w:numPr>
              <w:rPr>
                <w:del w:id="2873" w:author="pbx" w:date="2017-12-12T17:47:00Z"/>
                <w:sz w:val="23"/>
                <w:szCs w:val="23"/>
              </w:rPr>
            </w:pPr>
            <w:del w:id="2874" w:author="pbx" w:date="2017-12-12T17:47:00Z">
              <w:r>
                <w:rPr>
                  <w:sz w:val="23"/>
                  <w:szCs w:val="23"/>
                </w:rPr>
                <w:delText xml:space="preserve">The Value element shall have a </w:delText>
              </w:r>
              <w:r w:rsidRPr="000B2433">
                <w:rPr>
                  <w:sz w:val="23"/>
                  <w:szCs w:val="23"/>
                </w:rPr>
                <w:delText xml:space="preserve">mediaType </w:delText>
              </w:r>
              <w:r>
                <w:rPr>
                  <w:sz w:val="23"/>
                  <w:szCs w:val="23"/>
                </w:rPr>
                <w:delText xml:space="preserve">which will be </w:delText>
              </w:r>
              <w:r w:rsidRPr="000B2433">
                <w:rPr>
                  <w:sz w:val="23"/>
                  <w:szCs w:val="23"/>
                </w:rPr>
                <w:delText xml:space="preserve">“image/&lt;file type&gt;” where the file type is permitted file format (see </w:delText>
              </w:r>
              <w:r w:rsidRPr="00104F74">
                <w:rPr>
                  <w:sz w:val="23"/>
                  <w:szCs w:val="23"/>
                </w:rPr>
                <w:fldChar w:fldCharType="begin"/>
              </w:r>
              <w:r w:rsidRPr="00104F74">
                <w:rPr>
                  <w:sz w:val="23"/>
                  <w:szCs w:val="23"/>
                </w:rPr>
                <w:delInstrText xml:space="preserve"> REF _Ref492903909 \h  \* MERGEFORMAT </w:delInstrText>
              </w:r>
              <w:r w:rsidRPr="00104F74">
                <w:rPr>
                  <w:sz w:val="23"/>
                  <w:szCs w:val="23"/>
                </w:rPr>
              </w:r>
              <w:r w:rsidRPr="00104F74">
                <w:rPr>
                  <w:sz w:val="23"/>
                  <w:szCs w:val="23"/>
                </w:rPr>
                <w:fldChar w:fldCharType="separate"/>
              </w:r>
              <w:r w:rsidRPr="00104F74">
                <w:rPr>
                  <w:sz w:val="23"/>
                  <w:szCs w:val="23"/>
                </w:rPr>
                <w:delText>Image Details</w:delText>
              </w:r>
              <w:r w:rsidRPr="00104F74">
                <w:rPr>
                  <w:sz w:val="23"/>
                  <w:szCs w:val="23"/>
                </w:rPr>
                <w:fldChar w:fldCharType="end"/>
              </w:r>
              <w:r w:rsidRPr="000B2433">
                <w:rPr>
                  <w:sz w:val="23"/>
                  <w:szCs w:val="23"/>
                </w:rPr>
                <w:delText xml:space="preserve"> for details).</w:delText>
              </w:r>
            </w:del>
          </w:p>
          <w:p w14:paraId="3E7A24B6" w14:textId="77777777" w:rsidR="00B41AEB" w:rsidRPr="00036839" w:rsidRDefault="00B41AEB" w:rsidP="00104F74">
            <w:pPr>
              <w:pStyle w:val="Default"/>
              <w:numPr>
                <w:ilvl w:val="2"/>
                <w:numId w:val="12"/>
              </w:numPr>
              <w:rPr>
                <w:del w:id="2875" w:author="pbx" w:date="2017-12-12T17:47:00Z"/>
                <w:sz w:val="23"/>
                <w:szCs w:val="23"/>
              </w:rPr>
            </w:pPr>
            <w:del w:id="2876" w:author="pbx" w:date="2017-12-12T17:47:00Z">
              <w:r>
                <w:rPr>
                  <w:sz w:val="23"/>
                  <w:szCs w:val="23"/>
                </w:rPr>
                <w:delText>The r</w:delText>
              </w:r>
              <w:r w:rsidRPr="00036839">
                <w:rPr>
                  <w:sz w:val="23"/>
                  <w:szCs w:val="23"/>
                </w:rPr>
                <w:delText xml:space="preserve">eference </w:delText>
              </w:r>
              <w:r>
                <w:rPr>
                  <w:sz w:val="23"/>
                  <w:szCs w:val="23"/>
                </w:rPr>
                <w:delText xml:space="preserve">elements </w:delText>
              </w:r>
              <w:r w:rsidRPr="00036839">
                <w:rPr>
                  <w:sz w:val="23"/>
                  <w:szCs w:val="23"/>
                </w:rPr>
                <w:delText xml:space="preserve">value </w:delText>
              </w:r>
              <w:r>
                <w:rPr>
                  <w:sz w:val="23"/>
                  <w:szCs w:val="23"/>
                </w:rPr>
                <w:delText xml:space="preserve">attribute </w:delText>
              </w:r>
              <w:r w:rsidRPr="00036839">
                <w:rPr>
                  <w:sz w:val="23"/>
                  <w:szCs w:val="23"/>
                </w:rPr>
                <w:delText xml:space="preserve">is </w:delText>
              </w:r>
              <w:r>
                <w:rPr>
                  <w:sz w:val="23"/>
                  <w:szCs w:val="23"/>
                </w:rPr>
                <w:delText>the file name for a valid image.</w:delText>
              </w:r>
            </w:del>
          </w:p>
          <w:p w14:paraId="6EDF20B2" w14:textId="77777777" w:rsidR="00B41AEB" w:rsidRPr="00036839" w:rsidRDefault="00B41AEB" w:rsidP="00104F74">
            <w:pPr>
              <w:pStyle w:val="Default"/>
              <w:numPr>
                <w:ilvl w:val="2"/>
                <w:numId w:val="12"/>
              </w:numPr>
              <w:rPr>
                <w:del w:id="2877" w:author="pbx" w:date="2017-12-12T17:47:00Z"/>
                <w:sz w:val="23"/>
                <w:szCs w:val="23"/>
              </w:rPr>
            </w:pPr>
            <w:del w:id="2878" w:author="pbx" w:date="2017-12-12T17:47:00Z">
              <w:r w:rsidRPr="00036839">
                <w:rPr>
                  <w:sz w:val="23"/>
                  <w:szCs w:val="23"/>
                </w:rPr>
                <w:delText>The image file is submit</w:delText>
              </w:r>
              <w:r>
                <w:rPr>
                  <w:sz w:val="23"/>
                  <w:szCs w:val="23"/>
                </w:rPr>
                <w:delText>ted together with the SPL file.</w:delText>
              </w:r>
            </w:del>
          </w:p>
          <w:p w14:paraId="00F650EB" w14:textId="77777777" w:rsidR="003F2902" w:rsidRDefault="003F2902" w:rsidP="0080029F">
            <w:pPr>
              <w:pStyle w:val="Default"/>
              <w:ind w:left="360"/>
              <w:rPr>
                <w:del w:id="2879" w:author="pbx" w:date="2017-12-12T17:47:00Z"/>
                <w:sz w:val="23"/>
                <w:szCs w:val="23"/>
              </w:rPr>
            </w:pPr>
          </w:p>
          <w:p w14:paraId="048AEB6A" w14:textId="77777777" w:rsidR="003F2902" w:rsidRPr="00104F74" w:rsidRDefault="003F2902" w:rsidP="00EE43D9">
            <w:pPr>
              <w:pStyle w:val="Default"/>
              <w:numPr>
                <w:ilvl w:val="1"/>
                <w:numId w:val="294"/>
              </w:numPr>
              <w:rPr>
                <w:del w:id="2880" w:author="pbx" w:date="2017-12-12T17:47:00Z"/>
                <w:sz w:val="23"/>
                <w:szCs w:val="23"/>
              </w:rPr>
            </w:pPr>
            <w:del w:id="2881" w:author="pbx" w:date="2017-12-12T17:47:00Z">
              <w:r w:rsidRPr="00104F74">
                <w:rPr>
                  <w:sz w:val="23"/>
                  <w:szCs w:val="23"/>
                </w:rPr>
                <w:delText xml:space="preserve">Combination Product </w:delText>
              </w:r>
              <w:r w:rsidR="00104F74">
                <w:rPr>
                  <w:sz w:val="23"/>
                  <w:szCs w:val="23"/>
                </w:rPr>
                <w:delText>shall only include t</w:delText>
              </w:r>
              <w:r w:rsidRPr="00104F74">
                <w:rPr>
                  <w:sz w:val="23"/>
                  <w:szCs w:val="23"/>
                </w:rPr>
                <w:delText>he type characteristic on the inner-most packaging unless stated otherwise in the document type specific information.</w:delText>
              </w:r>
            </w:del>
          </w:p>
          <w:p w14:paraId="60760325" w14:textId="77777777" w:rsidR="00104F74" w:rsidRPr="00104F74" w:rsidRDefault="00104F74" w:rsidP="00104F74">
            <w:pPr>
              <w:pStyle w:val="Default"/>
              <w:ind w:left="720"/>
              <w:rPr>
                <w:del w:id="2882" w:author="pbx" w:date="2017-12-12T17:47:00Z"/>
                <w:sz w:val="23"/>
                <w:szCs w:val="23"/>
              </w:rPr>
            </w:pPr>
          </w:p>
          <w:p w14:paraId="2A638C46" w14:textId="77777777" w:rsidR="00104F74" w:rsidRPr="008E4D34" w:rsidRDefault="003F2902" w:rsidP="00EE43D9">
            <w:pPr>
              <w:pStyle w:val="Default"/>
              <w:numPr>
                <w:ilvl w:val="1"/>
                <w:numId w:val="292"/>
              </w:numPr>
              <w:rPr>
                <w:del w:id="2883" w:author="pbx" w:date="2017-12-12T17:47:00Z"/>
                <w:b/>
                <w:bCs/>
                <w:sz w:val="20"/>
              </w:rPr>
            </w:pPr>
            <w:del w:id="2884" w:author="pbx" w:date="2017-12-12T17:47:00Z">
              <w:r w:rsidRPr="008E4D34">
                <w:rPr>
                  <w:sz w:val="23"/>
                  <w:szCs w:val="23"/>
                </w:rPr>
                <w:delText xml:space="preserve">Production Amount shall have </w:delText>
              </w:r>
              <w:r w:rsidR="008E4D34" w:rsidRPr="008E4D34">
                <w:rPr>
                  <w:sz w:val="23"/>
                  <w:szCs w:val="23"/>
                </w:rPr>
                <w:delText>a</w:delText>
              </w:r>
              <w:r w:rsidRPr="008E4D34">
                <w:rPr>
                  <w:sz w:val="23"/>
                  <w:szCs w:val="23"/>
                </w:rPr>
                <w:delText xml:space="preserve"> value element </w:delText>
              </w:r>
              <w:r w:rsidR="008E4D34">
                <w:rPr>
                  <w:sz w:val="23"/>
                  <w:szCs w:val="23"/>
                </w:rPr>
                <w:delText xml:space="preserve">with an </w:delText>
              </w:r>
              <w:r w:rsidRPr="008E4D34">
                <w:rPr>
                  <w:sz w:val="23"/>
                  <w:szCs w:val="23"/>
                </w:rPr>
                <w:delText xml:space="preserve">xsi:type of “INT” with a </w:delText>
              </w:r>
              <w:r w:rsidRPr="00D9677B">
                <w:delText xml:space="preserve">value </w:delText>
              </w:r>
              <w:r>
                <w:delText xml:space="preserve">attribute </w:delText>
              </w:r>
              <w:r w:rsidRPr="00D9677B">
                <w:delText xml:space="preserve">or </w:delText>
              </w:r>
              <w:r>
                <w:delText xml:space="preserve">a </w:delText>
              </w:r>
              <w:r w:rsidRPr="00D9677B">
                <w:delText xml:space="preserve">null flavor </w:delText>
              </w:r>
              <w:r>
                <w:delText xml:space="preserve">of </w:delText>
              </w:r>
              <w:r w:rsidRPr="00D9677B">
                <w:delText>“PINF” to indicate unlimited.</w:delText>
              </w:r>
              <w:commentRangeEnd w:id="2826"/>
              <w:r>
                <w:rPr>
                  <w:rStyle w:val="CommentReference"/>
                </w:rPr>
                <w:commentReference w:id="2826"/>
              </w:r>
            </w:del>
          </w:p>
        </w:tc>
      </w:tr>
      <w:tr w:rsidR="006217AE" w:rsidRPr="00675DAA" w14:paraId="7DC25C19" w14:textId="77777777" w:rsidTr="001C1595">
        <w:trPr>
          <w:cantSplit/>
          <w:ins w:id="2885" w:author="pbx" w:date="2017-12-12T17:47:00Z"/>
        </w:trPr>
        <w:tc>
          <w:tcPr>
            <w:tcW w:w="2358" w:type="dxa"/>
            <w:vMerge w:val="restart"/>
          </w:tcPr>
          <w:p w14:paraId="61E29B3A" w14:textId="77777777" w:rsidR="006217AE" w:rsidRPr="009500E3" w:rsidRDefault="006217AE" w:rsidP="00344D61">
            <w:pPr>
              <w:shd w:val="clear" w:color="auto" w:fill="FFFFFF"/>
              <w:autoSpaceDE w:val="0"/>
              <w:autoSpaceDN w:val="0"/>
              <w:adjustRightInd w:val="0"/>
              <w:contextualSpacing w:val="0"/>
              <w:rPr>
                <w:ins w:id="2886" w:author="pbx" w:date="2017-12-12T17:47:00Z"/>
                <w:color w:val="auto"/>
                <w:sz w:val="24"/>
                <w:szCs w:val="24"/>
                <w:highlight w:val="white"/>
                <w:lang w:val="en-US"/>
              </w:rPr>
            </w:pPr>
            <w:ins w:id="2887" w:author="pbx" w:date="2017-12-12T17:47:00Z">
              <w:r w:rsidRPr="00344D61">
                <w:rPr>
                  <w:color w:val="auto"/>
                </w:rPr>
                <w:lastRenderedPageBreak/>
                <w:t>author.territorialAuthority</w:t>
              </w:r>
              <w:r w:rsidR="00344D61" w:rsidRPr="00344D61">
                <w:rPr>
                  <w:color w:val="auto"/>
                </w:rPr>
                <w:t>.</w:t>
              </w:r>
              <w:r w:rsidR="00344D61" w:rsidRPr="00344D61">
                <w:rPr>
                  <w:color w:val="auto"/>
                  <w:sz w:val="24"/>
                  <w:szCs w:val="24"/>
                  <w:highlight w:val="white"/>
                  <w:lang w:val="en-US"/>
                </w:rPr>
                <w:t>territory.code</w:t>
              </w:r>
            </w:ins>
          </w:p>
        </w:tc>
        <w:tc>
          <w:tcPr>
            <w:tcW w:w="1260" w:type="dxa"/>
            <w:shd w:val="clear" w:color="auto" w:fill="D9D9D9"/>
          </w:tcPr>
          <w:p w14:paraId="4D69F868" w14:textId="77777777" w:rsidR="006217AE" w:rsidRPr="00675DAA" w:rsidRDefault="006217AE" w:rsidP="001C1595">
            <w:pPr>
              <w:rPr>
                <w:ins w:id="2888" w:author="pbx" w:date="2017-12-12T17:47:00Z"/>
              </w:rPr>
            </w:pPr>
            <w:ins w:id="2889" w:author="pbx" w:date="2017-12-12T17:47:00Z">
              <w:r w:rsidRPr="00675DAA">
                <w:t>N/A</w:t>
              </w:r>
            </w:ins>
          </w:p>
        </w:tc>
        <w:tc>
          <w:tcPr>
            <w:tcW w:w="1260" w:type="dxa"/>
            <w:shd w:val="clear" w:color="auto" w:fill="D9D9D9"/>
          </w:tcPr>
          <w:p w14:paraId="756B7CAE" w14:textId="77777777" w:rsidR="006217AE" w:rsidRPr="00675DAA" w:rsidRDefault="006217AE" w:rsidP="001C1595">
            <w:pPr>
              <w:rPr>
                <w:ins w:id="2890" w:author="pbx" w:date="2017-12-12T17:47:00Z"/>
              </w:rPr>
            </w:pPr>
            <w:ins w:id="2891" w:author="pbx" w:date="2017-12-12T17:47:00Z">
              <w:r w:rsidRPr="00675DAA">
                <w:t>1:1</w:t>
              </w:r>
            </w:ins>
          </w:p>
        </w:tc>
        <w:tc>
          <w:tcPr>
            <w:tcW w:w="1350" w:type="dxa"/>
            <w:shd w:val="clear" w:color="auto" w:fill="D9D9D9"/>
          </w:tcPr>
          <w:p w14:paraId="379B0351" w14:textId="77777777" w:rsidR="006217AE" w:rsidRPr="00675DAA" w:rsidRDefault="006217AE" w:rsidP="001C1595">
            <w:pPr>
              <w:rPr>
                <w:ins w:id="2892" w:author="pbx" w:date="2017-12-12T17:47:00Z"/>
              </w:rPr>
            </w:pPr>
          </w:p>
        </w:tc>
        <w:tc>
          <w:tcPr>
            <w:tcW w:w="3330" w:type="dxa"/>
            <w:shd w:val="clear" w:color="auto" w:fill="D9D9D9"/>
          </w:tcPr>
          <w:p w14:paraId="50DB07AD" w14:textId="77777777" w:rsidR="006217AE" w:rsidRPr="00675DAA" w:rsidRDefault="006217AE" w:rsidP="001C1595">
            <w:pPr>
              <w:rPr>
                <w:ins w:id="2893" w:author="pbx" w:date="2017-12-12T17:47:00Z"/>
              </w:rPr>
            </w:pPr>
          </w:p>
        </w:tc>
      </w:tr>
      <w:tr w:rsidR="006217AE" w:rsidRPr="00675DAA" w14:paraId="61840F24" w14:textId="77777777" w:rsidTr="001C1595">
        <w:trPr>
          <w:cantSplit/>
          <w:ins w:id="2894" w:author="pbx" w:date="2017-12-12T17:47:00Z"/>
        </w:trPr>
        <w:tc>
          <w:tcPr>
            <w:tcW w:w="2358" w:type="dxa"/>
            <w:vMerge/>
          </w:tcPr>
          <w:p w14:paraId="24542CA3" w14:textId="77777777" w:rsidR="006217AE" w:rsidRPr="00675DAA" w:rsidRDefault="006217AE" w:rsidP="001C1595">
            <w:pPr>
              <w:rPr>
                <w:ins w:id="2895" w:author="pbx" w:date="2017-12-12T17:47:00Z"/>
              </w:rPr>
            </w:pPr>
          </w:p>
        </w:tc>
        <w:tc>
          <w:tcPr>
            <w:tcW w:w="1260" w:type="dxa"/>
          </w:tcPr>
          <w:p w14:paraId="4C411EF0" w14:textId="77777777" w:rsidR="006217AE" w:rsidRPr="00675DAA" w:rsidRDefault="006217AE" w:rsidP="001C1595">
            <w:pPr>
              <w:rPr>
                <w:ins w:id="2896" w:author="pbx" w:date="2017-12-12T17:47:00Z"/>
              </w:rPr>
            </w:pPr>
            <w:ins w:id="2897" w:author="pbx" w:date="2017-12-12T17:47:00Z">
              <w:r w:rsidRPr="00675DAA">
                <w:t>code</w:t>
              </w:r>
            </w:ins>
          </w:p>
        </w:tc>
        <w:tc>
          <w:tcPr>
            <w:tcW w:w="1260" w:type="dxa"/>
          </w:tcPr>
          <w:p w14:paraId="794CC017" w14:textId="77777777" w:rsidR="006217AE" w:rsidRPr="00675DAA" w:rsidRDefault="006217AE" w:rsidP="001C1595">
            <w:pPr>
              <w:rPr>
                <w:ins w:id="2898" w:author="pbx" w:date="2017-12-12T17:47:00Z"/>
              </w:rPr>
            </w:pPr>
            <w:ins w:id="2899" w:author="pbx" w:date="2017-12-12T17:47:00Z">
              <w:r w:rsidRPr="00675DAA">
                <w:t>1:1</w:t>
              </w:r>
            </w:ins>
          </w:p>
        </w:tc>
        <w:tc>
          <w:tcPr>
            <w:tcW w:w="1350" w:type="dxa"/>
          </w:tcPr>
          <w:p w14:paraId="10722992" w14:textId="77777777" w:rsidR="006217AE" w:rsidRPr="00675DAA" w:rsidRDefault="006217AE" w:rsidP="001C1595">
            <w:pPr>
              <w:rPr>
                <w:ins w:id="2900" w:author="pbx" w:date="2017-12-12T17:47:00Z"/>
              </w:rPr>
            </w:pPr>
          </w:p>
        </w:tc>
        <w:tc>
          <w:tcPr>
            <w:tcW w:w="3330" w:type="dxa"/>
          </w:tcPr>
          <w:p w14:paraId="06B17938" w14:textId="77777777" w:rsidR="006217AE" w:rsidRPr="00675DAA" w:rsidRDefault="006217AE" w:rsidP="001C1595">
            <w:pPr>
              <w:rPr>
                <w:ins w:id="2901" w:author="pbx" w:date="2017-12-12T17:47:00Z"/>
              </w:rPr>
            </w:pPr>
          </w:p>
        </w:tc>
      </w:tr>
      <w:tr w:rsidR="006217AE" w:rsidRPr="00675DAA" w14:paraId="64C02D8A" w14:textId="77777777" w:rsidTr="001C1595">
        <w:trPr>
          <w:cantSplit/>
          <w:ins w:id="2902" w:author="pbx" w:date="2017-12-12T17:47:00Z"/>
        </w:trPr>
        <w:tc>
          <w:tcPr>
            <w:tcW w:w="2358" w:type="dxa"/>
            <w:vMerge/>
          </w:tcPr>
          <w:p w14:paraId="2245C1F4" w14:textId="77777777" w:rsidR="006217AE" w:rsidRPr="00675DAA" w:rsidRDefault="006217AE" w:rsidP="001C1595">
            <w:pPr>
              <w:rPr>
                <w:ins w:id="2903" w:author="pbx" w:date="2017-12-12T17:47:00Z"/>
              </w:rPr>
            </w:pPr>
          </w:p>
        </w:tc>
        <w:tc>
          <w:tcPr>
            <w:tcW w:w="1260" w:type="dxa"/>
          </w:tcPr>
          <w:p w14:paraId="692E7A5D" w14:textId="77777777" w:rsidR="006217AE" w:rsidRPr="00675DAA" w:rsidRDefault="006217AE" w:rsidP="001C1595">
            <w:pPr>
              <w:rPr>
                <w:ins w:id="2904" w:author="pbx" w:date="2017-12-12T17:47:00Z"/>
              </w:rPr>
            </w:pPr>
            <w:ins w:id="2905" w:author="pbx" w:date="2017-12-12T17:47:00Z">
              <w:r w:rsidRPr="00675DAA">
                <w:t>codeSystem</w:t>
              </w:r>
            </w:ins>
          </w:p>
        </w:tc>
        <w:tc>
          <w:tcPr>
            <w:tcW w:w="1260" w:type="dxa"/>
          </w:tcPr>
          <w:p w14:paraId="371941FD" w14:textId="77777777" w:rsidR="006217AE" w:rsidRPr="00675DAA" w:rsidRDefault="006217AE" w:rsidP="001C1595">
            <w:pPr>
              <w:rPr>
                <w:ins w:id="2906" w:author="pbx" w:date="2017-12-12T17:47:00Z"/>
              </w:rPr>
            </w:pPr>
            <w:ins w:id="2907" w:author="pbx" w:date="2017-12-12T17:47:00Z">
              <w:r w:rsidRPr="00675DAA">
                <w:t>1:1</w:t>
              </w:r>
            </w:ins>
          </w:p>
        </w:tc>
        <w:tc>
          <w:tcPr>
            <w:tcW w:w="1350" w:type="dxa"/>
          </w:tcPr>
          <w:p w14:paraId="5F055895" w14:textId="77777777" w:rsidR="006217AE" w:rsidRPr="00675DAA" w:rsidRDefault="006217AE" w:rsidP="001C1595">
            <w:pPr>
              <w:rPr>
                <w:ins w:id="2908" w:author="pbx" w:date="2017-12-12T17:47:00Z"/>
              </w:rPr>
            </w:pPr>
          </w:p>
        </w:tc>
        <w:tc>
          <w:tcPr>
            <w:tcW w:w="3330" w:type="dxa"/>
          </w:tcPr>
          <w:p w14:paraId="6B242584" w14:textId="77777777" w:rsidR="006217AE" w:rsidRPr="00675DAA" w:rsidRDefault="006217AE" w:rsidP="001C1595">
            <w:pPr>
              <w:rPr>
                <w:ins w:id="2909" w:author="pbx" w:date="2017-12-12T17:47:00Z"/>
              </w:rPr>
            </w:pPr>
          </w:p>
        </w:tc>
      </w:tr>
      <w:tr w:rsidR="006217AE" w:rsidRPr="00675DAA" w14:paraId="40B61D61" w14:textId="77777777" w:rsidTr="001C1595">
        <w:trPr>
          <w:cantSplit/>
          <w:ins w:id="2910" w:author="pbx" w:date="2017-12-12T17:47:00Z"/>
        </w:trPr>
        <w:tc>
          <w:tcPr>
            <w:tcW w:w="2358" w:type="dxa"/>
            <w:vMerge/>
          </w:tcPr>
          <w:p w14:paraId="3B9FF940" w14:textId="77777777" w:rsidR="006217AE" w:rsidRPr="00675DAA" w:rsidRDefault="006217AE" w:rsidP="001C1595">
            <w:pPr>
              <w:rPr>
                <w:ins w:id="2911" w:author="pbx" w:date="2017-12-12T17:47:00Z"/>
              </w:rPr>
            </w:pPr>
          </w:p>
        </w:tc>
        <w:tc>
          <w:tcPr>
            <w:tcW w:w="1260" w:type="dxa"/>
          </w:tcPr>
          <w:p w14:paraId="0329D83B" w14:textId="77777777" w:rsidR="006217AE" w:rsidRPr="00675DAA" w:rsidRDefault="006217AE" w:rsidP="001C1595">
            <w:pPr>
              <w:rPr>
                <w:ins w:id="2912" w:author="pbx" w:date="2017-12-12T17:47:00Z"/>
              </w:rPr>
            </w:pPr>
            <w:ins w:id="2913" w:author="pbx" w:date="2017-12-12T17:47:00Z">
              <w:r w:rsidRPr="00675DAA">
                <w:t>displayName</w:t>
              </w:r>
            </w:ins>
          </w:p>
        </w:tc>
        <w:tc>
          <w:tcPr>
            <w:tcW w:w="1260" w:type="dxa"/>
          </w:tcPr>
          <w:p w14:paraId="775909F3" w14:textId="77777777" w:rsidR="006217AE" w:rsidRPr="00675DAA" w:rsidRDefault="006217AE" w:rsidP="001C1595">
            <w:pPr>
              <w:rPr>
                <w:ins w:id="2914" w:author="pbx" w:date="2017-12-12T17:47:00Z"/>
              </w:rPr>
            </w:pPr>
            <w:ins w:id="2915" w:author="pbx" w:date="2017-12-12T17:47:00Z">
              <w:r w:rsidRPr="00675DAA">
                <w:t>1:1</w:t>
              </w:r>
            </w:ins>
          </w:p>
        </w:tc>
        <w:tc>
          <w:tcPr>
            <w:tcW w:w="1350" w:type="dxa"/>
          </w:tcPr>
          <w:p w14:paraId="2DDFAA2A" w14:textId="77777777" w:rsidR="006217AE" w:rsidRPr="00675DAA" w:rsidRDefault="006217AE" w:rsidP="001C1595">
            <w:pPr>
              <w:rPr>
                <w:ins w:id="2916" w:author="pbx" w:date="2017-12-12T17:47:00Z"/>
              </w:rPr>
            </w:pPr>
          </w:p>
        </w:tc>
        <w:tc>
          <w:tcPr>
            <w:tcW w:w="3330" w:type="dxa"/>
          </w:tcPr>
          <w:p w14:paraId="788FD39D" w14:textId="77777777" w:rsidR="006217AE" w:rsidRPr="00675DAA" w:rsidRDefault="006217AE" w:rsidP="001C1595">
            <w:pPr>
              <w:rPr>
                <w:ins w:id="2917" w:author="pbx" w:date="2017-12-12T17:47:00Z"/>
              </w:rPr>
            </w:pPr>
          </w:p>
        </w:tc>
      </w:tr>
      <w:tr w:rsidR="006217AE" w:rsidRPr="00675DAA" w14:paraId="2CE5E371" w14:textId="77777777" w:rsidTr="001C1595">
        <w:trPr>
          <w:cantSplit/>
          <w:ins w:id="2918" w:author="pbx" w:date="2017-12-12T17:47:00Z"/>
        </w:trPr>
        <w:tc>
          <w:tcPr>
            <w:tcW w:w="2358" w:type="dxa"/>
            <w:shd w:val="clear" w:color="auto" w:fill="808080"/>
          </w:tcPr>
          <w:p w14:paraId="2591E915" w14:textId="77777777" w:rsidR="006217AE" w:rsidRPr="00675DAA" w:rsidRDefault="006217AE" w:rsidP="001C1595">
            <w:pPr>
              <w:rPr>
                <w:ins w:id="2919" w:author="pbx" w:date="2017-12-12T17:47:00Z"/>
              </w:rPr>
            </w:pPr>
            <w:ins w:id="2920" w:author="pbx" w:date="2017-12-12T17:47:00Z">
              <w:r w:rsidRPr="00675DAA">
                <w:t>Conformance</w:t>
              </w:r>
            </w:ins>
          </w:p>
        </w:tc>
        <w:tc>
          <w:tcPr>
            <w:tcW w:w="7200" w:type="dxa"/>
            <w:gridSpan w:val="4"/>
          </w:tcPr>
          <w:p w14:paraId="69A7921C" w14:textId="77777777" w:rsidR="00344D61" w:rsidRDefault="00344D61" w:rsidP="00EE43D9">
            <w:pPr>
              <w:pStyle w:val="ListParagraph"/>
              <w:numPr>
                <w:ilvl w:val="0"/>
                <w:numId w:val="257"/>
              </w:numPr>
              <w:rPr>
                <w:ins w:id="2921" w:author="pbx" w:date="2017-12-12T17:47:00Z"/>
              </w:rPr>
            </w:pPr>
            <w:ins w:id="2922" w:author="pbx" w:date="2017-12-12T17:47:00Z">
              <w:r>
                <w:t>There is an code element</w:t>
              </w:r>
            </w:ins>
          </w:p>
          <w:p w14:paraId="5C9D20F3" w14:textId="77777777" w:rsidR="00344D61" w:rsidRPr="002279D1" w:rsidRDefault="00344D61" w:rsidP="00EE43D9">
            <w:pPr>
              <w:pStyle w:val="ListParagraph"/>
              <w:numPr>
                <w:ilvl w:val="0"/>
                <w:numId w:val="255"/>
              </w:numPr>
              <w:rPr>
                <w:ins w:id="2923" w:author="pbx" w:date="2017-12-12T17:47:00Z"/>
                <w:highlight w:val="white"/>
              </w:rPr>
            </w:pPr>
            <w:ins w:id="2924"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ins>
          </w:p>
          <w:p w14:paraId="1305EFE2" w14:textId="77777777" w:rsidR="00344D61" w:rsidRPr="002279D1" w:rsidRDefault="00344D61" w:rsidP="00EE43D9">
            <w:pPr>
              <w:pStyle w:val="ListParagraph"/>
              <w:numPr>
                <w:ilvl w:val="0"/>
                <w:numId w:val="255"/>
              </w:numPr>
              <w:rPr>
                <w:ins w:id="2925" w:author="pbx" w:date="2017-12-12T17:47:00Z"/>
                <w:highlight w:val="white"/>
              </w:rPr>
            </w:pPr>
            <w:ins w:id="2926" w:author="pbx" w:date="2017-12-12T17:47:00Z">
              <w:r>
                <w:rPr>
                  <w:highlight w:val="white"/>
                </w:rPr>
                <w:t xml:space="preserve">SPL Rule 4 </w:t>
              </w:r>
              <w:r w:rsidRPr="00D00628">
                <w:rPr>
                  <w:highlight w:val="white"/>
                </w:rPr>
                <w:t xml:space="preserve">identifies that more than one </w:t>
              </w:r>
              <w:r w:rsidRPr="002279D1">
                <w:rPr>
                  <w:highlight w:val="white"/>
                </w:rPr>
                <w:t>element is defined.</w:t>
              </w:r>
            </w:ins>
          </w:p>
          <w:p w14:paraId="65D07044" w14:textId="77777777" w:rsidR="00344D61" w:rsidRDefault="00344D61" w:rsidP="00344D61">
            <w:pPr>
              <w:pStyle w:val="ListParagraph"/>
              <w:rPr>
                <w:ins w:id="2927" w:author="pbx" w:date="2017-12-12T17:47:00Z"/>
              </w:rPr>
            </w:pPr>
          </w:p>
          <w:p w14:paraId="086FBF44" w14:textId="77777777" w:rsidR="00344D61" w:rsidRPr="0050178E" w:rsidRDefault="00344D61" w:rsidP="00EE43D9">
            <w:pPr>
              <w:pStyle w:val="ListParagraph"/>
              <w:numPr>
                <w:ilvl w:val="0"/>
                <w:numId w:val="257"/>
              </w:numPr>
              <w:rPr>
                <w:ins w:id="2928" w:author="pbx" w:date="2017-12-12T17:47:00Z"/>
              </w:rPr>
            </w:pPr>
            <w:ins w:id="2929" w:author="pbx" w:date="2017-12-12T17:47:00Z">
              <w:r w:rsidRPr="00C80C46">
                <w:t>There is a code</w:t>
              </w:r>
              <w:r>
                <w:t>, codeSystem</w:t>
              </w:r>
              <w:r w:rsidRPr="00C80C46">
                <w:t xml:space="preserve"> and </w:t>
              </w:r>
              <w:r w:rsidRPr="00675DAA">
                <w:t>displayName</w:t>
              </w:r>
              <w:r>
                <w:t xml:space="preserve"> attribute derived from OID 2.16.840.1.113883.2.20.6.27, where the </w:t>
              </w:r>
              <w:r w:rsidRPr="00675DAA">
                <w:t>displayName</w:t>
              </w:r>
              <w:r>
                <w:t xml:space="preserve"> </w:t>
              </w:r>
              <w:r w:rsidRPr="00675DAA">
                <w:t>shall display the</w:t>
              </w:r>
              <w:r>
                <w:t xml:space="preserve"> appropriate label.</w:t>
              </w:r>
            </w:ins>
          </w:p>
          <w:p w14:paraId="42095005" w14:textId="77777777" w:rsidR="00344D61" w:rsidRDefault="00344D61" w:rsidP="00EE43D9">
            <w:pPr>
              <w:pStyle w:val="ListParagraph"/>
              <w:numPr>
                <w:ilvl w:val="0"/>
                <w:numId w:val="256"/>
              </w:numPr>
              <w:rPr>
                <w:ins w:id="2930" w:author="pbx" w:date="2017-12-12T17:47:00Z"/>
                <w:highlight w:val="white"/>
              </w:rPr>
            </w:pPr>
            <w:ins w:id="2931"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7A4FB21E" w14:textId="77777777" w:rsidR="00344D61" w:rsidRDefault="00344D61" w:rsidP="00EE43D9">
            <w:pPr>
              <w:pStyle w:val="ListParagraph"/>
              <w:numPr>
                <w:ilvl w:val="0"/>
                <w:numId w:val="256"/>
              </w:numPr>
              <w:rPr>
                <w:ins w:id="2932" w:author="pbx" w:date="2017-12-12T17:47:00Z"/>
                <w:highlight w:val="white"/>
              </w:rPr>
            </w:pPr>
            <w:ins w:id="2933"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5E713516" w14:textId="77777777" w:rsidR="00344D61" w:rsidRDefault="00344D61" w:rsidP="00EE43D9">
            <w:pPr>
              <w:pStyle w:val="ListParagraph"/>
              <w:numPr>
                <w:ilvl w:val="0"/>
                <w:numId w:val="256"/>
              </w:numPr>
              <w:rPr>
                <w:ins w:id="2934" w:author="pbx" w:date="2017-12-12T17:47:00Z"/>
              </w:rPr>
            </w:pPr>
            <w:ins w:id="2935" w:author="pbx" w:date="2017-12-12T17:47:00Z">
              <w:r w:rsidRPr="002C49C1">
                <w:rPr>
                  <w:highlight w:val="white"/>
                </w:rPr>
                <w:t>SPL Rule 2 identifies that the OID value is incorrect.</w:t>
              </w:r>
            </w:ins>
          </w:p>
          <w:p w14:paraId="380E8780" w14:textId="77777777" w:rsidR="00344D61" w:rsidRDefault="00344D61" w:rsidP="00EE43D9">
            <w:pPr>
              <w:pStyle w:val="ListParagraph"/>
              <w:numPr>
                <w:ilvl w:val="0"/>
                <w:numId w:val="256"/>
              </w:numPr>
              <w:rPr>
                <w:ins w:id="2936" w:author="pbx" w:date="2017-12-12T17:47:00Z"/>
              </w:rPr>
            </w:pPr>
            <w:ins w:id="2937" w:author="pbx" w:date="2017-12-12T17:47:00Z">
              <w:r>
                <w:t xml:space="preserve">SPL Rule 7 </w:t>
              </w:r>
              <w:r w:rsidRPr="00AF4E8C">
                <w:t xml:space="preserve">identifies that </w:t>
              </w:r>
              <w:r>
                <w:t>label does not match the CV.</w:t>
              </w:r>
            </w:ins>
          </w:p>
          <w:p w14:paraId="207112AB" w14:textId="77777777" w:rsidR="00344D61" w:rsidRPr="00675DAA" w:rsidRDefault="00344D61" w:rsidP="00EE43D9">
            <w:pPr>
              <w:pStyle w:val="ListParagraph"/>
              <w:numPr>
                <w:ilvl w:val="0"/>
                <w:numId w:val="256"/>
              </w:numPr>
              <w:rPr>
                <w:ins w:id="2938" w:author="pbx" w:date="2017-12-12T17:47:00Z"/>
              </w:rPr>
            </w:pPr>
            <w:ins w:id="2939" w:author="pbx" w:date="2017-12-12T17:47:00Z">
              <w:r w:rsidRPr="00CA017E">
                <w:rPr>
                  <w:highlight w:val="white"/>
                </w:rPr>
                <w:t>The code SPL Rule 10 identifies that the attribute value is incorrect.</w:t>
              </w:r>
            </w:ins>
          </w:p>
        </w:tc>
      </w:tr>
    </w:tbl>
    <w:p w14:paraId="0A533E2C" w14:textId="77777777" w:rsidR="006217AE" w:rsidRDefault="006217AE" w:rsidP="0080029F">
      <w:pPr>
        <w:rPr>
          <w:ins w:id="2940" w:author="pbx" w:date="2017-12-12T17:47:00Z"/>
        </w:rPr>
      </w:pPr>
    </w:p>
    <w:p w14:paraId="3684C27A" w14:textId="77777777" w:rsidR="003C09CE" w:rsidRDefault="003C09CE" w:rsidP="0080029F">
      <w:pPr>
        <w:rPr>
          <w:ins w:id="2941"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5BC08811" w14:textId="77777777" w:rsidTr="00122FE2">
        <w:trPr>
          <w:cantSplit/>
          <w:trHeight w:val="580"/>
          <w:tblHeader/>
          <w:ins w:id="2942" w:author="pbx" w:date="2017-12-12T17:47:00Z"/>
        </w:trPr>
        <w:tc>
          <w:tcPr>
            <w:tcW w:w="2358" w:type="dxa"/>
            <w:shd w:val="clear" w:color="auto" w:fill="808080"/>
          </w:tcPr>
          <w:p w14:paraId="1E258768" w14:textId="77777777" w:rsidR="00CC55B8" w:rsidRPr="00F53457" w:rsidRDefault="00CC55B8" w:rsidP="0080029F">
            <w:pPr>
              <w:rPr>
                <w:ins w:id="2943" w:author="pbx" w:date="2017-12-12T17:47:00Z"/>
              </w:rPr>
            </w:pPr>
            <w:ins w:id="2944" w:author="pbx" w:date="2017-12-12T17:47:00Z">
              <w:r w:rsidRPr="00675DAA">
                <w:lastRenderedPageBreak/>
                <w:t>Element</w:t>
              </w:r>
            </w:ins>
          </w:p>
        </w:tc>
        <w:tc>
          <w:tcPr>
            <w:tcW w:w="1260" w:type="dxa"/>
            <w:shd w:val="clear" w:color="auto" w:fill="808080"/>
          </w:tcPr>
          <w:p w14:paraId="20C86664" w14:textId="77777777" w:rsidR="00CC55B8" w:rsidRPr="00675DAA" w:rsidRDefault="00CC55B8" w:rsidP="0080029F">
            <w:pPr>
              <w:rPr>
                <w:ins w:id="2945" w:author="pbx" w:date="2017-12-12T17:47:00Z"/>
              </w:rPr>
            </w:pPr>
            <w:ins w:id="2946" w:author="pbx" w:date="2017-12-12T17:47:00Z">
              <w:r w:rsidRPr="00675DAA">
                <w:t>Attribute</w:t>
              </w:r>
            </w:ins>
          </w:p>
        </w:tc>
        <w:tc>
          <w:tcPr>
            <w:tcW w:w="1260" w:type="dxa"/>
            <w:shd w:val="clear" w:color="auto" w:fill="808080"/>
          </w:tcPr>
          <w:p w14:paraId="430CDA5A" w14:textId="77777777" w:rsidR="00CC55B8" w:rsidRPr="00F53457" w:rsidRDefault="00CC55B8" w:rsidP="0080029F">
            <w:pPr>
              <w:rPr>
                <w:ins w:id="2947" w:author="pbx" w:date="2017-12-12T17:47:00Z"/>
              </w:rPr>
            </w:pPr>
            <w:ins w:id="2948" w:author="pbx" w:date="2017-12-12T17:47:00Z">
              <w:r w:rsidRPr="00675DAA">
                <w:t>Cardinality</w:t>
              </w:r>
            </w:ins>
          </w:p>
        </w:tc>
        <w:tc>
          <w:tcPr>
            <w:tcW w:w="1350" w:type="dxa"/>
            <w:shd w:val="clear" w:color="auto" w:fill="808080"/>
          </w:tcPr>
          <w:p w14:paraId="5F21883C" w14:textId="77777777" w:rsidR="00CC55B8" w:rsidRPr="00675DAA" w:rsidRDefault="00CC55B8" w:rsidP="0080029F">
            <w:pPr>
              <w:rPr>
                <w:ins w:id="2949" w:author="pbx" w:date="2017-12-12T17:47:00Z"/>
              </w:rPr>
            </w:pPr>
            <w:ins w:id="2950" w:author="pbx" w:date="2017-12-12T17:47:00Z">
              <w:r w:rsidRPr="00675DAA">
                <w:t>Value(s) Allowed</w:t>
              </w:r>
            </w:ins>
          </w:p>
          <w:p w14:paraId="247441F6" w14:textId="77777777" w:rsidR="00CC55B8" w:rsidRPr="00675DAA" w:rsidRDefault="00CC55B8" w:rsidP="0080029F">
            <w:pPr>
              <w:rPr>
                <w:ins w:id="2951" w:author="pbx" w:date="2017-12-12T17:47:00Z"/>
              </w:rPr>
            </w:pPr>
            <w:ins w:id="2952" w:author="pbx" w:date="2017-12-12T17:47:00Z">
              <w:r w:rsidRPr="00675DAA">
                <w:t>Examples</w:t>
              </w:r>
            </w:ins>
          </w:p>
        </w:tc>
        <w:tc>
          <w:tcPr>
            <w:tcW w:w="3330" w:type="dxa"/>
            <w:shd w:val="clear" w:color="auto" w:fill="808080"/>
          </w:tcPr>
          <w:p w14:paraId="1B133DE1" w14:textId="77777777" w:rsidR="00CC55B8" w:rsidRPr="00675DAA" w:rsidRDefault="00CC55B8" w:rsidP="0080029F">
            <w:pPr>
              <w:rPr>
                <w:ins w:id="2953" w:author="pbx" w:date="2017-12-12T17:47:00Z"/>
              </w:rPr>
            </w:pPr>
            <w:ins w:id="2954" w:author="pbx" w:date="2017-12-12T17:47:00Z">
              <w:r w:rsidRPr="00675DAA">
                <w:t>Description</w:t>
              </w:r>
            </w:ins>
          </w:p>
          <w:p w14:paraId="4C39AD77" w14:textId="77777777" w:rsidR="00CC55B8" w:rsidRPr="00675DAA" w:rsidRDefault="00CC55B8" w:rsidP="0080029F">
            <w:pPr>
              <w:rPr>
                <w:ins w:id="2955" w:author="pbx" w:date="2017-12-12T17:47:00Z"/>
              </w:rPr>
            </w:pPr>
            <w:ins w:id="2956" w:author="pbx" w:date="2017-12-12T17:47:00Z">
              <w:r w:rsidRPr="00675DAA">
                <w:t>Instructions</w:t>
              </w:r>
            </w:ins>
          </w:p>
        </w:tc>
      </w:tr>
      <w:tr w:rsidR="00CC55B8" w:rsidRPr="00675DAA" w14:paraId="1988F202" w14:textId="77777777" w:rsidTr="00122FE2">
        <w:trPr>
          <w:cantSplit/>
          <w:ins w:id="2957" w:author="pbx" w:date="2017-12-12T17:47:00Z"/>
        </w:trPr>
        <w:tc>
          <w:tcPr>
            <w:tcW w:w="2358" w:type="dxa"/>
          </w:tcPr>
          <w:p w14:paraId="0430EC37" w14:textId="77777777" w:rsidR="00CC55B8" w:rsidRPr="00675DAA" w:rsidRDefault="00641AE1" w:rsidP="0080029F">
            <w:pPr>
              <w:rPr>
                <w:ins w:id="2958" w:author="pbx" w:date="2017-12-12T17:47:00Z"/>
              </w:rPr>
            </w:pPr>
            <w:ins w:id="2959" w:author="pbx" w:date="2017-12-12T17:47:00Z">
              <w:r w:rsidRPr="00B87E7B">
                <w:t>manufacturedProduct/subjectOf</w:t>
              </w:r>
              <w:r>
                <w:t>/</w:t>
              </w:r>
              <w:r w:rsidRPr="00B87E7B">
                <w:t>marketingAct</w:t>
              </w:r>
            </w:ins>
          </w:p>
        </w:tc>
        <w:tc>
          <w:tcPr>
            <w:tcW w:w="1260" w:type="dxa"/>
            <w:shd w:val="clear" w:color="auto" w:fill="D9D9D9"/>
          </w:tcPr>
          <w:p w14:paraId="63E2AD01" w14:textId="77777777" w:rsidR="00CC55B8" w:rsidRPr="00675DAA" w:rsidRDefault="00CC55B8" w:rsidP="0080029F">
            <w:pPr>
              <w:rPr>
                <w:ins w:id="2960" w:author="pbx" w:date="2017-12-12T17:47:00Z"/>
              </w:rPr>
            </w:pPr>
            <w:ins w:id="2961" w:author="pbx" w:date="2017-12-12T17:47:00Z">
              <w:r w:rsidRPr="00675DAA">
                <w:t>N/A</w:t>
              </w:r>
            </w:ins>
          </w:p>
        </w:tc>
        <w:tc>
          <w:tcPr>
            <w:tcW w:w="1260" w:type="dxa"/>
            <w:shd w:val="clear" w:color="auto" w:fill="D9D9D9"/>
          </w:tcPr>
          <w:p w14:paraId="0A13F3F5" w14:textId="77777777" w:rsidR="00CC55B8" w:rsidRPr="00675DAA" w:rsidRDefault="00CC55B8" w:rsidP="0080029F">
            <w:pPr>
              <w:rPr>
                <w:ins w:id="2962" w:author="pbx" w:date="2017-12-12T17:47:00Z"/>
              </w:rPr>
            </w:pPr>
            <w:ins w:id="2963" w:author="pbx" w:date="2017-12-12T17:47:00Z">
              <w:r w:rsidRPr="00675DAA">
                <w:t>1:1</w:t>
              </w:r>
            </w:ins>
          </w:p>
        </w:tc>
        <w:tc>
          <w:tcPr>
            <w:tcW w:w="1350" w:type="dxa"/>
            <w:shd w:val="clear" w:color="auto" w:fill="D9D9D9"/>
          </w:tcPr>
          <w:p w14:paraId="3A82A365" w14:textId="77777777" w:rsidR="00CC55B8" w:rsidRPr="00675DAA" w:rsidRDefault="00CC55B8" w:rsidP="0080029F">
            <w:pPr>
              <w:rPr>
                <w:ins w:id="2964" w:author="pbx" w:date="2017-12-12T17:47:00Z"/>
              </w:rPr>
            </w:pPr>
          </w:p>
        </w:tc>
        <w:tc>
          <w:tcPr>
            <w:tcW w:w="3330" w:type="dxa"/>
            <w:shd w:val="clear" w:color="auto" w:fill="D9D9D9"/>
          </w:tcPr>
          <w:p w14:paraId="40C325AB" w14:textId="77777777" w:rsidR="00CC55B8" w:rsidRPr="00675DAA" w:rsidRDefault="00CC55B8" w:rsidP="0080029F">
            <w:pPr>
              <w:rPr>
                <w:ins w:id="2965" w:author="pbx" w:date="2017-12-12T17:47:00Z"/>
              </w:rPr>
            </w:pPr>
          </w:p>
        </w:tc>
      </w:tr>
      <w:tr w:rsidR="00CC55B8" w:rsidRPr="00675DAA" w14:paraId="7F5DD252" w14:textId="77777777" w:rsidTr="00122FE2">
        <w:trPr>
          <w:cantSplit/>
          <w:ins w:id="2966" w:author="pbx" w:date="2017-12-12T17:47:00Z"/>
        </w:trPr>
        <w:tc>
          <w:tcPr>
            <w:tcW w:w="2358" w:type="dxa"/>
            <w:shd w:val="clear" w:color="auto" w:fill="808080"/>
          </w:tcPr>
          <w:p w14:paraId="35B8E4E2" w14:textId="77777777" w:rsidR="00CC55B8" w:rsidRPr="00675DAA" w:rsidRDefault="00CC55B8" w:rsidP="0080029F">
            <w:pPr>
              <w:rPr>
                <w:ins w:id="2967" w:author="pbx" w:date="2017-12-12T17:47:00Z"/>
              </w:rPr>
            </w:pPr>
            <w:ins w:id="2968" w:author="pbx" w:date="2017-12-12T17:47:00Z">
              <w:r w:rsidRPr="00675DAA">
                <w:t>Conformance</w:t>
              </w:r>
            </w:ins>
          </w:p>
        </w:tc>
        <w:tc>
          <w:tcPr>
            <w:tcW w:w="7200" w:type="dxa"/>
            <w:gridSpan w:val="4"/>
          </w:tcPr>
          <w:p w14:paraId="113187BF" w14:textId="77777777" w:rsidR="00B87E7B" w:rsidRDefault="00B87E7B" w:rsidP="00EE43D9">
            <w:pPr>
              <w:pStyle w:val="ListParagraph"/>
              <w:numPr>
                <w:ilvl w:val="0"/>
                <w:numId w:val="258"/>
              </w:numPr>
              <w:rPr>
                <w:ins w:id="2969" w:author="pbx" w:date="2017-12-12T17:47:00Z"/>
              </w:rPr>
            </w:pPr>
            <w:ins w:id="2970" w:author="pbx" w:date="2017-12-12T17:47:00Z">
              <w:r>
                <w:t xml:space="preserve">There is a </w:t>
              </w:r>
              <w:r w:rsidR="00641AE1" w:rsidRPr="00B87E7B">
                <w:t>marketingAct</w:t>
              </w:r>
              <w:r w:rsidR="00641AE1">
                <w:t xml:space="preserve"> </w:t>
              </w:r>
              <w:r>
                <w:t>element for each product.</w:t>
              </w:r>
            </w:ins>
          </w:p>
          <w:p w14:paraId="34317577" w14:textId="77777777" w:rsidR="00641AE1" w:rsidRPr="002279D1" w:rsidRDefault="00641AE1" w:rsidP="00EE43D9">
            <w:pPr>
              <w:pStyle w:val="ListParagraph"/>
              <w:numPr>
                <w:ilvl w:val="0"/>
                <w:numId w:val="259"/>
              </w:numPr>
              <w:rPr>
                <w:ins w:id="2971" w:author="pbx" w:date="2017-12-12T17:47:00Z"/>
                <w:highlight w:val="white"/>
              </w:rPr>
            </w:pPr>
            <w:ins w:id="2972" w:author="pbx" w:date="2017-12-12T17:47: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ins>
          </w:p>
          <w:p w14:paraId="68743038" w14:textId="77777777" w:rsidR="00641AE1" w:rsidRPr="002279D1" w:rsidRDefault="00641AE1" w:rsidP="00EE43D9">
            <w:pPr>
              <w:pStyle w:val="ListParagraph"/>
              <w:numPr>
                <w:ilvl w:val="0"/>
                <w:numId w:val="259"/>
              </w:numPr>
              <w:rPr>
                <w:ins w:id="2973" w:author="pbx" w:date="2017-12-12T17:47:00Z"/>
                <w:highlight w:val="white"/>
              </w:rPr>
            </w:pPr>
            <w:ins w:id="2974" w:author="pbx" w:date="2017-12-12T17:47:00Z">
              <w:r>
                <w:rPr>
                  <w:highlight w:val="white"/>
                </w:rPr>
                <w:t xml:space="preserve">SPL Rule 4 </w:t>
              </w:r>
              <w:r w:rsidRPr="00D00628">
                <w:rPr>
                  <w:highlight w:val="white"/>
                </w:rPr>
                <w:t xml:space="preserve">identifies that more than one </w:t>
              </w:r>
              <w:r w:rsidRPr="002279D1">
                <w:rPr>
                  <w:highlight w:val="white"/>
                </w:rPr>
                <w:t>element is defined.</w:t>
              </w:r>
            </w:ins>
          </w:p>
          <w:p w14:paraId="4C6AB3F4" w14:textId="77777777" w:rsidR="00641AE1" w:rsidRDefault="00641AE1" w:rsidP="00641AE1">
            <w:pPr>
              <w:pStyle w:val="ListParagraph"/>
              <w:rPr>
                <w:ins w:id="2975" w:author="pbx" w:date="2017-12-12T17:47:00Z"/>
              </w:rPr>
            </w:pPr>
          </w:p>
          <w:p w14:paraId="348668CA" w14:textId="77777777" w:rsidR="00641AE1" w:rsidRPr="0050178E" w:rsidRDefault="00641AE1" w:rsidP="00EE43D9">
            <w:pPr>
              <w:pStyle w:val="ListParagraph"/>
              <w:numPr>
                <w:ilvl w:val="0"/>
                <w:numId w:val="258"/>
              </w:numPr>
              <w:rPr>
                <w:ins w:id="2976" w:author="pbx" w:date="2017-12-12T17:47:00Z"/>
              </w:rPr>
            </w:pPr>
            <w:ins w:id="2977" w:author="pbx" w:date="2017-12-12T17:47:00Z">
              <w:r w:rsidRPr="00C80C46">
                <w:t>There is a code</w:t>
              </w:r>
              <w:r>
                <w:t>, codeSystem</w:t>
              </w:r>
              <w:r w:rsidRPr="00C80C46">
                <w:t xml:space="preserve"> and </w:t>
              </w:r>
              <w:r w:rsidRPr="00675DAA">
                <w:t>displayName</w:t>
              </w:r>
              <w:r>
                <w:t xml:space="preserve"> attribute derived from OID 2.16.840.1.113883.2.20.6.37, where the </w:t>
              </w:r>
              <w:r w:rsidRPr="00675DAA">
                <w:t>displayName</w:t>
              </w:r>
              <w:r>
                <w:t xml:space="preserve"> </w:t>
              </w:r>
              <w:r w:rsidRPr="00675DAA">
                <w:t>shall display the</w:t>
              </w:r>
              <w:r>
                <w:t xml:space="preserve"> appropriate label.</w:t>
              </w:r>
            </w:ins>
          </w:p>
          <w:p w14:paraId="236EDC5C" w14:textId="77777777" w:rsidR="00641AE1" w:rsidRDefault="00641AE1" w:rsidP="00EE43D9">
            <w:pPr>
              <w:pStyle w:val="ListParagraph"/>
              <w:numPr>
                <w:ilvl w:val="0"/>
                <w:numId w:val="260"/>
              </w:numPr>
              <w:rPr>
                <w:ins w:id="2978" w:author="pbx" w:date="2017-12-12T17:47:00Z"/>
                <w:highlight w:val="white"/>
              </w:rPr>
            </w:pPr>
            <w:ins w:id="2979" w:author="pbx" w:date="2017-12-12T17:47:00Z">
              <w:r>
                <w:rPr>
                  <w:highlight w:val="white"/>
                </w:rPr>
                <w:t xml:space="preserve">SPL Rule 5 </w:t>
              </w:r>
              <w:r w:rsidRPr="00334410">
                <w:rPr>
                  <w:highlight w:val="white"/>
                </w:rPr>
                <w:t xml:space="preserve">identifies that </w:t>
              </w:r>
              <w:r>
                <w:rPr>
                  <w:highlight w:val="white"/>
                </w:rPr>
                <w:t xml:space="preserve">one or more of the </w:t>
              </w:r>
              <w:r w:rsidRPr="00D00628">
                <w:rPr>
                  <w:highlight w:val="white"/>
                </w:rPr>
                <w:t>attribute</w:t>
              </w:r>
              <w:r>
                <w:rPr>
                  <w:highlight w:val="white"/>
                </w:rPr>
                <w:t>s</w:t>
              </w:r>
              <w:r w:rsidRPr="00D00628">
                <w:rPr>
                  <w:highlight w:val="white"/>
                </w:rPr>
                <w:t xml:space="preserve"> ha</w:t>
              </w:r>
              <w:r>
                <w:rPr>
                  <w:highlight w:val="white"/>
                </w:rPr>
                <w:t>ve</w:t>
              </w:r>
              <w:r w:rsidRPr="00D00628">
                <w:rPr>
                  <w:highlight w:val="white"/>
                </w:rPr>
                <w:t xml:space="preserve"> </w:t>
              </w:r>
              <w:r>
                <w:rPr>
                  <w:highlight w:val="white"/>
                </w:rPr>
                <w:t xml:space="preserve">not </w:t>
              </w:r>
              <w:r w:rsidRPr="00D00628">
                <w:rPr>
                  <w:highlight w:val="white"/>
                </w:rPr>
                <w:t>been defined</w:t>
              </w:r>
              <w:r>
                <w:rPr>
                  <w:highlight w:val="white"/>
                </w:rPr>
                <w:t xml:space="preserve">. </w:t>
              </w:r>
            </w:ins>
          </w:p>
          <w:p w14:paraId="6F087A21" w14:textId="77777777" w:rsidR="00641AE1" w:rsidRDefault="00641AE1" w:rsidP="00EE43D9">
            <w:pPr>
              <w:pStyle w:val="ListParagraph"/>
              <w:numPr>
                <w:ilvl w:val="0"/>
                <w:numId w:val="260"/>
              </w:numPr>
              <w:rPr>
                <w:ins w:id="2980" w:author="pbx" w:date="2017-12-12T17:47:00Z"/>
                <w:highlight w:val="white"/>
              </w:rPr>
            </w:pPr>
            <w:ins w:id="2981" w:author="pbx" w:date="2017-12-12T17:47:00Z">
              <w:r>
                <w:rPr>
                  <w:highlight w:val="white"/>
                </w:rPr>
                <w:t xml:space="preserve">SPL Rule 8 </w:t>
              </w:r>
              <w:r w:rsidRPr="00E1161C">
                <w:rPr>
                  <w:highlight w:val="white"/>
                </w:rPr>
                <w:t xml:space="preserve">identifies that the code is not </w:t>
              </w:r>
              <w:r>
                <w:rPr>
                  <w:highlight w:val="white"/>
                </w:rPr>
                <w:t>in the CV or is not contextually correct.</w:t>
              </w:r>
            </w:ins>
          </w:p>
          <w:p w14:paraId="3342337C" w14:textId="77777777" w:rsidR="00641AE1" w:rsidRDefault="00641AE1" w:rsidP="00EE43D9">
            <w:pPr>
              <w:pStyle w:val="ListParagraph"/>
              <w:numPr>
                <w:ilvl w:val="0"/>
                <w:numId w:val="260"/>
              </w:numPr>
              <w:rPr>
                <w:ins w:id="2982" w:author="pbx" w:date="2017-12-12T17:47:00Z"/>
              </w:rPr>
            </w:pPr>
            <w:ins w:id="2983" w:author="pbx" w:date="2017-12-12T17:47:00Z">
              <w:r w:rsidRPr="002C49C1">
                <w:rPr>
                  <w:highlight w:val="white"/>
                </w:rPr>
                <w:t>SPL Rule 2 identifies that the OID value is incorrect.</w:t>
              </w:r>
            </w:ins>
          </w:p>
          <w:p w14:paraId="0DBDDA51" w14:textId="77777777" w:rsidR="00824D26" w:rsidRDefault="00641AE1" w:rsidP="00EE43D9">
            <w:pPr>
              <w:pStyle w:val="ListParagraph"/>
              <w:numPr>
                <w:ilvl w:val="0"/>
                <w:numId w:val="260"/>
              </w:numPr>
              <w:rPr>
                <w:ins w:id="2984" w:author="pbx" w:date="2017-12-12T17:47:00Z"/>
              </w:rPr>
            </w:pPr>
            <w:ins w:id="2985" w:author="pbx" w:date="2017-12-12T17:47:00Z">
              <w:r>
                <w:t xml:space="preserve">SPL Rule 7 </w:t>
              </w:r>
              <w:r w:rsidRPr="00AF4E8C">
                <w:t xml:space="preserve">identifies that </w:t>
              </w:r>
              <w:r>
                <w:t>label does not match the CV.</w:t>
              </w:r>
            </w:ins>
          </w:p>
          <w:p w14:paraId="476D06BA" w14:textId="77777777" w:rsidR="00641AE1" w:rsidRDefault="00641AE1" w:rsidP="00EE43D9">
            <w:pPr>
              <w:pStyle w:val="ListParagraph"/>
              <w:numPr>
                <w:ilvl w:val="0"/>
                <w:numId w:val="260"/>
              </w:numPr>
              <w:rPr>
                <w:ins w:id="2986" w:author="pbx" w:date="2017-12-12T17:47:00Z"/>
              </w:rPr>
            </w:pPr>
            <w:ins w:id="2987" w:author="pbx" w:date="2017-12-12T17:47:00Z">
              <w:r w:rsidRPr="00824D26">
                <w:rPr>
                  <w:highlight w:val="white"/>
                </w:rPr>
                <w:t>The code SPL Rule 10 identifies that the attribute value is incorrect.</w:t>
              </w:r>
            </w:ins>
          </w:p>
          <w:p w14:paraId="3CA7FB57" w14:textId="77777777" w:rsidR="00B87E7B" w:rsidRDefault="00B87E7B" w:rsidP="0080029F">
            <w:pPr>
              <w:rPr>
                <w:ins w:id="2988" w:author="pbx" w:date="2017-12-12T17:47:00Z"/>
              </w:rPr>
            </w:pPr>
          </w:p>
          <w:p w14:paraId="1362166B" w14:textId="77777777" w:rsidR="00CC55B8" w:rsidRPr="004D13D9" w:rsidRDefault="00CC55B8" w:rsidP="00B454F1">
            <w:pPr>
              <w:pStyle w:val="ListParagraph"/>
              <w:numPr>
                <w:ilvl w:val="0"/>
                <w:numId w:val="9"/>
              </w:numPr>
              <w:rPr>
                <w:ins w:id="2989" w:author="pbx" w:date="2017-12-12T17:47:00Z"/>
              </w:rPr>
            </w:pPr>
            <w:commentRangeStart w:id="2990"/>
            <w:commentRangeStart w:id="2991"/>
            <w:ins w:id="2992" w:author="pbx" w:date="2017-12-12T17:47:00Z">
              <w:r w:rsidRPr="004D13D9">
                <w:t>A marketing status cannot be on an inner package.</w:t>
              </w:r>
            </w:ins>
          </w:p>
          <w:p w14:paraId="3502CA3C" w14:textId="77777777" w:rsidR="00CC55B8" w:rsidRPr="004D13D9" w:rsidRDefault="00CC55B8" w:rsidP="00B454F1">
            <w:pPr>
              <w:pStyle w:val="ListParagraph"/>
              <w:numPr>
                <w:ilvl w:val="0"/>
                <w:numId w:val="9"/>
              </w:numPr>
              <w:rPr>
                <w:ins w:id="2993" w:author="pbx" w:date="2017-12-12T17:47:00Z"/>
              </w:rPr>
            </w:pPr>
            <w:ins w:id="2994" w:author="pbx" w:date="2017-12-12T17:47:00Z">
              <w:r w:rsidRPr="004D13D9">
                <w:t>A marketing status cannot be on a package for a part of a kit.</w:t>
              </w:r>
            </w:ins>
          </w:p>
          <w:p w14:paraId="47151E96" w14:textId="77777777" w:rsidR="00CC55B8" w:rsidRPr="004D13D9" w:rsidRDefault="00CC55B8" w:rsidP="00B454F1">
            <w:pPr>
              <w:pStyle w:val="ListParagraph"/>
              <w:numPr>
                <w:ilvl w:val="0"/>
                <w:numId w:val="9"/>
              </w:numPr>
              <w:rPr>
                <w:ins w:id="2995" w:author="pbx" w:date="2017-12-12T17:47:00Z"/>
              </w:rPr>
            </w:pPr>
            <w:ins w:id="2996" w:author="pbx" w:date="2017-12-12T17:47:00Z">
              <w:r w:rsidRPr="004D13D9">
                <w:t>If the marketing start or end date is on a package, then the start date is not before the marketing start date of the product and the end date not after the end date of the product.</w:t>
              </w:r>
              <w:commentRangeEnd w:id="2990"/>
              <w:r w:rsidR="00824D26">
                <w:rPr>
                  <w:rStyle w:val="CommentReference"/>
                </w:rPr>
                <w:commentReference w:id="2990"/>
              </w:r>
              <w:commentRangeEnd w:id="2991"/>
              <w:r w:rsidR="00CA0E0B">
                <w:rPr>
                  <w:rStyle w:val="CommentReference"/>
                </w:rPr>
                <w:commentReference w:id="2991"/>
              </w:r>
            </w:ins>
          </w:p>
          <w:p w14:paraId="10434294" w14:textId="77777777" w:rsidR="00CC55B8" w:rsidRPr="00675DAA" w:rsidRDefault="00CC55B8" w:rsidP="0080029F">
            <w:pPr>
              <w:rPr>
                <w:ins w:id="2997" w:author="pbx" w:date="2017-12-12T17:47:00Z"/>
              </w:rPr>
            </w:pPr>
          </w:p>
        </w:tc>
      </w:tr>
    </w:tbl>
    <w:p w14:paraId="4D5A9A96" w14:textId="77777777" w:rsidR="00CC55B8" w:rsidRDefault="00CC55B8" w:rsidP="0080029F">
      <w:pPr>
        <w:rPr>
          <w:ins w:id="2998" w:author="pbx" w:date="2017-12-12T17:47: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6132920A" w14:textId="77777777" w:rsidTr="00104F74">
        <w:trPr>
          <w:trHeight w:val="580"/>
          <w:tblHeader/>
          <w:ins w:id="2999" w:author="pbx" w:date="2017-12-12T17:47:00Z"/>
        </w:trPr>
        <w:tc>
          <w:tcPr>
            <w:tcW w:w="2358" w:type="dxa"/>
            <w:shd w:val="clear" w:color="auto" w:fill="808080"/>
          </w:tcPr>
          <w:p w14:paraId="27E93DA4" w14:textId="77777777" w:rsidR="00CC55B8" w:rsidRPr="00F53457" w:rsidRDefault="00CC55B8" w:rsidP="0080029F">
            <w:pPr>
              <w:rPr>
                <w:ins w:id="3000" w:author="pbx" w:date="2017-12-12T17:47:00Z"/>
              </w:rPr>
            </w:pPr>
            <w:ins w:id="3001" w:author="pbx" w:date="2017-12-12T17:47:00Z">
              <w:r w:rsidRPr="00675DAA">
                <w:t>Element</w:t>
              </w:r>
            </w:ins>
          </w:p>
        </w:tc>
        <w:tc>
          <w:tcPr>
            <w:tcW w:w="1260" w:type="dxa"/>
            <w:shd w:val="clear" w:color="auto" w:fill="808080"/>
          </w:tcPr>
          <w:p w14:paraId="39EE8B8E" w14:textId="77777777" w:rsidR="00CC55B8" w:rsidRPr="00675DAA" w:rsidRDefault="00CC55B8" w:rsidP="0080029F">
            <w:pPr>
              <w:rPr>
                <w:ins w:id="3002" w:author="pbx" w:date="2017-12-12T17:47:00Z"/>
              </w:rPr>
            </w:pPr>
            <w:ins w:id="3003" w:author="pbx" w:date="2017-12-12T17:47:00Z">
              <w:r w:rsidRPr="00675DAA">
                <w:t>Attribute</w:t>
              </w:r>
            </w:ins>
          </w:p>
        </w:tc>
        <w:tc>
          <w:tcPr>
            <w:tcW w:w="1260" w:type="dxa"/>
            <w:shd w:val="clear" w:color="auto" w:fill="808080"/>
          </w:tcPr>
          <w:p w14:paraId="0F6C8B4C" w14:textId="77777777" w:rsidR="00CC55B8" w:rsidRPr="00F53457" w:rsidRDefault="00CC55B8" w:rsidP="0080029F">
            <w:pPr>
              <w:rPr>
                <w:ins w:id="3004" w:author="pbx" w:date="2017-12-12T17:47:00Z"/>
              </w:rPr>
            </w:pPr>
            <w:ins w:id="3005" w:author="pbx" w:date="2017-12-12T17:47:00Z">
              <w:r w:rsidRPr="00675DAA">
                <w:t>Cardinality</w:t>
              </w:r>
            </w:ins>
          </w:p>
        </w:tc>
        <w:tc>
          <w:tcPr>
            <w:tcW w:w="1350" w:type="dxa"/>
            <w:shd w:val="clear" w:color="auto" w:fill="808080"/>
          </w:tcPr>
          <w:p w14:paraId="5228ABBD" w14:textId="77777777" w:rsidR="00CC55B8" w:rsidRPr="00675DAA" w:rsidRDefault="00CC55B8" w:rsidP="0080029F">
            <w:pPr>
              <w:rPr>
                <w:ins w:id="3006" w:author="pbx" w:date="2017-12-12T17:47:00Z"/>
              </w:rPr>
            </w:pPr>
            <w:ins w:id="3007" w:author="pbx" w:date="2017-12-12T17:47:00Z">
              <w:r w:rsidRPr="00675DAA">
                <w:t>Value(s) Allowed</w:t>
              </w:r>
            </w:ins>
          </w:p>
          <w:p w14:paraId="7D515649" w14:textId="77777777" w:rsidR="00CC55B8" w:rsidRPr="00675DAA" w:rsidRDefault="00CC55B8" w:rsidP="0080029F">
            <w:pPr>
              <w:rPr>
                <w:ins w:id="3008" w:author="pbx" w:date="2017-12-12T17:47:00Z"/>
              </w:rPr>
            </w:pPr>
            <w:ins w:id="3009" w:author="pbx" w:date="2017-12-12T17:47:00Z">
              <w:r w:rsidRPr="00675DAA">
                <w:t>Examples</w:t>
              </w:r>
            </w:ins>
          </w:p>
        </w:tc>
        <w:tc>
          <w:tcPr>
            <w:tcW w:w="3330" w:type="dxa"/>
            <w:shd w:val="clear" w:color="auto" w:fill="808080"/>
          </w:tcPr>
          <w:p w14:paraId="34682C8D" w14:textId="77777777" w:rsidR="00CC55B8" w:rsidRPr="00675DAA" w:rsidRDefault="00CC55B8" w:rsidP="0080029F">
            <w:pPr>
              <w:rPr>
                <w:ins w:id="3010" w:author="pbx" w:date="2017-12-12T17:47:00Z"/>
              </w:rPr>
            </w:pPr>
            <w:ins w:id="3011" w:author="pbx" w:date="2017-12-12T17:47:00Z">
              <w:r w:rsidRPr="00675DAA">
                <w:t>Description</w:t>
              </w:r>
            </w:ins>
          </w:p>
          <w:p w14:paraId="1B81E4C8" w14:textId="77777777" w:rsidR="00CC55B8" w:rsidRPr="00675DAA" w:rsidRDefault="00CC55B8" w:rsidP="0080029F">
            <w:pPr>
              <w:rPr>
                <w:ins w:id="3012" w:author="pbx" w:date="2017-12-12T17:47:00Z"/>
              </w:rPr>
            </w:pPr>
            <w:ins w:id="3013" w:author="pbx" w:date="2017-12-12T17:47:00Z">
              <w:r w:rsidRPr="00675DAA">
                <w:t>Instructions</w:t>
              </w:r>
            </w:ins>
          </w:p>
        </w:tc>
      </w:tr>
      <w:tr w:rsidR="00CC55B8" w:rsidRPr="00675DAA" w14:paraId="43EC5039" w14:textId="77777777" w:rsidTr="00104F74">
        <w:trPr>
          <w:ins w:id="3014" w:author="pbx" w:date="2017-12-12T17:47:00Z"/>
        </w:trPr>
        <w:tc>
          <w:tcPr>
            <w:tcW w:w="2358" w:type="dxa"/>
          </w:tcPr>
          <w:p w14:paraId="6C196B1D" w14:textId="77777777" w:rsidR="00104F74" w:rsidRPr="00675DAA" w:rsidRDefault="006217AE" w:rsidP="0080029F">
            <w:pPr>
              <w:rPr>
                <w:ins w:id="3015" w:author="pbx" w:date="2017-12-12T17:47:00Z"/>
              </w:rPr>
            </w:pPr>
            <w:ins w:id="3016" w:author="pbx" w:date="2017-12-12T17:47:00Z">
              <w:r>
                <w:t>c</w:t>
              </w:r>
              <w:r w:rsidR="00CC55B8" w:rsidRPr="00C21D8B">
                <w:t>haracteristic</w:t>
              </w:r>
            </w:ins>
          </w:p>
        </w:tc>
        <w:tc>
          <w:tcPr>
            <w:tcW w:w="1260" w:type="dxa"/>
            <w:shd w:val="clear" w:color="auto" w:fill="D9D9D9"/>
          </w:tcPr>
          <w:p w14:paraId="262F1D71" w14:textId="77777777" w:rsidR="00CC55B8" w:rsidRPr="00675DAA" w:rsidRDefault="00CC55B8" w:rsidP="0080029F">
            <w:pPr>
              <w:rPr>
                <w:ins w:id="3017" w:author="pbx" w:date="2017-12-12T17:47:00Z"/>
              </w:rPr>
            </w:pPr>
            <w:ins w:id="3018" w:author="pbx" w:date="2017-12-12T17:47:00Z">
              <w:r w:rsidRPr="00675DAA">
                <w:t>N/A</w:t>
              </w:r>
            </w:ins>
          </w:p>
        </w:tc>
        <w:tc>
          <w:tcPr>
            <w:tcW w:w="1260" w:type="dxa"/>
            <w:shd w:val="clear" w:color="auto" w:fill="D9D9D9"/>
          </w:tcPr>
          <w:p w14:paraId="78892CB9" w14:textId="77777777" w:rsidR="00CC55B8" w:rsidRPr="00675DAA" w:rsidRDefault="00CC55B8" w:rsidP="0080029F">
            <w:pPr>
              <w:rPr>
                <w:ins w:id="3019" w:author="pbx" w:date="2017-12-12T17:47:00Z"/>
              </w:rPr>
            </w:pPr>
            <w:ins w:id="3020" w:author="pbx" w:date="2017-12-12T17:47:00Z">
              <w:r w:rsidRPr="00675DAA">
                <w:t>1:1</w:t>
              </w:r>
            </w:ins>
          </w:p>
        </w:tc>
        <w:tc>
          <w:tcPr>
            <w:tcW w:w="1350" w:type="dxa"/>
            <w:shd w:val="clear" w:color="auto" w:fill="D9D9D9"/>
          </w:tcPr>
          <w:p w14:paraId="4185A9A5" w14:textId="77777777" w:rsidR="00CC55B8" w:rsidRPr="00675DAA" w:rsidRDefault="00CC55B8" w:rsidP="0080029F">
            <w:pPr>
              <w:rPr>
                <w:ins w:id="3021" w:author="pbx" w:date="2017-12-12T17:47:00Z"/>
              </w:rPr>
            </w:pPr>
          </w:p>
        </w:tc>
        <w:tc>
          <w:tcPr>
            <w:tcW w:w="3330" w:type="dxa"/>
            <w:shd w:val="clear" w:color="auto" w:fill="D9D9D9"/>
          </w:tcPr>
          <w:p w14:paraId="3FCA0345" w14:textId="77777777" w:rsidR="00CC55B8" w:rsidRPr="00675DAA" w:rsidRDefault="00CC55B8" w:rsidP="0080029F">
            <w:pPr>
              <w:rPr>
                <w:ins w:id="3022" w:author="pbx" w:date="2017-12-12T17:47:00Z"/>
              </w:rPr>
            </w:pPr>
          </w:p>
        </w:tc>
      </w:tr>
      <w:tr w:rsidR="00CC55B8" w:rsidRPr="00675DAA" w14:paraId="5C5B2C55" w14:textId="77777777" w:rsidTr="00104F74">
        <w:trPr>
          <w:ins w:id="3023" w:author="pbx" w:date="2017-12-12T17:47:00Z"/>
        </w:trPr>
        <w:tc>
          <w:tcPr>
            <w:tcW w:w="2358" w:type="dxa"/>
            <w:shd w:val="clear" w:color="auto" w:fill="808080"/>
          </w:tcPr>
          <w:p w14:paraId="5BCE7299" w14:textId="77777777" w:rsidR="00CC55B8" w:rsidRPr="00675DAA" w:rsidRDefault="00CC55B8" w:rsidP="0080029F">
            <w:pPr>
              <w:rPr>
                <w:ins w:id="3024" w:author="pbx" w:date="2017-12-12T17:47:00Z"/>
              </w:rPr>
            </w:pPr>
            <w:ins w:id="3025" w:author="pbx" w:date="2017-12-12T17:47:00Z">
              <w:r w:rsidRPr="00675DAA">
                <w:t>Conformance</w:t>
              </w:r>
            </w:ins>
          </w:p>
        </w:tc>
        <w:tc>
          <w:tcPr>
            <w:tcW w:w="7200" w:type="dxa"/>
            <w:gridSpan w:val="4"/>
          </w:tcPr>
          <w:p w14:paraId="1A0F33E5" w14:textId="77777777" w:rsidR="00354DF2" w:rsidRDefault="00354DF2" w:rsidP="00354DF2">
            <w:pPr>
              <w:pStyle w:val="ListParagraph"/>
              <w:numPr>
                <w:ilvl w:val="0"/>
                <w:numId w:val="10"/>
              </w:numPr>
              <w:rPr>
                <w:ins w:id="3026" w:author="pbx" w:date="2017-12-12T17:47:00Z"/>
              </w:rPr>
            </w:pPr>
            <w:ins w:id="3027" w:author="pbx" w:date="2017-12-12T17:47:00Z">
              <w:r w:rsidRPr="00C21D8B">
                <w:t xml:space="preserve">There is a characteristic value with </w:t>
              </w:r>
              <w:r>
                <w:t xml:space="preserve">the </w:t>
              </w:r>
              <w:r w:rsidRPr="00C21D8B">
                <w:t xml:space="preserve">appropriate type </w:t>
              </w:r>
              <w:r>
                <w:t>as applicable.</w:t>
              </w:r>
            </w:ins>
          </w:p>
          <w:p w14:paraId="5446A9A3" w14:textId="77777777" w:rsidR="00695D2E" w:rsidRPr="00B069B8" w:rsidRDefault="00695D2E" w:rsidP="00EE43D9">
            <w:pPr>
              <w:pStyle w:val="ListParagraph"/>
              <w:numPr>
                <w:ilvl w:val="0"/>
                <w:numId w:val="263"/>
              </w:numPr>
              <w:rPr>
                <w:ins w:id="3028" w:author="pbx" w:date="2017-12-12T17:47:00Z"/>
                <w:highlight w:val="white"/>
              </w:rPr>
            </w:pPr>
            <w:ins w:id="3029" w:author="pbx" w:date="2017-12-12T17:47:00Z">
              <w:r>
                <w:rPr>
                  <w:highlight w:val="white"/>
                </w:rPr>
                <w:t>Informational only, no validation is performed at this time</w:t>
              </w:r>
              <w:r w:rsidRPr="00152BBC">
                <w:rPr>
                  <w:highlight w:val="white"/>
                </w:rPr>
                <w:t>.</w:t>
              </w:r>
            </w:ins>
          </w:p>
          <w:p w14:paraId="35E6BD10" w14:textId="77777777" w:rsidR="00354DF2" w:rsidRDefault="00354DF2" w:rsidP="00695D2E">
            <w:pPr>
              <w:rPr>
                <w:ins w:id="3030" w:author="pbx" w:date="2017-12-12T17:47:00Z"/>
              </w:rPr>
            </w:pPr>
          </w:p>
          <w:p w14:paraId="6FEFE966" w14:textId="77777777" w:rsidR="00695D2E" w:rsidRDefault="00695D2E" w:rsidP="00695D2E">
            <w:pPr>
              <w:pStyle w:val="ListParagraph"/>
              <w:numPr>
                <w:ilvl w:val="0"/>
                <w:numId w:val="10"/>
              </w:numPr>
              <w:rPr>
                <w:ins w:id="3031" w:author="pbx" w:date="2017-12-12T17:47:00Z"/>
              </w:rPr>
            </w:pPr>
            <w:ins w:id="3032" w:author="pbx" w:date="2017-12-12T17:47:00Z">
              <w:r>
                <w:t>There is only one instance per characteristic type, other than for Pharmaceutical Standard, Scheduling Symbol and Therapeutic Class</w:t>
              </w:r>
            </w:ins>
          </w:p>
          <w:p w14:paraId="61D9DF0B" w14:textId="77777777" w:rsidR="00695D2E" w:rsidRDefault="00695D2E" w:rsidP="00695D2E">
            <w:pPr>
              <w:rPr>
                <w:ins w:id="3033" w:author="pbx" w:date="2017-12-12T17:47:00Z"/>
              </w:rPr>
            </w:pPr>
          </w:p>
          <w:p w14:paraId="7E4EA5E6" w14:textId="77777777" w:rsidR="00695D2E" w:rsidRDefault="00695D2E" w:rsidP="00695D2E">
            <w:pPr>
              <w:pStyle w:val="Default"/>
              <w:numPr>
                <w:ilvl w:val="0"/>
                <w:numId w:val="10"/>
              </w:numPr>
              <w:rPr>
                <w:ins w:id="3034" w:author="pbx" w:date="2017-12-12T17:47:00Z"/>
                <w:sz w:val="23"/>
                <w:szCs w:val="23"/>
              </w:rPr>
            </w:pPr>
            <w:ins w:id="3035" w:author="pbx" w:date="2017-12-12T17:47:00Z">
              <w:r>
                <w:rPr>
                  <w:sz w:val="23"/>
                  <w:szCs w:val="23"/>
                </w:rPr>
                <w:t>When values are numbers they shall be an integer greater than zero.</w:t>
              </w:r>
            </w:ins>
          </w:p>
          <w:p w14:paraId="2A3F60E4" w14:textId="77777777" w:rsidR="00695D2E" w:rsidRPr="00354DF2" w:rsidRDefault="00695D2E" w:rsidP="00695D2E">
            <w:pPr>
              <w:rPr>
                <w:ins w:id="3036" w:author="pbx" w:date="2017-12-12T17:47:00Z"/>
              </w:rPr>
            </w:pPr>
          </w:p>
          <w:p w14:paraId="5C74D9E0" w14:textId="77777777" w:rsidR="00CC55B8" w:rsidRDefault="00CC55B8" w:rsidP="00B454F1">
            <w:pPr>
              <w:pStyle w:val="ListParagraph"/>
              <w:numPr>
                <w:ilvl w:val="0"/>
                <w:numId w:val="10"/>
              </w:numPr>
              <w:rPr>
                <w:ins w:id="3037" w:author="pbx" w:date="2017-12-12T17:47:00Z"/>
              </w:rPr>
            </w:pPr>
            <w:ins w:id="3038" w:author="pbx" w:date="2017-12-12T17:47:00Z">
              <w:r w:rsidRPr="00B41AEB">
                <w:rPr>
                  <w:szCs w:val="24"/>
                </w:rPr>
                <w:t xml:space="preserve">There is </w:t>
              </w:r>
              <w:r w:rsidRPr="00C21D8B">
                <w:t>a characteristic property</w:t>
              </w:r>
              <w:r w:rsidR="00B41AEB">
                <w:t xml:space="preserve"> code with a code, displayname and code system, the </w:t>
              </w:r>
              <w:r w:rsidRPr="00C21D8B">
                <w:t xml:space="preserve">code system is </w:t>
              </w:r>
              <w:r>
                <w:t>2.16.840.1.113883.2.20.6.23</w:t>
              </w:r>
              <w:r w:rsidRPr="00C21D8B">
                <w:t xml:space="preserve"> </w:t>
              </w:r>
            </w:ins>
          </w:p>
          <w:p w14:paraId="09D7586B" w14:textId="77777777" w:rsidR="00CC55B8" w:rsidRPr="00724B5B" w:rsidRDefault="00CC55B8" w:rsidP="00EE43D9">
            <w:pPr>
              <w:pStyle w:val="ListParagraph"/>
              <w:numPr>
                <w:ilvl w:val="0"/>
                <w:numId w:val="193"/>
              </w:numPr>
              <w:rPr>
                <w:ins w:id="3039" w:author="pbx" w:date="2017-12-12T17:47:00Z"/>
                <w:highlight w:val="white"/>
              </w:rPr>
            </w:pPr>
            <w:ins w:id="3040" w:author="pbx" w:date="2017-12-12T17:47:00Z">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ins>
          </w:p>
          <w:p w14:paraId="2567C5E2" w14:textId="77777777" w:rsidR="00CC55B8" w:rsidRDefault="00CC55B8" w:rsidP="0080029F">
            <w:pPr>
              <w:pStyle w:val="ListParagraph"/>
              <w:rPr>
                <w:ins w:id="3041" w:author="pbx" w:date="2017-12-12T17:47:00Z"/>
              </w:rPr>
            </w:pPr>
          </w:p>
          <w:p w14:paraId="191F2DBF" w14:textId="77777777" w:rsidR="00CC55B8" w:rsidRDefault="00CC55B8" w:rsidP="0080029F">
            <w:pPr>
              <w:rPr>
                <w:ins w:id="3042" w:author="pbx" w:date="2017-12-12T17:47:00Z"/>
              </w:rPr>
            </w:pPr>
          </w:p>
          <w:p w14:paraId="5C2AA62B" w14:textId="77777777" w:rsidR="00CC55B8" w:rsidRDefault="00CC55B8" w:rsidP="00695D2E">
            <w:pPr>
              <w:pStyle w:val="Default"/>
              <w:numPr>
                <w:ilvl w:val="0"/>
                <w:numId w:val="10"/>
              </w:numPr>
              <w:rPr>
                <w:ins w:id="3043" w:author="pbx" w:date="2017-12-12T17:47:00Z"/>
                <w:sz w:val="23"/>
                <w:szCs w:val="23"/>
              </w:rPr>
            </w:pPr>
            <w:ins w:id="3044" w:author="pbx" w:date="2017-12-12T17:47:00Z">
              <w:r>
                <w:rPr>
                  <w:sz w:val="23"/>
                  <w:szCs w:val="23"/>
                </w:rPr>
                <w:t>Coded types shall have a value element, with code, codeSystem and displayName attributes.</w:t>
              </w:r>
            </w:ins>
          </w:p>
          <w:p w14:paraId="6B3598C9" w14:textId="77777777" w:rsidR="00CC55B8" w:rsidRDefault="00CC55B8" w:rsidP="00695D2E">
            <w:pPr>
              <w:pStyle w:val="Default"/>
              <w:numPr>
                <w:ilvl w:val="1"/>
                <w:numId w:val="10"/>
              </w:numPr>
              <w:rPr>
                <w:ins w:id="3045" w:author="pbx" w:date="2017-12-12T17:47:00Z"/>
                <w:sz w:val="23"/>
                <w:szCs w:val="23"/>
              </w:rPr>
            </w:pPr>
            <w:ins w:id="3046" w:author="pbx" w:date="2017-12-12T17:47:00Z">
              <w:r>
                <w:rPr>
                  <w:sz w:val="23"/>
                  <w:szCs w:val="23"/>
                </w:rPr>
                <w:t>The code shall be derived from the OID</w:t>
              </w:r>
            </w:ins>
          </w:p>
          <w:p w14:paraId="023336B5" w14:textId="77777777" w:rsidR="00354DF2" w:rsidRPr="00104F74" w:rsidRDefault="00354DF2" w:rsidP="00695D2E">
            <w:pPr>
              <w:pStyle w:val="Default"/>
              <w:numPr>
                <w:ilvl w:val="2"/>
                <w:numId w:val="10"/>
              </w:numPr>
              <w:rPr>
                <w:ins w:id="3047" w:author="pbx" w:date="2017-12-12T17:47:00Z"/>
                <w:sz w:val="23"/>
                <w:szCs w:val="23"/>
              </w:rPr>
            </w:pPr>
            <w:ins w:id="3048" w:author="pbx" w:date="2017-12-12T17:47:00Z">
              <w:r>
                <w:lastRenderedPageBreak/>
                <w:t xml:space="preserve">Scheduling Symbol = </w:t>
              </w:r>
              <w:r w:rsidRPr="00D877DC">
                <w:rPr>
                  <w:lang w:val="en-US"/>
                </w:rPr>
                <w:t>2.16.840.1.113883.2.20.6.2</w:t>
              </w:r>
            </w:ins>
          </w:p>
          <w:p w14:paraId="01C66F96" w14:textId="77777777" w:rsidR="00354DF2" w:rsidRPr="00104F74" w:rsidRDefault="00354DF2" w:rsidP="00695D2E">
            <w:pPr>
              <w:pStyle w:val="Default"/>
              <w:numPr>
                <w:ilvl w:val="2"/>
                <w:numId w:val="10"/>
              </w:numPr>
              <w:rPr>
                <w:ins w:id="3049" w:author="pbx" w:date="2017-12-12T17:47:00Z"/>
                <w:sz w:val="23"/>
                <w:szCs w:val="23"/>
              </w:rPr>
            </w:pPr>
            <w:ins w:id="3050" w:author="pbx" w:date="2017-12-12T17:47:00Z">
              <w:r>
                <w:t xml:space="preserve">Pharmaceutical Standard = </w:t>
              </w:r>
              <w:r w:rsidRPr="00D877DC">
                <w:rPr>
                  <w:lang w:val="en-US"/>
                </w:rPr>
                <w:t>2.16.840.1.113883.2.20.6.5</w:t>
              </w:r>
            </w:ins>
          </w:p>
          <w:p w14:paraId="34B378F4" w14:textId="77777777" w:rsidR="00354DF2" w:rsidRDefault="00354DF2" w:rsidP="00695D2E">
            <w:pPr>
              <w:pStyle w:val="Default"/>
              <w:numPr>
                <w:ilvl w:val="2"/>
                <w:numId w:val="10"/>
              </w:numPr>
              <w:rPr>
                <w:ins w:id="3051" w:author="pbx" w:date="2017-12-12T17:47:00Z"/>
                <w:sz w:val="23"/>
                <w:szCs w:val="23"/>
              </w:rPr>
            </w:pPr>
            <w:ins w:id="3052" w:author="pbx" w:date="2017-12-12T17:47:00Z">
              <w:r>
                <w:t xml:space="preserve">Therapeutic Class = </w:t>
              </w:r>
              <w:r w:rsidRPr="00D877DC">
                <w:rPr>
                  <w:lang w:val="en-US"/>
                </w:rPr>
                <w:t>2.16.840.1.113883.2.20.6.6</w:t>
              </w:r>
            </w:ins>
          </w:p>
          <w:p w14:paraId="6434009A" w14:textId="77777777" w:rsidR="00B41AEB" w:rsidRPr="00B41AEB" w:rsidRDefault="00B41AEB" w:rsidP="00695D2E">
            <w:pPr>
              <w:pStyle w:val="Default"/>
              <w:numPr>
                <w:ilvl w:val="2"/>
                <w:numId w:val="10"/>
              </w:numPr>
              <w:rPr>
                <w:ins w:id="3053" w:author="pbx" w:date="2017-12-12T17:47:00Z"/>
                <w:sz w:val="23"/>
                <w:szCs w:val="23"/>
              </w:rPr>
            </w:pPr>
            <w:ins w:id="3054" w:author="pbx" w:date="2017-12-12T17:47:00Z">
              <w:r>
                <w:t xml:space="preserve">Color = </w:t>
              </w:r>
              <w:r>
                <w:rPr>
                  <w:sz w:val="23"/>
                  <w:szCs w:val="23"/>
                </w:rPr>
                <w:t>2.16.840.1.113883.2.20.6.24</w:t>
              </w:r>
            </w:ins>
          </w:p>
          <w:p w14:paraId="3A07EF95" w14:textId="77777777" w:rsidR="00B41AEB" w:rsidRDefault="00B41AEB" w:rsidP="00695D2E">
            <w:pPr>
              <w:pStyle w:val="Default"/>
              <w:numPr>
                <w:ilvl w:val="2"/>
                <w:numId w:val="10"/>
              </w:numPr>
              <w:rPr>
                <w:ins w:id="3055" w:author="pbx" w:date="2017-12-12T17:47:00Z"/>
                <w:sz w:val="23"/>
                <w:szCs w:val="23"/>
              </w:rPr>
            </w:pPr>
            <w:ins w:id="3056" w:author="pbx" w:date="2017-12-12T17:47:00Z">
              <w:r>
                <w:t xml:space="preserve">Shape = </w:t>
              </w:r>
              <w:r>
                <w:rPr>
                  <w:sz w:val="23"/>
                  <w:szCs w:val="23"/>
                </w:rPr>
                <w:t>2.16.840.1.113883.2.20.6.25</w:t>
              </w:r>
            </w:ins>
          </w:p>
          <w:p w14:paraId="5D7F0696" w14:textId="77777777" w:rsidR="00B41AEB" w:rsidRDefault="00B41AEB" w:rsidP="00695D2E">
            <w:pPr>
              <w:pStyle w:val="Default"/>
              <w:numPr>
                <w:ilvl w:val="2"/>
                <w:numId w:val="10"/>
              </w:numPr>
              <w:rPr>
                <w:ins w:id="3057" w:author="pbx" w:date="2017-12-12T17:47:00Z"/>
                <w:sz w:val="23"/>
                <w:szCs w:val="23"/>
              </w:rPr>
            </w:pPr>
            <w:ins w:id="3058" w:author="pbx" w:date="2017-12-12T17:47:00Z">
              <w:r>
                <w:rPr>
                  <w:sz w:val="23"/>
                  <w:szCs w:val="23"/>
                </w:rPr>
                <w:t>Flavour = 2.16.840.1.113883.2.20.6.26</w:t>
              </w:r>
            </w:ins>
          </w:p>
          <w:p w14:paraId="6D2C9210" w14:textId="77777777" w:rsidR="00104F74" w:rsidRPr="00104F74" w:rsidRDefault="00104F74" w:rsidP="00695D2E">
            <w:pPr>
              <w:pStyle w:val="ListParagraph"/>
              <w:numPr>
                <w:ilvl w:val="2"/>
                <w:numId w:val="10"/>
              </w:numPr>
              <w:rPr>
                <w:ins w:id="3059" w:author="pbx" w:date="2017-12-12T17:47:00Z"/>
              </w:rPr>
            </w:pPr>
            <w:ins w:id="3060" w:author="pbx" w:date="2017-12-12T17:47:00Z">
              <w:r w:rsidRPr="00BF11CC">
                <w:t>Combination Product</w:t>
              </w:r>
              <w:r>
                <w:t xml:space="preserve"> = </w:t>
              </w:r>
              <w:r w:rsidRPr="00104F74">
                <w:t>2.16.840.1.113883.2.20.6.30</w:t>
              </w:r>
            </w:ins>
          </w:p>
          <w:p w14:paraId="61EC6D64" w14:textId="77777777" w:rsidR="00CC55B8" w:rsidRDefault="00CC55B8" w:rsidP="00695D2E">
            <w:pPr>
              <w:pStyle w:val="Default"/>
              <w:numPr>
                <w:ilvl w:val="1"/>
                <w:numId w:val="10"/>
              </w:numPr>
              <w:rPr>
                <w:ins w:id="3061" w:author="pbx" w:date="2017-12-12T17:47:00Z"/>
                <w:sz w:val="23"/>
                <w:szCs w:val="23"/>
              </w:rPr>
            </w:pPr>
            <w:ins w:id="3062" w:author="pbx" w:date="2017-12-12T17:47:00Z">
              <w:r>
                <w:rPr>
                  <w:sz w:val="23"/>
                  <w:szCs w:val="23"/>
                </w:rPr>
                <w:t>The d</w:t>
              </w:r>
              <w:r w:rsidRPr="00C0417D">
                <w:rPr>
                  <w:sz w:val="23"/>
                  <w:szCs w:val="23"/>
                </w:rPr>
                <w:t>isplay name matches the code</w:t>
              </w:r>
              <w:r>
                <w:rPr>
                  <w:sz w:val="23"/>
                  <w:szCs w:val="23"/>
                </w:rPr>
                <w:t>.</w:t>
              </w:r>
            </w:ins>
          </w:p>
          <w:p w14:paraId="462D7FA7" w14:textId="77777777" w:rsidR="00CC55B8" w:rsidRDefault="00CC55B8" w:rsidP="00695D2E">
            <w:pPr>
              <w:pStyle w:val="Default"/>
              <w:numPr>
                <w:ilvl w:val="1"/>
                <w:numId w:val="10"/>
              </w:numPr>
              <w:rPr>
                <w:ins w:id="3063" w:author="pbx" w:date="2017-12-12T17:47:00Z"/>
                <w:sz w:val="23"/>
                <w:szCs w:val="23"/>
              </w:rPr>
            </w:pPr>
            <w:ins w:id="3064" w:author="pbx" w:date="2017-12-12T17:47:00Z">
              <w:r>
                <w:rPr>
                  <w:sz w:val="23"/>
                  <w:szCs w:val="23"/>
                </w:rPr>
                <w:t xml:space="preserve">The display name is </w:t>
              </w:r>
              <w:r w:rsidRPr="00A57429">
                <w:rPr>
                  <w:sz w:val="23"/>
                  <w:szCs w:val="23"/>
                </w:rPr>
                <w:t>based upon the document language.</w:t>
              </w:r>
            </w:ins>
          </w:p>
          <w:p w14:paraId="5A86F9D7" w14:textId="77777777" w:rsidR="00104F74" w:rsidRDefault="00104F74" w:rsidP="00104F74">
            <w:pPr>
              <w:pStyle w:val="Default"/>
              <w:ind w:left="720"/>
              <w:rPr>
                <w:ins w:id="3065" w:author="pbx" w:date="2017-12-12T17:47:00Z"/>
                <w:sz w:val="23"/>
                <w:szCs w:val="23"/>
              </w:rPr>
            </w:pPr>
          </w:p>
          <w:p w14:paraId="072B9496" w14:textId="77777777" w:rsidR="00CC55B8" w:rsidRPr="00CC55B8" w:rsidRDefault="00CC55B8" w:rsidP="00695D2E">
            <w:pPr>
              <w:pStyle w:val="Default"/>
              <w:numPr>
                <w:ilvl w:val="0"/>
                <w:numId w:val="10"/>
              </w:numPr>
              <w:rPr>
                <w:ins w:id="3066" w:author="pbx" w:date="2017-12-12T17:47:00Z"/>
                <w:sz w:val="23"/>
                <w:szCs w:val="23"/>
              </w:rPr>
            </w:pPr>
            <w:ins w:id="3067" w:author="pbx" w:date="2017-12-12T17:47:00Z">
              <w:r>
                <w:rPr>
                  <w:sz w:val="23"/>
                  <w:szCs w:val="23"/>
                </w:rPr>
                <w:t xml:space="preserve">Non-Coded types have a value element with the applicable attributes </w:t>
              </w:r>
              <w:r w:rsidR="00104F74">
                <w:rPr>
                  <w:sz w:val="23"/>
                  <w:szCs w:val="23"/>
                </w:rPr>
                <w:t xml:space="preserve">(unit, value and type) </w:t>
              </w:r>
              <w:r>
                <w:rPr>
                  <w:sz w:val="23"/>
                  <w:szCs w:val="23"/>
                </w:rPr>
                <w:t>as</w:t>
              </w:r>
              <w:r w:rsidR="00104F74">
                <w:rPr>
                  <w:sz w:val="23"/>
                  <w:szCs w:val="23"/>
                </w:rPr>
                <w:t xml:space="preserve"> </w:t>
              </w:r>
              <w:r>
                <w:rPr>
                  <w:sz w:val="23"/>
                  <w:szCs w:val="23"/>
                </w:rPr>
                <w:t>per the data type</w:t>
              </w:r>
            </w:ins>
          </w:p>
          <w:p w14:paraId="2DEFEC0D" w14:textId="77777777" w:rsidR="00CC55B8" w:rsidRPr="00104F74" w:rsidRDefault="00104F74" w:rsidP="00B454F1">
            <w:pPr>
              <w:pStyle w:val="Default"/>
              <w:numPr>
                <w:ilvl w:val="1"/>
                <w:numId w:val="12"/>
              </w:numPr>
              <w:rPr>
                <w:ins w:id="3068" w:author="pbx" w:date="2017-12-12T17:47:00Z"/>
                <w:sz w:val="23"/>
                <w:szCs w:val="23"/>
              </w:rPr>
            </w:pPr>
            <w:ins w:id="3069" w:author="pbx" w:date="2017-12-12T17:47:00Z">
              <w:r>
                <w:rPr>
                  <w:sz w:val="23"/>
                  <w:szCs w:val="23"/>
                </w:rPr>
                <w:t xml:space="preserve">The values for Imprint may only contain </w:t>
              </w:r>
              <w:r w:rsidR="00CC55B8" w:rsidRPr="00104F74">
                <w:rPr>
                  <w:sz w:val="23"/>
                  <w:szCs w:val="23"/>
                </w:rPr>
                <w:t>only letters and numbers separated by semicolon without spaces</w:t>
              </w:r>
            </w:ins>
          </w:p>
          <w:p w14:paraId="683F72FB" w14:textId="77777777" w:rsidR="00B41AEB" w:rsidRDefault="00B41AEB" w:rsidP="00104F74">
            <w:pPr>
              <w:pStyle w:val="Default"/>
              <w:ind w:left="360"/>
              <w:rPr>
                <w:ins w:id="3070" w:author="pbx" w:date="2017-12-12T17:47:00Z"/>
                <w:sz w:val="23"/>
                <w:szCs w:val="23"/>
              </w:rPr>
            </w:pPr>
          </w:p>
          <w:p w14:paraId="652AF33A" w14:textId="77777777" w:rsidR="00B41AEB" w:rsidRPr="000B2433" w:rsidRDefault="00104F74" w:rsidP="00B454F1">
            <w:pPr>
              <w:pStyle w:val="Default"/>
              <w:numPr>
                <w:ilvl w:val="1"/>
                <w:numId w:val="12"/>
              </w:numPr>
              <w:rPr>
                <w:ins w:id="3071" w:author="pbx" w:date="2017-12-12T17:47:00Z"/>
                <w:sz w:val="23"/>
                <w:szCs w:val="23"/>
              </w:rPr>
            </w:pPr>
            <w:ins w:id="3072" w:author="pbx" w:date="2017-12-12T17:47:00Z">
              <w:r>
                <w:rPr>
                  <w:sz w:val="23"/>
                  <w:szCs w:val="23"/>
                </w:rPr>
                <w:t>I</w:t>
              </w:r>
              <w:r w:rsidR="00B41AEB" w:rsidRPr="000B2433">
                <w:rPr>
                  <w:sz w:val="23"/>
                  <w:szCs w:val="23"/>
                </w:rPr>
                <w:t xml:space="preserve">mage </w:t>
              </w:r>
              <w:r w:rsidR="00B41AEB">
                <w:rPr>
                  <w:sz w:val="23"/>
                  <w:szCs w:val="23"/>
                </w:rPr>
                <w:t>shall have the following:</w:t>
              </w:r>
            </w:ins>
          </w:p>
          <w:p w14:paraId="3BC1F56D" w14:textId="77777777" w:rsidR="00B41AEB" w:rsidRDefault="00B41AEB" w:rsidP="00B454F1">
            <w:pPr>
              <w:pStyle w:val="Default"/>
              <w:numPr>
                <w:ilvl w:val="2"/>
                <w:numId w:val="12"/>
              </w:numPr>
              <w:rPr>
                <w:ins w:id="3073" w:author="pbx" w:date="2017-12-12T17:47:00Z"/>
                <w:sz w:val="23"/>
                <w:szCs w:val="23"/>
              </w:rPr>
            </w:pPr>
            <w:ins w:id="3074" w:author="pbx" w:date="2017-12-12T17:47:00Z">
              <w:r w:rsidRPr="000B2433">
                <w:rPr>
                  <w:sz w:val="23"/>
                  <w:szCs w:val="23"/>
                </w:rPr>
                <w:t xml:space="preserve">The value </w:t>
              </w:r>
              <w:r>
                <w:rPr>
                  <w:sz w:val="23"/>
                  <w:szCs w:val="23"/>
                </w:rPr>
                <w:t xml:space="preserve">element </w:t>
              </w:r>
              <w:r w:rsidRPr="000B2433">
                <w:rPr>
                  <w:sz w:val="23"/>
                  <w:szCs w:val="23"/>
                </w:rPr>
                <w:t xml:space="preserve">has an xsi:type of “ED” </w:t>
              </w:r>
            </w:ins>
          </w:p>
          <w:p w14:paraId="1AF12C05" w14:textId="77777777" w:rsidR="00B41AEB" w:rsidRPr="000B2433" w:rsidRDefault="00B41AEB" w:rsidP="00B454F1">
            <w:pPr>
              <w:pStyle w:val="Default"/>
              <w:numPr>
                <w:ilvl w:val="2"/>
                <w:numId w:val="12"/>
              </w:numPr>
              <w:rPr>
                <w:ins w:id="3075" w:author="pbx" w:date="2017-12-12T17:47:00Z"/>
                <w:sz w:val="23"/>
                <w:szCs w:val="23"/>
              </w:rPr>
            </w:pPr>
            <w:ins w:id="3076" w:author="pbx" w:date="2017-12-12T17:47:00Z">
              <w:r>
                <w:rPr>
                  <w:sz w:val="23"/>
                  <w:szCs w:val="23"/>
                </w:rPr>
                <w:t xml:space="preserve">The Value element shall have a </w:t>
              </w:r>
              <w:r w:rsidRPr="000B2433">
                <w:rPr>
                  <w:sz w:val="23"/>
                  <w:szCs w:val="23"/>
                </w:rPr>
                <w:t xml:space="preserve">mediaType </w:t>
              </w:r>
              <w:r>
                <w:rPr>
                  <w:sz w:val="23"/>
                  <w:szCs w:val="23"/>
                </w:rPr>
                <w:t xml:space="preserve">which will be </w:t>
              </w:r>
              <w:r w:rsidRPr="000B2433">
                <w:rPr>
                  <w:sz w:val="23"/>
                  <w:szCs w:val="23"/>
                </w:rPr>
                <w:t xml:space="preserve">“image/&lt;file type&gt;” where the file type is permitted file format (see </w:t>
              </w:r>
              <w:r w:rsidRPr="00104F74">
                <w:rPr>
                  <w:sz w:val="23"/>
                  <w:szCs w:val="23"/>
                </w:rPr>
                <w:fldChar w:fldCharType="begin"/>
              </w:r>
              <w:r w:rsidRPr="00104F74">
                <w:rPr>
                  <w:sz w:val="23"/>
                  <w:szCs w:val="23"/>
                </w:rPr>
                <w:instrText xml:space="preserve"> REF _Ref492903909 \h  \* MERGEFORMAT </w:instrText>
              </w:r>
              <w:r w:rsidRPr="00104F74">
                <w:rPr>
                  <w:sz w:val="23"/>
                  <w:szCs w:val="23"/>
                </w:rPr>
              </w:r>
              <w:r w:rsidRPr="00104F74">
                <w:rPr>
                  <w:sz w:val="23"/>
                  <w:szCs w:val="23"/>
                </w:rPr>
                <w:fldChar w:fldCharType="separate"/>
              </w:r>
              <w:r w:rsidRPr="00104F74">
                <w:rPr>
                  <w:sz w:val="23"/>
                  <w:szCs w:val="23"/>
                </w:rPr>
                <w:t>Image Details</w:t>
              </w:r>
              <w:r w:rsidRPr="00104F74">
                <w:rPr>
                  <w:sz w:val="23"/>
                  <w:szCs w:val="23"/>
                </w:rPr>
                <w:fldChar w:fldCharType="end"/>
              </w:r>
              <w:r w:rsidRPr="000B2433">
                <w:rPr>
                  <w:sz w:val="23"/>
                  <w:szCs w:val="23"/>
                </w:rPr>
                <w:t xml:space="preserve"> for details).</w:t>
              </w:r>
            </w:ins>
          </w:p>
          <w:p w14:paraId="313271FE" w14:textId="77777777" w:rsidR="00B41AEB" w:rsidRPr="00036839" w:rsidRDefault="00B41AEB" w:rsidP="00B454F1">
            <w:pPr>
              <w:pStyle w:val="Default"/>
              <w:numPr>
                <w:ilvl w:val="2"/>
                <w:numId w:val="12"/>
              </w:numPr>
              <w:rPr>
                <w:ins w:id="3077" w:author="pbx" w:date="2017-12-12T17:47:00Z"/>
                <w:sz w:val="23"/>
                <w:szCs w:val="23"/>
              </w:rPr>
            </w:pPr>
            <w:ins w:id="3078" w:author="pbx" w:date="2017-12-12T17:47:00Z">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ins>
          </w:p>
          <w:p w14:paraId="774BDD42" w14:textId="77777777" w:rsidR="00B41AEB" w:rsidRPr="00036839" w:rsidRDefault="00B41AEB" w:rsidP="00B454F1">
            <w:pPr>
              <w:pStyle w:val="Default"/>
              <w:numPr>
                <w:ilvl w:val="2"/>
                <w:numId w:val="12"/>
              </w:numPr>
              <w:rPr>
                <w:ins w:id="3079" w:author="pbx" w:date="2017-12-12T17:47:00Z"/>
                <w:sz w:val="23"/>
                <w:szCs w:val="23"/>
              </w:rPr>
            </w:pPr>
            <w:ins w:id="3080" w:author="pbx" w:date="2017-12-12T17:47:00Z">
              <w:r w:rsidRPr="00036839">
                <w:rPr>
                  <w:sz w:val="23"/>
                  <w:szCs w:val="23"/>
                </w:rPr>
                <w:t>The image file is submit</w:t>
              </w:r>
              <w:r>
                <w:rPr>
                  <w:sz w:val="23"/>
                  <w:szCs w:val="23"/>
                </w:rPr>
                <w:t>ted together with the SPL file.</w:t>
              </w:r>
            </w:ins>
          </w:p>
          <w:p w14:paraId="347431D3" w14:textId="77777777" w:rsidR="003F2902" w:rsidRDefault="003F2902" w:rsidP="0080029F">
            <w:pPr>
              <w:pStyle w:val="Default"/>
              <w:ind w:left="360"/>
              <w:rPr>
                <w:ins w:id="3081" w:author="pbx" w:date="2017-12-12T17:47:00Z"/>
                <w:sz w:val="23"/>
                <w:szCs w:val="23"/>
              </w:rPr>
            </w:pPr>
          </w:p>
          <w:p w14:paraId="68A84770" w14:textId="77777777" w:rsidR="00695D2E" w:rsidRDefault="003F2902" w:rsidP="00695D2E">
            <w:pPr>
              <w:pStyle w:val="Default"/>
              <w:numPr>
                <w:ilvl w:val="1"/>
                <w:numId w:val="12"/>
              </w:numPr>
              <w:rPr>
                <w:ins w:id="3082" w:author="pbx" w:date="2017-12-12T17:47:00Z"/>
                <w:sz w:val="23"/>
                <w:szCs w:val="23"/>
              </w:rPr>
            </w:pPr>
            <w:ins w:id="3083" w:author="pbx" w:date="2017-12-12T17:47:00Z">
              <w:r w:rsidRPr="00104F74">
                <w:rPr>
                  <w:sz w:val="23"/>
                  <w:szCs w:val="23"/>
                </w:rPr>
                <w:t>Combination Product</w:t>
              </w:r>
              <w:r w:rsidR="009F0466">
                <w:rPr>
                  <w:sz w:val="23"/>
                  <w:szCs w:val="23"/>
                </w:rPr>
                <w:t>s</w:t>
              </w:r>
              <w:r w:rsidRPr="00104F74">
                <w:rPr>
                  <w:sz w:val="23"/>
                  <w:szCs w:val="23"/>
                </w:rPr>
                <w:t xml:space="preserve"> </w:t>
              </w:r>
              <w:r w:rsidR="00104F74">
                <w:rPr>
                  <w:sz w:val="23"/>
                  <w:szCs w:val="23"/>
                </w:rPr>
                <w:t>shall only include t</w:t>
              </w:r>
              <w:r w:rsidRPr="00104F74">
                <w:rPr>
                  <w:sz w:val="23"/>
                  <w:szCs w:val="23"/>
                </w:rPr>
                <w:t xml:space="preserve">he </w:t>
              </w:r>
              <w:r w:rsidR="009F0466">
                <w:rPr>
                  <w:sz w:val="23"/>
                  <w:szCs w:val="23"/>
                </w:rPr>
                <w:t xml:space="preserve">physical </w:t>
              </w:r>
              <w:r w:rsidRPr="00104F74">
                <w:rPr>
                  <w:sz w:val="23"/>
                  <w:szCs w:val="23"/>
                </w:rPr>
                <w:t>characteristic on the inner-most packaging unless stated otherwise in the document type specific information.</w:t>
              </w:r>
            </w:ins>
          </w:p>
          <w:p w14:paraId="1AC98116" w14:textId="77777777" w:rsidR="00695D2E" w:rsidRDefault="00695D2E" w:rsidP="00695D2E">
            <w:pPr>
              <w:pStyle w:val="Default"/>
              <w:ind w:left="720"/>
              <w:rPr>
                <w:ins w:id="3084" w:author="pbx" w:date="2017-12-12T17:47:00Z"/>
                <w:sz w:val="23"/>
                <w:szCs w:val="23"/>
              </w:rPr>
            </w:pPr>
          </w:p>
          <w:p w14:paraId="3F69E3F6" w14:textId="77777777" w:rsidR="00104F74" w:rsidRPr="00695D2E" w:rsidRDefault="003F2902" w:rsidP="00695D2E">
            <w:pPr>
              <w:pStyle w:val="Default"/>
              <w:numPr>
                <w:ilvl w:val="1"/>
                <w:numId w:val="12"/>
              </w:numPr>
              <w:rPr>
                <w:ins w:id="3085" w:author="pbx" w:date="2017-12-12T17:47:00Z"/>
                <w:sz w:val="23"/>
                <w:szCs w:val="23"/>
              </w:rPr>
            </w:pPr>
            <w:ins w:id="3086" w:author="pbx" w:date="2017-12-12T17:47:00Z">
              <w:r w:rsidRPr="00695D2E">
                <w:rPr>
                  <w:sz w:val="23"/>
                  <w:szCs w:val="23"/>
                </w:rPr>
                <w:t xml:space="preserve">Production Amount shall have </w:t>
              </w:r>
              <w:r w:rsidR="008E4D34" w:rsidRPr="00695D2E">
                <w:rPr>
                  <w:sz w:val="23"/>
                  <w:szCs w:val="23"/>
                </w:rPr>
                <w:t>a</w:t>
              </w:r>
              <w:r w:rsidRPr="00695D2E">
                <w:rPr>
                  <w:sz w:val="23"/>
                  <w:szCs w:val="23"/>
                </w:rPr>
                <w:t xml:space="preserve"> value element </w:t>
              </w:r>
              <w:r w:rsidR="008E4D34" w:rsidRPr="00695D2E">
                <w:rPr>
                  <w:sz w:val="23"/>
                  <w:szCs w:val="23"/>
                </w:rPr>
                <w:t xml:space="preserve">with an </w:t>
              </w:r>
              <w:r w:rsidRPr="00695D2E">
                <w:rPr>
                  <w:sz w:val="23"/>
                  <w:szCs w:val="23"/>
                </w:rPr>
                <w:t>xsi:type of “INT” with a value attribute or a null flavor of “PINF” to indicate unlimited.</w:t>
              </w:r>
            </w:ins>
          </w:p>
        </w:tc>
      </w:tr>
    </w:tbl>
    <w:p w14:paraId="30C09C29" w14:textId="77777777" w:rsidR="002A7033" w:rsidRDefault="002A7033" w:rsidP="002A7033">
      <w:bookmarkStart w:id="3087" w:name="_Toc495429295"/>
    </w:p>
    <w:p w14:paraId="68339E38" w14:textId="77777777" w:rsidR="0009610D" w:rsidRPr="00675DAA" w:rsidRDefault="00824CF2" w:rsidP="0080029F">
      <w:pPr>
        <w:pStyle w:val="Heading2"/>
      </w:pPr>
      <w:bookmarkStart w:id="3088" w:name="_Toc500864098"/>
      <w:r>
        <w:t xml:space="preserve">Product Data - </w:t>
      </w:r>
      <w:r w:rsidR="00364BE4">
        <w:t xml:space="preserve">Drug </w:t>
      </w:r>
      <w:r w:rsidR="0009610D" w:rsidRPr="0009610D">
        <w:t>Products</w:t>
      </w:r>
      <w:bookmarkEnd w:id="3087"/>
      <w:bookmarkEnd w:id="3088"/>
    </w:p>
    <w:p w14:paraId="1F49B592" w14:textId="3AAC7506" w:rsidR="0009610D" w:rsidRDefault="0009610D" w:rsidP="0080029F">
      <w:del w:id="3089" w:author="pbx" w:date="2017-12-12T17:47:00Z">
        <w:r w:rsidRPr="00675DAA">
          <w:delText>Outlined in this</w:delText>
        </w:r>
      </w:del>
      <w:ins w:id="3090" w:author="pbx" w:date="2017-12-12T17:47:00Z">
        <w:r w:rsidR="00B162B3">
          <w:t>This</w:t>
        </w:r>
      </w:ins>
      <w:r w:rsidR="00B162B3">
        <w:t xml:space="preserve"> section </w:t>
      </w:r>
      <w:del w:id="3091" w:author="pbx" w:date="2017-12-12T17:47:00Z">
        <w:r w:rsidRPr="00675DAA">
          <w:delText>are</w:delText>
        </w:r>
      </w:del>
      <w:ins w:id="3092" w:author="pbx" w:date="2017-12-12T17:47:00Z">
        <w:r w:rsidR="00B162B3">
          <w:t>extends the Product Data Section</w:t>
        </w:r>
        <w:r w:rsidR="00B162B3" w:rsidRPr="00675DAA">
          <w:t xml:space="preserve"> </w:t>
        </w:r>
        <w:r w:rsidR="00B162B3">
          <w:t>and outlines</w:t>
        </w:r>
      </w:ins>
      <w:r w:rsidR="00B162B3">
        <w:t xml:space="preserve"> </w:t>
      </w:r>
      <w:r w:rsidR="00824CF2">
        <w:t>additional items relating to d</w:t>
      </w:r>
      <w:r w:rsidRPr="0009610D">
        <w:t>rug</w:t>
      </w:r>
      <w:r w:rsidR="00364BE4">
        <w:t xml:space="preserve"> </w:t>
      </w:r>
      <w:r w:rsidR="00824CF2">
        <w:t>p</w:t>
      </w:r>
      <w:r w:rsidRPr="0009610D">
        <w:t>roduct</w:t>
      </w:r>
      <w:r w:rsidR="00824CF2">
        <w:t>s that ap</w:t>
      </w:r>
      <w:r w:rsidR="00B162B3">
        <w:t>ply to the product data section</w:t>
      </w:r>
      <w:del w:id="3093" w:author="pbx" w:date="2017-12-12T17:47:00Z">
        <w:r w:rsidR="0066715A">
          <w:delText>, this section extends the Product Data Section</w:delText>
        </w:r>
      </w:del>
      <w:r w:rsidR="0066715A">
        <w:t>.</w:t>
      </w:r>
    </w:p>
    <w:p w14:paraId="69C752BD" w14:textId="77777777" w:rsidR="003B2626" w:rsidRDefault="003B2626" w:rsidP="0080029F"/>
    <w:p w14:paraId="05123988" w14:textId="77777777" w:rsidR="006A044E" w:rsidRDefault="006A044E" w:rsidP="0080029F">
      <w:pPr>
        <w:rPr>
          <w:del w:id="3094" w:author="pbx" w:date="2017-12-12T17:47:00Z"/>
        </w:rPr>
      </w:pPr>
      <w:del w:id="3095" w:author="pbx" w:date="2017-12-12T17:47:00Z">
        <w:r>
          <w:delText>The drug product data includes the product codes, proprietary and non-proprietary name, dosage form, ingredient and active moiety name, ingredient identifier, ingredient strength, package quantity, type and code, marketing category, marketing status, dosage form appearance, schedule, and route of admini</w:delText>
        </w:r>
        <w:r w:rsidR="00824CF2">
          <w:delText>stration as well as all product characteristics.</w:delText>
        </w:r>
      </w:del>
    </w:p>
    <w:p w14:paraId="2735BB6C" w14:textId="77777777" w:rsidR="008320A0" w:rsidRDefault="008320A0" w:rsidP="0080029F">
      <w:pPr>
        <w:rPr>
          <w:del w:id="3096" w:author="pbx" w:date="2017-12-12T17:47:00Z"/>
        </w:rPr>
      </w:pPr>
    </w:p>
    <w:p w14:paraId="5363EDBC" w14:textId="77777777" w:rsidR="00824CF2" w:rsidRDefault="00824CF2" w:rsidP="0080029F">
      <w:pPr>
        <w:rPr>
          <w:del w:id="3097" w:author="pbx" w:date="2017-12-12T17:47:00Z"/>
        </w:rPr>
      </w:pPr>
      <w:del w:id="3098" w:author="pbx" w:date="2017-12-12T17:47:00Z">
        <w:r>
          <w:delText xml:space="preserve">At a high level the drug product is captured using the following approach (it is detailed at the element level in this document). </w:delText>
        </w:r>
      </w:del>
    </w:p>
    <w:p w14:paraId="3BA4146C" w14:textId="77777777" w:rsidR="00824CF2" w:rsidRDefault="00824CF2" w:rsidP="00EE43D9">
      <w:pPr>
        <w:pStyle w:val="ListParagraph"/>
        <w:numPr>
          <w:ilvl w:val="0"/>
          <w:numId w:val="295"/>
        </w:numPr>
        <w:rPr>
          <w:del w:id="3099" w:author="pbx" w:date="2017-12-12T17:47:00Z"/>
        </w:rPr>
      </w:pPr>
      <w:del w:id="3100" w:author="pbx" w:date="2017-12-12T17:47:00Z">
        <w:r>
          <w:lastRenderedPageBreak/>
          <w:delText xml:space="preserve">Many aspects such as the product code, proprietary and non-proprietary name, and </w:delText>
        </w:r>
        <w:r w:rsidRPr="006A044E">
          <w:delText>dosa</w:delText>
        </w:r>
        <w:r>
          <w:delText xml:space="preserve">ge form </w:delText>
        </w:r>
        <w:r w:rsidRPr="006A044E">
          <w:delText>are children of &lt;manufacturedProduct&gt;</w:delText>
        </w:r>
        <w:r>
          <w:delText xml:space="preserve"> element</w:delText>
        </w:r>
        <w:r w:rsidRPr="006A044E">
          <w:delText>.</w:delText>
        </w:r>
      </w:del>
    </w:p>
    <w:p w14:paraId="20B045E2" w14:textId="77777777" w:rsidR="00824CF2" w:rsidRDefault="006A044E" w:rsidP="00EE43D9">
      <w:pPr>
        <w:pStyle w:val="ListParagraph"/>
        <w:numPr>
          <w:ilvl w:val="0"/>
          <w:numId w:val="295"/>
        </w:numPr>
        <w:rPr>
          <w:del w:id="3101" w:author="pbx" w:date="2017-12-12T17:47:00Z"/>
        </w:rPr>
      </w:pPr>
      <w:del w:id="3102" w:author="pbx" w:date="2017-12-12T17:47:00Z">
        <w:r>
          <w:delText xml:space="preserve">The product </w:delText>
        </w:r>
        <w:r w:rsidR="00824CF2">
          <w:delText xml:space="preserve">code is the </w:delText>
        </w:r>
        <w:r w:rsidR="000D22CB">
          <w:delText>DIN</w:delText>
        </w:r>
        <w:r>
          <w:delText xml:space="preserve"> as per OID: </w:delText>
        </w:r>
        <w:r w:rsidR="000D22CB">
          <w:delText>2.16.840.1.113883.2.20.6.42</w:delText>
        </w:r>
        <w:r w:rsidR="00824CF2">
          <w:delText>.</w:delText>
        </w:r>
      </w:del>
    </w:p>
    <w:p w14:paraId="2575AFFE" w14:textId="77777777" w:rsidR="00824CF2" w:rsidRDefault="00AD6C14" w:rsidP="00EE43D9">
      <w:pPr>
        <w:pStyle w:val="ListParagraph"/>
        <w:numPr>
          <w:ilvl w:val="0"/>
          <w:numId w:val="295"/>
        </w:numPr>
        <w:rPr>
          <w:del w:id="3103" w:author="pbx" w:date="2017-12-12T17:47:00Z"/>
        </w:rPr>
      </w:pPr>
      <w:commentRangeStart w:id="3104"/>
      <w:del w:id="3105" w:author="pbx" w:date="2017-12-12T17:47:00Z">
        <w:r>
          <w:delText>The HPFB approach to the proprietary name aspect will be included at a later time</w:delText>
        </w:r>
        <w:commentRangeEnd w:id="3104"/>
        <w:r>
          <w:rPr>
            <w:rStyle w:val="CommentReference"/>
          </w:rPr>
          <w:commentReference w:id="3104"/>
        </w:r>
        <w:r>
          <w:delText>.</w:delText>
        </w:r>
        <w:r w:rsidR="006A044E" w:rsidRPr="006A044E">
          <w:delText xml:space="preserve"> If there </w:delText>
        </w:r>
        <w:r w:rsidR="006A044E">
          <w:delText>is no proprietary name, the non-</w:delText>
        </w:r>
        <w:r w:rsidR="006A044E" w:rsidRPr="006A044E">
          <w:delText xml:space="preserve">proprietary name is used without any descriptors. </w:delText>
        </w:r>
      </w:del>
    </w:p>
    <w:p w14:paraId="2EED624A" w14:textId="77777777" w:rsidR="00824CF2" w:rsidRDefault="006A044E" w:rsidP="00EE43D9">
      <w:pPr>
        <w:pStyle w:val="ListParagraph"/>
        <w:numPr>
          <w:ilvl w:val="0"/>
          <w:numId w:val="295"/>
        </w:numPr>
        <w:rPr>
          <w:del w:id="3106" w:author="pbx" w:date="2017-12-12T17:47:00Z"/>
        </w:rPr>
      </w:pPr>
      <w:del w:id="3107" w:author="pbx" w:date="2017-12-12T17:47:00Z">
        <w:r w:rsidRPr="006A044E">
          <w:delText xml:space="preserve">The dosage form is described in &lt;formCode&gt;. </w:delText>
        </w:r>
      </w:del>
    </w:p>
    <w:p w14:paraId="63E08181" w14:textId="77777777" w:rsidR="006A044E" w:rsidRDefault="006A044E" w:rsidP="00EE43D9">
      <w:pPr>
        <w:pStyle w:val="ListParagraph"/>
        <w:numPr>
          <w:ilvl w:val="0"/>
          <w:numId w:val="295"/>
        </w:numPr>
        <w:rPr>
          <w:del w:id="3108" w:author="pbx" w:date="2017-12-12T17:47:00Z"/>
        </w:rPr>
      </w:pPr>
      <w:del w:id="3109" w:author="pbx" w:date="2017-12-12T17:47:00Z">
        <w:r w:rsidRPr="006A044E">
          <w:delText>The &lt;ge</w:delText>
        </w:r>
        <w:r>
          <w:delText>nericMedicine&gt;&lt;name&gt; is the non-</w:delText>
        </w:r>
        <w:r w:rsidRPr="006A044E">
          <w:delText>proprietary name of the product.</w:delText>
        </w:r>
      </w:del>
    </w:p>
    <w:p w14:paraId="36D51CC9" w14:textId="77777777" w:rsidR="00824CF2" w:rsidRDefault="00824CF2" w:rsidP="0080029F">
      <w:pPr>
        <w:rPr>
          <w:del w:id="3110" w:author="pbx" w:date="2017-12-12T17:47:00Z"/>
        </w:rPr>
      </w:pPr>
    </w:p>
    <w:p w14:paraId="1EBE1F6A" w14:textId="22C0F046" w:rsidR="00824CF2" w:rsidRDefault="00824CF2" w:rsidP="00824CF2">
      <w:bookmarkStart w:id="3111" w:name="_Toc495429296"/>
      <w:r>
        <w:t xml:space="preserve">Drug </w:t>
      </w:r>
      <w:r w:rsidRPr="00B83FCA">
        <w:t xml:space="preserve">products are products with </w:t>
      </w:r>
      <w:r>
        <w:t xml:space="preserve">the </w:t>
      </w:r>
      <w:r w:rsidRPr="00B83FCA">
        <w:t xml:space="preserve">marketing category </w:t>
      </w:r>
      <w:ins w:id="3112" w:author="pbx" w:date="2017-12-12T17:47:00Z">
        <w:r w:rsidR="001E4122">
          <w:t>“</w:t>
        </w:r>
      </w:ins>
      <w:r w:rsidRPr="00BF08B7">
        <w:t>Pharmaceutical</w:t>
      </w:r>
      <w:ins w:id="3113" w:author="pbx" w:date="2017-12-12T17:47:00Z">
        <w:r w:rsidR="001E4122">
          <w:t>”</w:t>
        </w:r>
      </w:ins>
      <w:r>
        <w:t xml:space="preserve"> or </w:t>
      </w:r>
      <w:ins w:id="3114" w:author="pbx" w:date="2017-12-12T17:47:00Z">
        <w:r w:rsidR="001E4122">
          <w:t>“</w:t>
        </w:r>
      </w:ins>
      <w:r w:rsidRPr="00BF08B7">
        <w:t>Biologic</w:t>
      </w:r>
      <w:ins w:id="3115" w:author="pbx" w:date="2017-12-12T17:47:00Z">
        <w:r w:rsidR="001E4122">
          <w:t>”</w:t>
        </w:r>
      </w:ins>
      <w:r>
        <w:t xml:space="preserve"> in OID: </w:t>
      </w:r>
      <w:commentRangeStart w:id="3116"/>
      <w:r>
        <w:t>2.16.840.1.113883.2.20.6</w:t>
      </w:r>
      <w:del w:id="3117" w:author="pbx" w:date="2017-12-12T17:47:00Z">
        <w:r>
          <w:delText xml:space="preserve">.???. </w:delText>
        </w:r>
        <w:commentRangeEnd w:id="3116"/>
        <w:r>
          <w:rPr>
            <w:rStyle w:val="CommentReference"/>
          </w:rPr>
          <w:commentReference w:id="3116"/>
        </w:r>
      </w:del>
      <w:ins w:id="3118" w:author="pbx" w:date="2017-12-12T17:47:00Z">
        <w:r>
          <w:t>.</w:t>
        </w:r>
        <w:r w:rsidR="005363B1">
          <w:t>27</w:t>
        </w:r>
      </w:ins>
    </w:p>
    <w:bookmarkEnd w:id="3111"/>
    <w:p w14:paraId="7EC7D78E" w14:textId="77777777" w:rsidR="002319A0" w:rsidRDefault="002319A0" w:rsidP="006D4B01">
      <w:pPr>
        <w:pStyle w:val="Default"/>
        <w:rPr>
          <w:ins w:id="3119" w:author="pbx" w:date="2017-12-12T17:47:00Z"/>
          <w:sz w:val="23"/>
          <w:szCs w:val="23"/>
        </w:rPr>
      </w:pPr>
    </w:p>
    <w:p w14:paraId="53A56FAD" w14:textId="77777777" w:rsidR="00B162B3" w:rsidRDefault="00B162B3" w:rsidP="006D4B01">
      <w:pPr>
        <w:pStyle w:val="Default"/>
        <w:rPr>
          <w:sz w:val="23"/>
          <w:szCs w:val="23"/>
        </w:rPr>
      </w:pPr>
    </w:p>
    <w:p w14:paraId="0CBA1AE4" w14:textId="33B818C8" w:rsidR="00B162B3" w:rsidRPr="00675DAA" w:rsidRDefault="00B162B3" w:rsidP="00B162B3">
      <w:pPr>
        <w:pStyle w:val="Heading2"/>
      </w:pPr>
      <w:bookmarkStart w:id="3120" w:name="_Toc500864099"/>
      <w:bookmarkStart w:id="3121" w:name="_Toc495429304"/>
      <w:commentRangeStart w:id="3122"/>
      <w:commentRangeStart w:id="3123"/>
      <w:r>
        <w:t xml:space="preserve">Product Data - Device </w:t>
      </w:r>
      <w:r w:rsidRPr="0009610D">
        <w:t>Product</w:t>
      </w:r>
      <w:bookmarkEnd w:id="3121"/>
      <w:r w:rsidRPr="0009610D">
        <w:t>s</w:t>
      </w:r>
      <w:commentRangeEnd w:id="3122"/>
      <w:commentRangeEnd w:id="3123"/>
      <w:r w:rsidR="006D4B01">
        <w:rPr>
          <w:rStyle w:val="CommentReference"/>
          <w:rFonts w:eastAsiaTheme="minorHAnsi"/>
          <w:lang w:val="en-CA"/>
        </w:rPr>
        <w:commentReference w:id="3123"/>
      </w:r>
      <w:r w:rsidR="008123DE">
        <w:rPr>
          <w:rStyle w:val="CommentReference"/>
          <w:rFonts w:eastAsiaTheme="minorHAnsi"/>
          <w:lang w:val="en-CA"/>
        </w:rPr>
        <w:commentReference w:id="3122"/>
      </w:r>
      <w:bookmarkEnd w:id="3120"/>
    </w:p>
    <w:p w14:paraId="5AA6448A" w14:textId="3C37AA88" w:rsidR="00B162B3" w:rsidRDefault="00824CF2" w:rsidP="00B162B3">
      <w:del w:id="3124" w:author="pbx" w:date="2017-12-12T17:47:00Z">
        <w:r w:rsidRPr="00675DAA">
          <w:delText>Outlined in this</w:delText>
        </w:r>
      </w:del>
      <w:ins w:id="3125" w:author="pbx" w:date="2017-12-12T17:47:00Z">
        <w:r w:rsidR="00B162B3">
          <w:t>This</w:t>
        </w:r>
      </w:ins>
      <w:r w:rsidR="00B162B3">
        <w:t xml:space="preserve"> section </w:t>
      </w:r>
      <w:del w:id="3126" w:author="pbx" w:date="2017-12-12T17:47:00Z">
        <w:r w:rsidRPr="00675DAA">
          <w:delText>are</w:delText>
        </w:r>
      </w:del>
      <w:ins w:id="3127" w:author="pbx" w:date="2017-12-12T17:47:00Z">
        <w:r w:rsidR="00B162B3">
          <w:t>extends the Product Data Section</w:t>
        </w:r>
        <w:r w:rsidR="00B162B3" w:rsidRPr="00675DAA">
          <w:t xml:space="preserve"> </w:t>
        </w:r>
        <w:r w:rsidR="00B162B3">
          <w:t>and outlines</w:t>
        </w:r>
      </w:ins>
      <w:r w:rsidR="00B162B3">
        <w:t xml:space="preserve"> additional items relating to </w:t>
      </w:r>
      <w:del w:id="3128" w:author="pbx" w:date="2017-12-12T17:47:00Z">
        <w:r>
          <w:delText>d</w:delText>
        </w:r>
        <w:r w:rsidRPr="0009610D">
          <w:delText>rug</w:delText>
        </w:r>
      </w:del>
      <w:ins w:id="3129" w:author="pbx" w:date="2017-12-12T17:47:00Z">
        <w:r w:rsidR="00B162B3">
          <w:t>device</w:t>
        </w:r>
      </w:ins>
      <w:r w:rsidR="00B162B3">
        <w:t xml:space="preserve"> p</w:t>
      </w:r>
      <w:r w:rsidR="00B162B3" w:rsidRPr="0009610D">
        <w:t>roduct</w:t>
      </w:r>
      <w:r w:rsidR="00B162B3">
        <w:t>s that apply to the product data section.</w:t>
      </w:r>
    </w:p>
    <w:p w14:paraId="37A04650" w14:textId="77777777" w:rsidR="00B162B3" w:rsidRDefault="00B162B3" w:rsidP="00B162B3"/>
    <w:p w14:paraId="26D50A88" w14:textId="77777777" w:rsidR="00382567" w:rsidRDefault="00382567" w:rsidP="0080029F">
      <w:pPr>
        <w:rPr>
          <w:del w:id="3130" w:author="pbx" w:date="2017-12-12T17:47:00Z"/>
        </w:rPr>
      </w:pPr>
      <w:del w:id="3131" w:author="pbx" w:date="2017-12-12T17:47:00Z">
        <w:r w:rsidRPr="000A6564">
          <w:rPr>
            <w:noProof/>
            <w:lang w:val="en-US"/>
          </w:rPr>
          <mc:AlternateContent>
            <mc:Choice Requires="wps">
              <w:drawing>
                <wp:inline distT="0" distB="0" distL="0" distR="0" wp14:anchorId="1ED9BF59" wp14:editId="228E7D12">
                  <wp:extent cx="5883910" cy="1609725"/>
                  <wp:effectExtent l="57150" t="0" r="78740" b="14287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609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1CBC3911" w14:textId="77777777" w:rsidR="003277CD" w:rsidRDefault="003277CD" w:rsidP="00382567">
                              <w:pPr>
                                <w:pStyle w:val="Default"/>
                                <w:rPr>
                                  <w:del w:id="3132" w:author="pbx" w:date="2017-12-12T17:47:00Z"/>
                                  <w:rFonts w:ascii="Courier New" w:hAnsi="Courier New" w:cs="Courier New"/>
                                  <w:sz w:val="18"/>
                                  <w:szCs w:val="18"/>
                                </w:rPr>
                              </w:pPr>
                              <w:del w:id="3133" w:author="pbx" w:date="2017-12-12T17:47:00Z">
                                <w:r w:rsidRPr="00382567">
                                  <w:rPr>
                                    <w:rFonts w:ascii="Courier New" w:hAnsi="Courier New" w:cs="Courier New"/>
                                    <w:sz w:val="18"/>
                                    <w:szCs w:val="18"/>
                                  </w:rPr>
                                  <w:delText xml:space="preserve">&lt;manufacturedProduct&gt; </w:delText>
                                </w:r>
                              </w:del>
                            </w:p>
                            <w:p w14:paraId="7BE60CB3" w14:textId="77777777" w:rsidR="003277CD" w:rsidRPr="00382567" w:rsidRDefault="003277CD" w:rsidP="006569AA">
                              <w:pPr>
                                <w:pStyle w:val="Default"/>
                                <w:ind w:left="227"/>
                                <w:rPr>
                                  <w:del w:id="3134" w:author="pbx" w:date="2017-12-12T17:47:00Z"/>
                                  <w:rFonts w:ascii="Courier New" w:hAnsi="Courier New" w:cs="Courier New"/>
                                  <w:sz w:val="18"/>
                                  <w:szCs w:val="18"/>
                                </w:rPr>
                              </w:pPr>
                              <w:del w:id="3135" w:author="pbx" w:date="2017-12-12T17:47:00Z">
                                <w:r w:rsidRPr="00382567">
                                  <w:rPr>
                                    <w:rFonts w:ascii="Courier New" w:hAnsi="Courier New" w:cs="Courier New"/>
                                    <w:sz w:val="18"/>
                                    <w:szCs w:val="18"/>
                                  </w:rPr>
                                  <w:delText>&lt;code code="</w:delText>
                                </w:r>
                                <w:r w:rsidRPr="00D97D64">
                                  <w:rPr>
                                    <w:rFonts w:ascii="Courier New" w:hAnsi="Courier New" w:cs="Courier New"/>
                                    <w:sz w:val="18"/>
                                    <w:szCs w:val="18"/>
                                  </w:rPr>
                                  <w:delText>12345678</w:delText>
                                </w:r>
                                <w:r w:rsidRPr="00382567">
                                  <w:rPr>
                                    <w:rFonts w:ascii="Courier New" w:hAnsi="Courier New" w:cs="Courier New"/>
                                    <w:sz w:val="18"/>
                                    <w:szCs w:val="18"/>
                                  </w:rPr>
                                  <w:delText>" codeSystem="</w:delText>
                                </w:r>
                                <w:r>
                                  <w:rPr>
                                    <w:rFonts w:ascii="Courier New" w:hAnsi="Courier New" w:cs="Courier New"/>
                                    <w:sz w:val="18"/>
                                    <w:szCs w:val="18"/>
                                  </w:rPr>
                                  <w:delText>2.16.840.1.113883.2.20.6.42</w:delText>
                                </w:r>
                                <w:r w:rsidRPr="00382567">
                                  <w:rPr>
                                    <w:rFonts w:ascii="Courier New" w:hAnsi="Courier New" w:cs="Courier New"/>
                                    <w:sz w:val="18"/>
                                    <w:szCs w:val="18"/>
                                  </w:rPr>
                                  <w:delText xml:space="preserve">"/&gt; </w:delText>
                                </w:r>
                              </w:del>
                            </w:p>
                            <w:p w14:paraId="438232D4" w14:textId="77777777" w:rsidR="003277CD" w:rsidRDefault="003277CD" w:rsidP="00382567">
                              <w:pPr>
                                <w:pStyle w:val="Default"/>
                                <w:rPr>
                                  <w:del w:id="3136" w:author="pbx" w:date="2017-12-12T17:47:00Z"/>
                                  <w:rFonts w:ascii="Courier New" w:hAnsi="Courier New" w:cs="Courier New"/>
                                  <w:sz w:val="18"/>
                                  <w:szCs w:val="18"/>
                                </w:rPr>
                              </w:pPr>
                              <w:del w:id="3137"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&lt;name&gt;SuperTape 2000&lt;/name&gt; </w:delText>
                                </w:r>
                              </w:del>
                            </w:p>
                            <w:p w14:paraId="74E4B5F8" w14:textId="77777777" w:rsidR="003277CD" w:rsidRPr="00382567" w:rsidRDefault="003277CD" w:rsidP="00382567">
                              <w:pPr>
                                <w:pStyle w:val="Default"/>
                                <w:rPr>
                                  <w:del w:id="3138" w:author="pbx" w:date="2017-12-12T17:47:00Z"/>
                                  <w:rFonts w:ascii="Courier New" w:hAnsi="Courier New" w:cs="Courier New"/>
                                  <w:sz w:val="18"/>
                                  <w:szCs w:val="18"/>
                                </w:rPr>
                              </w:pPr>
                              <w:del w:id="3139"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&lt;desc&gt;Adhesive tape for orthopedic use.&lt;/desc&gt; </w:delText>
                                </w:r>
                              </w:del>
                            </w:p>
                            <w:p w14:paraId="0525EBD3" w14:textId="77777777" w:rsidR="003277CD" w:rsidRDefault="003277CD" w:rsidP="00382567">
                              <w:pPr>
                                <w:pStyle w:val="Default"/>
                                <w:rPr>
                                  <w:del w:id="3140" w:author="pbx" w:date="2017-12-12T17:47:00Z"/>
                                  <w:rFonts w:ascii="Courier New" w:hAnsi="Courier New" w:cs="Courier New"/>
                                  <w:sz w:val="18"/>
                                  <w:szCs w:val="18"/>
                                </w:rPr>
                              </w:pPr>
                              <w:del w:id="3141"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&lt;asSpecializedKind classCode="GEN"&gt; </w:delText>
                                </w:r>
                              </w:del>
                            </w:p>
                            <w:p w14:paraId="1AD4B387" w14:textId="77777777" w:rsidR="003277CD" w:rsidRDefault="003277CD" w:rsidP="00382567">
                              <w:pPr>
                                <w:pStyle w:val="Default"/>
                                <w:rPr>
                                  <w:del w:id="3142" w:author="pbx" w:date="2017-12-12T17:47:00Z"/>
                                  <w:rFonts w:ascii="Courier New" w:hAnsi="Courier New" w:cs="Courier New"/>
                                  <w:sz w:val="18"/>
                                  <w:szCs w:val="18"/>
                                </w:rPr>
                              </w:pPr>
                              <w:del w:id="3143"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&lt;generalizedMaterialKind&gt; </w:delText>
                                </w:r>
                              </w:del>
                            </w:p>
                            <w:p w14:paraId="6CF80C85" w14:textId="77777777" w:rsidR="003277CD" w:rsidRDefault="003277CD" w:rsidP="00382567">
                              <w:pPr>
                                <w:pStyle w:val="Default"/>
                                <w:ind w:left="720"/>
                                <w:rPr>
                                  <w:del w:id="3144" w:author="pbx" w:date="2017-12-12T17:47:00Z"/>
                                  <w:rFonts w:ascii="Courier New" w:hAnsi="Courier New" w:cs="Courier New"/>
                                  <w:sz w:val="18"/>
                                  <w:szCs w:val="18"/>
                                </w:rPr>
                              </w:pPr>
                              <w:del w:id="3145" w:author="pbx" w:date="2017-12-12T17:47:00Z">
                                <w:r w:rsidRPr="00382567">
                                  <w:rPr>
                                    <w:rFonts w:ascii="Courier New" w:hAnsi="Courier New" w:cs="Courier New"/>
                                    <w:sz w:val="18"/>
                                    <w:szCs w:val="18"/>
                                  </w:rPr>
                                  <w:delText>&lt;code code="MCA" displayName="Tape, Surgical, Internal" codeSystem="</w:delText>
                                </w:r>
                                <w:r>
                                  <w:rPr>
                                    <w:rFonts w:ascii="Courier New" w:hAnsi="Courier New" w:cs="Courier New"/>
                                    <w:sz w:val="18"/>
                                    <w:szCs w:val="18"/>
                                  </w:rPr>
                                  <w:delText>2.16.840.1.113883.2.20.6.27</w:delText>
                                </w:r>
                                <w:r w:rsidRPr="00382567">
                                  <w:rPr>
                                    <w:rFonts w:ascii="Courier New" w:hAnsi="Courier New" w:cs="Courier New"/>
                                    <w:sz w:val="18"/>
                                    <w:szCs w:val="18"/>
                                  </w:rPr>
                                  <w:delText xml:space="preserve">"/&gt; </w:delText>
                                </w:r>
                              </w:del>
                            </w:p>
                            <w:p w14:paraId="0305394A" w14:textId="77777777" w:rsidR="003277CD" w:rsidRDefault="003277CD" w:rsidP="00382567">
                              <w:pPr>
                                <w:pStyle w:val="Default"/>
                                <w:rPr>
                                  <w:del w:id="3146" w:author="pbx" w:date="2017-12-12T17:47:00Z"/>
                                  <w:rFonts w:ascii="Courier New" w:hAnsi="Courier New" w:cs="Courier New"/>
                                  <w:sz w:val="18"/>
                                  <w:szCs w:val="18"/>
                                </w:rPr>
                              </w:pPr>
                              <w:del w:id="3147"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&lt;/generalizedMaterialKind&gt; </w:delText>
                                </w:r>
                              </w:del>
                            </w:p>
                            <w:p w14:paraId="7A737FCE" w14:textId="77777777" w:rsidR="003277CD" w:rsidRPr="00C66DC9" w:rsidRDefault="003277CD" w:rsidP="00382567">
                              <w:pPr>
                                <w:pStyle w:val="Default"/>
                                <w:rPr>
                                  <w:del w:id="3148" w:author="pbx" w:date="2017-12-12T17:47:00Z"/>
                                  <w:rFonts w:ascii="Courier New" w:hAnsi="Courier New" w:cs="Courier New"/>
                                  <w:sz w:val="18"/>
                                  <w:szCs w:val="18"/>
                                </w:rPr>
                              </w:pPr>
                              <w:del w:id="3149"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&lt;/asSpecializedKind&gt;</w:delText>
                                </w:r>
                              </w:del>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3.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" fillcolor="#c6d9f1 [671]">
                  <v:shadow on="t" color="#bfbfbf [2412]" offset="0,4pt"/>
                  <v:textbox>
                    <w:txbxContent>
                      <w:p w14:paraId="1CBC3911" w14:textId="77777777" w:rsidR="003277CD" w:rsidRDefault="003277CD" w:rsidP="00382567">
                        <w:pPr>
                          <w:pStyle w:val="Default"/>
                          <w:rPr>
                            <w:del w:id="3150" w:author="pbx" w:date="2017-12-12T17:47:00Z"/>
                            <w:rFonts w:ascii="Courier New" w:hAnsi="Courier New" w:cs="Courier New"/>
                            <w:sz w:val="18"/>
                            <w:szCs w:val="18"/>
                          </w:rPr>
                        </w:pPr>
                        <w:del w:id="3151" w:author="pbx" w:date="2017-12-12T17:47:00Z">
                          <w:r w:rsidRPr="00382567">
                            <w:rPr>
                              <w:rFonts w:ascii="Courier New" w:hAnsi="Courier New" w:cs="Courier New"/>
                              <w:sz w:val="18"/>
                              <w:szCs w:val="18"/>
                            </w:rPr>
                            <w:delText xml:space="preserve">&lt;manufacturedProduct&gt; </w:delText>
                          </w:r>
                        </w:del>
                      </w:p>
                      <w:p w14:paraId="7BE60CB3" w14:textId="77777777" w:rsidR="003277CD" w:rsidRPr="00382567" w:rsidRDefault="003277CD" w:rsidP="006569AA">
                        <w:pPr>
                          <w:pStyle w:val="Default"/>
                          <w:ind w:left="227"/>
                          <w:rPr>
                            <w:del w:id="3152" w:author="pbx" w:date="2017-12-12T17:47:00Z"/>
                            <w:rFonts w:ascii="Courier New" w:hAnsi="Courier New" w:cs="Courier New"/>
                            <w:sz w:val="18"/>
                            <w:szCs w:val="18"/>
                          </w:rPr>
                        </w:pPr>
                        <w:del w:id="3153" w:author="pbx" w:date="2017-12-12T17:47:00Z">
                          <w:r w:rsidRPr="00382567">
                            <w:rPr>
                              <w:rFonts w:ascii="Courier New" w:hAnsi="Courier New" w:cs="Courier New"/>
                              <w:sz w:val="18"/>
                              <w:szCs w:val="18"/>
                            </w:rPr>
                            <w:delText>&lt;code code="</w:delText>
                          </w:r>
                          <w:r w:rsidRPr="00D97D64">
                            <w:rPr>
                              <w:rFonts w:ascii="Courier New" w:hAnsi="Courier New" w:cs="Courier New"/>
                              <w:sz w:val="18"/>
                              <w:szCs w:val="18"/>
                            </w:rPr>
                            <w:delText>12345678</w:delText>
                          </w:r>
                          <w:r w:rsidRPr="00382567">
                            <w:rPr>
                              <w:rFonts w:ascii="Courier New" w:hAnsi="Courier New" w:cs="Courier New"/>
                              <w:sz w:val="18"/>
                              <w:szCs w:val="18"/>
                            </w:rPr>
                            <w:delText>" codeSystem="</w:delText>
                          </w:r>
                          <w:r>
                            <w:rPr>
                              <w:rFonts w:ascii="Courier New" w:hAnsi="Courier New" w:cs="Courier New"/>
                              <w:sz w:val="18"/>
                              <w:szCs w:val="18"/>
                            </w:rPr>
                            <w:delText>2.16.840.1.113883.2.20.6.42</w:delText>
                          </w:r>
                          <w:r w:rsidRPr="00382567">
                            <w:rPr>
                              <w:rFonts w:ascii="Courier New" w:hAnsi="Courier New" w:cs="Courier New"/>
                              <w:sz w:val="18"/>
                              <w:szCs w:val="18"/>
                            </w:rPr>
                            <w:delText xml:space="preserve">"/&gt; </w:delText>
                          </w:r>
                        </w:del>
                      </w:p>
                      <w:p w14:paraId="438232D4" w14:textId="77777777" w:rsidR="003277CD" w:rsidRDefault="003277CD" w:rsidP="00382567">
                        <w:pPr>
                          <w:pStyle w:val="Default"/>
                          <w:rPr>
                            <w:del w:id="3154" w:author="pbx" w:date="2017-12-12T17:47:00Z"/>
                            <w:rFonts w:ascii="Courier New" w:hAnsi="Courier New" w:cs="Courier New"/>
                            <w:sz w:val="18"/>
                            <w:szCs w:val="18"/>
                          </w:rPr>
                        </w:pPr>
                        <w:del w:id="3155"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&lt;name&gt;SuperTape 2000&lt;/name&gt; </w:delText>
                          </w:r>
                        </w:del>
                      </w:p>
                      <w:p w14:paraId="74E4B5F8" w14:textId="77777777" w:rsidR="003277CD" w:rsidRPr="00382567" w:rsidRDefault="003277CD" w:rsidP="00382567">
                        <w:pPr>
                          <w:pStyle w:val="Default"/>
                          <w:rPr>
                            <w:del w:id="3156" w:author="pbx" w:date="2017-12-12T17:47:00Z"/>
                            <w:rFonts w:ascii="Courier New" w:hAnsi="Courier New" w:cs="Courier New"/>
                            <w:sz w:val="18"/>
                            <w:szCs w:val="18"/>
                          </w:rPr>
                        </w:pPr>
                        <w:del w:id="3157"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&lt;desc&gt;Adhesive tape for orthopedic use.&lt;/desc&gt; </w:delText>
                          </w:r>
                        </w:del>
                      </w:p>
                      <w:p w14:paraId="0525EBD3" w14:textId="77777777" w:rsidR="003277CD" w:rsidRDefault="003277CD" w:rsidP="00382567">
                        <w:pPr>
                          <w:pStyle w:val="Default"/>
                          <w:rPr>
                            <w:del w:id="3158" w:author="pbx" w:date="2017-12-12T17:47:00Z"/>
                            <w:rFonts w:ascii="Courier New" w:hAnsi="Courier New" w:cs="Courier New"/>
                            <w:sz w:val="18"/>
                            <w:szCs w:val="18"/>
                          </w:rPr>
                        </w:pPr>
                        <w:del w:id="3159"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&lt;asSpecializedKind classCode="GEN"&gt; </w:delText>
                          </w:r>
                        </w:del>
                      </w:p>
                      <w:p w14:paraId="1AD4B387" w14:textId="77777777" w:rsidR="003277CD" w:rsidRDefault="003277CD" w:rsidP="00382567">
                        <w:pPr>
                          <w:pStyle w:val="Default"/>
                          <w:rPr>
                            <w:del w:id="3160" w:author="pbx" w:date="2017-12-12T17:47:00Z"/>
                            <w:rFonts w:ascii="Courier New" w:hAnsi="Courier New" w:cs="Courier New"/>
                            <w:sz w:val="18"/>
                            <w:szCs w:val="18"/>
                          </w:rPr>
                        </w:pPr>
                        <w:del w:id="3161"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&lt;generalizedMaterialKind&gt; </w:delText>
                          </w:r>
                        </w:del>
                      </w:p>
                      <w:p w14:paraId="6CF80C85" w14:textId="77777777" w:rsidR="003277CD" w:rsidRDefault="003277CD" w:rsidP="00382567">
                        <w:pPr>
                          <w:pStyle w:val="Default"/>
                          <w:ind w:left="720"/>
                          <w:rPr>
                            <w:del w:id="3162" w:author="pbx" w:date="2017-12-12T17:47:00Z"/>
                            <w:rFonts w:ascii="Courier New" w:hAnsi="Courier New" w:cs="Courier New"/>
                            <w:sz w:val="18"/>
                            <w:szCs w:val="18"/>
                          </w:rPr>
                        </w:pPr>
                        <w:del w:id="3163" w:author="pbx" w:date="2017-12-12T17:47:00Z">
                          <w:r w:rsidRPr="00382567">
                            <w:rPr>
                              <w:rFonts w:ascii="Courier New" w:hAnsi="Courier New" w:cs="Courier New"/>
                              <w:sz w:val="18"/>
                              <w:szCs w:val="18"/>
                            </w:rPr>
                            <w:delText>&lt;code code="MCA" displayName="Tape, Surgical, Internal" codeSystem="</w:delText>
                          </w:r>
                          <w:r>
                            <w:rPr>
                              <w:rFonts w:ascii="Courier New" w:hAnsi="Courier New" w:cs="Courier New"/>
                              <w:sz w:val="18"/>
                              <w:szCs w:val="18"/>
                            </w:rPr>
                            <w:delText>2.16.840.1.113883.2.20.6.27</w:delText>
                          </w:r>
                          <w:r w:rsidRPr="00382567">
                            <w:rPr>
                              <w:rFonts w:ascii="Courier New" w:hAnsi="Courier New" w:cs="Courier New"/>
                              <w:sz w:val="18"/>
                              <w:szCs w:val="18"/>
                            </w:rPr>
                            <w:delText xml:space="preserve">"/&gt; </w:delText>
                          </w:r>
                        </w:del>
                      </w:p>
                      <w:p w14:paraId="0305394A" w14:textId="77777777" w:rsidR="003277CD" w:rsidRDefault="003277CD" w:rsidP="00382567">
                        <w:pPr>
                          <w:pStyle w:val="Default"/>
                          <w:rPr>
                            <w:del w:id="3164" w:author="pbx" w:date="2017-12-12T17:47:00Z"/>
                            <w:rFonts w:ascii="Courier New" w:hAnsi="Courier New" w:cs="Courier New"/>
                            <w:sz w:val="18"/>
                            <w:szCs w:val="18"/>
                          </w:rPr>
                        </w:pPr>
                        <w:del w:id="3165"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 xml:space="preserve">&lt;/generalizedMaterialKind&gt; </w:delText>
                          </w:r>
                        </w:del>
                      </w:p>
                      <w:p w14:paraId="7A737FCE" w14:textId="77777777" w:rsidR="003277CD" w:rsidRPr="00C66DC9" w:rsidRDefault="003277CD" w:rsidP="00382567">
                        <w:pPr>
                          <w:pStyle w:val="Default"/>
                          <w:rPr>
                            <w:del w:id="3166" w:author="pbx" w:date="2017-12-12T17:47:00Z"/>
                            <w:rFonts w:ascii="Courier New" w:hAnsi="Courier New" w:cs="Courier New"/>
                            <w:sz w:val="18"/>
                            <w:szCs w:val="18"/>
                          </w:rPr>
                        </w:pPr>
                        <w:del w:id="3167" w:author="pbx" w:date="2017-12-12T17:47:00Z">
                          <w:r>
                            <w:rPr>
                              <w:rFonts w:ascii="Courier New" w:hAnsi="Courier New" w:cs="Courier New"/>
                              <w:sz w:val="18"/>
                              <w:szCs w:val="18"/>
                            </w:rPr>
                            <w:delText xml:space="preserve">  </w:delText>
                          </w:r>
                          <w:r w:rsidRPr="00382567">
                            <w:rPr>
                              <w:rFonts w:ascii="Courier New" w:hAnsi="Courier New" w:cs="Courier New"/>
                              <w:sz w:val="18"/>
                              <w:szCs w:val="18"/>
                            </w:rPr>
                            <w:delText>&lt;/asSpecializedKind&gt;</w:delText>
                          </w:r>
                        </w:del>
                      </w:p>
                    </w:txbxContent>
                  </v:textbox>
                  <w10:anchorlock/>
                </v:shape>
              </w:pict>
            </mc:Fallback>
          </mc:AlternateContent>
        </w:r>
      </w:del>
    </w:p>
    <w:p w14:paraId="1AB63F49" w14:textId="511D90AD" w:rsidR="00B162B3" w:rsidRDefault="00447861" w:rsidP="00B162B3">
      <w:commentRangeStart w:id="3168"/>
      <w:del w:id="3169" w:author="pbx" w:date="2017-12-12T17:47:00Z">
        <w:r>
          <w:delText>Device</w:delText>
        </w:r>
      </w:del>
      <w:ins w:id="3170" w:author="pbx" w:date="2017-12-12T17:47:00Z">
        <w:r w:rsidR="00B162B3">
          <w:t>Drug</w:t>
        </w:r>
      </w:ins>
      <w:r w:rsidR="00B162B3">
        <w:t xml:space="preserve"> </w:t>
      </w:r>
      <w:r w:rsidR="00B162B3" w:rsidRPr="00B83FCA">
        <w:t xml:space="preserve">products are products with </w:t>
      </w:r>
      <w:r w:rsidR="00B162B3">
        <w:t xml:space="preserve">the </w:t>
      </w:r>
      <w:r w:rsidR="00B162B3" w:rsidRPr="00B83FCA">
        <w:t xml:space="preserve">marketing category </w:t>
      </w:r>
      <w:r w:rsidR="001E4122">
        <w:t>“</w:t>
      </w:r>
      <w:del w:id="3171" w:author="pbx" w:date="2017-12-12T17:47:00Z">
        <w:r>
          <w:delText>d</w:delText>
        </w:r>
      </w:del>
      <w:ins w:id="3172" w:author="pbx" w:date="2017-12-12T17:47:00Z">
        <w:r w:rsidR="001E4122">
          <w:t>D</w:t>
        </w:r>
      </w:ins>
      <w:r w:rsidR="00B162B3">
        <w:t>evice</w:t>
      </w:r>
      <w:r w:rsidR="001E4122">
        <w:t>”</w:t>
      </w:r>
      <w:r w:rsidR="00B162B3">
        <w:t xml:space="preserve"> in OID: 2.16.840.1.113883.2.20.6</w:t>
      </w:r>
      <w:del w:id="3173" w:author="pbx" w:date="2017-12-12T17:47:00Z">
        <w:r w:rsidR="00F92EA1">
          <w:delText>.???</w:delText>
        </w:r>
        <w:r w:rsidR="00382567">
          <w:delText>.</w:delText>
        </w:r>
        <w:commentRangeEnd w:id="3168"/>
        <w:r w:rsidR="008320A0">
          <w:rPr>
            <w:rStyle w:val="CommentReference"/>
          </w:rPr>
          <w:commentReference w:id="3168"/>
        </w:r>
      </w:del>
      <w:ins w:id="3174" w:author="pbx" w:date="2017-12-12T17:47:00Z">
        <w:r w:rsidR="00B162B3">
          <w:t>.</w:t>
        </w:r>
        <w:r w:rsidR="005363B1">
          <w:t>27</w:t>
        </w:r>
      </w:ins>
    </w:p>
    <w:p w14:paraId="2C18FBC4" w14:textId="77777777" w:rsidR="00382567" w:rsidRDefault="00382567" w:rsidP="0080029F">
      <w:pPr>
        <w:rPr>
          <w:del w:id="3175" w:author="pbx" w:date="2017-12-12T17:47:00Z"/>
        </w:rPr>
      </w:pPr>
      <w:bookmarkStart w:id="3176" w:name="_Toc500864100"/>
    </w:p>
    <w:p w14:paraId="557F6B57" w14:textId="77777777" w:rsidR="00382567" w:rsidRDefault="00382567" w:rsidP="001D67E2">
      <w:pPr>
        <w:pStyle w:val="Heading3"/>
        <w:rPr>
          <w:del w:id="3177" w:author="pbx" w:date="2017-12-12T17:47:00Z"/>
        </w:rPr>
      </w:pPr>
      <w:bookmarkStart w:id="3178" w:name="_Toc495429305"/>
      <w:del w:id="3179" w:author="pbx" w:date="2017-12-12T17:47:00Z">
        <w:r>
          <w:delText>Item Code and Name</w:delText>
        </w:r>
        <w:bookmarkEnd w:id="3178"/>
        <w:r>
          <w:delText xml:space="preserve"> </w:delText>
        </w:r>
      </w:del>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tr w:rsidTr="00104F74">
        <w:trPr>
          <w:gridAfter w:val="-1"/>
          <w:ins w:id="3180" w:author="pbx" w:date="2017-12-12T17:47:00Z"/>
        </w:trPr>
        <w:tc>
          <w:tcPr>
            <w:tcW w:w="2358" w:type="dxa"/>
            <w:gridSpan w:val="0"/>
          </w:tcPr>
          <w:p w14:paraId="51FC8FB3" w14:textId="77777777" w:rsidR="003F2902" w:rsidRDefault="00382567" w:rsidP="0080029F">
            <w:pPr>
              <w:rPr>
                <w:moveFrom w:id="3181" w:author="pbx" w:date="2017-12-12T17:47:00Z"/>
              </w:rPr>
            </w:pPr>
            <w:commentRangeStart w:id="3182"/>
            <w:del w:id="3183" w:author="pbx" w:date="2017-12-12T17:47:00Z">
              <w:r>
                <w:delText xml:space="preserve">Validation </w:delText>
              </w:r>
            </w:del>
            <w:moveFromRangeStart w:id="3184" w:author="pbx" w:date="2017-12-12T17:47:00Z" w:name="move500864179"/>
          </w:p>
        </w:tc>
      </w:tr>
    </w:tbl>
    <w:p w14:paraId="5CA68D4A" w14:textId="62B9B0EA" w:rsidR="001442D9" w:rsidRDefault="00F50587" w:rsidP="001D67E2">
      <w:pPr>
        <w:pStyle w:val="Heading3"/>
        <w:rPr>
          <w:ins w:id="3185" w:author="pbx" w:date="2017-12-12T17:47:00Z"/>
        </w:rPr>
      </w:pPr>
      <w:moveFrom w:id="3186" w:author="pbx" w:date="2017-12-12T17:47:00Z">
        <w:r>
          <w:t xml:space="preserve">There </w:t>
        </w:r>
        <w:r w:rsidR="00424032">
          <w:t xml:space="preserve">may be </w:t>
        </w:r>
        <w:r>
          <w:t>an</w:t>
        </w:r>
      </w:moveFrom>
      <w:moveFromRangeEnd w:id="3184"/>
      <w:del w:id="3187" w:author="pbx" w:date="2017-12-12T17:47:00Z">
        <w:r w:rsidR="00382567">
          <w:rPr>
            <w:szCs w:val="23"/>
          </w:rPr>
          <w:delText xml:space="preserve"> product/item </w:delText>
        </w:r>
      </w:del>
      <w:moveToRangeStart w:id="3188" w:author="pbx" w:date="2017-12-12T17:47:00Z" w:name="move500864191"/>
      <w:moveTo w:id="3189" w:author="pbx" w:date="2017-12-12T17:47:00Z">
        <w:r w:rsidR="001442D9">
          <w:t>Additional Device Identifiers</w:t>
        </w:r>
      </w:moveTo>
      <w:bookmarkEnd w:id="3176"/>
      <w:moveToRangeEnd w:id="3188"/>
    </w:p>
    <w:p w14:paraId="7C872B71" w14:textId="77777777" w:rsidR="00240FA6" w:rsidRPr="00240FA6" w:rsidRDefault="00240FA6" w:rsidP="00240FA6">
      <w:pPr>
        <w:pStyle w:val="Default"/>
        <w:rPr>
          <w:ins w:id="3190" w:author="pbx" w:date="2017-12-12T17:47:00Z"/>
          <w:sz w:val="23"/>
          <w:szCs w:val="23"/>
        </w:rPr>
      </w:pPr>
      <w:ins w:id="3191" w:author="pbx" w:date="2017-12-12T17:47:00Z">
        <w:r w:rsidRPr="00240FA6">
          <w:rPr>
            <w:sz w:val="23"/>
            <w:szCs w:val="23"/>
          </w:rPr>
          <w:t xml:space="preserve">&lt;document&gt; </w:t>
        </w:r>
      </w:ins>
    </w:p>
    <w:p w14:paraId="689A8CE7" w14:textId="77777777" w:rsidR="00240FA6" w:rsidRPr="00240FA6" w:rsidRDefault="00240FA6" w:rsidP="00240FA6">
      <w:pPr>
        <w:pStyle w:val="Default"/>
        <w:ind w:left="288"/>
        <w:rPr>
          <w:ins w:id="3192" w:author="pbx" w:date="2017-12-12T17:47:00Z"/>
          <w:sz w:val="23"/>
          <w:szCs w:val="23"/>
        </w:rPr>
      </w:pPr>
      <w:ins w:id="3193" w:author="pbx" w:date="2017-12-12T17:47:00Z">
        <w:r w:rsidRPr="00240FA6">
          <w:rPr>
            <w:sz w:val="23"/>
            <w:szCs w:val="23"/>
          </w:rPr>
          <w:t xml:space="preserve">&lt;section&gt; </w:t>
        </w:r>
      </w:ins>
    </w:p>
    <w:p w14:paraId="0C1C67B1" w14:textId="77777777" w:rsidR="00240FA6" w:rsidRPr="00240FA6" w:rsidRDefault="00240FA6" w:rsidP="00240FA6">
      <w:pPr>
        <w:pStyle w:val="Default"/>
        <w:ind w:left="576"/>
        <w:rPr>
          <w:ins w:id="3194" w:author="pbx" w:date="2017-12-12T17:47:00Z"/>
          <w:sz w:val="23"/>
          <w:szCs w:val="23"/>
        </w:rPr>
      </w:pPr>
      <w:ins w:id="3195" w:author="pbx" w:date="2017-12-12T17:47:00Z">
        <w:r w:rsidRPr="00240FA6">
          <w:rPr>
            <w:sz w:val="23"/>
            <w:szCs w:val="23"/>
          </w:rPr>
          <w:t xml:space="preserve">&lt;subject&gt; </w:t>
        </w:r>
      </w:ins>
    </w:p>
    <w:p w14:paraId="38C2A8C0" w14:textId="77777777" w:rsidR="00240FA6" w:rsidRPr="00240FA6" w:rsidRDefault="00240FA6" w:rsidP="00240FA6">
      <w:pPr>
        <w:pStyle w:val="Default"/>
        <w:ind w:left="864"/>
        <w:rPr>
          <w:ins w:id="3196" w:author="pbx" w:date="2017-12-12T17:47:00Z"/>
          <w:sz w:val="23"/>
          <w:szCs w:val="23"/>
        </w:rPr>
      </w:pPr>
      <w:ins w:id="3197" w:author="pbx" w:date="2017-12-12T17:47:00Z">
        <w:r w:rsidRPr="00240FA6">
          <w:rPr>
            <w:sz w:val="23"/>
            <w:szCs w:val="23"/>
          </w:rPr>
          <w:t xml:space="preserve">&lt;manufacturedProduct&gt; </w:t>
        </w:r>
      </w:ins>
    </w:p>
    <w:p w14:paraId="1ED0911D" w14:textId="77777777" w:rsidR="00240FA6" w:rsidRPr="00240FA6" w:rsidRDefault="00240FA6" w:rsidP="00240FA6">
      <w:pPr>
        <w:pStyle w:val="Default"/>
        <w:ind w:left="1152"/>
        <w:rPr>
          <w:ins w:id="3198" w:author="pbx" w:date="2017-12-12T17:47:00Z"/>
          <w:sz w:val="23"/>
          <w:szCs w:val="23"/>
        </w:rPr>
      </w:pPr>
      <w:ins w:id="3199" w:author="pbx" w:date="2017-12-12T17:47:00Z">
        <w:r w:rsidRPr="00240FA6">
          <w:rPr>
            <w:sz w:val="23"/>
            <w:szCs w:val="23"/>
          </w:rPr>
          <w:t xml:space="preserve">&lt;manufacturedProduct&gt; </w:t>
        </w:r>
      </w:ins>
    </w:p>
    <w:p w14:paraId="425BC453" w14:textId="77777777" w:rsidR="00240FA6" w:rsidRPr="00240FA6" w:rsidRDefault="00240FA6" w:rsidP="00240FA6">
      <w:pPr>
        <w:pStyle w:val="Default"/>
        <w:ind w:left="1152"/>
        <w:rPr>
          <w:ins w:id="3200" w:author="pbx" w:date="2017-12-12T17:47:00Z"/>
          <w:sz w:val="23"/>
          <w:szCs w:val="23"/>
        </w:rPr>
      </w:pPr>
      <w:ins w:id="3201" w:author="pbx" w:date="2017-12-12T17:47:00Z">
        <w:r w:rsidRPr="00240FA6">
          <w:rPr>
            <w:sz w:val="23"/>
            <w:szCs w:val="23"/>
          </w:rPr>
          <w:lastRenderedPageBreak/>
          <w:t xml:space="preserve">&lt;asIdentifiedEntity classCode="IDENT"&gt; </w:t>
        </w:r>
      </w:ins>
    </w:p>
    <w:p w14:paraId="5587863C" w14:textId="77777777" w:rsidR="00240FA6" w:rsidRPr="00240FA6" w:rsidRDefault="00240FA6" w:rsidP="00240FA6">
      <w:pPr>
        <w:pStyle w:val="Default"/>
        <w:ind w:left="1440"/>
        <w:rPr>
          <w:ins w:id="3202" w:author="pbx" w:date="2017-12-12T17:47:00Z"/>
          <w:sz w:val="23"/>
          <w:szCs w:val="23"/>
        </w:rPr>
      </w:pPr>
      <w:ins w:id="3203" w:author="pbx" w:date="2017-12-12T17:47:00Z">
        <w:r w:rsidRPr="00240FA6">
          <w:rPr>
            <w:sz w:val="23"/>
            <w:szCs w:val="23"/>
          </w:rPr>
          <w:t xml:space="preserve">&lt;id extension="ST2000/A" root="1.2.3.99.1"/&gt; </w:t>
        </w:r>
      </w:ins>
    </w:p>
    <w:p w14:paraId="08C4DB13" w14:textId="77777777" w:rsidR="00382567" w:rsidRDefault="00240FA6" w:rsidP="00EE43D9">
      <w:pPr>
        <w:pStyle w:val="Default"/>
        <w:numPr>
          <w:ilvl w:val="0"/>
          <w:numId w:val="296"/>
        </w:numPr>
        <w:rPr>
          <w:del w:id="3204" w:author="pbx" w:date="2017-12-12T17:47:00Z"/>
          <w:sz w:val="23"/>
          <w:szCs w:val="23"/>
        </w:rPr>
      </w:pPr>
      <w:ins w:id="3205" w:author="pbx" w:date="2017-12-12T17:47:00Z">
        <w:r w:rsidRPr="00240FA6">
          <w:rPr>
            <w:sz w:val="23"/>
            <w:szCs w:val="23"/>
          </w:rPr>
          <w:t>&lt;</w:t>
        </w:r>
      </w:ins>
      <w:r w:rsidRPr="00240FA6">
        <w:rPr>
          <w:sz w:val="23"/>
          <w:szCs w:val="23"/>
        </w:rPr>
        <w:t xml:space="preserve">code </w:t>
      </w:r>
    </w:p>
    <w:p w14:paraId="5DB0D3EC" w14:textId="77777777" w:rsidR="00382567" w:rsidRDefault="00382567" w:rsidP="00EE43D9">
      <w:pPr>
        <w:pStyle w:val="Default"/>
        <w:numPr>
          <w:ilvl w:val="0"/>
          <w:numId w:val="296"/>
        </w:numPr>
        <w:rPr>
          <w:del w:id="3206" w:author="pbx" w:date="2017-12-12T17:47:00Z"/>
          <w:sz w:val="23"/>
          <w:szCs w:val="23"/>
        </w:rPr>
      </w:pPr>
      <w:del w:id="3207" w:author="pbx" w:date="2017-12-12T17:47:00Z">
        <w:r>
          <w:rPr>
            <w:sz w:val="23"/>
            <w:szCs w:val="23"/>
          </w:rPr>
          <w:delText xml:space="preserve">If there is a product/item </w:delText>
        </w:r>
      </w:del>
      <w:r w:rsidR="00240FA6" w:rsidRPr="00240FA6">
        <w:rPr>
          <w:sz w:val="23"/>
          <w:szCs w:val="23"/>
        </w:rPr>
        <w:t>code</w:t>
      </w:r>
      <w:del w:id="3208" w:author="pbx" w:date="2017-12-12T17:47:00Z">
        <w:r>
          <w:rPr>
            <w:sz w:val="23"/>
            <w:szCs w:val="23"/>
          </w:rPr>
          <w:delText xml:space="preserve">, the following general procedures apply: </w:delText>
        </w:r>
      </w:del>
    </w:p>
    <w:p w14:paraId="4B357CB8" w14:textId="309AE5F8" w:rsidR="00240FA6" w:rsidRPr="00240FA6" w:rsidRDefault="00382567" w:rsidP="00240FA6">
      <w:pPr>
        <w:pStyle w:val="Default"/>
        <w:ind w:left="1440"/>
        <w:rPr>
          <w:sz w:val="23"/>
          <w:szCs w:val="23"/>
        </w:rPr>
      </w:pPr>
      <w:del w:id="3209" w:author="pbx" w:date="2017-12-12T17:47:00Z">
        <w:r>
          <w:rPr>
            <w:sz w:val="23"/>
            <w:szCs w:val="23"/>
          </w:rPr>
          <w:delText xml:space="preserve">Code system is </w:delText>
        </w:r>
      </w:del>
      <w:ins w:id="3210" w:author="pbx" w:date="2017-12-12T17:47:00Z">
        <w:r w:rsidR="00240FA6" w:rsidRPr="00240FA6">
          <w:rPr>
            <w:sz w:val="23"/>
            <w:szCs w:val="23"/>
          </w:rPr>
          <w:t>="C99286" displayName="model number" codeSystem="</w:t>
        </w:r>
      </w:ins>
      <w:r w:rsidR="00240FA6" w:rsidRPr="00240FA6">
        <w:rPr>
          <w:sz w:val="23"/>
          <w:szCs w:val="23"/>
        </w:rPr>
        <w:t>2.16.840.1.113883.2.20.6.</w:t>
      </w:r>
      <w:del w:id="3211" w:author="pbx" w:date="2017-12-12T17:47:00Z">
        <w:r w:rsidR="002F40B8">
          <w:rPr>
            <w:sz w:val="23"/>
            <w:szCs w:val="23"/>
          </w:rPr>
          <w:delText>42</w:delText>
        </w:r>
        <w:r w:rsidR="006343BE">
          <w:rPr>
            <w:sz w:val="23"/>
            <w:szCs w:val="23"/>
          </w:rPr>
          <w:delText>.</w:delText>
        </w:r>
      </w:del>
      <w:ins w:id="3212" w:author="pbx" w:date="2017-12-12T17:47:00Z">
        <w:r w:rsidR="00240FA6" w:rsidRPr="00240FA6">
          <w:rPr>
            <w:sz w:val="23"/>
            <w:szCs w:val="23"/>
          </w:rPr>
          <w:t>13"/&gt;</w:t>
        </w:r>
      </w:ins>
      <w:r w:rsidR="00240FA6" w:rsidRPr="00240FA6">
        <w:rPr>
          <w:sz w:val="23"/>
          <w:szCs w:val="23"/>
        </w:rPr>
        <w:t xml:space="preserve"> </w:t>
      </w:r>
    </w:p>
    <w:p w14:paraId="41752CEA" w14:textId="77777777" w:rsidR="00382567" w:rsidRDefault="00382567" w:rsidP="00EE43D9">
      <w:pPr>
        <w:pStyle w:val="Default"/>
        <w:numPr>
          <w:ilvl w:val="1"/>
          <w:numId w:val="296"/>
        </w:numPr>
        <w:rPr>
          <w:del w:id="3213" w:author="pbx" w:date="2017-12-12T17:47:00Z"/>
          <w:sz w:val="23"/>
          <w:szCs w:val="23"/>
        </w:rPr>
      </w:pPr>
      <w:del w:id="3214" w:author="pbx" w:date="2017-12-12T17:47:00Z">
        <w:r>
          <w:rPr>
            <w:sz w:val="23"/>
            <w:szCs w:val="23"/>
          </w:rPr>
          <w:delText>Code is compliant with the code system’s allocation rules.</w:delText>
        </w:r>
      </w:del>
    </w:p>
    <w:p w14:paraId="4748F455" w14:textId="77777777" w:rsidR="00382567" w:rsidRPr="00382567" w:rsidRDefault="00382567" w:rsidP="00EE43D9">
      <w:pPr>
        <w:pStyle w:val="Default"/>
        <w:numPr>
          <w:ilvl w:val="0"/>
          <w:numId w:val="296"/>
        </w:numPr>
        <w:rPr>
          <w:del w:id="3215" w:author="pbx" w:date="2017-12-12T17:47:00Z"/>
          <w:sz w:val="23"/>
          <w:szCs w:val="23"/>
        </w:rPr>
      </w:pPr>
      <w:del w:id="3216" w:author="pbx" w:date="2017-12-12T17:47:00Z">
        <w:r w:rsidRPr="00382567">
          <w:rPr>
            <w:sz w:val="23"/>
            <w:szCs w:val="23"/>
          </w:rPr>
          <w:delText xml:space="preserve"> There is a name, i.e., the trade or proprietary name of the medical device as used in </w:delText>
        </w:r>
        <w:r w:rsidRPr="00382567">
          <w:rPr>
            <w:sz w:val="23"/>
            <w:szCs w:val="23"/>
          </w:rPr>
          <w:lastRenderedPageBreak/>
          <w:delText xml:space="preserve">product labeling or in the catalog </w:delText>
        </w:r>
      </w:del>
    </w:p>
    <w:p w14:paraId="54D24D39" w14:textId="77777777" w:rsidR="00382567" w:rsidRPr="00382567" w:rsidRDefault="00382567" w:rsidP="00EE43D9">
      <w:pPr>
        <w:pStyle w:val="Default"/>
        <w:numPr>
          <w:ilvl w:val="0"/>
          <w:numId w:val="296"/>
        </w:numPr>
        <w:rPr>
          <w:del w:id="3217" w:author="pbx" w:date="2017-12-12T17:47:00Z"/>
          <w:sz w:val="23"/>
          <w:szCs w:val="23"/>
        </w:rPr>
      </w:pPr>
      <w:del w:id="3218" w:author="pbx" w:date="2017-12-12T17:47:00Z">
        <w:r w:rsidRPr="00382567">
          <w:rPr>
            <w:sz w:val="23"/>
            <w:szCs w:val="23"/>
          </w:rPr>
          <w:delText xml:space="preserve">Markings such as ®, or ™ should not be included </w:delText>
        </w:r>
      </w:del>
    </w:p>
    <w:p w14:paraId="22E97693" w14:textId="77777777" w:rsidR="00382567" w:rsidRPr="00382567" w:rsidRDefault="00382567" w:rsidP="00EE43D9">
      <w:pPr>
        <w:pStyle w:val="Default"/>
        <w:numPr>
          <w:ilvl w:val="0"/>
          <w:numId w:val="296"/>
        </w:numPr>
        <w:rPr>
          <w:del w:id="3219" w:author="pbx" w:date="2017-12-12T17:47:00Z"/>
          <w:sz w:val="23"/>
          <w:szCs w:val="23"/>
        </w:rPr>
      </w:pPr>
      <w:del w:id="3220" w:author="pbx" w:date="2017-12-12T17:47:00Z">
        <w:r w:rsidRPr="00382567">
          <w:rPr>
            <w:sz w:val="23"/>
            <w:szCs w:val="23"/>
          </w:rPr>
          <w:delText xml:space="preserve">There is a device type (asSpecializedKind element) with a code. </w:delText>
        </w:r>
      </w:del>
    </w:p>
    <w:p w14:paraId="7176AA55" w14:textId="77777777" w:rsidR="00382567" w:rsidRPr="00382567" w:rsidRDefault="00382567" w:rsidP="00EE43D9">
      <w:pPr>
        <w:pStyle w:val="Default"/>
        <w:numPr>
          <w:ilvl w:val="0"/>
          <w:numId w:val="296"/>
        </w:numPr>
        <w:rPr>
          <w:del w:id="3221" w:author="pbx" w:date="2017-12-12T17:47:00Z"/>
          <w:sz w:val="23"/>
          <w:szCs w:val="23"/>
        </w:rPr>
      </w:pPr>
      <w:del w:id="3222" w:author="pbx" w:date="2017-12-12T17:47:00Z">
        <w:r>
          <w:rPr>
            <w:sz w:val="23"/>
            <w:szCs w:val="23"/>
          </w:rPr>
          <w:delText>C</w:delText>
        </w:r>
        <w:r w:rsidRPr="00382567">
          <w:rPr>
            <w:sz w:val="23"/>
            <w:szCs w:val="23"/>
          </w:rPr>
          <w:delText xml:space="preserve">ode system is </w:delText>
        </w:r>
        <w:r w:rsidR="00E60A6A">
          <w:rPr>
            <w:sz w:val="23"/>
            <w:szCs w:val="23"/>
          </w:rPr>
          <w:delText>2.16.840.1.113883.2.20.6.27</w:delText>
        </w:r>
        <w:r>
          <w:rPr>
            <w:sz w:val="23"/>
            <w:szCs w:val="23"/>
          </w:rPr>
          <w:delText xml:space="preserve"> </w:delText>
        </w:r>
        <w:r w:rsidRPr="00382567">
          <w:rPr>
            <w:sz w:val="23"/>
            <w:szCs w:val="23"/>
          </w:rPr>
          <w:delText>for</w:delText>
        </w:r>
        <w:r>
          <w:rPr>
            <w:sz w:val="23"/>
            <w:szCs w:val="23"/>
          </w:rPr>
          <w:delText xml:space="preserve"> the </w:delText>
        </w:r>
        <w:r w:rsidRPr="00382567">
          <w:rPr>
            <w:sz w:val="23"/>
            <w:szCs w:val="23"/>
          </w:rPr>
          <w:delText xml:space="preserve">Product Classification System </w:delText>
        </w:r>
      </w:del>
    </w:p>
    <w:p w14:paraId="70718346" w14:textId="77777777" w:rsidR="00382567" w:rsidRPr="00382567" w:rsidRDefault="00382567" w:rsidP="00EE43D9">
      <w:pPr>
        <w:pStyle w:val="Default"/>
        <w:numPr>
          <w:ilvl w:val="0"/>
          <w:numId w:val="296"/>
        </w:numPr>
        <w:rPr>
          <w:del w:id="3223" w:author="pbx" w:date="2017-12-12T17:47:00Z"/>
          <w:sz w:val="23"/>
          <w:szCs w:val="23"/>
        </w:rPr>
      </w:pPr>
      <w:del w:id="3224" w:author="pbx" w:date="2017-12-12T17:47:00Z">
        <w:r>
          <w:rPr>
            <w:sz w:val="23"/>
            <w:szCs w:val="23"/>
          </w:rPr>
          <w:delText>T</w:delText>
        </w:r>
        <w:r w:rsidRPr="00382567">
          <w:rPr>
            <w:sz w:val="23"/>
            <w:szCs w:val="23"/>
          </w:rPr>
          <w:delText xml:space="preserve">here is a valid medical device product classification code </w:delText>
        </w:r>
      </w:del>
    </w:p>
    <w:p w14:paraId="4DC61322" w14:textId="77777777" w:rsidR="00A125B3" w:rsidRDefault="00382567" w:rsidP="00EE43D9">
      <w:pPr>
        <w:pStyle w:val="Default"/>
        <w:numPr>
          <w:ilvl w:val="0"/>
          <w:numId w:val="296"/>
        </w:numPr>
        <w:rPr>
          <w:del w:id="3225" w:author="pbx" w:date="2017-12-12T17:47:00Z"/>
          <w:sz w:val="23"/>
          <w:szCs w:val="23"/>
        </w:rPr>
      </w:pPr>
      <w:del w:id="3226" w:author="pbx" w:date="2017-12-12T17:47:00Z">
        <w:r>
          <w:rPr>
            <w:sz w:val="23"/>
            <w:szCs w:val="23"/>
          </w:rPr>
          <w:delText>T</w:delText>
        </w:r>
        <w:r w:rsidRPr="00382567">
          <w:rPr>
            <w:sz w:val="23"/>
            <w:szCs w:val="23"/>
          </w:rPr>
          <w:delText>here is a display</w:delText>
        </w:r>
        <w:r w:rsidR="00A125B3">
          <w:rPr>
            <w:sz w:val="23"/>
            <w:szCs w:val="23"/>
          </w:rPr>
          <w:delText>.</w:delText>
        </w:r>
      </w:del>
    </w:p>
    <w:p w14:paraId="42D8DF2F" w14:textId="77777777" w:rsidR="00382567" w:rsidRDefault="00A125B3" w:rsidP="00EE43D9">
      <w:pPr>
        <w:pStyle w:val="Default"/>
        <w:numPr>
          <w:ilvl w:val="0"/>
          <w:numId w:val="296"/>
        </w:numPr>
        <w:rPr>
          <w:del w:id="3227" w:author="pbx" w:date="2017-12-12T17:47:00Z"/>
          <w:sz w:val="23"/>
          <w:szCs w:val="23"/>
        </w:rPr>
      </w:pPr>
      <w:del w:id="3228" w:author="pbx" w:date="2017-12-12T17:47:00Z">
        <w:r>
          <w:rPr>
            <w:sz w:val="23"/>
            <w:szCs w:val="23"/>
          </w:rPr>
          <w:delText>The display n</w:delText>
        </w:r>
        <w:r w:rsidR="00382567" w:rsidRPr="00382567">
          <w:rPr>
            <w:sz w:val="23"/>
            <w:szCs w:val="23"/>
          </w:rPr>
          <w:delText>ame matches the code</w:delText>
        </w:r>
      </w:del>
    </w:p>
    <w:p w14:paraId="14F6F421" w14:textId="77777777" w:rsidR="00A125B3" w:rsidRDefault="00A125B3" w:rsidP="00EE43D9">
      <w:pPr>
        <w:pStyle w:val="Default"/>
        <w:numPr>
          <w:ilvl w:val="0"/>
          <w:numId w:val="296"/>
        </w:numPr>
        <w:rPr>
          <w:del w:id="3229" w:author="pbx" w:date="2017-12-12T17:47:00Z"/>
          <w:sz w:val="23"/>
          <w:szCs w:val="23"/>
        </w:rPr>
      </w:pPr>
      <w:del w:id="3230" w:author="pbx" w:date="2017-12-12T17:47:00Z">
        <w:r>
          <w:rPr>
            <w:sz w:val="23"/>
            <w:szCs w:val="23"/>
          </w:rPr>
          <w:delText xml:space="preserve">The display name is </w:delText>
        </w:r>
        <w:r w:rsidRPr="00A125B3">
          <w:rPr>
            <w:sz w:val="23"/>
            <w:szCs w:val="23"/>
          </w:rPr>
          <w:delText>based upon the document language.</w:delText>
        </w:r>
        <w:commentRangeEnd w:id="3182"/>
        <w:r w:rsidR="00F3206C">
          <w:rPr>
            <w:rStyle w:val="CommentReference"/>
          </w:rPr>
          <w:commentReference w:id="3182"/>
        </w:r>
      </w:del>
    </w:p>
    <w:p w14:paraId="61005899" w14:textId="77777777" w:rsidR="00382567" w:rsidRDefault="00382567" w:rsidP="0080029F">
      <w:pPr>
        <w:rPr>
          <w:del w:id="3231" w:author="pbx" w:date="2017-12-12T17:47:00Z"/>
        </w:rPr>
      </w:pPr>
    </w:p>
    <w:p w14:paraId="5DFE7F46" w14:textId="77777777" w:rsidR="00240FA6" w:rsidRPr="00240FA6" w:rsidRDefault="00240FA6" w:rsidP="00240FA6">
      <w:pPr>
        <w:pStyle w:val="Default"/>
        <w:ind w:left="864"/>
        <w:rPr>
          <w:ins w:id="3232" w:author="pbx" w:date="2017-12-12T17:47:00Z"/>
          <w:sz w:val="23"/>
          <w:szCs w:val="23"/>
        </w:rPr>
      </w:pPr>
      <w:ins w:id="3233" w:author="pbx" w:date="2017-12-12T17:47:00Z">
        <w:r w:rsidRPr="00240FA6">
          <w:rPr>
            <w:sz w:val="23"/>
            <w:szCs w:val="23"/>
          </w:rPr>
          <w:t>&lt;/asIdentifiedEntity&gt;</w:t>
        </w:r>
      </w:ins>
    </w:p>
    <w:p w14:paraId="076597DF" w14:textId="77777777" w:rsidR="00F43CE6" w:rsidRDefault="00F43CE6" w:rsidP="0080029F">
      <w:pPr>
        <w:rPr>
          <w:ins w:id="3234" w:author="pbx" w:date="2017-12-12T17:47:00Z"/>
        </w:rPr>
      </w:pPr>
    </w:p>
    <w:p w14:paraId="6F73E408" w14:textId="77777777" w:rsidR="001442D9" w:rsidRDefault="001442D9" w:rsidP="001D67E2">
      <w:pPr>
        <w:pStyle w:val="Heading3"/>
        <w:rPr>
          <w:del w:id="3235" w:author="pbx" w:date="2017-12-12T17:47:00Z"/>
        </w:rPr>
      </w:pPr>
      <w:bookmarkStart w:id="3236" w:name="_Toc495429306"/>
      <w:moveFromRangeStart w:id="3237" w:author="pbx" w:date="2017-12-12T17:47:00Z" w:name="move500864191"/>
      <w:moveFrom w:id="3238" w:author="pbx" w:date="2017-12-12T17:47:00Z">
        <w:r>
          <w:t>Additional Device Identifiers</w:t>
        </w:r>
      </w:moveFrom>
      <w:bookmarkEnd w:id="3236"/>
      <w:moveFromRangeEnd w:id="3237"/>
      <w:del w:id="3239" w:author="pbx" w:date="2017-12-12T17:47:00Z">
        <w:r>
          <w:delText xml:space="preserve"> </w:delText>
        </w:r>
      </w:del>
    </w:p>
    <w:p w14:paraId="4BFFF546" w14:textId="77777777" w:rsidR="00F43CE6" w:rsidRDefault="001442D9" w:rsidP="0080029F">
      <w:pPr>
        <w:rPr>
          <w:del w:id="3240" w:author="pbx" w:date="2017-12-12T17:47:00Z"/>
        </w:rPr>
      </w:pPr>
      <w:del w:id="3241" w:author="pbx" w:date="2017-12-12T17:47:00Z">
        <w:r w:rsidRPr="000A6564">
          <w:rPr>
            <w:noProof/>
            <w:lang w:val="en-US"/>
          </w:rPr>
          <mc:AlternateContent>
            <mc:Choice Requires="wps">
              <w:drawing>
                <wp:inline distT="0" distB="0" distL="0" distR="0" wp14:anchorId="35716DB3" wp14:editId="5B8A3BC0">
                  <wp:extent cx="5852160" cy="1419367"/>
                  <wp:effectExtent l="57150" t="0" r="72390" b="142875"/>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1936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2FDFEBE2" w14:textId="77777777" w:rsidR="003277CD" w:rsidRDefault="003277CD" w:rsidP="001442D9">
                              <w:pPr>
                                <w:pStyle w:val="Default"/>
                                <w:rPr>
                                  <w:del w:id="3242" w:author="pbx" w:date="2017-12-12T17:47:00Z"/>
                                  <w:rFonts w:ascii="Courier New" w:hAnsi="Courier New" w:cs="Courier New"/>
                                  <w:sz w:val="18"/>
                                  <w:szCs w:val="18"/>
                                </w:rPr>
                              </w:pPr>
                              <w:del w:id="3243" w:author="pbx" w:date="2017-12-12T17:47:00Z">
                                <w:r w:rsidRPr="001442D9">
                                  <w:rPr>
                                    <w:rFonts w:ascii="Courier New" w:hAnsi="Courier New" w:cs="Courier New"/>
                                    <w:sz w:val="18"/>
                                    <w:szCs w:val="18"/>
                                  </w:rPr>
                                  <w:delText xml:space="preserve">&lt;document&gt; </w:delText>
                                </w:r>
                              </w:del>
                            </w:p>
                            <w:p w14:paraId="3C691A63" w14:textId="77777777" w:rsidR="003277CD" w:rsidRDefault="003277CD" w:rsidP="001442D9">
                              <w:pPr>
                                <w:pStyle w:val="Default"/>
                                <w:ind w:left="144"/>
                                <w:rPr>
                                  <w:del w:id="3244" w:author="pbx" w:date="2017-12-12T17:47:00Z"/>
                                  <w:rFonts w:ascii="Courier New" w:hAnsi="Courier New" w:cs="Courier New"/>
                                  <w:sz w:val="18"/>
                                  <w:szCs w:val="18"/>
                                </w:rPr>
                              </w:pPr>
                              <w:del w:id="3245" w:author="pbx" w:date="2017-12-12T17:47:00Z">
                                <w:r w:rsidRPr="001442D9">
                                  <w:rPr>
                                    <w:rFonts w:ascii="Courier New" w:hAnsi="Courier New" w:cs="Courier New"/>
                                    <w:sz w:val="18"/>
                                    <w:szCs w:val="18"/>
                                  </w:rPr>
                                  <w:delText xml:space="preserve">&lt;section&gt; </w:delText>
                                </w:r>
                              </w:del>
                            </w:p>
                            <w:p w14:paraId="27262747" w14:textId="77777777" w:rsidR="003277CD" w:rsidRDefault="003277CD" w:rsidP="001442D9">
                              <w:pPr>
                                <w:pStyle w:val="Default"/>
                                <w:ind w:left="432"/>
                                <w:rPr>
                                  <w:del w:id="3246" w:author="pbx" w:date="2017-12-12T17:47:00Z"/>
                                  <w:rFonts w:ascii="Courier New" w:hAnsi="Courier New" w:cs="Courier New"/>
                                  <w:sz w:val="18"/>
                                  <w:szCs w:val="18"/>
                                </w:rPr>
                              </w:pPr>
                              <w:del w:id="3247" w:author="pbx" w:date="2017-12-12T17:47:00Z">
                                <w:r w:rsidRPr="001442D9">
                                  <w:rPr>
                                    <w:rFonts w:ascii="Courier New" w:hAnsi="Courier New" w:cs="Courier New"/>
                                    <w:sz w:val="18"/>
                                    <w:szCs w:val="18"/>
                                  </w:rPr>
                                  <w:delText xml:space="preserve">&lt;subject&gt; </w:delText>
                                </w:r>
                              </w:del>
                            </w:p>
                            <w:p w14:paraId="7DBD8410" w14:textId="77777777" w:rsidR="003277CD" w:rsidRDefault="003277CD" w:rsidP="001442D9">
                              <w:pPr>
                                <w:pStyle w:val="Default"/>
                                <w:ind w:left="720"/>
                                <w:rPr>
                                  <w:del w:id="3248" w:author="pbx" w:date="2017-12-12T17:47:00Z"/>
                                  <w:rFonts w:ascii="Courier New" w:hAnsi="Courier New" w:cs="Courier New"/>
                                  <w:sz w:val="18"/>
                                  <w:szCs w:val="18"/>
                                </w:rPr>
                              </w:pPr>
                              <w:del w:id="3249" w:author="pbx" w:date="2017-12-12T17:47:00Z">
                                <w:r w:rsidRPr="001442D9">
                                  <w:rPr>
                                    <w:rFonts w:ascii="Courier New" w:hAnsi="Courier New" w:cs="Courier New"/>
                                    <w:sz w:val="18"/>
                                    <w:szCs w:val="18"/>
                                  </w:rPr>
                                  <w:delText xml:space="preserve">&lt;manufacturedProduct&gt; </w:delText>
                                </w:r>
                              </w:del>
                            </w:p>
                            <w:p w14:paraId="6A805FA2" w14:textId="77777777" w:rsidR="003277CD" w:rsidRDefault="003277CD" w:rsidP="001442D9">
                              <w:pPr>
                                <w:pStyle w:val="Default"/>
                                <w:ind w:left="1008"/>
                                <w:rPr>
                                  <w:del w:id="3250" w:author="pbx" w:date="2017-12-12T17:47:00Z"/>
                                  <w:rFonts w:ascii="Courier New" w:hAnsi="Courier New" w:cs="Courier New"/>
                                  <w:sz w:val="18"/>
                                  <w:szCs w:val="18"/>
                                </w:rPr>
                              </w:pPr>
                              <w:del w:id="3251" w:author="pbx" w:date="2017-12-12T17:47:00Z">
                                <w:r w:rsidRPr="001442D9">
                                  <w:rPr>
                                    <w:rFonts w:ascii="Courier New" w:hAnsi="Courier New" w:cs="Courier New"/>
                                    <w:sz w:val="18"/>
                                    <w:szCs w:val="18"/>
                                  </w:rPr>
                                  <w:delText xml:space="preserve">&lt;manufacturedProduct&gt; </w:delText>
                                </w:r>
                              </w:del>
                            </w:p>
                            <w:p w14:paraId="59E1B393" w14:textId="77777777" w:rsidR="003277CD" w:rsidRDefault="003277CD" w:rsidP="001442D9">
                              <w:pPr>
                                <w:pStyle w:val="Default"/>
                                <w:ind w:left="1296"/>
                                <w:rPr>
                                  <w:del w:id="3252" w:author="pbx" w:date="2017-12-12T17:47:00Z"/>
                                  <w:rFonts w:ascii="Courier New" w:hAnsi="Courier New" w:cs="Courier New"/>
                                  <w:sz w:val="18"/>
                                  <w:szCs w:val="18"/>
                                </w:rPr>
                              </w:pPr>
                              <w:del w:id="3253" w:author="pbx" w:date="2017-12-12T17:47:00Z">
                                <w:r w:rsidRPr="001442D9">
                                  <w:rPr>
                                    <w:rFonts w:ascii="Courier New" w:hAnsi="Courier New" w:cs="Courier New"/>
                                    <w:sz w:val="18"/>
                                    <w:szCs w:val="18"/>
                                  </w:rPr>
                                  <w:delText xml:space="preserve">&lt;asIdentifiedEntity classCode="IDENT"&gt; </w:delText>
                                </w:r>
                              </w:del>
                            </w:p>
                            <w:p w14:paraId="42B2F38E" w14:textId="77777777" w:rsidR="003277CD" w:rsidRDefault="003277CD" w:rsidP="001442D9">
                              <w:pPr>
                                <w:pStyle w:val="Default"/>
                                <w:ind w:left="1584"/>
                                <w:rPr>
                                  <w:del w:id="3254" w:author="pbx" w:date="2017-12-12T17:47:00Z"/>
                                  <w:rFonts w:ascii="Courier New" w:hAnsi="Courier New" w:cs="Courier New"/>
                                  <w:sz w:val="18"/>
                                  <w:szCs w:val="18"/>
                                </w:rPr>
                              </w:pPr>
                              <w:del w:id="3255" w:author="pbx" w:date="2017-12-12T17:47:00Z">
                                <w:r w:rsidRPr="001442D9">
                                  <w:rPr>
                                    <w:rFonts w:ascii="Courier New" w:hAnsi="Courier New" w:cs="Courier New"/>
                                    <w:sz w:val="18"/>
                                    <w:szCs w:val="18"/>
                                  </w:rPr>
                                  <w:delText xml:space="preserve">&lt;id extension="ST2000/A" root="1.2.3.99.1"/&gt; </w:delText>
                                </w:r>
                              </w:del>
                            </w:p>
                            <w:p w14:paraId="663670AA" w14:textId="77777777" w:rsidR="003277CD" w:rsidRDefault="003277CD" w:rsidP="001442D9">
                              <w:pPr>
                                <w:pStyle w:val="Default"/>
                                <w:ind w:left="1584"/>
                                <w:rPr>
                                  <w:del w:id="3256" w:author="pbx" w:date="2017-12-12T17:47:00Z"/>
                                  <w:rFonts w:ascii="Courier New" w:hAnsi="Courier New" w:cs="Courier New"/>
                                  <w:sz w:val="18"/>
                                  <w:szCs w:val="18"/>
                                </w:rPr>
                              </w:pPr>
                              <w:del w:id="3257" w:author="pbx" w:date="2017-12-12T17:47:00Z">
                                <w:r w:rsidRPr="001442D9">
                                  <w:rPr>
                                    <w:rFonts w:ascii="Courier New" w:hAnsi="Courier New" w:cs="Courier New"/>
                                    <w:sz w:val="18"/>
                                    <w:szCs w:val="18"/>
                                  </w:rPr>
                                  <w:delText>&lt;code code="C99286" displayName="model number" codeSystem="</w:delText>
                                </w:r>
                                <w:r>
                                  <w:rPr>
                                    <w:rFonts w:ascii="Courier New" w:hAnsi="Courier New" w:cs="Courier New"/>
                                    <w:sz w:val="18"/>
                                    <w:szCs w:val="18"/>
                                  </w:rPr>
                                  <w:delText>2.16.840.1.113883.2.20.6.13</w:delText>
                                </w:r>
                                <w:r w:rsidRPr="001442D9">
                                  <w:rPr>
                                    <w:rFonts w:ascii="Courier New" w:hAnsi="Courier New" w:cs="Courier New"/>
                                    <w:sz w:val="18"/>
                                    <w:szCs w:val="18"/>
                                  </w:rPr>
                                  <w:delText xml:space="preserve">"/&gt; </w:delText>
                                </w:r>
                              </w:del>
                            </w:p>
                            <w:p w14:paraId="518D210B" w14:textId="77777777" w:rsidR="003277CD" w:rsidRPr="00C66DC9" w:rsidRDefault="003277CD" w:rsidP="001442D9">
                              <w:pPr>
                                <w:pStyle w:val="Default"/>
                                <w:ind w:left="1296"/>
                                <w:rPr>
                                  <w:del w:id="3258" w:author="pbx" w:date="2017-12-12T17:47:00Z"/>
                                  <w:rFonts w:ascii="Courier New" w:hAnsi="Courier New" w:cs="Courier New"/>
                                  <w:sz w:val="18"/>
                                  <w:szCs w:val="18"/>
                                </w:rPr>
                              </w:pPr>
                              <w:del w:id="3259" w:author="pbx" w:date="2017-12-12T17:47:00Z">
                                <w:r w:rsidRPr="001442D9">
                                  <w:rPr>
                                    <w:rFonts w:ascii="Courier New" w:hAnsi="Courier New" w:cs="Courier New"/>
                                    <w:sz w:val="18"/>
                                    <w:szCs w:val="18"/>
                                  </w:rPr>
                                  <w:delText>&lt;/asIdentifiedEntity&gt;</w:delText>
                                </w:r>
                              </w:del>
                            </w:p>
                          </w:txbxContent>
                        </wps:txbx>
                        <wps:bodyPr rot="0" vert="horz" wrap="square" lIns="91440" tIns="45720" rIns="91440" bIns="45720" anchor="t" anchorCtr="0">
                          <a:noAutofit/>
                        </wps:bodyPr>
                      </wps:wsp>
                    </a:graphicData>
                  </a:graphic>
                </wp:inline>
              </w:drawing>
            </mc:Choice>
            <mc:Fallback>
              <w:pict>
                <v:shape id="_x0000_s1027" type="#_x0000_t202" style="width:460.8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" fillcolor="#c6d9f1 [671]">
                  <v:shadow on="t" color="#bfbfbf [2412]" offset="0,4pt"/>
                  <v:textbox>
                    <w:txbxContent>
                      <w:p w14:paraId="2FDFEBE2" w14:textId="77777777" w:rsidR="003277CD" w:rsidRDefault="003277CD" w:rsidP="001442D9">
                        <w:pPr>
                          <w:pStyle w:val="Default"/>
                          <w:rPr>
                            <w:del w:id="3260" w:author="pbx" w:date="2017-12-12T17:47:00Z"/>
                            <w:rFonts w:ascii="Courier New" w:hAnsi="Courier New" w:cs="Courier New"/>
                            <w:sz w:val="18"/>
                            <w:szCs w:val="18"/>
                          </w:rPr>
                        </w:pPr>
                        <w:del w:id="3261" w:author="pbx" w:date="2017-12-12T17:47:00Z">
                          <w:r w:rsidRPr="001442D9">
                            <w:rPr>
                              <w:rFonts w:ascii="Courier New" w:hAnsi="Courier New" w:cs="Courier New"/>
                              <w:sz w:val="18"/>
                              <w:szCs w:val="18"/>
                            </w:rPr>
                            <w:delText xml:space="preserve">&lt;document&gt; </w:delText>
                          </w:r>
                        </w:del>
                      </w:p>
                      <w:p w14:paraId="3C691A63" w14:textId="77777777" w:rsidR="003277CD" w:rsidRDefault="003277CD" w:rsidP="001442D9">
                        <w:pPr>
                          <w:pStyle w:val="Default"/>
                          <w:ind w:left="144"/>
                          <w:rPr>
                            <w:del w:id="3262" w:author="pbx" w:date="2017-12-12T17:47:00Z"/>
                            <w:rFonts w:ascii="Courier New" w:hAnsi="Courier New" w:cs="Courier New"/>
                            <w:sz w:val="18"/>
                            <w:szCs w:val="18"/>
                          </w:rPr>
                        </w:pPr>
                        <w:del w:id="3263" w:author="pbx" w:date="2017-12-12T17:47:00Z">
                          <w:r w:rsidRPr="001442D9">
                            <w:rPr>
                              <w:rFonts w:ascii="Courier New" w:hAnsi="Courier New" w:cs="Courier New"/>
                              <w:sz w:val="18"/>
                              <w:szCs w:val="18"/>
                            </w:rPr>
                            <w:delText xml:space="preserve">&lt;section&gt; </w:delText>
                          </w:r>
                        </w:del>
                      </w:p>
                      <w:p w14:paraId="27262747" w14:textId="77777777" w:rsidR="003277CD" w:rsidRDefault="003277CD" w:rsidP="001442D9">
                        <w:pPr>
                          <w:pStyle w:val="Default"/>
                          <w:ind w:left="432"/>
                          <w:rPr>
                            <w:del w:id="3264" w:author="pbx" w:date="2017-12-12T17:47:00Z"/>
                            <w:rFonts w:ascii="Courier New" w:hAnsi="Courier New" w:cs="Courier New"/>
                            <w:sz w:val="18"/>
                            <w:szCs w:val="18"/>
                          </w:rPr>
                        </w:pPr>
                        <w:del w:id="3265" w:author="pbx" w:date="2017-12-12T17:47:00Z">
                          <w:r w:rsidRPr="001442D9">
                            <w:rPr>
                              <w:rFonts w:ascii="Courier New" w:hAnsi="Courier New" w:cs="Courier New"/>
                              <w:sz w:val="18"/>
                              <w:szCs w:val="18"/>
                            </w:rPr>
                            <w:delText xml:space="preserve">&lt;subject&gt; </w:delText>
                          </w:r>
                        </w:del>
                      </w:p>
                      <w:p w14:paraId="7DBD8410" w14:textId="77777777" w:rsidR="003277CD" w:rsidRDefault="003277CD" w:rsidP="001442D9">
                        <w:pPr>
                          <w:pStyle w:val="Default"/>
                          <w:ind w:left="720"/>
                          <w:rPr>
                            <w:del w:id="3266" w:author="pbx" w:date="2017-12-12T17:47:00Z"/>
                            <w:rFonts w:ascii="Courier New" w:hAnsi="Courier New" w:cs="Courier New"/>
                            <w:sz w:val="18"/>
                            <w:szCs w:val="18"/>
                          </w:rPr>
                        </w:pPr>
                        <w:del w:id="3267" w:author="pbx" w:date="2017-12-12T17:47:00Z">
                          <w:r w:rsidRPr="001442D9">
                            <w:rPr>
                              <w:rFonts w:ascii="Courier New" w:hAnsi="Courier New" w:cs="Courier New"/>
                              <w:sz w:val="18"/>
                              <w:szCs w:val="18"/>
                            </w:rPr>
                            <w:delText xml:space="preserve">&lt;manufacturedProduct&gt; </w:delText>
                          </w:r>
                        </w:del>
                      </w:p>
                      <w:p w14:paraId="6A805FA2" w14:textId="77777777" w:rsidR="003277CD" w:rsidRDefault="003277CD" w:rsidP="001442D9">
                        <w:pPr>
                          <w:pStyle w:val="Default"/>
                          <w:ind w:left="1008"/>
                          <w:rPr>
                            <w:del w:id="3268" w:author="pbx" w:date="2017-12-12T17:47:00Z"/>
                            <w:rFonts w:ascii="Courier New" w:hAnsi="Courier New" w:cs="Courier New"/>
                            <w:sz w:val="18"/>
                            <w:szCs w:val="18"/>
                          </w:rPr>
                        </w:pPr>
                        <w:del w:id="3269" w:author="pbx" w:date="2017-12-12T17:47:00Z">
                          <w:r w:rsidRPr="001442D9">
                            <w:rPr>
                              <w:rFonts w:ascii="Courier New" w:hAnsi="Courier New" w:cs="Courier New"/>
                              <w:sz w:val="18"/>
                              <w:szCs w:val="18"/>
                            </w:rPr>
                            <w:delText xml:space="preserve">&lt;manufacturedProduct&gt; </w:delText>
                          </w:r>
                        </w:del>
                      </w:p>
                      <w:p w14:paraId="59E1B393" w14:textId="77777777" w:rsidR="003277CD" w:rsidRDefault="003277CD" w:rsidP="001442D9">
                        <w:pPr>
                          <w:pStyle w:val="Default"/>
                          <w:ind w:left="1296"/>
                          <w:rPr>
                            <w:del w:id="3270" w:author="pbx" w:date="2017-12-12T17:47:00Z"/>
                            <w:rFonts w:ascii="Courier New" w:hAnsi="Courier New" w:cs="Courier New"/>
                            <w:sz w:val="18"/>
                            <w:szCs w:val="18"/>
                          </w:rPr>
                        </w:pPr>
                        <w:del w:id="3271" w:author="pbx" w:date="2017-12-12T17:47:00Z">
                          <w:r w:rsidRPr="001442D9">
                            <w:rPr>
                              <w:rFonts w:ascii="Courier New" w:hAnsi="Courier New" w:cs="Courier New"/>
                              <w:sz w:val="18"/>
                              <w:szCs w:val="18"/>
                            </w:rPr>
                            <w:delText xml:space="preserve">&lt;asIdentifiedEntity classCode="IDENT"&gt; </w:delText>
                          </w:r>
                        </w:del>
                      </w:p>
                      <w:p w14:paraId="42B2F38E" w14:textId="77777777" w:rsidR="003277CD" w:rsidRDefault="003277CD" w:rsidP="001442D9">
                        <w:pPr>
                          <w:pStyle w:val="Default"/>
                          <w:ind w:left="1584"/>
                          <w:rPr>
                            <w:del w:id="3272" w:author="pbx" w:date="2017-12-12T17:47:00Z"/>
                            <w:rFonts w:ascii="Courier New" w:hAnsi="Courier New" w:cs="Courier New"/>
                            <w:sz w:val="18"/>
                            <w:szCs w:val="18"/>
                          </w:rPr>
                        </w:pPr>
                        <w:del w:id="3273" w:author="pbx" w:date="2017-12-12T17:47:00Z">
                          <w:r w:rsidRPr="001442D9">
                            <w:rPr>
                              <w:rFonts w:ascii="Courier New" w:hAnsi="Courier New" w:cs="Courier New"/>
                              <w:sz w:val="18"/>
                              <w:szCs w:val="18"/>
                            </w:rPr>
                            <w:delText xml:space="preserve">&lt;id extension="ST2000/A" root="1.2.3.99.1"/&gt; </w:delText>
                          </w:r>
                        </w:del>
                      </w:p>
                      <w:p w14:paraId="663670AA" w14:textId="77777777" w:rsidR="003277CD" w:rsidRDefault="003277CD" w:rsidP="001442D9">
                        <w:pPr>
                          <w:pStyle w:val="Default"/>
                          <w:ind w:left="1584"/>
                          <w:rPr>
                            <w:del w:id="3274" w:author="pbx" w:date="2017-12-12T17:47:00Z"/>
                            <w:rFonts w:ascii="Courier New" w:hAnsi="Courier New" w:cs="Courier New"/>
                            <w:sz w:val="18"/>
                            <w:szCs w:val="18"/>
                          </w:rPr>
                        </w:pPr>
                        <w:del w:id="3275" w:author="pbx" w:date="2017-12-12T17:47:00Z">
                          <w:r w:rsidRPr="001442D9">
                            <w:rPr>
                              <w:rFonts w:ascii="Courier New" w:hAnsi="Courier New" w:cs="Courier New"/>
                              <w:sz w:val="18"/>
                              <w:szCs w:val="18"/>
                            </w:rPr>
                            <w:delText>&lt;code code="C99286" displayName="model number" codeSystem="</w:delText>
                          </w:r>
                          <w:r>
                            <w:rPr>
                              <w:rFonts w:ascii="Courier New" w:hAnsi="Courier New" w:cs="Courier New"/>
                              <w:sz w:val="18"/>
                              <w:szCs w:val="18"/>
                            </w:rPr>
                            <w:delText>2.16.840.1.113883.2.20.6.13</w:delText>
                          </w:r>
                          <w:r w:rsidRPr="001442D9">
                            <w:rPr>
                              <w:rFonts w:ascii="Courier New" w:hAnsi="Courier New" w:cs="Courier New"/>
                              <w:sz w:val="18"/>
                              <w:szCs w:val="18"/>
                            </w:rPr>
                            <w:delText xml:space="preserve">"/&gt; </w:delText>
                          </w:r>
                        </w:del>
                      </w:p>
                      <w:p w14:paraId="518D210B" w14:textId="77777777" w:rsidR="003277CD" w:rsidRPr="00C66DC9" w:rsidRDefault="003277CD" w:rsidP="001442D9">
                        <w:pPr>
                          <w:pStyle w:val="Default"/>
                          <w:ind w:left="1296"/>
                          <w:rPr>
                            <w:del w:id="3276" w:author="pbx" w:date="2017-12-12T17:47:00Z"/>
                            <w:rFonts w:ascii="Courier New" w:hAnsi="Courier New" w:cs="Courier New"/>
                            <w:sz w:val="18"/>
                            <w:szCs w:val="18"/>
                          </w:rPr>
                        </w:pPr>
                        <w:del w:id="3277" w:author="pbx" w:date="2017-12-12T17:47:00Z">
                          <w:r w:rsidRPr="001442D9">
                            <w:rPr>
                              <w:rFonts w:ascii="Courier New" w:hAnsi="Courier New" w:cs="Courier New"/>
                              <w:sz w:val="18"/>
                              <w:szCs w:val="18"/>
                            </w:rPr>
                            <w:delText>&lt;/asIdentifiedEntity&gt;</w:delText>
                          </w:r>
                        </w:del>
                      </w:p>
                    </w:txbxContent>
                  </v:textbox>
                  <w10:anchorlock/>
                </v:shape>
              </w:pict>
            </mc:Fallback>
          </mc:AlternateContent>
        </w:r>
      </w:del>
    </w:p>
    <w:p w14:paraId="5F7FE7A7" w14:textId="5BA3A438" w:rsidR="001442D9" w:rsidRDefault="001442D9" w:rsidP="0080029F">
      <w:r>
        <w:t xml:space="preserve">These additional identifiers may also appear under device parts: </w:t>
      </w:r>
    </w:p>
    <w:p w14:paraId="54A46328" w14:textId="77777777" w:rsidR="001442D9" w:rsidRDefault="009A27B7" w:rsidP="0080029F">
      <w:pPr>
        <w:pStyle w:val="Default"/>
        <w:rPr>
          <w:del w:id="3278" w:author="pbx" w:date="2017-12-12T17:47:00Z"/>
          <w:sz w:val="23"/>
          <w:szCs w:val="23"/>
        </w:rPr>
      </w:pPr>
      <w:del w:id="3279" w:author="pbx" w:date="2017-12-12T17:47:00Z">
        <w:r w:rsidRPr="000A6564">
          <w:rPr>
            <w:rFonts w:ascii="Courier New" w:hAnsi="Courier New" w:cs="Courier New"/>
            <w:noProof/>
            <w:sz w:val="18"/>
            <w:szCs w:val="18"/>
            <w:lang w:val="en-US"/>
          </w:rPr>
          <mc:AlternateContent>
            <mc:Choice Requires="wps">
              <w:drawing>
                <wp:inline distT="0" distB="0" distL="0" distR="0" wp14:anchorId="7DAF60D5" wp14:editId="4C22BB19">
                  <wp:extent cx="5852160" cy="552450"/>
                  <wp:effectExtent l="57150" t="0" r="72390" b="13335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52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612318C7" w14:textId="77777777" w:rsidR="003277CD" w:rsidRDefault="003277CD" w:rsidP="009A27B7">
                              <w:pPr>
                                <w:pStyle w:val="Default"/>
                                <w:rPr>
                                  <w:del w:id="3280" w:author="pbx" w:date="2017-12-12T17:47:00Z"/>
                                  <w:rFonts w:ascii="Courier New" w:hAnsi="Courier New" w:cs="Courier New"/>
                                  <w:sz w:val="18"/>
                                  <w:szCs w:val="18"/>
                                </w:rPr>
                              </w:pPr>
                              <w:del w:id="3281" w:author="pbx" w:date="2017-12-12T17:47:00Z">
                                <w:r w:rsidRPr="001442D9">
                                  <w:rPr>
                                    <w:rFonts w:ascii="Courier New" w:hAnsi="Courier New" w:cs="Courier New"/>
                                    <w:sz w:val="18"/>
                                    <w:szCs w:val="18"/>
                                  </w:rPr>
                                  <w:delText xml:space="preserve">&lt;part&gt; </w:delText>
                                </w:r>
                              </w:del>
                            </w:p>
                            <w:p w14:paraId="1A7A76F1" w14:textId="77777777" w:rsidR="003277CD" w:rsidRDefault="003277CD" w:rsidP="009A27B7">
                              <w:pPr>
                                <w:pStyle w:val="Default"/>
                                <w:rPr>
                                  <w:del w:id="3282" w:author="pbx" w:date="2017-12-12T17:47:00Z"/>
                                  <w:rFonts w:ascii="Courier New" w:hAnsi="Courier New" w:cs="Courier New"/>
                                  <w:sz w:val="18"/>
                                  <w:szCs w:val="18"/>
                                </w:rPr>
                              </w:pPr>
                              <w:del w:id="3283" w:author="pbx" w:date="2017-12-12T17:47:00Z">
                                <w:r>
                                  <w:rPr>
                                    <w:rFonts w:ascii="Courier New" w:hAnsi="Courier New" w:cs="Courier New"/>
                                    <w:sz w:val="18"/>
                                    <w:szCs w:val="18"/>
                                  </w:rPr>
                                  <w:delText xml:space="preserve">  </w:delText>
                                </w:r>
                                <w:r w:rsidRPr="001442D9">
                                  <w:rPr>
                                    <w:rFonts w:ascii="Courier New" w:hAnsi="Courier New" w:cs="Courier New"/>
                                    <w:sz w:val="18"/>
                                    <w:szCs w:val="18"/>
                                  </w:rPr>
                                  <w:delText xml:space="preserve">&lt;partProduct&gt; </w:delText>
                                </w:r>
                              </w:del>
                            </w:p>
                            <w:p w14:paraId="6731BD8F" w14:textId="77777777" w:rsidR="003277CD" w:rsidRPr="00C66DC9" w:rsidRDefault="003277CD" w:rsidP="009A27B7">
                              <w:pPr>
                                <w:pStyle w:val="Default"/>
                                <w:rPr>
                                  <w:del w:id="3284" w:author="pbx" w:date="2017-12-12T17:47:00Z"/>
                                  <w:rFonts w:ascii="Courier New" w:hAnsi="Courier New" w:cs="Courier New"/>
                                  <w:sz w:val="18"/>
                                  <w:szCs w:val="18"/>
                                </w:rPr>
                              </w:pPr>
                              <w:del w:id="3285" w:author="pbx" w:date="2017-12-12T17:47:00Z">
                                <w:r>
                                  <w:rPr>
                                    <w:rFonts w:ascii="Courier New" w:hAnsi="Courier New" w:cs="Courier New"/>
                                    <w:sz w:val="18"/>
                                    <w:szCs w:val="18"/>
                                  </w:rPr>
                                  <w:delText xml:space="preserve">    </w:delText>
                                </w:r>
                                <w:r w:rsidRPr="001442D9">
                                  <w:rPr>
                                    <w:rFonts w:ascii="Courier New" w:hAnsi="Courier New" w:cs="Courier New"/>
                                    <w:sz w:val="18"/>
                                    <w:szCs w:val="18"/>
                                  </w:rPr>
                                  <w:delText>&lt;asIdentifiedEntity&gt;</w:delText>
                                </w:r>
                              </w:del>
                            </w:p>
                          </w:txbxContent>
                        </wps:txbx>
                        <wps:bodyPr rot="0" vert="horz" wrap="square" lIns="91440" tIns="45720" rIns="91440" bIns="45720" anchor="t" anchorCtr="0">
                          <a:noAutofit/>
                        </wps:bodyPr>
                      </wps:wsp>
                    </a:graphicData>
                  </a:graphic>
                </wp:inline>
              </w:drawing>
            </mc:Choice>
            <mc:Fallback>
              <w:pict>
                <v:shape id="_x0000_s1028" type="#_x0000_t202" style="width:460.8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" fillcolor="#c6d9f1 [671]">
                  <v:shadow on="t" color="#bfbfbf [2412]" offset="0,4pt"/>
                  <v:textbox>
                    <w:txbxContent>
                      <w:p w14:paraId="612318C7" w14:textId="77777777" w:rsidR="003277CD" w:rsidRDefault="003277CD" w:rsidP="009A27B7">
                        <w:pPr>
                          <w:pStyle w:val="Default"/>
                          <w:rPr>
                            <w:del w:id="3286" w:author="pbx" w:date="2017-12-12T17:47:00Z"/>
                            <w:rFonts w:ascii="Courier New" w:hAnsi="Courier New" w:cs="Courier New"/>
                            <w:sz w:val="18"/>
                            <w:szCs w:val="18"/>
                          </w:rPr>
                        </w:pPr>
                        <w:del w:id="3287" w:author="pbx" w:date="2017-12-12T17:47:00Z">
                          <w:r w:rsidRPr="001442D9">
                            <w:rPr>
                              <w:rFonts w:ascii="Courier New" w:hAnsi="Courier New" w:cs="Courier New"/>
                              <w:sz w:val="18"/>
                              <w:szCs w:val="18"/>
                            </w:rPr>
                            <w:delText xml:space="preserve">&lt;part&gt; </w:delText>
                          </w:r>
                        </w:del>
                      </w:p>
                      <w:p w14:paraId="1A7A76F1" w14:textId="77777777" w:rsidR="003277CD" w:rsidRDefault="003277CD" w:rsidP="009A27B7">
                        <w:pPr>
                          <w:pStyle w:val="Default"/>
                          <w:rPr>
                            <w:del w:id="3288" w:author="pbx" w:date="2017-12-12T17:47:00Z"/>
                            <w:rFonts w:ascii="Courier New" w:hAnsi="Courier New" w:cs="Courier New"/>
                            <w:sz w:val="18"/>
                            <w:szCs w:val="18"/>
                          </w:rPr>
                        </w:pPr>
                        <w:del w:id="3289" w:author="pbx" w:date="2017-12-12T17:47:00Z">
                          <w:r>
                            <w:rPr>
                              <w:rFonts w:ascii="Courier New" w:hAnsi="Courier New" w:cs="Courier New"/>
                              <w:sz w:val="18"/>
                              <w:szCs w:val="18"/>
                            </w:rPr>
                            <w:delText xml:space="preserve">  </w:delText>
                          </w:r>
                          <w:r w:rsidRPr="001442D9">
                            <w:rPr>
                              <w:rFonts w:ascii="Courier New" w:hAnsi="Courier New" w:cs="Courier New"/>
                              <w:sz w:val="18"/>
                              <w:szCs w:val="18"/>
                            </w:rPr>
                            <w:delText xml:space="preserve">&lt;partProduct&gt; </w:delText>
                          </w:r>
                        </w:del>
                      </w:p>
                      <w:p w14:paraId="6731BD8F" w14:textId="77777777" w:rsidR="003277CD" w:rsidRPr="00C66DC9" w:rsidRDefault="003277CD" w:rsidP="009A27B7">
                        <w:pPr>
                          <w:pStyle w:val="Default"/>
                          <w:rPr>
                            <w:del w:id="3290" w:author="pbx" w:date="2017-12-12T17:47:00Z"/>
                            <w:rFonts w:ascii="Courier New" w:hAnsi="Courier New" w:cs="Courier New"/>
                            <w:sz w:val="18"/>
                            <w:szCs w:val="18"/>
                          </w:rPr>
                        </w:pPr>
                        <w:del w:id="3291" w:author="pbx" w:date="2017-12-12T17:47:00Z">
                          <w:r>
                            <w:rPr>
                              <w:rFonts w:ascii="Courier New" w:hAnsi="Courier New" w:cs="Courier New"/>
                              <w:sz w:val="18"/>
                              <w:szCs w:val="18"/>
                            </w:rPr>
                            <w:delText xml:space="preserve">    </w:delText>
                          </w:r>
                          <w:r w:rsidRPr="001442D9">
                            <w:rPr>
                              <w:rFonts w:ascii="Courier New" w:hAnsi="Courier New" w:cs="Courier New"/>
                              <w:sz w:val="18"/>
                              <w:szCs w:val="18"/>
                            </w:rPr>
                            <w:delText>&lt;asIdentifiedEntity&gt;</w:delText>
                          </w:r>
                        </w:del>
                      </w:p>
                    </w:txbxContent>
                  </v:textbox>
                  <w10:anchorlock/>
                </v:shape>
              </w:pict>
            </mc:Fallback>
          </mc:AlternateContent>
        </w:r>
      </w:del>
    </w:p>
    <w:p w14:paraId="417CE626" w14:textId="77777777" w:rsidR="001442D9" w:rsidRDefault="001442D9" w:rsidP="00F67A67">
      <w:pPr>
        <w:pStyle w:val="Heading4"/>
        <w:ind w:left="1152"/>
        <w:rPr>
          <w:del w:id="3292" w:author="pbx" w:date="2017-12-12T17:47:00Z"/>
        </w:rPr>
      </w:pPr>
      <w:commentRangeStart w:id="3293"/>
      <w:del w:id="3294" w:author="pbx" w:date="2017-12-12T17:47:00Z">
        <w:r>
          <w:delText>Validation</w:delText>
        </w:r>
      </w:del>
    </w:p>
    <w:p w14:paraId="6F9619DE" w14:textId="77777777" w:rsidR="001442D9" w:rsidRPr="00250F40" w:rsidRDefault="001442D9" w:rsidP="0043437F">
      <w:pPr>
        <w:pStyle w:val="Default"/>
        <w:numPr>
          <w:ilvl w:val="0"/>
          <w:numId w:val="13"/>
        </w:numPr>
        <w:rPr>
          <w:del w:id="3295" w:author="pbx" w:date="2017-12-12T17:47:00Z"/>
          <w:sz w:val="23"/>
          <w:szCs w:val="23"/>
        </w:rPr>
      </w:pPr>
      <w:del w:id="3296" w:author="pbx" w:date="2017-12-12T17:47:00Z">
        <w:r w:rsidRPr="00250F40">
          <w:rPr>
            <w:sz w:val="23"/>
            <w:szCs w:val="23"/>
          </w:rPr>
          <w:delText>There may be one or more additional ident</w:delText>
        </w:r>
        <w:r w:rsidR="009D5A6A">
          <w:rPr>
            <w:sz w:val="23"/>
            <w:szCs w:val="23"/>
          </w:rPr>
          <w:delText>ifiers, including model number, catalog number</w:delText>
        </w:r>
        <w:r w:rsidRPr="00250F40">
          <w:rPr>
            <w:sz w:val="23"/>
            <w:szCs w:val="23"/>
          </w:rPr>
          <w:delText>, and reference</w:delText>
        </w:r>
        <w:r w:rsidR="009D5A6A">
          <w:rPr>
            <w:sz w:val="23"/>
            <w:szCs w:val="23"/>
          </w:rPr>
          <w:delText xml:space="preserve"> number</w:delText>
        </w:r>
        <w:r w:rsidRPr="00250F40">
          <w:rPr>
            <w:sz w:val="23"/>
            <w:szCs w:val="23"/>
          </w:rPr>
          <w:delText xml:space="preserve">. </w:delText>
        </w:r>
      </w:del>
    </w:p>
    <w:p w14:paraId="6C6B4039" w14:textId="77777777" w:rsidR="00250F40" w:rsidRDefault="001442D9" w:rsidP="0043437F">
      <w:pPr>
        <w:pStyle w:val="Default"/>
        <w:numPr>
          <w:ilvl w:val="0"/>
          <w:numId w:val="13"/>
        </w:numPr>
        <w:rPr>
          <w:del w:id="3297" w:author="pbx" w:date="2017-12-12T17:47:00Z"/>
          <w:sz w:val="23"/>
          <w:szCs w:val="23"/>
        </w:rPr>
      </w:pPr>
      <w:del w:id="3298" w:author="pbx" w:date="2017-12-12T17:47:00Z">
        <w:r w:rsidRPr="00250F40">
          <w:rPr>
            <w:sz w:val="23"/>
            <w:szCs w:val="23"/>
          </w:rPr>
          <w:delText xml:space="preserve">There is a code with code system </w:delText>
        </w:r>
        <w:r w:rsidR="00881240">
          <w:rPr>
            <w:sz w:val="23"/>
            <w:szCs w:val="23"/>
          </w:rPr>
          <w:delText>2.16.840.1.113883.2.20.6.???</w:delText>
        </w:r>
      </w:del>
    </w:p>
    <w:p w14:paraId="698BBE2B" w14:textId="77777777" w:rsidR="00250F40" w:rsidRPr="00250F40" w:rsidRDefault="00BC18C6" w:rsidP="0043437F">
      <w:pPr>
        <w:pStyle w:val="Default"/>
        <w:numPr>
          <w:ilvl w:val="0"/>
          <w:numId w:val="13"/>
        </w:numPr>
        <w:rPr>
          <w:del w:id="3299" w:author="pbx" w:date="2017-12-12T17:47:00Z"/>
          <w:sz w:val="23"/>
          <w:szCs w:val="23"/>
        </w:rPr>
      </w:pPr>
      <w:del w:id="3300" w:author="pbx" w:date="2017-12-12T17:47:00Z">
        <w:r w:rsidRPr="00250F40">
          <w:rPr>
            <w:sz w:val="23"/>
            <w:szCs w:val="23"/>
          </w:rPr>
          <w:delText>There is one id</w:delText>
        </w:r>
      </w:del>
    </w:p>
    <w:p w14:paraId="310B7461" w14:textId="77777777" w:rsidR="00250F40" w:rsidRPr="00250F40" w:rsidRDefault="00BC18C6" w:rsidP="0043437F">
      <w:pPr>
        <w:pStyle w:val="Default"/>
        <w:numPr>
          <w:ilvl w:val="0"/>
          <w:numId w:val="13"/>
        </w:numPr>
        <w:rPr>
          <w:del w:id="3301" w:author="pbx" w:date="2017-12-12T17:47:00Z"/>
          <w:sz w:val="23"/>
          <w:szCs w:val="23"/>
        </w:rPr>
      </w:pPr>
      <w:del w:id="3302" w:author="pbx" w:date="2017-12-12T17:47:00Z">
        <w:r w:rsidRPr="00250F40">
          <w:rPr>
            <w:sz w:val="23"/>
            <w:szCs w:val="23"/>
          </w:rPr>
          <w:delText>Id has a root O</w:delText>
        </w:r>
        <w:r w:rsidR="00250F40" w:rsidRPr="00250F40">
          <w:rPr>
            <w:sz w:val="23"/>
            <w:szCs w:val="23"/>
          </w:rPr>
          <w:delText>ID</w:delText>
        </w:r>
      </w:del>
    </w:p>
    <w:p w14:paraId="1F7C7147" w14:textId="77777777" w:rsidR="00250F40" w:rsidRDefault="00BC18C6" w:rsidP="0043437F">
      <w:pPr>
        <w:pStyle w:val="Default"/>
        <w:numPr>
          <w:ilvl w:val="0"/>
          <w:numId w:val="13"/>
        </w:numPr>
        <w:rPr>
          <w:del w:id="3303" w:author="pbx" w:date="2017-12-12T17:47:00Z"/>
          <w:sz w:val="23"/>
          <w:szCs w:val="23"/>
        </w:rPr>
      </w:pPr>
      <w:del w:id="3304" w:author="pbx" w:date="2017-12-12T17:47:00Z">
        <w:r w:rsidRPr="00250F40">
          <w:rPr>
            <w:sz w:val="23"/>
            <w:szCs w:val="23"/>
          </w:rPr>
          <w:delText>The actual</w:delText>
        </w:r>
        <w:r w:rsidR="00250F40" w:rsidRPr="00250F40">
          <w:rPr>
            <w:sz w:val="23"/>
            <w:szCs w:val="23"/>
          </w:rPr>
          <w:delText xml:space="preserve"> identifier is in the extension.</w:delText>
        </w:r>
      </w:del>
    </w:p>
    <w:p w14:paraId="04126193" w14:textId="77777777" w:rsidR="00250F40" w:rsidRPr="00250F40" w:rsidRDefault="00250F40" w:rsidP="0043437F">
      <w:pPr>
        <w:pStyle w:val="Default"/>
        <w:numPr>
          <w:ilvl w:val="0"/>
          <w:numId w:val="13"/>
        </w:numPr>
        <w:rPr>
          <w:del w:id="3305" w:author="pbx" w:date="2017-12-12T17:47:00Z"/>
          <w:sz w:val="23"/>
          <w:szCs w:val="23"/>
        </w:rPr>
      </w:pPr>
      <w:del w:id="3306" w:author="pbx" w:date="2017-12-12T17:47:00Z">
        <w:r w:rsidRPr="00250F40">
          <w:rPr>
            <w:sz w:val="23"/>
            <w:szCs w:val="23"/>
          </w:rPr>
          <w:delText>Id extension is compliant with the code system’s allocation rules.</w:delText>
        </w:r>
      </w:del>
    </w:p>
    <w:p w14:paraId="50360165" w14:textId="77777777" w:rsidR="00250F40" w:rsidRPr="00250F40" w:rsidRDefault="00BC18C6" w:rsidP="0043437F">
      <w:pPr>
        <w:pStyle w:val="Default"/>
        <w:numPr>
          <w:ilvl w:val="0"/>
          <w:numId w:val="13"/>
        </w:numPr>
        <w:rPr>
          <w:del w:id="3307" w:author="pbx" w:date="2017-12-12T17:47:00Z"/>
          <w:sz w:val="23"/>
          <w:szCs w:val="23"/>
        </w:rPr>
      </w:pPr>
      <w:del w:id="3308" w:author="pbx" w:date="2017-12-12T17:47:00Z">
        <w:r w:rsidRPr="00250F40">
          <w:rPr>
            <w:sz w:val="23"/>
            <w:szCs w:val="23"/>
          </w:rPr>
          <w:delText xml:space="preserve">There is at most one </w:delText>
        </w:r>
        <w:r w:rsidR="00250F40" w:rsidRPr="00250F40">
          <w:rPr>
            <w:sz w:val="23"/>
            <w:szCs w:val="23"/>
          </w:rPr>
          <w:delText>Mode</w:delText>
        </w:r>
        <w:r w:rsidR="009D5A6A">
          <w:rPr>
            <w:sz w:val="23"/>
            <w:szCs w:val="23"/>
          </w:rPr>
          <w:delText>l Number reference</w:delText>
        </w:r>
        <w:r w:rsidR="00250F40" w:rsidRPr="00250F40">
          <w:rPr>
            <w:sz w:val="23"/>
            <w:szCs w:val="23"/>
          </w:rPr>
          <w:delText>.</w:delText>
        </w:r>
      </w:del>
    </w:p>
    <w:p w14:paraId="42E053FC" w14:textId="77777777" w:rsidR="00BC18C6" w:rsidRPr="00250F40" w:rsidRDefault="00BC18C6" w:rsidP="0043437F">
      <w:pPr>
        <w:pStyle w:val="Default"/>
        <w:numPr>
          <w:ilvl w:val="1"/>
          <w:numId w:val="13"/>
        </w:numPr>
        <w:rPr>
          <w:del w:id="3309" w:author="pbx" w:date="2017-12-12T17:47:00Z"/>
          <w:sz w:val="23"/>
          <w:szCs w:val="23"/>
        </w:rPr>
      </w:pPr>
      <w:del w:id="3310" w:author="pbx" w:date="2017-12-12T17:47:00Z">
        <w:r w:rsidRPr="00250F40">
          <w:rPr>
            <w:sz w:val="23"/>
            <w:szCs w:val="23"/>
          </w:rPr>
          <w:delText xml:space="preserve">The id root can be any root OID over which the </w:delText>
        </w:r>
        <w:r w:rsidR="00DD38F8">
          <w:rPr>
            <w:sz w:val="23"/>
            <w:szCs w:val="23"/>
          </w:rPr>
          <w:delText xml:space="preserve">DIN Owner </w:delText>
        </w:r>
        <w:r w:rsidRPr="00250F40">
          <w:rPr>
            <w:sz w:val="23"/>
            <w:szCs w:val="23"/>
          </w:rPr>
          <w:delText xml:space="preserve">has authority. If the </w:delText>
        </w:r>
        <w:r w:rsidR="00DD38F8">
          <w:rPr>
            <w:sz w:val="23"/>
            <w:szCs w:val="23"/>
          </w:rPr>
          <w:delText>DIN Owner</w:delText>
        </w:r>
        <w:r w:rsidRPr="00250F40">
          <w:rPr>
            <w:sz w:val="23"/>
            <w:szCs w:val="23"/>
          </w:rPr>
          <w:delText xml:space="preserve"> has no such root OID of its own, then the root is constructed by concatenating the </w:delText>
        </w:r>
        <w:r w:rsidR="001E485B">
          <w:rPr>
            <w:sz w:val="23"/>
            <w:szCs w:val="23"/>
          </w:rPr>
          <w:delText>Company ID</w:delText>
        </w:r>
        <w:r w:rsidRPr="00250F40">
          <w:rPr>
            <w:sz w:val="23"/>
            <w:szCs w:val="23"/>
          </w:rPr>
          <w:delText xml:space="preserve"> (without leading zeroes) to the fixed string “1.3.6.1.4.1.32366.3</w:delText>
        </w:r>
        <w:r w:rsidR="00881240">
          <w:rPr>
            <w:sz w:val="23"/>
            <w:szCs w:val="23"/>
          </w:rPr>
          <w:delText>???</w:delText>
        </w:r>
        <w:r w:rsidRPr="00250F40">
          <w:rPr>
            <w:sz w:val="23"/>
            <w:szCs w:val="23"/>
          </w:rPr>
          <w:delText xml:space="preserve">.” </w:delText>
        </w:r>
      </w:del>
    </w:p>
    <w:p w14:paraId="3302D1A6" w14:textId="77777777" w:rsidR="00BC18C6" w:rsidRPr="00250F40" w:rsidRDefault="00BC18C6" w:rsidP="0043437F">
      <w:pPr>
        <w:pStyle w:val="Default"/>
        <w:numPr>
          <w:ilvl w:val="0"/>
          <w:numId w:val="13"/>
        </w:numPr>
        <w:rPr>
          <w:del w:id="3311" w:author="pbx" w:date="2017-12-12T17:47:00Z"/>
          <w:sz w:val="23"/>
          <w:szCs w:val="23"/>
        </w:rPr>
      </w:pPr>
      <w:del w:id="3312" w:author="pbx" w:date="2017-12-12T17:47:00Z">
        <w:r w:rsidRPr="00250F40">
          <w:rPr>
            <w:sz w:val="23"/>
            <w:szCs w:val="23"/>
          </w:rPr>
          <w:delText>There</w:delText>
        </w:r>
        <w:r w:rsidR="009D5A6A">
          <w:rPr>
            <w:sz w:val="23"/>
            <w:szCs w:val="23"/>
          </w:rPr>
          <w:delText xml:space="preserve"> is at most one Catalog Number</w:delText>
        </w:r>
        <w:r w:rsidRPr="00250F40">
          <w:rPr>
            <w:sz w:val="23"/>
            <w:szCs w:val="23"/>
          </w:rPr>
          <w:delText xml:space="preserve"> </w:delText>
        </w:r>
      </w:del>
    </w:p>
    <w:p w14:paraId="0E31A4C0" w14:textId="77777777" w:rsidR="00BC18C6" w:rsidRPr="00250F40" w:rsidRDefault="00BC18C6" w:rsidP="0043437F">
      <w:pPr>
        <w:pStyle w:val="Default"/>
        <w:numPr>
          <w:ilvl w:val="1"/>
          <w:numId w:val="13"/>
        </w:numPr>
        <w:rPr>
          <w:del w:id="3313" w:author="pbx" w:date="2017-12-12T17:47:00Z"/>
          <w:sz w:val="23"/>
          <w:szCs w:val="23"/>
        </w:rPr>
      </w:pPr>
      <w:del w:id="3314" w:author="pbx" w:date="2017-12-12T17:47:00Z">
        <w:r w:rsidRPr="00250F40">
          <w:rPr>
            <w:sz w:val="23"/>
            <w:szCs w:val="23"/>
          </w:rPr>
          <w:delText xml:space="preserve">The id root can be any root OID over which the </w:delText>
        </w:r>
        <w:r w:rsidR="00DD38F8">
          <w:rPr>
            <w:sz w:val="23"/>
            <w:szCs w:val="23"/>
          </w:rPr>
          <w:delText>DIN Owner</w:delText>
        </w:r>
        <w:r w:rsidRPr="00250F40">
          <w:rPr>
            <w:sz w:val="23"/>
            <w:szCs w:val="23"/>
          </w:rPr>
          <w:delText xml:space="preserve"> has authority. If the </w:delText>
        </w:r>
        <w:r w:rsidR="00DD38F8">
          <w:rPr>
            <w:sz w:val="23"/>
            <w:szCs w:val="23"/>
          </w:rPr>
          <w:delText xml:space="preserve">DIN Owner </w:delText>
        </w:r>
        <w:r w:rsidRPr="00250F40">
          <w:rPr>
            <w:sz w:val="23"/>
            <w:szCs w:val="23"/>
          </w:rPr>
          <w:delText xml:space="preserve">has no such root OID of its own, then the root is constructed by concatenating the </w:delText>
        </w:r>
        <w:r w:rsidR="001E485B">
          <w:rPr>
            <w:sz w:val="23"/>
            <w:szCs w:val="23"/>
          </w:rPr>
          <w:delText>Company ID</w:delText>
        </w:r>
        <w:r w:rsidRPr="00250F40">
          <w:rPr>
            <w:sz w:val="23"/>
            <w:szCs w:val="23"/>
          </w:rPr>
          <w:delText xml:space="preserve"> (without leading zeroes) to the fixed string “1.3.6.1.4.1.32366.3</w:delText>
        </w:r>
        <w:r w:rsidR="00881240">
          <w:rPr>
            <w:sz w:val="23"/>
            <w:szCs w:val="23"/>
          </w:rPr>
          <w:delText>???</w:delText>
        </w:r>
        <w:r w:rsidRPr="00250F40">
          <w:rPr>
            <w:sz w:val="23"/>
            <w:szCs w:val="23"/>
          </w:rPr>
          <w:delText xml:space="preserve">.” </w:delText>
        </w:r>
      </w:del>
    </w:p>
    <w:p w14:paraId="218A0C41" w14:textId="77777777" w:rsidR="00BC18C6" w:rsidRPr="00250F40" w:rsidRDefault="00BC18C6" w:rsidP="0043437F">
      <w:pPr>
        <w:pStyle w:val="Default"/>
        <w:numPr>
          <w:ilvl w:val="0"/>
          <w:numId w:val="13"/>
        </w:numPr>
        <w:rPr>
          <w:del w:id="3315" w:author="pbx" w:date="2017-12-12T17:47:00Z"/>
          <w:sz w:val="23"/>
          <w:szCs w:val="23"/>
        </w:rPr>
      </w:pPr>
      <w:del w:id="3316" w:author="pbx" w:date="2017-12-12T17:47:00Z">
        <w:r w:rsidRPr="00250F40">
          <w:rPr>
            <w:sz w:val="23"/>
            <w:szCs w:val="23"/>
          </w:rPr>
          <w:delText>The product may have multiple reference numbe</w:delText>
        </w:r>
        <w:r w:rsidR="009D5A6A">
          <w:rPr>
            <w:sz w:val="23"/>
            <w:szCs w:val="23"/>
          </w:rPr>
          <w:delText>rs (i.e., secondary identifiers</w:delText>
        </w:r>
        <w:r w:rsidRPr="00250F40">
          <w:rPr>
            <w:sz w:val="23"/>
            <w:szCs w:val="23"/>
          </w:rPr>
          <w:delText xml:space="preserve">. </w:delText>
        </w:r>
      </w:del>
    </w:p>
    <w:p w14:paraId="4804DD6C" w14:textId="77777777" w:rsidR="00BC18C6" w:rsidRPr="00250F40" w:rsidRDefault="00BC18C6" w:rsidP="0043437F">
      <w:pPr>
        <w:pStyle w:val="Default"/>
        <w:numPr>
          <w:ilvl w:val="1"/>
          <w:numId w:val="13"/>
        </w:numPr>
        <w:rPr>
          <w:del w:id="3317" w:author="pbx" w:date="2017-12-12T17:47:00Z"/>
          <w:sz w:val="23"/>
          <w:szCs w:val="23"/>
        </w:rPr>
      </w:pPr>
      <w:del w:id="3318" w:author="pbx" w:date="2017-12-12T17:47:00Z">
        <w:r w:rsidRPr="00250F40">
          <w:rPr>
            <w:sz w:val="23"/>
            <w:szCs w:val="23"/>
          </w:rPr>
          <w:delText xml:space="preserve">The id root is </w:delText>
        </w:r>
        <w:commentRangeStart w:id="3319"/>
        <w:r w:rsidR="00A03004">
          <w:rPr>
            <w:sz w:val="23"/>
            <w:szCs w:val="23"/>
          </w:rPr>
          <w:delText>2.16.840.1.113883.2.20.6.28</w:delText>
        </w:r>
        <w:r w:rsidRPr="00250F40">
          <w:rPr>
            <w:sz w:val="23"/>
            <w:szCs w:val="23"/>
          </w:rPr>
          <w:delText xml:space="preserve"> (</w:delText>
        </w:r>
        <w:r w:rsidR="00AF21F6">
          <w:rPr>
            <w:rFonts w:eastAsia="Arial Unicode MS"/>
            <w:sz w:val="23"/>
            <w:szCs w:val="23"/>
          </w:rPr>
          <w:delText>HPFB</w:delText>
        </w:r>
        <w:r w:rsidR="00EB7ACC">
          <w:rPr>
            <w:sz w:val="23"/>
            <w:szCs w:val="23"/>
          </w:rPr>
          <w:delText xml:space="preserve"> CTS</w:delText>
        </w:r>
        <w:r w:rsidRPr="00250F40">
          <w:rPr>
            <w:sz w:val="23"/>
            <w:szCs w:val="23"/>
          </w:rPr>
          <w:delText xml:space="preserve">), </w:delText>
        </w:r>
        <w:commentRangeEnd w:id="3319"/>
        <w:r w:rsidR="00881240">
          <w:rPr>
            <w:rStyle w:val="CommentReference"/>
          </w:rPr>
          <w:commentReference w:id="3319"/>
        </w:r>
        <w:r w:rsidRPr="00250F40">
          <w:rPr>
            <w:sz w:val="23"/>
            <w:szCs w:val="23"/>
          </w:rPr>
          <w:delText xml:space="preserve">or may be constructed by concatenating the </w:delText>
        </w:r>
        <w:r w:rsidR="001E485B">
          <w:rPr>
            <w:sz w:val="23"/>
            <w:szCs w:val="23"/>
          </w:rPr>
          <w:delText>Company ID</w:delText>
        </w:r>
        <w:r w:rsidRPr="00250F40">
          <w:rPr>
            <w:sz w:val="23"/>
            <w:szCs w:val="23"/>
          </w:rPr>
          <w:delText xml:space="preserve"> (without leading zeroes) to the fixed string “1.3.6.1.4.1.32366.3</w:delText>
        </w:r>
        <w:r w:rsidR="00881240">
          <w:rPr>
            <w:sz w:val="23"/>
            <w:szCs w:val="23"/>
          </w:rPr>
          <w:delText>???</w:delText>
        </w:r>
        <w:r w:rsidRPr="00250F40">
          <w:rPr>
            <w:sz w:val="23"/>
            <w:szCs w:val="23"/>
          </w:rPr>
          <w:delText xml:space="preserve">.” </w:delText>
        </w:r>
        <w:commentRangeEnd w:id="3293"/>
        <w:r w:rsidR="00F3206C">
          <w:rPr>
            <w:rStyle w:val="CommentReference"/>
          </w:rPr>
          <w:commentReference w:id="3293"/>
        </w:r>
      </w:del>
    </w:p>
    <w:p w14:paraId="48E6E0DD" w14:textId="77777777" w:rsidR="00240FA6" w:rsidRPr="00240FA6" w:rsidRDefault="00240FA6" w:rsidP="00240FA6">
      <w:pPr>
        <w:pStyle w:val="Default"/>
        <w:rPr>
          <w:ins w:id="3320" w:author="pbx" w:date="2017-12-12T17:47:00Z"/>
          <w:sz w:val="23"/>
          <w:szCs w:val="23"/>
        </w:rPr>
      </w:pPr>
      <w:ins w:id="3321" w:author="pbx" w:date="2017-12-12T17:47:00Z">
        <w:r w:rsidRPr="00240FA6">
          <w:rPr>
            <w:sz w:val="23"/>
            <w:szCs w:val="23"/>
          </w:rPr>
          <w:t xml:space="preserve">&lt;part&gt; </w:t>
        </w:r>
      </w:ins>
    </w:p>
    <w:p w14:paraId="5C4D470A" w14:textId="77777777" w:rsidR="00240FA6" w:rsidRPr="00240FA6" w:rsidRDefault="00240FA6" w:rsidP="00240FA6">
      <w:pPr>
        <w:pStyle w:val="Default"/>
        <w:ind w:left="288"/>
        <w:rPr>
          <w:ins w:id="3322" w:author="pbx" w:date="2017-12-12T17:47:00Z"/>
          <w:sz w:val="23"/>
          <w:szCs w:val="23"/>
        </w:rPr>
      </w:pPr>
      <w:ins w:id="3323" w:author="pbx" w:date="2017-12-12T17:47:00Z">
        <w:r w:rsidRPr="00240FA6">
          <w:rPr>
            <w:sz w:val="23"/>
            <w:szCs w:val="23"/>
          </w:rPr>
          <w:t xml:space="preserve">&lt;partProduct&gt; </w:t>
        </w:r>
      </w:ins>
    </w:p>
    <w:p w14:paraId="1BAB32C9" w14:textId="77777777" w:rsidR="00240FA6" w:rsidRPr="00240FA6" w:rsidRDefault="00240FA6" w:rsidP="00240FA6">
      <w:pPr>
        <w:pStyle w:val="Default"/>
        <w:ind w:left="576"/>
        <w:rPr>
          <w:ins w:id="3324" w:author="pbx" w:date="2017-12-12T17:47:00Z"/>
          <w:sz w:val="23"/>
          <w:szCs w:val="23"/>
        </w:rPr>
      </w:pPr>
      <w:ins w:id="3325" w:author="pbx" w:date="2017-12-12T17:47:00Z">
        <w:r w:rsidRPr="00240FA6">
          <w:rPr>
            <w:sz w:val="23"/>
            <w:szCs w:val="23"/>
          </w:rPr>
          <w:t>&lt;asIdentifiedEntity&gt;</w:t>
        </w:r>
      </w:ins>
    </w:p>
    <w:p w14:paraId="11C80EEE" w14:textId="77777777" w:rsidR="00BC18C6" w:rsidRPr="001442D9" w:rsidRDefault="00BC18C6" w:rsidP="00356464">
      <w:pPr>
        <w:pStyle w:val="Default"/>
        <w:rPr>
          <w:sz w:val="23"/>
          <w:szCs w:val="23"/>
        </w:rPr>
      </w:pPr>
    </w:p>
    <w:p w14:paraId="42F185FF" w14:textId="77777777" w:rsidR="00250F40" w:rsidRDefault="00250F40" w:rsidP="001D67E2">
      <w:pPr>
        <w:pStyle w:val="Heading3"/>
      </w:pPr>
      <w:bookmarkStart w:id="3326" w:name="_Toc500864101"/>
      <w:bookmarkStart w:id="3327" w:name="_Toc495429307"/>
      <w:r>
        <w:t>Device Ingredient</w:t>
      </w:r>
      <w:bookmarkEnd w:id="3326"/>
      <w:bookmarkEnd w:id="3327"/>
      <w:r>
        <w:t xml:space="preserve"> </w:t>
      </w:r>
    </w:p>
    <w:p w14:paraId="46AE50B1" w14:textId="77777777" w:rsidR="00D9677B" w:rsidRDefault="00250F40" w:rsidP="0080029F">
      <w:r>
        <w:t xml:space="preserve">Ingredients included in devices that are not identified as active ingredients include the ingredient class code, ingredient name, identifier, and strength. The element &lt;ingredient&gt; is a </w:t>
      </w:r>
      <w:r w:rsidR="002F3313">
        <w:t xml:space="preserve">child of &lt;manufacturedProduct&gt;, where the class code,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14:paraId="285A73F7" w14:textId="28EF407D" w:rsidR="00240FA6" w:rsidRDefault="003A0CF2" w:rsidP="0080029F">
      <w:pPr>
        <w:rPr>
          <w:ins w:id="3328" w:author="pbx" w:date="2017-12-12T17:47:00Z"/>
        </w:rPr>
      </w:pPr>
      <w:del w:id="3329" w:author="pbx" w:date="2017-12-12T17:47:00Z">
        <w:r w:rsidRPr="000A6564">
          <w:rPr>
            <w:noProof/>
            <w:lang w:val="en-US"/>
          </w:rPr>
          <mc:AlternateContent>
            <mc:Choice Requires="wps">
              <w:drawing>
                <wp:inline distT="0" distB="0" distL="0" distR="0" wp14:anchorId="7D89B27B" wp14:editId="26911CEF">
                  <wp:extent cx="5836258" cy="1541780"/>
                  <wp:effectExtent l="57150" t="0" r="69850" b="13462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5417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62681AF1" w14:textId="77777777" w:rsidR="003277CD" w:rsidRDefault="003277CD" w:rsidP="00250F40">
                              <w:pPr>
                                <w:pStyle w:val="Default"/>
                                <w:rPr>
                                  <w:del w:id="3330" w:author="pbx" w:date="2017-12-12T17:47:00Z"/>
                                  <w:rFonts w:ascii="Courier New" w:hAnsi="Courier New" w:cs="Courier New"/>
                                  <w:sz w:val="18"/>
                                  <w:szCs w:val="18"/>
                                </w:rPr>
                              </w:pPr>
                              <w:del w:id="3331" w:author="pbx" w:date="2017-12-12T17:47:00Z">
                                <w:r w:rsidRPr="00250F40">
                                  <w:rPr>
                                    <w:rFonts w:ascii="Courier New" w:hAnsi="Courier New" w:cs="Courier New"/>
                                    <w:sz w:val="18"/>
                                    <w:szCs w:val="18"/>
                                  </w:rPr>
                                  <w:delText>&lt;ingredient classCode="INGR"&gt;</w:delText>
                                </w:r>
                              </w:del>
                            </w:p>
                            <w:p w14:paraId="4EDE711B" w14:textId="77777777" w:rsidR="003277CD" w:rsidRDefault="003277CD" w:rsidP="00250F40">
                              <w:pPr>
                                <w:pStyle w:val="Default"/>
                                <w:rPr>
                                  <w:del w:id="3332" w:author="pbx" w:date="2017-12-12T17:47:00Z"/>
                                  <w:rFonts w:ascii="Courier New" w:hAnsi="Courier New" w:cs="Courier New"/>
                                  <w:sz w:val="18"/>
                                  <w:szCs w:val="18"/>
                                </w:rPr>
                              </w:pPr>
                              <w:del w:id="3333"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 &lt;quantity&gt;</w:delText>
                                </w:r>
                              </w:del>
                            </w:p>
                            <w:p w14:paraId="46A605AE" w14:textId="77777777" w:rsidR="003277CD" w:rsidRDefault="003277CD" w:rsidP="00250F40">
                              <w:pPr>
                                <w:pStyle w:val="Default"/>
                                <w:rPr>
                                  <w:del w:id="3334" w:author="pbx" w:date="2017-12-12T17:47:00Z"/>
                                  <w:rFonts w:ascii="Courier New" w:hAnsi="Courier New" w:cs="Courier New"/>
                                  <w:sz w:val="18"/>
                                  <w:szCs w:val="18"/>
                                </w:rPr>
                              </w:pPr>
                              <w:del w:id="3335"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 </w:delText>
                                </w:r>
                                <w:r>
                                  <w:rPr>
                                    <w:rFonts w:ascii="Courier New" w:hAnsi="Courier New" w:cs="Courier New"/>
                                    <w:sz w:val="18"/>
                                    <w:szCs w:val="18"/>
                                  </w:rPr>
                                  <w:delText xml:space="preserve">  </w:delText>
                                </w:r>
                                <w:r w:rsidRPr="00250F40">
                                  <w:rPr>
                                    <w:rFonts w:ascii="Courier New" w:hAnsi="Courier New" w:cs="Courier New"/>
                                    <w:sz w:val="18"/>
                                    <w:szCs w:val="18"/>
                                  </w:rPr>
                                  <w:delText xml:space="preserve">&lt;numerator value="value" unit="code"/&gt; </w:delText>
                                </w:r>
                              </w:del>
                            </w:p>
                            <w:p w14:paraId="6A34BB20" w14:textId="77777777" w:rsidR="003277CD" w:rsidRDefault="003277CD" w:rsidP="00250F40">
                              <w:pPr>
                                <w:pStyle w:val="Default"/>
                                <w:rPr>
                                  <w:del w:id="3336" w:author="pbx" w:date="2017-12-12T17:47:00Z"/>
                                  <w:rFonts w:ascii="Courier New" w:hAnsi="Courier New" w:cs="Courier New"/>
                                  <w:sz w:val="18"/>
                                  <w:szCs w:val="18"/>
                                </w:rPr>
                              </w:pPr>
                              <w:del w:id="3337"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&lt;denominator value="value" unit=" code"/&gt; </w:delText>
                                </w:r>
                              </w:del>
                            </w:p>
                            <w:p w14:paraId="03FBAF71" w14:textId="77777777" w:rsidR="003277CD" w:rsidRPr="005376AC" w:rsidRDefault="003277CD" w:rsidP="00250F40">
                              <w:pPr>
                                <w:pStyle w:val="Default"/>
                                <w:rPr>
                                  <w:del w:id="3338" w:author="pbx" w:date="2017-12-12T17:47:00Z"/>
                                  <w:rFonts w:ascii="Courier New" w:hAnsi="Courier New" w:cs="Courier New"/>
                                  <w:sz w:val="18"/>
                                  <w:szCs w:val="18"/>
                                  <w:lang w:val="fr-CA"/>
                                </w:rPr>
                              </w:pPr>
                              <w:del w:id="3339" w:author="pbx" w:date="2017-12-12T17:47:00Z">
                                <w:r>
                                  <w:rPr>
                                    <w:rFonts w:ascii="Courier New" w:hAnsi="Courier New" w:cs="Courier New"/>
                                    <w:sz w:val="18"/>
                                    <w:szCs w:val="18"/>
                                  </w:rPr>
                                  <w:delText xml:space="preserve">  </w:delText>
                                </w:r>
                                <w:r w:rsidRPr="005376AC">
                                  <w:rPr>
                                    <w:rFonts w:ascii="Courier New" w:hAnsi="Courier New" w:cs="Courier New"/>
                                    <w:sz w:val="18"/>
                                    <w:szCs w:val="18"/>
                                    <w:lang w:val="fr-CA"/>
                                  </w:rPr>
                                  <w:delText xml:space="preserve">&lt;/quantity&gt; </w:delText>
                                </w:r>
                              </w:del>
                            </w:p>
                            <w:p w14:paraId="69863C58" w14:textId="77777777" w:rsidR="003277CD" w:rsidRPr="005376AC" w:rsidRDefault="003277CD" w:rsidP="00250F40">
                              <w:pPr>
                                <w:pStyle w:val="Default"/>
                                <w:rPr>
                                  <w:del w:id="3340" w:author="pbx" w:date="2017-12-12T17:47:00Z"/>
                                  <w:rFonts w:ascii="Courier New" w:hAnsi="Courier New" w:cs="Courier New"/>
                                  <w:sz w:val="18"/>
                                  <w:szCs w:val="18"/>
                                  <w:lang w:val="fr-CA"/>
                                </w:rPr>
                              </w:pPr>
                              <w:del w:id="3341" w:author="pbx" w:date="2017-12-12T17:47:00Z">
                                <w:r w:rsidRPr="005376AC">
                                  <w:rPr>
                                    <w:rFonts w:ascii="Courier New" w:hAnsi="Courier New" w:cs="Courier New"/>
                                    <w:sz w:val="18"/>
                                    <w:szCs w:val="18"/>
                                    <w:lang w:val="fr-CA"/>
                                  </w:rPr>
                                  <w:delText xml:space="preserve">  &lt;ingredientSubstance&gt; </w:delText>
                                </w:r>
                              </w:del>
                            </w:p>
                            <w:p w14:paraId="5DC5E1F2" w14:textId="77777777" w:rsidR="003277CD" w:rsidRPr="005376AC" w:rsidRDefault="003277CD" w:rsidP="00250F40">
                              <w:pPr>
                                <w:pStyle w:val="Default"/>
                                <w:rPr>
                                  <w:del w:id="3342" w:author="pbx" w:date="2017-12-12T17:47:00Z"/>
                                  <w:rFonts w:ascii="Courier New" w:hAnsi="Courier New" w:cs="Courier New"/>
                                  <w:sz w:val="18"/>
                                  <w:szCs w:val="18"/>
                                  <w:lang w:val="fr-CA"/>
                                </w:rPr>
                              </w:pPr>
                              <w:del w:id="3343" w:author="pbx" w:date="2017-12-12T17:47:00Z">
                                <w:r w:rsidRPr="005376AC">
                                  <w:rPr>
                                    <w:rFonts w:ascii="Courier New" w:hAnsi="Courier New" w:cs="Courier New"/>
                                    <w:sz w:val="18"/>
                                    <w:szCs w:val="18"/>
                                    <w:lang w:val="fr-CA"/>
                                  </w:rPr>
                                  <w:delText xml:space="preserve">    &lt;code code="</w:delText>
                                </w:r>
                                <w:r>
                                  <w:rPr>
                                    <w:rFonts w:ascii="Courier New" w:hAnsi="Courier New" w:cs="Courier New"/>
                                    <w:sz w:val="18"/>
                                    <w:szCs w:val="18"/>
                                    <w:lang w:val="fr-CA"/>
                                  </w:rPr>
                                  <w:delText>code</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2.16.840.1.113883.2.20.6.14</w:delText>
                                </w:r>
                                <w:r w:rsidRPr="005376AC">
                                  <w:rPr>
                                    <w:rFonts w:ascii="Courier New" w:hAnsi="Courier New" w:cs="Courier New"/>
                                    <w:sz w:val="18"/>
                                    <w:szCs w:val="18"/>
                                    <w:lang w:val="fr-CA"/>
                                  </w:rPr>
                                  <w:delText xml:space="preserve">"/&gt; </w:delText>
                                </w:r>
                              </w:del>
                            </w:p>
                            <w:p w14:paraId="0B79E2EC" w14:textId="77777777" w:rsidR="003277CD" w:rsidRDefault="003277CD" w:rsidP="00250F40">
                              <w:pPr>
                                <w:pStyle w:val="Default"/>
                                <w:rPr>
                                  <w:del w:id="3344" w:author="pbx" w:date="2017-12-12T17:47:00Z"/>
                                  <w:rFonts w:ascii="Courier New" w:hAnsi="Courier New" w:cs="Courier New"/>
                                  <w:sz w:val="18"/>
                                  <w:szCs w:val="18"/>
                                </w:rPr>
                              </w:pPr>
                              <w:del w:id="3345" w:author="pbx" w:date="2017-12-12T17:47:00Z">
                                <w:r w:rsidRPr="005376AC">
                                  <w:rPr>
                                    <w:rFonts w:ascii="Courier New" w:hAnsi="Courier New" w:cs="Courier New"/>
                                    <w:sz w:val="18"/>
                                    <w:szCs w:val="18"/>
                                    <w:lang w:val="fr-CA"/>
                                  </w:rPr>
                                  <w:delText xml:space="preserve">    </w:delText>
                                </w:r>
                                <w:r w:rsidRPr="00250F40">
                                  <w:rPr>
                                    <w:rFonts w:ascii="Courier New" w:hAnsi="Courier New" w:cs="Courier New"/>
                                    <w:sz w:val="18"/>
                                    <w:szCs w:val="18"/>
                                  </w:rPr>
                                  <w:delText>&lt;name&gt;ingredient name&lt;/name&gt;</w:delText>
                                </w:r>
                              </w:del>
                            </w:p>
                            <w:p w14:paraId="5E0341B0" w14:textId="77777777" w:rsidR="003277CD" w:rsidRDefault="003277CD" w:rsidP="00250F40">
                              <w:pPr>
                                <w:pStyle w:val="Default"/>
                                <w:rPr>
                                  <w:del w:id="3346" w:author="pbx" w:date="2017-12-12T17:47:00Z"/>
                                  <w:rFonts w:ascii="Courier New" w:hAnsi="Courier New" w:cs="Courier New"/>
                                  <w:sz w:val="18"/>
                                  <w:szCs w:val="18"/>
                                </w:rPr>
                              </w:pPr>
                              <w:del w:id="3347"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&lt;/ingredientSubstance&gt; </w:delText>
                                </w:r>
                              </w:del>
                            </w:p>
                            <w:p w14:paraId="3DFBE17E" w14:textId="77777777" w:rsidR="003277CD" w:rsidRPr="00C66DC9" w:rsidRDefault="003277CD" w:rsidP="00250F40">
                              <w:pPr>
                                <w:pStyle w:val="Default"/>
                                <w:rPr>
                                  <w:del w:id="3348" w:author="pbx" w:date="2017-12-12T17:47:00Z"/>
                                  <w:rFonts w:ascii="Courier New" w:hAnsi="Courier New" w:cs="Courier New"/>
                                  <w:sz w:val="18"/>
                                  <w:szCs w:val="18"/>
                                </w:rPr>
                              </w:pPr>
                              <w:del w:id="3349" w:author="pbx" w:date="2017-12-12T17:47:00Z">
                                <w:r w:rsidRPr="00250F40">
                                  <w:rPr>
                                    <w:rFonts w:ascii="Courier New" w:hAnsi="Courier New" w:cs="Courier New"/>
                                    <w:sz w:val="18"/>
                                    <w:szCs w:val="18"/>
                                  </w:rPr>
                                  <w:delText>&lt;/ingredient&gt;</w:delText>
                                </w:r>
                              </w:del>
                            </w:p>
                          </w:txbxContent>
                        </wps:txbx>
                        <wps:bodyPr rot="0" vert="horz" wrap="square" lIns="91440" tIns="45720" rIns="91440" bIns="45720" anchor="t" anchorCtr="0">
                          <a:noAutofit/>
                        </wps:bodyPr>
                      </wps:wsp>
                    </a:graphicData>
                  </a:graphic>
                </wp:inline>
              </w:drawing>
            </mc:Choice>
            <mc:Fallback>
              <w:pict>
                <v:shape id="_x0000_s1029" type="#_x0000_t202" style="width:459.5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" fillcolor="#c6d9f1 [671]">
                  <v:shadow on="t" color="#bfbfbf [2412]" offset="0,4pt"/>
                  <v:textbox>
                    <w:txbxContent>
                      <w:p w14:paraId="62681AF1" w14:textId="77777777" w:rsidR="003277CD" w:rsidRDefault="003277CD" w:rsidP="00250F40">
                        <w:pPr>
                          <w:pStyle w:val="Default"/>
                          <w:rPr>
                            <w:del w:id="3350" w:author="pbx" w:date="2017-12-12T17:47:00Z"/>
                            <w:rFonts w:ascii="Courier New" w:hAnsi="Courier New" w:cs="Courier New"/>
                            <w:sz w:val="18"/>
                            <w:szCs w:val="18"/>
                          </w:rPr>
                        </w:pPr>
                        <w:del w:id="3351" w:author="pbx" w:date="2017-12-12T17:47:00Z">
                          <w:r w:rsidRPr="00250F40">
                            <w:rPr>
                              <w:rFonts w:ascii="Courier New" w:hAnsi="Courier New" w:cs="Courier New"/>
                              <w:sz w:val="18"/>
                              <w:szCs w:val="18"/>
                            </w:rPr>
                            <w:delText>&lt;ingredient classCode="INGR"&gt;</w:delText>
                          </w:r>
                        </w:del>
                      </w:p>
                      <w:p w14:paraId="4EDE711B" w14:textId="77777777" w:rsidR="003277CD" w:rsidRDefault="003277CD" w:rsidP="00250F40">
                        <w:pPr>
                          <w:pStyle w:val="Default"/>
                          <w:rPr>
                            <w:del w:id="3352" w:author="pbx" w:date="2017-12-12T17:47:00Z"/>
                            <w:rFonts w:ascii="Courier New" w:hAnsi="Courier New" w:cs="Courier New"/>
                            <w:sz w:val="18"/>
                            <w:szCs w:val="18"/>
                          </w:rPr>
                        </w:pPr>
                        <w:del w:id="3353"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 &lt;quantity&gt;</w:delText>
                          </w:r>
                        </w:del>
                      </w:p>
                      <w:p w14:paraId="46A605AE" w14:textId="77777777" w:rsidR="003277CD" w:rsidRDefault="003277CD" w:rsidP="00250F40">
                        <w:pPr>
                          <w:pStyle w:val="Default"/>
                          <w:rPr>
                            <w:del w:id="3354" w:author="pbx" w:date="2017-12-12T17:47:00Z"/>
                            <w:rFonts w:ascii="Courier New" w:hAnsi="Courier New" w:cs="Courier New"/>
                            <w:sz w:val="18"/>
                            <w:szCs w:val="18"/>
                          </w:rPr>
                        </w:pPr>
                        <w:del w:id="3355"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 </w:delText>
                          </w:r>
                          <w:r>
                            <w:rPr>
                              <w:rFonts w:ascii="Courier New" w:hAnsi="Courier New" w:cs="Courier New"/>
                              <w:sz w:val="18"/>
                              <w:szCs w:val="18"/>
                            </w:rPr>
                            <w:delText xml:space="preserve">  </w:delText>
                          </w:r>
                          <w:r w:rsidRPr="00250F40">
                            <w:rPr>
                              <w:rFonts w:ascii="Courier New" w:hAnsi="Courier New" w:cs="Courier New"/>
                              <w:sz w:val="18"/>
                              <w:szCs w:val="18"/>
                            </w:rPr>
                            <w:delText xml:space="preserve">&lt;numerator value="value" unit="code"/&gt; </w:delText>
                          </w:r>
                        </w:del>
                      </w:p>
                      <w:p w14:paraId="6A34BB20" w14:textId="77777777" w:rsidR="003277CD" w:rsidRDefault="003277CD" w:rsidP="00250F40">
                        <w:pPr>
                          <w:pStyle w:val="Default"/>
                          <w:rPr>
                            <w:del w:id="3356" w:author="pbx" w:date="2017-12-12T17:47:00Z"/>
                            <w:rFonts w:ascii="Courier New" w:hAnsi="Courier New" w:cs="Courier New"/>
                            <w:sz w:val="18"/>
                            <w:szCs w:val="18"/>
                          </w:rPr>
                        </w:pPr>
                        <w:del w:id="3357"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&lt;denominator value="value" unit=" code"/&gt; </w:delText>
                          </w:r>
                        </w:del>
                      </w:p>
                      <w:p w14:paraId="03FBAF71" w14:textId="77777777" w:rsidR="003277CD" w:rsidRPr="005376AC" w:rsidRDefault="003277CD" w:rsidP="00250F40">
                        <w:pPr>
                          <w:pStyle w:val="Default"/>
                          <w:rPr>
                            <w:del w:id="3358" w:author="pbx" w:date="2017-12-12T17:47:00Z"/>
                            <w:rFonts w:ascii="Courier New" w:hAnsi="Courier New" w:cs="Courier New"/>
                            <w:sz w:val="18"/>
                            <w:szCs w:val="18"/>
                            <w:lang w:val="fr-CA"/>
                          </w:rPr>
                        </w:pPr>
                        <w:del w:id="3359" w:author="pbx" w:date="2017-12-12T17:47:00Z">
                          <w:r>
                            <w:rPr>
                              <w:rFonts w:ascii="Courier New" w:hAnsi="Courier New" w:cs="Courier New"/>
                              <w:sz w:val="18"/>
                              <w:szCs w:val="18"/>
                            </w:rPr>
                            <w:delText xml:space="preserve">  </w:delText>
                          </w:r>
                          <w:r w:rsidRPr="005376AC">
                            <w:rPr>
                              <w:rFonts w:ascii="Courier New" w:hAnsi="Courier New" w:cs="Courier New"/>
                              <w:sz w:val="18"/>
                              <w:szCs w:val="18"/>
                              <w:lang w:val="fr-CA"/>
                            </w:rPr>
                            <w:delText xml:space="preserve">&lt;/quantity&gt; </w:delText>
                          </w:r>
                        </w:del>
                      </w:p>
                      <w:p w14:paraId="69863C58" w14:textId="77777777" w:rsidR="003277CD" w:rsidRPr="005376AC" w:rsidRDefault="003277CD" w:rsidP="00250F40">
                        <w:pPr>
                          <w:pStyle w:val="Default"/>
                          <w:rPr>
                            <w:del w:id="3360" w:author="pbx" w:date="2017-12-12T17:47:00Z"/>
                            <w:rFonts w:ascii="Courier New" w:hAnsi="Courier New" w:cs="Courier New"/>
                            <w:sz w:val="18"/>
                            <w:szCs w:val="18"/>
                            <w:lang w:val="fr-CA"/>
                          </w:rPr>
                        </w:pPr>
                        <w:del w:id="3361" w:author="pbx" w:date="2017-12-12T17:47:00Z">
                          <w:r w:rsidRPr="005376AC">
                            <w:rPr>
                              <w:rFonts w:ascii="Courier New" w:hAnsi="Courier New" w:cs="Courier New"/>
                              <w:sz w:val="18"/>
                              <w:szCs w:val="18"/>
                              <w:lang w:val="fr-CA"/>
                            </w:rPr>
                            <w:delText xml:space="preserve">  &lt;ingredientSubstance&gt; </w:delText>
                          </w:r>
                        </w:del>
                      </w:p>
                      <w:p w14:paraId="5DC5E1F2" w14:textId="77777777" w:rsidR="003277CD" w:rsidRPr="005376AC" w:rsidRDefault="003277CD" w:rsidP="00250F40">
                        <w:pPr>
                          <w:pStyle w:val="Default"/>
                          <w:rPr>
                            <w:del w:id="3362" w:author="pbx" w:date="2017-12-12T17:47:00Z"/>
                            <w:rFonts w:ascii="Courier New" w:hAnsi="Courier New" w:cs="Courier New"/>
                            <w:sz w:val="18"/>
                            <w:szCs w:val="18"/>
                            <w:lang w:val="fr-CA"/>
                          </w:rPr>
                        </w:pPr>
                        <w:del w:id="3363" w:author="pbx" w:date="2017-12-12T17:47:00Z">
                          <w:r w:rsidRPr="005376AC">
                            <w:rPr>
                              <w:rFonts w:ascii="Courier New" w:hAnsi="Courier New" w:cs="Courier New"/>
                              <w:sz w:val="18"/>
                              <w:szCs w:val="18"/>
                              <w:lang w:val="fr-CA"/>
                            </w:rPr>
                            <w:delText xml:space="preserve">    &lt;code code="</w:delText>
                          </w:r>
                          <w:r>
                            <w:rPr>
                              <w:rFonts w:ascii="Courier New" w:hAnsi="Courier New" w:cs="Courier New"/>
                              <w:sz w:val="18"/>
                              <w:szCs w:val="18"/>
                              <w:lang w:val="fr-CA"/>
                            </w:rPr>
                            <w:delText>code</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2.16.840.1.113883.2.20.6.14</w:delText>
                          </w:r>
                          <w:r w:rsidRPr="005376AC">
                            <w:rPr>
                              <w:rFonts w:ascii="Courier New" w:hAnsi="Courier New" w:cs="Courier New"/>
                              <w:sz w:val="18"/>
                              <w:szCs w:val="18"/>
                              <w:lang w:val="fr-CA"/>
                            </w:rPr>
                            <w:delText xml:space="preserve">"/&gt; </w:delText>
                          </w:r>
                        </w:del>
                      </w:p>
                      <w:p w14:paraId="0B79E2EC" w14:textId="77777777" w:rsidR="003277CD" w:rsidRDefault="003277CD" w:rsidP="00250F40">
                        <w:pPr>
                          <w:pStyle w:val="Default"/>
                          <w:rPr>
                            <w:del w:id="3364" w:author="pbx" w:date="2017-12-12T17:47:00Z"/>
                            <w:rFonts w:ascii="Courier New" w:hAnsi="Courier New" w:cs="Courier New"/>
                            <w:sz w:val="18"/>
                            <w:szCs w:val="18"/>
                          </w:rPr>
                        </w:pPr>
                        <w:del w:id="3365" w:author="pbx" w:date="2017-12-12T17:47:00Z">
                          <w:r w:rsidRPr="005376AC">
                            <w:rPr>
                              <w:rFonts w:ascii="Courier New" w:hAnsi="Courier New" w:cs="Courier New"/>
                              <w:sz w:val="18"/>
                              <w:szCs w:val="18"/>
                              <w:lang w:val="fr-CA"/>
                            </w:rPr>
                            <w:delText xml:space="preserve">    </w:delText>
                          </w:r>
                          <w:r w:rsidRPr="00250F40">
                            <w:rPr>
                              <w:rFonts w:ascii="Courier New" w:hAnsi="Courier New" w:cs="Courier New"/>
                              <w:sz w:val="18"/>
                              <w:szCs w:val="18"/>
                            </w:rPr>
                            <w:delText>&lt;name&gt;ingredient name&lt;/name&gt;</w:delText>
                          </w:r>
                        </w:del>
                      </w:p>
                      <w:p w14:paraId="5E0341B0" w14:textId="77777777" w:rsidR="003277CD" w:rsidRDefault="003277CD" w:rsidP="00250F40">
                        <w:pPr>
                          <w:pStyle w:val="Default"/>
                          <w:rPr>
                            <w:del w:id="3366" w:author="pbx" w:date="2017-12-12T17:47:00Z"/>
                            <w:rFonts w:ascii="Courier New" w:hAnsi="Courier New" w:cs="Courier New"/>
                            <w:sz w:val="18"/>
                            <w:szCs w:val="18"/>
                          </w:rPr>
                        </w:pPr>
                        <w:del w:id="3367" w:author="pbx" w:date="2017-12-12T17:47:00Z">
                          <w:r>
                            <w:rPr>
                              <w:rFonts w:ascii="Courier New" w:hAnsi="Courier New" w:cs="Courier New"/>
                              <w:sz w:val="18"/>
                              <w:szCs w:val="18"/>
                            </w:rPr>
                            <w:delText xml:space="preserve">  </w:delText>
                          </w:r>
                          <w:r w:rsidRPr="00250F40">
                            <w:rPr>
                              <w:rFonts w:ascii="Courier New" w:hAnsi="Courier New" w:cs="Courier New"/>
                              <w:sz w:val="18"/>
                              <w:szCs w:val="18"/>
                            </w:rPr>
                            <w:delText xml:space="preserve">&lt;/ingredientSubstance&gt; </w:delText>
                          </w:r>
                        </w:del>
                      </w:p>
                      <w:p w14:paraId="3DFBE17E" w14:textId="77777777" w:rsidR="003277CD" w:rsidRPr="00C66DC9" w:rsidRDefault="003277CD" w:rsidP="00250F40">
                        <w:pPr>
                          <w:pStyle w:val="Default"/>
                          <w:rPr>
                            <w:del w:id="3368" w:author="pbx" w:date="2017-12-12T17:47:00Z"/>
                            <w:rFonts w:ascii="Courier New" w:hAnsi="Courier New" w:cs="Courier New"/>
                            <w:sz w:val="18"/>
                            <w:szCs w:val="18"/>
                          </w:rPr>
                        </w:pPr>
                        <w:del w:id="3369" w:author="pbx" w:date="2017-12-12T17:47:00Z">
                          <w:r w:rsidRPr="00250F40">
                            <w:rPr>
                              <w:rFonts w:ascii="Courier New" w:hAnsi="Courier New" w:cs="Courier New"/>
                              <w:sz w:val="18"/>
                              <w:szCs w:val="18"/>
                            </w:rPr>
                            <w:delText>&lt;/ingredient&gt;</w:delText>
                          </w:r>
                        </w:del>
                      </w:p>
                    </w:txbxContent>
                  </v:textbox>
                  <w10:anchorlock/>
                </v:shape>
              </w:pict>
            </mc:Fallback>
          </mc:AlternateContent>
        </w:r>
      </w:del>
    </w:p>
    <w:p w14:paraId="311F8028" w14:textId="77777777" w:rsidR="00240FA6" w:rsidRPr="00240FA6" w:rsidRDefault="00240FA6" w:rsidP="00240FA6">
      <w:pPr>
        <w:pStyle w:val="Default"/>
        <w:rPr>
          <w:ins w:id="3370" w:author="pbx" w:date="2017-12-12T17:47:00Z"/>
          <w:sz w:val="23"/>
          <w:szCs w:val="23"/>
        </w:rPr>
      </w:pPr>
      <w:ins w:id="3371" w:author="pbx" w:date="2017-12-12T17:47:00Z">
        <w:r w:rsidRPr="00240FA6">
          <w:rPr>
            <w:sz w:val="23"/>
            <w:szCs w:val="23"/>
          </w:rPr>
          <w:t>&lt;ingredient classCode="INGR"&gt;</w:t>
        </w:r>
      </w:ins>
    </w:p>
    <w:p w14:paraId="20844591" w14:textId="77777777" w:rsidR="00240FA6" w:rsidRPr="00240FA6" w:rsidRDefault="00240FA6" w:rsidP="00240FA6">
      <w:pPr>
        <w:pStyle w:val="Default"/>
        <w:ind w:left="288"/>
        <w:rPr>
          <w:ins w:id="3372" w:author="pbx" w:date="2017-12-12T17:47:00Z"/>
          <w:sz w:val="23"/>
          <w:szCs w:val="23"/>
        </w:rPr>
      </w:pPr>
      <w:ins w:id="3373" w:author="pbx" w:date="2017-12-12T17:47:00Z">
        <w:r w:rsidRPr="00240FA6">
          <w:rPr>
            <w:sz w:val="23"/>
            <w:szCs w:val="23"/>
          </w:rPr>
          <w:t>&lt;quantity&gt;</w:t>
        </w:r>
      </w:ins>
    </w:p>
    <w:p w14:paraId="0D6D86A6" w14:textId="77777777" w:rsidR="00240FA6" w:rsidRPr="00240FA6" w:rsidRDefault="00240FA6" w:rsidP="00240FA6">
      <w:pPr>
        <w:pStyle w:val="Default"/>
        <w:ind w:left="576"/>
        <w:rPr>
          <w:ins w:id="3374" w:author="pbx" w:date="2017-12-12T17:47:00Z"/>
          <w:sz w:val="23"/>
          <w:szCs w:val="23"/>
        </w:rPr>
      </w:pPr>
      <w:ins w:id="3375" w:author="pbx" w:date="2017-12-12T17:47:00Z">
        <w:r w:rsidRPr="00240FA6">
          <w:rPr>
            <w:sz w:val="23"/>
            <w:szCs w:val="23"/>
          </w:rPr>
          <w:t xml:space="preserve">&lt;numerator value="value" unit="code"/&gt; </w:t>
        </w:r>
      </w:ins>
    </w:p>
    <w:p w14:paraId="3DD33FE8" w14:textId="77777777" w:rsidR="00240FA6" w:rsidRPr="00240FA6" w:rsidRDefault="00240FA6" w:rsidP="00240FA6">
      <w:pPr>
        <w:pStyle w:val="Default"/>
        <w:ind w:left="576"/>
        <w:rPr>
          <w:ins w:id="3376" w:author="pbx" w:date="2017-12-12T17:47:00Z"/>
          <w:sz w:val="23"/>
          <w:szCs w:val="23"/>
        </w:rPr>
      </w:pPr>
      <w:ins w:id="3377" w:author="pbx" w:date="2017-12-12T17:47:00Z">
        <w:r w:rsidRPr="00240FA6">
          <w:rPr>
            <w:sz w:val="23"/>
            <w:szCs w:val="23"/>
          </w:rPr>
          <w:t xml:space="preserve">&lt;denominator value="value" unit=" code"/&gt; </w:t>
        </w:r>
      </w:ins>
    </w:p>
    <w:p w14:paraId="6C478A8F" w14:textId="77777777" w:rsidR="00240FA6" w:rsidRPr="0040515F" w:rsidRDefault="00240FA6" w:rsidP="00240FA6">
      <w:pPr>
        <w:pStyle w:val="Default"/>
        <w:ind w:left="288"/>
        <w:rPr>
          <w:ins w:id="3378" w:author="pbx" w:date="2017-12-12T17:47:00Z"/>
          <w:sz w:val="23"/>
          <w:szCs w:val="23"/>
          <w:lang w:val="fr-CA"/>
        </w:rPr>
      </w:pPr>
      <w:ins w:id="3379" w:author="pbx" w:date="2017-12-12T17:47:00Z">
        <w:r w:rsidRPr="0040515F">
          <w:rPr>
            <w:sz w:val="23"/>
            <w:szCs w:val="23"/>
            <w:lang w:val="fr-CA"/>
          </w:rPr>
          <w:t xml:space="preserve">&lt;/quantity&gt; </w:t>
        </w:r>
      </w:ins>
    </w:p>
    <w:p w14:paraId="0F9B83A4" w14:textId="77777777" w:rsidR="00240FA6" w:rsidRPr="0040515F" w:rsidRDefault="00240FA6" w:rsidP="00240FA6">
      <w:pPr>
        <w:pStyle w:val="Default"/>
        <w:ind w:left="288"/>
        <w:rPr>
          <w:ins w:id="3380" w:author="pbx" w:date="2017-12-12T17:47:00Z"/>
          <w:sz w:val="23"/>
          <w:szCs w:val="23"/>
          <w:lang w:val="fr-CA"/>
        </w:rPr>
      </w:pPr>
      <w:ins w:id="3381" w:author="pbx" w:date="2017-12-12T17:47:00Z">
        <w:r w:rsidRPr="0040515F">
          <w:rPr>
            <w:sz w:val="23"/>
            <w:szCs w:val="23"/>
            <w:lang w:val="fr-CA"/>
          </w:rPr>
          <w:t xml:space="preserve">&lt;ingredientSubstance&gt; </w:t>
        </w:r>
      </w:ins>
    </w:p>
    <w:p w14:paraId="5C15EF70" w14:textId="77777777" w:rsidR="00240FA6" w:rsidRPr="0040515F" w:rsidRDefault="00240FA6" w:rsidP="00240FA6">
      <w:pPr>
        <w:pStyle w:val="Default"/>
        <w:ind w:left="576"/>
        <w:rPr>
          <w:ins w:id="3382" w:author="pbx" w:date="2017-12-12T17:47:00Z"/>
          <w:sz w:val="23"/>
          <w:szCs w:val="23"/>
          <w:lang w:val="fr-CA"/>
        </w:rPr>
      </w:pPr>
      <w:ins w:id="3383" w:author="pbx" w:date="2017-12-12T17:47:00Z">
        <w:r w:rsidRPr="0040515F">
          <w:rPr>
            <w:sz w:val="23"/>
            <w:szCs w:val="23"/>
            <w:lang w:val="fr-CA"/>
          </w:rPr>
          <w:t xml:space="preserve">&lt;code code="code" codeSystem="2.16.840.1.113883.2.20.6.14"/&gt; </w:t>
        </w:r>
      </w:ins>
    </w:p>
    <w:p w14:paraId="508F72C1" w14:textId="77777777" w:rsidR="00240FA6" w:rsidRPr="00240FA6" w:rsidRDefault="00240FA6" w:rsidP="00240FA6">
      <w:pPr>
        <w:pStyle w:val="Default"/>
        <w:ind w:left="576"/>
        <w:rPr>
          <w:ins w:id="3384" w:author="pbx" w:date="2017-12-12T17:47:00Z"/>
          <w:sz w:val="23"/>
          <w:szCs w:val="23"/>
        </w:rPr>
      </w:pPr>
      <w:ins w:id="3385" w:author="pbx" w:date="2017-12-12T17:47:00Z">
        <w:r w:rsidRPr="00240FA6">
          <w:rPr>
            <w:sz w:val="23"/>
            <w:szCs w:val="23"/>
          </w:rPr>
          <w:t>&lt;name&gt;ingredient name&lt;/name&gt;</w:t>
        </w:r>
      </w:ins>
    </w:p>
    <w:p w14:paraId="2A323280" w14:textId="77777777" w:rsidR="00240FA6" w:rsidRPr="00240FA6" w:rsidRDefault="00240FA6" w:rsidP="00240FA6">
      <w:pPr>
        <w:pStyle w:val="Default"/>
        <w:ind w:left="288"/>
        <w:rPr>
          <w:ins w:id="3386" w:author="pbx" w:date="2017-12-12T17:47:00Z"/>
          <w:sz w:val="23"/>
          <w:szCs w:val="23"/>
        </w:rPr>
      </w:pPr>
      <w:ins w:id="3387" w:author="pbx" w:date="2017-12-12T17:47:00Z">
        <w:r w:rsidRPr="00240FA6">
          <w:rPr>
            <w:sz w:val="23"/>
            <w:szCs w:val="23"/>
          </w:rPr>
          <w:t xml:space="preserve">&lt;/ingredientSubstance&gt; </w:t>
        </w:r>
      </w:ins>
    </w:p>
    <w:p w14:paraId="62C830EA" w14:textId="77777777" w:rsidR="00240FA6" w:rsidRPr="00240FA6" w:rsidRDefault="00240FA6" w:rsidP="00240FA6">
      <w:pPr>
        <w:pStyle w:val="Default"/>
        <w:rPr>
          <w:ins w:id="3388" w:author="pbx" w:date="2017-12-12T17:47:00Z"/>
          <w:sz w:val="23"/>
          <w:szCs w:val="23"/>
        </w:rPr>
      </w:pPr>
      <w:ins w:id="3389" w:author="pbx" w:date="2017-12-12T17:47:00Z">
        <w:r w:rsidRPr="00240FA6">
          <w:rPr>
            <w:sz w:val="23"/>
            <w:szCs w:val="23"/>
          </w:rPr>
          <w:t>&lt;/ingredient&gt;</w:t>
        </w:r>
      </w:ins>
    </w:p>
    <w:p w14:paraId="350967BC" w14:textId="77777777" w:rsidR="009B0A77" w:rsidRDefault="009B0A77" w:rsidP="0080029F"/>
    <w:p w14:paraId="44DD7243" w14:textId="77777777" w:rsidR="00250F40" w:rsidRDefault="00250F40" w:rsidP="0080029F">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14:paraId="7E753B71" w14:textId="77777777" w:rsidR="00E144DC" w:rsidRDefault="00E144DC" w:rsidP="0080029F"/>
    <w:p w14:paraId="72766CB6" w14:textId="77777777" w:rsidR="00E144DC" w:rsidRDefault="00E144DC" w:rsidP="001D67E2">
      <w:pPr>
        <w:pStyle w:val="Heading3"/>
      </w:pPr>
      <w:bookmarkStart w:id="3390" w:name="_Toc500864102"/>
      <w:bookmarkStart w:id="3391" w:name="_Toc495429308"/>
      <w:r>
        <w:t>Device Parts</w:t>
      </w:r>
      <w:bookmarkEnd w:id="3390"/>
      <w:bookmarkEnd w:id="3391"/>
      <w:r>
        <w:t xml:space="preserve"> </w:t>
      </w:r>
    </w:p>
    <w:p w14:paraId="44357C53" w14:textId="77777777" w:rsidR="00E144DC" w:rsidRDefault="00E144DC" w:rsidP="0080029F">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14:paraId="29F0B9CA" w14:textId="77777777" w:rsidR="00E144DC" w:rsidRDefault="00E144DC" w:rsidP="0080029F">
      <w:pPr>
        <w:rPr>
          <w:del w:id="3392" w:author="pbx" w:date="2017-12-12T17:47:00Z"/>
        </w:rPr>
      </w:pPr>
      <w:del w:id="3393" w:author="pbx" w:date="2017-12-12T17:47:00Z">
        <w:r w:rsidRPr="000A6564">
          <w:rPr>
            <w:noProof/>
            <w:lang w:val="en-US"/>
          </w:rPr>
          <mc:AlternateContent>
            <mc:Choice Requires="wps">
              <w:drawing>
                <wp:inline distT="0" distB="0" distL="0" distR="0" wp14:anchorId="75FF4EAF" wp14:editId="5E7A7866">
                  <wp:extent cx="5876014" cy="1151907"/>
                  <wp:effectExtent l="57150" t="0" r="67945" b="12446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1519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280FC73B" w14:textId="77777777" w:rsidR="003277CD" w:rsidRDefault="003277CD" w:rsidP="00E144DC">
                              <w:pPr>
                                <w:pStyle w:val="Default"/>
                                <w:rPr>
                                  <w:del w:id="3394" w:author="pbx" w:date="2017-12-12T17:47:00Z"/>
                                  <w:rFonts w:ascii="Courier New" w:hAnsi="Courier New" w:cs="Courier New"/>
                                  <w:sz w:val="18"/>
                                  <w:szCs w:val="18"/>
                                </w:rPr>
                              </w:pPr>
                              <w:del w:id="3395" w:author="pbx" w:date="2017-12-12T17:47:00Z">
                                <w:r w:rsidRPr="00E144DC">
                                  <w:rPr>
                                    <w:rFonts w:ascii="Courier New" w:hAnsi="Courier New" w:cs="Courier New"/>
                                    <w:sz w:val="18"/>
                                    <w:szCs w:val="18"/>
                                  </w:rPr>
                                  <w:delText xml:space="preserve">&lt;partProduct&gt; </w:delText>
                                </w:r>
                              </w:del>
                            </w:p>
                            <w:p w14:paraId="005AE413" w14:textId="77777777" w:rsidR="003277CD" w:rsidRPr="00E144DC" w:rsidRDefault="003277CD" w:rsidP="006569AA">
                              <w:pPr>
                                <w:pStyle w:val="Default"/>
                                <w:ind w:left="227"/>
                                <w:rPr>
                                  <w:del w:id="3396" w:author="pbx" w:date="2017-12-12T17:47:00Z"/>
                                  <w:rFonts w:ascii="Courier New" w:hAnsi="Courier New" w:cs="Courier New"/>
                                  <w:sz w:val="18"/>
                                  <w:szCs w:val="18"/>
                                </w:rPr>
                              </w:pPr>
                              <w:del w:id="3397" w:author="pbx" w:date="2017-12-12T17:47:00Z">
                                <w:r w:rsidRPr="00E144DC">
                                  <w:rPr>
                                    <w:rFonts w:ascii="Courier New" w:hAnsi="Courier New" w:cs="Courier New"/>
                                    <w:sz w:val="18"/>
                                    <w:szCs w:val="18"/>
                                  </w:rPr>
                                  <w:delText>&lt;code code="91234561234569" codeSystem="</w:delText>
                                </w:r>
                                <w:r>
                                  <w:rPr>
                                    <w:rFonts w:ascii="Courier New" w:hAnsi="Courier New" w:cs="Courier New"/>
                                    <w:sz w:val="18"/>
                                    <w:szCs w:val="18"/>
                                  </w:rPr>
                                  <w:delText>2.16.840.1.113883.2.20.6.???</w:delText>
                                </w:r>
                                <w:r w:rsidRPr="00E144DC">
                                  <w:rPr>
                                    <w:rFonts w:ascii="Courier New" w:hAnsi="Courier New" w:cs="Courier New"/>
                                    <w:sz w:val="18"/>
                                    <w:szCs w:val="18"/>
                                  </w:rPr>
                                  <w:delText xml:space="preserve">"/&gt; </w:delText>
                                </w:r>
                              </w:del>
                            </w:p>
                            <w:p w14:paraId="39EC64E0" w14:textId="77777777" w:rsidR="003277CD" w:rsidRDefault="003277CD" w:rsidP="00E144DC">
                              <w:pPr>
                                <w:pStyle w:val="Default"/>
                                <w:rPr>
                                  <w:del w:id="3398" w:author="pbx" w:date="2017-12-12T17:47:00Z"/>
                                  <w:rFonts w:ascii="Courier New" w:hAnsi="Courier New" w:cs="Courier New"/>
                                  <w:sz w:val="18"/>
                                  <w:szCs w:val="18"/>
                                </w:rPr>
                              </w:pPr>
                              <w:del w:id="3399"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&lt;name&gt;SuperTape 2000&lt;/name&gt; </w:delText>
                                </w:r>
                              </w:del>
                            </w:p>
                            <w:p w14:paraId="3CE6B327" w14:textId="77777777" w:rsidR="003277CD" w:rsidRDefault="003277CD" w:rsidP="00E144DC">
                              <w:pPr>
                                <w:pStyle w:val="Default"/>
                                <w:rPr>
                                  <w:del w:id="3400" w:author="pbx" w:date="2017-12-12T17:47:00Z"/>
                                  <w:rFonts w:ascii="Courier New" w:hAnsi="Courier New" w:cs="Courier New"/>
                                  <w:sz w:val="18"/>
                                  <w:szCs w:val="18"/>
                                </w:rPr>
                              </w:pPr>
                              <w:del w:id="3401"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&lt;asSpecializedKind classCode="GEN"&gt; </w:delText>
                                </w:r>
                              </w:del>
                            </w:p>
                            <w:p w14:paraId="7973B5DB" w14:textId="77777777" w:rsidR="003277CD" w:rsidRDefault="003277CD" w:rsidP="00E144DC">
                              <w:pPr>
                                <w:pStyle w:val="Default"/>
                                <w:rPr>
                                  <w:del w:id="3402" w:author="pbx" w:date="2017-12-12T17:47:00Z"/>
                                  <w:rFonts w:ascii="Courier New" w:hAnsi="Courier New" w:cs="Courier New"/>
                                  <w:sz w:val="18"/>
                                  <w:szCs w:val="18"/>
                                </w:rPr>
                              </w:pPr>
                              <w:del w:id="3403"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&lt;generalizedMaterialKind&gt; </w:delText>
                                </w:r>
                              </w:del>
                            </w:p>
                            <w:p w14:paraId="671498D4" w14:textId="77777777" w:rsidR="003277CD" w:rsidRDefault="003277CD" w:rsidP="00E144DC">
                              <w:pPr>
                                <w:pStyle w:val="Default"/>
                                <w:rPr>
                                  <w:del w:id="3404" w:author="pbx" w:date="2017-12-12T17:47:00Z"/>
                                  <w:rFonts w:ascii="Courier New" w:hAnsi="Courier New" w:cs="Courier New"/>
                                  <w:sz w:val="18"/>
                                  <w:szCs w:val="18"/>
                                </w:rPr>
                              </w:pPr>
                              <w:del w:id="3405"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&lt;code code="MCA" codeSystem="</w:delText>
                                </w:r>
                                <w:r>
                                  <w:rPr>
                                    <w:rFonts w:ascii="Courier New" w:hAnsi="Courier New" w:cs="Courier New"/>
                                    <w:sz w:val="18"/>
                                    <w:szCs w:val="18"/>
                                  </w:rPr>
                                  <w:delText>2.16.840.1.113883.2.20.6.27</w:delText>
                                </w:r>
                                <w:r w:rsidRPr="00E144DC">
                                  <w:rPr>
                                    <w:rFonts w:ascii="Courier New" w:hAnsi="Courier New" w:cs="Courier New"/>
                                    <w:sz w:val="18"/>
                                    <w:szCs w:val="18"/>
                                  </w:rPr>
                                  <w:delText xml:space="preserve">"/&gt; </w:delText>
                                </w:r>
                              </w:del>
                            </w:p>
                            <w:p w14:paraId="1C37EA0A" w14:textId="77777777" w:rsidR="003277CD" w:rsidRDefault="003277CD" w:rsidP="00E144DC">
                              <w:pPr>
                                <w:pStyle w:val="Default"/>
                                <w:rPr>
                                  <w:del w:id="3406" w:author="pbx" w:date="2017-12-12T17:47:00Z"/>
                                  <w:rFonts w:ascii="Courier New" w:hAnsi="Courier New" w:cs="Courier New"/>
                                  <w:sz w:val="18"/>
                                  <w:szCs w:val="18"/>
                                </w:rPr>
                              </w:pPr>
                              <w:del w:id="3407"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&lt;/generalizedMaterialKind&gt; </w:delText>
                                </w:r>
                              </w:del>
                            </w:p>
                            <w:p w14:paraId="281A4020" w14:textId="77777777" w:rsidR="003277CD" w:rsidRPr="00C66DC9" w:rsidRDefault="003277CD" w:rsidP="00E144DC">
                              <w:pPr>
                                <w:pStyle w:val="Default"/>
                                <w:rPr>
                                  <w:del w:id="3408" w:author="pbx" w:date="2017-12-12T17:47:00Z"/>
                                  <w:rFonts w:ascii="Courier New" w:hAnsi="Courier New" w:cs="Courier New"/>
                                  <w:sz w:val="18"/>
                                  <w:szCs w:val="18"/>
                                </w:rPr>
                              </w:pPr>
                              <w:del w:id="3409"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&lt;/asSpecializedKind&gt;</w:delText>
                                </w:r>
                              </w:del>
                            </w:p>
                          </w:txbxContent>
                        </wps:txbx>
                        <wps:bodyPr rot="0" vert="horz" wrap="square" lIns="91440" tIns="45720" rIns="91440" bIns="45720" anchor="t" anchorCtr="0">
                          <a:noAutofit/>
                        </wps:bodyPr>
                      </wps:wsp>
                    </a:graphicData>
                  </a:graphic>
                </wp:inline>
              </w:drawing>
            </mc:Choice>
            <mc:Fallback>
              <w:pict>
                <v:shape id="_x0000_s1030" type="#_x0000_t202" style="width:462.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" fillcolor="#c6d9f1 [671]">
                  <v:shadow on="t" color="#bfbfbf [2412]" offset="0,4pt"/>
                  <v:textbox>
                    <w:txbxContent>
                      <w:p w14:paraId="280FC73B" w14:textId="77777777" w:rsidR="003277CD" w:rsidRDefault="003277CD" w:rsidP="00E144DC">
                        <w:pPr>
                          <w:pStyle w:val="Default"/>
                          <w:rPr>
                            <w:del w:id="3410" w:author="pbx" w:date="2017-12-12T17:47:00Z"/>
                            <w:rFonts w:ascii="Courier New" w:hAnsi="Courier New" w:cs="Courier New"/>
                            <w:sz w:val="18"/>
                            <w:szCs w:val="18"/>
                          </w:rPr>
                        </w:pPr>
                        <w:del w:id="3411" w:author="pbx" w:date="2017-12-12T17:47:00Z">
                          <w:r w:rsidRPr="00E144DC">
                            <w:rPr>
                              <w:rFonts w:ascii="Courier New" w:hAnsi="Courier New" w:cs="Courier New"/>
                              <w:sz w:val="18"/>
                              <w:szCs w:val="18"/>
                            </w:rPr>
                            <w:delText xml:space="preserve">&lt;partProduct&gt; </w:delText>
                          </w:r>
                        </w:del>
                      </w:p>
                      <w:p w14:paraId="005AE413" w14:textId="77777777" w:rsidR="003277CD" w:rsidRPr="00E144DC" w:rsidRDefault="003277CD" w:rsidP="006569AA">
                        <w:pPr>
                          <w:pStyle w:val="Default"/>
                          <w:ind w:left="227"/>
                          <w:rPr>
                            <w:del w:id="3412" w:author="pbx" w:date="2017-12-12T17:47:00Z"/>
                            <w:rFonts w:ascii="Courier New" w:hAnsi="Courier New" w:cs="Courier New"/>
                            <w:sz w:val="18"/>
                            <w:szCs w:val="18"/>
                          </w:rPr>
                        </w:pPr>
                        <w:del w:id="3413" w:author="pbx" w:date="2017-12-12T17:47:00Z">
                          <w:r w:rsidRPr="00E144DC">
                            <w:rPr>
                              <w:rFonts w:ascii="Courier New" w:hAnsi="Courier New" w:cs="Courier New"/>
                              <w:sz w:val="18"/>
                              <w:szCs w:val="18"/>
                            </w:rPr>
                            <w:delText>&lt;code code="91234561234569" codeSystem="</w:delText>
                          </w:r>
                          <w:r>
                            <w:rPr>
                              <w:rFonts w:ascii="Courier New" w:hAnsi="Courier New" w:cs="Courier New"/>
                              <w:sz w:val="18"/>
                              <w:szCs w:val="18"/>
                            </w:rPr>
                            <w:delText>2.16.840.1.113883.2.20.6.???</w:delText>
                          </w:r>
                          <w:r w:rsidRPr="00E144DC">
                            <w:rPr>
                              <w:rFonts w:ascii="Courier New" w:hAnsi="Courier New" w:cs="Courier New"/>
                              <w:sz w:val="18"/>
                              <w:szCs w:val="18"/>
                            </w:rPr>
                            <w:delText xml:space="preserve">"/&gt; </w:delText>
                          </w:r>
                        </w:del>
                      </w:p>
                      <w:p w14:paraId="39EC64E0" w14:textId="77777777" w:rsidR="003277CD" w:rsidRDefault="003277CD" w:rsidP="00E144DC">
                        <w:pPr>
                          <w:pStyle w:val="Default"/>
                          <w:rPr>
                            <w:del w:id="3414" w:author="pbx" w:date="2017-12-12T17:47:00Z"/>
                            <w:rFonts w:ascii="Courier New" w:hAnsi="Courier New" w:cs="Courier New"/>
                            <w:sz w:val="18"/>
                            <w:szCs w:val="18"/>
                          </w:rPr>
                        </w:pPr>
                        <w:del w:id="3415"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&lt;name&gt;SuperTape 2000&lt;/name&gt; </w:delText>
                          </w:r>
                        </w:del>
                      </w:p>
                      <w:p w14:paraId="3CE6B327" w14:textId="77777777" w:rsidR="003277CD" w:rsidRDefault="003277CD" w:rsidP="00E144DC">
                        <w:pPr>
                          <w:pStyle w:val="Default"/>
                          <w:rPr>
                            <w:del w:id="3416" w:author="pbx" w:date="2017-12-12T17:47:00Z"/>
                            <w:rFonts w:ascii="Courier New" w:hAnsi="Courier New" w:cs="Courier New"/>
                            <w:sz w:val="18"/>
                            <w:szCs w:val="18"/>
                          </w:rPr>
                        </w:pPr>
                        <w:del w:id="3417"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&lt;asSpecializedKind classCode="GEN"&gt; </w:delText>
                          </w:r>
                        </w:del>
                      </w:p>
                      <w:p w14:paraId="7973B5DB" w14:textId="77777777" w:rsidR="003277CD" w:rsidRDefault="003277CD" w:rsidP="00E144DC">
                        <w:pPr>
                          <w:pStyle w:val="Default"/>
                          <w:rPr>
                            <w:del w:id="3418" w:author="pbx" w:date="2017-12-12T17:47:00Z"/>
                            <w:rFonts w:ascii="Courier New" w:hAnsi="Courier New" w:cs="Courier New"/>
                            <w:sz w:val="18"/>
                            <w:szCs w:val="18"/>
                          </w:rPr>
                        </w:pPr>
                        <w:del w:id="3419"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&lt;generalizedMaterialKind&gt; </w:delText>
                          </w:r>
                        </w:del>
                      </w:p>
                      <w:p w14:paraId="671498D4" w14:textId="77777777" w:rsidR="003277CD" w:rsidRDefault="003277CD" w:rsidP="00E144DC">
                        <w:pPr>
                          <w:pStyle w:val="Default"/>
                          <w:rPr>
                            <w:del w:id="3420" w:author="pbx" w:date="2017-12-12T17:47:00Z"/>
                            <w:rFonts w:ascii="Courier New" w:hAnsi="Courier New" w:cs="Courier New"/>
                            <w:sz w:val="18"/>
                            <w:szCs w:val="18"/>
                          </w:rPr>
                        </w:pPr>
                        <w:del w:id="3421"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&lt;code code="MCA" codeSystem="</w:delText>
                          </w:r>
                          <w:r>
                            <w:rPr>
                              <w:rFonts w:ascii="Courier New" w:hAnsi="Courier New" w:cs="Courier New"/>
                              <w:sz w:val="18"/>
                              <w:szCs w:val="18"/>
                            </w:rPr>
                            <w:delText>2.16.840.1.113883.2.20.6.27</w:delText>
                          </w:r>
                          <w:r w:rsidRPr="00E144DC">
                            <w:rPr>
                              <w:rFonts w:ascii="Courier New" w:hAnsi="Courier New" w:cs="Courier New"/>
                              <w:sz w:val="18"/>
                              <w:szCs w:val="18"/>
                            </w:rPr>
                            <w:delText xml:space="preserve">"/&gt; </w:delText>
                          </w:r>
                        </w:del>
                      </w:p>
                      <w:p w14:paraId="1C37EA0A" w14:textId="77777777" w:rsidR="003277CD" w:rsidRDefault="003277CD" w:rsidP="00E144DC">
                        <w:pPr>
                          <w:pStyle w:val="Default"/>
                          <w:rPr>
                            <w:del w:id="3422" w:author="pbx" w:date="2017-12-12T17:47:00Z"/>
                            <w:rFonts w:ascii="Courier New" w:hAnsi="Courier New" w:cs="Courier New"/>
                            <w:sz w:val="18"/>
                            <w:szCs w:val="18"/>
                          </w:rPr>
                        </w:pPr>
                        <w:del w:id="3423"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 xml:space="preserve">&lt;/generalizedMaterialKind&gt; </w:delText>
                          </w:r>
                        </w:del>
                      </w:p>
                      <w:p w14:paraId="281A4020" w14:textId="77777777" w:rsidR="003277CD" w:rsidRPr="00C66DC9" w:rsidRDefault="003277CD" w:rsidP="00E144DC">
                        <w:pPr>
                          <w:pStyle w:val="Default"/>
                          <w:rPr>
                            <w:del w:id="3424" w:author="pbx" w:date="2017-12-12T17:47:00Z"/>
                            <w:rFonts w:ascii="Courier New" w:hAnsi="Courier New" w:cs="Courier New"/>
                            <w:sz w:val="18"/>
                            <w:szCs w:val="18"/>
                          </w:rPr>
                        </w:pPr>
                        <w:del w:id="3425" w:author="pbx" w:date="2017-12-12T17:47:00Z">
                          <w:r>
                            <w:rPr>
                              <w:rFonts w:ascii="Courier New" w:hAnsi="Courier New" w:cs="Courier New"/>
                              <w:sz w:val="18"/>
                              <w:szCs w:val="18"/>
                            </w:rPr>
                            <w:delText xml:space="preserve">  </w:delText>
                          </w:r>
                          <w:r w:rsidRPr="00E144DC">
                            <w:rPr>
                              <w:rFonts w:ascii="Courier New" w:hAnsi="Courier New" w:cs="Courier New"/>
                              <w:sz w:val="18"/>
                              <w:szCs w:val="18"/>
                            </w:rPr>
                            <w:delText>&lt;/asSpecializedKind&gt;</w:delText>
                          </w:r>
                        </w:del>
                      </w:p>
                    </w:txbxContent>
                  </v:textbox>
                  <w10:anchorlock/>
                </v:shape>
              </w:pict>
            </mc:Fallback>
          </mc:AlternateContent>
        </w:r>
      </w:del>
    </w:p>
    <w:p w14:paraId="131432F5" w14:textId="77777777" w:rsidR="00E144DC" w:rsidRPr="00E144DC" w:rsidRDefault="00E144DC" w:rsidP="00F67A67">
      <w:pPr>
        <w:pStyle w:val="Heading4"/>
        <w:ind w:left="1152"/>
        <w:rPr>
          <w:del w:id="3426" w:author="pbx" w:date="2017-12-12T17:47:00Z"/>
        </w:rPr>
      </w:pPr>
      <w:del w:id="3427" w:author="pbx" w:date="2017-12-12T17:47:00Z">
        <w:r w:rsidRPr="00E144DC">
          <w:delText xml:space="preserve">Validation </w:delText>
        </w:r>
      </w:del>
    </w:p>
    <w:p w14:paraId="08F399CE" w14:textId="77777777" w:rsidR="00E144DC" w:rsidRPr="00E144DC" w:rsidRDefault="00E144DC" w:rsidP="0043437F">
      <w:pPr>
        <w:pStyle w:val="Default"/>
        <w:numPr>
          <w:ilvl w:val="0"/>
          <w:numId w:val="14"/>
        </w:numPr>
        <w:rPr>
          <w:del w:id="3428" w:author="pbx" w:date="2017-12-12T17:47:00Z"/>
          <w:sz w:val="23"/>
          <w:szCs w:val="23"/>
        </w:rPr>
      </w:pPr>
      <w:commentRangeStart w:id="3429"/>
      <w:del w:id="3430" w:author="pbx" w:date="2017-12-12T17:47:00Z">
        <w:r w:rsidRPr="00E144DC">
          <w:rPr>
            <w:sz w:val="23"/>
            <w:szCs w:val="23"/>
          </w:rPr>
          <w:delText xml:space="preserve">There is a name, i.e., the trade or proprietary name of the medical device as used in product labeling or in the catalog </w:delText>
        </w:r>
      </w:del>
    </w:p>
    <w:p w14:paraId="04601B2D" w14:textId="77777777" w:rsidR="00E144DC" w:rsidRDefault="00E144DC" w:rsidP="0043437F">
      <w:pPr>
        <w:pStyle w:val="Default"/>
        <w:numPr>
          <w:ilvl w:val="0"/>
          <w:numId w:val="14"/>
        </w:numPr>
        <w:rPr>
          <w:del w:id="3431" w:author="pbx" w:date="2017-12-12T17:47:00Z"/>
          <w:sz w:val="23"/>
          <w:szCs w:val="23"/>
        </w:rPr>
      </w:pPr>
      <w:del w:id="3432" w:author="pbx" w:date="2017-12-12T17:47:00Z">
        <w:r w:rsidRPr="00E144DC">
          <w:rPr>
            <w:sz w:val="23"/>
            <w:szCs w:val="23"/>
          </w:rPr>
          <w:delText>Markings such as ®, or ™ should not be included</w:delText>
        </w:r>
        <w:commentRangeEnd w:id="3429"/>
        <w:r w:rsidR="00F3206C">
          <w:rPr>
            <w:rStyle w:val="CommentReference"/>
          </w:rPr>
          <w:commentReference w:id="3429"/>
        </w:r>
      </w:del>
    </w:p>
    <w:p w14:paraId="52EF5FE2" w14:textId="77777777" w:rsidR="00240FA6" w:rsidRDefault="00240FA6" w:rsidP="0080029F">
      <w:pPr>
        <w:rPr>
          <w:ins w:id="3433" w:author="pbx" w:date="2017-12-12T17:47:00Z"/>
        </w:rPr>
      </w:pPr>
    </w:p>
    <w:p w14:paraId="443E31E0" w14:textId="77777777" w:rsidR="00240FA6" w:rsidRPr="00240FA6" w:rsidRDefault="00240FA6" w:rsidP="00240FA6">
      <w:pPr>
        <w:pStyle w:val="Default"/>
        <w:rPr>
          <w:ins w:id="3434" w:author="pbx" w:date="2017-12-12T17:47:00Z"/>
          <w:sz w:val="23"/>
          <w:szCs w:val="23"/>
        </w:rPr>
      </w:pPr>
      <w:ins w:id="3435" w:author="pbx" w:date="2017-12-12T17:47:00Z">
        <w:r w:rsidRPr="00240FA6">
          <w:rPr>
            <w:sz w:val="23"/>
            <w:szCs w:val="23"/>
          </w:rPr>
          <w:t xml:space="preserve">&lt;partProduct&gt; </w:t>
        </w:r>
      </w:ins>
    </w:p>
    <w:p w14:paraId="210C30E0" w14:textId="77777777" w:rsidR="00240FA6" w:rsidRPr="00240FA6" w:rsidRDefault="00240FA6" w:rsidP="00240FA6">
      <w:pPr>
        <w:pStyle w:val="Default"/>
        <w:ind w:left="288"/>
        <w:rPr>
          <w:ins w:id="3436" w:author="pbx" w:date="2017-12-12T17:47:00Z"/>
          <w:sz w:val="23"/>
          <w:szCs w:val="23"/>
        </w:rPr>
      </w:pPr>
      <w:ins w:id="3437" w:author="pbx" w:date="2017-12-12T17:47:00Z">
        <w:r w:rsidRPr="00240FA6">
          <w:rPr>
            <w:sz w:val="23"/>
            <w:szCs w:val="23"/>
          </w:rPr>
          <w:t xml:space="preserve">&lt;code code="91234561234569" codeSystem="2.16.840.1.113883.2.20.6.???"/&gt; </w:t>
        </w:r>
      </w:ins>
    </w:p>
    <w:p w14:paraId="6BBBB453" w14:textId="77777777" w:rsidR="00240FA6" w:rsidRPr="00240FA6" w:rsidRDefault="00240FA6" w:rsidP="00240FA6">
      <w:pPr>
        <w:pStyle w:val="Default"/>
        <w:ind w:left="288"/>
        <w:rPr>
          <w:ins w:id="3438" w:author="pbx" w:date="2017-12-12T17:47:00Z"/>
          <w:sz w:val="23"/>
          <w:szCs w:val="23"/>
        </w:rPr>
      </w:pPr>
      <w:ins w:id="3439" w:author="pbx" w:date="2017-12-12T17:47:00Z">
        <w:r w:rsidRPr="00240FA6">
          <w:rPr>
            <w:sz w:val="23"/>
            <w:szCs w:val="23"/>
          </w:rPr>
          <w:t xml:space="preserve">&lt;name&gt;SuperTape 2000&lt;/name&gt; </w:t>
        </w:r>
      </w:ins>
    </w:p>
    <w:p w14:paraId="1B01C1C6" w14:textId="77777777" w:rsidR="00240FA6" w:rsidRPr="00240FA6" w:rsidRDefault="00240FA6" w:rsidP="00240FA6">
      <w:pPr>
        <w:pStyle w:val="Default"/>
        <w:ind w:left="288"/>
        <w:rPr>
          <w:ins w:id="3440" w:author="pbx" w:date="2017-12-12T17:47:00Z"/>
          <w:sz w:val="23"/>
          <w:szCs w:val="23"/>
        </w:rPr>
      </w:pPr>
      <w:ins w:id="3441" w:author="pbx" w:date="2017-12-12T17:47:00Z">
        <w:r w:rsidRPr="00240FA6">
          <w:rPr>
            <w:sz w:val="23"/>
            <w:szCs w:val="23"/>
          </w:rPr>
          <w:t xml:space="preserve">&lt;asSpecializedKind classCode="GEN"&gt; </w:t>
        </w:r>
      </w:ins>
    </w:p>
    <w:p w14:paraId="2D7398E1" w14:textId="77777777" w:rsidR="00240FA6" w:rsidRPr="00240FA6" w:rsidRDefault="00240FA6" w:rsidP="00240FA6">
      <w:pPr>
        <w:pStyle w:val="Default"/>
        <w:ind w:left="576"/>
        <w:rPr>
          <w:ins w:id="3442" w:author="pbx" w:date="2017-12-12T17:47:00Z"/>
          <w:sz w:val="23"/>
          <w:szCs w:val="23"/>
        </w:rPr>
      </w:pPr>
      <w:ins w:id="3443" w:author="pbx" w:date="2017-12-12T17:47:00Z">
        <w:r w:rsidRPr="00240FA6">
          <w:rPr>
            <w:sz w:val="23"/>
            <w:szCs w:val="23"/>
          </w:rPr>
          <w:t xml:space="preserve">&lt;generalizedMaterialKind&gt; </w:t>
        </w:r>
      </w:ins>
    </w:p>
    <w:p w14:paraId="46BCC24F" w14:textId="77777777" w:rsidR="00240FA6" w:rsidRPr="00240FA6" w:rsidRDefault="00240FA6" w:rsidP="00240FA6">
      <w:pPr>
        <w:pStyle w:val="Default"/>
        <w:ind w:left="864"/>
        <w:rPr>
          <w:ins w:id="3444" w:author="pbx" w:date="2017-12-12T17:47:00Z"/>
          <w:sz w:val="23"/>
          <w:szCs w:val="23"/>
        </w:rPr>
      </w:pPr>
      <w:ins w:id="3445" w:author="pbx" w:date="2017-12-12T17:47:00Z">
        <w:r w:rsidRPr="00240FA6">
          <w:rPr>
            <w:sz w:val="23"/>
            <w:szCs w:val="23"/>
          </w:rPr>
          <w:t xml:space="preserve">&lt;code code="MCA" codeSystem="2.16.840.1.113883.2.20.6.27"/&gt; </w:t>
        </w:r>
      </w:ins>
    </w:p>
    <w:p w14:paraId="527730FB" w14:textId="77777777" w:rsidR="00240FA6" w:rsidRPr="00240FA6" w:rsidRDefault="00240FA6" w:rsidP="00240FA6">
      <w:pPr>
        <w:pStyle w:val="Default"/>
        <w:ind w:left="576"/>
        <w:rPr>
          <w:ins w:id="3446" w:author="pbx" w:date="2017-12-12T17:47:00Z"/>
          <w:sz w:val="23"/>
          <w:szCs w:val="23"/>
        </w:rPr>
      </w:pPr>
      <w:ins w:id="3447" w:author="pbx" w:date="2017-12-12T17:47:00Z">
        <w:r w:rsidRPr="00240FA6">
          <w:rPr>
            <w:sz w:val="23"/>
            <w:szCs w:val="23"/>
          </w:rPr>
          <w:t xml:space="preserve">&lt;/generalizedMaterialKind&gt; </w:t>
        </w:r>
      </w:ins>
    </w:p>
    <w:p w14:paraId="419EF6AF" w14:textId="77777777" w:rsidR="00240FA6" w:rsidRPr="00240FA6" w:rsidRDefault="00240FA6" w:rsidP="00240FA6">
      <w:pPr>
        <w:pStyle w:val="Default"/>
        <w:ind w:left="288"/>
        <w:rPr>
          <w:ins w:id="3448" w:author="pbx" w:date="2017-12-12T17:47:00Z"/>
          <w:sz w:val="23"/>
          <w:szCs w:val="23"/>
        </w:rPr>
      </w:pPr>
      <w:ins w:id="3449" w:author="pbx" w:date="2017-12-12T17:47:00Z">
        <w:r w:rsidRPr="00240FA6">
          <w:rPr>
            <w:sz w:val="23"/>
            <w:szCs w:val="23"/>
          </w:rPr>
          <w:t>&lt;/asSpecializedKind&gt;</w:t>
        </w:r>
      </w:ins>
    </w:p>
    <w:p w14:paraId="0A6A67D3" w14:textId="77777777" w:rsidR="00E144DC" w:rsidRDefault="00E144DC" w:rsidP="0080029F"/>
    <w:p w14:paraId="2F1DD1BC" w14:textId="77777777" w:rsidR="00E16A91" w:rsidRDefault="00E16A91" w:rsidP="001D67E2">
      <w:pPr>
        <w:pStyle w:val="Heading3"/>
      </w:pPr>
      <w:bookmarkStart w:id="3450" w:name="_Toc500864103"/>
      <w:bookmarkStart w:id="3451" w:name="_Toc495429309"/>
      <w:r>
        <w:t>Part of Assembly</w:t>
      </w:r>
      <w:bookmarkEnd w:id="3450"/>
      <w:bookmarkEnd w:id="3451"/>
      <w:r>
        <w:t xml:space="preserve"> </w:t>
      </w:r>
    </w:p>
    <w:p w14:paraId="2603E919" w14:textId="42E02D1B" w:rsidR="00240FA6" w:rsidRDefault="00E16A91" w:rsidP="0080029F">
      <w:r w:rsidRPr="00E16A91">
        <w:t>W</w:t>
      </w:r>
      <w:r>
        <w:t>hen products are used together but packaged separately, the data element &lt;asPartOfAssembly&gt; is used to identify the other product. The products could be drugs or devices.</w:t>
      </w:r>
      <w:del w:id="3452" w:author="pbx" w:date="2017-12-12T17:47:00Z">
        <w:r>
          <w:delText xml:space="preserve"> </w:delText>
        </w:r>
      </w:del>
    </w:p>
    <w:p w14:paraId="4B9D6250" w14:textId="77777777" w:rsidR="00E16A91" w:rsidRDefault="00E16A91" w:rsidP="0080029F">
      <w:pPr>
        <w:pStyle w:val="Default"/>
        <w:rPr>
          <w:del w:id="3453" w:author="pbx" w:date="2017-12-12T17:47:00Z"/>
          <w:sz w:val="23"/>
          <w:szCs w:val="23"/>
        </w:rPr>
      </w:pPr>
      <w:del w:id="3454" w:author="pbx" w:date="2017-12-12T17:47:00Z">
        <w:r w:rsidRPr="000A6564">
          <w:rPr>
            <w:rFonts w:ascii="Courier New" w:hAnsi="Courier New" w:cs="Courier New"/>
            <w:noProof/>
            <w:sz w:val="18"/>
            <w:szCs w:val="18"/>
            <w:lang w:val="en-US"/>
          </w:rPr>
          <mc:AlternateContent>
            <mc:Choice Requires="wps">
              <w:drawing>
                <wp:inline distT="0" distB="0" distL="0" distR="0" wp14:anchorId="6FD17B17" wp14:editId="526C0E00">
                  <wp:extent cx="5859283" cy="990600"/>
                  <wp:effectExtent l="57150" t="0" r="84455" b="13335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283" cy="990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2D2F2D1E" w14:textId="77777777" w:rsidR="003277CD" w:rsidRDefault="003277CD" w:rsidP="00E16A91">
                              <w:pPr>
                                <w:pStyle w:val="Default"/>
                                <w:rPr>
                                  <w:del w:id="3455" w:author="pbx" w:date="2017-12-12T17:47:00Z"/>
                                  <w:rFonts w:ascii="Courier New" w:hAnsi="Courier New" w:cs="Courier New"/>
                                  <w:sz w:val="18"/>
                                  <w:szCs w:val="18"/>
                                </w:rPr>
                              </w:pPr>
                              <w:del w:id="3456" w:author="pbx" w:date="2017-12-12T17:47:00Z">
                                <w:r>
                                  <w:rPr>
                                    <w:rFonts w:ascii="Courier New" w:hAnsi="Courier New" w:cs="Courier New"/>
                                    <w:sz w:val="18"/>
                                    <w:szCs w:val="18"/>
                                  </w:rPr>
                                  <w:delText>&lt;asPartOfAssembly&gt;</w:delText>
                                </w:r>
                              </w:del>
                            </w:p>
                            <w:p w14:paraId="05E2963E" w14:textId="77777777" w:rsidR="003277CD" w:rsidRDefault="003277CD" w:rsidP="00E16A91">
                              <w:pPr>
                                <w:pStyle w:val="Default"/>
                                <w:rPr>
                                  <w:del w:id="3457" w:author="pbx" w:date="2017-12-12T17:47:00Z"/>
                                  <w:rFonts w:ascii="Courier New" w:hAnsi="Courier New" w:cs="Courier New"/>
                                  <w:sz w:val="18"/>
                                  <w:szCs w:val="18"/>
                                </w:rPr>
                              </w:pPr>
                              <w:del w:id="3458"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&lt;wholeProduct&gt;&lt;!-- this is the assembly, but has no identifier --&gt; </w:delText>
                                </w:r>
                              </w:del>
                            </w:p>
                            <w:p w14:paraId="60AA80CB" w14:textId="77777777" w:rsidR="003277CD" w:rsidRDefault="003277CD" w:rsidP="00E16A91">
                              <w:pPr>
                                <w:pStyle w:val="Default"/>
                                <w:rPr>
                                  <w:del w:id="3459" w:author="pbx" w:date="2017-12-12T17:47:00Z"/>
                                  <w:rFonts w:ascii="Courier New" w:hAnsi="Courier New" w:cs="Courier New"/>
                                  <w:sz w:val="18"/>
                                  <w:szCs w:val="18"/>
                                </w:rPr>
                              </w:pPr>
                              <w:del w:id="3460"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&lt;part&gt; </w:delText>
                                </w:r>
                              </w:del>
                            </w:p>
                            <w:p w14:paraId="081BD566" w14:textId="77777777" w:rsidR="003277CD" w:rsidRDefault="003277CD" w:rsidP="00E16A91">
                              <w:pPr>
                                <w:pStyle w:val="Default"/>
                                <w:rPr>
                                  <w:del w:id="3461" w:author="pbx" w:date="2017-12-12T17:47:00Z"/>
                                  <w:rFonts w:ascii="Courier New" w:hAnsi="Courier New" w:cs="Courier New"/>
                                  <w:sz w:val="18"/>
                                  <w:szCs w:val="18"/>
                                </w:rPr>
                              </w:pPr>
                              <w:del w:id="3462"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&lt;partProduct&gt; </w:delText>
                                </w:r>
                              </w:del>
                            </w:p>
                            <w:p w14:paraId="2ED661E1" w14:textId="77777777" w:rsidR="003277CD" w:rsidRDefault="003277CD" w:rsidP="00E16A91">
                              <w:pPr>
                                <w:pStyle w:val="Default"/>
                                <w:ind w:left="864"/>
                                <w:rPr>
                                  <w:del w:id="3463" w:author="pbx" w:date="2017-12-12T17:47:00Z"/>
                                  <w:rFonts w:ascii="Courier New" w:hAnsi="Courier New" w:cs="Courier New"/>
                                  <w:sz w:val="18"/>
                                  <w:szCs w:val="18"/>
                                </w:rPr>
                              </w:pPr>
                              <w:del w:id="3464" w:author="pbx" w:date="2017-12-12T17:47:00Z">
                                <w:r w:rsidRPr="00E16A91">
                                  <w:rPr>
                                    <w:rFonts w:ascii="Courier New" w:hAnsi="Courier New" w:cs="Courier New"/>
                                    <w:sz w:val="18"/>
                                    <w:szCs w:val="18"/>
                                  </w:rPr>
                                  <w:delText>&lt;code code="item code of accessory component" codeSystem="code system OID"/&gt;</w:delText>
                                </w:r>
                              </w:del>
                            </w:p>
                          </w:txbxContent>
                        </wps:txbx>
                        <wps:bodyPr rot="0" vert="horz" wrap="square" lIns="91440" tIns="45720" rIns="91440" bIns="45720" anchor="t" anchorCtr="0">
                          <a:noAutofit/>
                        </wps:bodyPr>
                      </wps:wsp>
                    </a:graphicData>
                  </a:graphic>
                </wp:inline>
              </w:drawing>
            </mc:Choice>
            <mc:Fallback>
              <w:pict>
                <v:shape id="_x0000_s1031" type="#_x0000_t202" style="width:46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" fillcolor="#c6d9f1 [671]">
                  <v:shadow on="t" color="#bfbfbf [2412]" offset="0,4pt"/>
                  <v:textbox>
                    <w:txbxContent>
                      <w:p w14:paraId="2D2F2D1E" w14:textId="77777777" w:rsidR="003277CD" w:rsidRDefault="003277CD" w:rsidP="00E16A91">
                        <w:pPr>
                          <w:pStyle w:val="Default"/>
                          <w:rPr>
                            <w:del w:id="3465" w:author="pbx" w:date="2017-12-12T17:47:00Z"/>
                            <w:rFonts w:ascii="Courier New" w:hAnsi="Courier New" w:cs="Courier New"/>
                            <w:sz w:val="18"/>
                            <w:szCs w:val="18"/>
                          </w:rPr>
                        </w:pPr>
                        <w:del w:id="3466" w:author="pbx" w:date="2017-12-12T17:47:00Z">
                          <w:r>
                            <w:rPr>
                              <w:rFonts w:ascii="Courier New" w:hAnsi="Courier New" w:cs="Courier New"/>
                              <w:sz w:val="18"/>
                              <w:szCs w:val="18"/>
                            </w:rPr>
                            <w:delText>&lt;asPartOfAssembly&gt;</w:delText>
                          </w:r>
                        </w:del>
                      </w:p>
                      <w:p w14:paraId="05E2963E" w14:textId="77777777" w:rsidR="003277CD" w:rsidRDefault="003277CD" w:rsidP="00E16A91">
                        <w:pPr>
                          <w:pStyle w:val="Default"/>
                          <w:rPr>
                            <w:del w:id="3467" w:author="pbx" w:date="2017-12-12T17:47:00Z"/>
                            <w:rFonts w:ascii="Courier New" w:hAnsi="Courier New" w:cs="Courier New"/>
                            <w:sz w:val="18"/>
                            <w:szCs w:val="18"/>
                          </w:rPr>
                        </w:pPr>
                        <w:del w:id="3468"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&lt;wholeProduct&gt;&lt;!-- this is the assembly, but has no identifier --&gt; </w:delText>
                          </w:r>
                        </w:del>
                      </w:p>
                      <w:p w14:paraId="60AA80CB" w14:textId="77777777" w:rsidR="003277CD" w:rsidRDefault="003277CD" w:rsidP="00E16A91">
                        <w:pPr>
                          <w:pStyle w:val="Default"/>
                          <w:rPr>
                            <w:del w:id="3469" w:author="pbx" w:date="2017-12-12T17:47:00Z"/>
                            <w:rFonts w:ascii="Courier New" w:hAnsi="Courier New" w:cs="Courier New"/>
                            <w:sz w:val="18"/>
                            <w:szCs w:val="18"/>
                          </w:rPr>
                        </w:pPr>
                        <w:del w:id="3470"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&lt;part&gt; </w:delText>
                          </w:r>
                        </w:del>
                      </w:p>
                      <w:p w14:paraId="081BD566" w14:textId="77777777" w:rsidR="003277CD" w:rsidRDefault="003277CD" w:rsidP="00E16A91">
                        <w:pPr>
                          <w:pStyle w:val="Default"/>
                          <w:rPr>
                            <w:del w:id="3471" w:author="pbx" w:date="2017-12-12T17:47:00Z"/>
                            <w:rFonts w:ascii="Courier New" w:hAnsi="Courier New" w:cs="Courier New"/>
                            <w:sz w:val="18"/>
                            <w:szCs w:val="18"/>
                          </w:rPr>
                        </w:pPr>
                        <w:del w:id="3472"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&lt;partProduct&gt; </w:delText>
                          </w:r>
                        </w:del>
                      </w:p>
                      <w:p w14:paraId="2ED661E1" w14:textId="77777777" w:rsidR="003277CD" w:rsidRDefault="003277CD" w:rsidP="00E16A91">
                        <w:pPr>
                          <w:pStyle w:val="Default"/>
                          <w:ind w:left="864"/>
                          <w:rPr>
                            <w:del w:id="3473" w:author="pbx" w:date="2017-12-12T17:47:00Z"/>
                            <w:rFonts w:ascii="Courier New" w:hAnsi="Courier New" w:cs="Courier New"/>
                            <w:sz w:val="18"/>
                            <w:szCs w:val="18"/>
                          </w:rPr>
                        </w:pPr>
                        <w:del w:id="3474" w:author="pbx" w:date="2017-12-12T17:47:00Z">
                          <w:r w:rsidRPr="00E16A91">
                            <w:rPr>
                              <w:rFonts w:ascii="Courier New" w:hAnsi="Courier New" w:cs="Courier New"/>
                              <w:sz w:val="18"/>
                              <w:szCs w:val="18"/>
                            </w:rPr>
                            <w:delText>&lt;code code="item code of accessory component" codeSystem="code system OID"/&gt;</w:delText>
                          </w:r>
                        </w:del>
                      </w:p>
                    </w:txbxContent>
                  </v:textbox>
                  <w10:anchorlock/>
                </v:shape>
              </w:pict>
            </mc:Fallback>
          </mc:AlternateContent>
        </w:r>
      </w:del>
    </w:p>
    <w:p w14:paraId="7F1228B6" w14:textId="77777777" w:rsidR="00240FA6" w:rsidRPr="00240FA6" w:rsidRDefault="00240FA6" w:rsidP="00240FA6">
      <w:pPr>
        <w:pStyle w:val="Default"/>
        <w:rPr>
          <w:ins w:id="3475" w:author="pbx" w:date="2017-12-12T17:47:00Z"/>
          <w:sz w:val="23"/>
          <w:szCs w:val="23"/>
        </w:rPr>
      </w:pPr>
      <w:ins w:id="3476" w:author="pbx" w:date="2017-12-12T17:47:00Z">
        <w:r w:rsidRPr="00240FA6">
          <w:rPr>
            <w:sz w:val="23"/>
            <w:szCs w:val="23"/>
          </w:rPr>
          <w:t>&lt;asPartOfAssembly&gt;</w:t>
        </w:r>
      </w:ins>
    </w:p>
    <w:p w14:paraId="76B0DD01" w14:textId="77777777" w:rsidR="00240FA6" w:rsidRPr="00240FA6" w:rsidRDefault="00240FA6" w:rsidP="00240FA6">
      <w:pPr>
        <w:pStyle w:val="Default"/>
        <w:ind w:left="288"/>
        <w:rPr>
          <w:ins w:id="3477" w:author="pbx" w:date="2017-12-12T17:47:00Z"/>
          <w:sz w:val="23"/>
          <w:szCs w:val="23"/>
        </w:rPr>
      </w:pPr>
      <w:ins w:id="3478" w:author="pbx" w:date="2017-12-12T17:47:00Z">
        <w:r w:rsidRPr="00240FA6">
          <w:rPr>
            <w:sz w:val="23"/>
            <w:szCs w:val="23"/>
          </w:rPr>
          <w:t xml:space="preserve">&lt;wholeProduct&gt;&lt;!-- this is the assembly, but has no identifier --&gt; </w:t>
        </w:r>
      </w:ins>
    </w:p>
    <w:p w14:paraId="7A1B582F" w14:textId="77777777" w:rsidR="00240FA6" w:rsidRPr="00240FA6" w:rsidRDefault="00240FA6" w:rsidP="00240FA6">
      <w:pPr>
        <w:pStyle w:val="Default"/>
        <w:ind w:left="576"/>
        <w:rPr>
          <w:ins w:id="3479" w:author="pbx" w:date="2017-12-12T17:47:00Z"/>
          <w:sz w:val="23"/>
          <w:szCs w:val="23"/>
        </w:rPr>
      </w:pPr>
      <w:ins w:id="3480" w:author="pbx" w:date="2017-12-12T17:47:00Z">
        <w:r w:rsidRPr="00240FA6">
          <w:rPr>
            <w:sz w:val="23"/>
            <w:szCs w:val="23"/>
          </w:rPr>
          <w:t xml:space="preserve">&lt;part&gt; </w:t>
        </w:r>
      </w:ins>
    </w:p>
    <w:p w14:paraId="061307C7" w14:textId="77777777" w:rsidR="00240FA6" w:rsidRPr="00240FA6" w:rsidRDefault="00240FA6" w:rsidP="00240FA6">
      <w:pPr>
        <w:pStyle w:val="Default"/>
        <w:ind w:left="864"/>
        <w:rPr>
          <w:ins w:id="3481" w:author="pbx" w:date="2017-12-12T17:47:00Z"/>
          <w:sz w:val="23"/>
          <w:szCs w:val="23"/>
        </w:rPr>
      </w:pPr>
      <w:ins w:id="3482" w:author="pbx" w:date="2017-12-12T17:47:00Z">
        <w:r w:rsidRPr="00240FA6">
          <w:rPr>
            <w:sz w:val="23"/>
            <w:szCs w:val="23"/>
          </w:rPr>
          <w:t xml:space="preserve">&lt;partProduct&gt; </w:t>
        </w:r>
      </w:ins>
    </w:p>
    <w:p w14:paraId="231E04C8" w14:textId="77777777" w:rsidR="00240FA6" w:rsidRPr="00240FA6" w:rsidRDefault="00240FA6" w:rsidP="00240FA6">
      <w:pPr>
        <w:pStyle w:val="Default"/>
        <w:ind w:left="1008"/>
        <w:rPr>
          <w:ins w:id="3483" w:author="pbx" w:date="2017-12-12T17:47:00Z"/>
          <w:sz w:val="23"/>
          <w:szCs w:val="23"/>
        </w:rPr>
      </w:pPr>
      <w:ins w:id="3484" w:author="pbx" w:date="2017-12-12T17:47:00Z">
        <w:r w:rsidRPr="00240FA6">
          <w:rPr>
            <w:sz w:val="23"/>
            <w:szCs w:val="23"/>
          </w:rPr>
          <w:t>&lt;code code="item code of accessory component" codeSystem="code system OID"/&gt;</w:t>
        </w:r>
      </w:ins>
    </w:p>
    <w:p w14:paraId="51AA3BEE" w14:textId="77777777" w:rsidR="00E16A91" w:rsidRDefault="00E16A91" w:rsidP="00240FA6">
      <w:pPr>
        <w:rPr>
          <w:ins w:id="3485" w:author="pbx" w:date="2017-12-12T17:47:00Z"/>
        </w:rPr>
      </w:pPr>
      <w:ins w:id="3486" w:author="pbx" w:date="2017-12-12T17:47:00Z">
        <w:r>
          <w:t xml:space="preserve"> </w:t>
        </w:r>
      </w:ins>
    </w:p>
    <w:p w14:paraId="0AC9FA0C" w14:textId="77777777" w:rsidR="00E16A91" w:rsidRDefault="00E16A91" w:rsidP="001D67E2">
      <w:pPr>
        <w:pStyle w:val="Heading3"/>
      </w:pPr>
      <w:bookmarkStart w:id="3487" w:name="_Toc500864104"/>
      <w:bookmarkStart w:id="3488" w:name="_Toc495429310"/>
      <w:r>
        <w:t>Regulatory Identifiers</w:t>
      </w:r>
      <w:bookmarkEnd w:id="3487"/>
      <w:bookmarkEnd w:id="3488"/>
      <w:r>
        <w:t xml:space="preserve"> </w:t>
      </w:r>
    </w:p>
    <w:p w14:paraId="018A5702" w14:textId="77777777" w:rsidR="00E16A91" w:rsidRDefault="00E16A91" w:rsidP="0080029F">
      <w:r>
        <w:t>Regulatory identifiers, marketing status and characteristics are all connected through the &lt;subjectOf&gt; element which may appear on the main product:</w:t>
      </w:r>
    </w:p>
    <w:p w14:paraId="0B961CB7" w14:textId="77777777" w:rsidR="00E16A91" w:rsidRDefault="00D44252" w:rsidP="0080029F">
      <w:pPr>
        <w:pStyle w:val="Default"/>
        <w:rPr>
          <w:del w:id="3489" w:author="pbx" w:date="2017-12-12T17:47:00Z"/>
          <w:sz w:val="23"/>
          <w:szCs w:val="23"/>
        </w:rPr>
      </w:pPr>
      <w:del w:id="3490" w:author="pbx" w:date="2017-12-12T17:47:00Z">
        <w:r w:rsidRPr="000A6564">
          <w:rPr>
            <w:rFonts w:ascii="Courier New" w:hAnsi="Courier New" w:cs="Courier New"/>
            <w:noProof/>
            <w:sz w:val="18"/>
            <w:szCs w:val="18"/>
            <w:lang w:val="en-US"/>
          </w:rPr>
          <mc:AlternateContent>
            <mc:Choice Requires="wps">
              <w:drawing>
                <wp:inline distT="0" distB="0" distL="0" distR="0" wp14:anchorId="18D842AB" wp14:editId="3B8257B6">
                  <wp:extent cx="5859145" cy="647065"/>
                  <wp:effectExtent l="57150" t="0" r="84455" b="133985"/>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6470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1661FE87" w14:textId="77777777" w:rsidR="003277CD" w:rsidRDefault="003277CD" w:rsidP="00E16A91">
                              <w:pPr>
                                <w:pStyle w:val="Default"/>
                                <w:rPr>
                                  <w:del w:id="3491" w:author="pbx" w:date="2017-12-12T17:47:00Z"/>
                                  <w:rFonts w:ascii="Courier New" w:hAnsi="Courier New" w:cs="Courier New"/>
                                  <w:sz w:val="18"/>
                                  <w:szCs w:val="18"/>
                                </w:rPr>
                              </w:pPr>
                              <w:del w:id="3492" w:author="pbx" w:date="2017-12-12T17:47:00Z">
                                <w:r w:rsidRPr="00E16A91">
                                  <w:rPr>
                                    <w:rFonts w:ascii="Courier New" w:hAnsi="Courier New" w:cs="Courier New"/>
                                    <w:sz w:val="18"/>
                                    <w:szCs w:val="18"/>
                                  </w:rPr>
                                  <w:delText>&lt;subject&gt;</w:delText>
                                </w:r>
                              </w:del>
                            </w:p>
                            <w:p w14:paraId="486E436E" w14:textId="77777777" w:rsidR="003277CD" w:rsidRDefault="003277CD" w:rsidP="00E16A91">
                              <w:pPr>
                                <w:pStyle w:val="Default"/>
                                <w:rPr>
                                  <w:del w:id="3493" w:author="pbx" w:date="2017-12-12T17:47:00Z"/>
                                  <w:rFonts w:ascii="Courier New" w:hAnsi="Courier New" w:cs="Courier New"/>
                                  <w:sz w:val="18"/>
                                  <w:szCs w:val="18"/>
                                </w:rPr>
                              </w:pPr>
                              <w:del w:id="3494" w:author="pbx" w:date="2017-12-12T17:47:00Z">
                                <w:r w:rsidRPr="00E16A9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E16A91">
                                  <w:rPr>
                                    <w:rFonts w:ascii="Courier New" w:hAnsi="Courier New" w:cs="Courier New"/>
                                    <w:sz w:val="18"/>
                                    <w:szCs w:val="18"/>
                                  </w:rPr>
                                  <w:delText xml:space="preserve">&lt;manufacturedProduct&gt; </w:delText>
                                </w:r>
                              </w:del>
                            </w:p>
                            <w:p w14:paraId="491DAA41" w14:textId="77777777" w:rsidR="003277CD" w:rsidRDefault="003277CD" w:rsidP="00E16A91">
                              <w:pPr>
                                <w:pStyle w:val="Default"/>
                                <w:rPr>
                                  <w:del w:id="3495" w:author="pbx" w:date="2017-12-12T17:47:00Z"/>
                                  <w:rFonts w:ascii="Courier New" w:hAnsi="Courier New" w:cs="Courier New"/>
                                  <w:sz w:val="18"/>
                                  <w:szCs w:val="18"/>
                                </w:rPr>
                              </w:pPr>
                              <w:del w:id="3496"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&lt;manufacturedProduct/&gt; </w:delText>
                                </w:r>
                              </w:del>
                            </w:p>
                            <w:p w14:paraId="12194A8B" w14:textId="77777777" w:rsidR="003277CD" w:rsidRPr="00C66DC9" w:rsidRDefault="003277CD" w:rsidP="00E16A91">
                              <w:pPr>
                                <w:pStyle w:val="Default"/>
                                <w:rPr>
                                  <w:del w:id="3497" w:author="pbx" w:date="2017-12-12T17:47:00Z"/>
                                  <w:rFonts w:ascii="Courier New" w:hAnsi="Courier New" w:cs="Courier New"/>
                                  <w:sz w:val="18"/>
                                  <w:szCs w:val="18"/>
                                </w:rPr>
                              </w:pPr>
                              <w:del w:id="3498"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&lt;subjectOf/&gt;</w:delText>
                                </w:r>
                              </w:del>
                            </w:p>
                          </w:txbxContent>
                        </wps:txbx>
                        <wps:bodyPr rot="0" vert="horz" wrap="square" lIns="91440" tIns="45720" rIns="91440" bIns="45720" anchor="t" anchorCtr="0">
                          <a:noAutofit/>
                        </wps:bodyPr>
                      </wps:wsp>
                    </a:graphicData>
                  </a:graphic>
                </wp:inline>
              </w:drawing>
            </mc:Choice>
            <mc:Fallback>
              <w:pict>
                <v:shape id="_x0000_s1032" type="#_x0000_t202" style="width:461.3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" fillcolor="#c6d9f1 [671]">
                  <v:shadow on="t" color="#bfbfbf [2412]" offset="0,4pt"/>
                  <v:textbox>
                    <w:txbxContent>
                      <w:p w14:paraId="1661FE87" w14:textId="77777777" w:rsidR="003277CD" w:rsidRDefault="003277CD" w:rsidP="00E16A91">
                        <w:pPr>
                          <w:pStyle w:val="Default"/>
                          <w:rPr>
                            <w:del w:id="3499" w:author="pbx" w:date="2017-12-12T17:47:00Z"/>
                            <w:rFonts w:ascii="Courier New" w:hAnsi="Courier New" w:cs="Courier New"/>
                            <w:sz w:val="18"/>
                            <w:szCs w:val="18"/>
                          </w:rPr>
                        </w:pPr>
                        <w:del w:id="3500" w:author="pbx" w:date="2017-12-12T17:47:00Z">
                          <w:r w:rsidRPr="00E16A91">
                            <w:rPr>
                              <w:rFonts w:ascii="Courier New" w:hAnsi="Courier New" w:cs="Courier New"/>
                              <w:sz w:val="18"/>
                              <w:szCs w:val="18"/>
                            </w:rPr>
                            <w:delText>&lt;subject&gt;</w:delText>
                          </w:r>
                        </w:del>
                      </w:p>
                      <w:p w14:paraId="486E436E" w14:textId="77777777" w:rsidR="003277CD" w:rsidRDefault="003277CD" w:rsidP="00E16A91">
                        <w:pPr>
                          <w:pStyle w:val="Default"/>
                          <w:rPr>
                            <w:del w:id="3501" w:author="pbx" w:date="2017-12-12T17:47:00Z"/>
                            <w:rFonts w:ascii="Courier New" w:hAnsi="Courier New" w:cs="Courier New"/>
                            <w:sz w:val="18"/>
                            <w:szCs w:val="18"/>
                          </w:rPr>
                        </w:pPr>
                        <w:del w:id="3502" w:author="pbx" w:date="2017-12-12T17:47:00Z">
                          <w:r w:rsidRPr="00E16A9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E16A91">
                            <w:rPr>
                              <w:rFonts w:ascii="Courier New" w:hAnsi="Courier New" w:cs="Courier New"/>
                              <w:sz w:val="18"/>
                              <w:szCs w:val="18"/>
                            </w:rPr>
                            <w:delText xml:space="preserve">&lt;manufacturedProduct&gt; </w:delText>
                          </w:r>
                        </w:del>
                      </w:p>
                      <w:p w14:paraId="491DAA41" w14:textId="77777777" w:rsidR="003277CD" w:rsidRDefault="003277CD" w:rsidP="00E16A91">
                        <w:pPr>
                          <w:pStyle w:val="Default"/>
                          <w:rPr>
                            <w:del w:id="3503" w:author="pbx" w:date="2017-12-12T17:47:00Z"/>
                            <w:rFonts w:ascii="Courier New" w:hAnsi="Courier New" w:cs="Courier New"/>
                            <w:sz w:val="18"/>
                            <w:szCs w:val="18"/>
                          </w:rPr>
                        </w:pPr>
                        <w:del w:id="3504"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&lt;manufacturedProduct/&gt; </w:delText>
                          </w:r>
                        </w:del>
                      </w:p>
                      <w:p w14:paraId="12194A8B" w14:textId="77777777" w:rsidR="003277CD" w:rsidRPr="00C66DC9" w:rsidRDefault="003277CD" w:rsidP="00E16A91">
                        <w:pPr>
                          <w:pStyle w:val="Default"/>
                          <w:rPr>
                            <w:del w:id="3505" w:author="pbx" w:date="2017-12-12T17:47:00Z"/>
                            <w:rFonts w:ascii="Courier New" w:hAnsi="Courier New" w:cs="Courier New"/>
                            <w:sz w:val="18"/>
                            <w:szCs w:val="18"/>
                          </w:rPr>
                        </w:pPr>
                        <w:del w:id="3506"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&lt;subjectOf/&gt;</w:delText>
                          </w:r>
                        </w:del>
                      </w:p>
                    </w:txbxContent>
                  </v:textbox>
                  <w10:anchorlock/>
                </v:shape>
              </w:pict>
            </mc:Fallback>
          </mc:AlternateContent>
        </w:r>
      </w:del>
    </w:p>
    <w:p w14:paraId="3338A77E" w14:textId="77777777" w:rsidR="00240FA6" w:rsidRPr="00240FA6" w:rsidRDefault="00240FA6" w:rsidP="00240FA6">
      <w:pPr>
        <w:pStyle w:val="Default"/>
        <w:rPr>
          <w:ins w:id="3507" w:author="pbx" w:date="2017-12-12T17:47:00Z"/>
          <w:sz w:val="23"/>
          <w:szCs w:val="23"/>
        </w:rPr>
      </w:pPr>
      <w:ins w:id="3508" w:author="pbx" w:date="2017-12-12T17:47:00Z">
        <w:r w:rsidRPr="00240FA6">
          <w:rPr>
            <w:sz w:val="23"/>
            <w:szCs w:val="23"/>
          </w:rPr>
          <w:t>&lt;subject&gt;</w:t>
        </w:r>
      </w:ins>
    </w:p>
    <w:p w14:paraId="1F7E565B" w14:textId="77777777" w:rsidR="00240FA6" w:rsidRPr="00240FA6" w:rsidRDefault="00240FA6" w:rsidP="00240FA6">
      <w:pPr>
        <w:pStyle w:val="Default"/>
        <w:ind w:left="288"/>
        <w:rPr>
          <w:ins w:id="3509" w:author="pbx" w:date="2017-12-12T17:47:00Z"/>
          <w:sz w:val="23"/>
          <w:szCs w:val="23"/>
        </w:rPr>
      </w:pPr>
      <w:ins w:id="3510" w:author="pbx" w:date="2017-12-12T17:47:00Z">
        <w:r w:rsidRPr="00240FA6">
          <w:rPr>
            <w:sz w:val="23"/>
            <w:szCs w:val="23"/>
          </w:rPr>
          <w:t xml:space="preserve">&lt;manufacturedProduct&gt; </w:t>
        </w:r>
      </w:ins>
    </w:p>
    <w:p w14:paraId="4CC3AE46" w14:textId="77777777" w:rsidR="00240FA6" w:rsidRPr="00240FA6" w:rsidRDefault="00240FA6" w:rsidP="00240FA6">
      <w:pPr>
        <w:pStyle w:val="Default"/>
        <w:ind w:left="576"/>
        <w:rPr>
          <w:ins w:id="3511" w:author="pbx" w:date="2017-12-12T17:47:00Z"/>
          <w:sz w:val="23"/>
          <w:szCs w:val="23"/>
        </w:rPr>
      </w:pPr>
      <w:ins w:id="3512" w:author="pbx" w:date="2017-12-12T17:47:00Z">
        <w:r w:rsidRPr="00240FA6">
          <w:rPr>
            <w:sz w:val="23"/>
            <w:szCs w:val="23"/>
          </w:rPr>
          <w:t xml:space="preserve">&lt;manufacturedProduct/&gt; </w:t>
        </w:r>
      </w:ins>
    </w:p>
    <w:p w14:paraId="0A018106" w14:textId="77777777" w:rsidR="00240FA6" w:rsidRPr="00240FA6" w:rsidRDefault="00240FA6" w:rsidP="00240FA6">
      <w:pPr>
        <w:pStyle w:val="Default"/>
        <w:ind w:left="864"/>
        <w:rPr>
          <w:ins w:id="3513" w:author="pbx" w:date="2017-12-12T17:47:00Z"/>
          <w:sz w:val="23"/>
          <w:szCs w:val="23"/>
        </w:rPr>
      </w:pPr>
      <w:ins w:id="3514" w:author="pbx" w:date="2017-12-12T17:47:00Z">
        <w:r w:rsidRPr="00240FA6">
          <w:rPr>
            <w:sz w:val="23"/>
            <w:szCs w:val="23"/>
          </w:rPr>
          <w:t>&lt;subjectOf/&gt;</w:t>
        </w:r>
      </w:ins>
    </w:p>
    <w:p w14:paraId="76BF66D8" w14:textId="77777777" w:rsidR="00240FA6" w:rsidRDefault="00240FA6" w:rsidP="0080029F">
      <w:pPr>
        <w:rPr>
          <w:ins w:id="3515" w:author="pbx" w:date="2017-12-12T17:47:00Z"/>
        </w:rPr>
      </w:pPr>
    </w:p>
    <w:p w14:paraId="27D957FE" w14:textId="77777777" w:rsidR="00E16A91" w:rsidRDefault="00E16A91" w:rsidP="0080029F">
      <w:r w:rsidRPr="00E16A91">
        <w:t xml:space="preserve">The regulatory identifier: </w:t>
      </w:r>
    </w:p>
    <w:p w14:paraId="0ADCDAE3" w14:textId="77777777" w:rsidR="00E16A91" w:rsidRDefault="00E16A91" w:rsidP="0080029F">
      <w:pPr>
        <w:rPr>
          <w:del w:id="3516" w:author="pbx" w:date="2017-12-12T17:47:00Z"/>
        </w:rPr>
      </w:pPr>
      <w:del w:id="3517" w:author="pbx" w:date="2017-12-12T17:47:00Z">
        <w:r w:rsidRPr="000A6564">
          <w:rPr>
            <w:noProof/>
            <w:lang w:val="en-US"/>
          </w:rPr>
          <mc:AlternateContent>
            <mc:Choice Requires="wps">
              <w:drawing>
                <wp:inline distT="0" distB="0" distL="0" distR="0" wp14:anchorId="57F3EF34" wp14:editId="442C903B">
                  <wp:extent cx="5859145" cy="1385248"/>
                  <wp:effectExtent l="57150" t="0" r="84455" b="13906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38524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126BC6CC" w14:textId="77777777" w:rsidR="003277CD" w:rsidRDefault="003277CD" w:rsidP="00E16A91">
                              <w:pPr>
                                <w:pStyle w:val="Default"/>
                                <w:rPr>
                                  <w:del w:id="3518" w:author="pbx" w:date="2017-12-12T17:47:00Z"/>
                                  <w:rFonts w:ascii="Courier New" w:hAnsi="Courier New" w:cs="Courier New"/>
                                  <w:sz w:val="18"/>
                                  <w:szCs w:val="18"/>
                                </w:rPr>
                              </w:pPr>
                              <w:del w:id="3519" w:author="pbx" w:date="2017-12-12T17:47:00Z">
                                <w:r w:rsidRPr="00E16A91">
                                  <w:rPr>
                                    <w:rFonts w:ascii="Courier New" w:hAnsi="Courier New" w:cs="Courier New"/>
                                    <w:sz w:val="18"/>
                                    <w:szCs w:val="18"/>
                                  </w:rPr>
                                  <w:delText xml:space="preserve">&lt;subjectOf&gt; </w:delText>
                                </w:r>
                              </w:del>
                            </w:p>
                            <w:p w14:paraId="4BB6463E" w14:textId="77777777" w:rsidR="003277CD" w:rsidRDefault="003277CD" w:rsidP="00E16A91">
                              <w:pPr>
                                <w:pStyle w:val="Default"/>
                                <w:rPr>
                                  <w:del w:id="3520" w:author="pbx" w:date="2017-12-12T17:47:00Z"/>
                                  <w:rFonts w:ascii="Courier New" w:hAnsi="Courier New" w:cs="Courier New"/>
                                  <w:sz w:val="18"/>
                                  <w:szCs w:val="18"/>
                                </w:rPr>
                              </w:pPr>
                              <w:del w:id="3521"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&lt;approval&gt; </w:delText>
                                </w:r>
                              </w:del>
                            </w:p>
                            <w:p w14:paraId="2AB192F7" w14:textId="77777777" w:rsidR="003277CD" w:rsidRDefault="003277CD" w:rsidP="00E16A91">
                              <w:pPr>
                                <w:pStyle w:val="Default"/>
                                <w:rPr>
                                  <w:del w:id="3522" w:author="pbx" w:date="2017-12-12T17:47:00Z"/>
                                  <w:rFonts w:ascii="Courier New" w:hAnsi="Courier New" w:cs="Courier New"/>
                                  <w:sz w:val="18"/>
                                  <w:szCs w:val="18"/>
                                </w:rPr>
                              </w:pPr>
                              <w:del w:id="3523"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&lt;id extension="K123456" root="</w:delText>
                                </w:r>
                                <w:r>
                                  <w:rPr>
                                    <w:rFonts w:ascii="Courier New" w:hAnsi="Courier New" w:cs="Courier New"/>
                                    <w:sz w:val="18"/>
                                    <w:szCs w:val="18"/>
                                  </w:rPr>
                                  <w:delText>2.16.840.1.113883.2.20.6.???</w:delText>
                                </w:r>
                                <w:r w:rsidRPr="00E16A91">
                                  <w:rPr>
                                    <w:rFonts w:ascii="Courier New" w:hAnsi="Courier New" w:cs="Courier New"/>
                                    <w:sz w:val="18"/>
                                    <w:szCs w:val="18"/>
                                  </w:rPr>
                                  <w:delText xml:space="preserve">"/&gt; </w:delText>
                                </w:r>
                              </w:del>
                            </w:p>
                            <w:p w14:paraId="795FCA6B" w14:textId="77777777" w:rsidR="003277CD" w:rsidRDefault="003277CD" w:rsidP="00E16A91">
                              <w:pPr>
                                <w:pStyle w:val="Default"/>
                                <w:ind w:left="432"/>
                                <w:rPr>
                                  <w:del w:id="3524" w:author="pbx" w:date="2017-12-12T17:47:00Z"/>
                                  <w:rFonts w:ascii="Courier New" w:hAnsi="Courier New" w:cs="Courier New"/>
                                  <w:sz w:val="18"/>
                                  <w:szCs w:val="18"/>
                                </w:rPr>
                              </w:pPr>
                              <w:del w:id="3525" w:author="pbx" w:date="2017-12-12T17:47:00Z">
                                <w:r w:rsidRPr="00E16A91">
                                  <w:rPr>
                                    <w:rFonts w:ascii="Courier New" w:hAnsi="Courier New" w:cs="Courier New"/>
                                    <w:sz w:val="18"/>
                                    <w:szCs w:val="18"/>
                                  </w:rPr>
                                  <w:delText>&lt;code code="C80442" codeSystem="</w:delText>
                                </w:r>
                                <w:r>
                                  <w:rPr>
                                    <w:rFonts w:ascii="Courier New" w:hAnsi="Courier New" w:cs="Courier New"/>
                                    <w:sz w:val="18"/>
                                    <w:szCs w:val="18"/>
                                  </w:rPr>
                                  <w:delText>2.16.840.1.113883.2.20.6.11</w:delText>
                                </w:r>
                                <w:r w:rsidRPr="00E16A91">
                                  <w:rPr>
                                    <w:rFonts w:ascii="Courier New" w:hAnsi="Courier New" w:cs="Courier New"/>
                                    <w:sz w:val="18"/>
                                    <w:szCs w:val="18"/>
                                  </w:rPr>
                                  <w:delText xml:space="preserve">" displayName="Premarket Notification"/&gt; </w:delText>
                                </w:r>
                              </w:del>
                            </w:p>
                            <w:p w14:paraId="6AE57004" w14:textId="77777777" w:rsidR="003277CD" w:rsidRDefault="003277CD" w:rsidP="00E16A91">
                              <w:pPr>
                                <w:pStyle w:val="Default"/>
                                <w:rPr>
                                  <w:del w:id="3526" w:author="pbx" w:date="2017-12-12T17:47:00Z"/>
                                  <w:rFonts w:ascii="Courier New" w:hAnsi="Courier New" w:cs="Courier New"/>
                                  <w:sz w:val="18"/>
                                  <w:szCs w:val="18"/>
                                </w:rPr>
                              </w:pPr>
                              <w:del w:id="3527"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&lt;author&gt;</w:delText>
                                </w:r>
                              </w:del>
                            </w:p>
                            <w:p w14:paraId="7F07411C" w14:textId="77777777" w:rsidR="003277CD" w:rsidRDefault="003277CD" w:rsidP="00E16A91">
                              <w:pPr>
                                <w:pStyle w:val="Default"/>
                                <w:rPr>
                                  <w:del w:id="3528" w:author="pbx" w:date="2017-12-12T17:47:00Z"/>
                                  <w:rFonts w:ascii="Courier New" w:hAnsi="Courier New" w:cs="Courier New"/>
                                  <w:sz w:val="18"/>
                                  <w:szCs w:val="18"/>
                                </w:rPr>
                              </w:pPr>
                              <w:del w:id="3529" w:author="pbx" w:date="2017-12-12T17:47:00Z">
                                <w:r w:rsidRPr="00E16A9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E16A91">
                                  <w:rPr>
                                    <w:rFonts w:ascii="Courier New" w:hAnsi="Courier New" w:cs="Courier New"/>
                                    <w:sz w:val="18"/>
                                    <w:szCs w:val="18"/>
                                  </w:rPr>
                                  <w:delText xml:space="preserve">&lt;territorialAuthority&gt; </w:delText>
                                </w:r>
                              </w:del>
                            </w:p>
                            <w:p w14:paraId="5459D285" w14:textId="77777777" w:rsidR="003277CD" w:rsidRDefault="003277CD" w:rsidP="00E16A91">
                              <w:pPr>
                                <w:pStyle w:val="Default"/>
                                <w:rPr>
                                  <w:del w:id="3530" w:author="pbx" w:date="2017-12-12T17:47:00Z"/>
                                  <w:rFonts w:ascii="Courier New" w:hAnsi="Courier New" w:cs="Courier New"/>
                                  <w:sz w:val="18"/>
                                  <w:szCs w:val="18"/>
                                </w:rPr>
                              </w:pPr>
                              <w:del w:id="3531"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&lt;territory&gt; </w:delText>
                                </w:r>
                              </w:del>
                            </w:p>
                            <w:p w14:paraId="14EE2231" w14:textId="77777777" w:rsidR="003277CD" w:rsidRPr="00C66DC9" w:rsidRDefault="003277CD" w:rsidP="00E16A91">
                              <w:pPr>
                                <w:pStyle w:val="Default"/>
                                <w:rPr>
                                  <w:del w:id="3532" w:author="pbx" w:date="2017-12-12T17:47:00Z"/>
                                  <w:rFonts w:ascii="Courier New" w:hAnsi="Courier New" w:cs="Courier New"/>
                                  <w:sz w:val="18"/>
                                  <w:szCs w:val="18"/>
                                </w:rPr>
                              </w:pPr>
                              <w:del w:id="3533"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&lt;code code="</w:delText>
                                </w:r>
                                <w:r>
                                  <w:rPr>
                                    <w:rFonts w:ascii="Courier New" w:hAnsi="Courier New" w:cs="Courier New"/>
                                    <w:sz w:val="18"/>
                                    <w:szCs w:val="18"/>
                                  </w:rPr>
                                  <w:delText>CAN</w:delText>
                                </w:r>
                                <w:r w:rsidRPr="00E16A91">
                                  <w:rPr>
                                    <w:rFonts w:ascii="Courier New" w:hAnsi="Courier New" w:cs="Courier New"/>
                                    <w:sz w:val="18"/>
                                    <w:szCs w:val="18"/>
                                  </w:rPr>
                                  <w:delText>" codeSystem="</w:delText>
                                </w:r>
                                <w:r>
                                  <w:rPr>
                                    <w:rFonts w:ascii="Courier New" w:hAnsi="Courier New" w:cs="Courier New"/>
                                    <w:sz w:val="18"/>
                                    <w:szCs w:val="18"/>
                                  </w:rPr>
                                  <w:delText>2.16.840.1.113883.2.20.6.17</w:delText>
                                </w:r>
                                <w:r w:rsidRPr="00E16A91">
                                  <w:rPr>
                                    <w:rFonts w:ascii="Courier New" w:hAnsi="Courier New" w:cs="Courier New"/>
                                    <w:sz w:val="18"/>
                                    <w:szCs w:val="18"/>
                                  </w:rPr>
                                  <w:delText>"/&gt;</w:delText>
                                </w:r>
                              </w:del>
                            </w:p>
                          </w:txbxContent>
                        </wps:txbx>
                        <wps:bodyPr rot="0" vert="horz" wrap="square" lIns="91440" tIns="45720" rIns="91440" bIns="45720" anchor="t" anchorCtr="0">
                          <a:noAutofit/>
                        </wps:bodyPr>
                      </wps:wsp>
                    </a:graphicData>
                  </a:graphic>
                </wp:inline>
              </w:drawing>
            </mc:Choice>
            <mc:Fallback>
              <w:pict>
                <v:shape id="_x0000_s1033" type="#_x0000_t202" style="width:461.3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" fillcolor="#c6d9f1 [671]">
                  <v:shadow on="t" color="#bfbfbf [2412]" offset="0,4pt"/>
                  <v:textbox>
                    <w:txbxContent>
                      <w:p w14:paraId="126BC6CC" w14:textId="77777777" w:rsidR="003277CD" w:rsidRDefault="003277CD" w:rsidP="00E16A91">
                        <w:pPr>
                          <w:pStyle w:val="Default"/>
                          <w:rPr>
                            <w:del w:id="3534" w:author="pbx" w:date="2017-12-12T17:47:00Z"/>
                            <w:rFonts w:ascii="Courier New" w:hAnsi="Courier New" w:cs="Courier New"/>
                            <w:sz w:val="18"/>
                            <w:szCs w:val="18"/>
                          </w:rPr>
                        </w:pPr>
                        <w:del w:id="3535" w:author="pbx" w:date="2017-12-12T17:47:00Z">
                          <w:r w:rsidRPr="00E16A91">
                            <w:rPr>
                              <w:rFonts w:ascii="Courier New" w:hAnsi="Courier New" w:cs="Courier New"/>
                              <w:sz w:val="18"/>
                              <w:szCs w:val="18"/>
                            </w:rPr>
                            <w:delText xml:space="preserve">&lt;subjectOf&gt; </w:delText>
                          </w:r>
                        </w:del>
                      </w:p>
                      <w:p w14:paraId="4BB6463E" w14:textId="77777777" w:rsidR="003277CD" w:rsidRDefault="003277CD" w:rsidP="00E16A91">
                        <w:pPr>
                          <w:pStyle w:val="Default"/>
                          <w:rPr>
                            <w:del w:id="3536" w:author="pbx" w:date="2017-12-12T17:47:00Z"/>
                            <w:rFonts w:ascii="Courier New" w:hAnsi="Courier New" w:cs="Courier New"/>
                            <w:sz w:val="18"/>
                            <w:szCs w:val="18"/>
                          </w:rPr>
                        </w:pPr>
                        <w:del w:id="3537"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&lt;approval&gt; </w:delText>
                          </w:r>
                        </w:del>
                      </w:p>
                      <w:p w14:paraId="2AB192F7" w14:textId="77777777" w:rsidR="003277CD" w:rsidRDefault="003277CD" w:rsidP="00E16A91">
                        <w:pPr>
                          <w:pStyle w:val="Default"/>
                          <w:rPr>
                            <w:del w:id="3538" w:author="pbx" w:date="2017-12-12T17:47:00Z"/>
                            <w:rFonts w:ascii="Courier New" w:hAnsi="Courier New" w:cs="Courier New"/>
                            <w:sz w:val="18"/>
                            <w:szCs w:val="18"/>
                          </w:rPr>
                        </w:pPr>
                        <w:del w:id="3539"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&lt;id extension="K123456" root="</w:delText>
                          </w:r>
                          <w:r>
                            <w:rPr>
                              <w:rFonts w:ascii="Courier New" w:hAnsi="Courier New" w:cs="Courier New"/>
                              <w:sz w:val="18"/>
                              <w:szCs w:val="18"/>
                            </w:rPr>
                            <w:delText>2.16.840.1.113883.2.20.6.???</w:delText>
                          </w:r>
                          <w:r w:rsidRPr="00E16A91">
                            <w:rPr>
                              <w:rFonts w:ascii="Courier New" w:hAnsi="Courier New" w:cs="Courier New"/>
                              <w:sz w:val="18"/>
                              <w:szCs w:val="18"/>
                            </w:rPr>
                            <w:delText xml:space="preserve">"/&gt; </w:delText>
                          </w:r>
                        </w:del>
                      </w:p>
                      <w:p w14:paraId="795FCA6B" w14:textId="77777777" w:rsidR="003277CD" w:rsidRDefault="003277CD" w:rsidP="00E16A91">
                        <w:pPr>
                          <w:pStyle w:val="Default"/>
                          <w:ind w:left="432"/>
                          <w:rPr>
                            <w:del w:id="3540" w:author="pbx" w:date="2017-12-12T17:47:00Z"/>
                            <w:rFonts w:ascii="Courier New" w:hAnsi="Courier New" w:cs="Courier New"/>
                            <w:sz w:val="18"/>
                            <w:szCs w:val="18"/>
                          </w:rPr>
                        </w:pPr>
                        <w:del w:id="3541" w:author="pbx" w:date="2017-12-12T17:47:00Z">
                          <w:r w:rsidRPr="00E16A91">
                            <w:rPr>
                              <w:rFonts w:ascii="Courier New" w:hAnsi="Courier New" w:cs="Courier New"/>
                              <w:sz w:val="18"/>
                              <w:szCs w:val="18"/>
                            </w:rPr>
                            <w:delText>&lt;code code="C80442" codeSystem="</w:delText>
                          </w:r>
                          <w:r>
                            <w:rPr>
                              <w:rFonts w:ascii="Courier New" w:hAnsi="Courier New" w:cs="Courier New"/>
                              <w:sz w:val="18"/>
                              <w:szCs w:val="18"/>
                            </w:rPr>
                            <w:delText>2.16.840.1.113883.2.20.6.11</w:delText>
                          </w:r>
                          <w:r w:rsidRPr="00E16A91">
                            <w:rPr>
                              <w:rFonts w:ascii="Courier New" w:hAnsi="Courier New" w:cs="Courier New"/>
                              <w:sz w:val="18"/>
                              <w:szCs w:val="18"/>
                            </w:rPr>
                            <w:delText xml:space="preserve">" displayName="Premarket Notification"/&gt; </w:delText>
                          </w:r>
                        </w:del>
                      </w:p>
                      <w:p w14:paraId="6AE57004" w14:textId="77777777" w:rsidR="003277CD" w:rsidRDefault="003277CD" w:rsidP="00E16A91">
                        <w:pPr>
                          <w:pStyle w:val="Default"/>
                          <w:rPr>
                            <w:del w:id="3542" w:author="pbx" w:date="2017-12-12T17:47:00Z"/>
                            <w:rFonts w:ascii="Courier New" w:hAnsi="Courier New" w:cs="Courier New"/>
                            <w:sz w:val="18"/>
                            <w:szCs w:val="18"/>
                          </w:rPr>
                        </w:pPr>
                        <w:del w:id="3543"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&lt;author&gt;</w:delText>
                          </w:r>
                        </w:del>
                      </w:p>
                      <w:p w14:paraId="7F07411C" w14:textId="77777777" w:rsidR="003277CD" w:rsidRDefault="003277CD" w:rsidP="00E16A91">
                        <w:pPr>
                          <w:pStyle w:val="Default"/>
                          <w:rPr>
                            <w:del w:id="3544" w:author="pbx" w:date="2017-12-12T17:47:00Z"/>
                            <w:rFonts w:ascii="Courier New" w:hAnsi="Courier New" w:cs="Courier New"/>
                            <w:sz w:val="18"/>
                            <w:szCs w:val="18"/>
                          </w:rPr>
                        </w:pPr>
                        <w:del w:id="3545" w:author="pbx" w:date="2017-12-12T17:47:00Z">
                          <w:r w:rsidRPr="00E16A9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E16A91">
                            <w:rPr>
                              <w:rFonts w:ascii="Courier New" w:hAnsi="Courier New" w:cs="Courier New"/>
                              <w:sz w:val="18"/>
                              <w:szCs w:val="18"/>
                            </w:rPr>
                            <w:delText xml:space="preserve">&lt;territorialAuthority&gt; </w:delText>
                          </w:r>
                        </w:del>
                      </w:p>
                      <w:p w14:paraId="5459D285" w14:textId="77777777" w:rsidR="003277CD" w:rsidRDefault="003277CD" w:rsidP="00E16A91">
                        <w:pPr>
                          <w:pStyle w:val="Default"/>
                          <w:rPr>
                            <w:del w:id="3546" w:author="pbx" w:date="2017-12-12T17:47:00Z"/>
                            <w:rFonts w:ascii="Courier New" w:hAnsi="Courier New" w:cs="Courier New"/>
                            <w:sz w:val="18"/>
                            <w:szCs w:val="18"/>
                          </w:rPr>
                        </w:pPr>
                        <w:del w:id="3547"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 xml:space="preserve">&lt;territory&gt; </w:delText>
                          </w:r>
                        </w:del>
                      </w:p>
                      <w:p w14:paraId="14EE2231" w14:textId="77777777" w:rsidR="003277CD" w:rsidRPr="00C66DC9" w:rsidRDefault="003277CD" w:rsidP="00E16A91">
                        <w:pPr>
                          <w:pStyle w:val="Default"/>
                          <w:rPr>
                            <w:del w:id="3548" w:author="pbx" w:date="2017-12-12T17:47:00Z"/>
                            <w:rFonts w:ascii="Courier New" w:hAnsi="Courier New" w:cs="Courier New"/>
                            <w:sz w:val="18"/>
                            <w:szCs w:val="18"/>
                          </w:rPr>
                        </w:pPr>
                        <w:del w:id="3549" w:author="pbx" w:date="2017-12-12T17:47:00Z">
                          <w:r>
                            <w:rPr>
                              <w:rFonts w:ascii="Courier New" w:hAnsi="Courier New" w:cs="Courier New"/>
                              <w:sz w:val="18"/>
                              <w:szCs w:val="18"/>
                            </w:rPr>
                            <w:delText xml:space="preserve">          </w:delText>
                          </w:r>
                          <w:r w:rsidRPr="00E16A91">
                            <w:rPr>
                              <w:rFonts w:ascii="Courier New" w:hAnsi="Courier New" w:cs="Courier New"/>
                              <w:sz w:val="18"/>
                              <w:szCs w:val="18"/>
                            </w:rPr>
                            <w:delText>&lt;code code="</w:delText>
                          </w:r>
                          <w:r>
                            <w:rPr>
                              <w:rFonts w:ascii="Courier New" w:hAnsi="Courier New" w:cs="Courier New"/>
                              <w:sz w:val="18"/>
                              <w:szCs w:val="18"/>
                            </w:rPr>
                            <w:delText>CAN</w:delText>
                          </w:r>
                          <w:r w:rsidRPr="00E16A91">
                            <w:rPr>
                              <w:rFonts w:ascii="Courier New" w:hAnsi="Courier New" w:cs="Courier New"/>
                              <w:sz w:val="18"/>
                              <w:szCs w:val="18"/>
                            </w:rPr>
                            <w:delText>" codeSystem="</w:delText>
                          </w:r>
                          <w:r>
                            <w:rPr>
                              <w:rFonts w:ascii="Courier New" w:hAnsi="Courier New" w:cs="Courier New"/>
                              <w:sz w:val="18"/>
                              <w:szCs w:val="18"/>
                            </w:rPr>
                            <w:delText>2.16.840.1.113883.2.20.6.17</w:delText>
                          </w:r>
                          <w:r w:rsidRPr="00E16A91">
                            <w:rPr>
                              <w:rFonts w:ascii="Courier New" w:hAnsi="Courier New" w:cs="Courier New"/>
                              <w:sz w:val="18"/>
                              <w:szCs w:val="18"/>
                            </w:rPr>
                            <w:delText>"/&gt;</w:delText>
                          </w:r>
                        </w:del>
                      </w:p>
                    </w:txbxContent>
                  </v:textbox>
                  <w10:anchorlock/>
                </v:shape>
              </w:pict>
            </mc:Fallback>
          </mc:AlternateContent>
        </w:r>
      </w:del>
    </w:p>
    <w:p w14:paraId="55C5E1C6" w14:textId="77777777" w:rsidR="00E16A91" w:rsidRPr="00E16A91" w:rsidRDefault="00E16A91" w:rsidP="00F67A67">
      <w:pPr>
        <w:pStyle w:val="Heading4"/>
        <w:ind w:left="1152"/>
        <w:rPr>
          <w:del w:id="3550" w:author="pbx" w:date="2017-12-12T17:47:00Z"/>
        </w:rPr>
      </w:pPr>
      <w:del w:id="3551" w:author="pbx" w:date="2017-12-12T17:47:00Z">
        <w:r>
          <w:delText>Validation</w:delText>
        </w:r>
      </w:del>
    </w:p>
    <w:p w14:paraId="23734252" w14:textId="77777777" w:rsidR="00E16A91" w:rsidRPr="00E16A91" w:rsidRDefault="00E16A91" w:rsidP="00EE43D9">
      <w:pPr>
        <w:pStyle w:val="Default"/>
        <w:numPr>
          <w:ilvl w:val="0"/>
          <w:numId w:val="297"/>
        </w:numPr>
        <w:rPr>
          <w:del w:id="3552" w:author="pbx" w:date="2017-12-12T17:47:00Z"/>
          <w:sz w:val="23"/>
          <w:szCs w:val="23"/>
        </w:rPr>
      </w:pPr>
      <w:commentRangeStart w:id="3553"/>
      <w:del w:id="3554" w:author="pbx" w:date="2017-12-12T17:47:00Z">
        <w:r w:rsidRPr="00E16A91">
          <w:rPr>
            <w:sz w:val="23"/>
            <w:szCs w:val="23"/>
          </w:rPr>
          <w:delText xml:space="preserve">There is one regulatory identifier for each product </w:delText>
        </w:r>
      </w:del>
    </w:p>
    <w:p w14:paraId="581177ED" w14:textId="17C41204" w:rsidR="00240FA6" w:rsidRPr="00240FA6" w:rsidRDefault="00D96434" w:rsidP="00240FA6">
      <w:pPr>
        <w:pStyle w:val="Default"/>
        <w:rPr>
          <w:ins w:id="3555" w:author="pbx" w:date="2017-12-12T17:47:00Z"/>
          <w:sz w:val="23"/>
          <w:szCs w:val="23"/>
        </w:rPr>
      </w:pPr>
      <w:del w:id="3556" w:author="pbx" w:date="2017-12-12T17:47:00Z">
        <w:r>
          <w:rPr>
            <w:sz w:val="23"/>
            <w:szCs w:val="23"/>
          </w:rPr>
          <w:delText xml:space="preserve">The </w:delText>
        </w:r>
      </w:del>
      <w:ins w:id="3557" w:author="pbx" w:date="2017-12-12T17:47:00Z">
        <w:r w:rsidR="00240FA6" w:rsidRPr="00240FA6">
          <w:rPr>
            <w:sz w:val="23"/>
            <w:szCs w:val="23"/>
          </w:rPr>
          <w:t xml:space="preserve">&lt;subjectOf&gt; </w:t>
        </w:r>
      </w:ins>
    </w:p>
    <w:p w14:paraId="313291F8" w14:textId="77777777" w:rsidR="00240FA6" w:rsidRPr="00240FA6" w:rsidRDefault="00240FA6" w:rsidP="00240FA6">
      <w:pPr>
        <w:pStyle w:val="Default"/>
        <w:ind w:left="288"/>
        <w:rPr>
          <w:ins w:id="3558" w:author="pbx" w:date="2017-12-12T17:47:00Z"/>
          <w:sz w:val="23"/>
          <w:szCs w:val="23"/>
        </w:rPr>
      </w:pPr>
      <w:ins w:id="3559" w:author="pbx" w:date="2017-12-12T17:47:00Z">
        <w:r w:rsidRPr="00240FA6">
          <w:rPr>
            <w:sz w:val="23"/>
            <w:szCs w:val="23"/>
          </w:rPr>
          <w:t xml:space="preserve">&lt;approval&gt; </w:t>
        </w:r>
      </w:ins>
    </w:p>
    <w:p w14:paraId="7C16ACE2" w14:textId="0899DFF3" w:rsidR="00240FA6" w:rsidRPr="00240FA6" w:rsidRDefault="00240FA6" w:rsidP="00240FA6">
      <w:pPr>
        <w:pStyle w:val="Default"/>
        <w:ind w:left="576"/>
        <w:rPr>
          <w:sz w:val="23"/>
          <w:szCs w:val="23"/>
        </w:rPr>
      </w:pPr>
      <w:ins w:id="3560" w:author="pbx" w:date="2017-12-12T17:47:00Z">
        <w:r w:rsidRPr="00240FA6">
          <w:rPr>
            <w:sz w:val="23"/>
            <w:szCs w:val="23"/>
          </w:rPr>
          <w:t>&lt;</w:t>
        </w:r>
      </w:ins>
      <w:r w:rsidRPr="00240FA6">
        <w:rPr>
          <w:sz w:val="23"/>
          <w:szCs w:val="23"/>
        </w:rPr>
        <w:t xml:space="preserve">code </w:t>
      </w:r>
      <w:del w:id="3561" w:author="pbx" w:date="2017-12-12T17:47:00Z">
        <w:r w:rsidR="00D96434" w:rsidRPr="00E16A91">
          <w:rPr>
            <w:sz w:val="23"/>
            <w:szCs w:val="23"/>
          </w:rPr>
          <w:delText xml:space="preserve">system is </w:delText>
        </w:r>
      </w:del>
      <w:ins w:id="3562" w:author="pbx" w:date="2017-12-12T17:47:00Z">
        <w:r w:rsidRPr="00240FA6">
          <w:rPr>
            <w:sz w:val="23"/>
            <w:szCs w:val="23"/>
          </w:rPr>
          <w:t>code="C80442" codeSystem="</w:t>
        </w:r>
      </w:ins>
      <w:r w:rsidRPr="00240FA6">
        <w:rPr>
          <w:sz w:val="23"/>
          <w:szCs w:val="23"/>
        </w:rPr>
        <w:t>2.16.840.1.113883.2.20.6</w:t>
      </w:r>
      <w:del w:id="3563" w:author="pbx" w:date="2017-12-12T17:47:00Z">
        <w:r w:rsidR="00F92EA1">
          <w:rPr>
            <w:sz w:val="23"/>
            <w:szCs w:val="23"/>
          </w:rPr>
          <w:delText>.???</w:delText>
        </w:r>
        <w:r w:rsidR="00D96434">
          <w:rPr>
            <w:sz w:val="23"/>
            <w:szCs w:val="23"/>
          </w:rPr>
          <w:delText>.</w:delText>
        </w:r>
      </w:del>
      <w:ins w:id="3564" w:author="pbx" w:date="2017-12-12T17:47:00Z">
        <w:r w:rsidRPr="00240FA6">
          <w:rPr>
            <w:sz w:val="23"/>
            <w:szCs w:val="23"/>
          </w:rPr>
          <w:t xml:space="preserve">.11" displayName="Premarket Notification"/&gt; </w:t>
        </w:r>
      </w:ins>
    </w:p>
    <w:p w14:paraId="12311C8F" w14:textId="77777777" w:rsidR="00E16A91" w:rsidRDefault="00A125B3" w:rsidP="00EE43D9">
      <w:pPr>
        <w:pStyle w:val="Default"/>
        <w:numPr>
          <w:ilvl w:val="0"/>
          <w:numId w:val="297"/>
        </w:numPr>
        <w:rPr>
          <w:del w:id="3565" w:author="pbx" w:date="2017-12-12T17:47:00Z"/>
          <w:sz w:val="23"/>
          <w:szCs w:val="23"/>
        </w:rPr>
      </w:pPr>
      <w:del w:id="3566" w:author="pbx" w:date="2017-12-12T17:47:00Z">
        <w:r>
          <w:rPr>
            <w:sz w:val="23"/>
            <w:szCs w:val="23"/>
          </w:rPr>
          <w:delText>The display name matches the code</w:delText>
        </w:r>
      </w:del>
    </w:p>
    <w:p w14:paraId="01216508" w14:textId="77777777" w:rsidR="00A125B3" w:rsidRPr="00E16A91" w:rsidRDefault="00A125B3" w:rsidP="00EE43D9">
      <w:pPr>
        <w:pStyle w:val="Default"/>
        <w:numPr>
          <w:ilvl w:val="0"/>
          <w:numId w:val="297"/>
        </w:numPr>
        <w:rPr>
          <w:del w:id="3567" w:author="pbx" w:date="2017-12-12T17:47:00Z"/>
          <w:sz w:val="23"/>
          <w:szCs w:val="23"/>
        </w:rPr>
      </w:pPr>
      <w:del w:id="3568" w:author="pbx" w:date="2017-12-12T17:47:00Z">
        <w:r>
          <w:rPr>
            <w:sz w:val="23"/>
            <w:szCs w:val="23"/>
          </w:rPr>
          <w:delText xml:space="preserve">The display name is </w:delText>
        </w:r>
        <w:r w:rsidRPr="00A125B3">
          <w:rPr>
            <w:sz w:val="23"/>
            <w:szCs w:val="23"/>
          </w:rPr>
          <w:delText>based upon the document language.</w:delText>
        </w:r>
      </w:del>
    </w:p>
    <w:p w14:paraId="792D9787" w14:textId="77777777" w:rsidR="00E16A91" w:rsidRDefault="00E16A91" w:rsidP="00EE43D9">
      <w:pPr>
        <w:pStyle w:val="Default"/>
        <w:numPr>
          <w:ilvl w:val="0"/>
          <w:numId w:val="297"/>
        </w:numPr>
        <w:rPr>
          <w:del w:id="3569" w:author="pbx" w:date="2017-12-12T17:47:00Z"/>
          <w:sz w:val="23"/>
          <w:szCs w:val="23"/>
        </w:rPr>
      </w:pPr>
      <w:del w:id="3570" w:author="pbx" w:date="2017-12-12T17:47:00Z">
        <w:r w:rsidRPr="00E16A91">
          <w:rPr>
            <w:sz w:val="23"/>
            <w:szCs w:val="23"/>
          </w:rPr>
          <w:delText>Territorial authority is as above</w:delText>
        </w:r>
        <w:commentRangeEnd w:id="3553"/>
        <w:r w:rsidR="00F3206C">
          <w:rPr>
            <w:rStyle w:val="CommentReference"/>
          </w:rPr>
          <w:commentReference w:id="3553"/>
        </w:r>
      </w:del>
    </w:p>
    <w:p w14:paraId="651B1C04" w14:textId="77777777" w:rsidR="004D409C" w:rsidRDefault="004D409C" w:rsidP="0080029F">
      <w:pPr>
        <w:pStyle w:val="Default"/>
        <w:rPr>
          <w:del w:id="3571" w:author="pbx" w:date="2017-12-12T17:47:00Z"/>
          <w:sz w:val="23"/>
          <w:szCs w:val="23"/>
        </w:rPr>
      </w:pPr>
    </w:p>
    <w:p w14:paraId="0CF3597C" w14:textId="77777777" w:rsidR="00240FA6" w:rsidRPr="00240FA6" w:rsidRDefault="00240FA6" w:rsidP="00240FA6">
      <w:pPr>
        <w:pStyle w:val="Default"/>
        <w:ind w:left="576"/>
        <w:rPr>
          <w:ins w:id="3572" w:author="pbx" w:date="2017-12-12T17:47:00Z"/>
          <w:sz w:val="23"/>
          <w:szCs w:val="23"/>
        </w:rPr>
      </w:pPr>
      <w:ins w:id="3573" w:author="pbx" w:date="2017-12-12T17:47:00Z">
        <w:r w:rsidRPr="00240FA6">
          <w:rPr>
            <w:sz w:val="23"/>
            <w:szCs w:val="23"/>
          </w:rPr>
          <w:t>&lt;author&gt;</w:t>
        </w:r>
      </w:ins>
    </w:p>
    <w:p w14:paraId="6EBC956E" w14:textId="77777777" w:rsidR="00240FA6" w:rsidRPr="00240FA6" w:rsidRDefault="00240FA6" w:rsidP="00240FA6">
      <w:pPr>
        <w:pStyle w:val="Default"/>
        <w:ind w:left="864"/>
        <w:rPr>
          <w:ins w:id="3574" w:author="pbx" w:date="2017-12-12T17:47:00Z"/>
          <w:sz w:val="23"/>
          <w:szCs w:val="23"/>
        </w:rPr>
      </w:pPr>
      <w:ins w:id="3575" w:author="pbx" w:date="2017-12-12T17:47:00Z">
        <w:r w:rsidRPr="00240FA6">
          <w:rPr>
            <w:sz w:val="23"/>
            <w:szCs w:val="23"/>
          </w:rPr>
          <w:t xml:space="preserve">&lt;territorialAuthority&gt; </w:t>
        </w:r>
      </w:ins>
    </w:p>
    <w:p w14:paraId="53BD7D51" w14:textId="77777777" w:rsidR="00240FA6" w:rsidRPr="00240FA6" w:rsidRDefault="00240FA6" w:rsidP="00240FA6">
      <w:pPr>
        <w:pStyle w:val="Default"/>
        <w:ind w:left="1152"/>
        <w:rPr>
          <w:ins w:id="3576" w:author="pbx" w:date="2017-12-12T17:47:00Z"/>
          <w:sz w:val="23"/>
          <w:szCs w:val="23"/>
        </w:rPr>
      </w:pPr>
      <w:ins w:id="3577" w:author="pbx" w:date="2017-12-12T17:47:00Z">
        <w:r w:rsidRPr="00240FA6">
          <w:rPr>
            <w:sz w:val="23"/>
            <w:szCs w:val="23"/>
          </w:rPr>
          <w:t xml:space="preserve">&lt;territory&gt; </w:t>
        </w:r>
      </w:ins>
    </w:p>
    <w:p w14:paraId="277D7D0B" w14:textId="77777777" w:rsidR="00240FA6" w:rsidRPr="00240FA6" w:rsidRDefault="00240FA6" w:rsidP="00240FA6">
      <w:pPr>
        <w:pStyle w:val="Default"/>
        <w:ind w:left="1440"/>
        <w:rPr>
          <w:ins w:id="3578" w:author="pbx" w:date="2017-12-12T17:47:00Z"/>
          <w:sz w:val="23"/>
          <w:szCs w:val="23"/>
        </w:rPr>
      </w:pPr>
      <w:ins w:id="3579" w:author="pbx" w:date="2017-12-12T17:47:00Z">
        <w:r w:rsidRPr="00240FA6">
          <w:rPr>
            <w:sz w:val="23"/>
            <w:szCs w:val="23"/>
          </w:rPr>
          <w:t>&lt;code code="CAN" codeSystem="2.16.840.1.113883.2.20.6.17"/&gt;</w:t>
        </w:r>
      </w:ins>
    </w:p>
    <w:p w14:paraId="1432E910" w14:textId="77777777" w:rsidR="004D409C" w:rsidRDefault="004D409C" w:rsidP="0080029F">
      <w:pPr>
        <w:pStyle w:val="Default"/>
        <w:rPr>
          <w:ins w:id="3580" w:author="pbx" w:date="2017-12-12T17:47:00Z"/>
          <w:sz w:val="23"/>
          <w:szCs w:val="23"/>
        </w:rPr>
      </w:pPr>
    </w:p>
    <w:p w14:paraId="0023CB08" w14:textId="77777777" w:rsidR="004D409C" w:rsidRDefault="004D409C" w:rsidP="001D67E2">
      <w:pPr>
        <w:pStyle w:val="Heading3"/>
      </w:pPr>
      <w:bookmarkStart w:id="3581" w:name="_Toc500864105"/>
      <w:bookmarkStart w:id="3582" w:name="_Toc495429311"/>
      <w:r>
        <w:t>Marketing status and date</w:t>
      </w:r>
      <w:bookmarkEnd w:id="3581"/>
      <w:bookmarkEnd w:id="3582"/>
      <w:r>
        <w:t xml:space="preserve"> </w:t>
      </w:r>
    </w:p>
    <w:p w14:paraId="7C7C50EC" w14:textId="77777777" w:rsidR="004D409C" w:rsidRDefault="004D409C" w:rsidP="0080029F">
      <w:pPr>
        <w:rPr>
          <w:del w:id="3583" w:author="pbx" w:date="2017-12-12T17:47:00Z"/>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14:paraId="483964F2" w14:textId="77777777" w:rsidR="00AD7808" w:rsidRDefault="00AD7808" w:rsidP="0080029F">
      <w:pPr>
        <w:rPr>
          <w:del w:id="3584" w:author="pbx" w:date="2017-12-12T17:47:00Z"/>
        </w:rPr>
      </w:pPr>
    </w:p>
    <w:p w14:paraId="5CE27174" w14:textId="77777777" w:rsidR="004D409C" w:rsidRDefault="004D409C" w:rsidP="00F67A67">
      <w:pPr>
        <w:pStyle w:val="Heading4"/>
        <w:ind w:left="1152"/>
        <w:rPr>
          <w:del w:id="3585" w:author="pbx" w:date="2017-12-12T17:47:00Z"/>
        </w:rPr>
      </w:pPr>
      <w:del w:id="3586" w:author="pbx" w:date="2017-12-12T17:47:00Z">
        <w:r>
          <w:delText xml:space="preserve">Validation </w:delText>
        </w:r>
      </w:del>
    </w:p>
    <w:p w14:paraId="76274B4D" w14:textId="77777777" w:rsidR="004D409C" w:rsidRDefault="004D409C" w:rsidP="00EE43D9">
      <w:pPr>
        <w:pStyle w:val="Default"/>
        <w:numPr>
          <w:ilvl w:val="0"/>
          <w:numId w:val="298"/>
        </w:numPr>
        <w:rPr>
          <w:del w:id="3587" w:author="pbx" w:date="2017-12-12T17:47:00Z"/>
          <w:sz w:val="23"/>
          <w:szCs w:val="23"/>
        </w:rPr>
      </w:pPr>
      <w:commentRangeStart w:id="3588"/>
      <w:del w:id="3589" w:author="pbx" w:date="2017-12-12T17:47:00Z">
        <w:r>
          <w:rPr>
            <w:sz w:val="23"/>
            <w:szCs w:val="23"/>
          </w:rPr>
          <w:delText>There is one marketing status code for each top-level product (part products do not require this).</w:delText>
        </w:r>
        <w:commentRangeEnd w:id="3588"/>
        <w:r w:rsidR="00F3206C">
          <w:rPr>
            <w:rStyle w:val="CommentReference"/>
          </w:rPr>
          <w:commentReference w:id="3588"/>
        </w:r>
      </w:del>
    </w:p>
    <w:p w14:paraId="5C80B2D8" w14:textId="77777777" w:rsidR="00D44252" w:rsidRDefault="00D44252" w:rsidP="0080029F">
      <w:pPr>
        <w:rPr>
          <w:del w:id="3590" w:author="pbx" w:date="2017-12-12T17:47:00Z"/>
        </w:rPr>
      </w:pPr>
    </w:p>
    <w:p w14:paraId="5059FBA2" w14:textId="77777777" w:rsidR="004D409C" w:rsidRPr="004D409C" w:rsidRDefault="004D409C" w:rsidP="001D67E2">
      <w:pPr>
        <w:pStyle w:val="Heading3"/>
        <w:rPr>
          <w:del w:id="3591" w:author="pbx" w:date="2017-12-12T17:47:00Z"/>
        </w:rPr>
      </w:pPr>
      <w:bookmarkStart w:id="3592" w:name="_Toc495429312"/>
      <w:del w:id="3593" w:author="pbx" w:date="2017-12-12T17:47:00Z">
        <w:r w:rsidRPr="004D409C">
          <w:delText>Device Characteristics</w:delText>
        </w:r>
        <w:bookmarkEnd w:id="3592"/>
        <w:r w:rsidRPr="004D409C">
          <w:delText xml:space="preserve"> </w:delText>
        </w:r>
      </w:del>
    </w:p>
    <w:p w14:paraId="271756A9" w14:textId="77777777" w:rsidR="004D409C" w:rsidRDefault="004D409C" w:rsidP="0080029F">
      <w:pPr>
        <w:rPr>
          <w:del w:id="3594" w:author="pbx" w:date="2017-12-12T17:47:00Z"/>
        </w:rPr>
      </w:pPr>
      <w:del w:id="3595" w:author="pbx" w:date="2017-12-12T17:47:00Z">
        <w:r w:rsidRPr="004D409C">
          <w:delText xml:space="preserve">Many characteristics exist for devices and are listed here in tabular form. The characteristic structure allows specifying any properties of the product in a code-value pair, the code saying which property is being specified, the value saying what the property is for the given product. The characteristics structure connects to the product Role through the subjectOf element. </w:delText>
        </w:r>
      </w:del>
    </w:p>
    <w:p w14:paraId="45645EF2" w14:textId="77777777" w:rsidR="004D409C" w:rsidRDefault="00F43CE6" w:rsidP="0080029F">
      <w:pPr>
        <w:rPr>
          <w:del w:id="3596" w:author="pbx" w:date="2017-12-12T17:47:00Z"/>
        </w:rPr>
      </w:pPr>
      <w:del w:id="3597" w:author="pbx" w:date="2017-12-12T17:47:00Z">
        <w:r w:rsidRPr="000A6564">
          <w:rPr>
            <w:noProof/>
            <w:lang w:val="en-US"/>
          </w:rPr>
          <mc:AlternateContent>
            <mc:Choice Requires="wps">
              <w:drawing>
                <wp:inline distT="0" distB="0" distL="0" distR="0" wp14:anchorId="1BE6C810" wp14:editId="7F95D9B6">
                  <wp:extent cx="5883965" cy="1338682"/>
                  <wp:effectExtent l="57150" t="0" r="78740" b="12827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33868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386F0D01" w14:textId="77777777" w:rsidR="003277CD" w:rsidRDefault="003277CD" w:rsidP="00EB742F">
                              <w:pPr>
                                <w:pStyle w:val="Default"/>
                                <w:rPr>
                                  <w:del w:id="3598" w:author="pbx" w:date="2017-12-12T17:47:00Z"/>
                                  <w:rFonts w:ascii="Courier New" w:hAnsi="Courier New" w:cs="Courier New"/>
                                  <w:sz w:val="18"/>
                                  <w:szCs w:val="18"/>
                                </w:rPr>
                              </w:pPr>
                              <w:del w:id="3599" w:author="pbx" w:date="2017-12-12T17:47:00Z">
                                <w:r w:rsidRPr="00EB742F">
                                  <w:rPr>
                                    <w:rFonts w:ascii="Courier New" w:hAnsi="Courier New" w:cs="Courier New"/>
                                    <w:sz w:val="18"/>
                                    <w:szCs w:val="18"/>
                                  </w:rPr>
                                  <w:delText xml:space="preserve">&lt;manufacturedProduct&gt; </w:delText>
                                </w:r>
                              </w:del>
                            </w:p>
                            <w:p w14:paraId="1752B59C" w14:textId="77777777" w:rsidR="003277CD" w:rsidRDefault="003277CD" w:rsidP="00EB742F">
                              <w:pPr>
                                <w:pStyle w:val="Default"/>
                                <w:rPr>
                                  <w:del w:id="3600" w:author="pbx" w:date="2017-12-12T17:47:00Z"/>
                                  <w:rFonts w:ascii="Courier New" w:hAnsi="Courier New" w:cs="Courier New"/>
                                  <w:sz w:val="18"/>
                                  <w:szCs w:val="18"/>
                                </w:rPr>
                              </w:pPr>
                              <w:del w:id="3601"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&lt;manufacturedProduct&gt; </w:delText>
                                </w:r>
                              </w:del>
                            </w:p>
                            <w:p w14:paraId="5B0DD7C5" w14:textId="77777777" w:rsidR="003277CD" w:rsidRDefault="003277CD" w:rsidP="009A27B7">
                              <w:pPr>
                                <w:pStyle w:val="Default"/>
                                <w:ind w:firstLine="720"/>
                                <w:rPr>
                                  <w:del w:id="3602" w:author="pbx" w:date="2017-12-12T17:47:00Z"/>
                                  <w:rFonts w:ascii="Courier New" w:hAnsi="Courier New" w:cs="Courier New"/>
                                  <w:sz w:val="18"/>
                                  <w:szCs w:val="18"/>
                                </w:rPr>
                              </w:pPr>
                              <w:del w:id="3603" w:author="pbx" w:date="2017-12-12T17:47:00Z">
                                <w:r w:rsidRPr="00EB742F">
                                  <w:rPr>
                                    <w:rFonts w:ascii="Courier New" w:hAnsi="Courier New" w:cs="Courier New"/>
                                    <w:sz w:val="18"/>
                                    <w:szCs w:val="18"/>
                                  </w:rPr>
                                  <w:delText xml:space="preserve">... </w:delText>
                                </w:r>
                              </w:del>
                            </w:p>
                            <w:p w14:paraId="3D1B7FF3" w14:textId="77777777" w:rsidR="003277CD" w:rsidRPr="00EB742F" w:rsidRDefault="003277CD" w:rsidP="00EB742F">
                              <w:pPr>
                                <w:pStyle w:val="Default"/>
                                <w:rPr>
                                  <w:del w:id="3604" w:author="pbx" w:date="2017-12-12T17:47:00Z"/>
                                  <w:rFonts w:ascii="Courier New" w:hAnsi="Courier New" w:cs="Courier New"/>
                                  <w:sz w:val="18"/>
                                  <w:szCs w:val="18"/>
                                </w:rPr>
                              </w:pPr>
                              <w:del w:id="3605"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&lt;/manufacturedProduct&gt; </w:delText>
                                </w:r>
                              </w:del>
                            </w:p>
                            <w:p w14:paraId="63086FE2" w14:textId="77777777" w:rsidR="003277CD" w:rsidRDefault="003277CD" w:rsidP="00EB742F">
                              <w:pPr>
                                <w:pStyle w:val="Default"/>
                                <w:rPr>
                                  <w:del w:id="3606" w:author="pbx" w:date="2017-12-12T17:47:00Z"/>
                                  <w:rFonts w:ascii="Courier New" w:hAnsi="Courier New" w:cs="Courier New"/>
                                  <w:sz w:val="18"/>
                                  <w:szCs w:val="18"/>
                                </w:rPr>
                              </w:pPr>
                              <w:del w:id="3607"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&lt;subjectOf&gt; </w:delText>
                                </w:r>
                              </w:del>
                            </w:p>
                            <w:p w14:paraId="55B90C70" w14:textId="77777777" w:rsidR="003277CD" w:rsidRDefault="003277CD" w:rsidP="00EB742F">
                              <w:pPr>
                                <w:pStyle w:val="Default"/>
                                <w:rPr>
                                  <w:del w:id="3608" w:author="pbx" w:date="2017-12-12T17:47:00Z"/>
                                  <w:rFonts w:ascii="Courier New" w:hAnsi="Courier New" w:cs="Courier New"/>
                                  <w:sz w:val="18"/>
                                  <w:szCs w:val="18"/>
                                </w:rPr>
                              </w:pPr>
                              <w:del w:id="3609"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&lt;characteristic&gt; </w:delText>
                                </w:r>
                              </w:del>
                            </w:p>
                            <w:p w14:paraId="371F0EA3" w14:textId="77777777" w:rsidR="003277CD" w:rsidRDefault="003277CD" w:rsidP="00F43CE6">
                              <w:pPr>
                                <w:pStyle w:val="Default"/>
                                <w:ind w:left="720"/>
                                <w:rPr>
                                  <w:del w:id="3610" w:author="pbx" w:date="2017-12-12T17:47:00Z"/>
                                  <w:rFonts w:ascii="Courier New" w:hAnsi="Courier New" w:cs="Courier New"/>
                                  <w:sz w:val="18"/>
                                  <w:szCs w:val="18"/>
                                </w:rPr>
                              </w:pPr>
                              <w:del w:id="3611" w:author="pbx" w:date="2017-12-12T17:47:00Z">
                                <w:r w:rsidRPr="00EB742F">
                                  <w:rPr>
                                    <w:rFonts w:ascii="Courier New" w:hAnsi="Courier New" w:cs="Courier New"/>
                                    <w:sz w:val="18"/>
                                    <w:szCs w:val="18"/>
                                  </w:rPr>
                                  <w:delText xml:space="preserve">&lt;code code="characteristic code" codeSystem="characteristic code system"/&gt; </w:delText>
                                </w:r>
                              </w:del>
                            </w:p>
                            <w:p w14:paraId="3D8156E9" w14:textId="77777777" w:rsidR="003277CD" w:rsidRPr="00C66DC9" w:rsidRDefault="003277CD" w:rsidP="00EB742F">
                              <w:pPr>
                                <w:pStyle w:val="Default"/>
                                <w:rPr>
                                  <w:del w:id="3612" w:author="pbx" w:date="2017-12-12T17:47:00Z"/>
                                  <w:rFonts w:ascii="Courier New" w:hAnsi="Courier New" w:cs="Courier New"/>
                                  <w:sz w:val="18"/>
                                  <w:szCs w:val="18"/>
                                </w:rPr>
                              </w:pPr>
                              <w:del w:id="3613"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&lt;value xsi:type="characteristic value type" ...&gt;</w:delText>
                                </w:r>
                              </w:del>
                            </w:p>
                          </w:txbxContent>
                        </wps:txbx>
                        <wps:bodyPr rot="0" vert="horz" wrap="square" lIns="91440" tIns="45720" rIns="91440" bIns="45720" anchor="t" anchorCtr="0">
                          <a:noAutofit/>
                        </wps:bodyPr>
                      </wps:wsp>
                    </a:graphicData>
                  </a:graphic>
                </wp:inline>
              </w:drawing>
            </mc:Choice>
            <mc:Fallback>
              <w:pict>
                <v:shape id="_x0000_s1034" type="#_x0000_t202" style="width:463.3pt;height:1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" fillcolor="#c6d9f1 [671]">
                  <v:shadow on="t" color="#bfbfbf [2412]" offset="0,4pt"/>
                  <v:textbox>
                    <w:txbxContent>
                      <w:p w14:paraId="386F0D01" w14:textId="77777777" w:rsidR="003277CD" w:rsidRDefault="003277CD" w:rsidP="00EB742F">
                        <w:pPr>
                          <w:pStyle w:val="Default"/>
                          <w:rPr>
                            <w:del w:id="3614" w:author="pbx" w:date="2017-12-12T17:47:00Z"/>
                            <w:rFonts w:ascii="Courier New" w:hAnsi="Courier New" w:cs="Courier New"/>
                            <w:sz w:val="18"/>
                            <w:szCs w:val="18"/>
                          </w:rPr>
                        </w:pPr>
                        <w:del w:id="3615" w:author="pbx" w:date="2017-12-12T17:47:00Z">
                          <w:r w:rsidRPr="00EB742F">
                            <w:rPr>
                              <w:rFonts w:ascii="Courier New" w:hAnsi="Courier New" w:cs="Courier New"/>
                              <w:sz w:val="18"/>
                              <w:szCs w:val="18"/>
                            </w:rPr>
                            <w:delText xml:space="preserve">&lt;manufacturedProduct&gt; </w:delText>
                          </w:r>
                        </w:del>
                      </w:p>
                      <w:p w14:paraId="1752B59C" w14:textId="77777777" w:rsidR="003277CD" w:rsidRDefault="003277CD" w:rsidP="00EB742F">
                        <w:pPr>
                          <w:pStyle w:val="Default"/>
                          <w:rPr>
                            <w:del w:id="3616" w:author="pbx" w:date="2017-12-12T17:47:00Z"/>
                            <w:rFonts w:ascii="Courier New" w:hAnsi="Courier New" w:cs="Courier New"/>
                            <w:sz w:val="18"/>
                            <w:szCs w:val="18"/>
                          </w:rPr>
                        </w:pPr>
                        <w:del w:id="3617"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&lt;manufacturedProduct&gt; </w:delText>
                          </w:r>
                        </w:del>
                      </w:p>
                      <w:p w14:paraId="5B0DD7C5" w14:textId="77777777" w:rsidR="003277CD" w:rsidRDefault="003277CD" w:rsidP="009A27B7">
                        <w:pPr>
                          <w:pStyle w:val="Default"/>
                          <w:ind w:firstLine="720"/>
                          <w:rPr>
                            <w:del w:id="3618" w:author="pbx" w:date="2017-12-12T17:47:00Z"/>
                            <w:rFonts w:ascii="Courier New" w:hAnsi="Courier New" w:cs="Courier New"/>
                            <w:sz w:val="18"/>
                            <w:szCs w:val="18"/>
                          </w:rPr>
                        </w:pPr>
                        <w:del w:id="3619" w:author="pbx" w:date="2017-12-12T17:47:00Z">
                          <w:r w:rsidRPr="00EB742F">
                            <w:rPr>
                              <w:rFonts w:ascii="Courier New" w:hAnsi="Courier New" w:cs="Courier New"/>
                              <w:sz w:val="18"/>
                              <w:szCs w:val="18"/>
                            </w:rPr>
                            <w:delText xml:space="preserve">... </w:delText>
                          </w:r>
                        </w:del>
                      </w:p>
                      <w:p w14:paraId="3D1B7FF3" w14:textId="77777777" w:rsidR="003277CD" w:rsidRPr="00EB742F" w:rsidRDefault="003277CD" w:rsidP="00EB742F">
                        <w:pPr>
                          <w:pStyle w:val="Default"/>
                          <w:rPr>
                            <w:del w:id="3620" w:author="pbx" w:date="2017-12-12T17:47:00Z"/>
                            <w:rFonts w:ascii="Courier New" w:hAnsi="Courier New" w:cs="Courier New"/>
                            <w:sz w:val="18"/>
                            <w:szCs w:val="18"/>
                          </w:rPr>
                        </w:pPr>
                        <w:del w:id="3621"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&lt;/manufacturedProduct&gt; </w:delText>
                          </w:r>
                        </w:del>
                      </w:p>
                      <w:p w14:paraId="63086FE2" w14:textId="77777777" w:rsidR="003277CD" w:rsidRDefault="003277CD" w:rsidP="00EB742F">
                        <w:pPr>
                          <w:pStyle w:val="Default"/>
                          <w:rPr>
                            <w:del w:id="3622" w:author="pbx" w:date="2017-12-12T17:47:00Z"/>
                            <w:rFonts w:ascii="Courier New" w:hAnsi="Courier New" w:cs="Courier New"/>
                            <w:sz w:val="18"/>
                            <w:szCs w:val="18"/>
                          </w:rPr>
                        </w:pPr>
                        <w:del w:id="3623"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&lt;subjectOf&gt; </w:delText>
                          </w:r>
                        </w:del>
                      </w:p>
                      <w:p w14:paraId="55B90C70" w14:textId="77777777" w:rsidR="003277CD" w:rsidRDefault="003277CD" w:rsidP="00EB742F">
                        <w:pPr>
                          <w:pStyle w:val="Default"/>
                          <w:rPr>
                            <w:del w:id="3624" w:author="pbx" w:date="2017-12-12T17:47:00Z"/>
                            <w:rFonts w:ascii="Courier New" w:hAnsi="Courier New" w:cs="Courier New"/>
                            <w:sz w:val="18"/>
                            <w:szCs w:val="18"/>
                          </w:rPr>
                        </w:pPr>
                        <w:del w:id="3625"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 xml:space="preserve">&lt;characteristic&gt; </w:delText>
                          </w:r>
                        </w:del>
                      </w:p>
                      <w:p w14:paraId="371F0EA3" w14:textId="77777777" w:rsidR="003277CD" w:rsidRDefault="003277CD" w:rsidP="00F43CE6">
                        <w:pPr>
                          <w:pStyle w:val="Default"/>
                          <w:ind w:left="720"/>
                          <w:rPr>
                            <w:del w:id="3626" w:author="pbx" w:date="2017-12-12T17:47:00Z"/>
                            <w:rFonts w:ascii="Courier New" w:hAnsi="Courier New" w:cs="Courier New"/>
                            <w:sz w:val="18"/>
                            <w:szCs w:val="18"/>
                          </w:rPr>
                        </w:pPr>
                        <w:del w:id="3627" w:author="pbx" w:date="2017-12-12T17:47:00Z">
                          <w:r w:rsidRPr="00EB742F">
                            <w:rPr>
                              <w:rFonts w:ascii="Courier New" w:hAnsi="Courier New" w:cs="Courier New"/>
                              <w:sz w:val="18"/>
                              <w:szCs w:val="18"/>
                            </w:rPr>
                            <w:delText xml:space="preserve">&lt;code code="characteristic code" codeSystem="characteristic code system"/&gt; </w:delText>
                          </w:r>
                        </w:del>
                      </w:p>
                      <w:p w14:paraId="3D8156E9" w14:textId="77777777" w:rsidR="003277CD" w:rsidRPr="00C66DC9" w:rsidRDefault="003277CD" w:rsidP="00EB742F">
                        <w:pPr>
                          <w:pStyle w:val="Default"/>
                          <w:rPr>
                            <w:del w:id="3628" w:author="pbx" w:date="2017-12-12T17:47:00Z"/>
                            <w:rFonts w:ascii="Courier New" w:hAnsi="Courier New" w:cs="Courier New"/>
                            <w:sz w:val="18"/>
                            <w:szCs w:val="18"/>
                          </w:rPr>
                        </w:pPr>
                        <w:del w:id="3629" w:author="pbx" w:date="2017-12-12T17:47:00Z">
                          <w:r>
                            <w:rPr>
                              <w:rFonts w:ascii="Courier New" w:hAnsi="Courier New" w:cs="Courier New"/>
                              <w:sz w:val="18"/>
                              <w:szCs w:val="18"/>
                            </w:rPr>
                            <w:delText xml:space="preserve">      </w:delText>
                          </w:r>
                          <w:r w:rsidRPr="00EB742F">
                            <w:rPr>
                              <w:rFonts w:ascii="Courier New" w:hAnsi="Courier New" w:cs="Courier New"/>
                              <w:sz w:val="18"/>
                              <w:szCs w:val="18"/>
                            </w:rPr>
                            <w:delText>&lt;value xsi:type="characteristic value type" ...&gt;</w:delText>
                          </w:r>
                        </w:del>
                      </w:p>
                    </w:txbxContent>
                  </v:textbox>
                  <w10:anchorlock/>
                </v:shape>
              </w:pict>
            </mc:Fallback>
          </mc:AlternateContent>
        </w:r>
      </w:del>
    </w:p>
    <w:p w14:paraId="369B43AE" w14:textId="77777777" w:rsidR="004D409C" w:rsidRDefault="004D409C" w:rsidP="0080029F">
      <w:pPr>
        <w:rPr>
          <w:del w:id="3630" w:author="pbx" w:date="2017-12-12T17:47:00Z"/>
          <w:color w:val="548DD4" w:themeColor="text2" w:themeTint="99"/>
          <w:u w:val="single"/>
        </w:rPr>
      </w:pPr>
      <w:del w:id="3631" w:author="pbx" w:date="2017-12-12T17:47:00Z">
        <w:r w:rsidRPr="004D409C">
          <w:delText>Characteristics use one of a number of different data types</w:delText>
        </w:r>
        <w:r w:rsidR="00EB742F">
          <w:delText xml:space="preserve"> as per OID: </w:delText>
        </w:r>
        <w:r w:rsidR="002F665C">
          <w:delText>2.16.840.1.113883.2.20.6.23</w:delText>
        </w:r>
        <w:r w:rsidRPr="004D409C">
          <w:delText xml:space="preserve">. Each data type uses slightly different XML elements and attributes as shown in the templates in Section </w:delText>
        </w:r>
        <w:r w:rsidR="00EB742F" w:rsidRPr="00EB742F">
          <w:rPr>
            <w:color w:val="548DD4" w:themeColor="text2" w:themeTint="99"/>
            <w:u w:val="single"/>
          </w:rPr>
          <w:fldChar w:fldCharType="begin"/>
        </w:r>
        <w:r w:rsidR="00EB742F" w:rsidRPr="00EB742F">
          <w:rPr>
            <w:color w:val="548DD4" w:themeColor="text2" w:themeTint="99"/>
            <w:u w:val="single"/>
          </w:rPr>
          <w:delInstrText xml:space="preserve"> REF _Ref443319216 \r \h  \* MERGEFORMAT </w:del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Pr>
            <w:color w:val="548DD4" w:themeColor="text2" w:themeTint="99"/>
            <w:u w:val="single"/>
          </w:rPr>
          <w:delText>4.10.14</w:delText>
        </w:r>
        <w:r w:rsidR="00EB742F" w:rsidRPr="00EB742F">
          <w:rPr>
            <w:color w:val="548DD4" w:themeColor="text2" w:themeTint="99"/>
            <w:u w:val="single"/>
          </w:rPr>
          <w:fldChar w:fldCharType="end"/>
        </w:r>
        <w:r w:rsidR="00EB742F" w:rsidRPr="00EB742F">
          <w:rPr>
            <w:color w:val="548DD4" w:themeColor="text2" w:themeTint="99"/>
            <w:u w:val="single"/>
          </w:rPr>
          <w:delText xml:space="preserve"> </w:delText>
        </w:r>
        <w:r w:rsidR="00EB742F" w:rsidRPr="00EB742F">
          <w:rPr>
            <w:color w:val="548DD4" w:themeColor="text2" w:themeTint="99"/>
            <w:u w:val="single"/>
          </w:rPr>
          <w:fldChar w:fldCharType="begin"/>
        </w:r>
        <w:r w:rsidR="00EB742F" w:rsidRPr="00EB742F">
          <w:rPr>
            <w:color w:val="548DD4" w:themeColor="text2" w:themeTint="99"/>
            <w:u w:val="single"/>
          </w:rPr>
          <w:delInstrText xml:space="preserve"> REF _Ref443319216 \h  \* MERGEFORMAT </w:del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sidRPr="00C05A3F">
          <w:rPr>
            <w:color w:val="548DD4" w:themeColor="text2" w:themeTint="99"/>
            <w:u w:val="single"/>
          </w:rPr>
          <w:delText>Characteristics</w:delText>
        </w:r>
        <w:r w:rsidR="00EB742F" w:rsidRPr="00EB742F">
          <w:rPr>
            <w:color w:val="548DD4" w:themeColor="text2" w:themeTint="99"/>
            <w:u w:val="single"/>
          </w:rPr>
          <w:fldChar w:fldCharType="end"/>
        </w:r>
        <w:r w:rsidR="00EB742F">
          <w:rPr>
            <w:color w:val="548DD4" w:themeColor="text2" w:themeTint="99"/>
            <w:u w:val="single"/>
          </w:rPr>
          <w:delText>.</w:delText>
        </w:r>
      </w:del>
    </w:p>
    <w:p w14:paraId="7D8034E9" w14:textId="77777777" w:rsidR="00EB742F" w:rsidRDefault="00EB742F" w:rsidP="0080029F">
      <w:pPr>
        <w:rPr>
          <w:del w:id="3632" w:author="pbx" w:date="2017-12-12T17:47:00Z"/>
        </w:rPr>
      </w:pPr>
    </w:p>
    <w:p w14:paraId="3A7AD285" w14:textId="77777777" w:rsidR="00EB742F" w:rsidRDefault="00EB742F" w:rsidP="00F67A67">
      <w:pPr>
        <w:pStyle w:val="Heading4"/>
        <w:ind w:left="1152"/>
        <w:rPr>
          <w:del w:id="3633" w:author="pbx" w:date="2017-12-12T17:47:00Z"/>
        </w:rPr>
      </w:pPr>
      <w:del w:id="3634" w:author="pbx" w:date="2017-12-12T17:47:00Z">
        <w:r>
          <w:delText>Validation</w:delText>
        </w:r>
      </w:del>
    </w:p>
    <w:p w14:paraId="14EB062B" w14:textId="77777777" w:rsidR="00EB742F" w:rsidRDefault="00EB742F" w:rsidP="00EE43D9">
      <w:pPr>
        <w:pStyle w:val="Default"/>
        <w:numPr>
          <w:ilvl w:val="0"/>
          <w:numId w:val="299"/>
        </w:numPr>
        <w:rPr>
          <w:del w:id="3635" w:author="pbx" w:date="2017-12-12T17:47:00Z"/>
          <w:sz w:val="23"/>
          <w:szCs w:val="23"/>
        </w:rPr>
      </w:pPr>
      <w:commentRangeStart w:id="3636"/>
      <w:del w:id="3637" w:author="pbx" w:date="2017-12-12T17:47:00Z">
        <w:r>
          <w:rPr>
            <w:sz w:val="23"/>
            <w:szCs w:val="23"/>
          </w:rPr>
          <w:delText>There are no device characteristics other than the ones mentioned in this document.</w:delText>
        </w:r>
      </w:del>
    </w:p>
    <w:p w14:paraId="17586EE6" w14:textId="77777777" w:rsidR="003C22A4" w:rsidRDefault="003C22A4" w:rsidP="00EE43D9">
      <w:pPr>
        <w:pStyle w:val="Default"/>
        <w:numPr>
          <w:ilvl w:val="0"/>
          <w:numId w:val="299"/>
        </w:numPr>
        <w:rPr>
          <w:del w:id="3638" w:author="pbx" w:date="2017-12-12T17:47:00Z"/>
          <w:sz w:val="23"/>
          <w:szCs w:val="23"/>
        </w:rPr>
      </w:pPr>
      <w:del w:id="3639" w:author="pbx" w:date="2017-12-12T17:47:00Z">
        <w:r>
          <w:rPr>
            <w:sz w:val="23"/>
            <w:szCs w:val="23"/>
          </w:rPr>
          <w:delText>All general characteristic rules apply.</w:delText>
        </w:r>
        <w:commentRangeEnd w:id="3636"/>
        <w:r w:rsidR="00F3206C">
          <w:rPr>
            <w:rStyle w:val="CommentReference"/>
          </w:rPr>
          <w:commentReference w:id="3636"/>
        </w:r>
      </w:del>
    </w:p>
    <w:p w14:paraId="36A327C6" w14:textId="77777777" w:rsidR="00F43CE6" w:rsidRDefault="00F43CE6" w:rsidP="0080029F">
      <w:pPr>
        <w:pStyle w:val="Default"/>
        <w:rPr>
          <w:del w:id="3640" w:author="pbx" w:date="2017-12-12T17:47:00Z"/>
          <w:sz w:val="23"/>
          <w:szCs w:val="23"/>
        </w:rPr>
      </w:pPr>
    </w:p>
    <w:p w14:paraId="2C39B5F1" w14:textId="77777777" w:rsidR="00EB742F" w:rsidRDefault="00B83FCA" w:rsidP="001D67E2">
      <w:pPr>
        <w:pStyle w:val="Heading3"/>
        <w:rPr>
          <w:del w:id="3641" w:author="pbx" w:date="2017-12-12T17:47:00Z"/>
        </w:rPr>
      </w:pPr>
      <w:bookmarkStart w:id="3642" w:name="_Toc495429313"/>
      <w:del w:id="3643" w:author="pbx" w:date="2017-12-12T17:47:00Z">
        <w:r>
          <w:delText>Reusability</w:delText>
        </w:r>
        <w:bookmarkEnd w:id="3642"/>
      </w:del>
    </w:p>
    <w:p w14:paraId="3D059E51" w14:textId="77777777" w:rsidR="00EB742F" w:rsidRPr="009A27B7" w:rsidRDefault="00B83FCA" w:rsidP="0080029F">
      <w:pPr>
        <w:rPr>
          <w:del w:id="3644" w:author="pbx" w:date="2017-12-12T17:47:00Z"/>
        </w:rPr>
      </w:pPr>
      <w:del w:id="3645" w:author="pbx" w:date="2017-12-12T17:47:00Z">
        <w:r w:rsidRPr="000A6564">
          <w:rPr>
            <w:noProof/>
            <w:lang w:val="en-US"/>
          </w:rPr>
          <mc:AlternateContent>
            <mc:Choice Requires="wps">
              <w:drawing>
                <wp:inline distT="0" distB="0" distL="0" distR="0" wp14:anchorId="32CE1B65" wp14:editId="27FDCA55">
                  <wp:extent cx="5883910" cy="818985"/>
                  <wp:effectExtent l="57150" t="0" r="78740" b="133985"/>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1898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02FE07D6" w14:textId="77777777" w:rsidR="003277CD" w:rsidRDefault="003277CD" w:rsidP="00B83FCA">
                              <w:pPr>
                                <w:pStyle w:val="Default"/>
                                <w:rPr>
                                  <w:del w:id="3646" w:author="pbx" w:date="2017-12-12T17:47:00Z"/>
                                  <w:rFonts w:ascii="Courier New" w:hAnsi="Courier New" w:cs="Courier New"/>
                                  <w:sz w:val="18"/>
                                  <w:szCs w:val="18"/>
                                </w:rPr>
                              </w:pPr>
                              <w:del w:id="3647" w:author="pbx" w:date="2017-12-12T17:47:00Z">
                                <w:r w:rsidRPr="00B83FCA">
                                  <w:rPr>
                                    <w:rFonts w:ascii="Courier New" w:hAnsi="Courier New" w:cs="Courier New"/>
                                    <w:sz w:val="18"/>
                                    <w:szCs w:val="18"/>
                                  </w:rPr>
                                  <w:delText xml:space="preserve">&lt;subjectOf&gt; </w:delText>
                                </w:r>
                              </w:del>
                            </w:p>
                            <w:p w14:paraId="667F4C3F" w14:textId="77777777" w:rsidR="003277CD" w:rsidRDefault="003277CD" w:rsidP="00B83FCA">
                              <w:pPr>
                                <w:pStyle w:val="Default"/>
                                <w:rPr>
                                  <w:del w:id="3648" w:author="pbx" w:date="2017-12-12T17:47:00Z"/>
                                  <w:rFonts w:ascii="Courier New" w:hAnsi="Courier New" w:cs="Courier New"/>
                                  <w:sz w:val="18"/>
                                  <w:szCs w:val="18"/>
                                </w:rPr>
                              </w:pPr>
                              <w:del w:id="3649" w:author="pbx" w:date="2017-12-12T17:47:00Z">
                                <w:r>
                                  <w:rPr>
                                    <w:rFonts w:ascii="Courier New" w:hAnsi="Courier New" w:cs="Courier New"/>
                                    <w:sz w:val="18"/>
                                    <w:szCs w:val="18"/>
                                  </w:rPr>
                                  <w:delText xml:space="preserve">  </w:delText>
                                </w:r>
                                <w:r w:rsidRPr="00B83FCA">
                                  <w:rPr>
                                    <w:rFonts w:ascii="Courier New" w:hAnsi="Courier New" w:cs="Courier New"/>
                                    <w:sz w:val="18"/>
                                    <w:szCs w:val="18"/>
                                  </w:rPr>
                                  <w:delText xml:space="preserve">&lt;characteristic&gt; </w:delText>
                                </w:r>
                              </w:del>
                            </w:p>
                            <w:p w14:paraId="3C9CECDF" w14:textId="77777777" w:rsidR="003277CD" w:rsidRDefault="003277CD" w:rsidP="005C4AD6">
                              <w:pPr>
                                <w:pStyle w:val="Default"/>
                                <w:ind w:left="720"/>
                                <w:rPr>
                                  <w:del w:id="3650" w:author="pbx" w:date="2017-12-12T17:47:00Z"/>
                                  <w:rFonts w:ascii="Courier New" w:hAnsi="Courier New" w:cs="Courier New"/>
                                  <w:sz w:val="18"/>
                                  <w:szCs w:val="18"/>
                                </w:rPr>
                              </w:pPr>
                              <w:del w:id="3651" w:author="pbx" w:date="2017-12-12T17:47:00Z">
                                <w:r w:rsidRPr="00B83FCA">
                                  <w:rPr>
                                    <w:rFonts w:ascii="Courier New" w:hAnsi="Courier New" w:cs="Courier New"/>
                                    <w:sz w:val="18"/>
                                    <w:szCs w:val="18"/>
                                  </w:rPr>
                                  <w:delText>&lt;code code="</w:delText>
                                </w:r>
                                <w:r>
                                  <w:rPr>
                                    <w:rFonts w:ascii="Courier New" w:hAnsi="Courier New" w:cs="Courier New"/>
                                    <w:sz w:val="18"/>
                                    <w:szCs w:val="18"/>
                                  </w:rPr>
                                  <w:delText>8</w:delText>
                                </w:r>
                                <w:r w:rsidRPr="00B83FCA">
                                  <w:rPr>
                                    <w:rFonts w:ascii="Courier New" w:hAnsi="Courier New" w:cs="Courier New"/>
                                    <w:sz w:val="18"/>
                                    <w:szCs w:val="18"/>
                                  </w:rPr>
                                  <w:delText>" codeSystem="</w:delText>
                                </w:r>
                                <w:r>
                                  <w:rPr>
                                    <w:rFonts w:ascii="Courier New" w:hAnsi="Courier New" w:cs="Courier New"/>
                                    <w:sz w:val="18"/>
                                    <w:szCs w:val="18"/>
                                  </w:rPr>
                                  <w:delText>2.16.840.1.113883.2.20.6.23" displayName=”Use”/&gt;</w:delText>
                                </w:r>
                              </w:del>
                            </w:p>
                            <w:p w14:paraId="6B380BA3" w14:textId="77777777" w:rsidR="003277CD" w:rsidRPr="00C66DC9" w:rsidRDefault="003277CD" w:rsidP="00B83FCA">
                              <w:pPr>
                                <w:pStyle w:val="Default"/>
                                <w:rPr>
                                  <w:del w:id="3652" w:author="pbx" w:date="2017-12-12T17:47:00Z"/>
                                  <w:rFonts w:ascii="Courier New" w:hAnsi="Courier New" w:cs="Courier New"/>
                                  <w:sz w:val="18"/>
                                  <w:szCs w:val="18"/>
                                </w:rPr>
                              </w:pPr>
                              <w:del w:id="3653" w:author="pbx" w:date="2017-12-12T17:47:00Z">
                                <w:r>
                                  <w:rPr>
                                    <w:rFonts w:ascii="Courier New" w:hAnsi="Courier New" w:cs="Courier New"/>
                                    <w:sz w:val="18"/>
                                    <w:szCs w:val="18"/>
                                  </w:rPr>
                                  <w:delText xml:space="preserve">    </w:delText>
                                </w:r>
                                <w:r w:rsidRPr="00B83FCA">
                                  <w:rPr>
                                    <w:rFonts w:ascii="Courier New" w:hAnsi="Courier New" w:cs="Courier New"/>
                                    <w:sz w:val="18"/>
                                    <w:szCs w:val="18"/>
                                  </w:rPr>
                                  <w:delText>&lt;value value="1" xsi:type="INT"/&gt;</w:delText>
                                </w:r>
                              </w:del>
                            </w:p>
                          </w:txbxContent>
                        </wps:txbx>
                        <wps:bodyPr rot="0" vert="horz" wrap="square" lIns="91440" tIns="45720" rIns="91440" bIns="45720" anchor="t" anchorCtr="0">
                          <a:noAutofit/>
                        </wps:bodyPr>
                      </wps:wsp>
                    </a:graphicData>
                  </a:graphic>
                </wp:inline>
              </w:drawing>
            </mc:Choice>
            <mc:Fallback>
              <w:pict>
                <v:shape id="_x0000_s1035" type="#_x0000_t202" style="width:46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" fillcolor="#c6d9f1 [671]">
                  <v:shadow on="t" color="#bfbfbf [2412]" offset="0,4pt"/>
                  <v:textbox>
                    <w:txbxContent>
                      <w:p w14:paraId="02FE07D6" w14:textId="77777777" w:rsidR="003277CD" w:rsidRDefault="003277CD" w:rsidP="00B83FCA">
                        <w:pPr>
                          <w:pStyle w:val="Default"/>
                          <w:rPr>
                            <w:del w:id="3654" w:author="pbx" w:date="2017-12-12T17:47:00Z"/>
                            <w:rFonts w:ascii="Courier New" w:hAnsi="Courier New" w:cs="Courier New"/>
                            <w:sz w:val="18"/>
                            <w:szCs w:val="18"/>
                          </w:rPr>
                        </w:pPr>
                        <w:del w:id="3655" w:author="pbx" w:date="2017-12-12T17:47:00Z">
                          <w:r w:rsidRPr="00B83FCA">
                            <w:rPr>
                              <w:rFonts w:ascii="Courier New" w:hAnsi="Courier New" w:cs="Courier New"/>
                              <w:sz w:val="18"/>
                              <w:szCs w:val="18"/>
                            </w:rPr>
                            <w:delText xml:space="preserve">&lt;subjectOf&gt; </w:delText>
                          </w:r>
                        </w:del>
                      </w:p>
                      <w:p w14:paraId="667F4C3F" w14:textId="77777777" w:rsidR="003277CD" w:rsidRDefault="003277CD" w:rsidP="00B83FCA">
                        <w:pPr>
                          <w:pStyle w:val="Default"/>
                          <w:rPr>
                            <w:del w:id="3656" w:author="pbx" w:date="2017-12-12T17:47:00Z"/>
                            <w:rFonts w:ascii="Courier New" w:hAnsi="Courier New" w:cs="Courier New"/>
                            <w:sz w:val="18"/>
                            <w:szCs w:val="18"/>
                          </w:rPr>
                        </w:pPr>
                        <w:del w:id="3657" w:author="pbx" w:date="2017-12-12T17:47:00Z">
                          <w:r>
                            <w:rPr>
                              <w:rFonts w:ascii="Courier New" w:hAnsi="Courier New" w:cs="Courier New"/>
                              <w:sz w:val="18"/>
                              <w:szCs w:val="18"/>
                            </w:rPr>
                            <w:delText xml:space="preserve">  </w:delText>
                          </w:r>
                          <w:r w:rsidRPr="00B83FCA">
                            <w:rPr>
                              <w:rFonts w:ascii="Courier New" w:hAnsi="Courier New" w:cs="Courier New"/>
                              <w:sz w:val="18"/>
                              <w:szCs w:val="18"/>
                            </w:rPr>
                            <w:delText xml:space="preserve">&lt;characteristic&gt; </w:delText>
                          </w:r>
                        </w:del>
                      </w:p>
                      <w:p w14:paraId="3C9CECDF" w14:textId="77777777" w:rsidR="003277CD" w:rsidRDefault="003277CD" w:rsidP="005C4AD6">
                        <w:pPr>
                          <w:pStyle w:val="Default"/>
                          <w:ind w:left="720"/>
                          <w:rPr>
                            <w:del w:id="3658" w:author="pbx" w:date="2017-12-12T17:47:00Z"/>
                            <w:rFonts w:ascii="Courier New" w:hAnsi="Courier New" w:cs="Courier New"/>
                            <w:sz w:val="18"/>
                            <w:szCs w:val="18"/>
                          </w:rPr>
                        </w:pPr>
                        <w:del w:id="3659" w:author="pbx" w:date="2017-12-12T17:47:00Z">
                          <w:r w:rsidRPr="00B83FCA">
                            <w:rPr>
                              <w:rFonts w:ascii="Courier New" w:hAnsi="Courier New" w:cs="Courier New"/>
                              <w:sz w:val="18"/>
                              <w:szCs w:val="18"/>
                            </w:rPr>
                            <w:delText>&lt;code code="</w:delText>
                          </w:r>
                          <w:r>
                            <w:rPr>
                              <w:rFonts w:ascii="Courier New" w:hAnsi="Courier New" w:cs="Courier New"/>
                              <w:sz w:val="18"/>
                              <w:szCs w:val="18"/>
                            </w:rPr>
                            <w:delText>8</w:delText>
                          </w:r>
                          <w:r w:rsidRPr="00B83FCA">
                            <w:rPr>
                              <w:rFonts w:ascii="Courier New" w:hAnsi="Courier New" w:cs="Courier New"/>
                              <w:sz w:val="18"/>
                              <w:szCs w:val="18"/>
                            </w:rPr>
                            <w:delText>" codeSystem="</w:delText>
                          </w:r>
                          <w:r>
                            <w:rPr>
                              <w:rFonts w:ascii="Courier New" w:hAnsi="Courier New" w:cs="Courier New"/>
                              <w:sz w:val="18"/>
                              <w:szCs w:val="18"/>
                            </w:rPr>
                            <w:delText>2.16.840.1.113883.2.20.6.23" displayName=”Use”/&gt;</w:delText>
                          </w:r>
                        </w:del>
                      </w:p>
                      <w:p w14:paraId="6B380BA3" w14:textId="77777777" w:rsidR="003277CD" w:rsidRPr="00C66DC9" w:rsidRDefault="003277CD" w:rsidP="00B83FCA">
                        <w:pPr>
                          <w:pStyle w:val="Default"/>
                          <w:rPr>
                            <w:del w:id="3660" w:author="pbx" w:date="2017-12-12T17:47:00Z"/>
                            <w:rFonts w:ascii="Courier New" w:hAnsi="Courier New" w:cs="Courier New"/>
                            <w:sz w:val="18"/>
                            <w:szCs w:val="18"/>
                          </w:rPr>
                        </w:pPr>
                        <w:del w:id="3661" w:author="pbx" w:date="2017-12-12T17:47:00Z">
                          <w:r>
                            <w:rPr>
                              <w:rFonts w:ascii="Courier New" w:hAnsi="Courier New" w:cs="Courier New"/>
                              <w:sz w:val="18"/>
                              <w:szCs w:val="18"/>
                            </w:rPr>
                            <w:delText xml:space="preserve">    </w:delText>
                          </w:r>
                          <w:r w:rsidRPr="00B83FCA">
                            <w:rPr>
                              <w:rFonts w:ascii="Courier New" w:hAnsi="Courier New" w:cs="Courier New"/>
                              <w:sz w:val="18"/>
                              <w:szCs w:val="18"/>
                            </w:rPr>
                            <w:delText>&lt;value value="1" xsi:type="INT"/&gt;</w:delText>
                          </w:r>
                        </w:del>
                      </w:p>
                    </w:txbxContent>
                  </v:textbox>
                  <w10:anchorlock/>
                </v:shape>
              </w:pict>
            </mc:Fallback>
          </mc:AlternateContent>
        </w:r>
      </w:del>
    </w:p>
    <w:p w14:paraId="1B975302" w14:textId="77777777" w:rsidR="00EB742F" w:rsidRDefault="00EB742F" w:rsidP="00F67A67">
      <w:pPr>
        <w:pStyle w:val="Heading4"/>
        <w:ind w:left="1152"/>
        <w:rPr>
          <w:del w:id="3662" w:author="pbx" w:date="2017-12-12T17:47:00Z"/>
        </w:rPr>
      </w:pPr>
      <w:del w:id="3663" w:author="pbx" w:date="2017-12-12T17:47:00Z">
        <w:r>
          <w:delText xml:space="preserve">Validation </w:delText>
        </w:r>
      </w:del>
    </w:p>
    <w:p w14:paraId="17583571" w14:textId="77777777" w:rsidR="005C4AD6" w:rsidRDefault="005C4AD6" w:rsidP="00EE43D9">
      <w:pPr>
        <w:pStyle w:val="Default"/>
        <w:numPr>
          <w:ilvl w:val="0"/>
          <w:numId w:val="300"/>
        </w:numPr>
        <w:rPr>
          <w:del w:id="3664" w:author="pbx" w:date="2017-12-12T17:47:00Z"/>
          <w:sz w:val="23"/>
          <w:szCs w:val="23"/>
        </w:rPr>
      </w:pPr>
      <w:commentRangeStart w:id="3665"/>
      <w:del w:id="3666" w:author="pbx" w:date="2017-12-12T17:47:00Z">
        <w:r>
          <w:rPr>
            <w:sz w:val="23"/>
            <w:szCs w:val="23"/>
          </w:rPr>
          <w:delText>Reusability is not a coded type, therefore there a value element, with the value and type attributes defined.</w:delText>
        </w:r>
      </w:del>
    </w:p>
    <w:p w14:paraId="2E06EEFE" w14:textId="77777777" w:rsidR="00EB742F" w:rsidRPr="005C4AD6" w:rsidRDefault="00EB742F" w:rsidP="00EE43D9">
      <w:pPr>
        <w:pStyle w:val="Default"/>
        <w:numPr>
          <w:ilvl w:val="1"/>
          <w:numId w:val="300"/>
        </w:numPr>
        <w:rPr>
          <w:del w:id="3667" w:author="pbx" w:date="2017-12-12T17:47:00Z"/>
          <w:sz w:val="23"/>
          <w:szCs w:val="23"/>
        </w:rPr>
      </w:pPr>
      <w:del w:id="3668" w:author="pbx" w:date="2017-12-12T17:47:00Z">
        <w:r w:rsidRPr="005C4AD6">
          <w:rPr>
            <w:sz w:val="23"/>
            <w:szCs w:val="23"/>
          </w:rPr>
          <w:delText xml:space="preserve">The value is an integer number greater or equal 1 (1 meaning single use, and number greater than 1 meaning reusable up to this many times.) </w:delText>
        </w:r>
        <w:commentRangeEnd w:id="3665"/>
        <w:r w:rsidR="00F3206C">
          <w:rPr>
            <w:rStyle w:val="CommentReference"/>
          </w:rPr>
          <w:commentReference w:id="3665"/>
        </w:r>
      </w:del>
    </w:p>
    <w:p w14:paraId="5B0B4FED" w14:textId="77777777" w:rsidR="00F43CE6" w:rsidRDefault="00F43CE6" w:rsidP="0080029F">
      <w:pPr>
        <w:pStyle w:val="Default"/>
        <w:rPr>
          <w:del w:id="3669" w:author="pbx" w:date="2017-12-12T17:47:00Z"/>
          <w:sz w:val="23"/>
          <w:szCs w:val="23"/>
        </w:rPr>
      </w:pPr>
    </w:p>
    <w:p w14:paraId="5C062624" w14:textId="77777777" w:rsidR="00EB742F" w:rsidRPr="000005C0" w:rsidRDefault="00EB742F" w:rsidP="001D67E2">
      <w:pPr>
        <w:pStyle w:val="Heading3"/>
        <w:rPr>
          <w:del w:id="3670" w:author="pbx" w:date="2017-12-12T17:47:00Z"/>
        </w:rPr>
      </w:pPr>
      <w:bookmarkStart w:id="3671" w:name="_Toc495429314"/>
      <w:del w:id="3672" w:author="pbx" w:date="2017-12-12T17:47:00Z">
        <w:r w:rsidRPr="000005C0">
          <w:delText>Sterile Use</w:delText>
        </w:r>
        <w:bookmarkEnd w:id="3671"/>
        <w:r w:rsidRPr="000005C0">
          <w:delText xml:space="preserve"> </w:delText>
        </w:r>
      </w:del>
    </w:p>
    <w:p w14:paraId="72F21442" w14:textId="77777777" w:rsidR="00B83FCA" w:rsidRDefault="00B83FCA" w:rsidP="0080029F">
      <w:pPr>
        <w:rPr>
          <w:del w:id="3673" w:author="pbx" w:date="2017-12-12T17:47:00Z"/>
        </w:rPr>
      </w:pPr>
      <w:del w:id="3674" w:author="pbx" w:date="2017-12-12T17:47:00Z">
        <w:r w:rsidRPr="000A6564">
          <w:rPr>
            <w:noProof/>
            <w:lang w:val="en-US"/>
          </w:rPr>
          <mc:AlternateContent>
            <mc:Choice Requires="wps">
              <w:drawing>
                <wp:inline distT="0" distB="0" distL="0" distR="0" wp14:anchorId="4E47F426" wp14:editId="396E2468">
                  <wp:extent cx="5883910" cy="866692"/>
                  <wp:effectExtent l="57150" t="0" r="78740" b="12446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669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14:paraId="49AFBA71" w14:textId="77777777" w:rsidR="003277CD" w:rsidRPr="00F43CE6" w:rsidRDefault="003277CD" w:rsidP="00E46ED6">
                              <w:pPr>
                                <w:rPr>
                                  <w:del w:id="3675" w:author="pbx" w:date="2017-12-12T17:47:00Z"/>
                                </w:rPr>
                              </w:pPr>
                              <w:del w:id="3676" w:author="pbx" w:date="2017-12-12T17:47:00Z">
                                <w:r w:rsidRPr="00F43CE6">
                                  <w:delText>&lt;subjectOf&gt;</w:delText>
                                </w:r>
                              </w:del>
                            </w:p>
                            <w:p w14:paraId="75906CCB" w14:textId="77777777" w:rsidR="003277CD" w:rsidRPr="00F43CE6" w:rsidRDefault="003277CD" w:rsidP="00E46ED6">
                              <w:pPr>
                                <w:rPr>
                                  <w:del w:id="3677" w:author="pbx" w:date="2017-12-12T17:47:00Z"/>
                                </w:rPr>
                              </w:pPr>
                              <w:del w:id="3678" w:author="pbx" w:date="2017-12-12T17:47:00Z">
                                <w:r w:rsidRPr="00F43CE6">
                                  <w:delText xml:space="preserve">  &lt;characteristic&gt; </w:delText>
                                </w:r>
                              </w:del>
                            </w:p>
                            <w:p w14:paraId="40AAAF97" w14:textId="77777777" w:rsidR="003277CD" w:rsidRPr="00F43CE6" w:rsidRDefault="003277CD" w:rsidP="00E46ED6">
                              <w:pPr>
                                <w:rPr>
                                  <w:del w:id="3679" w:author="pbx" w:date="2017-12-12T17:47:00Z"/>
                                </w:rPr>
                              </w:pPr>
                              <w:del w:id="3680" w:author="pbx" w:date="2017-12-12T17:47:00Z">
                                <w:r w:rsidRPr="00F43CE6">
                                  <w:delText>&lt;code code="</w:delText>
                                </w:r>
                                <w:r>
                                  <w:delText>9</w:delText>
                                </w:r>
                                <w:r w:rsidRPr="00F43CE6">
                                  <w:delText>" codeSystem="</w:delText>
                                </w:r>
                                <w:r>
                                  <w:delText>2.16.840.1.113883.2.20.6.23</w:delText>
                                </w:r>
                                <w:r w:rsidRPr="00F43CE6">
                                  <w:delText>"</w:delText>
                                </w:r>
                                <w:r>
                                  <w:delText xml:space="preserve"> displayName=”</w:delText>
                                </w:r>
                                <w:r w:rsidRPr="005C4AD6">
                                  <w:delText xml:space="preserve"> Sterile Use</w:delText>
                                </w:r>
                                <w:r>
                                  <w:delText>”</w:delText>
                                </w:r>
                                <w:r w:rsidRPr="00F43CE6">
                                  <w:delText>/&gt;</w:delText>
                                </w:r>
                              </w:del>
                            </w:p>
                            <w:p w14:paraId="6F1F19D5" w14:textId="77777777" w:rsidR="003277CD" w:rsidRPr="00F43CE6" w:rsidRDefault="003277CD" w:rsidP="00E46ED6">
                              <w:pPr>
                                <w:rPr>
                                  <w:del w:id="3681" w:author="pbx" w:date="2017-12-12T17:47:00Z"/>
                                </w:rPr>
                              </w:pPr>
                              <w:del w:id="3682" w:author="pbx" w:date="2017-12-12T17:47:00Z">
                                <w:r w:rsidRPr="00F43CE6">
                                  <w:delText xml:space="preserve">    &lt;value xsi:type=“BL” value="true"/&gt; </w:delText>
                                </w:r>
                              </w:del>
                            </w:p>
                            <w:p w14:paraId="172EE263" w14:textId="77777777" w:rsidR="003277CD" w:rsidRPr="00F43CE6" w:rsidRDefault="003277CD" w:rsidP="00F43CE6">
                              <w:pPr>
                                <w:pStyle w:val="Default"/>
                                <w:rPr>
                                  <w:del w:id="3683" w:author="pbx" w:date="2017-12-12T17:47: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36" type="#_x0000_t202" style="width:463.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" fillcolor="#c6d9f1 [671]">
                  <v:shadow on="t" color="#bfbfbf [2412]" offset="0,4pt"/>
                  <v:textbox>
                    <w:txbxContent>
                      <w:p w14:paraId="49AFBA71" w14:textId="77777777" w:rsidR="003277CD" w:rsidRPr="00F43CE6" w:rsidRDefault="003277CD" w:rsidP="00E46ED6">
                        <w:pPr>
                          <w:rPr>
                            <w:del w:id="3684" w:author="pbx" w:date="2017-12-12T17:47:00Z"/>
                          </w:rPr>
                        </w:pPr>
                        <w:del w:id="3685" w:author="pbx" w:date="2017-12-12T17:47:00Z">
                          <w:r w:rsidRPr="00F43CE6">
                            <w:delText>&lt;subjectOf&gt;</w:delText>
                          </w:r>
                        </w:del>
                      </w:p>
                      <w:p w14:paraId="75906CCB" w14:textId="77777777" w:rsidR="003277CD" w:rsidRPr="00F43CE6" w:rsidRDefault="003277CD" w:rsidP="00E46ED6">
                        <w:pPr>
                          <w:rPr>
                            <w:del w:id="3686" w:author="pbx" w:date="2017-12-12T17:47:00Z"/>
                          </w:rPr>
                        </w:pPr>
                        <w:del w:id="3687" w:author="pbx" w:date="2017-12-12T17:47:00Z">
                          <w:r w:rsidRPr="00F43CE6">
                            <w:delText xml:space="preserve">  &lt;characteristic&gt; </w:delText>
                          </w:r>
                        </w:del>
                      </w:p>
                      <w:p w14:paraId="40AAAF97" w14:textId="77777777" w:rsidR="003277CD" w:rsidRPr="00F43CE6" w:rsidRDefault="003277CD" w:rsidP="00E46ED6">
                        <w:pPr>
                          <w:rPr>
                            <w:del w:id="3688" w:author="pbx" w:date="2017-12-12T17:47:00Z"/>
                          </w:rPr>
                        </w:pPr>
                        <w:del w:id="3689" w:author="pbx" w:date="2017-12-12T17:47:00Z">
                          <w:r w:rsidRPr="00F43CE6">
                            <w:delText>&lt;code code="</w:delText>
                          </w:r>
                          <w:r>
                            <w:delText>9</w:delText>
                          </w:r>
                          <w:r w:rsidRPr="00F43CE6">
                            <w:delText>" codeSystem="</w:delText>
                          </w:r>
                          <w:r>
                            <w:delText>2.16.840.1.113883.2.20.6.23</w:delText>
                          </w:r>
                          <w:r w:rsidRPr="00F43CE6">
                            <w:delText>"</w:delText>
                          </w:r>
                          <w:r>
                            <w:delText xml:space="preserve"> displayName=”</w:delText>
                          </w:r>
                          <w:r w:rsidRPr="005C4AD6">
                            <w:delText xml:space="preserve"> Sterile Use</w:delText>
                          </w:r>
                          <w:r>
                            <w:delText>”</w:delText>
                          </w:r>
                          <w:r w:rsidRPr="00F43CE6">
                            <w:delText>/&gt;</w:delText>
                          </w:r>
                        </w:del>
                      </w:p>
                      <w:p w14:paraId="6F1F19D5" w14:textId="77777777" w:rsidR="003277CD" w:rsidRPr="00F43CE6" w:rsidRDefault="003277CD" w:rsidP="00E46ED6">
                        <w:pPr>
                          <w:rPr>
                            <w:del w:id="3690" w:author="pbx" w:date="2017-12-12T17:47:00Z"/>
                          </w:rPr>
                        </w:pPr>
                        <w:del w:id="3691" w:author="pbx" w:date="2017-12-12T17:47:00Z">
                          <w:r w:rsidRPr="00F43CE6">
                            <w:delText xml:space="preserve">    &lt;value xsi:type=“BL” value="true"/&gt; </w:delText>
                          </w:r>
                        </w:del>
                      </w:p>
                      <w:p w14:paraId="172EE263" w14:textId="77777777" w:rsidR="003277CD" w:rsidRPr="00F43CE6" w:rsidRDefault="003277CD" w:rsidP="00F43CE6">
                        <w:pPr>
                          <w:pStyle w:val="Default"/>
                          <w:rPr>
                            <w:del w:id="3692" w:author="pbx" w:date="2017-12-12T17:47:00Z"/>
                            <w:rFonts w:ascii="Courier New" w:hAnsi="Courier New" w:cs="Courier New"/>
                            <w:sz w:val="18"/>
                            <w:szCs w:val="18"/>
                          </w:rPr>
                        </w:pPr>
                      </w:p>
                    </w:txbxContent>
                  </v:textbox>
                  <w10:anchorlock/>
                </v:shape>
              </w:pict>
            </mc:Fallback>
          </mc:AlternateContent>
        </w:r>
      </w:del>
    </w:p>
    <w:p w14:paraId="4C00185E" w14:textId="77777777" w:rsidR="00EB742F" w:rsidRDefault="00EB742F" w:rsidP="00F67A67">
      <w:pPr>
        <w:pStyle w:val="Heading4"/>
        <w:ind w:left="1152"/>
        <w:rPr>
          <w:del w:id="3693" w:author="pbx" w:date="2017-12-12T17:47:00Z"/>
        </w:rPr>
      </w:pPr>
      <w:del w:id="3694" w:author="pbx" w:date="2017-12-12T17:47:00Z">
        <w:r w:rsidRPr="000005C0">
          <w:lastRenderedPageBreak/>
          <w:delText>Validation</w:delText>
        </w:r>
      </w:del>
    </w:p>
    <w:p w14:paraId="3AB3B9AC" w14:textId="77777777" w:rsidR="005C4AD6" w:rsidRDefault="005C4AD6" w:rsidP="00EE43D9">
      <w:pPr>
        <w:pStyle w:val="Default"/>
        <w:numPr>
          <w:ilvl w:val="0"/>
          <w:numId w:val="301"/>
        </w:numPr>
        <w:rPr>
          <w:del w:id="3695" w:author="pbx" w:date="2017-12-12T17:47:00Z"/>
          <w:sz w:val="23"/>
          <w:szCs w:val="23"/>
        </w:rPr>
      </w:pPr>
      <w:commentRangeStart w:id="3696"/>
      <w:del w:id="3697" w:author="pbx" w:date="2017-12-12T17:47:00Z">
        <w:r>
          <w:rPr>
            <w:sz w:val="23"/>
            <w:szCs w:val="23"/>
          </w:rPr>
          <w:lastRenderedPageBreak/>
          <w:delText>Reusability is not a coded type, therefore there a value element, with the value and type attributes defined.</w:delText>
        </w:r>
      </w:del>
    </w:p>
    <w:p w14:paraId="4E9BC889" w14:textId="77777777" w:rsidR="005C4AD6" w:rsidRPr="005C4AD6" w:rsidRDefault="00F872BF" w:rsidP="00EE43D9">
      <w:pPr>
        <w:pStyle w:val="Default"/>
        <w:numPr>
          <w:ilvl w:val="1"/>
          <w:numId w:val="301"/>
        </w:numPr>
        <w:rPr>
          <w:del w:id="3698" w:author="pbx" w:date="2017-12-12T17:47:00Z"/>
          <w:sz w:val="23"/>
          <w:szCs w:val="23"/>
        </w:rPr>
      </w:pPr>
      <w:moveFromRangeStart w:id="3699" w:author="pbx" w:date="2017-12-12T17:47:00Z" w:name="move500864178"/>
      <w:moveFrom w:id="3700" w:author="pbx" w:date="2017-12-12T17:47:00Z">
        <w:r>
          <w:rPr>
            <w:sz w:val="23"/>
            <w:szCs w:val="23"/>
          </w:rPr>
          <w:t>The value is a boolean with allowed values of “true” or “false”.</w:t>
        </w:r>
      </w:moveFrom>
      <w:moveFromRangeEnd w:id="3699"/>
      <w:commentRangeEnd w:id="3696"/>
      <w:del w:id="3701" w:author="pbx" w:date="2017-12-12T17:47:00Z">
        <w:r w:rsidR="00F3206C">
          <w:rPr>
            <w:rStyle w:val="CommentReference"/>
          </w:rPr>
          <w:commentReference w:id="3696"/>
        </w:r>
      </w:del>
    </w:p>
    <w:p w14:paraId="4968FBF9" w14:textId="77777777" w:rsidR="00F25CF4" w:rsidRDefault="00F25CF4" w:rsidP="0080029F">
      <w:pPr>
        <w:pStyle w:val="Default"/>
        <w:rPr>
          <w:del w:id="3702" w:author="pbx" w:date="2017-12-12T17:47:00Z"/>
          <w:rFonts w:eastAsia="Arial Unicode MS"/>
          <w:sz w:val="23"/>
          <w:szCs w:val="23"/>
        </w:rPr>
      </w:pPr>
    </w:p>
    <w:p w14:paraId="5B974EE1" w14:textId="77777777" w:rsidR="00F25CF4" w:rsidRDefault="00F25CF4" w:rsidP="001D67E2">
      <w:pPr>
        <w:pStyle w:val="Heading3"/>
        <w:rPr>
          <w:del w:id="3703" w:author="pbx" w:date="2017-12-12T17:47:00Z"/>
        </w:rPr>
      </w:pPr>
      <w:bookmarkStart w:id="3704" w:name="_Toc495429315"/>
      <w:del w:id="3705" w:author="pbx" w:date="2017-12-12T17:47:00Z">
        <w:r>
          <w:delText>Marketing status and date</w:delText>
        </w:r>
        <w:bookmarkEnd w:id="3704"/>
        <w:r>
          <w:delText xml:space="preserve"> </w:delText>
        </w:r>
      </w:del>
    </w:p>
    <w:p w14:paraId="56B9FC42" w14:textId="77777777" w:rsidR="00AD7808" w:rsidRDefault="00F25CF4" w:rsidP="0080029F">
      <w:pPr>
        <w:rPr>
          <w:del w:id="3706" w:author="pbx" w:date="2017-12-12T17:47:00Z"/>
          <w:bCs/>
          <w:color w:val="0070C0"/>
          <w:u w:val="single"/>
        </w:rPr>
      </w:pPr>
      <w:del w:id="3707" w:author="pbx" w:date="2017-12-12T17:47:00Z">
        <w:r>
          <w:delText xml:space="preserve">The procedures for marketing status and date (if any) are the same for all products and </w:delText>
        </w:r>
        <w:r w:rsidR="00F43CE6">
          <w:delText xml:space="preserve">are </w:delText>
        </w:r>
        <w:r>
          <w:delText xml:space="preserve">described in </w:delText>
        </w:r>
        <w:r w:rsidR="00AD7808" w:rsidRPr="00AD7808">
          <w:rPr>
            <w:bCs/>
          </w:rPr>
          <w:delText xml:space="preserve">section </w:delText>
        </w:r>
        <w:r w:rsidR="00AD7808" w:rsidRPr="00AD7808">
          <w:rPr>
            <w:bCs/>
            <w:color w:val="0070C0"/>
            <w:u w:val="single"/>
          </w:rPr>
          <w:fldChar w:fldCharType="begin"/>
        </w:r>
        <w:r w:rsidR="00AD7808" w:rsidRPr="00AD7808">
          <w:rPr>
            <w:bCs/>
            <w:color w:val="0070C0"/>
            <w:u w:val="single"/>
          </w:rPr>
          <w:delInstrText xml:space="preserve"> REF _Ref443424528 \r \h </w:delInstrText>
        </w:r>
        <w:r w:rsidR="00AD7808">
          <w:rPr>
            <w:bCs/>
            <w:color w:val="0070C0"/>
            <w:u w:val="single"/>
          </w:rPr>
          <w:delInstrText xml:space="preserve"> \* MERGEFORMAT </w:delInstrText>
        </w:r>
        <w:r w:rsidR="00AD7808" w:rsidRPr="00AD7808">
          <w:rPr>
            <w:bCs/>
            <w:color w:val="0070C0"/>
            <w:u w:val="single"/>
          </w:rPr>
        </w:r>
        <w:r w:rsidR="00AD7808" w:rsidRPr="00AD7808">
          <w:rPr>
            <w:bCs/>
            <w:color w:val="0070C0"/>
            <w:u w:val="single"/>
          </w:rPr>
          <w:fldChar w:fldCharType="separate"/>
        </w:r>
        <w:r w:rsidR="00C05A3F">
          <w:rPr>
            <w:bCs/>
            <w:color w:val="0070C0"/>
            <w:u w:val="single"/>
          </w:rPr>
          <w:delText>4.10.13</w:delText>
        </w:r>
        <w:r w:rsidR="00AD7808" w:rsidRPr="00AD7808">
          <w:rPr>
            <w:bCs/>
            <w:color w:val="0070C0"/>
            <w:u w:val="single"/>
          </w:rPr>
          <w:fldChar w:fldCharType="end"/>
        </w:r>
        <w:r w:rsidR="00AD7808" w:rsidRPr="00AD7808">
          <w:rPr>
            <w:bCs/>
            <w:color w:val="0070C0"/>
            <w:u w:val="single"/>
          </w:rPr>
          <w:delText xml:space="preserve"> </w:delText>
        </w:r>
        <w:r w:rsidR="00AD7808" w:rsidRPr="00AD7808">
          <w:rPr>
            <w:bCs/>
            <w:color w:val="0070C0"/>
            <w:u w:val="single"/>
          </w:rPr>
          <w:fldChar w:fldCharType="begin"/>
        </w:r>
        <w:r w:rsidR="00AD7808" w:rsidRPr="00AD7808">
          <w:rPr>
            <w:bCs/>
            <w:color w:val="0070C0"/>
            <w:u w:val="single"/>
          </w:rPr>
          <w:delInstrText xml:space="preserve"> REF _Ref443424535 \h </w:delInstrText>
        </w:r>
        <w:r w:rsidR="00AD7808">
          <w:rPr>
            <w:bCs/>
            <w:color w:val="0070C0"/>
            <w:u w:val="single"/>
          </w:rPr>
          <w:delInstrText xml:space="preserve"> \* MERGEFORMAT </w:delInstrText>
        </w:r>
        <w:r w:rsidR="00AD7808" w:rsidRPr="00AD7808">
          <w:rPr>
            <w:bCs/>
            <w:color w:val="0070C0"/>
            <w:u w:val="single"/>
          </w:rPr>
        </w:r>
        <w:r w:rsidR="00AD7808" w:rsidRPr="00AD7808">
          <w:rPr>
            <w:bCs/>
            <w:color w:val="0070C0"/>
            <w:u w:val="single"/>
          </w:rPr>
          <w:fldChar w:fldCharType="separate"/>
        </w:r>
        <w:r w:rsidR="00C05A3F" w:rsidRPr="00C05A3F">
          <w:rPr>
            <w:color w:val="0070C0"/>
            <w:u w:val="single"/>
          </w:rPr>
          <w:delText>Marketing status</w:delText>
        </w:r>
        <w:r w:rsidR="00AD7808" w:rsidRPr="00AD7808">
          <w:rPr>
            <w:bCs/>
            <w:color w:val="0070C0"/>
            <w:u w:val="single"/>
          </w:rPr>
          <w:fldChar w:fldCharType="end"/>
        </w:r>
        <w:r w:rsidR="00AD7808">
          <w:rPr>
            <w:bCs/>
            <w:color w:val="0070C0"/>
            <w:u w:val="single"/>
          </w:rPr>
          <w:delText>.</w:delText>
        </w:r>
      </w:del>
    </w:p>
    <w:p w14:paraId="380F46BF" w14:textId="77777777" w:rsidR="00F43CE6" w:rsidRDefault="00AD7808" w:rsidP="0080029F">
      <w:pPr>
        <w:rPr>
          <w:del w:id="3708" w:author="pbx" w:date="2017-12-12T17:47:00Z"/>
        </w:rPr>
      </w:pPr>
      <w:del w:id="3709" w:author="pbx" w:date="2017-12-12T17:47:00Z">
        <w:r w:rsidRPr="00AD7808">
          <w:delText xml:space="preserve"> </w:delText>
        </w:r>
      </w:del>
    </w:p>
    <w:p w14:paraId="3D19CDE7" w14:textId="77777777" w:rsidR="00F25CF4" w:rsidRDefault="00F25CF4" w:rsidP="00F67A67">
      <w:pPr>
        <w:pStyle w:val="Heading4"/>
        <w:ind w:left="1152"/>
        <w:rPr>
          <w:del w:id="3710" w:author="pbx" w:date="2017-12-12T17:47:00Z"/>
        </w:rPr>
      </w:pPr>
      <w:del w:id="3711" w:author="pbx" w:date="2017-12-12T17:47:00Z">
        <w:r>
          <w:delText xml:space="preserve">Validation </w:delText>
        </w:r>
      </w:del>
    </w:p>
    <w:p w14:paraId="78309891" w14:textId="21FCD975" w:rsidR="00AD7808" w:rsidRPr="00356464" w:rsidRDefault="00F25CF4" w:rsidP="0080029F">
      <w:pPr>
        <w:rPr>
          <w:color w:val="0070C0"/>
          <w:u w:val="single"/>
        </w:rPr>
      </w:pPr>
      <w:commentRangeStart w:id="3712"/>
      <w:del w:id="3713" w:author="pbx" w:date="2017-12-12T17:47:00Z">
        <w:r w:rsidRPr="00D82FEC">
          <w:rPr>
            <w:rFonts w:eastAsia="Arial Unicode MS"/>
          </w:rPr>
          <w:delText>There is one marketing status code for each top-level product (part products do not require this)</w:delText>
        </w:r>
        <w:commentRangeEnd w:id="3712"/>
        <w:r w:rsidR="00F3206C">
          <w:rPr>
            <w:rStyle w:val="CommentReference"/>
          </w:rPr>
          <w:commentReference w:id="3712"/>
        </w:r>
      </w:del>
    </w:p>
    <w:sectPr w:rsidR="00AD7808" w:rsidRPr="00356464" w:rsidSect="000F313A">
      <w:headerReference w:type="even" r:id="rId27"/>
      <w:footerReference w:type="even" r:id="rId28"/>
      <w:footerReference w:type="default" r:id="rId29"/>
      <w:type w:val="continuous"/>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1" w:author="Peter" w:date="2017-11-03T17:38:00Z" w:initials="P">
    <w:p w14:paraId="4C62D8D1" w14:textId="77777777" w:rsidR="003277CD" w:rsidRDefault="003277CD" w:rsidP="00E46ED6">
      <w:pPr>
        <w:pStyle w:val="CommentText"/>
      </w:pPr>
      <w:r>
        <w:rPr>
          <w:rStyle w:val="CommentReference"/>
        </w:rPr>
        <w:annotationRef/>
      </w:r>
      <w:r>
        <w:t xml:space="preserve">This has not been encoded in the validation rules yet. </w:t>
      </w:r>
    </w:p>
  </w:comment>
  <w:comment w:id="412" w:author="Peter" w:date="2017-11-03T17:38:00Z" w:initials="P">
    <w:p w14:paraId="4D7B0E77" w14:textId="77777777" w:rsidR="003277CD" w:rsidRDefault="003277CD" w:rsidP="00E46ED6">
      <w:pPr>
        <w:pStyle w:val="CommentText"/>
      </w:pPr>
      <w:r>
        <w:rPr>
          <w:rStyle w:val="CommentReference"/>
        </w:rPr>
        <w:annotationRef/>
      </w:r>
      <w:r>
        <w:t>This has not been encoded in the validation rules yet.</w:t>
      </w:r>
    </w:p>
  </w:comment>
  <w:comment w:id="503" w:author="pbx" w:date="2017-11-03T17:38:00Z" w:initials="p">
    <w:p w14:paraId="2418D9CF" w14:textId="77777777" w:rsidR="003277CD" w:rsidRDefault="003277CD" w:rsidP="00E46ED6">
      <w:pPr>
        <w:pStyle w:val="CommentText"/>
      </w:pPr>
      <w:r>
        <w:rPr>
          <w:rStyle w:val="CommentReference"/>
        </w:rPr>
        <w:annotationRef/>
      </w:r>
      <w:r w:rsidRPr="00D877DC">
        <w:rPr>
          <w:lang w:val="en-US"/>
        </w:rPr>
        <w:t>To be registered</w:t>
      </w:r>
    </w:p>
  </w:comment>
  <w:comment w:id="504" w:author="Peter" w:date="2017-11-03T17:38:00Z" w:initials="P">
    <w:p w14:paraId="112673F5" w14:textId="77777777" w:rsidR="003277CD" w:rsidRDefault="003277CD" w:rsidP="00E46ED6">
      <w:pPr>
        <w:pStyle w:val="CommentText"/>
      </w:pPr>
      <w:r>
        <w:rPr>
          <w:rStyle w:val="CommentReference"/>
        </w:rPr>
        <w:annotationRef/>
      </w:r>
      <w:r w:rsidRPr="00D877DC">
        <w:rPr>
          <w:lang w:val="en-US"/>
        </w:rPr>
        <w:t>To be registered</w:t>
      </w:r>
    </w:p>
  </w:comment>
  <w:comment w:id="507" w:author="Peter" w:date="2017-11-03T17:38:00Z" w:initials="P">
    <w:p w14:paraId="7F56985B" w14:textId="77777777" w:rsidR="003277CD" w:rsidRDefault="003277CD" w:rsidP="00E46ED6">
      <w:pPr>
        <w:pStyle w:val="CommentText"/>
      </w:pPr>
      <w:r>
        <w:rPr>
          <w:rStyle w:val="CommentReference"/>
        </w:rPr>
        <w:annotationRef/>
      </w:r>
      <w:r w:rsidRPr="00D877DC">
        <w:rPr>
          <w:lang w:val="en-US"/>
        </w:rPr>
        <w:t>To be registered</w:t>
      </w:r>
    </w:p>
  </w:comment>
  <w:comment w:id="515" w:author="Peter" w:date="2017-11-03T17:38:00Z" w:initials="P">
    <w:p w14:paraId="7C033F1D" w14:textId="77777777" w:rsidR="003277CD" w:rsidRDefault="003277CD" w:rsidP="00E46ED6">
      <w:pPr>
        <w:pStyle w:val="CommentText"/>
      </w:pPr>
      <w:r>
        <w:rPr>
          <w:rStyle w:val="CommentReference"/>
        </w:rPr>
        <w:annotationRef/>
      </w:r>
      <w:r w:rsidRPr="00D877DC">
        <w:rPr>
          <w:lang w:val="en-US"/>
        </w:rPr>
        <w:t>To be registered</w:t>
      </w:r>
    </w:p>
  </w:comment>
  <w:comment w:id="521" w:author="Peter" w:date="2017-11-03T17:38:00Z" w:initials="P">
    <w:p w14:paraId="4576775C" w14:textId="77777777" w:rsidR="003277CD" w:rsidRDefault="003277CD" w:rsidP="00E46ED6">
      <w:pPr>
        <w:pStyle w:val="CommentText"/>
      </w:pPr>
      <w:r>
        <w:rPr>
          <w:rStyle w:val="CommentReference"/>
        </w:rPr>
        <w:annotationRef/>
      </w:r>
      <w:r w:rsidRPr="00D877DC">
        <w:rPr>
          <w:lang w:val="en-US"/>
        </w:rPr>
        <w:t>To be registered</w:t>
      </w:r>
    </w:p>
  </w:comment>
  <w:comment w:id="530" w:author="Peter" w:date="2017-11-03T17:38:00Z" w:initials="P">
    <w:p w14:paraId="31055FD0" w14:textId="77777777" w:rsidR="003277CD" w:rsidRDefault="003277CD" w:rsidP="00E46ED6">
      <w:pPr>
        <w:pStyle w:val="CommentText"/>
      </w:pPr>
      <w:r>
        <w:rPr>
          <w:rStyle w:val="CommentReference"/>
        </w:rPr>
        <w:annotationRef/>
      </w:r>
      <w:r>
        <w:t>This has not been encoded in the validation rules yet.</w:t>
      </w:r>
    </w:p>
  </w:comment>
  <w:comment w:id="545" w:author="Peter" w:date="2017-11-03T17:38:00Z" w:initials="P">
    <w:p w14:paraId="6F5AD480" w14:textId="77777777" w:rsidR="003277CD" w:rsidRDefault="003277CD" w:rsidP="00E46ED6">
      <w:pPr>
        <w:pStyle w:val="CommentText"/>
      </w:pPr>
      <w:r>
        <w:rPr>
          <w:rStyle w:val="CommentReference"/>
        </w:rPr>
        <w:annotationRef/>
      </w:r>
      <w:r>
        <w:t>This has not been encoded in the validation rules yet.</w:t>
      </w:r>
    </w:p>
  </w:comment>
  <w:comment w:id="548" w:author="Peter" w:date="2017-11-03T17:38:00Z" w:initials="P">
    <w:p w14:paraId="350386E1" w14:textId="77777777" w:rsidR="003277CD" w:rsidRDefault="003277CD" w:rsidP="00E46ED6">
      <w:pPr>
        <w:pStyle w:val="CommentText"/>
      </w:pPr>
      <w:r>
        <w:rPr>
          <w:rStyle w:val="CommentReference"/>
        </w:rPr>
        <w:annotationRef/>
      </w:r>
      <w:r>
        <w:t>This has not been encoded in the validation rules yet.</w:t>
      </w:r>
    </w:p>
  </w:comment>
  <w:comment w:id="560" w:author="Peter" w:date="2017-11-03T17:38:00Z" w:initials="P">
    <w:p w14:paraId="0CF96EB1" w14:textId="77777777" w:rsidR="003277CD" w:rsidRDefault="003277CD" w:rsidP="00E46ED6">
      <w:pPr>
        <w:pStyle w:val="CommentText"/>
      </w:pPr>
      <w:r>
        <w:rPr>
          <w:rStyle w:val="CommentReference"/>
        </w:rPr>
        <w:annotationRef/>
      </w:r>
      <w:r>
        <w:t>This has not been encoded in the validation rules yet.</w:t>
      </w:r>
    </w:p>
  </w:comment>
  <w:comment w:id="598" w:author="Peter" w:date="2017-11-03T17:38:00Z" w:initials="P">
    <w:p w14:paraId="381FC564" w14:textId="77777777" w:rsidR="003277CD" w:rsidRDefault="003277CD" w:rsidP="00E46ED6">
      <w:pPr>
        <w:pStyle w:val="CommentText"/>
      </w:pPr>
      <w:r>
        <w:rPr>
          <w:rStyle w:val="CommentReference"/>
        </w:rPr>
        <w:annotationRef/>
      </w:r>
      <w:r>
        <w:t>This has not been encoded in the validation rules yet.</w:t>
      </w:r>
    </w:p>
  </w:comment>
  <w:comment w:id="602" w:author="Peter" w:date="2017-11-03T17:38:00Z" w:initials="P">
    <w:p w14:paraId="7F079737" w14:textId="77777777" w:rsidR="003277CD" w:rsidRDefault="003277CD" w:rsidP="00E46ED6">
      <w:pPr>
        <w:pStyle w:val="CommentText"/>
      </w:pPr>
      <w:r>
        <w:rPr>
          <w:rStyle w:val="CommentReference"/>
        </w:rPr>
        <w:annotationRef/>
      </w:r>
      <w:r>
        <w:t>This has not been encoded in the validation rules yet.</w:t>
      </w:r>
    </w:p>
  </w:comment>
  <w:comment w:id="605" w:author="Peter" w:date="2017-11-03T17:38:00Z" w:initials="P">
    <w:p w14:paraId="1A9AE460" w14:textId="77777777" w:rsidR="003277CD" w:rsidRDefault="003277CD" w:rsidP="00E46ED6">
      <w:pPr>
        <w:pStyle w:val="CommentText"/>
      </w:pPr>
      <w:r>
        <w:rPr>
          <w:rStyle w:val="CommentReference"/>
        </w:rPr>
        <w:annotationRef/>
      </w:r>
      <w:r>
        <w:t>This has not been encoded in the validation rules yet.</w:t>
      </w:r>
    </w:p>
  </w:comment>
  <w:comment w:id="635" w:author="Peter" w:date="2017-11-03T17:38:00Z" w:initials="P">
    <w:p w14:paraId="71D45A23" w14:textId="77777777" w:rsidR="003277CD" w:rsidRDefault="003277CD" w:rsidP="00E46ED6">
      <w:pPr>
        <w:pStyle w:val="CommentText"/>
      </w:pPr>
      <w:r>
        <w:rPr>
          <w:rStyle w:val="CommentReference"/>
        </w:rPr>
        <w:annotationRef/>
      </w:r>
      <w:r>
        <w:t>This has not been encoded in the validation rules yet.</w:t>
      </w:r>
    </w:p>
  </w:comment>
  <w:comment w:id="652" w:author="pbx" w:date="2017-11-03T17:38:00Z" w:initials="p">
    <w:p w14:paraId="6FE9B34B" w14:textId="77777777" w:rsidR="003277CD" w:rsidRDefault="003277CD" w:rsidP="00E46ED6">
      <w:pPr>
        <w:pStyle w:val="CommentText"/>
      </w:pPr>
      <w:r>
        <w:rPr>
          <w:rStyle w:val="CommentReference"/>
        </w:rPr>
        <w:annotationRef/>
      </w:r>
      <w:r>
        <w:t>This has not been encoded in the validation rules yet.</w:t>
      </w:r>
    </w:p>
  </w:comment>
  <w:comment w:id="688" w:author="pbx" w:date="2017-11-03T17:38:00Z" w:initials="p">
    <w:p w14:paraId="322B81E4" w14:textId="77777777" w:rsidR="003277CD" w:rsidRDefault="003277CD" w:rsidP="00E46ED6">
      <w:pPr>
        <w:pStyle w:val="CommentText"/>
      </w:pPr>
      <w:r>
        <w:rPr>
          <w:rStyle w:val="CommentReference"/>
        </w:rPr>
        <w:annotationRef/>
      </w:r>
      <w:r>
        <w:t>This has not been encoded in the validation rules yet.</w:t>
      </w:r>
    </w:p>
  </w:comment>
  <w:comment w:id="725" w:author="pbx" w:date="2017-11-03T17:38:00Z" w:initials="p">
    <w:p w14:paraId="064C9BD9" w14:textId="77777777" w:rsidR="003277CD" w:rsidRDefault="003277CD" w:rsidP="00E46ED6">
      <w:pPr>
        <w:pStyle w:val="CommentText"/>
      </w:pPr>
      <w:r>
        <w:rPr>
          <w:rStyle w:val="CommentReference"/>
        </w:rPr>
        <w:annotationRef/>
      </w:r>
      <w:r>
        <w:t>This has not been encoded in the validation rules yet.</w:t>
      </w:r>
    </w:p>
  </w:comment>
  <w:comment w:id="726" w:author="pbx" w:date="2017-11-03T17:38:00Z" w:initials="p">
    <w:p w14:paraId="563CB570" w14:textId="77777777" w:rsidR="003277CD" w:rsidRDefault="003277CD" w:rsidP="00E46ED6">
      <w:pPr>
        <w:pStyle w:val="CommentText"/>
      </w:pPr>
      <w:r>
        <w:rPr>
          <w:rStyle w:val="CommentReference"/>
        </w:rPr>
        <w:annotationRef/>
      </w:r>
      <w:r>
        <w:t>No checking of the value (ie. Valid ID target) at this time</w:t>
      </w:r>
    </w:p>
  </w:comment>
  <w:comment w:id="727" w:author="pbx" w:date="2017-11-03T17:38:00Z" w:initials="p">
    <w:p w14:paraId="714C94E5" w14:textId="77777777" w:rsidR="003277CD" w:rsidRDefault="003277CD">
      <w:pPr>
        <w:pStyle w:val="CommentText"/>
      </w:pPr>
      <w:r>
        <w:rPr>
          <w:rStyle w:val="CommentReference"/>
        </w:rPr>
        <w:annotationRef/>
      </w:r>
      <w:r>
        <w:t>This has not been encoded in the validation rules yet.</w:t>
      </w:r>
    </w:p>
  </w:comment>
  <w:comment w:id="728" w:author="pbx" w:date="2017-11-03T17:38:00Z" w:initials="p">
    <w:p w14:paraId="6C4C0EB6" w14:textId="77777777" w:rsidR="003277CD" w:rsidRDefault="003277CD" w:rsidP="00E46ED6">
      <w:pPr>
        <w:pStyle w:val="CommentText"/>
      </w:pPr>
      <w:r>
        <w:rPr>
          <w:rStyle w:val="CommentReference"/>
        </w:rPr>
        <w:annotationRef/>
      </w:r>
      <w:r>
        <w:t>This has not been encoded in the validation rules yet.</w:t>
      </w:r>
    </w:p>
  </w:comment>
  <w:comment w:id="734" w:author="pbx" w:date="2017-11-03T17:38:00Z" w:initials="p">
    <w:p w14:paraId="47371A74" w14:textId="77777777" w:rsidR="003277CD" w:rsidRDefault="003277CD" w:rsidP="00E46ED6">
      <w:pPr>
        <w:pStyle w:val="CommentText"/>
      </w:pPr>
      <w:r>
        <w:rPr>
          <w:rStyle w:val="CommentReference"/>
        </w:rPr>
        <w:annotationRef/>
      </w:r>
      <w:r>
        <w:t>This has not been encoded in the validation rules yet.</w:t>
      </w:r>
    </w:p>
  </w:comment>
  <w:comment w:id="833" w:author="Amy McDonald" w:date="2017-10-09T01:59:00Z" w:initials="AM">
    <w:p w14:paraId="7B59E863" w14:textId="77777777" w:rsidR="00953ECB" w:rsidRDefault="00953ECB" w:rsidP="00E46ED6">
      <w:pPr>
        <w:pStyle w:val="CommentText"/>
      </w:pPr>
      <w:r>
        <w:rPr>
          <w:rStyle w:val="CommentReference"/>
        </w:rPr>
        <w:annotationRef/>
      </w:r>
      <w:r>
        <w:t xml:space="preserve">To be updated to use </w:t>
      </w:r>
      <w:r>
        <w:rPr>
          <w:rFonts w:eastAsia="Arial Unicode MS"/>
        </w:rPr>
        <w:t>HPFB</w:t>
      </w:r>
      <w:r>
        <w:t xml:space="preserve"> terminology</w:t>
      </w:r>
    </w:p>
  </w:comment>
  <w:comment w:id="872" w:author="CRAIG ANDERSON" w:date="2017-12-04T15:14:00Z" w:initials="CA">
    <w:p w14:paraId="433513FA" w14:textId="77777777" w:rsidR="00953ECB" w:rsidRDefault="00953ECB">
      <w:pPr>
        <w:pStyle w:val="CommentText"/>
      </w:pPr>
      <w:r>
        <w:rPr>
          <w:rStyle w:val="CommentReference"/>
        </w:rPr>
        <w:annotationRef/>
      </w:r>
      <w:r>
        <w:t>Shall we add shelf life, storage temp, ????</w:t>
      </w:r>
    </w:p>
  </w:comment>
  <w:comment w:id="1117" w:author="pbx" w:date="2017-11-03T17:38:00Z" w:initials="p">
    <w:p w14:paraId="68E49D4F" w14:textId="77777777" w:rsidR="003277CD" w:rsidRDefault="003277CD" w:rsidP="00AF1C00">
      <w:pPr>
        <w:pStyle w:val="CommentText"/>
      </w:pPr>
      <w:r>
        <w:rPr>
          <w:rStyle w:val="CommentReference"/>
        </w:rPr>
        <w:annotationRef/>
      </w:r>
      <w:r>
        <w:t>This has not been encoded in the validation rules yet.</w:t>
      </w:r>
    </w:p>
  </w:comment>
  <w:comment w:id="1142" w:author="pbx" w:date="2017-11-03T17:38:00Z" w:initials="p">
    <w:p w14:paraId="0548C8D5" w14:textId="77777777" w:rsidR="003277CD" w:rsidRDefault="003277CD" w:rsidP="00E46ED6">
      <w:pPr>
        <w:pStyle w:val="CommentText"/>
      </w:pPr>
      <w:r>
        <w:rPr>
          <w:rStyle w:val="CommentReference"/>
        </w:rPr>
        <w:annotationRef/>
      </w:r>
      <w:r>
        <w:rPr>
          <w:rStyle w:val="CommentReference"/>
        </w:rPr>
        <w:annotationRef/>
      </w:r>
      <w:r>
        <w:t>This has not been encoded in the validation rules yet.</w:t>
      </w:r>
    </w:p>
    <w:p w14:paraId="544D37B8" w14:textId="77777777" w:rsidR="003277CD" w:rsidRDefault="003277CD" w:rsidP="00E46ED6">
      <w:pPr>
        <w:pStyle w:val="CommentText"/>
      </w:pPr>
    </w:p>
  </w:comment>
  <w:comment w:id="1203" w:author="pbx" w:date="2017-11-03T17:38:00Z" w:initials="p">
    <w:p w14:paraId="5F6721A1" w14:textId="77777777" w:rsidR="003277CD" w:rsidRDefault="003277CD">
      <w:pPr>
        <w:pStyle w:val="CommentText"/>
      </w:pPr>
      <w:r>
        <w:rPr>
          <w:rStyle w:val="CommentReference"/>
        </w:rPr>
        <w:annotationRef/>
      </w:r>
      <w:r>
        <w:t>Verify if we plan to support smaller precision</w:t>
      </w:r>
    </w:p>
  </w:comment>
  <w:comment w:id="1204" w:author="CRAIG ANDERSON" w:date="2017-11-03T17:38:00Z" w:initials="CA">
    <w:p w14:paraId="12820EEF" w14:textId="77777777" w:rsidR="003277CD" w:rsidRDefault="003277CD">
      <w:pPr>
        <w:pStyle w:val="CommentText"/>
      </w:pPr>
      <w:r>
        <w:rPr>
          <w:rStyle w:val="CommentReference"/>
        </w:rPr>
        <w:annotationRef/>
      </w:r>
      <w:r>
        <w:t>Let’s ask industry if they think they need this. Probably not though since two approvals on the same day would have different versions.</w:t>
      </w:r>
    </w:p>
  </w:comment>
  <w:comment w:id="1205" w:author="pbx" w:date="2017-11-03T17:38:00Z" w:initials="p">
    <w:p w14:paraId="1513601D" w14:textId="77777777" w:rsidR="003277CD" w:rsidRDefault="003277CD" w:rsidP="00E46ED6">
      <w:pPr>
        <w:pStyle w:val="CommentText"/>
      </w:pPr>
      <w:r>
        <w:rPr>
          <w:rStyle w:val="CommentReference"/>
        </w:rPr>
        <w:annotationRef/>
      </w:r>
      <w:r>
        <w:t>This has not been encoded in the validation rules yet.</w:t>
      </w:r>
    </w:p>
  </w:comment>
  <w:comment w:id="1324" w:author="pbx" w:date="2017-11-03T17:38:00Z" w:initials="p">
    <w:p w14:paraId="52B6B779" w14:textId="77777777" w:rsidR="003277CD" w:rsidRDefault="003277CD">
      <w:pPr>
        <w:pStyle w:val="CommentText"/>
      </w:pPr>
      <w:r>
        <w:rPr>
          <w:rStyle w:val="CommentReference"/>
        </w:rPr>
        <w:annotationRef/>
      </w:r>
      <w:r w:rsidR="00375D57">
        <w:t>This has not been encoded in the validation rules yet.</w:t>
      </w:r>
    </w:p>
  </w:comment>
  <w:comment w:id="1341" w:author="pbx" w:date="2017-11-03T17:38:00Z" w:initials="p">
    <w:p w14:paraId="71F996D8" w14:textId="77777777" w:rsidR="003277CD" w:rsidRDefault="003277CD">
      <w:pPr>
        <w:pStyle w:val="CommentText"/>
      </w:pPr>
      <w:r>
        <w:rPr>
          <w:rStyle w:val="CommentReference"/>
        </w:rPr>
        <w:annotationRef/>
      </w:r>
      <w:r w:rsidR="00375D57">
        <w:t>This has not been encoded in the validation rules yet.</w:t>
      </w:r>
    </w:p>
  </w:comment>
  <w:comment w:id="1347" w:author="pbx" w:date="2017-11-25T00:50:00Z" w:initials="p">
    <w:p w14:paraId="664C3AF4" w14:textId="77777777" w:rsidR="00953ECB" w:rsidRDefault="00953ECB" w:rsidP="00E23921">
      <w:pPr>
        <w:pStyle w:val="CommentText"/>
      </w:pPr>
      <w:r>
        <w:rPr>
          <w:rStyle w:val="CommentReference"/>
        </w:rPr>
        <w:annotationRef/>
      </w:r>
      <w:r>
        <w:t>Replace with HPFB term</w:t>
      </w:r>
    </w:p>
  </w:comment>
  <w:comment w:id="1372" w:author="pbx" w:date="2017-11-03T17:38:00Z" w:initials="p">
    <w:p w14:paraId="0964B615" w14:textId="77777777" w:rsidR="003277CD" w:rsidRDefault="003277CD">
      <w:pPr>
        <w:pStyle w:val="CommentText"/>
      </w:pPr>
      <w:r>
        <w:rPr>
          <w:rStyle w:val="CommentReference"/>
        </w:rPr>
        <w:annotationRef/>
      </w:r>
      <w:r>
        <w:t>This has not been encoded in the validation rules yet.</w:t>
      </w:r>
    </w:p>
  </w:comment>
  <w:comment w:id="1393" w:author="pbx" w:date="2017-11-03T17:38:00Z" w:initials="p">
    <w:p w14:paraId="35E06A11" w14:textId="77777777" w:rsidR="003277CD" w:rsidRDefault="003277CD" w:rsidP="00AF1C00">
      <w:pPr>
        <w:pStyle w:val="CommentText"/>
      </w:pPr>
      <w:r>
        <w:rPr>
          <w:rStyle w:val="CommentReference"/>
        </w:rPr>
        <w:annotationRef/>
      </w:r>
      <w:r>
        <w:t>This has not been encoded in the validation rules yet.</w:t>
      </w:r>
    </w:p>
  </w:comment>
  <w:comment w:id="1433" w:author="pbx" w:date="2017-11-03T17:38:00Z" w:initials="p">
    <w:p w14:paraId="4762E77D" w14:textId="77777777" w:rsidR="003277CD" w:rsidRDefault="003277CD" w:rsidP="00E20292">
      <w:pPr>
        <w:pStyle w:val="CommentText"/>
      </w:pPr>
      <w:r>
        <w:rPr>
          <w:rStyle w:val="CommentReference"/>
        </w:rPr>
        <w:annotationRef/>
      </w:r>
      <w:r>
        <w:t>Re-write to be optional for parts</w:t>
      </w:r>
    </w:p>
  </w:comment>
  <w:comment w:id="1465" w:author="pbx" w:date="2017-11-03T17:38:00Z" w:initials="p">
    <w:p w14:paraId="2F9C4F84" w14:textId="77777777" w:rsidR="003277CD" w:rsidRDefault="003277CD">
      <w:pPr>
        <w:pStyle w:val="CommentText"/>
      </w:pPr>
      <w:r>
        <w:rPr>
          <w:rStyle w:val="CommentReference"/>
        </w:rPr>
        <w:annotationRef/>
      </w:r>
      <w:r>
        <w:t>This has not been encoded in the validation rules yet.</w:t>
      </w:r>
    </w:p>
  </w:comment>
  <w:comment w:id="1466" w:author="pbx" w:date="2017-11-03T17:38:00Z" w:initials="p">
    <w:p w14:paraId="06914614" w14:textId="77777777" w:rsidR="003277CD" w:rsidRDefault="003277CD" w:rsidP="00E46ED6">
      <w:pPr>
        <w:pStyle w:val="CommentText"/>
      </w:pPr>
      <w:r>
        <w:rPr>
          <w:rStyle w:val="CommentReference"/>
        </w:rPr>
        <w:annotationRef/>
      </w:r>
      <w:r>
        <w:t>This has not been encoded in the validation rules yet.</w:t>
      </w:r>
    </w:p>
  </w:comment>
  <w:comment w:id="1544" w:author="pbx" w:date="2017-11-03T17:38:00Z" w:initials="p">
    <w:p w14:paraId="7D373A82" w14:textId="77777777" w:rsidR="003277CD" w:rsidRDefault="003277CD" w:rsidP="00E46ED6">
      <w:pPr>
        <w:pStyle w:val="CommentText"/>
      </w:pPr>
      <w:r>
        <w:rPr>
          <w:rStyle w:val="CommentReference"/>
        </w:rPr>
        <w:annotationRef/>
      </w:r>
      <w:r>
        <w:t>This has not been encoded in the validation rules yet.</w:t>
      </w:r>
    </w:p>
  </w:comment>
  <w:comment w:id="1588" w:author="pbx" w:date="2017-11-20T00:42:00Z" w:initials="p">
    <w:p w14:paraId="157E9A61" w14:textId="77777777" w:rsidR="00953ECB" w:rsidRDefault="00953ECB">
      <w:pPr>
        <w:pStyle w:val="CommentText"/>
      </w:pPr>
      <w:r>
        <w:rPr>
          <w:rStyle w:val="CommentReference"/>
        </w:rPr>
        <w:annotationRef/>
      </w:r>
      <w:r>
        <w:t>Come back to this element later</w:t>
      </w:r>
    </w:p>
  </w:comment>
  <w:comment w:id="1599" w:author="pbx" w:date="2017-11-03T17:38:00Z" w:initials="p">
    <w:p w14:paraId="5A0E17CE" w14:textId="77777777" w:rsidR="003277CD" w:rsidRDefault="003277CD" w:rsidP="00E46ED6">
      <w:pPr>
        <w:pStyle w:val="CommentText"/>
      </w:pPr>
      <w:r>
        <w:rPr>
          <w:rStyle w:val="CommentReference"/>
        </w:rPr>
        <w:annotationRef/>
      </w:r>
      <w:r>
        <w:t>This has not been encoded in the validation rules yet.</w:t>
      </w:r>
    </w:p>
  </w:comment>
  <w:comment w:id="1667" w:author="pbx" w:date="2017-11-03T17:38:00Z" w:initials="p">
    <w:p w14:paraId="362944B3" w14:textId="77777777" w:rsidR="003277CD" w:rsidRDefault="003277CD" w:rsidP="00E46ED6">
      <w:pPr>
        <w:pStyle w:val="CommentText"/>
      </w:pPr>
      <w:r>
        <w:rPr>
          <w:rStyle w:val="CommentReference"/>
        </w:rPr>
        <w:annotationRef/>
      </w:r>
      <w:r>
        <w:t>This has not been encoded in the validation rules yet.</w:t>
      </w:r>
    </w:p>
  </w:comment>
  <w:comment w:id="1692" w:author="pbx" w:date="2017-11-03T17:38:00Z" w:initials="p">
    <w:p w14:paraId="2017BB2D" w14:textId="77777777" w:rsidR="003277CD" w:rsidRDefault="003277CD" w:rsidP="00E46ED6">
      <w:pPr>
        <w:pStyle w:val="CommentText"/>
      </w:pPr>
      <w:r>
        <w:rPr>
          <w:rStyle w:val="CommentReference"/>
        </w:rPr>
        <w:annotationRef/>
      </w:r>
      <w:r>
        <w:t>Marker to identify where the cleanup, consolidation and revalidation stopped.</w:t>
      </w:r>
    </w:p>
  </w:comment>
  <w:comment w:id="1712" w:author="pbx" w:date="2017-11-03T17:38:00Z" w:initials="p">
    <w:p w14:paraId="49746877" w14:textId="77777777" w:rsidR="003277CD" w:rsidRDefault="003277CD" w:rsidP="00E46ED6">
      <w:pPr>
        <w:pStyle w:val="CommentText"/>
      </w:pPr>
      <w:r>
        <w:rPr>
          <w:rStyle w:val="CommentReference"/>
        </w:rPr>
        <w:annotationRef/>
      </w:r>
      <w:r>
        <w:t>This has not been encoded in the validation rules yet.</w:t>
      </w:r>
    </w:p>
  </w:comment>
  <w:comment w:id="1698" w:author="pbx" w:date="2017-11-03T17:38:00Z" w:initials="p">
    <w:p w14:paraId="11D88323" w14:textId="77777777" w:rsidR="003277CD" w:rsidRDefault="003277CD" w:rsidP="00E46ED6">
      <w:pPr>
        <w:pStyle w:val="CommentText"/>
      </w:pPr>
      <w:r>
        <w:rPr>
          <w:rStyle w:val="CommentReference"/>
        </w:rPr>
        <w:annotationRef/>
      </w:r>
      <w:r>
        <w:t>This has not been encoded in the validation rules yet.</w:t>
      </w:r>
    </w:p>
  </w:comment>
  <w:comment w:id="2140" w:author="pbx" w:date="2017-11-03T17:38:00Z" w:initials="p">
    <w:p w14:paraId="3368EC68" w14:textId="77777777" w:rsidR="003277CD" w:rsidRDefault="003277CD" w:rsidP="00E46ED6">
      <w:pPr>
        <w:pStyle w:val="CommentText"/>
      </w:pPr>
      <w:r>
        <w:rPr>
          <w:rStyle w:val="CommentReference"/>
        </w:rPr>
        <w:annotationRef/>
      </w:r>
      <w:r>
        <w:t>This has not been encoded in the validation rules yet.</w:t>
      </w:r>
    </w:p>
  </w:comment>
  <w:comment w:id="2164" w:author="pbx" w:date="2017-11-03T17:38:00Z" w:initials="p">
    <w:p w14:paraId="1142D904" w14:textId="77777777" w:rsidR="003277CD" w:rsidRDefault="003277CD" w:rsidP="00E46ED6">
      <w:pPr>
        <w:pStyle w:val="CommentText"/>
      </w:pPr>
      <w:r>
        <w:rPr>
          <w:rStyle w:val="CommentReference"/>
        </w:rPr>
        <w:annotationRef/>
      </w:r>
      <w:r>
        <w:t>This has not been encoded in the validation rules yet.</w:t>
      </w:r>
    </w:p>
  </w:comment>
  <w:comment w:id="2188" w:author="pbx" w:date="2017-11-03T17:38:00Z" w:initials="p">
    <w:p w14:paraId="4C8C180A" w14:textId="77777777" w:rsidR="003277CD" w:rsidRDefault="003277CD" w:rsidP="00A03E08">
      <w:pPr>
        <w:pStyle w:val="CommentText"/>
      </w:pPr>
      <w:r>
        <w:rPr>
          <w:rStyle w:val="CommentReference"/>
        </w:rPr>
        <w:annotationRef/>
      </w:r>
      <w:r>
        <w:t>This has not been encoded in the validation rules yet.</w:t>
      </w:r>
    </w:p>
  </w:comment>
  <w:comment w:id="2369" w:author="pbx" w:date="2017-12-12T17:39:00Z" w:initials="p">
    <w:p w14:paraId="34F538C1" w14:textId="77777777" w:rsidR="00953ECB" w:rsidRDefault="00953ECB" w:rsidP="008123DE">
      <w:pPr>
        <w:pStyle w:val="CommentText"/>
      </w:pPr>
      <w:r>
        <w:rPr>
          <w:rStyle w:val="CommentReference"/>
        </w:rPr>
        <w:annotationRef/>
      </w:r>
      <w:r>
        <w:t>Revisit this element</w:t>
      </w:r>
    </w:p>
  </w:comment>
  <w:comment w:id="2394" w:author="pbx" w:date="2017-11-29T13:38:00Z" w:initials="p">
    <w:p w14:paraId="3E8F22D3" w14:textId="77777777" w:rsidR="00953ECB" w:rsidRDefault="00953ECB" w:rsidP="008123DE">
      <w:pPr>
        <w:pStyle w:val="CommentText"/>
      </w:pPr>
      <w:r>
        <w:rPr>
          <w:rStyle w:val="CommentReference"/>
        </w:rPr>
        <w:annotationRef/>
      </w:r>
      <w:r>
        <w:t>resolve as this is not the HPFB approach</w:t>
      </w:r>
    </w:p>
  </w:comment>
  <w:comment w:id="2416" w:author="pbx" w:date="2017-11-03T17:38:00Z" w:initials="p">
    <w:p w14:paraId="78EE23A4" w14:textId="77777777" w:rsidR="003277CD" w:rsidRDefault="003277CD" w:rsidP="00E46ED6">
      <w:pPr>
        <w:pStyle w:val="CommentText"/>
      </w:pPr>
      <w:r>
        <w:rPr>
          <w:rStyle w:val="CommentReference"/>
        </w:rPr>
        <w:annotationRef/>
      </w:r>
      <w:r>
        <w:t>This has not been encoded in the validation rules yet.</w:t>
      </w:r>
    </w:p>
  </w:comment>
  <w:comment w:id="2435" w:author="pbx" w:date="2017-12-12T17:39:00Z" w:initials="p">
    <w:p w14:paraId="1437C2E9" w14:textId="77777777" w:rsidR="00953ECB" w:rsidRDefault="00953ECB">
      <w:pPr>
        <w:pStyle w:val="CommentText"/>
      </w:pPr>
      <w:r>
        <w:rPr>
          <w:rStyle w:val="CommentReference"/>
        </w:rPr>
        <w:annotationRef/>
      </w:r>
      <w:r>
        <w:t>Revisit this element</w:t>
      </w:r>
    </w:p>
  </w:comment>
  <w:comment w:id="2484" w:author="pbx" w:date="2017-12-12T17:39:00Z" w:initials="p">
    <w:p w14:paraId="3A3D1859" w14:textId="77777777" w:rsidR="00953ECB" w:rsidRDefault="00953ECB" w:rsidP="00356464">
      <w:pPr>
        <w:pStyle w:val="CommentText"/>
      </w:pPr>
      <w:r>
        <w:rPr>
          <w:rStyle w:val="CommentReference"/>
        </w:rPr>
        <w:annotationRef/>
      </w:r>
      <w:r>
        <w:t>Revisit this element</w:t>
      </w:r>
    </w:p>
  </w:comment>
  <w:comment w:id="2486" w:author="pbx" w:date="2017-11-03T17:38:00Z" w:initials="p">
    <w:p w14:paraId="3673C285" w14:textId="77777777" w:rsidR="003277CD" w:rsidRDefault="003277CD">
      <w:pPr>
        <w:pStyle w:val="CommentText"/>
      </w:pPr>
      <w:r>
        <w:rPr>
          <w:rStyle w:val="CommentReference"/>
        </w:rPr>
        <w:annotationRef/>
      </w:r>
      <w:r>
        <w:t>This has not been encoded in the validation rules yet.</w:t>
      </w:r>
    </w:p>
  </w:comment>
  <w:comment w:id="2495" w:author="pbx" w:date="2017-11-03T17:38:00Z" w:initials="p">
    <w:p w14:paraId="1862C2A6" w14:textId="77777777" w:rsidR="003277CD" w:rsidRDefault="003277CD" w:rsidP="002A7033">
      <w:pPr>
        <w:pStyle w:val="CommentText"/>
      </w:pPr>
      <w:r>
        <w:rPr>
          <w:rStyle w:val="CommentReference"/>
        </w:rPr>
        <w:annotationRef/>
      </w:r>
      <w:r>
        <w:t>This has not been encoded in the validation rules yet.</w:t>
      </w:r>
    </w:p>
  </w:comment>
  <w:comment w:id="2610" w:author="pbx" w:date="2017-11-25T01:09:00Z" w:initials="p">
    <w:p w14:paraId="54DBCE8B" w14:textId="77777777" w:rsidR="00953ECB" w:rsidRDefault="00953ECB">
      <w:pPr>
        <w:pStyle w:val="CommentText"/>
      </w:pPr>
      <w:r>
        <w:rPr>
          <w:rStyle w:val="CommentReference"/>
        </w:rPr>
        <w:annotationRef/>
      </w:r>
      <w:r>
        <w:t>Are we approving parts?</w:t>
      </w:r>
    </w:p>
  </w:comment>
  <w:comment w:id="2611" w:author="CRAIG ANDERSON" w:date="2017-12-04T15:59:00Z" w:initials="CA">
    <w:p w14:paraId="0F8F9DE4" w14:textId="77777777" w:rsidR="00953ECB" w:rsidRDefault="00953ECB">
      <w:pPr>
        <w:pStyle w:val="CommentText"/>
      </w:pPr>
      <w:r>
        <w:rPr>
          <w:rStyle w:val="CommentReference"/>
        </w:rPr>
        <w:annotationRef/>
      </w:r>
      <w:r>
        <w:t>No</w:t>
      </w:r>
    </w:p>
  </w:comment>
  <w:comment w:id="2613" w:author="pbx" w:date="2017-11-03T17:38:00Z" w:initials="p">
    <w:p w14:paraId="67AD880D" w14:textId="77777777" w:rsidR="003277CD" w:rsidRDefault="003277CD" w:rsidP="00455021">
      <w:pPr>
        <w:pStyle w:val="CommentText"/>
      </w:pPr>
      <w:r>
        <w:rPr>
          <w:rStyle w:val="CommentReference"/>
        </w:rPr>
        <w:annotationRef/>
      </w:r>
      <w:r>
        <w:t>This has not been encoded in the validation rules yet.</w:t>
      </w:r>
    </w:p>
  </w:comment>
  <w:comment w:id="2643" w:author="pbx" w:date="2017-11-03T17:38:00Z" w:initials="p">
    <w:p w14:paraId="2005B97C" w14:textId="77777777" w:rsidR="003277CD" w:rsidRDefault="003277CD" w:rsidP="00E46ED6">
      <w:pPr>
        <w:pStyle w:val="CommentText"/>
      </w:pPr>
      <w:r>
        <w:rPr>
          <w:rStyle w:val="CommentReference"/>
        </w:rPr>
        <w:annotationRef/>
      </w:r>
      <w:r>
        <w:t>This has not been encoded in the validation rules yet.</w:t>
      </w:r>
    </w:p>
  </w:comment>
  <w:comment w:id="2658" w:author="pbx" w:date="2017-11-03T17:38:00Z" w:initials="p">
    <w:p w14:paraId="224065DA" w14:textId="77777777" w:rsidR="003277CD" w:rsidRDefault="003277CD" w:rsidP="00E46ED6">
      <w:pPr>
        <w:pStyle w:val="CommentText"/>
      </w:pPr>
      <w:r>
        <w:rPr>
          <w:rStyle w:val="CommentReference"/>
        </w:rPr>
        <w:annotationRef/>
      </w:r>
      <w:r>
        <w:t>Seems odd should this be approval?</w:t>
      </w:r>
    </w:p>
  </w:comment>
  <w:comment w:id="2651" w:author="pbx" w:date="2017-11-25T15:54:00Z" w:initials="p">
    <w:p w14:paraId="13A8DCD1" w14:textId="77777777" w:rsidR="00953ECB" w:rsidRDefault="00953ECB">
      <w:pPr>
        <w:pStyle w:val="CommentText"/>
      </w:pPr>
      <w:r>
        <w:rPr>
          <w:rStyle w:val="CommentReference"/>
        </w:rPr>
        <w:annotationRef/>
      </w:r>
      <w:r>
        <w:t>Move to appropriate place</w:t>
      </w:r>
    </w:p>
  </w:comment>
  <w:comment w:id="2666" w:author="pbx" w:date="2017-11-03T17:38:00Z" w:initials="p">
    <w:p w14:paraId="792196AD" w14:textId="77777777" w:rsidR="003277CD" w:rsidRDefault="003277CD" w:rsidP="00E46ED6">
      <w:pPr>
        <w:pStyle w:val="CommentText"/>
      </w:pPr>
      <w:r>
        <w:rPr>
          <w:rStyle w:val="CommentReference"/>
        </w:rPr>
        <w:annotationRef/>
      </w:r>
      <w:r>
        <w:t>This has not been encoded in the validation rules yet.</w:t>
      </w:r>
    </w:p>
  </w:comment>
  <w:comment w:id="2672" w:author="pbx" w:date="2017-11-03T17:38:00Z" w:initials="p">
    <w:p w14:paraId="189E5267" w14:textId="77777777" w:rsidR="003277CD" w:rsidRDefault="003277CD" w:rsidP="00E46ED6">
      <w:pPr>
        <w:pStyle w:val="CommentText"/>
      </w:pPr>
      <w:r>
        <w:rPr>
          <w:rStyle w:val="CommentReference"/>
        </w:rPr>
        <w:annotationRef/>
      </w:r>
      <w:r>
        <w:t>This has not been encoded in the validation rules yet.</w:t>
      </w:r>
    </w:p>
  </w:comment>
  <w:comment w:id="2612" w:author="pbx" w:date="2017-11-03T17:38:00Z" w:initials="p">
    <w:p w14:paraId="0CCBEE19" w14:textId="77777777" w:rsidR="003277CD" w:rsidRDefault="003277CD" w:rsidP="00E46ED6">
      <w:pPr>
        <w:pStyle w:val="CommentText"/>
      </w:pPr>
      <w:r>
        <w:rPr>
          <w:rStyle w:val="CommentReference"/>
        </w:rPr>
        <w:annotationRef/>
      </w:r>
      <w:r>
        <w:t>This has not been encoded in the validation rules yet.</w:t>
      </w:r>
    </w:p>
  </w:comment>
  <w:comment w:id="2712" w:author="pbx" w:date="2017-11-03T17:38:00Z" w:initials="p">
    <w:p w14:paraId="1020D6C8" w14:textId="77777777" w:rsidR="003277CD" w:rsidRDefault="003277CD" w:rsidP="00E46ED6">
      <w:pPr>
        <w:pStyle w:val="CommentText"/>
      </w:pPr>
      <w:r>
        <w:rPr>
          <w:rStyle w:val="CommentReference"/>
        </w:rPr>
        <w:annotationRef/>
      </w:r>
      <w:r w:rsidR="00AD6C14">
        <w:t>Needs to be aligned with the approach</w:t>
      </w:r>
    </w:p>
  </w:comment>
  <w:comment w:id="2723" w:author="pbx" w:date="2017-11-03T17:38:00Z" w:initials="p">
    <w:p w14:paraId="56DC670F" w14:textId="77777777" w:rsidR="003277CD" w:rsidRDefault="003277CD" w:rsidP="00E46ED6">
      <w:pPr>
        <w:pStyle w:val="CommentText"/>
      </w:pPr>
      <w:r>
        <w:rPr>
          <w:rStyle w:val="CommentReference"/>
        </w:rPr>
        <w:annotationRef/>
      </w:r>
      <w:r>
        <w:t>This has not been encoded in the validation rules yet.</w:t>
      </w:r>
    </w:p>
  </w:comment>
  <w:comment w:id="2713" w:author="pbx" w:date="2017-11-03T17:38:00Z" w:initials="p">
    <w:p w14:paraId="606A9153" w14:textId="77777777" w:rsidR="003277CD" w:rsidRDefault="003277CD" w:rsidP="00E46ED6">
      <w:pPr>
        <w:pStyle w:val="CommentText"/>
      </w:pPr>
      <w:r>
        <w:rPr>
          <w:rStyle w:val="CommentReference"/>
        </w:rPr>
        <w:annotationRef/>
      </w:r>
      <w:r>
        <w:t>This has not been encoded in the validation rules yet.</w:t>
      </w:r>
    </w:p>
  </w:comment>
  <w:comment w:id="2830" w:author="pbx" w:date="2017-11-03T17:38:00Z" w:initials="p">
    <w:p w14:paraId="23401868" w14:textId="77777777" w:rsidR="003277CD" w:rsidRDefault="003277CD" w:rsidP="00E46ED6">
      <w:pPr>
        <w:pStyle w:val="CommentText"/>
      </w:pPr>
      <w:r>
        <w:rPr>
          <w:rStyle w:val="CommentReference"/>
        </w:rPr>
        <w:annotationRef/>
      </w:r>
      <w:r>
        <w:t>This has not been encoded in the validation rules yet.</w:t>
      </w:r>
    </w:p>
  </w:comment>
  <w:comment w:id="2826" w:author="pbx" w:date="2017-11-03T17:38:00Z" w:initials="p">
    <w:p w14:paraId="6CF5085F" w14:textId="77777777" w:rsidR="003277CD" w:rsidRDefault="003277CD" w:rsidP="00E46ED6">
      <w:pPr>
        <w:pStyle w:val="CommentText"/>
      </w:pPr>
      <w:r>
        <w:rPr>
          <w:rStyle w:val="CommentReference"/>
        </w:rPr>
        <w:annotationRef/>
      </w:r>
      <w:r>
        <w:t>This has not been encoded in the validation rules yet.</w:t>
      </w:r>
    </w:p>
  </w:comment>
  <w:comment w:id="2990" w:author="pbx" w:date="2017-11-27T14:46:00Z" w:initials="p">
    <w:p w14:paraId="502BFF1D" w14:textId="77777777" w:rsidR="00953ECB" w:rsidRDefault="00953ECB">
      <w:pPr>
        <w:pStyle w:val="CommentText"/>
      </w:pPr>
      <w:r>
        <w:rPr>
          <w:rStyle w:val="CommentReference"/>
        </w:rPr>
        <w:annotationRef/>
      </w:r>
      <w:r>
        <w:t>Shall we use this model, or is this to specific for SPL general</w:t>
      </w:r>
    </w:p>
  </w:comment>
  <w:comment w:id="2991" w:author="CRAIG ANDERSON" w:date="2017-12-04T16:01:00Z" w:initials="CA">
    <w:p w14:paraId="42E6D66C" w14:textId="77777777" w:rsidR="00953ECB" w:rsidRDefault="00953ECB">
      <w:pPr>
        <w:pStyle w:val="CommentText"/>
      </w:pPr>
      <w:r>
        <w:rPr>
          <w:rStyle w:val="CommentReference"/>
        </w:rPr>
        <w:annotationRef/>
      </w:r>
      <w:r>
        <w:t>Adopt FDA approach. Leave outer and inner</w:t>
      </w:r>
    </w:p>
  </w:comment>
  <w:comment w:id="3104" w:author="pbx" w:date="2017-11-03T17:38:00Z" w:initials="p">
    <w:p w14:paraId="28BE2C94" w14:textId="77777777" w:rsidR="00AD6C14" w:rsidRDefault="00AD6C14">
      <w:pPr>
        <w:pStyle w:val="CommentText"/>
      </w:pPr>
      <w:r>
        <w:rPr>
          <w:rStyle w:val="CommentReference"/>
        </w:rPr>
        <w:annotationRef/>
      </w:r>
      <w:r>
        <w:t>Clarify and address.</w:t>
      </w:r>
    </w:p>
  </w:comment>
  <w:comment w:id="3116" w:author="pbx" w:date="2017-11-03T17:38:00Z" w:initials="p">
    <w:p w14:paraId="5ECE8458" w14:textId="77777777" w:rsidR="003277CD" w:rsidRDefault="003277CD" w:rsidP="00824CF2">
      <w:pPr>
        <w:pStyle w:val="CommentText"/>
      </w:pPr>
      <w:r>
        <w:rPr>
          <w:rStyle w:val="CommentReference"/>
        </w:rPr>
        <w:annotationRef/>
      </w:r>
      <w:r>
        <w:t>Resolve and detail how category will be exposed and managed.</w:t>
      </w:r>
    </w:p>
  </w:comment>
  <w:comment w:id="3123" w:author="pbx" w:date="2017-11-03T17:38:00Z" w:initials="p">
    <w:p w14:paraId="389B9151" w14:textId="77777777" w:rsidR="003277CD" w:rsidRDefault="003277CD">
      <w:pPr>
        <w:pStyle w:val="CommentText"/>
      </w:pPr>
      <w:r>
        <w:rPr>
          <w:rStyle w:val="CommentReference"/>
        </w:rPr>
        <w:annotationRef/>
      </w:r>
      <w:r>
        <w:t>Will return to this section, after completing up to this point.</w:t>
      </w:r>
    </w:p>
  </w:comment>
  <w:comment w:id="3122" w:author="pbx" w:date="2017-11-29T12:21:00Z" w:initials="p">
    <w:p w14:paraId="2CBCD3BD" w14:textId="77777777" w:rsidR="00953ECB" w:rsidRDefault="00953ECB">
      <w:pPr>
        <w:pStyle w:val="CommentText"/>
      </w:pPr>
      <w:r>
        <w:rPr>
          <w:rStyle w:val="CommentReference"/>
        </w:rPr>
        <w:annotationRef/>
      </w:r>
      <w:r>
        <w:t>I have not addressed devices yet, as they are not in phase 1</w:t>
      </w:r>
    </w:p>
  </w:comment>
  <w:comment w:id="3168" w:author="pbx" w:date="2017-11-03T17:38:00Z" w:initials="p">
    <w:p w14:paraId="76440FA4" w14:textId="77777777" w:rsidR="003277CD" w:rsidRDefault="003277CD" w:rsidP="00E46ED6">
      <w:pPr>
        <w:pStyle w:val="CommentText"/>
      </w:pPr>
      <w:r>
        <w:rPr>
          <w:rStyle w:val="CommentReference"/>
        </w:rPr>
        <w:annotationRef/>
      </w:r>
      <w:r>
        <w:t>Resolve and detail</w:t>
      </w:r>
    </w:p>
  </w:comment>
  <w:comment w:id="3182" w:author="pbx" w:date="2017-11-03T17:38:00Z" w:initials="p">
    <w:p w14:paraId="6553D1C7" w14:textId="77777777" w:rsidR="003277CD" w:rsidRDefault="003277CD" w:rsidP="00E46ED6">
      <w:pPr>
        <w:pStyle w:val="CommentText"/>
      </w:pPr>
      <w:r>
        <w:rPr>
          <w:rStyle w:val="CommentReference"/>
        </w:rPr>
        <w:annotationRef/>
      </w:r>
      <w:r>
        <w:t>This has not been encoded in the validation rules yet.</w:t>
      </w:r>
    </w:p>
  </w:comment>
  <w:comment w:id="3319" w:author="pbx" w:date="2017-11-03T17:38:00Z" w:initials="p">
    <w:p w14:paraId="6B708153" w14:textId="77777777" w:rsidR="003277CD" w:rsidRDefault="003277CD" w:rsidP="00E46ED6">
      <w:pPr>
        <w:pStyle w:val="CommentText"/>
      </w:pPr>
      <w:r>
        <w:rPr>
          <w:rStyle w:val="CommentReference"/>
        </w:rPr>
        <w:annotationRef/>
      </w:r>
      <w:r>
        <w:t>Pbx: resolve as this is not the HPFB approach</w:t>
      </w:r>
    </w:p>
  </w:comment>
  <w:comment w:id="3293" w:author="pbx" w:date="2017-11-03T17:38:00Z" w:initials="p">
    <w:p w14:paraId="561E45C9" w14:textId="77777777" w:rsidR="003277CD" w:rsidRDefault="003277CD" w:rsidP="00E46ED6">
      <w:pPr>
        <w:pStyle w:val="CommentText"/>
      </w:pPr>
      <w:r>
        <w:rPr>
          <w:rStyle w:val="CommentReference"/>
        </w:rPr>
        <w:annotationRef/>
      </w:r>
      <w:r>
        <w:t>This has not been encoded in the validation rules yet.</w:t>
      </w:r>
    </w:p>
  </w:comment>
  <w:comment w:id="3429" w:author="pbx" w:date="2017-11-03T17:38:00Z" w:initials="p">
    <w:p w14:paraId="1B69BF64" w14:textId="77777777" w:rsidR="003277CD" w:rsidRDefault="003277CD" w:rsidP="00E46ED6">
      <w:pPr>
        <w:pStyle w:val="CommentText"/>
      </w:pPr>
      <w:r>
        <w:rPr>
          <w:rStyle w:val="CommentReference"/>
        </w:rPr>
        <w:annotationRef/>
      </w:r>
      <w:r>
        <w:t>This has not been encoded in the validation rules yet.</w:t>
      </w:r>
    </w:p>
  </w:comment>
  <w:comment w:id="3553" w:author="pbx" w:date="2017-11-03T17:38:00Z" w:initials="p">
    <w:p w14:paraId="5C0EA223" w14:textId="77777777" w:rsidR="003277CD" w:rsidRDefault="003277CD" w:rsidP="00E46ED6">
      <w:pPr>
        <w:pStyle w:val="CommentText"/>
      </w:pPr>
      <w:r>
        <w:rPr>
          <w:rStyle w:val="CommentReference"/>
        </w:rPr>
        <w:annotationRef/>
      </w:r>
      <w:r>
        <w:t>This has not been encoded in the validation rules yet.</w:t>
      </w:r>
    </w:p>
  </w:comment>
  <w:comment w:id="3588" w:author="pbx" w:date="2017-11-03T17:38:00Z" w:initials="p">
    <w:p w14:paraId="51777203" w14:textId="77777777" w:rsidR="003277CD" w:rsidRDefault="003277CD" w:rsidP="00E46ED6">
      <w:pPr>
        <w:pStyle w:val="CommentText"/>
      </w:pPr>
      <w:r>
        <w:rPr>
          <w:rStyle w:val="CommentReference"/>
        </w:rPr>
        <w:annotationRef/>
      </w:r>
      <w:r>
        <w:t>This has not been encoded in the validation rules yet.</w:t>
      </w:r>
    </w:p>
  </w:comment>
  <w:comment w:id="3636" w:author="pbx" w:date="2017-11-03T17:38:00Z" w:initials="p">
    <w:p w14:paraId="6E5DBAD3" w14:textId="77777777" w:rsidR="003277CD" w:rsidRDefault="003277CD" w:rsidP="00E46ED6">
      <w:pPr>
        <w:pStyle w:val="CommentText"/>
      </w:pPr>
      <w:r>
        <w:rPr>
          <w:rStyle w:val="CommentReference"/>
        </w:rPr>
        <w:annotationRef/>
      </w:r>
      <w:r>
        <w:t>This has not been encoded in the validation rules yet.</w:t>
      </w:r>
    </w:p>
  </w:comment>
  <w:comment w:id="3665" w:author="pbx" w:date="2017-11-03T17:38:00Z" w:initials="p">
    <w:p w14:paraId="1CD51369" w14:textId="77777777" w:rsidR="003277CD" w:rsidRDefault="003277CD" w:rsidP="00E46ED6">
      <w:pPr>
        <w:pStyle w:val="CommentText"/>
      </w:pPr>
      <w:r>
        <w:rPr>
          <w:rStyle w:val="CommentReference"/>
        </w:rPr>
        <w:annotationRef/>
      </w:r>
      <w:r>
        <w:t>This has not been encoded in the validation rules yet.</w:t>
      </w:r>
    </w:p>
  </w:comment>
  <w:comment w:id="3696" w:author="pbx" w:date="2017-11-03T17:38:00Z" w:initials="p">
    <w:p w14:paraId="7C2F1C5E" w14:textId="77777777" w:rsidR="003277CD" w:rsidRDefault="003277CD" w:rsidP="00E46ED6">
      <w:pPr>
        <w:pStyle w:val="CommentText"/>
      </w:pPr>
      <w:r>
        <w:rPr>
          <w:rStyle w:val="CommentReference"/>
        </w:rPr>
        <w:annotationRef/>
      </w:r>
      <w:r>
        <w:t>This has not been encoded in the validation rules yet.</w:t>
      </w:r>
    </w:p>
  </w:comment>
  <w:comment w:id="3712" w:author="pbx" w:date="2017-11-03T17:38:00Z" w:initials="p">
    <w:p w14:paraId="36602B33" w14:textId="77777777" w:rsidR="003277CD" w:rsidRDefault="003277CD" w:rsidP="00E46ED6">
      <w:pPr>
        <w:pStyle w:val="CommentText"/>
      </w:pPr>
      <w:r>
        <w:rPr>
          <w:rStyle w:val="CommentReference"/>
        </w:rPr>
        <w:annotationRef/>
      </w:r>
      <w:r>
        <w:t>This has not been encoded in the validation rules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EC275" w14:textId="77777777" w:rsidR="00EE43D9" w:rsidRDefault="00EE43D9" w:rsidP="00E46ED6">
      <w:r>
        <w:separator/>
      </w:r>
    </w:p>
    <w:p w14:paraId="57E6F944" w14:textId="77777777" w:rsidR="00EE43D9" w:rsidRDefault="00EE43D9" w:rsidP="00E46ED6"/>
    <w:p w14:paraId="52F57BCB" w14:textId="77777777" w:rsidR="00EE43D9" w:rsidRDefault="00EE43D9" w:rsidP="00E46ED6"/>
    <w:p w14:paraId="2E9B0FA3" w14:textId="77777777" w:rsidR="00EE43D9" w:rsidRDefault="00EE43D9" w:rsidP="00E46ED6"/>
  </w:endnote>
  <w:endnote w:type="continuationSeparator" w:id="0">
    <w:p w14:paraId="3F46A72D" w14:textId="77777777" w:rsidR="00EE43D9" w:rsidRDefault="00EE43D9" w:rsidP="00E46ED6">
      <w:r>
        <w:continuationSeparator/>
      </w:r>
    </w:p>
    <w:p w14:paraId="14884BBB" w14:textId="77777777" w:rsidR="00EE43D9" w:rsidRDefault="00EE43D9" w:rsidP="00E46ED6"/>
    <w:p w14:paraId="4BCE0B5E" w14:textId="77777777" w:rsidR="00EE43D9" w:rsidRDefault="00EE43D9" w:rsidP="00E46ED6"/>
    <w:p w14:paraId="3A96E519" w14:textId="77777777" w:rsidR="00EE43D9" w:rsidRDefault="00EE43D9" w:rsidP="00E46ED6"/>
  </w:endnote>
  <w:endnote w:type="continuationNotice" w:id="1">
    <w:p w14:paraId="283B60F4" w14:textId="77777777" w:rsidR="00EE43D9" w:rsidRDefault="00EE4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60C8" w14:textId="77777777" w:rsidR="00953ECB" w:rsidRDefault="00953ECB" w:rsidP="00E46ED6">
    <w:pPr>
      <w:pStyle w:val="Footer"/>
    </w:pPr>
  </w:p>
  <w:p w14:paraId="3D93C334" w14:textId="098B69B1" w:rsidR="00953ECB" w:rsidRDefault="00953ECB" w:rsidP="00E46ED6">
    <w:pPr>
      <w:pStyle w:val="Footer"/>
      <w:rPr>
        <w:noProof/>
      </w:rPr>
    </w:pPr>
    <w:fldSimple w:instr=" FILENAME  \* Caps  \* MERGEFORMAT ">
      <w:r w:rsidR="00533C60">
        <w:rPr>
          <w:noProof/>
        </w:rPr>
        <w:t>Draft Guidance Document - SPL General.</w:t>
      </w:r>
      <w:del w:id="3" w:author="pbx" w:date="2017-12-12T17:47:00Z">
        <w:r w:rsidR="003277CD">
          <w:rPr>
            <w:noProof/>
          </w:rPr>
          <w:delText>V8</w:delText>
        </w:r>
      </w:del>
      <w:ins w:id="4" w:author="pbx" w:date="2017-12-12T17:47:00Z">
        <w:r w:rsidR="00533C60">
          <w:rPr>
            <w:noProof/>
          </w:rPr>
          <w:t>V13 - Clean</w:t>
        </w:r>
      </w:ins>
      <w:r w:rsidR="00533C60">
        <w:rPr>
          <w:noProof/>
        </w:rPr>
        <w:t>.Docx</w:t>
      </w:r>
    </w:fldSimple>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32D46">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32D46">
      <w:rPr>
        <w:noProof/>
      </w:rPr>
      <w:t>12</w:t>
    </w:r>
    <w:r>
      <w:rPr>
        <w:noProof/>
      </w:rPr>
      <w:fldChar w:fldCharType="end"/>
    </w:r>
  </w:p>
  <w:p w14:paraId="68B486F7" w14:textId="44625B68" w:rsidR="00953ECB" w:rsidRPr="00D0354B" w:rsidRDefault="00953ECB" w:rsidP="00E46ED6">
    <w:pPr>
      <w:pStyle w:val="Footer"/>
    </w:pPr>
    <w:r>
      <w:t xml:space="preserve">Dated: </w:t>
    </w:r>
    <w:del w:id="5" w:author="pbx" w:date="2017-12-12T17:47:00Z">
      <w:r w:rsidR="003277CD">
        <w:delText>6 Oct</w:delText>
      </w:r>
    </w:del>
    <w:ins w:id="6" w:author="pbx" w:date="2017-12-12T17:47:00Z">
      <w:r w:rsidR="00533C60">
        <w:t>12 Dec</w:t>
      </w:r>
    </w:ins>
    <w:r>
      <w:t xml:space="preserve"> 2017</w:t>
    </w:r>
  </w:p>
  <w:p w14:paraId="70AAB334" w14:textId="77777777" w:rsidR="00953ECB" w:rsidRDefault="00953ECB" w:rsidP="00E46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F8C1A" w14:textId="77777777" w:rsidR="00953ECB" w:rsidRDefault="00953ECB" w:rsidP="00E46ED6"/>
  <w:p w14:paraId="786E8BEC" w14:textId="77777777" w:rsidR="00953ECB" w:rsidRDefault="00953ECB" w:rsidP="00E46ED6">
    <w:r>
      <w:t>???</w:t>
    </w:r>
    <w:r>
      <w:rPr>
        <w:noProof/>
      </w:rPr>
      <w:tab/>
    </w:r>
    <w:r>
      <w:t>Adopted Date: ???; Effective Date: ???</w:t>
    </w:r>
  </w:p>
  <w:p w14:paraId="43FACBB4" w14:textId="77777777" w:rsidR="00953ECB" w:rsidRDefault="00953ECB" w:rsidP="00E46ED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8F254" w14:textId="77777777" w:rsidR="000F313A" w:rsidRDefault="000F313A" w:rsidP="00E46ED6">
    <w:pPr>
      <w:pStyle w:val="Footer"/>
      <w:rPr>
        <w:ins w:id="3714" w:author="pbx" w:date="2017-12-12T17:47:00Z"/>
      </w:rPr>
    </w:pPr>
  </w:p>
  <w:p w14:paraId="7835678A" w14:textId="77777777" w:rsidR="000F313A" w:rsidRDefault="000F313A" w:rsidP="00E46ED6">
    <w:pPr>
      <w:pStyle w:val="Footer"/>
      <w:rPr>
        <w:ins w:id="3715" w:author="pbx" w:date="2017-12-12T17:47:00Z"/>
        <w:noProof/>
      </w:rPr>
    </w:pPr>
    <w:ins w:id="3716" w:author="pbx" w:date="2017-12-12T17:47:00Z">
      <w:r>
        <w:fldChar w:fldCharType="begin"/>
      </w:r>
      <w:r>
        <w:instrText xml:space="preserve"> FILENAME  \* Caps  \* MERGEFORMAT </w:instrText>
      </w:r>
      <w:r>
        <w:fldChar w:fldCharType="separate"/>
      </w:r>
      <w:r>
        <w:rPr>
          <w:noProof/>
        </w:rPr>
        <w:t>Draft Guidance Document - SPL General.V13 - Clean.Docx</w:t>
      </w:r>
      <w:r>
        <w:rPr>
          <w:noProof/>
        </w:rPr>
        <w:fldChar w:fldCharType="end"/>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ins>
    <w:r w:rsidR="00B32D46">
      <w:rPr>
        <w:noProof/>
      </w:rPr>
      <w:t>106</w:t>
    </w:r>
    <w:ins w:id="3717" w:author="pbx" w:date="2017-12-12T17:47:00Z">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ins>
    <w:r w:rsidR="00B32D46">
      <w:rPr>
        <w:noProof/>
      </w:rPr>
      <w:t>106</w:t>
    </w:r>
    <w:ins w:id="3718" w:author="pbx" w:date="2017-12-12T17:47:00Z">
      <w:r>
        <w:rPr>
          <w:noProof/>
        </w:rPr>
        <w:fldChar w:fldCharType="end"/>
      </w:r>
    </w:ins>
  </w:p>
  <w:p w14:paraId="33D20FF8" w14:textId="77777777" w:rsidR="000F313A" w:rsidRPr="00D0354B" w:rsidRDefault="000F313A" w:rsidP="00E46ED6">
    <w:pPr>
      <w:pStyle w:val="Footer"/>
      <w:rPr>
        <w:ins w:id="3719" w:author="pbx" w:date="2017-12-12T17:47:00Z"/>
      </w:rPr>
    </w:pPr>
    <w:ins w:id="3720" w:author="pbx" w:date="2017-12-12T17:47:00Z">
      <w:r>
        <w:t>Dated: 12 Dec 2017</w:t>
      </w:r>
    </w:ins>
  </w:p>
  <w:p w14:paraId="1CBB7A3B" w14:textId="77777777" w:rsidR="000F313A" w:rsidRDefault="000F313A" w:rsidP="00E46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CC8C1" w14:textId="77777777" w:rsidR="00EE43D9" w:rsidRDefault="00EE43D9" w:rsidP="00E46ED6">
      <w:r>
        <w:separator/>
      </w:r>
    </w:p>
    <w:p w14:paraId="1BEE4E09" w14:textId="77777777" w:rsidR="00EE43D9" w:rsidRDefault="00EE43D9" w:rsidP="00E46ED6"/>
    <w:p w14:paraId="20347268" w14:textId="77777777" w:rsidR="00EE43D9" w:rsidRDefault="00EE43D9" w:rsidP="00E46ED6"/>
    <w:p w14:paraId="1715D008" w14:textId="77777777" w:rsidR="00EE43D9" w:rsidRDefault="00EE43D9" w:rsidP="00E46ED6"/>
  </w:footnote>
  <w:footnote w:type="continuationSeparator" w:id="0">
    <w:p w14:paraId="6D12DBB5" w14:textId="77777777" w:rsidR="00EE43D9" w:rsidRDefault="00EE43D9" w:rsidP="00E46ED6">
      <w:r>
        <w:continuationSeparator/>
      </w:r>
    </w:p>
    <w:p w14:paraId="078399C1" w14:textId="77777777" w:rsidR="00EE43D9" w:rsidRDefault="00EE43D9" w:rsidP="00E46ED6"/>
    <w:p w14:paraId="5EAE4346" w14:textId="77777777" w:rsidR="00EE43D9" w:rsidRDefault="00EE43D9" w:rsidP="00E46ED6"/>
    <w:p w14:paraId="5E57BD2E" w14:textId="77777777" w:rsidR="00EE43D9" w:rsidRDefault="00EE43D9" w:rsidP="00E46ED6"/>
  </w:footnote>
  <w:footnote w:type="continuationNotice" w:id="1">
    <w:p w14:paraId="3B8CA24B" w14:textId="77777777" w:rsidR="00EE43D9" w:rsidRDefault="00EE43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BFB7" w14:textId="77777777" w:rsidR="00953ECB" w:rsidRDefault="00953ECB" w:rsidP="00E46ED6">
    <w:pPr>
      <w:rPr>
        <w:szCs w:val="24"/>
      </w:rPr>
    </w:pPr>
    <w:r>
      <w:rPr>
        <w:noProof/>
        <w:lang w:val="en-US"/>
      </w:rPr>
      <mc:AlternateContent>
        <mc:Choice Requires="wps">
          <w:drawing>
            <wp:anchor distT="0" distB="0" distL="114300" distR="114300" simplePos="0" relativeHeight="251721216" behindDoc="0" locked="0" layoutInCell="0" allowOverlap="1" wp14:anchorId="4ACCCC14" wp14:editId="2DBDEF7D">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DE93D" w14:textId="77777777" w:rsidR="00953ECB" w:rsidRDefault="00953ECB" w:rsidP="00E46ED6">
    <w:pPr>
      <w:rPr>
        <w:szCs w:val="24"/>
      </w:rPr>
    </w:pPr>
    <w:r>
      <w:rPr>
        <w:noProof/>
        <w:lang w:val="en-US"/>
      </w:rPr>
      <mc:AlternateContent>
        <mc:Choice Requires="wps">
          <w:drawing>
            <wp:anchor distT="0" distB="0" distL="114300" distR="114300" simplePos="0" relativeHeight="251730432" behindDoc="0" locked="0" layoutInCell="0" allowOverlap="1" wp14:anchorId="6A99482D" wp14:editId="1572E847">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5BCBF" w14:textId="77777777" w:rsidR="00953ECB" w:rsidRDefault="00953ECB" w:rsidP="00E46ED6">
    <w:pPr>
      <w:pStyle w:val="Header"/>
    </w:pPr>
    <w:r>
      <w:t>Health Canada</w:t>
    </w:r>
    <w:r>
      <w:tab/>
    </w:r>
    <w:r>
      <w:tab/>
      <w:t>SPL Document Validation</w:t>
    </w:r>
  </w:p>
  <w:p w14:paraId="7896A095" w14:textId="77777777" w:rsidR="00953ECB" w:rsidRPr="00BC65C0" w:rsidRDefault="00953ECB" w:rsidP="00E46ED6">
    <w:pPr>
      <w:pStyle w:val="Header"/>
    </w:pPr>
    <w:r>
      <w:t>Guidance Document</w:t>
    </w:r>
  </w:p>
  <w:p w14:paraId="459B72FC" w14:textId="77777777" w:rsidR="00953ECB" w:rsidRDefault="00953ECB" w:rsidP="00E46ED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01273" w14:textId="77777777" w:rsidR="00953ECB" w:rsidRDefault="00953ECB" w:rsidP="00E46ED6">
    <w:r w:rsidRPr="00675DAA">
      <w:t>Health Products and Food Branch</w:t>
    </w:r>
    <w:r>
      <w:tab/>
    </w:r>
    <w:r>
      <w:tab/>
    </w:r>
    <w:r>
      <w:tab/>
    </w:r>
    <w:r>
      <w:tab/>
    </w:r>
    <w:r>
      <w:tab/>
      <w:t xml:space="preserve">   SPL Document Validation</w:t>
    </w:r>
  </w:p>
  <w:p w14:paraId="3610AF81" w14:textId="77777777" w:rsidR="00953ECB" w:rsidRDefault="00953ECB" w:rsidP="00E46ED6">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74459DEB" wp14:editId="2DC82E11">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E16A0" w14:textId="77777777" w:rsidR="00953ECB" w:rsidRDefault="00953ECB" w:rsidP="00E46ED6">
    <w:pPr>
      <w:pStyle w:val="Header"/>
    </w:pPr>
    <w:r>
      <w:t>SPL Document Validation</w:t>
    </w:r>
    <w:r>
      <w:tab/>
      <w:t>Health Canada</w:t>
    </w:r>
  </w:p>
  <w:p w14:paraId="01E69E91" w14:textId="77777777" w:rsidR="00953ECB" w:rsidRDefault="00953ECB" w:rsidP="00E46ED6">
    <w:pPr>
      <w:pStyle w:val="Header"/>
    </w:pPr>
    <w:r>
      <w:tab/>
      <w:t>Guidance Document</w:t>
    </w:r>
  </w:p>
  <w:p w14:paraId="075DDB20" w14:textId="77777777" w:rsidR="00953ECB" w:rsidRDefault="00953ECB" w:rsidP="00E46ED6">
    <w:pPr>
      <w:pStyle w:val="Header"/>
    </w:pPr>
  </w:p>
  <w:p w14:paraId="36AC01D1" w14:textId="77777777" w:rsidR="00953ECB" w:rsidRDefault="00953ECB" w:rsidP="00E46ED6"/>
  <w:p w14:paraId="7FCE7951" w14:textId="77777777" w:rsidR="00953ECB" w:rsidRDefault="00953ECB" w:rsidP="00E46E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571D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20D6D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23671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63D090A"/>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18">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066A386D"/>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7D5177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9646E2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09651B4A"/>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097E535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A8C4CC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AB2753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B1F57E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DCD2EF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0E84039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0ED07C4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4">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7">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116800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6">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14B05422"/>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3">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4">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5">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14D96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6112C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1692202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6C40E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791445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82165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8496A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18EF401C"/>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19E10CF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1D8C3F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5">
    <w:nsid w:val="1F081B2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1F4678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1F8F59F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nsid w:val="1FAA7F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1">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3">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5">
    <w:nsid w:val="21FA2FB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7">
    <w:nsid w:val="23332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23830B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245045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nsid w:val="24923E3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2495316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266C333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269315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7">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28504CDD"/>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9">
    <w:nsid w:val="28C66EB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28DB1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28F15A7C"/>
    <w:multiLevelType w:val="hybridMultilevel"/>
    <w:tmpl w:val="E4C4D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2">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nsid w:val="2CC94EEC"/>
    <w:multiLevelType w:val="multilevel"/>
    <w:tmpl w:val="F834A732"/>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2F6E513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1">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5">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256563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5FA73EF"/>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60C301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2">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4">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5">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nsid w:val="3797557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37E040E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8">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nsid w:val="381662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6">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3B6012AF"/>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9">
    <w:nsid w:val="3C927FB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nsid w:val="3E906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9">
    <w:nsid w:val="40E66F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412579C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2CE24C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5">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6">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7">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nsid w:val="43E0344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nsid w:val="440A66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0">
    <w:nsid w:val="445F453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4AB098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nsid w:val="44AB24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nsid w:val="452B5649"/>
    <w:multiLevelType w:val="multilevel"/>
    <w:tmpl w:val="5D10A91E"/>
    <w:lvl w:ilvl="0">
      <w:start w:val="1"/>
      <w:numFmt w:val="lowerLetter"/>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185">
    <w:nsid w:val="454957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483149B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nsid w:val="484D6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3">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5">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7">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4D143CE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52055CD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6">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8">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9">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56071D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56390C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nsid w:val="56BC43E9"/>
    <w:multiLevelType w:val="hybridMultilevel"/>
    <w:tmpl w:val="6810A9EC"/>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4">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nsid w:val="573E3C2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7">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8">
    <w:nsid w:val="57E93E3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5AA40E2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5B6C13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5CB723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9">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5EB474A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5F6737B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nsid w:val="5F8E08E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60154C9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8">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6199072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nsid w:val="66495B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66A93766"/>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9">
    <w:nsid w:val="675E466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6800184F"/>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4">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69EC48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8">
    <w:nsid w:val="6A2D0D3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0">
    <w:nsid w:val="6A6D1586"/>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2">
    <w:nsid w:val="6CD338D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3">
    <w:nsid w:val="6CEF62C5"/>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4">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5">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7">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9">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0">
    <w:nsid w:val="70C03BF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1">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3">
    <w:nsid w:val="71DB397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4">
    <w:nsid w:val="71F35AB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5">
    <w:nsid w:val="720C062D"/>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6">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3584667"/>
    <w:multiLevelType w:val="hybridMultilevel"/>
    <w:tmpl w:val="1B260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9">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0">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1">
    <w:nsid w:val="754228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2">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3">
    <w:nsid w:val="75FC27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4">
    <w:nsid w:val="767B0F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5">
    <w:nsid w:val="76CA01A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6">
    <w:nsid w:val="77B2364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7">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8">
    <w:nsid w:val="789A76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9">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0">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1">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2">
    <w:nsid w:val="7A0013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3">
    <w:nsid w:val="7BA408D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4">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5">
    <w:nsid w:val="7D114ABB"/>
    <w:multiLevelType w:val="multilevel"/>
    <w:tmpl w:val="21B233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6">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7">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8">
    <w:nsid w:val="7EB839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9">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13"/>
  </w:num>
  <w:num w:numId="2">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5"/>
  </w:num>
  <w:num w:numId="4">
    <w:abstractNumId w:val="207"/>
  </w:num>
  <w:num w:numId="5">
    <w:abstractNumId w:val="192"/>
  </w:num>
  <w:num w:numId="6">
    <w:abstractNumId w:val="55"/>
  </w:num>
  <w:num w:numId="7">
    <w:abstractNumId w:val="112"/>
  </w:num>
  <w:num w:numId="8">
    <w:abstractNumId w:val="61"/>
  </w:num>
  <w:num w:numId="9">
    <w:abstractNumId w:val="230"/>
  </w:num>
  <w:num w:numId="10">
    <w:abstractNumId w:val="188"/>
  </w:num>
  <w:num w:numId="11">
    <w:abstractNumId w:val="154"/>
  </w:num>
  <w:num w:numId="12">
    <w:abstractNumId w:val="39"/>
  </w:num>
  <w:num w:numId="13">
    <w:abstractNumId w:val="229"/>
  </w:num>
  <w:num w:numId="14">
    <w:abstractNumId w:val="143"/>
  </w:num>
  <w:num w:numId="15">
    <w:abstractNumId w:val="205"/>
  </w:num>
  <w:num w:numId="16">
    <w:abstractNumId w:val="58"/>
  </w:num>
  <w:num w:numId="17">
    <w:abstractNumId w:val="59"/>
  </w:num>
  <w:num w:numId="18">
    <w:abstractNumId w:val="209"/>
  </w:num>
  <w:num w:numId="19">
    <w:abstractNumId w:val="13"/>
  </w:num>
  <w:num w:numId="20">
    <w:abstractNumId w:val="57"/>
  </w:num>
  <w:num w:numId="21">
    <w:abstractNumId w:val="47"/>
  </w:num>
  <w:num w:numId="22">
    <w:abstractNumId w:val="226"/>
  </w:num>
  <w:num w:numId="23">
    <w:abstractNumId w:val="133"/>
  </w:num>
  <w:num w:numId="24">
    <w:abstractNumId w:val="142"/>
  </w:num>
  <w:num w:numId="25">
    <w:abstractNumId w:val="51"/>
  </w:num>
  <w:num w:numId="26">
    <w:abstractNumId w:val="245"/>
  </w:num>
  <w:num w:numId="27">
    <w:abstractNumId w:val="122"/>
  </w:num>
  <w:num w:numId="28">
    <w:abstractNumId w:val="82"/>
  </w:num>
  <w:num w:numId="29">
    <w:abstractNumId w:val="84"/>
  </w:num>
  <w:num w:numId="30">
    <w:abstractNumId w:val="79"/>
  </w:num>
  <w:num w:numId="31">
    <w:abstractNumId w:val="115"/>
  </w:num>
  <w:num w:numId="32">
    <w:abstractNumId w:val="206"/>
  </w:num>
  <w:num w:numId="33">
    <w:abstractNumId w:val="67"/>
  </w:num>
  <w:num w:numId="34">
    <w:abstractNumId w:val="49"/>
  </w:num>
  <w:num w:numId="35">
    <w:abstractNumId w:val="145"/>
  </w:num>
  <w:num w:numId="36">
    <w:abstractNumId w:val="253"/>
  </w:num>
  <w:num w:numId="37">
    <w:abstractNumId w:val="195"/>
  </w:num>
  <w:num w:numId="38">
    <w:abstractNumId w:val="204"/>
  </w:num>
  <w:num w:numId="39">
    <w:abstractNumId w:val="161"/>
  </w:num>
  <w:num w:numId="40">
    <w:abstractNumId w:val="38"/>
  </w:num>
  <w:num w:numId="41">
    <w:abstractNumId w:val="18"/>
  </w:num>
  <w:num w:numId="42">
    <w:abstractNumId w:val="48"/>
  </w:num>
  <w:num w:numId="43">
    <w:abstractNumId w:val="20"/>
  </w:num>
  <w:num w:numId="44">
    <w:abstractNumId w:val="2"/>
  </w:num>
  <w:num w:numId="45">
    <w:abstractNumId w:val="69"/>
  </w:num>
  <w:num w:numId="46">
    <w:abstractNumId w:val="151"/>
  </w:num>
  <w:num w:numId="47">
    <w:abstractNumId w:val="291"/>
  </w:num>
  <w:num w:numId="48">
    <w:abstractNumId w:val="126"/>
  </w:num>
  <w:num w:numId="49">
    <w:abstractNumId w:val="29"/>
  </w:num>
  <w:num w:numId="50">
    <w:abstractNumId w:val="15"/>
  </w:num>
  <w:num w:numId="51">
    <w:abstractNumId w:val="216"/>
  </w:num>
  <w:num w:numId="52">
    <w:abstractNumId w:val="299"/>
  </w:num>
  <w:num w:numId="53">
    <w:abstractNumId w:val="141"/>
  </w:num>
  <w:num w:numId="54">
    <w:abstractNumId w:val="106"/>
  </w:num>
  <w:num w:numId="55">
    <w:abstractNumId w:val="254"/>
  </w:num>
  <w:num w:numId="56">
    <w:abstractNumId w:val="196"/>
  </w:num>
  <w:num w:numId="57">
    <w:abstractNumId w:val="267"/>
  </w:num>
  <w:num w:numId="58">
    <w:abstractNumId w:val="14"/>
  </w:num>
  <w:num w:numId="59">
    <w:abstractNumId w:val="83"/>
  </w:num>
  <w:num w:numId="60">
    <w:abstractNumId w:val="8"/>
  </w:num>
  <w:num w:numId="61">
    <w:abstractNumId w:val="241"/>
  </w:num>
  <w:num w:numId="62">
    <w:abstractNumId w:val="166"/>
  </w:num>
  <w:num w:numId="63">
    <w:abstractNumId w:val="44"/>
  </w:num>
  <w:num w:numId="64">
    <w:abstractNumId w:val="244"/>
  </w:num>
  <w:num w:numId="65">
    <w:abstractNumId w:val="271"/>
  </w:num>
  <w:num w:numId="66">
    <w:abstractNumId w:val="222"/>
  </w:num>
  <w:num w:numId="67">
    <w:abstractNumId w:val="93"/>
  </w:num>
  <w:num w:numId="68">
    <w:abstractNumId w:val="193"/>
  </w:num>
  <w:num w:numId="69">
    <w:abstractNumId w:val="5"/>
  </w:num>
  <w:num w:numId="70">
    <w:abstractNumId w:val="0"/>
  </w:num>
  <w:num w:numId="71">
    <w:abstractNumId w:val="191"/>
  </w:num>
  <w:num w:numId="72">
    <w:abstractNumId w:val="162"/>
  </w:num>
  <w:num w:numId="73">
    <w:abstractNumId w:val="211"/>
  </w:num>
  <w:num w:numId="74">
    <w:abstractNumId w:val="73"/>
  </w:num>
  <w:num w:numId="75">
    <w:abstractNumId w:val="276"/>
  </w:num>
  <w:num w:numId="76">
    <w:abstractNumId w:val="22"/>
  </w:num>
  <w:num w:numId="77">
    <w:abstractNumId w:val="266"/>
  </w:num>
  <w:num w:numId="78">
    <w:abstractNumId w:val="134"/>
  </w:num>
  <w:num w:numId="79">
    <w:abstractNumId w:val="231"/>
  </w:num>
  <w:num w:numId="80">
    <w:abstractNumId w:val="24"/>
  </w:num>
  <w:num w:numId="81">
    <w:abstractNumId w:val="280"/>
  </w:num>
  <w:num w:numId="82">
    <w:abstractNumId w:val="16"/>
  </w:num>
  <w:num w:numId="83">
    <w:abstractNumId w:val="89"/>
  </w:num>
  <w:num w:numId="84">
    <w:abstractNumId w:val="152"/>
  </w:num>
  <w:num w:numId="85">
    <w:abstractNumId w:val="54"/>
  </w:num>
  <w:num w:numId="86">
    <w:abstractNumId w:val="9"/>
  </w:num>
  <w:num w:numId="87">
    <w:abstractNumId w:val="28"/>
  </w:num>
  <w:num w:numId="88">
    <w:abstractNumId w:val="208"/>
  </w:num>
  <w:num w:numId="89">
    <w:abstractNumId w:val="94"/>
  </w:num>
  <w:num w:numId="90">
    <w:abstractNumId w:val="130"/>
  </w:num>
  <w:num w:numId="91">
    <w:abstractNumId w:val="248"/>
  </w:num>
  <w:num w:numId="92">
    <w:abstractNumId w:val="100"/>
  </w:num>
  <w:num w:numId="93">
    <w:abstractNumId w:val="290"/>
  </w:num>
  <w:num w:numId="94">
    <w:abstractNumId w:val="160"/>
  </w:num>
  <w:num w:numId="95">
    <w:abstractNumId w:val="37"/>
  </w:num>
  <w:num w:numId="96">
    <w:abstractNumId w:val="296"/>
  </w:num>
  <w:num w:numId="97">
    <w:abstractNumId w:val="101"/>
  </w:num>
  <w:num w:numId="98">
    <w:abstractNumId w:val="287"/>
  </w:num>
  <w:num w:numId="99">
    <w:abstractNumId w:val="197"/>
  </w:num>
  <w:num w:numId="100">
    <w:abstractNumId w:val="272"/>
  </w:num>
  <w:num w:numId="101">
    <w:abstractNumId w:val="123"/>
  </w:num>
  <w:num w:numId="102">
    <w:abstractNumId w:val="23"/>
  </w:num>
  <w:num w:numId="103">
    <w:abstractNumId w:val="279"/>
  </w:num>
  <w:num w:numId="104">
    <w:abstractNumId w:val="186"/>
  </w:num>
  <w:num w:numId="105">
    <w:abstractNumId w:val="232"/>
  </w:num>
  <w:num w:numId="106">
    <w:abstractNumId w:val="33"/>
  </w:num>
  <w:num w:numId="107">
    <w:abstractNumId w:val="217"/>
  </w:num>
  <w:num w:numId="108">
    <w:abstractNumId w:val="64"/>
  </w:num>
  <w:num w:numId="109">
    <w:abstractNumId w:val="155"/>
  </w:num>
  <w:num w:numId="110">
    <w:abstractNumId w:val="102"/>
  </w:num>
  <w:num w:numId="111">
    <w:abstractNumId w:val="104"/>
  </w:num>
  <w:num w:numId="112">
    <w:abstractNumId w:val="62"/>
  </w:num>
  <w:num w:numId="113">
    <w:abstractNumId w:val="158"/>
  </w:num>
  <w:num w:numId="114">
    <w:abstractNumId w:val="194"/>
  </w:num>
  <w:num w:numId="115">
    <w:abstractNumId w:val="144"/>
  </w:num>
  <w:num w:numId="116">
    <w:abstractNumId w:val="264"/>
  </w:num>
  <w:num w:numId="117">
    <w:abstractNumId w:val="63"/>
  </w:num>
  <w:num w:numId="118">
    <w:abstractNumId w:val="168"/>
  </w:num>
  <w:num w:numId="119">
    <w:abstractNumId w:val="116"/>
  </w:num>
  <w:num w:numId="120">
    <w:abstractNumId w:val="43"/>
  </w:num>
  <w:num w:numId="121">
    <w:abstractNumId w:val="46"/>
  </w:num>
  <w:num w:numId="122">
    <w:abstractNumId w:val="175"/>
  </w:num>
  <w:num w:numId="123">
    <w:abstractNumId w:val="117"/>
  </w:num>
  <w:num w:numId="124">
    <w:abstractNumId w:val="242"/>
  </w:num>
  <w:num w:numId="125">
    <w:abstractNumId w:val="34"/>
  </w:num>
  <w:num w:numId="126">
    <w:abstractNumId w:val="238"/>
  </w:num>
  <w:num w:numId="127">
    <w:abstractNumId w:val="269"/>
  </w:num>
  <w:num w:numId="128">
    <w:abstractNumId w:val="172"/>
  </w:num>
  <w:num w:numId="129">
    <w:abstractNumId w:val="11"/>
  </w:num>
  <w:num w:numId="130">
    <w:abstractNumId w:val="90"/>
  </w:num>
  <w:num w:numId="131">
    <w:abstractNumId w:val="125"/>
  </w:num>
  <w:num w:numId="132">
    <w:abstractNumId w:val="99"/>
  </w:num>
  <w:num w:numId="133">
    <w:abstractNumId w:val="250"/>
  </w:num>
  <w:num w:numId="134">
    <w:abstractNumId w:val="176"/>
  </w:num>
  <w:num w:numId="135">
    <w:abstractNumId w:val="148"/>
  </w:num>
  <w:num w:numId="136">
    <w:abstractNumId w:val="121"/>
  </w:num>
  <w:num w:numId="137">
    <w:abstractNumId w:val="228"/>
  </w:num>
  <w:num w:numId="138">
    <w:abstractNumId w:val="282"/>
  </w:num>
  <w:num w:numId="139">
    <w:abstractNumId w:val="153"/>
  </w:num>
  <w:num w:numId="140">
    <w:abstractNumId w:val="252"/>
  </w:num>
  <w:num w:numId="141">
    <w:abstractNumId w:val="41"/>
  </w:num>
  <w:num w:numId="142">
    <w:abstractNumId w:val="257"/>
  </w:num>
  <w:num w:numId="143">
    <w:abstractNumId w:val="50"/>
  </w:num>
  <w:num w:numId="144">
    <w:abstractNumId w:val="53"/>
  </w:num>
  <w:num w:numId="145">
    <w:abstractNumId w:val="80"/>
  </w:num>
  <w:num w:numId="146">
    <w:abstractNumId w:val="127"/>
  </w:num>
  <w:num w:numId="147">
    <w:abstractNumId w:val="6"/>
  </w:num>
  <w:num w:numId="148">
    <w:abstractNumId w:val="259"/>
  </w:num>
  <w:num w:numId="149">
    <w:abstractNumId w:val="128"/>
  </w:num>
  <w:num w:numId="150">
    <w:abstractNumId w:val="225"/>
  </w:num>
  <w:num w:numId="151">
    <w:abstractNumId w:val="138"/>
  </w:num>
  <w:num w:numId="152">
    <w:abstractNumId w:val="103"/>
  </w:num>
  <w:num w:numId="153">
    <w:abstractNumId w:val="86"/>
  </w:num>
  <w:num w:numId="154">
    <w:abstractNumId w:val="278"/>
  </w:num>
  <w:num w:numId="155">
    <w:abstractNumId w:val="177"/>
  </w:num>
  <w:num w:numId="156">
    <w:abstractNumId w:val="56"/>
  </w:num>
  <w:num w:numId="157">
    <w:abstractNumId w:val="163"/>
  </w:num>
  <w:num w:numId="158">
    <w:abstractNumId w:val="137"/>
  </w:num>
  <w:num w:numId="159">
    <w:abstractNumId w:val="45"/>
  </w:num>
  <w:num w:numId="160">
    <w:abstractNumId w:val="297"/>
  </w:num>
  <w:num w:numId="161">
    <w:abstractNumId w:val="261"/>
  </w:num>
  <w:num w:numId="162">
    <w:abstractNumId w:val="167"/>
  </w:num>
  <w:num w:numId="163">
    <w:abstractNumId w:val="187"/>
  </w:num>
  <w:num w:numId="164">
    <w:abstractNumId w:val="236"/>
  </w:num>
  <w:num w:numId="165">
    <w:abstractNumId w:val="240"/>
  </w:num>
  <w:num w:numId="166">
    <w:abstractNumId w:val="135"/>
  </w:num>
  <w:num w:numId="167">
    <w:abstractNumId w:val="202"/>
  </w:num>
  <w:num w:numId="168">
    <w:abstractNumId w:val="10"/>
  </w:num>
  <w:num w:numId="169">
    <w:abstractNumId w:val="173"/>
  </w:num>
  <w:num w:numId="170">
    <w:abstractNumId w:val="77"/>
  </w:num>
  <w:num w:numId="171">
    <w:abstractNumId w:val="132"/>
  </w:num>
  <w:num w:numId="172">
    <w:abstractNumId w:val="219"/>
  </w:num>
  <w:num w:numId="173">
    <w:abstractNumId w:val="131"/>
  </w:num>
  <w:num w:numId="174">
    <w:abstractNumId w:val="171"/>
  </w:num>
  <w:num w:numId="175">
    <w:abstractNumId w:val="289"/>
  </w:num>
  <w:num w:numId="176">
    <w:abstractNumId w:val="91"/>
  </w:num>
  <w:num w:numId="177">
    <w:abstractNumId w:val="294"/>
  </w:num>
  <w:num w:numId="178">
    <w:abstractNumId w:val="165"/>
  </w:num>
  <w:num w:numId="179">
    <w:abstractNumId w:val="221"/>
  </w:num>
  <w:num w:numId="180">
    <w:abstractNumId w:val="220"/>
  </w:num>
  <w:num w:numId="181">
    <w:abstractNumId w:val="3"/>
  </w:num>
  <w:num w:numId="182">
    <w:abstractNumId w:val="243"/>
  </w:num>
  <w:num w:numId="183">
    <w:abstractNumId w:val="255"/>
  </w:num>
  <w:num w:numId="184">
    <w:abstractNumId w:val="214"/>
  </w:num>
  <w:num w:numId="185">
    <w:abstractNumId w:val="72"/>
  </w:num>
  <w:num w:numId="186">
    <w:abstractNumId w:val="183"/>
  </w:num>
  <w:num w:numId="187">
    <w:abstractNumId w:val="265"/>
  </w:num>
  <w:num w:numId="188">
    <w:abstractNumId w:val="65"/>
  </w:num>
  <w:num w:numId="189">
    <w:abstractNumId w:val="200"/>
  </w:num>
  <w:num w:numId="190">
    <w:abstractNumId w:val="199"/>
  </w:num>
  <w:num w:numId="191">
    <w:abstractNumId w:val="35"/>
  </w:num>
  <w:num w:numId="192">
    <w:abstractNumId w:val="156"/>
  </w:num>
  <w:num w:numId="193">
    <w:abstractNumId w:val="150"/>
  </w:num>
  <w:num w:numId="194">
    <w:abstractNumId w:val="87"/>
  </w:num>
  <w:num w:numId="195">
    <w:abstractNumId w:val="268"/>
  </w:num>
  <w:num w:numId="196">
    <w:abstractNumId w:val="88"/>
  </w:num>
  <w:num w:numId="197">
    <w:abstractNumId w:val="201"/>
  </w:num>
  <w:num w:numId="198">
    <w:abstractNumId w:val="233"/>
  </w:num>
  <w:num w:numId="199">
    <w:abstractNumId w:val="68"/>
  </w:num>
  <w:num w:numId="200">
    <w:abstractNumId w:val="283"/>
  </w:num>
  <w:num w:numId="201">
    <w:abstractNumId w:val="262"/>
  </w:num>
  <w:num w:numId="202">
    <w:abstractNumId w:val="273"/>
  </w:num>
  <w:num w:numId="203">
    <w:abstractNumId w:val="288"/>
  </w:num>
  <w:num w:numId="204">
    <w:abstractNumId w:val="1"/>
  </w:num>
  <w:num w:numId="205">
    <w:abstractNumId w:val="174"/>
  </w:num>
  <w:num w:numId="206">
    <w:abstractNumId w:val="75"/>
  </w:num>
  <w:num w:numId="207">
    <w:abstractNumId w:val="12"/>
  </w:num>
  <w:num w:numId="208">
    <w:abstractNumId w:val="120"/>
  </w:num>
  <w:num w:numId="209">
    <w:abstractNumId w:val="235"/>
  </w:num>
  <w:num w:numId="210">
    <w:abstractNumId w:val="7"/>
  </w:num>
  <w:num w:numId="211">
    <w:abstractNumId w:val="184"/>
  </w:num>
  <w:num w:numId="212">
    <w:abstractNumId w:val="60"/>
  </w:num>
  <w:num w:numId="213">
    <w:abstractNumId w:val="180"/>
  </w:num>
  <w:num w:numId="214">
    <w:abstractNumId w:val="19"/>
  </w:num>
  <w:num w:numId="215">
    <w:abstractNumId w:val="36"/>
  </w:num>
  <w:num w:numId="216">
    <w:abstractNumId w:val="251"/>
  </w:num>
  <w:num w:numId="217">
    <w:abstractNumId w:val="185"/>
  </w:num>
  <w:num w:numId="218">
    <w:abstractNumId w:val="281"/>
  </w:num>
  <w:num w:numId="219">
    <w:abstractNumId w:val="292"/>
  </w:num>
  <w:num w:numId="220">
    <w:abstractNumId w:val="224"/>
  </w:num>
  <w:num w:numId="221">
    <w:abstractNumId w:val="178"/>
  </w:num>
  <w:num w:numId="222">
    <w:abstractNumId w:val="119"/>
  </w:num>
  <w:num w:numId="223">
    <w:abstractNumId w:val="96"/>
  </w:num>
  <w:num w:numId="224">
    <w:abstractNumId w:val="237"/>
  </w:num>
  <w:num w:numId="225">
    <w:abstractNumId w:val="42"/>
  </w:num>
  <w:num w:numId="226">
    <w:abstractNumId w:val="110"/>
  </w:num>
  <w:num w:numId="227">
    <w:abstractNumId w:val="32"/>
  </w:num>
  <w:num w:numId="228">
    <w:abstractNumId w:val="170"/>
  </w:num>
  <w:num w:numId="229">
    <w:abstractNumId w:val="97"/>
  </w:num>
  <w:num w:numId="230">
    <w:abstractNumId w:val="159"/>
  </w:num>
  <w:num w:numId="231">
    <w:abstractNumId w:val="109"/>
  </w:num>
  <w:num w:numId="232">
    <w:abstractNumId w:val="182"/>
  </w:num>
  <w:num w:numId="233">
    <w:abstractNumId w:val="81"/>
  </w:num>
  <w:num w:numId="234">
    <w:abstractNumId w:val="129"/>
  </w:num>
  <w:num w:numId="235">
    <w:abstractNumId w:val="71"/>
  </w:num>
  <w:num w:numId="236">
    <w:abstractNumId w:val="98"/>
  </w:num>
  <w:num w:numId="237">
    <w:abstractNumId w:val="203"/>
  </w:num>
  <w:num w:numId="238">
    <w:abstractNumId w:val="140"/>
  </w:num>
  <w:num w:numId="239">
    <w:abstractNumId w:val="108"/>
  </w:num>
  <w:num w:numId="240">
    <w:abstractNumId w:val="114"/>
  </w:num>
  <w:num w:numId="241">
    <w:abstractNumId w:val="66"/>
  </w:num>
  <w:num w:numId="242">
    <w:abstractNumId w:val="256"/>
  </w:num>
  <w:num w:numId="243">
    <w:abstractNumId w:val="85"/>
  </w:num>
  <w:num w:numId="244">
    <w:abstractNumId w:val="181"/>
  </w:num>
  <w:num w:numId="245">
    <w:abstractNumId w:val="212"/>
  </w:num>
  <w:num w:numId="246">
    <w:abstractNumId w:val="78"/>
  </w:num>
  <w:num w:numId="247">
    <w:abstractNumId w:val="169"/>
  </w:num>
  <w:num w:numId="248">
    <w:abstractNumId w:val="74"/>
  </w:num>
  <w:num w:numId="249">
    <w:abstractNumId w:val="149"/>
  </w:num>
  <w:num w:numId="250">
    <w:abstractNumId w:val="190"/>
  </w:num>
  <w:num w:numId="251">
    <w:abstractNumId w:val="95"/>
  </w:num>
  <w:num w:numId="252">
    <w:abstractNumId w:val="198"/>
  </w:num>
  <w:num w:numId="253">
    <w:abstractNumId w:val="146"/>
  </w:num>
  <w:num w:numId="254">
    <w:abstractNumId w:val="189"/>
  </w:num>
  <w:num w:numId="255">
    <w:abstractNumId w:val="157"/>
  </w:num>
  <w:num w:numId="256">
    <w:abstractNumId w:val="234"/>
  </w:num>
  <w:num w:numId="257">
    <w:abstractNumId w:val="21"/>
  </w:num>
  <w:num w:numId="258">
    <w:abstractNumId w:val="249"/>
  </w:num>
  <w:num w:numId="259">
    <w:abstractNumId w:val="258"/>
  </w:num>
  <w:num w:numId="260">
    <w:abstractNumId w:val="298"/>
  </w:num>
  <w:num w:numId="261">
    <w:abstractNumId w:val="30"/>
  </w:num>
  <w:num w:numId="262">
    <w:abstractNumId w:val="270"/>
  </w:num>
  <w:num w:numId="263">
    <w:abstractNumId w:val="25"/>
  </w:num>
  <w:num w:numId="264">
    <w:abstractNumId w:val="293"/>
  </w:num>
  <w:num w:numId="265">
    <w:abstractNumId w:val="215"/>
  </w:num>
  <w:num w:numId="266">
    <w:abstractNumId w:val="105"/>
  </w:num>
  <w:num w:numId="267">
    <w:abstractNumId w:val="27"/>
  </w:num>
  <w:num w:numId="268">
    <w:abstractNumId w:val="124"/>
  </w:num>
  <w:num w:numId="269">
    <w:abstractNumId w:val="70"/>
  </w:num>
  <w:num w:numId="270">
    <w:abstractNumId w:val="40"/>
  </w:num>
  <w:num w:numId="271">
    <w:abstractNumId w:val="210"/>
  </w:num>
  <w:num w:numId="272">
    <w:abstractNumId w:val="147"/>
  </w:num>
  <w:num w:numId="273">
    <w:abstractNumId w:val="139"/>
  </w:num>
  <w:num w:numId="274">
    <w:abstractNumId w:val="136"/>
  </w:num>
  <w:num w:numId="275">
    <w:abstractNumId w:val="284"/>
  </w:num>
  <w:num w:numId="276">
    <w:abstractNumId w:val="275"/>
  </w:num>
  <w:num w:numId="277">
    <w:abstractNumId w:val="26"/>
  </w:num>
  <w:num w:numId="278">
    <w:abstractNumId w:val="263"/>
  </w:num>
  <w:num w:numId="279">
    <w:abstractNumId w:val="285"/>
  </w:num>
  <w:num w:numId="280">
    <w:abstractNumId w:val="260"/>
  </w:num>
  <w:num w:numId="281">
    <w:abstractNumId w:val="52"/>
  </w:num>
  <w:num w:numId="282">
    <w:abstractNumId w:val="274"/>
  </w:num>
  <w:num w:numId="283">
    <w:abstractNumId w:val="246"/>
  </w:num>
  <w:num w:numId="284">
    <w:abstractNumId w:val="107"/>
  </w:num>
  <w:num w:numId="285">
    <w:abstractNumId w:val="247"/>
  </w:num>
  <w:num w:numId="286">
    <w:abstractNumId w:val="164"/>
  </w:num>
  <w:num w:numId="287">
    <w:abstractNumId w:val="76"/>
  </w:num>
  <w:num w:numId="288">
    <w:abstractNumId w:val="227"/>
  </w:num>
  <w:num w:numId="289">
    <w:abstractNumId w:val="17"/>
  </w:num>
  <w:num w:numId="290">
    <w:abstractNumId w:val="118"/>
  </w:num>
  <w:num w:numId="291">
    <w:abstractNumId w:val="92"/>
  </w:num>
  <w:num w:numId="292">
    <w:abstractNumId w:val="113"/>
  </w:num>
  <w:num w:numId="293">
    <w:abstractNumId w:val="111"/>
  </w:num>
  <w:num w:numId="294">
    <w:abstractNumId w:val="4"/>
  </w:num>
  <w:num w:numId="295">
    <w:abstractNumId w:val="277"/>
  </w:num>
  <w:num w:numId="296">
    <w:abstractNumId w:val="239"/>
  </w:num>
  <w:num w:numId="297">
    <w:abstractNumId w:val="179"/>
  </w:num>
  <w:num w:numId="298">
    <w:abstractNumId w:val="218"/>
  </w:num>
  <w:num w:numId="299">
    <w:abstractNumId w:val="286"/>
  </w:num>
  <w:num w:numId="300">
    <w:abstractNumId w:val="223"/>
  </w:num>
  <w:num w:numId="301">
    <w:abstractNumId w:val="31"/>
  </w:num>
  <w:numIdMacAtCleanup w:val="3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28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4E1"/>
    <w:rsid w:val="000005C0"/>
    <w:rsid w:val="0000192F"/>
    <w:rsid w:val="00001F87"/>
    <w:rsid w:val="000025B3"/>
    <w:rsid w:val="00003F2F"/>
    <w:rsid w:val="00004DD9"/>
    <w:rsid w:val="0000665C"/>
    <w:rsid w:val="00006FAC"/>
    <w:rsid w:val="000073EF"/>
    <w:rsid w:val="00007803"/>
    <w:rsid w:val="000102B2"/>
    <w:rsid w:val="00010E08"/>
    <w:rsid w:val="000142D9"/>
    <w:rsid w:val="00015242"/>
    <w:rsid w:val="00015674"/>
    <w:rsid w:val="000156F7"/>
    <w:rsid w:val="000172FA"/>
    <w:rsid w:val="000213CC"/>
    <w:rsid w:val="00021B53"/>
    <w:rsid w:val="00022467"/>
    <w:rsid w:val="00022F6C"/>
    <w:rsid w:val="00024D04"/>
    <w:rsid w:val="0002667C"/>
    <w:rsid w:val="000267B7"/>
    <w:rsid w:val="000271A7"/>
    <w:rsid w:val="00027BED"/>
    <w:rsid w:val="00027CF3"/>
    <w:rsid w:val="000312E7"/>
    <w:rsid w:val="00031F5F"/>
    <w:rsid w:val="00033479"/>
    <w:rsid w:val="00034220"/>
    <w:rsid w:val="000351D1"/>
    <w:rsid w:val="0003536C"/>
    <w:rsid w:val="00035BC0"/>
    <w:rsid w:val="00036839"/>
    <w:rsid w:val="00037993"/>
    <w:rsid w:val="00040E93"/>
    <w:rsid w:val="00040FEA"/>
    <w:rsid w:val="000445D1"/>
    <w:rsid w:val="00046321"/>
    <w:rsid w:val="000503DE"/>
    <w:rsid w:val="0005146B"/>
    <w:rsid w:val="0005195A"/>
    <w:rsid w:val="00051DE3"/>
    <w:rsid w:val="00052A03"/>
    <w:rsid w:val="00053785"/>
    <w:rsid w:val="00054375"/>
    <w:rsid w:val="00054FBF"/>
    <w:rsid w:val="00055BC9"/>
    <w:rsid w:val="00056D0B"/>
    <w:rsid w:val="000571DA"/>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01D"/>
    <w:rsid w:val="0008020F"/>
    <w:rsid w:val="00082552"/>
    <w:rsid w:val="00082DD5"/>
    <w:rsid w:val="00083524"/>
    <w:rsid w:val="0008471A"/>
    <w:rsid w:val="000855B1"/>
    <w:rsid w:val="000859DD"/>
    <w:rsid w:val="000865AD"/>
    <w:rsid w:val="0008679E"/>
    <w:rsid w:val="00086BD2"/>
    <w:rsid w:val="000877BC"/>
    <w:rsid w:val="00093647"/>
    <w:rsid w:val="000944FD"/>
    <w:rsid w:val="00094C3D"/>
    <w:rsid w:val="00094F77"/>
    <w:rsid w:val="0009610D"/>
    <w:rsid w:val="00097CF0"/>
    <w:rsid w:val="00097FD2"/>
    <w:rsid w:val="000A0496"/>
    <w:rsid w:val="000A11D5"/>
    <w:rsid w:val="000A3665"/>
    <w:rsid w:val="000A5231"/>
    <w:rsid w:val="000A5D74"/>
    <w:rsid w:val="000A6564"/>
    <w:rsid w:val="000A664A"/>
    <w:rsid w:val="000A690E"/>
    <w:rsid w:val="000A7BB3"/>
    <w:rsid w:val="000B0E9E"/>
    <w:rsid w:val="000B12F8"/>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230"/>
    <w:rsid w:val="000D7D58"/>
    <w:rsid w:val="000D7E11"/>
    <w:rsid w:val="000E1BAE"/>
    <w:rsid w:val="000E201E"/>
    <w:rsid w:val="000E2415"/>
    <w:rsid w:val="000E38D3"/>
    <w:rsid w:val="000E4807"/>
    <w:rsid w:val="000E61C4"/>
    <w:rsid w:val="000E65E5"/>
    <w:rsid w:val="000E6F5B"/>
    <w:rsid w:val="000E79D7"/>
    <w:rsid w:val="000F0811"/>
    <w:rsid w:val="000F1CA7"/>
    <w:rsid w:val="000F313A"/>
    <w:rsid w:val="000F31E5"/>
    <w:rsid w:val="000F4FB9"/>
    <w:rsid w:val="000F5C9A"/>
    <w:rsid w:val="000F5EE9"/>
    <w:rsid w:val="000F5F0B"/>
    <w:rsid w:val="000F6CAC"/>
    <w:rsid w:val="000F717A"/>
    <w:rsid w:val="0010070D"/>
    <w:rsid w:val="001029E6"/>
    <w:rsid w:val="00104F74"/>
    <w:rsid w:val="001053DE"/>
    <w:rsid w:val="00105760"/>
    <w:rsid w:val="00106422"/>
    <w:rsid w:val="001068B7"/>
    <w:rsid w:val="001075FB"/>
    <w:rsid w:val="00107D64"/>
    <w:rsid w:val="001108E6"/>
    <w:rsid w:val="00110969"/>
    <w:rsid w:val="00110B1B"/>
    <w:rsid w:val="001111C2"/>
    <w:rsid w:val="00113AC6"/>
    <w:rsid w:val="00114175"/>
    <w:rsid w:val="00117479"/>
    <w:rsid w:val="00117F5B"/>
    <w:rsid w:val="001206F2"/>
    <w:rsid w:val="001228BF"/>
    <w:rsid w:val="00122C18"/>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29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56204"/>
    <w:rsid w:val="00160546"/>
    <w:rsid w:val="00161623"/>
    <w:rsid w:val="0016386C"/>
    <w:rsid w:val="00163937"/>
    <w:rsid w:val="00165817"/>
    <w:rsid w:val="00166958"/>
    <w:rsid w:val="0017128D"/>
    <w:rsid w:val="00173BF4"/>
    <w:rsid w:val="00174458"/>
    <w:rsid w:val="0017584D"/>
    <w:rsid w:val="00176515"/>
    <w:rsid w:val="00176596"/>
    <w:rsid w:val="00176613"/>
    <w:rsid w:val="00176E33"/>
    <w:rsid w:val="00176F10"/>
    <w:rsid w:val="001778D6"/>
    <w:rsid w:val="00180BE9"/>
    <w:rsid w:val="00180CEA"/>
    <w:rsid w:val="0018188B"/>
    <w:rsid w:val="00181B66"/>
    <w:rsid w:val="0018712E"/>
    <w:rsid w:val="001873AC"/>
    <w:rsid w:val="00190264"/>
    <w:rsid w:val="001903EA"/>
    <w:rsid w:val="00190A20"/>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5DA4"/>
    <w:rsid w:val="001A6819"/>
    <w:rsid w:val="001B02A1"/>
    <w:rsid w:val="001B0358"/>
    <w:rsid w:val="001B05AA"/>
    <w:rsid w:val="001B1740"/>
    <w:rsid w:val="001B43E9"/>
    <w:rsid w:val="001B4858"/>
    <w:rsid w:val="001B503D"/>
    <w:rsid w:val="001B6DDC"/>
    <w:rsid w:val="001B72AE"/>
    <w:rsid w:val="001B75AD"/>
    <w:rsid w:val="001C0583"/>
    <w:rsid w:val="001C0C5F"/>
    <w:rsid w:val="001C1595"/>
    <w:rsid w:val="001C20AF"/>
    <w:rsid w:val="001C7CC9"/>
    <w:rsid w:val="001D029D"/>
    <w:rsid w:val="001D4E6C"/>
    <w:rsid w:val="001D5071"/>
    <w:rsid w:val="001D5AE1"/>
    <w:rsid w:val="001D67E2"/>
    <w:rsid w:val="001D683D"/>
    <w:rsid w:val="001D6E68"/>
    <w:rsid w:val="001D6FFB"/>
    <w:rsid w:val="001D7463"/>
    <w:rsid w:val="001D78A3"/>
    <w:rsid w:val="001E0DC0"/>
    <w:rsid w:val="001E123D"/>
    <w:rsid w:val="001E2362"/>
    <w:rsid w:val="001E2DF5"/>
    <w:rsid w:val="001E3655"/>
    <w:rsid w:val="001E4081"/>
    <w:rsid w:val="001E4122"/>
    <w:rsid w:val="001E485B"/>
    <w:rsid w:val="001E507A"/>
    <w:rsid w:val="001E56B1"/>
    <w:rsid w:val="001E5F11"/>
    <w:rsid w:val="001E65B9"/>
    <w:rsid w:val="001E68FA"/>
    <w:rsid w:val="001E6F1C"/>
    <w:rsid w:val="001E7735"/>
    <w:rsid w:val="001E7D1E"/>
    <w:rsid w:val="001F1470"/>
    <w:rsid w:val="001F1D1D"/>
    <w:rsid w:val="001F230D"/>
    <w:rsid w:val="001F23D1"/>
    <w:rsid w:val="001F407C"/>
    <w:rsid w:val="001F4CAD"/>
    <w:rsid w:val="001F517B"/>
    <w:rsid w:val="001F5C75"/>
    <w:rsid w:val="001F6294"/>
    <w:rsid w:val="001F6C56"/>
    <w:rsid w:val="001F7C4D"/>
    <w:rsid w:val="00200B71"/>
    <w:rsid w:val="0020172C"/>
    <w:rsid w:val="002019D4"/>
    <w:rsid w:val="00202717"/>
    <w:rsid w:val="0020365E"/>
    <w:rsid w:val="00204309"/>
    <w:rsid w:val="00204BF3"/>
    <w:rsid w:val="00205114"/>
    <w:rsid w:val="00205681"/>
    <w:rsid w:val="002075C4"/>
    <w:rsid w:val="002077A4"/>
    <w:rsid w:val="0021006F"/>
    <w:rsid w:val="00210EE0"/>
    <w:rsid w:val="002135F4"/>
    <w:rsid w:val="002137E1"/>
    <w:rsid w:val="00214B73"/>
    <w:rsid w:val="00215B27"/>
    <w:rsid w:val="00215B49"/>
    <w:rsid w:val="0021773E"/>
    <w:rsid w:val="00220AF4"/>
    <w:rsid w:val="00222A3C"/>
    <w:rsid w:val="00224B8C"/>
    <w:rsid w:val="0022522A"/>
    <w:rsid w:val="002273F6"/>
    <w:rsid w:val="002279D1"/>
    <w:rsid w:val="002313EA"/>
    <w:rsid w:val="002319A0"/>
    <w:rsid w:val="00232741"/>
    <w:rsid w:val="00232BE6"/>
    <w:rsid w:val="002344E3"/>
    <w:rsid w:val="002347C8"/>
    <w:rsid w:val="00236555"/>
    <w:rsid w:val="00237038"/>
    <w:rsid w:val="00240432"/>
    <w:rsid w:val="00240FA6"/>
    <w:rsid w:val="002411EC"/>
    <w:rsid w:val="00241CD4"/>
    <w:rsid w:val="00242D42"/>
    <w:rsid w:val="00243638"/>
    <w:rsid w:val="00244431"/>
    <w:rsid w:val="00244644"/>
    <w:rsid w:val="00245284"/>
    <w:rsid w:val="0024686A"/>
    <w:rsid w:val="00246C96"/>
    <w:rsid w:val="00246E8F"/>
    <w:rsid w:val="00250F40"/>
    <w:rsid w:val="002515F7"/>
    <w:rsid w:val="00253F6C"/>
    <w:rsid w:val="002545ED"/>
    <w:rsid w:val="00254CC2"/>
    <w:rsid w:val="002556D5"/>
    <w:rsid w:val="0025656F"/>
    <w:rsid w:val="002575DF"/>
    <w:rsid w:val="002600DA"/>
    <w:rsid w:val="00260A03"/>
    <w:rsid w:val="00260B74"/>
    <w:rsid w:val="0026112F"/>
    <w:rsid w:val="002620CF"/>
    <w:rsid w:val="00265F4A"/>
    <w:rsid w:val="00266B47"/>
    <w:rsid w:val="002676CC"/>
    <w:rsid w:val="00267A5A"/>
    <w:rsid w:val="002704D2"/>
    <w:rsid w:val="002732D0"/>
    <w:rsid w:val="0027358B"/>
    <w:rsid w:val="00273923"/>
    <w:rsid w:val="002764EA"/>
    <w:rsid w:val="0028071D"/>
    <w:rsid w:val="00282863"/>
    <w:rsid w:val="00285EF0"/>
    <w:rsid w:val="0028758E"/>
    <w:rsid w:val="00287949"/>
    <w:rsid w:val="00290064"/>
    <w:rsid w:val="0029029C"/>
    <w:rsid w:val="0029143D"/>
    <w:rsid w:val="00292223"/>
    <w:rsid w:val="002A02F7"/>
    <w:rsid w:val="002A04CD"/>
    <w:rsid w:val="002A0699"/>
    <w:rsid w:val="002A13F6"/>
    <w:rsid w:val="002A16D0"/>
    <w:rsid w:val="002A4AB6"/>
    <w:rsid w:val="002A5D04"/>
    <w:rsid w:val="002A6893"/>
    <w:rsid w:val="002A6DAC"/>
    <w:rsid w:val="002A7033"/>
    <w:rsid w:val="002B1F91"/>
    <w:rsid w:val="002B28BE"/>
    <w:rsid w:val="002B4746"/>
    <w:rsid w:val="002B5413"/>
    <w:rsid w:val="002B55FD"/>
    <w:rsid w:val="002B688A"/>
    <w:rsid w:val="002C2F6D"/>
    <w:rsid w:val="002C40BC"/>
    <w:rsid w:val="002C49C1"/>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E5B02"/>
    <w:rsid w:val="002E6763"/>
    <w:rsid w:val="002E6A0B"/>
    <w:rsid w:val="002F0185"/>
    <w:rsid w:val="002F03FE"/>
    <w:rsid w:val="002F1404"/>
    <w:rsid w:val="002F1736"/>
    <w:rsid w:val="002F1BC8"/>
    <w:rsid w:val="002F2171"/>
    <w:rsid w:val="002F3313"/>
    <w:rsid w:val="002F40B8"/>
    <w:rsid w:val="002F41AF"/>
    <w:rsid w:val="002F43CD"/>
    <w:rsid w:val="002F4CEA"/>
    <w:rsid w:val="002F560E"/>
    <w:rsid w:val="002F5A1B"/>
    <w:rsid w:val="002F665C"/>
    <w:rsid w:val="002F689E"/>
    <w:rsid w:val="002F7089"/>
    <w:rsid w:val="002F71E6"/>
    <w:rsid w:val="002F7983"/>
    <w:rsid w:val="00300123"/>
    <w:rsid w:val="00300888"/>
    <w:rsid w:val="00300D17"/>
    <w:rsid w:val="00301CD6"/>
    <w:rsid w:val="00302153"/>
    <w:rsid w:val="0030612B"/>
    <w:rsid w:val="00307FD5"/>
    <w:rsid w:val="0031014D"/>
    <w:rsid w:val="003122CD"/>
    <w:rsid w:val="00312B78"/>
    <w:rsid w:val="00312BA7"/>
    <w:rsid w:val="0031533F"/>
    <w:rsid w:val="0031603C"/>
    <w:rsid w:val="0031631F"/>
    <w:rsid w:val="00321074"/>
    <w:rsid w:val="00321665"/>
    <w:rsid w:val="00322038"/>
    <w:rsid w:val="003223DC"/>
    <w:rsid w:val="00325276"/>
    <w:rsid w:val="003253DB"/>
    <w:rsid w:val="00326A69"/>
    <w:rsid w:val="00326FB2"/>
    <w:rsid w:val="003271BA"/>
    <w:rsid w:val="003277CD"/>
    <w:rsid w:val="0033221F"/>
    <w:rsid w:val="003329F4"/>
    <w:rsid w:val="003331B7"/>
    <w:rsid w:val="00333485"/>
    <w:rsid w:val="003340F6"/>
    <w:rsid w:val="00337E6A"/>
    <w:rsid w:val="00340C4A"/>
    <w:rsid w:val="00340EA4"/>
    <w:rsid w:val="003435C9"/>
    <w:rsid w:val="00344D61"/>
    <w:rsid w:val="00347E75"/>
    <w:rsid w:val="0035184B"/>
    <w:rsid w:val="003539B2"/>
    <w:rsid w:val="0035446A"/>
    <w:rsid w:val="003547A1"/>
    <w:rsid w:val="00354DF2"/>
    <w:rsid w:val="00356464"/>
    <w:rsid w:val="0035780D"/>
    <w:rsid w:val="00360F2C"/>
    <w:rsid w:val="003611F6"/>
    <w:rsid w:val="00362912"/>
    <w:rsid w:val="00362CD7"/>
    <w:rsid w:val="00363B16"/>
    <w:rsid w:val="00364203"/>
    <w:rsid w:val="0036425E"/>
    <w:rsid w:val="00364894"/>
    <w:rsid w:val="00364BE4"/>
    <w:rsid w:val="00366755"/>
    <w:rsid w:val="003667E4"/>
    <w:rsid w:val="00371D4F"/>
    <w:rsid w:val="0037248A"/>
    <w:rsid w:val="00374133"/>
    <w:rsid w:val="00374B52"/>
    <w:rsid w:val="00374D4C"/>
    <w:rsid w:val="00375D57"/>
    <w:rsid w:val="003761C0"/>
    <w:rsid w:val="00376DC5"/>
    <w:rsid w:val="003773F5"/>
    <w:rsid w:val="00380178"/>
    <w:rsid w:val="00380B39"/>
    <w:rsid w:val="00382567"/>
    <w:rsid w:val="0038315D"/>
    <w:rsid w:val="00384E17"/>
    <w:rsid w:val="00384E81"/>
    <w:rsid w:val="0038620A"/>
    <w:rsid w:val="0039341B"/>
    <w:rsid w:val="0039416D"/>
    <w:rsid w:val="0039544B"/>
    <w:rsid w:val="00395928"/>
    <w:rsid w:val="00396928"/>
    <w:rsid w:val="00396D54"/>
    <w:rsid w:val="0039774A"/>
    <w:rsid w:val="003A0101"/>
    <w:rsid w:val="003A0CF2"/>
    <w:rsid w:val="003A37F3"/>
    <w:rsid w:val="003A3E34"/>
    <w:rsid w:val="003A45C6"/>
    <w:rsid w:val="003A4BE6"/>
    <w:rsid w:val="003A6BA0"/>
    <w:rsid w:val="003A6D58"/>
    <w:rsid w:val="003A6E98"/>
    <w:rsid w:val="003A7FE3"/>
    <w:rsid w:val="003B0F59"/>
    <w:rsid w:val="003B2626"/>
    <w:rsid w:val="003B2E55"/>
    <w:rsid w:val="003B420D"/>
    <w:rsid w:val="003B55C8"/>
    <w:rsid w:val="003B5C2F"/>
    <w:rsid w:val="003B5D9A"/>
    <w:rsid w:val="003B7982"/>
    <w:rsid w:val="003C05E5"/>
    <w:rsid w:val="003C0976"/>
    <w:rsid w:val="003C09CE"/>
    <w:rsid w:val="003C22A4"/>
    <w:rsid w:val="003C2ADE"/>
    <w:rsid w:val="003C4AB2"/>
    <w:rsid w:val="003C4F09"/>
    <w:rsid w:val="003C4F44"/>
    <w:rsid w:val="003C5E15"/>
    <w:rsid w:val="003C73CF"/>
    <w:rsid w:val="003C788F"/>
    <w:rsid w:val="003D1157"/>
    <w:rsid w:val="003D262C"/>
    <w:rsid w:val="003D30CA"/>
    <w:rsid w:val="003D3ABC"/>
    <w:rsid w:val="003D3B94"/>
    <w:rsid w:val="003D45E1"/>
    <w:rsid w:val="003D797C"/>
    <w:rsid w:val="003D7C8E"/>
    <w:rsid w:val="003D7FD3"/>
    <w:rsid w:val="003E004D"/>
    <w:rsid w:val="003E062B"/>
    <w:rsid w:val="003E0938"/>
    <w:rsid w:val="003E1572"/>
    <w:rsid w:val="003E1AB1"/>
    <w:rsid w:val="003E300F"/>
    <w:rsid w:val="003E44B6"/>
    <w:rsid w:val="003E4693"/>
    <w:rsid w:val="003E722F"/>
    <w:rsid w:val="003F2902"/>
    <w:rsid w:val="003F6661"/>
    <w:rsid w:val="003F6711"/>
    <w:rsid w:val="003F6913"/>
    <w:rsid w:val="003F7AF5"/>
    <w:rsid w:val="00402B12"/>
    <w:rsid w:val="00403C55"/>
    <w:rsid w:val="00404383"/>
    <w:rsid w:val="004043CF"/>
    <w:rsid w:val="0040515F"/>
    <w:rsid w:val="004063C8"/>
    <w:rsid w:val="00406AA0"/>
    <w:rsid w:val="00411BF9"/>
    <w:rsid w:val="00412013"/>
    <w:rsid w:val="004125F2"/>
    <w:rsid w:val="00412EFB"/>
    <w:rsid w:val="00415623"/>
    <w:rsid w:val="00415A8A"/>
    <w:rsid w:val="00415F1F"/>
    <w:rsid w:val="004164AC"/>
    <w:rsid w:val="00420A75"/>
    <w:rsid w:val="00421619"/>
    <w:rsid w:val="00421966"/>
    <w:rsid w:val="00421AE6"/>
    <w:rsid w:val="00424032"/>
    <w:rsid w:val="00424651"/>
    <w:rsid w:val="00424C64"/>
    <w:rsid w:val="004272EF"/>
    <w:rsid w:val="004315DC"/>
    <w:rsid w:val="00431C63"/>
    <w:rsid w:val="00432205"/>
    <w:rsid w:val="00433BF6"/>
    <w:rsid w:val="0043437F"/>
    <w:rsid w:val="004369C2"/>
    <w:rsid w:val="00436B24"/>
    <w:rsid w:val="00437591"/>
    <w:rsid w:val="0043759A"/>
    <w:rsid w:val="00440494"/>
    <w:rsid w:val="00440589"/>
    <w:rsid w:val="004428B0"/>
    <w:rsid w:val="00445C25"/>
    <w:rsid w:val="00447861"/>
    <w:rsid w:val="00451042"/>
    <w:rsid w:val="00453D8C"/>
    <w:rsid w:val="00453EBB"/>
    <w:rsid w:val="004541FF"/>
    <w:rsid w:val="00454F9E"/>
    <w:rsid w:val="00455021"/>
    <w:rsid w:val="00455873"/>
    <w:rsid w:val="00455BA1"/>
    <w:rsid w:val="004565C8"/>
    <w:rsid w:val="00457531"/>
    <w:rsid w:val="004579D7"/>
    <w:rsid w:val="00460A9F"/>
    <w:rsid w:val="00462459"/>
    <w:rsid w:val="0046358D"/>
    <w:rsid w:val="00466151"/>
    <w:rsid w:val="00466958"/>
    <w:rsid w:val="00466B2C"/>
    <w:rsid w:val="00467015"/>
    <w:rsid w:val="004674C6"/>
    <w:rsid w:val="00467AE1"/>
    <w:rsid w:val="00470A21"/>
    <w:rsid w:val="00470CED"/>
    <w:rsid w:val="00470F02"/>
    <w:rsid w:val="004712B9"/>
    <w:rsid w:val="00473116"/>
    <w:rsid w:val="00473A5C"/>
    <w:rsid w:val="0047644C"/>
    <w:rsid w:val="00477361"/>
    <w:rsid w:val="00481907"/>
    <w:rsid w:val="004819A4"/>
    <w:rsid w:val="004838FC"/>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2981"/>
    <w:rsid w:val="004C2BF1"/>
    <w:rsid w:val="004C3D44"/>
    <w:rsid w:val="004C57FF"/>
    <w:rsid w:val="004C585F"/>
    <w:rsid w:val="004C79CF"/>
    <w:rsid w:val="004D0949"/>
    <w:rsid w:val="004D13D9"/>
    <w:rsid w:val="004D1782"/>
    <w:rsid w:val="004D29F6"/>
    <w:rsid w:val="004D409C"/>
    <w:rsid w:val="004D4ACD"/>
    <w:rsid w:val="004D50FA"/>
    <w:rsid w:val="004E1C6B"/>
    <w:rsid w:val="004E2CCB"/>
    <w:rsid w:val="004E4D12"/>
    <w:rsid w:val="004E5192"/>
    <w:rsid w:val="004E542E"/>
    <w:rsid w:val="004E5928"/>
    <w:rsid w:val="004E59A5"/>
    <w:rsid w:val="004E79DF"/>
    <w:rsid w:val="004E7D0E"/>
    <w:rsid w:val="004F09FB"/>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3FE6"/>
    <w:rsid w:val="0052460B"/>
    <w:rsid w:val="00524D0B"/>
    <w:rsid w:val="00524D32"/>
    <w:rsid w:val="00526500"/>
    <w:rsid w:val="005304A3"/>
    <w:rsid w:val="00530BDC"/>
    <w:rsid w:val="00532D3D"/>
    <w:rsid w:val="00533C60"/>
    <w:rsid w:val="00535388"/>
    <w:rsid w:val="005356BD"/>
    <w:rsid w:val="00535805"/>
    <w:rsid w:val="005363B1"/>
    <w:rsid w:val="00537370"/>
    <w:rsid w:val="005376AC"/>
    <w:rsid w:val="005411EB"/>
    <w:rsid w:val="00541F13"/>
    <w:rsid w:val="0054247B"/>
    <w:rsid w:val="005450D1"/>
    <w:rsid w:val="00545332"/>
    <w:rsid w:val="00551534"/>
    <w:rsid w:val="0055287E"/>
    <w:rsid w:val="0055404B"/>
    <w:rsid w:val="005542E8"/>
    <w:rsid w:val="005565BD"/>
    <w:rsid w:val="00561D5C"/>
    <w:rsid w:val="0056287A"/>
    <w:rsid w:val="005648C4"/>
    <w:rsid w:val="00565AF1"/>
    <w:rsid w:val="00565D97"/>
    <w:rsid w:val="005661A2"/>
    <w:rsid w:val="00571A5C"/>
    <w:rsid w:val="0057273E"/>
    <w:rsid w:val="00573051"/>
    <w:rsid w:val="00573379"/>
    <w:rsid w:val="0057338E"/>
    <w:rsid w:val="0057382C"/>
    <w:rsid w:val="005746C1"/>
    <w:rsid w:val="00574EB6"/>
    <w:rsid w:val="0057528F"/>
    <w:rsid w:val="0057581C"/>
    <w:rsid w:val="00577E71"/>
    <w:rsid w:val="00581033"/>
    <w:rsid w:val="00582038"/>
    <w:rsid w:val="0058484E"/>
    <w:rsid w:val="00584A1F"/>
    <w:rsid w:val="005853DD"/>
    <w:rsid w:val="00586D13"/>
    <w:rsid w:val="00590985"/>
    <w:rsid w:val="00591498"/>
    <w:rsid w:val="005915B6"/>
    <w:rsid w:val="00591E53"/>
    <w:rsid w:val="00592031"/>
    <w:rsid w:val="005939EC"/>
    <w:rsid w:val="00596CB1"/>
    <w:rsid w:val="005973C1"/>
    <w:rsid w:val="005A236C"/>
    <w:rsid w:val="005A2556"/>
    <w:rsid w:val="005A4043"/>
    <w:rsid w:val="005A4437"/>
    <w:rsid w:val="005A57D0"/>
    <w:rsid w:val="005A59D1"/>
    <w:rsid w:val="005A6F4C"/>
    <w:rsid w:val="005A7B61"/>
    <w:rsid w:val="005B1185"/>
    <w:rsid w:val="005B1736"/>
    <w:rsid w:val="005B220B"/>
    <w:rsid w:val="005B29B0"/>
    <w:rsid w:val="005B3036"/>
    <w:rsid w:val="005B4E7A"/>
    <w:rsid w:val="005B6A3D"/>
    <w:rsid w:val="005B7769"/>
    <w:rsid w:val="005B7B60"/>
    <w:rsid w:val="005C0A6C"/>
    <w:rsid w:val="005C0B95"/>
    <w:rsid w:val="005C1857"/>
    <w:rsid w:val="005C2178"/>
    <w:rsid w:val="005C3AC5"/>
    <w:rsid w:val="005C440B"/>
    <w:rsid w:val="005C4AD6"/>
    <w:rsid w:val="005C5126"/>
    <w:rsid w:val="005C583B"/>
    <w:rsid w:val="005C5AE3"/>
    <w:rsid w:val="005C5BD9"/>
    <w:rsid w:val="005C688A"/>
    <w:rsid w:val="005C6F8F"/>
    <w:rsid w:val="005C766F"/>
    <w:rsid w:val="005C7A23"/>
    <w:rsid w:val="005D0CE0"/>
    <w:rsid w:val="005D15C5"/>
    <w:rsid w:val="005D1B48"/>
    <w:rsid w:val="005D1D9F"/>
    <w:rsid w:val="005D20EE"/>
    <w:rsid w:val="005D21D1"/>
    <w:rsid w:val="005D2D7E"/>
    <w:rsid w:val="005D3BAB"/>
    <w:rsid w:val="005D3E97"/>
    <w:rsid w:val="005D3F3D"/>
    <w:rsid w:val="005D64BB"/>
    <w:rsid w:val="005D64CB"/>
    <w:rsid w:val="005D72A1"/>
    <w:rsid w:val="005D746A"/>
    <w:rsid w:val="005E1154"/>
    <w:rsid w:val="005E41BA"/>
    <w:rsid w:val="005E72B6"/>
    <w:rsid w:val="005E75F7"/>
    <w:rsid w:val="005F02B9"/>
    <w:rsid w:val="005F0648"/>
    <w:rsid w:val="005F0A34"/>
    <w:rsid w:val="005F1285"/>
    <w:rsid w:val="005F14A1"/>
    <w:rsid w:val="005F286F"/>
    <w:rsid w:val="005F410D"/>
    <w:rsid w:val="005F4774"/>
    <w:rsid w:val="005F59B6"/>
    <w:rsid w:val="005F605D"/>
    <w:rsid w:val="005F6777"/>
    <w:rsid w:val="005F798E"/>
    <w:rsid w:val="00601F99"/>
    <w:rsid w:val="00603F85"/>
    <w:rsid w:val="00604563"/>
    <w:rsid w:val="00604660"/>
    <w:rsid w:val="006120F6"/>
    <w:rsid w:val="0061231F"/>
    <w:rsid w:val="00613AB6"/>
    <w:rsid w:val="00613B4C"/>
    <w:rsid w:val="00613CD2"/>
    <w:rsid w:val="00614411"/>
    <w:rsid w:val="006158FA"/>
    <w:rsid w:val="00616094"/>
    <w:rsid w:val="00616896"/>
    <w:rsid w:val="006176A1"/>
    <w:rsid w:val="006204EA"/>
    <w:rsid w:val="006217AE"/>
    <w:rsid w:val="00621C42"/>
    <w:rsid w:val="00622CBB"/>
    <w:rsid w:val="00624B83"/>
    <w:rsid w:val="00625DC8"/>
    <w:rsid w:val="006268D4"/>
    <w:rsid w:val="00626BCD"/>
    <w:rsid w:val="00626F8B"/>
    <w:rsid w:val="006271B4"/>
    <w:rsid w:val="00627D26"/>
    <w:rsid w:val="00627D85"/>
    <w:rsid w:val="00627E33"/>
    <w:rsid w:val="00630336"/>
    <w:rsid w:val="006313D1"/>
    <w:rsid w:val="00633CFF"/>
    <w:rsid w:val="006343BE"/>
    <w:rsid w:val="0063442B"/>
    <w:rsid w:val="00634D76"/>
    <w:rsid w:val="00640585"/>
    <w:rsid w:val="00641141"/>
    <w:rsid w:val="00641AE1"/>
    <w:rsid w:val="00641D99"/>
    <w:rsid w:val="00641E5B"/>
    <w:rsid w:val="00643F61"/>
    <w:rsid w:val="00645072"/>
    <w:rsid w:val="00646CEE"/>
    <w:rsid w:val="006505B0"/>
    <w:rsid w:val="0065196F"/>
    <w:rsid w:val="00655063"/>
    <w:rsid w:val="006553A3"/>
    <w:rsid w:val="006557C7"/>
    <w:rsid w:val="00655EC8"/>
    <w:rsid w:val="006564DC"/>
    <w:rsid w:val="006569AA"/>
    <w:rsid w:val="006612C6"/>
    <w:rsid w:val="006613F4"/>
    <w:rsid w:val="006619A6"/>
    <w:rsid w:val="00663820"/>
    <w:rsid w:val="00665F62"/>
    <w:rsid w:val="00666FA2"/>
    <w:rsid w:val="00667077"/>
    <w:rsid w:val="0066715A"/>
    <w:rsid w:val="00674290"/>
    <w:rsid w:val="0067514A"/>
    <w:rsid w:val="00675DAA"/>
    <w:rsid w:val="00676013"/>
    <w:rsid w:val="00676983"/>
    <w:rsid w:val="00677C4A"/>
    <w:rsid w:val="00680E66"/>
    <w:rsid w:val="006841F8"/>
    <w:rsid w:val="0068426D"/>
    <w:rsid w:val="00684CA0"/>
    <w:rsid w:val="00685E7C"/>
    <w:rsid w:val="0068614D"/>
    <w:rsid w:val="0068679D"/>
    <w:rsid w:val="00686FBA"/>
    <w:rsid w:val="0068733D"/>
    <w:rsid w:val="00690C93"/>
    <w:rsid w:val="006916DF"/>
    <w:rsid w:val="00691B9B"/>
    <w:rsid w:val="00692800"/>
    <w:rsid w:val="00693C2F"/>
    <w:rsid w:val="006947AD"/>
    <w:rsid w:val="00695D2E"/>
    <w:rsid w:val="006963E9"/>
    <w:rsid w:val="00696EE0"/>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365"/>
    <w:rsid w:val="006B3A95"/>
    <w:rsid w:val="006B43DC"/>
    <w:rsid w:val="006B4EBC"/>
    <w:rsid w:val="006B68D6"/>
    <w:rsid w:val="006C0150"/>
    <w:rsid w:val="006C03B8"/>
    <w:rsid w:val="006C04E0"/>
    <w:rsid w:val="006C1AEA"/>
    <w:rsid w:val="006C1DAA"/>
    <w:rsid w:val="006C378C"/>
    <w:rsid w:val="006C49C8"/>
    <w:rsid w:val="006C51BC"/>
    <w:rsid w:val="006C70A5"/>
    <w:rsid w:val="006D1334"/>
    <w:rsid w:val="006D24CB"/>
    <w:rsid w:val="006D2FDC"/>
    <w:rsid w:val="006D3FAB"/>
    <w:rsid w:val="006D3FDF"/>
    <w:rsid w:val="006D4B01"/>
    <w:rsid w:val="006D70E7"/>
    <w:rsid w:val="006D7359"/>
    <w:rsid w:val="006E0884"/>
    <w:rsid w:val="006E1C53"/>
    <w:rsid w:val="006E3863"/>
    <w:rsid w:val="006E3ACF"/>
    <w:rsid w:val="006E3C49"/>
    <w:rsid w:val="006E3DDE"/>
    <w:rsid w:val="006E4AB8"/>
    <w:rsid w:val="006E5109"/>
    <w:rsid w:val="006E595C"/>
    <w:rsid w:val="006F171B"/>
    <w:rsid w:val="006F18B5"/>
    <w:rsid w:val="006F1B73"/>
    <w:rsid w:val="006F254E"/>
    <w:rsid w:val="006F5879"/>
    <w:rsid w:val="006F65E6"/>
    <w:rsid w:val="00701760"/>
    <w:rsid w:val="00701CFB"/>
    <w:rsid w:val="00702B9C"/>
    <w:rsid w:val="00702E17"/>
    <w:rsid w:val="007037F0"/>
    <w:rsid w:val="00704BC8"/>
    <w:rsid w:val="00705A0E"/>
    <w:rsid w:val="007070CC"/>
    <w:rsid w:val="007103CB"/>
    <w:rsid w:val="00711B86"/>
    <w:rsid w:val="00711D09"/>
    <w:rsid w:val="007134FB"/>
    <w:rsid w:val="007138C9"/>
    <w:rsid w:val="00713A5A"/>
    <w:rsid w:val="00713B27"/>
    <w:rsid w:val="00715A25"/>
    <w:rsid w:val="007172A2"/>
    <w:rsid w:val="00717BBF"/>
    <w:rsid w:val="00717F8E"/>
    <w:rsid w:val="00720534"/>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053"/>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756"/>
    <w:rsid w:val="007978A8"/>
    <w:rsid w:val="007A1BA8"/>
    <w:rsid w:val="007A2C4C"/>
    <w:rsid w:val="007A3493"/>
    <w:rsid w:val="007A350C"/>
    <w:rsid w:val="007A5791"/>
    <w:rsid w:val="007A6304"/>
    <w:rsid w:val="007A706D"/>
    <w:rsid w:val="007A7168"/>
    <w:rsid w:val="007B063D"/>
    <w:rsid w:val="007B0878"/>
    <w:rsid w:val="007B1C65"/>
    <w:rsid w:val="007B2528"/>
    <w:rsid w:val="007B29D1"/>
    <w:rsid w:val="007B5D70"/>
    <w:rsid w:val="007B680B"/>
    <w:rsid w:val="007B724B"/>
    <w:rsid w:val="007C03A9"/>
    <w:rsid w:val="007C0EF8"/>
    <w:rsid w:val="007C0FB5"/>
    <w:rsid w:val="007C2F33"/>
    <w:rsid w:val="007C622E"/>
    <w:rsid w:val="007D3B68"/>
    <w:rsid w:val="007D3D87"/>
    <w:rsid w:val="007D50B5"/>
    <w:rsid w:val="007D72DB"/>
    <w:rsid w:val="007E08AC"/>
    <w:rsid w:val="007E1C03"/>
    <w:rsid w:val="007E5AE9"/>
    <w:rsid w:val="007E748A"/>
    <w:rsid w:val="007E7D43"/>
    <w:rsid w:val="007E7D6E"/>
    <w:rsid w:val="007F14D0"/>
    <w:rsid w:val="007F17C2"/>
    <w:rsid w:val="007F180A"/>
    <w:rsid w:val="007F262C"/>
    <w:rsid w:val="007F2B87"/>
    <w:rsid w:val="007F3436"/>
    <w:rsid w:val="007F3E0D"/>
    <w:rsid w:val="007F5835"/>
    <w:rsid w:val="007F699A"/>
    <w:rsid w:val="007F7A5D"/>
    <w:rsid w:val="007F7BE9"/>
    <w:rsid w:val="007F7F26"/>
    <w:rsid w:val="00800069"/>
    <w:rsid w:val="0080029F"/>
    <w:rsid w:val="008024C8"/>
    <w:rsid w:val="00802C1A"/>
    <w:rsid w:val="00802C9C"/>
    <w:rsid w:val="0080365B"/>
    <w:rsid w:val="0080446E"/>
    <w:rsid w:val="00805EC6"/>
    <w:rsid w:val="008060A9"/>
    <w:rsid w:val="0080623F"/>
    <w:rsid w:val="008062E1"/>
    <w:rsid w:val="0080633F"/>
    <w:rsid w:val="00806359"/>
    <w:rsid w:val="00806CC2"/>
    <w:rsid w:val="00806F99"/>
    <w:rsid w:val="00810205"/>
    <w:rsid w:val="00810527"/>
    <w:rsid w:val="008123DE"/>
    <w:rsid w:val="0081248F"/>
    <w:rsid w:val="0081396B"/>
    <w:rsid w:val="008145D3"/>
    <w:rsid w:val="00814C3D"/>
    <w:rsid w:val="00815FA0"/>
    <w:rsid w:val="008164CD"/>
    <w:rsid w:val="00816C4A"/>
    <w:rsid w:val="00817008"/>
    <w:rsid w:val="0081710C"/>
    <w:rsid w:val="0081726E"/>
    <w:rsid w:val="008201E3"/>
    <w:rsid w:val="00820416"/>
    <w:rsid w:val="0082163A"/>
    <w:rsid w:val="00821679"/>
    <w:rsid w:val="00821ABB"/>
    <w:rsid w:val="00821B05"/>
    <w:rsid w:val="00822B95"/>
    <w:rsid w:val="008236E7"/>
    <w:rsid w:val="008249E0"/>
    <w:rsid w:val="00824CF2"/>
    <w:rsid w:val="00824D26"/>
    <w:rsid w:val="00826011"/>
    <w:rsid w:val="008320A0"/>
    <w:rsid w:val="00832459"/>
    <w:rsid w:val="00833331"/>
    <w:rsid w:val="00833EA4"/>
    <w:rsid w:val="008348C2"/>
    <w:rsid w:val="0083588F"/>
    <w:rsid w:val="0084317C"/>
    <w:rsid w:val="00845C3C"/>
    <w:rsid w:val="00846703"/>
    <w:rsid w:val="00846C35"/>
    <w:rsid w:val="008471D7"/>
    <w:rsid w:val="008473BB"/>
    <w:rsid w:val="00847A57"/>
    <w:rsid w:val="008509BD"/>
    <w:rsid w:val="00850C6C"/>
    <w:rsid w:val="00850FC5"/>
    <w:rsid w:val="00851CEE"/>
    <w:rsid w:val="00851F18"/>
    <w:rsid w:val="00852B55"/>
    <w:rsid w:val="00853A65"/>
    <w:rsid w:val="00855E09"/>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86EED"/>
    <w:rsid w:val="00890379"/>
    <w:rsid w:val="00890719"/>
    <w:rsid w:val="008917DA"/>
    <w:rsid w:val="008923E6"/>
    <w:rsid w:val="00892ADA"/>
    <w:rsid w:val="00893F19"/>
    <w:rsid w:val="008951FF"/>
    <w:rsid w:val="0089563F"/>
    <w:rsid w:val="00895F73"/>
    <w:rsid w:val="0089607A"/>
    <w:rsid w:val="00897F16"/>
    <w:rsid w:val="008A253D"/>
    <w:rsid w:val="008A2B60"/>
    <w:rsid w:val="008A347A"/>
    <w:rsid w:val="008A4B61"/>
    <w:rsid w:val="008A69B6"/>
    <w:rsid w:val="008A7A27"/>
    <w:rsid w:val="008A7AD6"/>
    <w:rsid w:val="008B1897"/>
    <w:rsid w:val="008C02AA"/>
    <w:rsid w:val="008C0A5D"/>
    <w:rsid w:val="008C1F1A"/>
    <w:rsid w:val="008C2791"/>
    <w:rsid w:val="008C2A83"/>
    <w:rsid w:val="008C2DBB"/>
    <w:rsid w:val="008C3AAA"/>
    <w:rsid w:val="008C4227"/>
    <w:rsid w:val="008C4A1E"/>
    <w:rsid w:val="008C5540"/>
    <w:rsid w:val="008C6754"/>
    <w:rsid w:val="008C6911"/>
    <w:rsid w:val="008C6B34"/>
    <w:rsid w:val="008C7568"/>
    <w:rsid w:val="008C763E"/>
    <w:rsid w:val="008C7729"/>
    <w:rsid w:val="008D00F9"/>
    <w:rsid w:val="008D16FC"/>
    <w:rsid w:val="008D24F6"/>
    <w:rsid w:val="008D30C1"/>
    <w:rsid w:val="008D3EF9"/>
    <w:rsid w:val="008D69E9"/>
    <w:rsid w:val="008D6D3E"/>
    <w:rsid w:val="008D71C6"/>
    <w:rsid w:val="008D74EC"/>
    <w:rsid w:val="008E0AF0"/>
    <w:rsid w:val="008E31A5"/>
    <w:rsid w:val="008E46F4"/>
    <w:rsid w:val="008E4D34"/>
    <w:rsid w:val="008E4F1F"/>
    <w:rsid w:val="008E50B6"/>
    <w:rsid w:val="008E55C6"/>
    <w:rsid w:val="008F3477"/>
    <w:rsid w:val="008F3858"/>
    <w:rsid w:val="008F3D0A"/>
    <w:rsid w:val="008F4CDD"/>
    <w:rsid w:val="008F57AD"/>
    <w:rsid w:val="008F5A15"/>
    <w:rsid w:val="008F636A"/>
    <w:rsid w:val="00901CBA"/>
    <w:rsid w:val="009021F6"/>
    <w:rsid w:val="00904CF5"/>
    <w:rsid w:val="00904EFA"/>
    <w:rsid w:val="009063A7"/>
    <w:rsid w:val="00906983"/>
    <w:rsid w:val="00906B97"/>
    <w:rsid w:val="00906BC6"/>
    <w:rsid w:val="009077A2"/>
    <w:rsid w:val="009110F8"/>
    <w:rsid w:val="009114C4"/>
    <w:rsid w:val="00911788"/>
    <w:rsid w:val="00912DBE"/>
    <w:rsid w:val="00912E4F"/>
    <w:rsid w:val="00914CEC"/>
    <w:rsid w:val="00915592"/>
    <w:rsid w:val="00915A7E"/>
    <w:rsid w:val="00915D78"/>
    <w:rsid w:val="0091706B"/>
    <w:rsid w:val="00920344"/>
    <w:rsid w:val="00920DE6"/>
    <w:rsid w:val="009211AD"/>
    <w:rsid w:val="009216B5"/>
    <w:rsid w:val="00922982"/>
    <w:rsid w:val="0092563E"/>
    <w:rsid w:val="00930475"/>
    <w:rsid w:val="00930736"/>
    <w:rsid w:val="00932AA4"/>
    <w:rsid w:val="00932E57"/>
    <w:rsid w:val="009336DC"/>
    <w:rsid w:val="0093376F"/>
    <w:rsid w:val="00933AD4"/>
    <w:rsid w:val="009352FF"/>
    <w:rsid w:val="009359B3"/>
    <w:rsid w:val="00936657"/>
    <w:rsid w:val="0093671B"/>
    <w:rsid w:val="00937E9C"/>
    <w:rsid w:val="00937EF5"/>
    <w:rsid w:val="00941030"/>
    <w:rsid w:val="009425A3"/>
    <w:rsid w:val="009427F0"/>
    <w:rsid w:val="00943B94"/>
    <w:rsid w:val="00944FFE"/>
    <w:rsid w:val="009500E3"/>
    <w:rsid w:val="0095130F"/>
    <w:rsid w:val="00951C88"/>
    <w:rsid w:val="00953ECB"/>
    <w:rsid w:val="0095596E"/>
    <w:rsid w:val="0095726A"/>
    <w:rsid w:val="0096087C"/>
    <w:rsid w:val="00960C59"/>
    <w:rsid w:val="00961E82"/>
    <w:rsid w:val="00962148"/>
    <w:rsid w:val="0096248F"/>
    <w:rsid w:val="00965282"/>
    <w:rsid w:val="0096571E"/>
    <w:rsid w:val="0096611D"/>
    <w:rsid w:val="00966E5B"/>
    <w:rsid w:val="0096748D"/>
    <w:rsid w:val="009708CA"/>
    <w:rsid w:val="009709E7"/>
    <w:rsid w:val="0097365C"/>
    <w:rsid w:val="0097416E"/>
    <w:rsid w:val="00975FD2"/>
    <w:rsid w:val="00976644"/>
    <w:rsid w:val="00977B9B"/>
    <w:rsid w:val="00977DD7"/>
    <w:rsid w:val="00980205"/>
    <w:rsid w:val="00980E0D"/>
    <w:rsid w:val="00984A40"/>
    <w:rsid w:val="00985432"/>
    <w:rsid w:val="00985E66"/>
    <w:rsid w:val="00987270"/>
    <w:rsid w:val="00987CFA"/>
    <w:rsid w:val="00990D57"/>
    <w:rsid w:val="0099405D"/>
    <w:rsid w:val="0099455A"/>
    <w:rsid w:val="009A0917"/>
    <w:rsid w:val="009A1AFD"/>
    <w:rsid w:val="009A1CA5"/>
    <w:rsid w:val="009A27B7"/>
    <w:rsid w:val="009A2DBF"/>
    <w:rsid w:val="009A3A00"/>
    <w:rsid w:val="009A3A19"/>
    <w:rsid w:val="009A40EF"/>
    <w:rsid w:val="009A5A98"/>
    <w:rsid w:val="009A683E"/>
    <w:rsid w:val="009A6D2F"/>
    <w:rsid w:val="009A6DFD"/>
    <w:rsid w:val="009A6E40"/>
    <w:rsid w:val="009A7135"/>
    <w:rsid w:val="009A7B1E"/>
    <w:rsid w:val="009B00F5"/>
    <w:rsid w:val="009B0A77"/>
    <w:rsid w:val="009B1AF2"/>
    <w:rsid w:val="009B1BA7"/>
    <w:rsid w:val="009B1EC7"/>
    <w:rsid w:val="009B32BE"/>
    <w:rsid w:val="009B3421"/>
    <w:rsid w:val="009B67EE"/>
    <w:rsid w:val="009B7B67"/>
    <w:rsid w:val="009C0300"/>
    <w:rsid w:val="009C235F"/>
    <w:rsid w:val="009C3421"/>
    <w:rsid w:val="009C35A1"/>
    <w:rsid w:val="009C479B"/>
    <w:rsid w:val="009C5D79"/>
    <w:rsid w:val="009D0BE6"/>
    <w:rsid w:val="009D16F9"/>
    <w:rsid w:val="009D5A6A"/>
    <w:rsid w:val="009D7EB8"/>
    <w:rsid w:val="009E01D5"/>
    <w:rsid w:val="009E08F5"/>
    <w:rsid w:val="009E0A85"/>
    <w:rsid w:val="009E104B"/>
    <w:rsid w:val="009E1E46"/>
    <w:rsid w:val="009E3490"/>
    <w:rsid w:val="009E3926"/>
    <w:rsid w:val="009E410E"/>
    <w:rsid w:val="009E4673"/>
    <w:rsid w:val="009E6299"/>
    <w:rsid w:val="009E6EB4"/>
    <w:rsid w:val="009F02C4"/>
    <w:rsid w:val="009F0466"/>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08"/>
    <w:rsid w:val="00A03E32"/>
    <w:rsid w:val="00A04ACC"/>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4D92"/>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2F1F"/>
    <w:rsid w:val="00A64475"/>
    <w:rsid w:val="00A64684"/>
    <w:rsid w:val="00A64AE4"/>
    <w:rsid w:val="00A650B6"/>
    <w:rsid w:val="00A65E61"/>
    <w:rsid w:val="00A66545"/>
    <w:rsid w:val="00A67567"/>
    <w:rsid w:val="00A702DD"/>
    <w:rsid w:val="00A7045F"/>
    <w:rsid w:val="00A705D3"/>
    <w:rsid w:val="00A72C27"/>
    <w:rsid w:val="00A73396"/>
    <w:rsid w:val="00A74021"/>
    <w:rsid w:val="00A75598"/>
    <w:rsid w:val="00A80798"/>
    <w:rsid w:val="00A82502"/>
    <w:rsid w:val="00A8366E"/>
    <w:rsid w:val="00A8571C"/>
    <w:rsid w:val="00A87A4C"/>
    <w:rsid w:val="00A90BF9"/>
    <w:rsid w:val="00A91AAA"/>
    <w:rsid w:val="00A91BAC"/>
    <w:rsid w:val="00A9514E"/>
    <w:rsid w:val="00AA0E7C"/>
    <w:rsid w:val="00AA217E"/>
    <w:rsid w:val="00AA22A2"/>
    <w:rsid w:val="00AA24DE"/>
    <w:rsid w:val="00AA3175"/>
    <w:rsid w:val="00AA5106"/>
    <w:rsid w:val="00AA548E"/>
    <w:rsid w:val="00AA6F63"/>
    <w:rsid w:val="00AB2CE0"/>
    <w:rsid w:val="00AB3A0E"/>
    <w:rsid w:val="00AB531E"/>
    <w:rsid w:val="00AB578B"/>
    <w:rsid w:val="00AB57F9"/>
    <w:rsid w:val="00AB6FE1"/>
    <w:rsid w:val="00AB73DB"/>
    <w:rsid w:val="00AC1632"/>
    <w:rsid w:val="00AC3709"/>
    <w:rsid w:val="00AC38AB"/>
    <w:rsid w:val="00AC4EB5"/>
    <w:rsid w:val="00AC50B7"/>
    <w:rsid w:val="00AC52AA"/>
    <w:rsid w:val="00AC5601"/>
    <w:rsid w:val="00AC57D2"/>
    <w:rsid w:val="00AC5FF0"/>
    <w:rsid w:val="00AC6628"/>
    <w:rsid w:val="00AD0719"/>
    <w:rsid w:val="00AD0927"/>
    <w:rsid w:val="00AD18BF"/>
    <w:rsid w:val="00AD1C5C"/>
    <w:rsid w:val="00AD1E3D"/>
    <w:rsid w:val="00AD2330"/>
    <w:rsid w:val="00AD2B40"/>
    <w:rsid w:val="00AD48A6"/>
    <w:rsid w:val="00AD4EC0"/>
    <w:rsid w:val="00AD4EF3"/>
    <w:rsid w:val="00AD6C14"/>
    <w:rsid w:val="00AD7482"/>
    <w:rsid w:val="00AD7808"/>
    <w:rsid w:val="00AE3DED"/>
    <w:rsid w:val="00AE5425"/>
    <w:rsid w:val="00AE5E02"/>
    <w:rsid w:val="00AE635C"/>
    <w:rsid w:val="00AE6B59"/>
    <w:rsid w:val="00AF02E0"/>
    <w:rsid w:val="00AF05EB"/>
    <w:rsid w:val="00AF0D9D"/>
    <w:rsid w:val="00AF1C00"/>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391"/>
    <w:rsid w:val="00B13C5A"/>
    <w:rsid w:val="00B13E2C"/>
    <w:rsid w:val="00B147B2"/>
    <w:rsid w:val="00B15BCC"/>
    <w:rsid w:val="00B162B3"/>
    <w:rsid w:val="00B2339D"/>
    <w:rsid w:val="00B2344D"/>
    <w:rsid w:val="00B2359F"/>
    <w:rsid w:val="00B241F7"/>
    <w:rsid w:val="00B247DB"/>
    <w:rsid w:val="00B247F0"/>
    <w:rsid w:val="00B2554E"/>
    <w:rsid w:val="00B265CF"/>
    <w:rsid w:val="00B304B3"/>
    <w:rsid w:val="00B30DB5"/>
    <w:rsid w:val="00B32D46"/>
    <w:rsid w:val="00B33019"/>
    <w:rsid w:val="00B3532F"/>
    <w:rsid w:val="00B372F3"/>
    <w:rsid w:val="00B40AF5"/>
    <w:rsid w:val="00B4127E"/>
    <w:rsid w:val="00B41AEB"/>
    <w:rsid w:val="00B44B58"/>
    <w:rsid w:val="00B44D9F"/>
    <w:rsid w:val="00B454F1"/>
    <w:rsid w:val="00B47977"/>
    <w:rsid w:val="00B50236"/>
    <w:rsid w:val="00B510C8"/>
    <w:rsid w:val="00B5240C"/>
    <w:rsid w:val="00B52953"/>
    <w:rsid w:val="00B537D4"/>
    <w:rsid w:val="00B53AB0"/>
    <w:rsid w:val="00B558E5"/>
    <w:rsid w:val="00B55DCB"/>
    <w:rsid w:val="00B5615D"/>
    <w:rsid w:val="00B57940"/>
    <w:rsid w:val="00B601F4"/>
    <w:rsid w:val="00B61C12"/>
    <w:rsid w:val="00B62084"/>
    <w:rsid w:val="00B62EDF"/>
    <w:rsid w:val="00B63714"/>
    <w:rsid w:val="00B63A92"/>
    <w:rsid w:val="00B641D8"/>
    <w:rsid w:val="00B64FB2"/>
    <w:rsid w:val="00B65E48"/>
    <w:rsid w:val="00B713A1"/>
    <w:rsid w:val="00B72E32"/>
    <w:rsid w:val="00B757CF"/>
    <w:rsid w:val="00B77648"/>
    <w:rsid w:val="00B77955"/>
    <w:rsid w:val="00B80220"/>
    <w:rsid w:val="00B805DA"/>
    <w:rsid w:val="00B823A3"/>
    <w:rsid w:val="00B8280F"/>
    <w:rsid w:val="00B836C1"/>
    <w:rsid w:val="00B83894"/>
    <w:rsid w:val="00B83FCA"/>
    <w:rsid w:val="00B8407C"/>
    <w:rsid w:val="00B84814"/>
    <w:rsid w:val="00B8504A"/>
    <w:rsid w:val="00B852EC"/>
    <w:rsid w:val="00B85F46"/>
    <w:rsid w:val="00B87E7B"/>
    <w:rsid w:val="00B90DF7"/>
    <w:rsid w:val="00B9194A"/>
    <w:rsid w:val="00B92B46"/>
    <w:rsid w:val="00B93339"/>
    <w:rsid w:val="00B933AF"/>
    <w:rsid w:val="00B968FA"/>
    <w:rsid w:val="00B9712D"/>
    <w:rsid w:val="00BA20BE"/>
    <w:rsid w:val="00BA22EC"/>
    <w:rsid w:val="00BA279A"/>
    <w:rsid w:val="00BA309A"/>
    <w:rsid w:val="00BA4DB5"/>
    <w:rsid w:val="00BA66DA"/>
    <w:rsid w:val="00BA683F"/>
    <w:rsid w:val="00BA76E9"/>
    <w:rsid w:val="00BA7ADB"/>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42A1"/>
    <w:rsid w:val="00BD5079"/>
    <w:rsid w:val="00BD639F"/>
    <w:rsid w:val="00BD6A51"/>
    <w:rsid w:val="00BD6B33"/>
    <w:rsid w:val="00BD6B37"/>
    <w:rsid w:val="00BD78A7"/>
    <w:rsid w:val="00BE11FD"/>
    <w:rsid w:val="00BE3C9B"/>
    <w:rsid w:val="00BE3D77"/>
    <w:rsid w:val="00BE456B"/>
    <w:rsid w:val="00BE6BE2"/>
    <w:rsid w:val="00BE736A"/>
    <w:rsid w:val="00BE7999"/>
    <w:rsid w:val="00BF08B7"/>
    <w:rsid w:val="00BF0C97"/>
    <w:rsid w:val="00BF1056"/>
    <w:rsid w:val="00BF11CC"/>
    <w:rsid w:val="00BF16C3"/>
    <w:rsid w:val="00BF2358"/>
    <w:rsid w:val="00BF4EDC"/>
    <w:rsid w:val="00BF4F3C"/>
    <w:rsid w:val="00BF5404"/>
    <w:rsid w:val="00BF5529"/>
    <w:rsid w:val="00BF60E6"/>
    <w:rsid w:val="00C00613"/>
    <w:rsid w:val="00C00B90"/>
    <w:rsid w:val="00C00C2B"/>
    <w:rsid w:val="00C012D9"/>
    <w:rsid w:val="00C02DBA"/>
    <w:rsid w:val="00C03B40"/>
    <w:rsid w:val="00C03C79"/>
    <w:rsid w:val="00C0417D"/>
    <w:rsid w:val="00C04B91"/>
    <w:rsid w:val="00C05A3F"/>
    <w:rsid w:val="00C07E2B"/>
    <w:rsid w:val="00C10E73"/>
    <w:rsid w:val="00C112C4"/>
    <w:rsid w:val="00C11A2F"/>
    <w:rsid w:val="00C13432"/>
    <w:rsid w:val="00C13AF3"/>
    <w:rsid w:val="00C1430C"/>
    <w:rsid w:val="00C16235"/>
    <w:rsid w:val="00C1760C"/>
    <w:rsid w:val="00C17B65"/>
    <w:rsid w:val="00C17D15"/>
    <w:rsid w:val="00C20EE9"/>
    <w:rsid w:val="00C21D8B"/>
    <w:rsid w:val="00C2226A"/>
    <w:rsid w:val="00C247B2"/>
    <w:rsid w:val="00C266A2"/>
    <w:rsid w:val="00C308FC"/>
    <w:rsid w:val="00C345FF"/>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DB"/>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7695D"/>
    <w:rsid w:val="00C80C46"/>
    <w:rsid w:val="00C80FBB"/>
    <w:rsid w:val="00C81FB3"/>
    <w:rsid w:val="00C82B70"/>
    <w:rsid w:val="00C832EC"/>
    <w:rsid w:val="00C848D1"/>
    <w:rsid w:val="00C856AE"/>
    <w:rsid w:val="00C86B24"/>
    <w:rsid w:val="00C87FC3"/>
    <w:rsid w:val="00C91176"/>
    <w:rsid w:val="00C94CE3"/>
    <w:rsid w:val="00C95B09"/>
    <w:rsid w:val="00C97B82"/>
    <w:rsid w:val="00CA017E"/>
    <w:rsid w:val="00CA01C9"/>
    <w:rsid w:val="00CA0456"/>
    <w:rsid w:val="00CA089D"/>
    <w:rsid w:val="00CA0DF7"/>
    <w:rsid w:val="00CA0E0B"/>
    <w:rsid w:val="00CA0FF3"/>
    <w:rsid w:val="00CA1A1B"/>
    <w:rsid w:val="00CA2111"/>
    <w:rsid w:val="00CA3FC5"/>
    <w:rsid w:val="00CA4BE0"/>
    <w:rsid w:val="00CA4D52"/>
    <w:rsid w:val="00CB15D8"/>
    <w:rsid w:val="00CB298E"/>
    <w:rsid w:val="00CB32E5"/>
    <w:rsid w:val="00CB5071"/>
    <w:rsid w:val="00CB60C5"/>
    <w:rsid w:val="00CB69F4"/>
    <w:rsid w:val="00CB6D65"/>
    <w:rsid w:val="00CB7FDA"/>
    <w:rsid w:val="00CC09BE"/>
    <w:rsid w:val="00CC1F19"/>
    <w:rsid w:val="00CC55B8"/>
    <w:rsid w:val="00CC5CE7"/>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E7EFF"/>
    <w:rsid w:val="00CF08FA"/>
    <w:rsid w:val="00CF1063"/>
    <w:rsid w:val="00CF1C6A"/>
    <w:rsid w:val="00CF2055"/>
    <w:rsid w:val="00CF2907"/>
    <w:rsid w:val="00CF2C70"/>
    <w:rsid w:val="00CF36D4"/>
    <w:rsid w:val="00CF46E3"/>
    <w:rsid w:val="00CF5388"/>
    <w:rsid w:val="00CF5694"/>
    <w:rsid w:val="00CF5881"/>
    <w:rsid w:val="00CF58BE"/>
    <w:rsid w:val="00CF6348"/>
    <w:rsid w:val="00D003F6"/>
    <w:rsid w:val="00D00D4E"/>
    <w:rsid w:val="00D024BA"/>
    <w:rsid w:val="00D02BC7"/>
    <w:rsid w:val="00D02EC3"/>
    <w:rsid w:val="00D0354B"/>
    <w:rsid w:val="00D03572"/>
    <w:rsid w:val="00D036A0"/>
    <w:rsid w:val="00D03DD8"/>
    <w:rsid w:val="00D04AFA"/>
    <w:rsid w:val="00D04FA8"/>
    <w:rsid w:val="00D05F40"/>
    <w:rsid w:val="00D0678F"/>
    <w:rsid w:val="00D06F69"/>
    <w:rsid w:val="00D07172"/>
    <w:rsid w:val="00D07F69"/>
    <w:rsid w:val="00D107AF"/>
    <w:rsid w:val="00D11EFD"/>
    <w:rsid w:val="00D12B39"/>
    <w:rsid w:val="00D1495A"/>
    <w:rsid w:val="00D14B8D"/>
    <w:rsid w:val="00D14E7C"/>
    <w:rsid w:val="00D153E9"/>
    <w:rsid w:val="00D15A85"/>
    <w:rsid w:val="00D15F29"/>
    <w:rsid w:val="00D17ADC"/>
    <w:rsid w:val="00D200C5"/>
    <w:rsid w:val="00D217E3"/>
    <w:rsid w:val="00D21948"/>
    <w:rsid w:val="00D21A3D"/>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A46"/>
    <w:rsid w:val="00D43504"/>
    <w:rsid w:val="00D44252"/>
    <w:rsid w:val="00D4483E"/>
    <w:rsid w:val="00D4569C"/>
    <w:rsid w:val="00D46869"/>
    <w:rsid w:val="00D46E2C"/>
    <w:rsid w:val="00D47935"/>
    <w:rsid w:val="00D47B1E"/>
    <w:rsid w:val="00D47BFF"/>
    <w:rsid w:val="00D50496"/>
    <w:rsid w:val="00D5082D"/>
    <w:rsid w:val="00D50CAF"/>
    <w:rsid w:val="00D5329A"/>
    <w:rsid w:val="00D5475C"/>
    <w:rsid w:val="00D54CCB"/>
    <w:rsid w:val="00D60C76"/>
    <w:rsid w:val="00D61CA2"/>
    <w:rsid w:val="00D62EB8"/>
    <w:rsid w:val="00D636CC"/>
    <w:rsid w:val="00D6403E"/>
    <w:rsid w:val="00D64546"/>
    <w:rsid w:val="00D64691"/>
    <w:rsid w:val="00D648CF"/>
    <w:rsid w:val="00D64F44"/>
    <w:rsid w:val="00D6511C"/>
    <w:rsid w:val="00D652B3"/>
    <w:rsid w:val="00D65C0D"/>
    <w:rsid w:val="00D66610"/>
    <w:rsid w:val="00D66FE7"/>
    <w:rsid w:val="00D67032"/>
    <w:rsid w:val="00D7067B"/>
    <w:rsid w:val="00D70AB6"/>
    <w:rsid w:val="00D70CF7"/>
    <w:rsid w:val="00D716B9"/>
    <w:rsid w:val="00D737C4"/>
    <w:rsid w:val="00D742C1"/>
    <w:rsid w:val="00D74BB5"/>
    <w:rsid w:val="00D76A04"/>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97D64"/>
    <w:rsid w:val="00DA274C"/>
    <w:rsid w:val="00DA2861"/>
    <w:rsid w:val="00DA385E"/>
    <w:rsid w:val="00DA4842"/>
    <w:rsid w:val="00DA5148"/>
    <w:rsid w:val="00DA6014"/>
    <w:rsid w:val="00DA642E"/>
    <w:rsid w:val="00DA64FE"/>
    <w:rsid w:val="00DA78EE"/>
    <w:rsid w:val="00DA79C3"/>
    <w:rsid w:val="00DB024A"/>
    <w:rsid w:val="00DB1915"/>
    <w:rsid w:val="00DB2CAA"/>
    <w:rsid w:val="00DB2D1E"/>
    <w:rsid w:val="00DB3DB2"/>
    <w:rsid w:val="00DC33B4"/>
    <w:rsid w:val="00DC3D87"/>
    <w:rsid w:val="00DC4A73"/>
    <w:rsid w:val="00DD0E90"/>
    <w:rsid w:val="00DD38F8"/>
    <w:rsid w:val="00DD3E45"/>
    <w:rsid w:val="00DD432B"/>
    <w:rsid w:val="00DD47E1"/>
    <w:rsid w:val="00DD4E04"/>
    <w:rsid w:val="00DD51E1"/>
    <w:rsid w:val="00DD6879"/>
    <w:rsid w:val="00DE095D"/>
    <w:rsid w:val="00DE27CD"/>
    <w:rsid w:val="00DE3A46"/>
    <w:rsid w:val="00DE3B5B"/>
    <w:rsid w:val="00DE40F9"/>
    <w:rsid w:val="00DE4BEE"/>
    <w:rsid w:val="00DE4C9A"/>
    <w:rsid w:val="00DE5DD8"/>
    <w:rsid w:val="00DE60BC"/>
    <w:rsid w:val="00DF00F6"/>
    <w:rsid w:val="00DF0C0F"/>
    <w:rsid w:val="00DF0F23"/>
    <w:rsid w:val="00DF192B"/>
    <w:rsid w:val="00DF26A4"/>
    <w:rsid w:val="00DF325F"/>
    <w:rsid w:val="00DF3308"/>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0292"/>
    <w:rsid w:val="00E212A4"/>
    <w:rsid w:val="00E23921"/>
    <w:rsid w:val="00E23F5E"/>
    <w:rsid w:val="00E24636"/>
    <w:rsid w:val="00E258B9"/>
    <w:rsid w:val="00E26749"/>
    <w:rsid w:val="00E26A50"/>
    <w:rsid w:val="00E26B47"/>
    <w:rsid w:val="00E27768"/>
    <w:rsid w:val="00E310B1"/>
    <w:rsid w:val="00E326FE"/>
    <w:rsid w:val="00E3330D"/>
    <w:rsid w:val="00E33EAB"/>
    <w:rsid w:val="00E34BC1"/>
    <w:rsid w:val="00E35068"/>
    <w:rsid w:val="00E35FB2"/>
    <w:rsid w:val="00E37BA4"/>
    <w:rsid w:val="00E429F3"/>
    <w:rsid w:val="00E42CF9"/>
    <w:rsid w:val="00E43420"/>
    <w:rsid w:val="00E44BEC"/>
    <w:rsid w:val="00E45BB8"/>
    <w:rsid w:val="00E460CC"/>
    <w:rsid w:val="00E46ED6"/>
    <w:rsid w:val="00E47E8D"/>
    <w:rsid w:val="00E512CD"/>
    <w:rsid w:val="00E51384"/>
    <w:rsid w:val="00E525AE"/>
    <w:rsid w:val="00E5441D"/>
    <w:rsid w:val="00E54D40"/>
    <w:rsid w:val="00E54F92"/>
    <w:rsid w:val="00E60A6A"/>
    <w:rsid w:val="00E60EC3"/>
    <w:rsid w:val="00E61C3C"/>
    <w:rsid w:val="00E61D3A"/>
    <w:rsid w:val="00E61FE2"/>
    <w:rsid w:val="00E62ADD"/>
    <w:rsid w:val="00E6456C"/>
    <w:rsid w:val="00E64639"/>
    <w:rsid w:val="00E64B17"/>
    <w:rsid w:val="00E64D2D"/>
    <w:rsid w:val="00E651CB"/>
    <w:rsid w:val="00E65A01"/>
    <w:rsid w:val="00E65DE4"/>
    <w:rsid w:val="00E66629"/>
    <w:rsid w:val="00E666B9"/>
    <w:rsid w:val="00E66E46"/>
    <w:rsid w:val="00E66F43"/>
    <w:rsid w:val="00E670E4"/>
    <w:rsid w:val="00E6734D"/>
    <w:rsid w:val="00E67EB6"/>
    <w:rsid w:val="00E71721"/>
    <w:rsid w:val="00E72167"/>
    <w:rsid w:val="00E7406B"/>
    <w:rsid w:val="00E750B6"/>
    <w:rsid w:val="00E76F8A"/>
    <w:rsid w:val="00E81970"/>
    <w:rsid w:val="00E82071"/>
    <w:rsid w:val="00E84C7C"/>
    <w:rsid w:val="00E86758"/>
    <w:rsid w:val="00E8677C"/>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1775"/>
    <w:rsid w:val="00EB20C5"/>
    <w:rsid w:val="00EB21E1"/>
    <w:rsid w:val="00EB550B"/>
    <w:rsid w:val="00EB58D5"/>
    <w:rsid w:val="00EB6441"/>
    <w:rsid w:val="00EB6CA8"/>
    <w:rsid w:val="00EB711C"/>
    <w:rsid w:val="00EB742F"/>
    <w:rsid w:val="00EB78B8"/>
    <w:rsid w:val="00EB7ACC"/>
    <w:rsid w:val="00EC13D9"/>
    <w:rsid w:val="00EC1DE2"/>
    <w:rsid w:val="00EC21FF"/>
    <w:rsid w:val="00EC22B7"/>
    <w:rsid w:val="00EC2BD0"/>
    <w:rsid w:val="00EC39EF"/>
    <w:rsid w:val="00EC4274"/>
    <w:rsid w:val="00EC5433"/>
    <w:rsid w:val="00EC58F6"/>
    <w:rsid w:val="00EC6828"/>
    <w:rsid w:val="00EC6B4C"/>
    <w:rsid w:val="00ED1FC6"/>
    <w:rsid w:val="00ED27BF"/>
    <w:rsid w:val="00ED2900"/>
    <w:rsid w:val="00ED4A24"/>
    <w:rsid w:val="00ED7B21"/>
    <w:rsid w:val="00ED7BA9"/>
    <w:rsid w:val="00ED7CBF"/>
    <w:rsid w:val="00EE0EE9"/>
    <w:rsid w:val="00EE0EF3"/>
    <w:rsid w:val="00EE26B4"/>
    <w:rsid w:val="00EE3115"/>
    <w:rsid w:val="00EE3743"/>
    <w:rsid w:val="00EE3CDB"/>
    <w:rsid w:val="00EE42C0"/>
    <w:rsid w:val="00EE43D9"/>
    <w:rsid w:val="00EE5364"/>
    <w:rsid w:val="00EE67C1"/>
    <w:rsid w:val="00EE6F31"/>
    <w:rsid w:val="00EE7A96"/>
    <w:rsid w:val="00EF0297"/>
    <w:rsid w:val="00EF18F2"/>
    <w:rsid w:val="00EF264C"/>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371C"/>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0E4"/>
    <w:rsid w:val="00F47A72"/>
    <w:rsid w:val="00F50587"/>
    <w:rsid w:val="00F512E4"/>
    <w:rsid w:val="00F519DE"/>
    <w:rsid w:val="00F53457"/>
    <w:rsid w:val="00F5466F"/>
    <w:rsid w:val="00F55282"/>
    <w:rsid w:val="00F55D21"/>
    <w:rsid w:val="00F57070"/>
    <w:rsid w:val="00F61E2E"/>
    <w:rsid w:val="00F6489E"/>
    <w:rsid w:val="00F64DE1"/>
    <w:rsid w:val="00F66F0C"/>
    <w:rsid w:val="00F67815"/>
    <w:rsid w:val="00F678DC"/>
    <w:rsid w:val="00F67A67"/>
    <w:rsid w:val="00F67C8B"/>
    <w:rsid w:val="00F70367"/>
    <w:rsid w:val="00F72B98"/>
    <w:rsid w:val="00F739E9"/>
    <w:rsid w:val="00F74888"/>
    <w:rsid w:val="00F76827"/>
    <w:rsid w:val="00F77579"/>
    <w:rsid w:val="00F80393"/>
    <w:rsid w:val="00F81E69"/>
    <w:rsid w:val="00F825EB"/>
    <w:rsid w:val="00F82B2A"/>
    <w:rsid w:val="00F834CE"/>
    <w:rsid w:val="00F8515C"/>
    <w:rsid w:val="00F872BF"/>
    <w:rsid w:val="00F91172"/>
    <w:rsid w:val="00F92B89"/>
    <w:rsid w:val="00F92EA1"/>
    <w:rsid w:val="00F94B9A"/>
    <w:rsid w:val="00F94EDC"/>
    <w:rsid w:val="00F95CB3"/>
    <w:rsid w:val="00F95E58"/>
    <w:rsid w:val="00FA1554"/>
    <w:rsid w:val="00FA16B5"/>
    <w:rsid w:val="00FA1EBF"/>
    <w:rsid w:val="00FA2734"/>
    <w:rsid w:val="00FA43A9"/>
    <w:rsid w:val="00FA4718"/>
    <w:rsid w:val="00FA69E2"/>
    <w:rsid w:val="00FA70FC"/>
    <w:rsid w:val="00FB0DD1"/>
    <w:rsid w:val="00FB15F8"/>
    <w:rsid w:val="00FB221A"/>
    <w:rsid w:val="00FB252B"/>
    <w:rsid w:val="00FB35C1"/>
    <w:rsid w:val="00FB3A4B"/>
    <w:rsid w:val="00FB4080"/>
    <w:rsid w:val="00FB4105"/>
    <w:rsid w:val="00FB670D"/>
    <w:rsid w:val="00FB67C8"/>
    <w:rsid w:val="00FC03F7"/>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F33"/>
    <w:rsid w:val="00FD6872"/>
    <w:rsid w:val="00FD7022"/>
    <w:rsid w:val="00FD74D5"/>
    <w:rsid w:val="00FD7C13"/>
    <w:rsid w:val="00FE1A76"/>
    <w:rsid w:val="00FE1C59"/>
    <w:rsid w:val="00FE2769"/>
    <w:rsid w:val="00FE2E8C"/>
    <w:rsid w:val="00FE3609"/>
    <w:rsid w:val="00FE4719"/>
    <w:rsid w:val="00FE5240"/>
    <w:rsid w:val="00FE6828"/>
    <w:rsid w:val="00FE734E"/>
    <w:rsid w:val="00FF1FAC"/>
    <w:rsid w:val="00FF4445"/>
    <w:rsid w:val="00FF46F1"/>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3D"/>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B162B3"/>
    <w:pPr>
      <w:keepNext/>
      <w:numPr>
        <w:ilvl w:val="3"/>
        <w:numId w:val="3"/>
      </w:numPr>
      <w:ind w:left="1714"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B162B3"/>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3C0976"/>
    <w:pPr>
      <w:spacing w:after="0" w:line="240" w:lineRule="auto"/>
    </w:pPr>
    <w:rPr>
      <w:rFonts w:ascii="Times New Roman" w:hAnsi="Times New Roman" w:cs="Times New Roman"/>
      <w:color w:val="000000"/>
      <w:sz w:val="23"/>
      <w:szCs w:val="23"/>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3D"/>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B162B3"/>
    <w:pPr>
      <w:keepNext/>
      <w:numPr>
        <w:ilvl w:val="3"/>
        <w:numId w:val="3"/>
      </w:numPr>
      <w:ind w:left="1714"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B162B3"/>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3C0976"/>
    <w:pPr>
      <w:spacing w:after="0" w:line="240" w:lineRule="auto"/>
    </w:pPr>
    <w:rPr>
      <w:rFonts w:ascii="Times New Roman" w:hAnsi="Times New Roman" w:cs="Times New Roman"/>
      <w:color w:val="000000"/>
      <w:sz w:val="23"/>
      <w:szCs w:val="23"/>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515850019">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04326193">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5663">
      <w:bodyDiv w:val="1"/>
      <w:marLeft w:val="0"/>
      <w:marRight w:val="0"/>
      <w:marTop w:val="0"/>
      <w:marBottom w:val="0"/>
      <w:divBdr>
        <w:top w:val="none" w:sz="0" w:space="0" w:color="auto"/>
        <w:left w:val="none" w:sz="0" w:space="0" w:color="auto"/>
        <w:bottom w:val="none" w:sz="0" w:space="0" w:color="auto"/>
        <w:right w:val="none" w:sz="0" w:space="0" w:color="auto"/>
      </w:divBdr>
    </w:div>
    <w:div w:id="1679386583">
      <w:bodyDiv w:val="1"/>
      <w:marLeft w:val="0"/>
      <w:marRight w:val="0"/>
      <w:marTop w:val="0"/>
      <w:marBottom w:val="0"/>
      <w:divBdr>
        <w:top w:val="none" w:sz="0" w:space="0" w:color="auto"/>
        <w:left w:val="none" w:sz="0" w:space="0" w:color="auto"/>
        <w:bottom w:val="none" w:sz="0" w:space="0" w:color="auto"/>
        <w:right w:val="none" w:sz="0" w:space="0" w:color="auto"/>
      </w:divBdr>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w3.org/2001/XMLSchema-instance"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aw.githubusercontent.com/HealthCanada/HPFB/master/Structured-Product-Labeling-(SPL)/Schema/current/SPL.xs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raw.githubusercontent.com/HealthCanada/HPFB/master/Structured-Product-Labeling-(SPL)/Schema/current/SPL.xs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raw.githubusercontent.com/HealthCanada/HPFB/master/Structured-Product-Labeling-(SPL)/Schema/current/SPL.xsd" TargetMode="Externa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3ACE-C1B6-40C2-B301-AFE97A61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107</Pages>
  <Words>27032</Words>
  <Characters>154087</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180758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1</cp:revision>
  <cp:lastPrinted>2016-03-07T15:22:00Z</cp:lastPrinted>
  <dcterms:created xsi:type="dcterms:W3CDTF">2017-12-12T22:29:00Z</dcterms:created>
  <dcterms:modified xsi:type="dcterms:W3CDTF">2017-12-12T22:48:00Z</dcterms:modified>
</cp:coreProperties>
</file>