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E96C9" w14:textId="77777777" w:rsidR="00D07F69" w:rsidRPr="009E3926" w:rsidRDefault="003A6D58" w:rsidP="00082520">
      <w:pPr>
        <w:rPr>
          <w:lang w:val="en-CA"/>
        </w:rPr>
      </w:pPr>
      <w:bookmarkStart w:id="0" w:name="_GoBack"/>
      <w:bookmarkEnd w:id="0"/>
      <w:r>
        <w:rPr>
          <w:noProof/>
        </w:rPr>
        <w:drawing>
          <wp:anchor distT="0" distB="0" distL="114300" distR="114300" simplePos="0" relativeHeight="251692032" behindDoc="0" locked="0" layoutInCell="1" allowOverlap="1" wp14:anchorId="2252F840" wp14:editId="640A6A97">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565B69F8"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BFD3DD7"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D3A266B" w14:textId="77777777"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AE08B06" w14:textId="77777777" w:rsidR="00191E55"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634228D7" w14:textId="77777777" w:rsidR="00517DC9" w:rsidRDefault="00F21C53"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56"/>
          <w:szCs w:val="24"/>
          <w:lang w:val="en-CA"/>
        </w:rPr>
      </w:pPr>
      <w:r w:rsidRPr="00C14541">
        <w:rPr>
          <w:sz w:val="56"/>
          <w:szCs w:val="24"/>
          <w:lang w:val="en-CA"/>
        </w:rPr>
        <w:t>WORKING DRAFT</w:t>
      </w:r>
    </w:p>
    <w:p w14:paraId="7C259AC4" w14:textId="77777777" w:rsidR="00A0472F" w:rsidRPr="00A0472F" w:rsidRDefault="00A0472F" w:rsidP="00A0472F">
      <w:pPr>
        <w:jc w:val="center"/>
        <w:rPr>
          <w:sz w:val="72"/>
        </w:rPr>
      </w:pPr>
      <w:r>
        <w:rPr>
          <w:sz w:val="72"/>
        </w:rPr>
        <w:t>Phase 1</w:t>
      </w:r>
    </w:p>
    <w:p w14:paraId="49AF492A" w14:textId="77777777" w:rsidR="00517DC9" w:rsidRDefault="00517DC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6496A2C1" w14:textId="77777777" w:rsidR="00E90998" w:rsidRPr="009E3926" w:rsidRDefault="00E9099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1EE9F6F" w14:textId="77777777"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3A670638" w14:textId="77777777"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9E3926" w14:paraId="7BD2E0F2"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1D666239"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lang w:val="en-CA"/>
              </w:rPr>
            </w:pPr>
          </w:p>
        </w:tc>
      </w:tr>
    </w:tbl>
    <w:p w14:paraId="640CA59D"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543A620F"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5ED0B41C"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79A8E23"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r>
        <w:rPr>
          <w:b/>
          <w:bCs/>
          <w:sz w:val="44"/>
          <w:szCs w:val="44"/>
          <w:lang w:val="en-CA"/>
        </w:rPr>
        <w:t xml:space="preserve">GUIDANCE </w:t>
      </w:r>
      <w:r w:rsidR="00BA279A">
        <w:rPr>
          <w:b/>
          <w:bCs/>
          <w:sz w:val="44"/>
          <w:szCs w:val="44"/>
          <w:lang w:val="en-CA"/>
        </w:rPr>
        <w:t>DOCUMENT</w:t>
      </w:r>
    </w:p>
    <w:p w14:paraId="4F4B80C6" w14:textId="77777777" w:rsidR="00380B39" w:rsidRDefault="00380B39"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p>
    <w:p w14:paraId="1E97FE47" w14:textId="77777777" w:rsidR="00290F0B" w:rsidRDefault="00DD569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rPr>
      </w:pPr>
      <w:r w:rsidRPr="00675DAA">
        <w:rPr>
          <w:sz w:val="44"/>
          <w:szCs w:val="44"/>
        </w:rPr>
        <w:t xml:space="preserve">Structured Product Labeling (SPL) </w:t>
      </w:r>
      <w:r w:rsidR="00290F0B">
        <w:rPr>
          <w:sz w:val="44"/>
          <w:szCs w:val="44"/>
        </w:rPr>
        <w:t xml:space="preserve">- </w:t>
      </w:r>
    </w:p>
    <w:p w14:paraId="4802B52C" w14:textId="77777777" w:rsidR="00D07F69" w:rsidRPr="00380B39" w:rsidRDefault="00E07AC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lang w:val="en-CA"/>
        </w:rPr>
      </w:pPr>
      <w:r w:rsidRPr="00E07ACB">
        <w:rPr>
          <w:sz w:val="44"/>
          <w:szCs w:val="44"/>
          <w:lang w:val="en-CA"/>
        </w:rPr>
        <w:t xml:space="preserve">Validation Rules for </w:t>
      </w:r>
      <w:r>
        <w:rPr>
          <w:sz w:val="44"/>
          <w:szCs w:val="44"/>
          <w:lang w:val="en-CA"/>
        </w:rPr>
        <w:t xml:space="preserve">the Product Monograph </w:t>
      </w:r>
    </w:p>
    <w:p w14:paraId="2AED287C"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6736EC2B"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10F26A1"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14:paraId="1499990B"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7D49D5BC"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14:paraId="6390E554"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Published by authority of the</w:t>
      </w:r>
    </w:p>
    <w:p w14:paraId="48BAB968"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 xml:space="preserve"> 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14:paraId="29AD333A"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14:paraId="3E67A838"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14:paraId="74930B76"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82BB470"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FB60F38"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14:paraId="4DAE2BC2" w14:textId="77777777">
        <w:trPr>
          <w:cantSplit/>
        </w:trPr>
        <w:tc>
          <w:tcPr>
            <w:tcW w:w="3240" w:type="dxa"/>
            <w:tcBorders>
              <w:top w:val="single" w:sz="6" w:space="0" w:color="000000"/>
              <w:left w:val="single" w:sz="6" w:space="0" w:color="000000"/>
              <w:bottom w:val="single" w:sz="6" w:space="0" w:color="000000"/>
              <w:right w:val="nil"/>
            </w:tcBorders>
          </w:tcPr>
          <w:p w14:paraId="1672ABB7" w14:textId="77777777" w:rsidR="00D07F69"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szCs w:val="24"/>
              </w:rPr>
            </w:pPr>
            <w:r>
              <w:rPr>
                <w:b/>
                <w:bCs/>
                <w:szCs w:val="24"/>
                <w:lang w:val="en-CA"/>
              </w:rPr>
              <w:t xml:space="preserve">Adopted </w:t>
            </w:r>
            <w:r w:rsidR="00D07F69">
              <w:rPr>
                <w:b/>
                <w:bCs/>
                <w:szCs w:val="24"/>
                <w:lang w:val="en-CA"/>
              </w:rPr>
              <w:t>Date</w:t>
            </w:r>
          </w:p>
        </w:tc>
        <w:tc>
          <w:tcPr>
            <w:tcW w:w="3150" w:type="dxa"/>
            <w:tcBorders>
              <w:top w:val="single" w:sz="6" w:space="0" w:color="000000"/>
              <w:left w:val="single" w:sz="6" w:space="0" w:color="000000"/>
              <w:bottom w:val="single" w:sz="6" w:space="0" w:color="000000"/>
              <w:right w:val="single" w:sz="6" w:space="0" w:color="000000"/>
            </w:tcBorders>
          </w:tcPr>
          <w:p w14:paraId="48325330" w14:textId="77777777" w:rsidR="00D07F69" w:rsidRPr="002D69E5" w:rsidRDefault="00380B39" w:rsidP="002D69E5">
            <w:pPr>
              <w:numPr>
                <w:ilvl w:val="12"/>
                <w:numId w:val="0"/>
              </w:numPr>
              <w:tabs>
                <w:tab w:val="left" w:pos="0"/>
                <w:tab w:val="left" w:pos="720"/>
                <w:tab w:val="left" w:pos="1440"/>
                <w:tab w:val="left" w:pos="2160"/>
                <w:tab w:val="left" w:pos="2880"/>
              </w:tabs>
              <w:spacing w:before="100" w:after="38"/>
              <w:jc w:val="center"/>
              <w:rPr>
                <w:szCs w:val="24"/>
              </w:rPr>
            </w:pPr>
            <w:r w:rsidRPr="00380B39">
              <w:rPr>
                <w:szCs w:val="24"/>
                <w:highlight w:val="yellow"/>
              </w:rPr>
              <w:t>???</w:t>
            </w:r>
          </w:p>
        </w:tc>
      </w:tr>
      <w:tr w:rsidR="003A6D58" w14:paraId="17716D59" w14:textId="77777777">
        <w:trPr>
          <w:cantSplit/>
        </w:trPr>
        <w:tc>
          <w:tcPr>
            <w:tcW w:w="3240" w:type="dxa"/>
            <w:tcBorders>
              <w:top w:val="single" w:sz="6" w:space="0" w:color="000000"/>
              <w:left w:val="single" w:sz="6" w:space="0" w:color="000000"/>
              <w:bottom w:val="single" w:sz="6" w:space="0" w:color="000000"/>
              <w:right w:val="nil"/>
            </w:tcBorders>
          </w:tcPr>
          <w:p w14:paraId="2DD18AB8" w14:textId="77777777" w:rsidR="003A6D58"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b/>
                <w:bCs/>
                <w:szCs w:val="24"/>
                <w:lang w:val="en-CA"/>
              </w:rPr>
            </w:pPr>
            <w:r>
              <w:rPr>
                <w:b/>
                <w:bCs/>
                <w:szCs w:val="24"/>
                <w:lang w:val="en-CA"/>
              </w:rPr>
              <w:t>Effective Date</w:t>
            </w:r>
          </w:p>
        </w:tc>
        <w:tc>
          <w:tcPr>
            <w:tcW w:w="3150" w:type="dxa"/>
            <w:tcBorders>
              <w:top w:val="single" w:sz="6" w:space="0" w:color="000000"/>
              <w:left w:val="single" w:sz="6" w:space="0" w:color="000000"/>
              <w:bottom w:val="single" w:sz="6" w:space="0" w:color="000000"/>
              <w:right w:val="single" w:sz="6" w:space="0" w:color="000000"/>
            </w:tcBorders>
          </w:tcPr>
          <w:p w14:paraId="5AC37522" w14:textId="77777777" w:rsidR="003A6D58" w:rsidRPr="002D69E5" w:rsidRDefault="00380B39" w:rsidP="001C20AF">
            <w:pPr>
              <w:numPr>
                <w:ilvl w:val="12"/>
                <w:numId w:val="0"/>
              </w:numPr>
              <w:tabs>
                <w:tab w:val="left" w:pos="0"/>
                <w:tab w:val="left" w:pos="720"/>
                <w:tab w:val="left" w:pos="1440"/>
                <w:tab w:val="left" w:pos="2160"/>
                <w:tab w:val="left" w:pos="2880"/>
              </w:tabs>
              <w:spacing w:before="100" w:after="38"/>
              <w:jc w:val="center"/>
              <w:rPr>
                <w:szCs w:val="24"/>
                <w:lang w:val="en-CA"/>
              </w:rPr>
            </w:pPr>
            <w:r w:rsidRPr="00380B39">
              <w:rPr>
                <w:szCs w:val="24"/>
                <w:highlight w:val="yellow"/>
                <w:lang w:val="en-CA"/>
              </w:rPr>
              <w:t>???</w:t>
            </w:r>
          </w:p>
        </w:tc>
      </w:tr>
    </w:tbl>
    <w:p w14:paraId="757CBA8F"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D0DE7E0"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298553D1"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AED51CA"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bCs/>
          <w:szCs w:val="24"/>
          <w:lang w:val="en-CA"/>
        </w:rPr>
      </w:pPr>
      <w:r>
        <w:rPr>
          <w:b/>
          <w:bCs/>
          <w:szCs w:val="24"/>
          <w:lang w:val="en-CA"/>
        </w:rPr>
        <w:t>Health Products and Food Branch</w:t>
      </w:r>
    </w:p>
    <w:p w14:paraId="7D679C8E"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AEDDC44"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6227C6BC" w14:textId="77777777" w:rsidR="00D07F69" w:rsidRDefault="003A6D5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noProof/>
          <w:szCs w:val="24"/>
        </w:rPr>
        <w:lastRenderedPageBreak/>
        <w:drawing>
          <wp:inline distT="0" distB="0" distL="0" distR="0" wp14:anchorId="7EA81DA9" wp14:editId="1286D170">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14:paraId="2204A0A2" w14:textId="77777777">
        <w:trPr>
          <w:cantSplit/>
        </w:trPr>
        <w:tc>
          <w:tcPr>
            <w:tcW w:w="4410" w:type="dxa"/>
            <w:tcBorders>
              <w:top w:val="single" w:sz="6" w:space="0" w:color="000000"/>
              <w:left w:val="single" w:sz="6" w:space="0" w:color="000000"/>
              <w:bottom w:val="single" w:sz="6" w:space="0" w:color="000000"/>
              <w:right w:val="nil"/>
            </w:tcBorders>
          </w:tcPr>
          <w:p w14:paraId="2B0016AE" w14:textId="77777777" w:rsidR="00D07F69" w:rsidRDefault="00D07F69" w:rsidP="003122CD">
            <w:pPr>
              <w:numPr>
                <w:ilvl w:val="12"/>
                <w:numId w:val="0"/>
              </w:numPr>
              <w:tabs>
                <w:tab w:val="left" w:pos="0"/>
                <w:tab w:val="left" w:pos="720"/>
                <w:tab w:val="left" w:pos="1440"/>
                <w:tab w:val="left" w:pos="2160"/>
                <w:tab w:val="left" w:pos="2880"/>
                <w:tab w:val="left" w:pos="3600"/>
                <w:tab w:val="left" w:pos="4320"/>
              </w:tabs>
              <w:spacing w:before="100"/>
              <w:rPr>
                <w:lang w:val="en-CA"/>
              </w:rPr>
            </w:pPr>
            <w:r>
              <w:rPr>
                <w:szCs w:val="24"/>
              </w:rPr>
              <w:br w:type="page"/>
            </w:r>
            <w:r>
              <w:rPr>
                <w:lang w:val="en-CA"/>
              </w:rPr>
              <w:t>Our mission is to help the people of Canada</w:t>
            </w:r>
            <w:r w:rsidR="003122CD">
              <w:rPr>
                <w:lang w:val="en-CA"/>
              </w:rPr>
              <w:t xml:space="preserve"> </w:t>
            </w:r>
            <w:r>
              <w:rPr>
                <w:lang w:val="en-CA"/>
              </w:rPr>
              <w:t>maintain and improve their health.</w:t>
            </w:r>
          </w:p>
          <w:p w14:paraId="3D72D8C5" w14:textId="77777777" w:rsidR="00D07F69" w:rsidRDefault="00D07F69" w:rsidP="00D07F69">
            <w:pPr>
              <w:numPr>
                <w:ilvl w:val="12"/>
                <w:numId w:val="0"/>
              </w:numPr>
              <w:tabs>
                <w:tab w:val="right" w:pos="4310"/>
              </w:tabs>
              <w:spacing w:after="38"/>
              <w:rPr>
                <w:szCs w:val="24"/>
              </w:rPr>
            </w:pPr>
            <w:r>
              <w:rPr>
                <w:i/>
                <w:iCs/>
                <w:lang w:val="en-CA"/>
              </w:rPr>
              <w:tab/>
              <w:t>Health Canada</w:t>
            </w:r>
          </w:p>
        </w:tc>
        <w:tc>
          <w:tcPr>
            <w:tcW w:w="4950" w:type="dxa"/>
            <w:tcBorders>
              <w:top w:val="single" w:sz="6" w:space="0" w:color="000000"/>
              <w:left w:val="single" w:sz="6" w:space="0" w:color="000000"/>
              <w:bottom w:val="single" w:sz="6" w:space="0" w:color="000000"/>
              <w:right w:val="single" w:sz="6" w:space="0" w:color="000000"/>
            </w:tcBorders>
          </w:tcPr>
          <w:p w14:paraId="79F2C2F2" w14:textId="77777777" w:rsidR="00D07F69" w:rsidRDefault="00D07F69" w:rsidP="00D07F69">
            <w:pPr>
              <w:numPr>
                <w:ilvl w:val="12"/>
                <w:numId w:val="0"/>
              </w:numPr>
              <w:tabs>
                <w:tab w:val="right" w:pos="4310"/>
              </w:tabs>
              <w:spacing w:before="100"/>
              <w:rPr>
                <w:lang w:val="en-CA"/>
              </w:rPr>
            </w:pPr>
            <w:r>
              <w:rPr>
                <w:lang w:val="en-CA"/>
              </w:rPr>
              <w:t>The Health Products and Food Branch (HPFB)’s mandate is to take an integrated approach to managing the health-</w:t>
            </w:r>
            <w:r w:rsidR="00210EE0">
              <w:rPr>
                <w:lang w:val="en-CA"/>
              </w:rPr>
              <w:t>related</w:t>
            </w:r>
            <w:r>
              <w:rPr>
                <w:lang w:val="en-CA"/>
              </w:rPr>
              <w:t xml:space="preserve"> risks and benefits of health products and food by:</w:t>
            </w:r>
          </w:p>
          <w:p w14:paraId="712DC5C2" w14:textId="77777777"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Minimizing health risk factors to Canadians while maximizing the safety provided by the regulatory system for health products and food; and,</w:t>
            </w:r>
          </w:p>
          <w:p w14:paraId="04088975" w14:textId="77777777"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Promoting conditions that enable Canadians to make healthy choices and providing information so that they can make informed decisions about their health.</w:t>
            </w:r>
          </w:p>
          <w:p w14:paraId="568E0939" w14:textId="77777777" w:rsidR="00D07F69" w:rsidRDefault="00D07F69" w:rsidP="00D07F69">
            <w:pPr>
              <w:numPr>
                <w:ilvl w:val="12"/>
                <w:numId w:val="0"/>
              </w:numPr>
              <w:tabs>
                <w:tab w:val="right" w:pos="4850"/>
              </w:tabs>
              <w:spacing w:after="38"/>
              <w:rPr>
                <w:szCs w:val="24"/>
              </w:rPr>
            </w:pPr>
            <w:r>
              <w:rPr>
                <w:lang w:val="en-CA"/>
              </w:rPr>
              <w:tab/>
            </w:r>
            <w:r>
              <w:rPr>
                <w:i/>
                <w:iCs/>
                <w:lang w:val="en-CA"/>
              </w:rPr>
              <w:t>Health Products and Food Branch</w:t>
            </w:r>
          </w:p>
        </w:tc>
      </w:tr>
    </w:tbl>
    <w:p w14:paraId="269320EC"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562CECE"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6AA4A334"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 Minister of Public Works and Government Services Canada </w:t>
      </w:r>
      <w:r w:rsidR="001E6F1C">
        <w:rPr>
          <w:szCs w:val="24"/>
          <w:lang w:val="en-CA"/>
        </w:rPr>
        <w:t>20</w:t>
      </w:r>
      <w:r w:rsidR="00860086">
        <w:rPr>
          <w:szCs w:val="24"/>
          <w:lang w:val="en-CA"/>
        </w:rPr>
        <w:t>9</w:t>
      </w:r>
    </w:p>
    <w:p w14:paraId="4915F129"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69D1819E"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Cs w:val="24"/>
          <w:lang w:val="fr-CA"/>
        </w:rPr>
      </w:pPr>
      <w:r w:rsidRPr="0053554C">
        <w:rPr>
          <w:b/>
          <w:bCs/>
          <w:i/>
          <w:iCs/>
          <w:szCs w:val="24"/>
          <w:highlight w:val="yellow"/>
          <w:lang w:val="fr-CA"/>
        </w:rPr>
        <w:t xml:space="preserve">Également disponible en français sous le titre : </w:t>
      </w:r>
      <w:r w:rsidRPr="0053554C">
        <w:rPr>
          <w:i/>
          <w:iCs/>
          <w:szCs w:val="24"/>
          <w:highlight w:val="yellow"/>
          <w:lang w:val="fr-CA"/>
        </w:rPr>
        <w:t>Ligne directrice: Monographie de produit</w:t>
      </w:r>
    </w:p>
    <w:p w14:paraId="25666E6E" w14:textId="77777777" w:rsidR="00483E34" w:rsidRDefault="00483E34">
      <w:pPr>
        <w:spacing w:after="200" w:line="276" w:lineRule="auto"/>
        <w:rPr>
          <w:szCs w:val="24"/>
          <w:lang w:val="fr-CA"/>
        </w:rPr>
      </w:pPr>
      <w:r>
        <w:rPr>
          <w:szCs w:val="24"/>
          <w:lang w:val="fr-CA"/>
        </w:rPr>
        <w:br w:type="page"/>
      </w:r>
    </w:p>
    <w:p w14:paraId="65A7383E"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r>
        <w:rPr>
          <w:b/>
          <w:bCs/>
          <w:sz w:val="28"/>
          <w:szCs w:val="28"/>
          <w:lang w:val="en-CA"/>
        </w:rPr>
        <w:lastRenderedPageBreak/>
        <w:t>FOREWORD</w:t>
      </w:r>
    </w:p>
    <w:p w14:paraId="5B258AE6"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p>
    <w:p w14:paraId="4A4E745E"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meant to provide assistance to industry and health care professionals on </w:t>
      </w:r>
      <w:r>
        <w:rPr>
          <w:b/>
          <w:bCs/>
          <w:szCs w:val="24"/>
          <w:lang w:val="en-CA"/>
        </w:rPr>
        <w:t>how</w:t>
      </w:r>
      <w:r>
        <w:rPr>
          <w:szCs w:val="24"/>
          <w:lang w:val="en-CA"/>
        </w:rPr>
        <w:t xml:space="preserve"> to comply with the policies and governing statutes and regulations. They also serve to provide review and compliance guidance to staff, thereby ensuring that mandates are implemented in a fair, consistent and effective manner.</w:t>
      </w:r>
    </w:p>
    <w:p w14:paraId="3ED319AF"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38D18C1"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administrative instruments not having force of law and, as such, allow for flexibility in approach. Alternate approaches to the principles and practices described in this document </w:t>
      </w:r>
      <w:r>
        <w:rPr>
          <w:b/>
          <w:bCs/>
          <w:i/>
          <w:iCs/>
          <w:szCs w:val="24"/>
          <w:lang w:val="en-CA"/>
        </w:rPr>
        <w:t>may be</w:t>
      </w:r>
      <w:r>
        <w:rPr>
          <w:szCs w:val="24"/>
          <w:lang w:val="en-CA"/>
        </w:rPr>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16FB7736"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81916F4"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05925B4C"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5AC51F1E"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document should be read in conjunction with the accompanying notice and the relevant sections of other applicable </w:t>
      </w:r>
      <w:r w:rsidR="003C43E4">
        <w:rPr>
          <w:szCs w:val="24"/>
          <w:lang w:val="en-CA"/>
        </w:rPr>
        <w:t>guidance’s</w:t>
      </w:r>
      <w:r>
        <w:rPr>
          <w:szCs w:val="24"/>
          <w:lang w:val="en-CA"/>
        </w:rPr>
        <w:t>.</w:t>
      </w:r>
    </w:p>
    <w:p w14:paraId="574797B1" w14:textId="77777777" w:rsidR="00B83F38" w:rsidRDefault="00B83F3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0933A50" w14:textId="77777777" w:rsidR="00483E34" w:rsidRDefault="00483E34"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5B31072C" w14:textId="77777777" w:rsidR="00483E34" w:rsidRDefault="00483E34">
      <w:pPr>
        <w:spacing w:after="200" w:line="276" w:lineRule="auto"/>
        <w:rPr>
          <w:szCs w:val="24"/>
          <w:lang w:val="en-CA"/>
        </w:rPr>
      </w:pPr>
      <w:r>
        <w:rPr>
          <w:szCs w:val="24"/>
          <w:lang w:val="en-CA"/>
        </w:rPr>
        <w:br w:type="page"/>
      </w:r>
    </w:p>
    <w:p w14:paraId="02ED036C"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DOCUMENT REVISION HISTORY</w:t>
      </w:r>
    </w:p>
    <w:p w14:paraId="59A8F0F1"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AD2330" w14:paraId="43AE2482" w14:textId="77777777" w:rsidTr="00380B39">
        <w:trPr>
          <w:cantSplit/>
        </w:trPr>
        <w:tc>
          <w:tcPr>
            <w:tcW w:w="2340" w:type="dxa"/>
            <w:tcBorders>
              <w:top w:val="single" w:sz="6" w:space="0" w:color="000000"/>
              <w:left w:val="single" w:sz="6" w:space="0" w:color="000000"/>
              <w:bottom w:val="nil"/>
              <w:right w:val="nil"/>
            </w:tcBorders>
          </w:tcPr>
          <w:p w14:paraId="41303BEC" w14:textId="77777777" w:rsidR="00380B39" w:rsidRPr="00AD2330" w:rsidRDefault="00380B39" w:rsidP="00D07F69">
            <w:pPr>
              <w:numPr>
                <w:ilvl w:val="12"/>
                <w:numId w:val="0"/>
              </w:numPr>
              <w:tabs>
                <w:tab w:val="left" w:pos="0"/>
                <w:tab w:val="left" w:pos="720"/>
                <w:tab w:val="left" w:pos="1440"/>
                <w:tab w:val="left" w:pos="2160"/>
              </w:tabs>
              <w:spacing w:before="100" w:after="48"/>
            </w:pPr>
            <w:r w:rsidRPr="00AD2330">
              <w:rPr>
                <w:b/>
                <w:bCs/>
                <w:lang w:val="en-CA"/>
              </w:rPr>
              <w:t>File name</w:t>
            </w:r>
          </w:p>
        </w:tc>
        <w:tc>
          <w:tcPr>
            <w:tcW w:w="2340" w:type="dxa"/>
            <w:tcBorders>
              <w:top w:val="single" w:sz="6" w:space="0" w:color="000000"/>
              <w:left w:val="single" w:sz="6" w:space="0" w:color="000000"/>
              <w:bottom w:val="nil"/>
              <w:right w:val="nil"/>
            </w:tcBorders>
          </w:tcPr>
          <w:p w14:paraId="7277AC91" w14:textId="77777777" w:rsidR="00380B39" w:rsidRPr="00380B39" w:rsidRDefault="00F37C3C" w:rsidP="00D07F69">
            <w:pPr>
              <w:numPr>
                <w:ilvl w:val="12"/>
                <w:numId w:val="0"/>
              </w:numPr>
              <w:tabs>
                <w:tab w:val="left" w:pos="0"/>
                <w:tab w:val="left" w:pos="720"/>
                <w:tab w:val="left" w:pos="1440"/>
                <w:tab w:val="left" w:pos="2160"/>
              </w:tabs>
              <w:spacing w:before="100" w:after="48"/>
              <w:rPr>
                <w:lang w:val="en-CA"/>
              </w:rPr>
            </w:pPr>
            <w:r w:rsidRPr="00380B39">
              <w:rPr>
                <w:highlight w:val="yellow"/>
                <w:lang w:val="en-CA"/>
              </w:rPr>
              <w:t>???</w:t>
            </w:r>
          </w:p>
        </w:tc>
        <w:tc>
          <w:tcPr>
            <w:tcW w:w="2340" w:type="dxa"/>
            <w:tcBorders>
              <w:top w:val="single" w:sz="6" w:space="0" w:color="000000"/>
              <w:left w:val="single" w:sz="12" w:space="0" w:color="000000"/>
              <w:bottom w:val="nil"/>
              <w:right w:val="nil"/>
            </w:tcBorders>
          </w:tcPr>
          <w:p w14:paraId="74241CBA" w14:textId="77777777" w:rsidR="00380B39" w:rsidRPr="00AD2330" w:rsidRDefault="00380B39" w:rsidP="00D07F69">
            <w:pPr>
              <w:numPr>
                <w:ilvl w:val="12"/>
                <w:numId w:val="0"/>
              </w:numPr>
              <w:tabs>
                <w:tab w:val="left" w:pos="0"/>
                <w:tab w:val="left" w:pos="720"/>
                <w:tab w:val="left" w:pos="1440"/>
                <w:tab w:val="left" w:pos="2160"/>
              </w:tabs>
              <w:spacing w:before="100" w:after="48"/>
            </w:pPr>
            <w:r w:rsidRPr="00AD2330">
              <w:rPr>
                <w:b/>
                <w:bCs/>
                <w:lang w:val="en-CA"/>
              </w:rPr>
              <w:t>Replaces</w:t>
            </w:r>
          </w:p>
        </w:tc>
        <w:tc>
          <w:tcPr>
            <w:tcW w:w="2340" w:type="dxa"/>
            <w:tcBorders>
              <w:top w:val="single" w:sz="6" w:space="0" w:color="000000"/>
              <w:left w:val="single" w:sz="6" w:space="0" w:color="000000"/>
              <w:bottom w:val="nil"/>
              <w:right w:val="single" w:sz="6" w:space="0" w:color="000000"/>
            </w:tcBorders>
          </w:tcPr>
          <w:p w14:paraId="286EF4B2" w14:textId="77777777" w:rsidR="00380B39" w:rsidRPr="00380B39" w:rsidRDefault="00784A07" w:rsidP="00380B39">
            <w:pPr>
              <w:numPr>
                <w:ilvl w:val="12"/>
                <w:numId w:val="0"/>
              </w:numPr>
              <w:tabs>
                <w:tab w:val="left" w:pos="0"/>
                <w:tab w:val="left" w:pos="720"/>
                <w:tab w:val="left" w:pos="1440"/>
                <w:tab w:val="left" w:pos="2160"/>
              </w:tabs>
              <w:spacing w:before="100" w:after="48"/>
              <w:rPr>
                <w:lang w:val="en-CA"/>
              </w:rPr>
            </w:pPr>
            <w:r>
              <w:rPr>
                <w:lang w:val="en-CA"/>
              </w:rPr>
              <w:t>N/A</w:t>
            </w:r>
            <w:r w:rsidR="00380B39" w:rsidRPr="00AD2330">
              <w:rPr>
                <w:lang w:val="en-CA"/>
              </w:rPr>
              <w:t xml:space="preserve"> </w:t>
            </w:r>
          </w:p>
        </w:tc>
      </w:tr>
      <w:tr w:rsidR="00380B39" w:rsidRPr="00AD2330" w14:paraId="4A473186" w14:textId="77777777" w:rsidTr="00380B39">
        <w:trPr>
          <w:cantSplit/>
        </w:trPr>
        <w:tc>
          <w:tcPr>
            <w:tcW w:w="2340" w:type="dxa"/>
            <w:tcBorders>
              <w:top w:val="single" w:sz="6" w:space="0" w:color="000000"/>
              <w:left w:val="single" w:sz="6" w:space="0" w:color="000000"/>
              <w:bottom w:val="single" w:sz="6" w:space="0" w:color="000000"/>
              <w:right w:val="nil"/>
            </w:tcBorders>
          </w:tcPr>
          <w:p w14:paraId="0ABB72E3" w14:textId="77777777" w:rsidR="00380B39" w:rsidRDefault="00380B39" w:rsidP="00D07F69">
            <w:pPr>
              <w:numPr>
                <w:ilvl w:val="12"/>
                <w:numId w:val="0"/>
              </w:numPr>
              <w:tabs>
                <w:tab w:val="left" w:pos="0"/>
                <w:tab w:val="left" w:pos="720"/>
                <w:tab w:val="left" w:pos="1440"/>
                <w:tab w:val="left" w:pos="2160"/>
              </w:tabs>
              <w:spacing w:before="100" w:after="48"/>
              <w:rPr>
                <w:b/>
                <w:bCs/>
                <w:lang w:val="en-CA"/>
              </w:rPr>
            </w:pPr>
            <w:r w:rsidRPr="00AD2330">
              <w:rPr>
                <w:b/>
                <w:bCs/>
                <w:lang w:val="en-CA"/>
              </w:rPr>
              <w:t>Date</w:t>
            </w:r>
            <w:r>
              <w:rPr>
                <w:b/>
                <w:bCs/>
                <w:lang w:val="en-CA"/>
              </w:rPr>
              <w:t xml:space="preserve"> Adopted</w:t>
            </w:r>
          </w:p>
          <w:p w14:paraId="543311E8" w14:textId="77777777" w:rsidR="00380B39" w:rsidRPr="00AD2330" w:rsidRDefault="00380B39" w:rsidP="007F262C">
            <w:pPr>
              <w:numPr>
                <w:ilvl w:val="12"/>
                <w:numId w:val="0"/>
              </w:numPr>
              <w:tabs>
                <w:tab w:val="left" w:pos="0"/>
                <w:tab w:val="left" w:pos="720"/>
                <w:tab w:val="left" w:pos="1440"/>
                <w:tab w:val="left" w:pos="2160"/>
              </w:tabs>
              <w:spacing w:before="100" w:after="48"/>
            </w:pPr>
            <w:r>
              <w:rPr>
                <w:b/>
                <w:bCs/>
                <w:lang w:val="en-CA"/>
              </w:rPr>
              <w:t>Effective Date</w:t>
            </w:r>
          </w:p>
        </w:tc>
        <w:tc>
          <w:tcPr>
            <w:tcW w:w="2340" w:type="dxa"/>
            <w:tcBorders>
              <w:top w:val="single" w:sz="6" w:space="0" w:color="000000"/>
              <w:left w:val="single" w:sz="6" w:space="0" w:color="000000"/>
              <w:bottom w:val="single" w:sz="6" w:space="0" w:color="000000"/>
              <w:right w:val="nil"/>
            </w:tcBorders>
          </w:tcPr>
          <w:p w14:paraId="4642C7E6" w14:textId="77777777" w:rsidR="00380B39" w:rsidRDefault="00380B39" w:rsidP="009216B5">
            <w:pPr>
              <w:numPr>
                <w:ilvl w:val="12"/>
                <w:numId w:val="0"/>
              </w:numPr>
              <w:tabs>
                <w:tab w:val="left" w:pos="0"/>
                <w:tab w:val="left" w:pos="720"/>
                <w:tab w:val="left" w:pos="1440"/>
                <w:tab w:val="left" w:pos="2160"/>
              </w:tabs>
              <w:spacing w:before="100" w:after="48"/>
              <w:rPr>
                <w:lang w:val="en-CA"/>
              </w:rPr>
            </w:pPr>
            <w:r w:rsidRPr="00380B39">
              <w:rPr>
                <w:highlight w:val="yellow"/>
                <w:lang w:val="en-CA"/>
              </w:rPr>
              <w:t>???</w:t>
            </w:r>
          </w:p>
          <w:p w14:paraId="0AFB9B80" w14:textId="77777777" w:rsidR="00380B39" w:rsidRPr="00AD2330" w:rsidRDefault="00380B39" w:rsidP="009216B5">
            <w:pPr>
              <w:numPr>
                <w:ilvl w:val="12"/>
                <w:numId w:val="0"/>
              </w:numPr>
              <w:tabs>
                <w:tab w:val="left" w:pos="0"/>
                <w:tab w:val="left" w:pos="720"/>
                <w:tab w:val="left" w:pos="1440"/>
                <w:tab w:val="left" w:pos="2160"/>
              </w:tabs>
              <w:spacing w:before="100" w:after="48"/>
              <w:rPr>
                <w:highlight w:val="yellow"/>
              </w:rPr>
            </w:pPr>
            <w:r w:rsidRPr="00380B39">
              <w:rPr>
                <w:highlight w:val="yellow"/>
                <w:lang w:val="en-CA"/>
              </w:rPr>
              <w:t>???</w:t>
            </w:r>
          </w:p>
        </w:tc>
        <w:tc>
          <w:tcPr>
            <w:tcW w:w="2340" w:type="dxa"/>
            <w:tcBorders>
              <w:top w:val="single" w:sz="6" w:space="0" w:color="000000"/>
              <w:left w:val="single" w:sz="12" w:space="0" w:color="000000"/>
              <w:bottom w:val="single" w:sz="6" w:space="0" w:color="000000"/>
              <w:right w:val="nil"/>
            </w:tcBorders>
          </w:tcPr>
          <w:p w14:paraId="718921EA" w14:textId="77777777" w:rsidR="00380B39" w:rsidRPr="00AD2330" w:rsidRDefault="00380B39" w:rsidP="0039341B">
            <w:pPr>
              <w:numPr>
                <w:ilvl w:val="12"/>
                <w:numId w:val="0"/>
              </w:numPr>
              <w:tabs>
                <w:tab w:val="left" w:pos="0"/>
                <w:tab w:val="left" w:pos="720"/>
                <w:tab w:val="left" w:pos="1440"/>
                <w:tab w:val="left" w:pos="2160"/>
              </w:tabs>
              <w:spacing w:before="100" w:after="48"/>
              <w:rPr>
                <w:b/>
                <w:bCs/>
                <w:lang w:val="en-CA"/>
              </w:rPr>
            </w:pPr>
            <w:r w:rsidRPr="00AD2330">
              <w:rPr>
                <w:b/>
                <w:bCs/>
                <w:lang w:val="en-CA"/>
              </w:rPr>
              <w:t>Date Adopted</w:t>
            </w:r>
          </w:p>
          <w:p w14:paraId="34E6F27D" w14:textId="77777777" w:rsidR="00380B39" w:rsidRPr="00AD2330" w:rsidRDefault="00380B39" w:rsidP="0039341B">
            <w:pPr>
              <w:numPr>
                <w:ilvl w:val="12"/>
                <w:numId w:val="0"/>
              </w:numPr>
              <w:tabs>
                <w:tab w:val="left" w:pos="0"/>
                <w:tab w:val="left" w:pos="720"/>
                <w:tab w:val="left" w:pos="1440"/>
                <w:tab w:val="left" w:pos="2160"/>
              </w:tabs>
              <w:spacing w:after="48"/>
            </w:pPr>
            <w:r w:rsidRPr="00AD2330">
              <w:rPr>
                <w:b/>
                <w:bCs/>
                <w:lang w:val="en-CA"/>
              </w:rPr>
              <w:t>Effective Date</w:t>
            </w:r>
          </w:p>
        </w:tc>
        <w:tc>
          <w:tcPr>
            <w:tcW w:w="2340" w:type="dxa"/>
            <w:tcBorders>
              <w:top w:val="single" w:sz="6" w:space="0" w:color="000000"/>
              <w:left w:val="single" w:sz="6" w:space="0" w:color="000000"/>
              <w:bottom w:val="single" w:sz="6" w:space="0" w:color="000000"/>
              <w:right w:val="single" w:sz="6" w:space="0" w:color="000000"/>
            </w:tcBorders>
          </w:tcPr>
          <w:p w14:paraId="1AF16F38" w14:textId="77777777" w:rsidR="00380B39" w:rsidRDefault="00784A07" w:rsidP="00380B39">
            <w:pPr>
              <w:numPr>
                <w:ilvl w:val="12"/>
                <w:numId w:val="0"/>
              </w:numPr>
              <w:tabs>
                <w:tab w:val="left" w:pos="0"/>
                <w:tab w:val="left" w:pos="720"/>
                <w:tab w:val="left" w:pos="1440"/>
                <w:tab w:val="left" w:pos="2160"/>
              </w:tabs>
              <w:spacing w:before="100" w:after="48"/>
              <w:rPr>
                <w:lang w:val="en-CA"/>
              </w:rPr>
            </w:pPr>
            <w:r>
              <w:rPr>
                <w:lang w:val="en-CA"/>
              </w:rPr>
              <w:t>N/A</w:t>
            </w:r>
          </w:p>
          <w:p w14:paraId="3B446799" w14:textId="77777777" w:rsidR="00784A07" w:rsidRPr="00AD2330" w:rsidRDefault="00784A07" w:rsidP="00380B39">
            <w:pPr>
              <w:numPr>
                <w:ilvl w:val="12"/>
                <w:numId w:val="0"/>
              </w:numPr>
              <w:tabs>
                <w:tab w:val="left" w:pos="0"/>
                <w:tab w:val="left" w:pos="720"/>
                <w:tab w:val="left" w:pos="1440"/>
                <w:tab w:val="left" w:pos="2160"/>
              </w:tabs>
              <w:spacing w:before="100" w:after="48"/>
              <w:rPr>
                <w:highlight w:val="yellow"/>
              </w:rPr>
            </w:pPr>
            <w:r>
              <w:rPr>
                <w:lang w:val="en-CA"/>
              </w:rPr>
              <w:t>N/A</w:t>
            </w:r>
          </w:p>
        </w:tc>
      </w:tr>
    </w:tbl>
    <w:p w14:paraId="2843AC76"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AD2330" w14:paraId="42E1B2F0" w14:textId="77777777">
        <w:trPr>
          <w:cantSplit/>
        </w:trPr>
        <w:tc>
          <w:tcPr>
            <w:tcW w:w="1080" w:type="dxa"/>
            <w:tcBorders>
              <w:top w:val="single" w:sz="6" w:space="0" w:color="000000"/>
              <w:left w:val="single" w:sz="6" w:space="0" w:color="000000"/>
              <w:bottom w:val="single" w:sz="12" w:space="0" w:color="000000"/>
              <w:right w:val="nil"/>
            </w:tcBorders>
          </w:tcPr>
          <w:p w14:paraId="473BE8FC" w14:textId="77777777" w:rsidR="00D07F69" w:rsidRPr="00AD2330" w:rsidRDefault="00D07F69" w:rsidP="00D07F69">
            <w:pPr>
              <w:numPr>
                <w:ilvl w:val="12"/>
                <w:numId w:val="0"/>
              </w:numPr>
              <w:tabs>
                <w:tab w:val="left" w:pos="0"/>
                <w:tab w:val="left" w:pos="720"/>
              </w:tabs>
              <w:spacing w:before="104" w:after="45"/>
            </w:pPr>
            <w:r w:rsidRPr="00AD2330">
              <w:rPr>
                <w:b/>
                <w:bCs/>
                <w:lang w:val="en-CA"/>
              </w:rPr>
              <w:t>Version</w:t>
            </w:r>
          </w:p>
        </w:tc>
        <w:tc>
          <w:tcPr>
            <w:tcW w:w="3780" w:type="dxa"/>
            <w:tcBorders>
              <w:top w:val="single" w:sz="6" w:space="0" w:color="000000"/>
              <w:left w:val="single" w:sz="6" w:space="0" w:color="000000"/>
              <w:bottom w:val="single" w:sz="12" w:space="0" w:color="000000"/>
              <w:right w:val="nil"/>
            </w:tcBorders>
          </w:tcPr>
          <w:p w14:paraId="6065D546" w14:textId="77777777"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pPr>
            <w:r w:rsidRPr="00AD2330">
              <w:rPr>
                <w:b/>
                <w:bCs/>
                <w:lang w:val="en-CA"/>
              </w:rPr>
              <w:t>Location of Change</w:t>
            </w:r>
          </w:p>
        </w:tc>
        <w:tc>
          <w:tcPr>
            <w:tcW w:w="2880" w:type="dxa"/>
            <w:tcBorders>
              <w:top w:val="single" w:sz="6" w:space="0" w:color="000000"/>
              <w:left w:val="single" w:sz="6" w:space="0" w:color="000000"/>
              <w:bottom w:val="single" w:sz="12" w:space="0" w:color="000000"/>
              <w:right w:val="nil"/>
            </w:tcBorders>
          </w:tcPr>
          <w:p w14:paraId="3DB3D471" w14:textId="77777777" w:rsidR="00D07F69" w:rsidRPr="00AD2330" w:rsidRDefault="00D07F69" w:rsidP="00D07F69">
            <w:pPr>
              <w:numPr>
                <w:ilvl w:val="12"/>
                <w:numId w:val="0"/>
              </w:numPr>
              <w:tabs>
                <w:tab w:val="left" w:pos="0"/>
                <w:tab w:val="left" w:pos="720"/>
                <w:tab w:val="left" w:pos="1440"/>
                <w:tab w:val="left" w:pos="2160"/>
              </w:tabs>
              <w:spacing w:before="104" w:after="45"/>
            </w:pPr>
            <w:r w:rsidRPr="00AD2330">
              <w:rPr>
                <w:b/>
                <w:bCs/>
                <w:lang w:val="en-CA"/>
              </w:rPr>
              <w:t>Change Made</w:t>
            </w:r>
          </w:p>
        </w:tc>
        <w:tc>
          <w:tcPr>
            <w:tcW w:w="1620" w:type="dxa"/>
            <w:tcBorders>
              <w:top w:val="single" w:sz="6" w:space="0" w:color="000000"/>
              <w:left w:val="single" w:sz="6" w:space="0" w:color="000000"/>
              <w:bottom w:val="single" w:sz="12" w:space="0" w:color="000000"/>
              <w:right w:val="single" w:sz="6" w:space="0" w:color="000000"/>
            </w:tcBorders>
          </w:tcPr>
          <w:p w14:paraId="36E9D01D" w14:textId="77777777" w:rsidR="00D07F69" w:rsidRPr="00AD2330" w:rsidRDefault="00D07F69" w:rsidP="00D07F69">
            <w:pPr>
              <w:numPr>
                <w:ilvl w:val="12"/>
                <w:numId w:val="0"/>
              </w:numPr>
              <w:tabs>
                <w:tab w:val="left" w:pos="0"/>
                <w:tab w:val="left" w:pos="720"/>
                <w:tab w:val="left" w:pos="1440"/>
              </w:tabs>
              <w:spacing w:before="104" w:after="45"/>
            </w:pPr>
            <w:r w:rsidRPr="00AD2330">
              <w:rPr>
                <w:b/>
                <w:bCs/>
                <w:lang w:val="en-CA"/>
              </w:rPr>
              <w:t>Effective Date</w:t>
            </w:r>
          </w:p>
        </w:tc>
      </w:tr>
      <w:tr w:rsidR="00D07F69" w:rsidRPr="00AD2330" w14:paraId="4E119127" w14:textId="77777777">
        <w:trPr>
          <w:cantSplit/>
        </w:trPr>
        <w:tc>
          <w:tcPr>
            <w:tcW w:w="1080" w:type="dxa"/>
            <w:tcBorders>
              <w:top w:val="single" w:sz="6" w:space="0" w:color="000000"/>
              <w:left w:val="single" w:sz="6" w:space="0" w:color="000000"/>
              <w:bottom w:val="nil"/>
              <w:right w:val="nil"/>
            </w:tcBorders>
          </w:tcPr>
          <w:p w14:paraId="679A8930" w14:textId="77777777" w:rsidR="00D07F69" w:rsidRPr="00AD2330" w:rsidRDefault="00D07F69" w:rsidP="00D07F69">
            <w:pPr>
              <w:numPr>
                <w:ilvl w:val="12"/>
                <w:numId w:val="0"/>
              </w:numPr>
              <w:tabs>
                <w:tab w:val="left" w:pos="0"/>
                <w:tab w:val="left" w:pos="720"/>
              </w:tabs>
              <w:spacing w:before="104" w:after="45"/>
              <w:jc w:val="center"/>
            </w:pPr>
            <w:r w:rsidRPr="00AD2330">
              <w:rPr>
                <w:lang w:val="en-CA"/>
              </w:rPr>
              <w:t>1</w:t>
            </w:r>
          </w:p>
        </w:tc>
        <w:tc>
          <w:tcPr>
            <w:tcW w:w="3780" w:type="dxa"/>
            <w:tcBorders>
              <w:top w:val="single" w:sz="6" w:space="0" w:color="000000"/>
              <w:left w:val="single" w:sz="6" w:space="0" w:color="000000"/>
              <w:bottom w:val="nil"/>
              <w:right w:val="nil"/>
            </w:tcBorders>
          </w:tcPr>
          <w:p w14:paraId="2E8DD4C6" w14:textId="77777777" w:rsidR="00D07F69" w:rsidRPr="00AD2330" w:rsidRDefault="00784A07" w:rsidP="00784A07">
            <w:pPr>
              <w:numPr>
                <w:ilvl w:val="12"/>
                <w:numId w:val="0"/>
              </w:numPr>
              <w:tabs>
                <w:tab w:val="left" w:pos="0"/>
                <w:tab w:val="left" w:pos="720"/>
                <w:tab w:val="left" w:pos="1440"/>
                <w:tab w:val="left" w:pos="2160"/>
                <w:tab w:val="left" w:pos="2880"/>
                <w:tab w:val="left" w:pos="3600"/>
              </w:tabs>
              <w:spacing w:before="104" w:after="45"/>
            </w:pPr>
            <w:r>
              <w:rPr>
                <w:lang w:val="en-CA"/>
              </w:rPr>
              <w:t>N</w:t>
            </w:r>
            <w:r w:rsidR="00D07F69" w:rsidRPr="00AD2330">
              <w:rPr>
                <w:lang w:val="en-CA"/>
              </w:rPr>
              <w:t xml:space="preserve">ot </w:t>
            </w:r>
            <w:r>
              <w:rPr>
                <w:lang w:val="en-CA"/>
              </w:rPr>
              <w:t>A</w:t>
            </w:r>
            <w:r w:rsidR="00D07F69" w:rsidRPr="00AD2330">
              <w:rPr>
                <w:lang w:val="en-CA"/>
              </w:rPr>
              <w:t>pplicable</w:t>
            </w:r>
          </w:p>
        </w:tc>
        <w:tc>
          <w:tcPr>
            <w:tcW w:w="2880" w:type="dxa"/>
            <w:tcBorders>
              <w:top w:val="single" w:sz="6" w:space="0" w:color="000000"/>
              <w:left w:val="single" w:sz="6" w:space="0" w:color="000000"/>
              <w:bottom w:val="nil"/>
              <w:right w:val="nil"/>
            </w:tcBorders>
          </w:tcPr>
          <w:p w14:paraId="12287DB5" w14:textId="77777777" w:rsidR="00D07F69" w:rsidRPr="00AD2330" w:rsidRDefault="00784A07" w:rsidP="00784A07">
            <w:pPr>
              <w:numPr>
                <w:ilvl w:val="12"/>
                <w:numId w:val="0"/>
              </w:numPr>
              <w:tabs>
                <w:tab w:val="left" w:pos="0"/>
                <w:tab w:val="left" w:pos="720"/>
                <w:tab w:val="left" w:pos="1440"/>
                <w:tab w:val="left" w:pos="2160"/>
              </w:tabs>
              <w:spacing w:before="104" w:after="45"/>
            </w:pPr>
            <w:r>
              <w:rPr>
                <w:lang w:val="en-CA"/>
              </w:rPr>
              <w:t>Initial Issuance of Guidance</w:t>
            </w:r>
          </w:p>
        </w:tc>
        <w:tc>
          <w:tcPr>
            <w:tcW w:w="1620" w:type="dxa"/>
            <w:tcBorders>
              <w:top w:val="single" w:sz="6" w:space="0" w:color="000000"/>
              <w:left w:val="single" w:sz="6" w:space="0" w:color="000000"/>
              <w:bottom w:val="nil"/>
              <w:right w:val="single" w:sz="6" w:space="0" w:color="000000"/>
            </w:tcBorders>
          </w:tcPr>
          <w:p w14:paraId="366B5110" w14:textId="77777777" w:rsidR="00D07F69" w:rsidRPr="00AD2330" w:rsidRDefault="00380B39" w:rsidP="00D07F69">
            <w:pPr>
              <w:numPr>
                <w:ilvl w:val="12"/>
                <w:numId w:val="0"/>
              </w:numPr>
              <w:tabs>
                <w:tab w:val="left" w:pos="0"/>
                <w:tab w:val="left" w:pos="720"/>
                <w:tab w:val="left" w:pos="1440"/>
              </w:tabs>
              <w:spacing w:before="104" w:after="45"/>
            </w:pPr>
            <w:r>
              <w:t>???</w:t>
            </w:r>
          </w:p>
        </w:tc>
      </w:tr>
      <w:tr w:rsidR="00D07F69" w:rsidRPr="00AD2330" w14:paraId="146B84F3" w14:textId="77777777" w:rsidTr="00010E08">
        <w:trPr>
          <w:cantSplit/>
        </w:trPr>
        <w:tc>
          <w:tcPr>
            <w:tcW w:w="1080" w:type="dxa"/>
            <w:tcBorders>
              <w:top w:val="single" w:sz="4" w:space="0" w:color="auto"/>
              <w:left w:val="single" w:sz="6" w:space="0" w:color="000000"/>
              <w:bottom w:val="single" w:sz="6" w:space="0" w:color="000000"/>
              <w:right w:val="nil"/>
            </w:tcBorders>
          </w:tcPr>
          <w:p w14:paraId="12FA63CE" w14:textId="77777777" w:rsidR="00D07F69" w:rsidRPr="00AD2330" w:rsidRDefault="00D07F69" w:rsidP="00D07F69">
            <w:pPr>
              <w:numPr>
                <w:ilvl w:val="12"/>
                <w:numId w:val="0"/>
              </w:numPr>
              <w:tabs>
                <w:tab w:val="left" w:pos="0"/>
                <w:tab w:val="left" w:pos="720"/>
              </w:tabs>
              <w:spacing w:before="104" w:after="45"/>
              <w:jc w:val="center"/>
            </w:pPr>
          </w:p>
        </w:tc>
        <w:tc>
          <w:tcPr>
            <w:tcW w:w="3780" w:type="dxa"/>
            <w:tcBorders>
              <w:top w:val="single" w:sz="4" w:space="0" w:color="auto"/>
              <w:left w:val="single" w:sz="6" w:space="0" w:color="000000"/>
              <w:bottom w:val="single" w:sz="6" w:space="0" w:color="000000"/>
              <w:right w:val="nil"/>
            </w:tcBorders>
          </w:tcPr>
          <w:p w14:paraId="2AD39920" w14:textId="77777777"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pPr>
          </w:p>
        </w:tc>
        <w:tc>
          <w:tcPr>
            <w:tcW w:w="2880" w:type="dxa"/>
            <w:tcBorders>
              <w:top w:val="single" w:sz="4" w:space="0" w:color="auto"/>
              <w:left w:val="single" w:sz="6" w:space="0" w:color="000000"/>
              <w:bottom w:val="single" w:sz="6" w:space="0" w:color="000000"/>
              <w:right w:val="nil"/>
            </w:tcBorders>
          </w:tcPr>
          <w:p w14:paraId="12A61873" w14:textId="77777777" w:rsidR="00D07F69" w:rsidRPr="00AD2330" w:rsidRDefault="00D07F69" w:rsidP="00D07F69">
            <w:pPr>
              <w:numPr>
                <w:ilvl w:val="12"/>
                <w:numId w:val="0"/>
              </w:numPr>
              <w:tabs>
                <w:tab w:val="left" w:pos="0"/>
                <w:tab w:val="left" w:pos="720"/>
                <w:tab w:val="left" w:pos="1440"/>
                <w:tab w:val="left" w:pos="2160"/>
              </w:tabs>
              <w:spacing w:after="45"/>
            </w:pPr>
          </w:p>
        </w:tc>
        <w:tc>
          <w:tcPr>
            <w:tcW w:w="1620" w:type="dxa"/>
            <w:tcBorders>
              <w:top w:val="single" w:sz="4" w:space="0" w:color="auto"/>
              <w:left w:val="single" w:sz="6" w:space="0" w:color="000000"/>
              <w:bottom w:val="single" w:sz="6" w:space="0" w:color="000000"/>
              <w:right w:val="single" w:sz="6" w:space="0" w:color="000000"/>
            </w:tcBorders>
          </w:tcPr>
          <w:p w14:paraId="0904B39F" w14:textId="77777777" w:rsidR="00D07F69" w:rsidRPr="00AD2330" w:rsidRDefault="00D07F69" w:rsidP="00D07F69">
            <w:pPr>
              <w:numPr>
                <w:ilvl w:val="12"/>
                <w:numId w:val="0"/>
              </w:numPr>
              <w:tabs>
                <w:tab w:val="left" w:pos="0"/>
                <w:tab w:val="left" w:pos="720"/>
                <w:tab w:val="left" w:pos="1440"/>
              </w:tabs>
              <w:spacing w:before="104" w:after="45"/>
            </w:pPr>
          </w:p>
        </w:tc>
      </w:tr>
    </w:tbl>
    <w:p w14:paraId="7BD81BDD" w14:textId="77777777"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14:paraId="2CB1F954" w14:textId="77777777"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14:paraId="42B6D1B9" w14:textId="77777777" w:rsidR="00483E34" w:rsidRDefault="00483E34">
      <w:pPr>
        <w:spacing w:after="200" w:line="276" w:lineRule="auto"/>
        <w:rPr>
          <w:szCs w:val="24"/>
        </w:rPr>
      </w:pPr>
      <w:r>
        <w:rPr>
          <w:szCs w:val="24"/>
        </w:rPr>
        <w:br w:type="page"/>
      </w:r>
    </w:p>
    <w:p w14:paraId="7A98879C" w14:textId="77777777" w:rsidR="00453EBB" w:rsidRPr="00453EBB" w:rsidRDefault="00D07F69"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TABLE OF CONTENTS</w:t>
      </w:r>
    </w:p>
    <w:sdt>
      <w:sdtPr>
        <w:id w:val="19749365"/>
        <w:docPartObj>
          <w:docPartGallery w:val="Table of Contents"/>
          <w:docPartUnique/>
        </w:docPartObj>
      </w:sdtPr>
      <w:sdtEndPr>
        <w:rPr>
          <w:noProof/>
        </w:rPr>
      </w:sdtEndPr>
      <w:sdtContent>
        <w:p w14:paraId="14EE183B" w14:textId="77777777" w:rsidR="0053554C" w:rsidRDefault="00453EBB">
          <w:pPr>
            <w:pStyle w:val="TOC1"/>
            <w:rPr>
              <w:del w:id="1" w:author="pbx" w:date="2017-12-12T18:04:00Z"/>
              <w:rFonts w:asciiTheme="minorHAnsi" w:eastAsiaTheme="minorEastAsia" w:hAnsiTheme="minorHAnsi" w:cstheme="minorBidi"/>
              <w:noProof/>
            </w:rPr>
          </w:pPr>
          <w:r w:rsidRPr="005A59D1">
            <w:rPr>
              <w:szCs w:val="24"/>
            </w:rPr>
            <w:fldChar w:fldCharType="begin"/>
          </w:r>
          <w:r w:rsidRPr="005A59D1">
            <w:rPr>
              <w:szCs w:val="24"/>
            </w:rPr>
            <w:instrText xml:space="preserve"> TOC \o "1-3" \h \z \u </w:instrText>
          </w:r>
          <w:r w:rsidRPr="005A59D1">
            <w:rPr>
              <w:szCs w:val="24"/>
            </w:rPr>
            <w:fldChar w:fldCharType="separate"/>
          </w:r>
          <w:del w:id="2" w:author="pbx" w:date="2017-12-12T18:04:00Z">
            <w:r w:rsidR="00CD1693">
              <w:fldChar w:fldCharType="begin"/>
            </w:r>
            <w:r w:rsidR="00CD1693">
              <w:delInstrText xml:space="preserve"> HYPERLINK \l "_Toc492041684" </w:delInstrText>
            </w:r>
            <w:r w:rsidR="00CD1693">
              <w:fldChar w:fldCharType="separate"/>
            </w:r>
            <w:r w:rsidR="0053554C" w:rsidRPr="00BE0242">
              <w:rPr>
                <w:rStyle w:val="Hyperlink"/>
                <w:noProof/>
              </w:rPr>
              <w:delText>1</w:delText>
            </w:r>
            <w:r w:rsidR="0053554C">
              <w:rPr>
                <w:rFonts w:asciiTheme="minorHAnsi" w:eastAsiaTheme="minorEastAsia" w:hAnsiTheme="minorHAnsi" w:cstheme="minorBidi"/>
                <w:noProof/>
              </w:rPr>
              <w:tab/>
            </w:r>
            <w:r w:rsidR="0053554C" w:rsidRPr="00BE0242">
              <w:rPr>
                <w:rStyle w:val="Hyperlink"/>
                <w:noProof/>
              </w:rPr>
              <w:delText>Introduction &amp; General Information</w:delText>
            </w:r>
            <w:r w:rsidR="0053554C">
              <w:rPr>
                <w:noProof/>
                <w:webHidden/>
              </w:rPr>
              <w:tab/>
            </w:r>
            <w:r w:rsidR="0053554C">
              <w:rPr>
                <w:noProof/>
                <w:webHidden/>
              </w:rPr>
              <w:fldChar w:fldCharType="begin"/>
            </w:r>
            <w:r w:rsidR="0053554C">
              <w:rPr>
                <w:noProof/>
                <w:webHidden/>
              </w:rPr>
              <w:delInstrText xml:space="preserve"> PAGEREF _Toc492041684 \h </w:delInstrText>
            </w:r>
            <w:r w:rsidR="0053554C">
              <w:rPr>
                <w:noProof/>
                <w:webHidden/>
              </w:rPr>
            </w:r>
            <w:r w:rsidR="0053554C">
              <w:rPr>
                <w:noProof/>
                <w:webHidden/>
              </w:rPr>
              <w:fldChar w:fldCharType="separate"/>
            </w:r>
            <w:r w:rsidR="0053554C">
              <w:rPr>
                <w:noProof/>
                <w:webHidden/>
              </w:rPr>
              <w:delText>1</w:delText>
            </w:r>
            <w:r w:rsidR="0053554C">
              <w:rPr>
                <w:noProof/>
                <w:webHidden/>
              </w:rPr>
              <w:fldChar w:fldCharType="end"/>
            </w:r>
            <w:r w:rsidR="00CD1693">
              <w:rPr>
                <w:noProof/>
              </w:rPr>
              <w:fldChar w:fldCharType="end"/>
            </w:r>
          </w:del>
        </w:p>
        <w:p w14:paraId="0D245220" w14:textId="77777777" w:rsidR="0053554C" w:rsidRDefault="00CD1693">
          <w:pPr>
            <w:pStyle w:val="TOC2"/>
            <w:rPr>
              <w:del w:id="3" w:author="pbx" w:date="2017-12-12T18:04:00Z"/>
              <w:rFonts w:asciiTheme="minorHAnsi" w:eastAsiaTheme="minorEastAsia" w:hAnsiTheme="minorHAnsi" w:cstheme="minorBidi"/>
              <w:noProof/>
            </w:rPr>
          </w:pPr>
          <w:del w:id="4" w:author="pbx" w:date="2017-12-12T18:04:00Z">
            <w:r>
              <w:fldChar w:fldCharType="begin"/>
            </w:r>
            <w:r>
              <w:delInstrText xml:space="preserve"> HYPERLINK \l "_Toc492041685" </w:delInstrText>
            </w:r>
            <w:r>
              <w:fldChar w:fldCharType="separate"/>
            </w:r>
            <w:r w:rsidR="0053554C" w:rsidRPr="00BE0242">
              <w:rPr>
                <w:rStyle w:val="Hyperlink"/>
                <w:noProof/>
              </w:rPr>
              <w:delText>1.1</w:delText>
            </w:r>
            <w:r w:rsidR="0053554C">
              <w:rPr>
                <w:rFonts w:asciiTheme="minorHAnsi" w:eastAsiaTheme="minorEastAsia" w:hAnsiTheme="minorHAnsi" w:cstheme="minorBidi"/>
                <w:noProof/>
              </w:rPr>
              <w:tab/>
            </w:r>
            <w:r w:rsidR="0053554C" w:rsidRPr="00BE0242">
              <w:rPr>
                <w:rStyle w:val="Hyperlink"/>
                <w:noProof/>
              </w:rPr>
              <w:delText>Purpose</w:delText>
            </w:r>
            <w:r w:rsidR="0053554C">
              <w:rPr>
                <w:noProof/>
                <w:webHidden/>
              </w:rPr>
              <w:tab/>
            </w:r>
            <w:r w:rsidR="0053554C">
              <w:rPr>
                <w:noProof/>
                <w:webHidden/>
              </w:rPr>
              <w:fldChar w:fldCharType="begin"/>
            </w:r>
            <w:r w:rsidR="0053554C">
              <w:rPr>
                <w:noProof/>
                <w:webHidden/>
              </w:rPr>
              <w:delInstrText xml:space="preserve"> PAGEREF _Toc492041685 \h </w:delInstrText>
            </w:r>
            <w:r w:rsidR="0053554C">
              <w:rPr>
                <w:noProof/>
                <w:webHidden/>
              </w:rPr>
            </w:r>
            <w:r w:rsidR="0053554C">
              <w:rPr>
                <w:noProof/>
                <w:webHidden/>
              </w:rPr>
              <w:fldChar w:fldCharType="separate"/>
            </w:r>
            <w:r w:rsidR="0053554C">
              <w:rPr>
                <w:noProof/>
                <w:webHidden/>
              </w:rPr>
              <w:delText>1</w:delText>
            </w:r>
            <w:r w:rsidR="0053554C">
              <w:rPr>
                <w:noProof/>
                <w:webHidden/>
              </w:rPr>
              <w:fldChar w:fldCharType="end"/>
            </w:r>
            <w:r>
              <w:rPr>
                <w:noProof/>
              </w:rPr>
              <w:fldChar w:fldCharType="end"/>
            </w:r>
          </w:del>
        </w:p>
        <w:p w14:paraId="456F3C10" w14:textId="77777777" w:rsidR="0053554C" w:rsidRDefault="00CD1693">
          <w:pPr>
            <w:pStyle w:val="TOC2"/>
            <w:rPr>
              <w:del w:id="5" w:author="pbx" w:date="2017-12-12T18:04:00Z"/>
              <w:rFonts w:asciiTheme="minorHAnsi" w:eastAsiaTheme="minorEastAsia" w:hAnsiTheme="minorHAnsi" w:cstheme="minorBidi"/>
              <w:noProof/>
            </w:rPr>
          </w:pPr>
          <w:del w:id="6" w:author="pbx" w:date="2017-12-12T18:04:00Z">
            <w:r>
              <w:fldChar w:fldCharType="begin"/>
            </w:r>
            <w:r>
              <w:delInstrText xml:space="preserve"> HYPERLINK \l "_Toc492041686" </w:delInstrText>
            </w:r>
            <w:r>
              <w:fldChar w:fldCharType="separate"/>
            </w:r>
            <w:r w:rsidR="0053554C" w:rsidRPr="00BE0242">
              <w:rPr>
                <w:rStyle w:val="Hyperlink"/>
                <w:noProof/>
              </w:rPr>
              <w:delText>1.2</w:delText>
            </w:r>
            <w:r w:rsidR="0053554C">
              <w:rPr>
                <w:rFonts w:asciiTheme="minorHAnsi" w:eastAsiaTheme="minorEastAsia" w:hAnsiTheme="minorHAnsi" w:cstheme="minorBidi"/>
                <w:noProof/>
              </w:rPr>
              <w:tab/>
            </w:r>
            <w:r w:rsidR="0053554C" w:rsidRPr="00BE0242">
              <w:rPr>
                <w:rStyle w:val="Hyperlink"/>
                <w:noProof/>
              </w:rPr>
              <w:delText>Content</w:delText>
            </w:r>
            <w:r w:rsidR="0053554C">
              <w:rPr>
                <w:noProof/>
                <w:webHidden/>
              </w:rPr>
              <w:tab/>
            </w:r>
            <w:r w:rsidR="0053554C">
              <w:rPr>
                <w:noProof/>
                <w:webHidden/>
              </w:rPr>
              <w:fldChar w:fldCharType="begin"/>
            </w:r>
            <w:r w:rsidR="0053554C">
              <w:rPr>
                <w:noProof/>
                <w:webHidden/>
              </w:rPr>
              <w:delInstrText xml:space="preserve"> PAGEREF _Toc492041686 \h </w:delInstrText>
            </w:r>
            <w:r w:rsidR="0053554C">
              <w:rPr>
                <w:noProof/>
                <w:webHidden/>
              </w:rPr>
            </w:r>
            <w:r w:rsidR="0053554C">
              <w:rPr>
                <w:noProof/>
                <w:webHidden/>
              </w:rPr>
              <w:fldChar w:fldCharType="separate"/>
            </w:r>
            <w:r w:rsidR="0053554C">
              <w:rPr>
                <w:noProof/>
                <w:webHidden/>
              </w:rPr>
              <w:delText>1</w:delText>
            </w:r>
            <w:r w:rsidR="0053554C">
              <w:rPr>
                <w:noProof/>
                <w:webHidden/>
              </w:rPr>
              <w:fldChar w:fldCharType="end"/>
            </w:r>
            <w:r>
              <w:rPr>
                <w:noProof/>
              </w:rPr>
              <w:fldChar w:fldCharType="end"/>
            </w:r>
          </w:del>
        </w:p>
        <w:p w14:paraId="5760129E" w14:textId="77777777" w:rsidR="0053554C" w:rsidRDefault="00CD1693">
          <w:pPr>
            <w:pStyle w:val="TOC2"/>
            <w:rPr>
              <w:del w:id="7" w:author="pbx" w:date="2017-12-12T18:04:00Z"/>
              <w:rFonts w:asciiTheme="minorHAnsi" w:eastAsiaTheme="minorEastAsia" w:hAnsiTheme="minorHAnsi" w:cstheme="minorBidi"/>
              <w:noProof/>
            </w:rPr>
          </w:pPr>
          <w:del w:id="8" w:author="pbx" w:date="2017-12-12T18:04:00Z">
            <w:r>
              <w:fldChar w:fldCharType="begin"/>
            </w:r>
            <w:r>
              <w:delInstrText xml:space="preserve"> HYPERLINK \l "_Toc492041687" </w:delInstrText>
            </w:r>
            <w:r>
              <w:fldChar w:fldCharType="separate"/>
            </w:r>
            <w:r w:rsidR="0053554C" w:rsidRPr="00BE0242">
              <w:rPr>
                <w:rStyle w:val="Hyperlink"/>
                <w:noProof/>
              </w:rPr>
              <w:delText>1.3</w:delText>
            </w:r>
            <w:r w:rsidR="0053554C">
              <w:rPr>
                <w:rFonts w:asciiTheme="minorHAnsi" w:eastAsiaTheme="minorEastAsia" w:hAnsiTheme="minorHAnsi" w:cstheme="minorBidi"/>
                <w:noProof/>
              </w:rPr>
              <w:tab/>
            </w:r>
            <w:r w:rsidR="0053554C" w:rsidRPr="00BE0242">
              <w:rPr>
                <w:rStyle w:val="Hyperlink"/>
                <w:noProof/>
              </w:rPr>
              <w:delText>Order</w:delText>
            </w:r>
            <w:r w:rsidR="0053554C">
              <w:rPr>
                <w:noProof/>
                <w:webHidden/>
              </w:rPr>
              <w:tab/>
            </w:r>
            <w:r w:rsidR="0053554C">
              <w:rPr>
                <w:noProof/>
                <w:webHidden/>
              </w:rPr>
              <w:fldChar w:fldCharType="begin"/>
            </w:r>
            <w:r w:rsidR="0053554C">
              <w:rPr>
                <w:noProof/>
                <w:webHidden/>
              </w:rPr>
              <w:delInstrText xml:space="preserve"> PAGEREF _Toc492041687 \h </w:delInstrText>
            </w:r>
            <w:r w:rsidR="0053554C">
              <w:rPr>
                <w:noProof/>
                <w:webHidden/>
              </w:rPr>
            </w:r>
            <w:r w:rsidR="0053554C">
              <w:rPr>
                <w:noProof/>
                <w:webHidden/>
              </w:rPr>
              <w:fldChar w:fldCharType="separate"/>
            </w:r>
            <w:r w:rsidR="0053554C">
              <w:rPr>
                <w:noProof/>
                <w:webHidden/>
              </w:rPr>
              <w:delText>1</w:delText>
            </w:r>
            <w:r w:rsidR="0053554C">
              <w:rPr>
                <w:noProof/>
                <w:webHidden/>
              </w:rPr>
              <w:fldChar w:fldCharType="end"/>
            </w:r>
            <w:r>
              <w:rPr>
                <w:noProof/>
              </w:rPr>
              <w:fldChar w:fldCharType="end"/>
            </w:r>
          </w:del>
        </w:p>
        <w:p w14:paraId="1BB72B51" w14:textId="77777777" w:rsidR="0053554C" w:rsidRDefault="00CD1693">
          <w:pPr>
            <w:pStyle w:val="TOC2"/>
            <w:rPr>
              <w:del w:id="9" w:author="pbx" w:date="2017-12-12T18:04:00Z"/>
              <w:rFonts w:asciiTheme="minorHAnsi" w:eastAsiaTheme="minorEastAsia" w:hAnsiTheme="minorHAnsi" w:cstheme="minorBidi"/>
              <w:noProof/>
            </w:rPr>
          </w:pPr>
          <w:del w:id="10" w:author="pbx" w:date="2017-12-12T18:04:00Z">
            <w:r>
              <w:fldChar w:fldCharType="begin"/>
            </w:r>
            <w:r>
              <w:delInstrText xml:space="preserve"> HYPERLINK \l "_Toc49204168</w:delInstrText>
            </w:r>
            <w:r>
              <w:delInstrText xml:space="preserve">8" </w:delInstrText>
            </w:r>
            <w:r>
              <w:fldChar w:fldCharType="separate"/>
            </w:r>
            <w:r w:rsidR="0053554C" w:rsidRPr="00BE0242">
              <w:rPr>
                <w:rStyle w:val="Hyperlink"/>
                <w:noProof/>
              </w:rPr>
              <w:delText>1.4</w:delText>
            </w:r>
            <w:r w:rsidR="0053554C">
              <w:rPr>
                <w:rFonts w:asciiTheme="minorHAnsi" w:eastAsiaTheme="minorEastAsia" w:hAnsiTheme="minorHAnsi" w:cstheme="minorBidi"/>
                <w:noProof/>
              </w:rPr>
              <w:tab/>
            </w:r>
            <w:r w:rsidR="0053554C" w:rsidRPr="00BE0242">
              <w:rPr>
                <w:rStyle w:val="Hyperlink"/>
                <w:noProof/>
              </w:rPr>
              <w:delText>Scope</w:delText>
            </w:r>
            <w:r w:rsidR="0053554C">
              <w:rPr>
                <w:noProof/>
                <w:webHidden/>
              </w:rPr>
              <w:tab/>
            </w:r>
            <w:r w:rsidR="0053554C">
              <w:rPr>
                <w:noProof/>
                <w:webHidden/>
              </w:rPr>
              <w:fldChar w:fldCharType="begin"/>
            </w:r>
            <w:r w:rsidR="0053554C">
              <w:rPr>
                <w:noProof/>
                <w:webHidden/>
              </w:rPr>
              <w:delInstrText xml:space="preserve"> PAGEREF _Toc492041688 \h </w:delInstrText>
            </w:r>
            <w:r w:rsidR="0053554C">
              <w:rPr>
                <w:noProof/>
                <w:webHidden/>
              </w:rPr>
            </w:r>
            <w:r w:rsidR="0053554C">
              <w:rPr>
                <w:noProof/>
                <w:webHidden/>
              </w:rPr>
              <w:fldChar w:fldCharType="separate"/>
            </w:r>
            <w:r w:rsidR="0053554C">
              <w:rPr>
                <w:noProof/>
                <w:webHidden/>
              </w:rPr>
              <w:delText>1</w:delText>
            </w:r>
            <w:r w:rsidR="0053554C">
              <w:rPr>
                <w:noProof/>
                <w:webHidden/>
              </w:rPr>
              <w:fldChar w:fldCharType="end"/>
            </w:r>
            <w:r>
              <w:rPr>
                <w:noProof/>
              </w:rPr>
              <w:fldChar w:fldCharType="end"/>
            </w:r>
          </w:del>
        </w:p>
        <w:p w14:paraId="5D0575D3" w14:textId="77777777" w:rsidR="0053554C" w:rsidRDefault="00CD1693">
          <w:pPr>
            <w:pStyle w:val="TOC1"/>
            <w:rPr>
              <w:del w:id="11" w:author="pbx" w:date="2017-12-12T18:04:00Z"/>
              <w:rFonts w:asciiTheme="minorHAnsi" w:eastAsiaTheme="minorEastAsia" w:hAnsiTheme="minorHAnsi" w:cstheme="minorBidi"/>
              <w:noProof/>
            </w:rPr>
          </w:pPr>
          <w:del w:id="12" w:author="pbx" w:date="2017-12-12T18:04:00Z">
            <w:r>
              <w:fldChar w:fldCharType="begin"/>
            </w:r>
            <w:r>
              <w:delInstrText xml:space="preserve"> HYPERLINK \l "_Toc492041689" </w:delInstrText>
            </w:r>
            <w:r>
              <w:fldChar w:fldCharType="separate"/>
            </w:r>
            <w:r w:rsidR="0053554C" w:rsidRPr="00BE0242">
              <w:rPr>
                <w:rStyle w:val="Hyperlink"/>
                <w:noProof/>
              </w:rPr>
              <w:delText>2</w:delText>
            </w:r>
            <w:r w:rsidR="0053554C">
              <w:rPr>
                <w:rFonts w:asciiTheme="minorHAnsi" w:eastAsiaTheme="minorEastAsia" w:hAnsiTheme="minorHAnsi" w:cstheme="minorBidi"/>
                <w:noProof/>
              </w:rPr>
              <w:tab/>
            </w:r>
            <w:r w:rsidR="0053554C" w:rsidRPr="00BE0242">
              <w:rPr>
                <w:rStyle w:val="Hyperlink"/>
                <w:noProof/>
              </w:rPr>
              <w:delText>General</w:delText>
            </w:r>
            <w:r w:rsidR="0053554C">
              <w:rPr>
                <w:noProof/>
                <w:webHidden/>
              </w:rPr>
              <w:tab/>
            </w:r>
            <w:r w:rsidR="0053554C">
              <w:rPr>
                <w:noProof/>
                <w:webHidden/>
              </w:rPr>
              <w:fldChar w:fldCharType="begin"/>
            </w:r>
            <w:r w:rsidR="0053554C">
              <w:rPr>
                <w:noProof/>
                <w:webHidden/>
              </w:rPr>
              <w:delInstrText xml:space="preserve"> PAGEREF _Toc492041689 \h </w:delInstrText>
            </w:r>
            <w:r w:rsidR="0053554C">
              <w:rPr>
                <w:noProof/>
                <w:webHidden/>
              </w:rPr>
            </w:r>
            <w:r w:rsidR="0053554C">
              <w:rPr>
                <w:noProof/>
                <w:webHidden/>
              </w:rPr>
              <w:fldChar w:fldCharType="separate"/>
            </w:r>
            <w:r w:rsidR="0053554C">
              <w:rPr>
                <w:noProof/>
                <w:webHidden/>
              </w:rPr>
              <w:delText>1</w:delText>
            </w:r>
            <w:r w:rsidR="0053554C">
              <w:rPr>
                <w:noProof/>
                <w:webHidden/>
              </w:rPr>
              <w:fldChar w:fldCharType="end"/>
            </w:r>
            <w:r>
              <w:rPr>
                <w:noProof/>
              </w:rPr>
              <w:fldChar w:fldCharType="end"/>
            </w:r>
          </w:del>
        </w:p>
        <w:p w14:paraId="358610B8" w14:textId="77777777" w:rsidR="0053554C" w:rsidRDefault="00CD1693">
          <w:pPr>
            <w:pStyle w:val="TOC1"/>
            <w:rPr>
              <w:del w:id="13" w:author="pbx" w:date="2017-12-12T18:04:00Z"/>
              <w:rFonts w:asciiTheme="minorHAnsi" w:eastAsiaTheme="minorEastAsia" w:hAnsiTheme="minorHAnsi" w:cstheme="minorBidi"/>
              <w:noProof/>
            </w:rPr>
          </w:pPr>
          <w:del w:id="14" w:author="pbx" w:date="2017-12-12T18:04:00Z">
            <w:r>
              <w:fldChar w:fldCharType="begin"/>
            </w:r>
            <w:r>
              <w:delInstrText xml:space="preserve"> HYPERLINK \l "_Toc492041690" </w:delInstrText>
            </w:r>
            <w:r>
              <w:fldChar w:fldCharType="separate"/>
            </w:r>
            <w:r w:rsidR="0053554C" w:rsidRPr="00BE0242">
              <w:rPr>
                <w:rStyle w:val="Hyperlink"/>
                <w:noProof/>
              </w:rPr>
              <w:delText>3</w:delText>
            </w:r>
            <w:r w:rsidR="0053554C">
              <w:rPr>
                <w:rFonts w:asciiTheme="minorHAnsi" w:eastAsiaTheme="minorEastAsia" w:hAnsiTheme="minorHAnsi" w:cstheme="minorBidi"/>
                <w:noProof/>
              </w:rPr>
              <w:tab/>
            </w:r>
            <w:r w:rsidR="0053554C" w:rsidRPr="00BE0242">
              <w:rPr>
                <w:rStyle w:val="Hyperlink"/>
                <w:noProof/>
              </w:rPr>
              <w:delText>Document Prolog</w:delText>
            </w:r>
            <w:r w:rsidR="0053554C">
              <w:rPr>
                <w:noProof/>
                <w:webHidden/>
              </w:rPr>
              <w:tab/>
            </w:r>
            <w:r w:rsidR="0053554C">
              <w:rPr>
                <w:noProof/>
                <w:webHidden/>
              </w:rPr>
              <w:fldChar w:fldCharType="begin"/>
            </w:r>
            <w:r w:rsidR="0053554C">
              <w:rPr>
                <w:noProof/>
                <w:webHidden/>
              </w:rPr>
              <w:delInstrText xml:space="preserve"> PAGEREF _Toc492041690 \h </w:delInstrText>
            </w:r>
            <w:r w:rsidR="0053554C">
              <w:rPr>
                <w:noProof/>
                <w:webHidden/>
              </w:rPr>
            </w:r>
            <w:r w:rsidR="0053554C">
              <w:rPr>
                <w:noProof/>
                <w:webHidden/>
              </w:rPr>
              <w:fldChar w:fldCharType="separate"/>
            </w:r>
            <w:r w:rsidR="0053554C">
              <w:rPr>
                <w:noProof/>
                <w:webHidden/>
              </w:rPr>
              <w:delText>2</w:delText>
            </w:r>
            <w:r w:rsidR="0053554C">
              <w:rPr>
                <w:noProof/>
                <w:webHidden/>
              </w:rPr>
              <w:fldChar w:fldCharType="end"/>
            </w:r>
            <w:r>
              <w:rPr>
                <w:noProof/>
              </w:rPr>
              <w:fldChar w:fldCharType="end"/>
            </w:r>
          </w:del>
        </w:p>
        <w:p w14:paraId="733C405A" w14:textId="77777777" w:rsidR="0053554C" w:rsidRDefault="00CD1693">
          <w:pPr>
            <w:pStyle w:val="TOC2"/>
            <w:rPr>
              <w:del w:id="15" w:author="pbx" w:date="2017-12-12T18:04:00Z"/>
              <w:rFonts w:asciiTheme="minorHAnsi" w:eastAsiaTheme="minorEastAsia" w:hAnsiTheme="minorHAnsi" w:cstheme="minorBidi"/>
              <w:noProof/>
            </w:rPr>
          </w:pPr>
          <w:del w:id="16" w:author="pbx" w:date="2017-12-12T18:04:00Z">
            <w:r>
              <w:fldChar w:fldCharType="begin"/>
            </w:r>
            <w:r>
              <w:delInstrText xml:space="preserve"> HYPERLINK \l "_Toc492041691" </w:delInstrText>
            </w:r>
            <w:r>
              <w:fldChar w:fldCharType="separate"/>
            </w:r>
            <w:r w:rsidR="0053554C" w:rsidRPr="00BE0242">
              <w:rPr>
                <w:rStyle w:val="Hyperlink"/>
                <w:noProof/>
              </w:rPr>
              <w:delText>3.1</w:delText>
            </w:r>
            <w:r w:rsidR="0053554C">
              <w:rPr>
                <w:rFonts w:asciiTheme="minorHAnsi" w:eastAsiaTheme="minorEastAsia" w:hAnsiTheme="minorHAnsi" w:cstheme="minorBidi"/>
                <w:noProof/>
              </w:rPr>
              <w:tab/>
            </w:r>
            <w:r w:rsidR="0053554C" w:rsidRPr="00BE0242">
              <w:rPr>
                <w:rStyle w:val="Hyperlink"/>
                <w:noProof/>
              </w:rPr>
              <w:delText>Document Prolog Validation:</w:delText>
            </w:r>
            <w:r w:rsidR="0053554C">
              <w:rPr>
                <w:noProof/>
                <w:webHidden/>
              </w:rPr>
              <w:tab/>
            </w:r>
            <w:r w:rsidR="0053554C">
              <w:rPr>
                <w:noProof/>
                <w:webHidden/>
              </w:rPr>
              <w:fldChar w:fldCharType="begin"/>
            </w:r>
            <w:r w:rsidR="0053554C">
              <w:rPr>
                <w:noProof/>
                <w:webHidden/>
              </w:rPr>
              <w:delInstrText xml:space="preserve"> PAGEREF _Toc492041691 \h </w:delInstrText>
            </w:r>
            <w:r w:rsidR="0053554C">
              <w:rPr>
                <w:noProof/>
                <w:webHidden/>
              </w:rPr>
            </w:r>
            <w:r w:rsidR="0053554C">
              <w:rPr>
                <w:noProof/>
                <w:webHidden/>
              </w:rPr>
              <w:fldChar w:fldCharType="separate"/>
            </w:r>
            <w:r w:rsidR="0053554C">
              <w:rPr>
                <w:noProof/>
                <w:webHidden/>
              </w:rPr>
              <w:delText>2</w:delText>
            </w:r>
            <w:r w:rsidR="0053554C">
              <w:rPr>
                <w:noProof/>
                <w:webHidden/>
              </w:rPr>
              <w:fldChar w:fldCharType="end"/>
            </w:r>
            <w:r>
              <w:rPr>
                <w:noProof/>
              </w:rPr>
              <w:fldChar w:fldCharType="end"/>
            </w:r>
          </w:del>
        </w:p>
        <w:p w14:paraId="697DB0E8" w14:textId="77777777" w:rsidR="0053554C" w:rsidRDefault="00CD1693">
          <w:pPr>
            <w:pStyle w:val="TOC1"/>
            <w:rPr>
              <w:del w:id="17" w:author="pbx" w:date="2017-12-12T18:04:00Z"/>
              <w:rFonts w:asciiTheme="minorHAnsi" w:eastAsiaTheme="minorEastAsia" w:hAnsiTheme="minorHAnsi" w:cstheme="minorBidi"/>
              <w:noProof/>
            </w:rPr>
          </w:pPr>
          <w:del w:id="18" w:author="pbx" w:date="2017-12-12T18:04:00Z">
            <w:r>
              <w:fldChar w:fldCharType="begin"/>
            </w:r>
            <w:r>
              <w:delInstrText xml:space="preserve"> </w:delInstrText>
            </w:r>
            <w:r>
              <w:delInstrText xml:space="preserve">HYPERLINK \l "_Toc492041692" </w:delInstrText>
            </w:r>
            <w:r>
              <w:fldChar w:fldCharType="separate"/>
            </w:r>
            <w:r w:rsidR="0053554C" w:rsidRPr="00BE0242">
              <w:rPr>
                <w:rStyle w:val="Hyperlink"/>
                <w:noProof/>
              </w:rPr>
              <w:delText>4</w:delText>
            </w:r>
            <w:r w:rsidR="0053554C">
              <w:rPr>
                <w:rFonts w:asciiTheme="minorHAnsi" w:eastAsiaTheme="minorEastAsia" w:hAnsiTheme="minorHAnsi" w:cstheme="minorBidi"/>
                <w:noProof/>
              </w:rPr>
              <w:tab/>
            </w:r>
            <w:r w:rsidR="0053554C" w:rsidRPr="00BE0242">
              <w:rPr>
                <w:rStyle w:val="Hyperlink"/>
                <w:noProof/>
              </w:rPr>
              <w:delText>Document Information</w:delText>
            </w:r>
            <w:r w:rsidR="0053554C">
              <w:rPr>
                <w:noProof/>
                <w:webHidden/>
              </w:rPr>
              <w:tab/>
            </w:r>
            <w:r w:rsidR="0053554C">
              <w:rPr>
                <w:noProof/>
                <w:webHidden/>
              </w:rPr>
              <w:fldChar w:fldCharType="begin"/>
            </w:r>
            <w:r w:rsidR="0053554C">
              <w:rPr>
                <w:noProof/>
                <w:webHidden/>
              </w:rPr>
              <w:delInstrText xml:space="preserve"> PAGEREF _Toc492041692 \h </w:delInstrText>
            </w:r>
            <w:r w:rsidR="0053554C">
              <w:rPr>
                <w:noProof/>
                <w:webHidden/>
              </w:rPr>
            </w:r>
            <w:r w:rsidR="0053554C">
              <w:rPr>
                <w:noProof/>
                <w:webHidden/>
              </w:rPr>
              <w:fldChar w:fldCharType="separate"/>
            </w:r>
            <w:r w:rsidR="0053554C">
              <w:rPr>
                <w:noProof/>
                <w:webHidden/>
              </w:rPr>
              <w:delText>2</w:delText>
            </w:r>
            <w:r w:rsidR="0053554C">
              <w:rPr>
                <w:noProof/>
                <w:webHidden/>
              </w:rPr>
              <w:fldChar w:fldCharType="end"/>
            </w:r>
            <w:r>
              <w:rPr>
                <w:noProof/>
              </w:rPr>
              <w:fldChar w:fldCharType="end"/>
            </w:r>
          </w:del>
        </w:p>
        <w:p w14:paraId="15F8A9FF" w14:textId="77777777" w:rsidR="0053554C" w:rsidRDefault="00CD1693">
          <w:pPr>
            <w:pStyle w:val="TOC2"/>
            <w:rPr>
              <w:del w:id="19" w:author="pbx" w:date="2017-12-12T18:04:00Z"/>
              <w:rFonts w:asciiTheme="minorHAnsi" w:eastAsiaTheme="minorEastAsia" w:hAnsiTheme="minorHAnsi" w:cstheme="minorBidi"/>
              <w:noProof/>
            </w:rPr>
          </w:pPr>
          <w:del w:id="20" w:author="pbx" w:date="2017-12-12T18:04:00Z">
            <w:r>
              <w:fldChar w:fldCharType="begin"/>
            </w:r>
            <w:r>
              <w:delInstrText xml:space="preserve"> HYPERLINK \l "_Toc492041693" </w:delInstrText>
            </w:r>
            <w:r>
              <w:fldChar w:fldCharType="separate"/>
            </w:r>
            <w:r w:rsidR="0053554C" w:rsidRPr="00BE0242">
              <w:rPr>
                <w:rStyle w:val="Hyperlink"/>
                <w:noProof/>
              </w:rPr>
              <w:delText>4.1</w:delText>
            </w:r>
            <w:r w:rsidR="0053554C">
              <w:rPr>
                <w:rFonts w:asciiTheme="minorHAnsi" w:eastAsiaTheme="minorEastAsia" w:hAnsiTheme="minorHAnsi" w:cstheme="minorBidi"/>
                <w:noProof/>
              </w:rPr>
              <w:tab/>
            </w:r>
            <w:r w:rsidR="0053554C" w:rsidRPr="00BE0242">
              <w:rPr>
                <w:rStyle w:val="Hyperlink"/>
                <w:noProof/>
              </w:rPr>
              <w:delText>Document Information Validation:</w:delText>
            </w:r>
            <w:r w:rsidR="0053554C">
              <w:rPr>
                <w:noProof/>
                <w:webHidden/>
              </w:rPr>
              <w:tab/>
            </w:r>
            <w:r w:rsidR="0053554C">
              <w:rPr>
                <w:noProof/>
                <w:webHidden/>
              </w:rPr>
              <w:fldChar w:fldCharType="begin"/>
            </w:r>
            <w:r w:rsidR="0053554C">
              <w:rPr>
                <w:noProof/>
                <w:webHidden/>
              </w:rPr>
              <w:delInstrText xml:space="preserve"> PAGEREF _Toc492041693 \h </w:delInstrText>
            </w:r>
            <w:r w:rsidR="0053554C">
              <w:rPr>
                <w:noProof/>
                <w:webHidden/>
              </w:rPr>
            </w:r>
            <w:r w:rsidR="0053554C">
              <w:rPr>
                <w:noProof/>
                <w:webHidden/>
              </w:rPr>
              <w:fldChar w:fldCharType="separate"/>
            </w:r>
            <w:r w:rsidR="0053554C">
              <w:rPr>
                <w:noProof/>
                <w:webHidden/>
              </w:rPr>
              <w:delText>2</w:delText>
            </w:r>
            <w:r w:rsidR="0053554C">
              <w:rPr>
                <w:noProof/>
                <w:webHidden/>
              </w:rPr>
              <w:fldChar w:fldCharType="end"/>
            </w:r>
            <w:r>
              <w:rPr>
                <w:noProof/>
              </w:rPr>
              <w:fldChar w:fldCharType="end"/>
            </w:r>
          </w:del>
        </w:p>
        <w:p w14:paraId="7F9E5CD2" w14:textId="77777777" w:rsidR="0053554C" w:rsidRDefault="00CD1693">
          <w:pPr>
            <w:pStyle w:val="TOC1"/>
            <w:rPr>
              <w:del w:id="21" w:author="pbx" w:date="2017-12-12T18:04:00Z"/>
              <w:rFonts w:asciiTheme="minorHAnsi" w:eastAsiaTheme="minorEastAsia" w:hAnsiTheme="minorHAnsi" w:cstheme="minorBidi"/>
              <w:noProof/>
            </w:rPr>
          </w:pPr>
          <w:del w:id="22" w:author="pbx" w:date="2017-12-12T18:04:00Z">
            <w:r>
              <w:fldChar w:fldCharType="begin"/>
            </w:r>
            <w:r>
              <w:delInstrText xml:space="preserve"> HYPERLINK \l "_Toc492041694" </w:delInstrText>
            </w:r>
            <w:r>
              <w:fldChar w:fldCharType="separate"/>
            </w:r>
            <w:r w:rsidR="0053554C" w:rsidRPr="00BE0242">
              <w:rPr>
                <w:rStyle w:val="Hyperlink"/>
                <w:noProof/>
              </w:rPr>
              <w:delText>5</w:delText>
            </w:r>
            <w:r w:rsidR="0053554C">
              <w:rPr>
                <w:rFonts w:asciiTheme="minorHAnsi" w:eastAsiaTheme="minorEastAsia" w:hAnsiTheme="minorHAnsi" w:cstheme="minorBidi"/>
                <w:noProof/>
              </w:rPr>
              <w:tab/>
            </w:r>
            <w:r w:rsidR="0053554C" w:rsidRPr="00BE0242">
              <w:rPr>
                <w:rStyle w:val="Hyperlink"/>
                <w:noProof/>
              </w:rPr>
              <w:delText>Author Information</w:delText>
            </w:r>
            <w:r w:rsidR="0053554C">
              <w:rPr>
                <w:noProof/>
                <w:webHidden/>
              </w:rPr>
              <w:tab/>
            </w:r>
            <w:r w:rsidR="0053554C">
              <w:rPr>
                <w:noProof/>
                <w:webHidden/>
              </w:rPr>
              <w:fldChar w:fldCharType="begin"/>
            </w:r>
            <w:r w:rsidR="0053554C">
              <w:rPr>
                <w:noProof/>
                <w:webHidden/>
              </w:rPr>
              <w:delInstrText xml:space="preserve"> PAGEREF _Toc492041694 \h </w:delInstrText>
            </w:r>
            <w:r w:rsidR="0053554C">
              <w:rPr>
                <w:noProof/>
                <w:webHidden/>
              </w:rPr>
            </w:r>
            <w:r w:rsidR="0053554C">
              <w:rPr>
                <w:noProof/>
                <w:webHidden/>
              </w:rPr>
              <w:fldChar w:fldCharType="separate"/>
            </w:r>
            <w:r w:rsidR="0053554C">
              <w:rPr>
                <w:noProof/>
                <w:webHidden/>
              </w:rPr>
              <w:delText>3</w:delText>
            </w:r>
            <w:r w:rsidR="0053554C">
              <w:rPr>
                <w:noProof/>
                <w:webHidden/>
              </w:rPr>
              <w:fldChar w:fldCharType="end"/>
            </w:r>
            <w:r>
              <w:rPr>
                <w:noProof/>
              </w:rPr>
              <w:fldChar w:fldCharType="end"/>
            </w:r>
          </w:del>
        </w:p>
        <w:p w14:paraId="795BE58A" w14:textId="77777777" w:rsidR="0053554C" w:rsidRDefault="00CD1693">
          <w:pPr>
            <w:pStyle w:val="TOC2"/>
            <w:rPr>
              <w:del w:id="23" w:author="pbx" w:date="2017-12-12T18:04:00Z"/>
              <w:rFonts w:asciiTheme="minorHAnsi" w:eastAsiaTheme="minorEastAsia" w:hAnsiTheme="minorHAnsi" w:cstheme="minorBidi"/>
              <w:noProof/>
            </w:rPr>
          </w:pPr>
          <w:del w:id="24" w:author="pbx" w:date="2017-12-12T18:04:00Z">
            <w:r>
              <w:fldChar w:fldCharType="begin"/>
            </w:r>
            <w:r>
              <w:delInstrText xml:space="preserve"> HYPERLINK \l "_Toc492041695" </w:delInstrText>
            </w:r>
            <w:r>
              <w:fldChar w:fldCharType="separate"/>
            </w:r>
            <w:r w:rsidR="0053554C" w:rsidRPr="00BE0242">
              <w:rPr>
                <w:rStyle w:val="Hyperlink"/>
                <w:noProof/>
              </w:rPr>
              <w:delText>5.1</w:delText>
            </w:r>
            <w:r w:rsidR="0053554C">
              <w:rPr>
                <w:rFonts w:asciiTheme="minorHAnsi" w:eastAsiaTheme="minorEastAsia" w:hAnsiTheme="minorHAnsi" w:cstheme="minorBidi"/>
                <w:noProof/>
              </w:rPr>
              <w:tab/>
            </w:r>
            <w:r w:rsidR="0053554C" w:rsidRPr="00BE0242">
              <w:rPr>
                <w:rStyle w:val="Hyperlink"/>
                <w:noProof/>
              </w:rPr>
              <w:delText>Author Information Validation</w:delText>
            </w:r>
            <w:r w:rsidR="0053554C">
              <w:rPr>
                <w:noProof/>
                <w:webHidden/>
              </w:rPr>
              <w:tab/>
            </w:r>
            <w:r w:rsidR="0053554C">
              <w:rPr>
                <w:noProof/>
                <w:webHidden/>
              </w:rPr>
              <w:fldChar w:fldCharType="begin"/>
            </w:r>
            <w:r w:rsidR="0053554C">
              <w:rPr>
                <w:noProof/>
                <w:webHidden/>
              </w:rPr>
              <w:delInstrText xml:space="preserve"> PAGEREF _Toc492041695 \h </w:delInstrText>
            </w:r>
            <w:r w:rsidR="0053554C">
              <w:rPr>
                <w:noProof/>
                <w:webHidden/>
              </w:rPr>
            </w:r>
            <w:r w:rsidR="0053554C">
              <w:rPr>
                <w:noProof/>
                <w:webHidden/>
              </w:rPr>
              <w:fldChar w:fldCharType="separate"/>
            </w:r>
            <w:r w:rsidR="0053554C">
              <w:rPr>
                <w:noProof/>
                <w:webHidden/>
              </w:rPr>
              <w:delText>3</w:delText>
            </w:r>
            <w:r w:rsidR="0053554C">
              <w:rPr>
                <w:noProof/>
                <w:webHidden/>
              </w:rPr>
              <w:fldChar w:fldCharType="end"/>
            </w:r>
            <w:r>
              <w:rPr>
                <w:noProof/>
              </w:rPr>
              <w:fldChar w:fldCharType="end"/>
            </w:r>
          </w:del>
        </w:p>
        <w:p w14:paraId="5581C5B5" w14:textId="77777777" w:rsidR="0053554C" w:rsidRDefault="00CD1693">
          <w:pPr>
            <w:pStyle w:val="TOC1"/>
            <w:rPr>
              <w:del w:id="25" w:author="pbx" w:date="2017-12-12T18:04:00Z"/>
              <w:rFonts w:asciiTheme="minorHAnsi" w:eastAsiaTheme="minorEastAsia" w:hAnsiTheme="minorHAnsi" w:cstheme="minorBidi"/>
              <w:noProof/>
            </w:rPr>
          </w:pPr>
          <w:del w:id="26" w:author="pbx" w:date="2017-12-12T18:04:00Z">
            <w:r>
              <w:fldChar w:fldCharType="begin"/>
            </w:r>
            <w:r>
              <w:delInstrText xml:space="preserve"> HYPERLINK \l "_Toc492041696" </w:delInstrText>
            </w:r>
            <w:r>
              <w:fldChar w:fldCharType="separate"/>
            </w:r>
            <w:r w:rsidR="0053554C" w:rsidRPr="00BE0242">
              <w:rPr>
                <w:rStyle w:val="Hyperlink"/>
                <w:noProof/>
              </w:rPr>
              <w:delText>6</w:delText>
            </w:r>
            <w:r w:rsidR="0053554C">
              <w:rPr>
                <w:rFonts w:asciiTheme="minorHAnsi" w:eastAsiaTheme="minorEastAsia" w:hAnsiTheme="minorHAnsi" w:cstheme="minorBidi"/>
                <w:noProof/>
              </w:rPr>
              <w:tab/>
            </w:r>
            <w:r w:rsidR="0053554C" w:rsidRPr="00BE0242">
              <w:rPr>
                <w:rStyle w:val="Hyperlink"/>
                <w:noProof/>
              </w:rPr>
              <w:delText>Product Data Elements Section</w:delText>
            </w:r>
            <w:r w:rsidR="0053554C">
              <w:rPr>
                <w:noProof/>
                <w:webHidden/>
              </w:rPr>
              <w:tab/>
            </w:r>
            <w:r w:rsidR="0053554C">
              <w:rPr>
                <w:noProof/>
                <w:webHidden/>
              </w:rPr>
              <w:fldChar w:fldCharType="begin"/>
            </w:r>
            <w:r w:rsidR="0053554C">
              <w:rPr>
                <w:noProof/>
                <w:webHidden/>
              </w:rPr>
              <w:delInstrText xml:space="preserve"> PAGEREF _Toc492041696 \h </w:delInstrText>
            </w:r>
            <w:r w:rsidR="0053554C">
              <w:rPr>
                <w:noProof/>
                <w:webHidden/>
              </w:rPr>
            </w:r>
            <w:r w:rsidR="0053554C">
              <w:rPr>
                <w:noProof/>
                <w:webHidden/>
              </w:rPr>
              <w:fldChar w:fldCharType="separate"/>
            </w:r>
            <w:r w:rsidR="0053554C">
              <w:rPr>
                <w:noProof/>
                <w:webHidden/>
              </w:rPr>
              <w:delText>4</w:delText>
            </w:r>
            <w:r w:rsidR="0053554C">
              <w:rPr>
                <w:noProof/>
                <w:webHidden/>
              </w:rPr>
              <w:fldChar w:fldCharType="end"/>
            </w:r>
            <w:r>
              <w:rPr>
                <w:noProof/>
              </w:rPr>
              <w:fldChar w:fldCharType="end"/>
            </w:r>
          </w:del>
        </w:p>
        <w:p w14:paraId="6E8AA437" w14:textId="77777777" w:rsidR="0053554C" w:rsidRDefault="00CD1693">
          <w:pPr>
            <w:pStyle w:val="TOC2"/>
            <w:rPr>
              <w:del w:id="27" w:author="pbx" w:date="2017-12-12T18:04:00Z"/>
              <w:rFonts w:asciiTheme="minorHAnsi" w:eastAsiaTheme="minorEastAsia" w:hAnsiTheme="minorHAnsi" w:cstheme="minorBidi"/>
              <w:noProof/>
            </w:rPr>
          </w:pPr>
          <w:del w:id="28" w:author="pbx" w:date="2017-12-12T18:04:00Z">
            <w:r>
              <w:fldChar w:fldCharType="begin"/>
            </w:r>
            <w:r>
              <w:delInstrText xml:space="preserve"> HYPERLINK \l "_Toc492041697" </w:delInstrText>
            </w:r>
            <w:r>
              <w:fldChar w:fldCharType="separate"/>
            </w:r>
            <w:r w:rsidR="0053554C" w:rsidRPr="00BE0242">
              <w:rPr>
                <w:rStyle w:val="Hyperlink"/>
                <w:noProof/>
              </w:rPr>
              <w:delText>6.1</w:delText>
            </w:r>
            <w:r w:rsidR="0053554C">
              <w:rPr>
                <w:rFonts w:asciiTheme="minorHAnsi" w:eastAsiaTheme="minorEastAsia" w:hAnsiTheme="minorHAnsi" w:cstheme="minorBidi"/>
                <w:noProof/>
              </w:rPr>
              <w:tab/>
            </w:r>
            <w:r w:rsidR="0053554C" w:rsidRPr="00BE0242">
              <w:rPr>
                <w:rStyle w:val="Hyperlink"/>
                <w:noProof/>
              </w:rPr>
              <w:delText>Brand Name Validation</w:delText>
            </w:r>
            <w:r w:rsidR="0053554C">
              <w:rPr>
                <w:noProof/>
                <w:webHidden/>
              </w:rPr>
              <w:tab/>
            </w:r>
            <w:r w:rsidR="0053554C">
              <w:rPr>
                <w:noProof/>
                <w:webHidden/>
              </w:rPr>
              <w:fldChar w:fldCharType="begin"/>
            </w:r>
            <w:r w:rsidR="0053554C">
              <w:rPr>
                <w:noProof/>
                <w:webHidden/>
              </w:rPr>
              <w:delInstrText xml:space="preserve"> PAGEREF _Toc492041697 \h </w:delInstrText>
            </w:r>
            <w:r w:rsidR="0053554C">
              <w:rPr>
                <w:noProof/>
                <w:webHidden/>
              </w:rPr>
            </w:r>
            <w:r w:rsidR="0053554C">
              <w:rPr>
                <w:noProof/>
                <w:webHidden/>
              </w:rPr>
              <w:fldChar w:fldCharType="separate"/>
            </w:r>
            <w:r w:rsidR="0053554C">
              <w:rPr>
                <w:noProof/>
                <w:webHidden/>
              </w:rPr>
              <w:delText>4</w:delText>
            </w:r>
            <w:r w:rsidR="0053554C">
              <w:rPr>
                <w:noProof/>
                <w:webHidden/>
              </w:rPr>
              <w:fldChar w:fldCharType="end"/>
            </w:r>
            <w:r>
              <w:rPr>
                <w:noProof/>
              </w:rPr>
              <w:fldChar w:fldCharType="end"/>
            </w:r>
          </w:del>
        </w:p>
        <w:p w14:paraId="57CACEA9" w14:textId="77777777" w:rsidR="0053554C" w:rsidRDefault="00CD1693">
          <w:pPr>
            <w:pStyle w:val="TOC2"/>
            <w:rPr>
              <w:del w:id="29" w:author="pbx" w:date="2017-12-12T18:04:00Z"/>
              <w:rFonts w:asciiTheme="minorHAnsi" w:eastAsiaTheme="minorEastAsia" w:hAnsiTheme="minorHAnsi" w:cstheme="minorBidi"/>
              <w:noProof/>
            </w:rPr>
          </w:pPr>
          <w:del w:id="30" w:author="pbx" w:date="2017-12-12T18:04:00Z">
            <w:r>
              <w:fldChar w:fldCharType="begin"/>
            </w:r>
            <w:r>
              <w:delInstrText xml:space="preserve"> HYPERLINK \l "_Toc492041698" </w:delInstrText>
            </w:r>
            <w:r>
              <w:fldChar w:fldCharType="separate"/>
            </w:r>
            <w:r w:rsidR="0053554C" w:rsidRPr="00BE0242">
              <w:rPr>
                <w:rStyle w:val="Hyperlink"/>
                <w:noProof/>
              </w:rPr>
              <w:delText>6.2</w:delText>
            </w:r>
            <w:r w:rsidR="0053554C">
              <w:rPr>
                <w:rFonts w:asciiTheme="minorHAnsi" w:eastAsiaTheme="minorEastAsia" w:hAnsiTheme="minorHAnsi" w:cstheme="minorBidi"/>
                <w:noProof/>
              </w:rPr>
              <w:tab/>
            </w:r>
            <w:r w:rsidR="0053554C" w:rsidRPr="00BE0242">
              <w:rPr>
                <w:rStyle w:val="Hyperlink"/>
                <w:noProof/>
              </w:rPr>
              <w:delText>Proper (Proper/Common) Name Validation</w:delText>
            </w:r>
            <w:r w:rsidR="0053554C">
              <w:rPr>
                <w:noProof/>
                <w:webHidden/>
              </w:rPr>
              <w:tab/>
            </w:r>
            <w:r w:rsidR="0053554C">
              <w:rPr>
                <w:noProof/>
                <w:webHidden/>
              </w:rPr>
              <w:fldChar w:fldCharType="begin"/>
            </w:r>
            <w:r w:rsidR="0053554C">
              <w:rPr>
                <w:noProof/>
                <w:webHidden/>
              </w:rPr>
              <w:delInstrText xml:space="preserve"> PAGEREF _Toc492041698 \h </w:delInstrText>
            </w:r>
            <w:r w:rsidR="0053554C">
              <w:rPr>
                <w:noProof/>
                <w:webHidden/>
              </w:rPr>
            </w:r>
            <w:r w:rsidR="0053554C">
              <w:rPr>
                <w:noProof/>
                <w:webHidden/>
              </w:rPr>
              <w:fldChar w:fldCharType="separate"/>
            </w:r>
            <w:r w:rsidR="0053554C">
              <w:rPr>
                <w:noProof/>
                <w:webHidden/>
              </w:rPr>
              <w:delText>4</w:delText>
            </w:r>
            <w:r w:rsidR="0053554C">
              <w:rPr>
                <w:noProof/>
                <w:webHidden/>
              </w:rPr>
              <w:fldChar w:fldCharType="end"/>
            </w:r>
            <w:r>
              <w:rPr>
                <w:noProof/>
              </w:rPr>
              <w:fldChar w:fldCharType="end"/>
            </w:r>
          </w:del>
        </w:p>
        <w:p w14:paraId="1A670CD4" w14:textId="77777777" w:rsidR="0053554C" w:rsidRDefault="00CD1693">
          <w:pPr>
            <w:pStyle w:val="TOC2"/>
            <w:rPr>
              <w:del w:id="31" w:author="pbx" w:date="2017-12-12T18:04:00Z"/>
              <w:rFonts w:asciiTheme="minorHAnsi" w:eastAsiaTheme="minorEastAsia" w:hAnsiTheme="minorHAnsi" w:cstheme="minorBidi"/>
              <w:noProof/>
            </w:rPr>
          </w:pPr>
          <w:del w:id="32" w:author="pbx" w:date="2017-12-12T18:04:00Z">
            <w:r>
              <w:fldChar w:fldCharType="begin"/>
            </w:r>
            <w:r>
              <w:delInstrText xml:space="preserve"> HYPERLINK \l "_T</w:delInstrText>
            </w:r>
            <w:r>
              <w:delInstrText xml:space="preserve">oc492041699" </w:delInstrText>
            </w:r>
            <w:r>
              <w:fldChar w:fldCharType="separate"/>
            </w:r>
            <w:r w:rsidR="0053554C" w:rsidRPr="00BE0242">
              <w:rPr>
                <w:rStyle w:val="Hyperlink"/>
                <w:noProof/>
              </w:rPr>
              <w:delText>6.3</w:delText>
            </w:r>
            <w:r w:rsidR="0053554C">
              <w:rPr>
                <w:rFonts w:asciiTheme="minorHAnsi" w:eastAsiaTheme="minorEastAsia" w:hAnsiTheme="minorHAnsi" w:cstheme="minorBidi"/>
                <w:noProof/>
              </w:rPr>
              <w:tab/>
            </w:r>
            <w:r w:rsidR="0053554C" w:rsidRPr="00BE0242">
              <w:rPr>
                <w:rStyle w:val="Hyperlink"/>
                <w:noProof/>
              </w:rPr>
              <w:delText>DosageForm Validation</w:delText>
            </w:r>
            <w:r w:rsidR="0053554C">
              <w:rPr>
                <w:noProof/>
                <w:webHidden/>
              </w:rPr>
              <w:tab/>
            </w:r>
            <w:r w:rsidR="0053554C">
              <w:rPr>
                <w:noProof/>
                <w:webHidden/>
              </w:rPr>
              <w:fldChar w:fldCharType="begin"/>
            </w:r>
            <w:r w:rsidR="0053554C">
              <w:rPr>
                <w:noProof/>
                <w:webHidden/>
              </w:rPr>
              <w:delInstrText xml:space="preserve"> PAGEREF _Toc492041699 \h </w:delInstrText>
            </w:r>
            <w:r w:rsidR="0053554C">
              <w:rPr>
                <w:noProof/>
                <w:webHidden/>
              </w:rPr>
            </w:r>
            <w:r w:rsidR="0053554C">
              <w:rPr>
                <w:noProof/>
                <w:webHidden/>
              </w:rPr>
              <w:fldChar w:fldCharType="separate"/>
            </w:r>
            <w:r w:rsidR="0053554C">
              <w:rPr>
                <w:noProof/>
                <w:webHidden/>
              </w:rPr>
              <w:delText>4</w:delText>
            </w:r>
            <w:r w:rsidR="0053554C">
              <w:rPr>
                <w:noProof/>
                <w:webHidden/>
              </w:rPr>
              <w:fldChar w:fldCharType="end"/>
            </w:r>
            <w:r>
              <w:rPr>
                <w:noProof/>
              </w:rPr>
              <w:fldChar w:fldCharType="end"/>
            </w:r>
          </w:del>
        </w:p>
        <w:p w14:paraId="7E63D5E9" w14:textId="77777777" w:rsidR="0053554C" w:rsidRDefault="00CD1693">
          <w:pPr>
            <w:pStyle w:val="TOC2"/>
            <w:rPr>
              <w:del w:id="33" w:author="pbx" w:date="2017-12-12T18:04:00Z"/>
              <w:rFonts w:asciiTheme="minorHAnsi" w:eastAsiaTheme="minorEastAsia" w:hAnsiTheme="minorHAnsi" w:cstheme="minorBidi"/>
              <w:noProof/>
            </w:rPr>
          </w:pPr>
          <w:del w:id="34" w:author="pbx" w:date="2017-12-12T18:04:00Z">
            <w:r>
              <w:fldChar w:fldCharType="begin"/>
            </w:r>
            <w:r>
              <w:delInstrText xml:space="preserve"> HYPERLINK \l "_Toc492041700" </w:delInstrText>
            </w:r>
            <w:r>
              <w:fldChar w:fldCharType="separate"/>
            </w:r>
            <w:r w:rsidR="0053554C" w:rsidRPr="00BE0242">
              <w:rPr>
                <w:rStyle w:val="Hyperlink"/>
                <w:noProof/>
              </w:rPr>
              <w:delText>6.4</w:delText>
            </w:r>
            <w:r w:rsidR="0053554C">
              <w:rPr>
                <w:rFonts w:asciiTheme="minorHAnsi" w:eastAsiaTheme="minorEastAsia" w:hAnsiTheme="minorHAnsi" w:cstheme="minorBidi"/>
                <w:noProof/>
              </w:rPr>
              <w:tab/>
            </w:r>
            <w:r w:rsidR="0053554C" w:rsidRPr="00BE0242">
              <w:rPr>
                <w:rStyle w:val="Hyperlink"/>
                <w:noProof/>
              </w:rPr>
              <w:delText>StrengthValue Validation</w:delText>
            </w:r>
            <w:r w:rsidR="0053554C">
              <w:rPr>
                <w:noProof/>
                <w:webHidden/>
              </w:rPr>
              <w:tab/>
            </w:r>
            <w:r w:rsidR="0053554C">
              <w:rPr>
                <w:noProof/>
                <w:webHidden/>
              </w:rPr>
              <w:fldChar w:fldCharType="begin"/>
            </w:r>
            <w:r w:rsidR="0053554C">
              <w:rPr>
                <w:noProof/>
                <w:webHidden/>
              </w:rPr>
              <w:delInstrText xml:space="preserve"> PAGEREF _Toc492041700 \h </w:delInstrText>
            </w:r>
            <w:r w:rsidR="0053554C">
              <w:rPr>
                <w:noProof/>
                <w:webHidden/>
              </w:rPr>
            </w:r>
            <w:r w:rsidR="0053554C">
              <w:rPr>
                <w:noProof/>
                <w:webHidden/>
              </w:rPr>
              <w:fldChar w:fldCharType="separate"/>
            </w:r>
            <w:r w:rsidR="0053554C">
              <w:rPr>
                <w:noProof/>
                <w:webHidden/>
              </w:rPr>
              <w:delText>4</w:delText>
            </w:r>
            <w:r w:rsidR="0053554C">
              <w:rPr>
                <w:noProof/>
                <w:webHidden/>
              </w:rPr>
              <w:fldChar w:fldCharType="end"/>
            </w:r>
            <w:r>
              <w:rPr>
                <w:noProof/>
              </w:rPr>
              <w:fldChar w:fldCharType="end"/>
            </w:r>
          </w:del>
        </w:p>
        <w:p w14:paraId="571254FD" w14:textId="77777777" w:rsidR="0053554C" w:rsidRDefault="00CD1693">
          <w:pPr>
            <w:pStyle w:val="TOC2"/>
            <w:rPr>
              <w:del w:id="35" w:author="pbx" w:date="2017-12-12T18:04:00Z"/>
              <w:rFonts w:asciiTheme="minorHAnsi" w:eastAsiaTheme="minorEastAsia" w:hAnsiTheme="minorHAnsi" w:cstheme="minorBidi"/>
              <w:noProof/>
            </w:rPr>
          </w:pPr>
          <w:del w:id="36" w:author="pbx" w:date="2017-12-12T18:04:00Z">
            <w:r>
              <w:fldChar w:fldCharType="begin"/>
            </w:r>
            <w:r>
              <w:delInstrText xml:space="preserve"> HYPERLINK \l "_Toc492041701" </w:delInstrText>
            </w:r>
            <w:r>
              <w:fldChar w:fldCharType="separate"/>
            </w:r>
            <w:r w:rsidR="0053554C" w:rsidRPr="00BE0242">
              <w:rPr>
                <w:rStyle w:val="Hyperlink"/>
                <w:noProof/>
              </w:rPr>
              <w:delText>6.5</w:delText>
            </w:r>
            <w:r w:rsidR="0053554C">
              <w:rPr>
                <w:rFonts w:asciiTheme="minorHAnsi" w:eastAsiaTheme="minorEastAsia" w:hAnsiTheme="minorHAnsi" w:cstheme="minorBidi"/>
                <w:noProof/>
              </w:rPr>
              <w:tab/>
            </w:r>
            <w:r w:rsidR="0053554C" w:rsidRPr="00BE0242">
              <w:rPr>
                <w:rStyle w:val="Hyperlink"/>
                <w:noProof/>
              </w:rPr>
              <w:delText>StrengthUnit Validation</w:delText>
            </w:r>
            <w:r w:rsidR="0053554C">
              <w:rPr>
                <w:noProof/>
                <w:webHidden/>
              </w:rPr>
              <w:tab/>
            </w:r>
            <w:r w:rsidR="0053554C">
              <w:rPr>
                <w:noProof/>
                <w:webHidden/>
              </w:rPr>
              <w:fldChar w:fldCharType="begin"/>
            </w:r>
            <w:r w:rsidR="0053554C">
              <w:rPr>
                <w:noProof/>
                <w:webHidden/>
              </w:rPr>
              <w:delInstrText xml:space="preserve"> PAGEREF _Toc492041701 \h </w:delInstrText>
            </w:r>
            <w:r w:rsidR="0053554C">
              <w:rPr>
                <w:noProof/>
                <w:webHidden/>
              </w:rPr>
            </w:r>
            <w:r w:rsidR="0053554C">
              <w:rPr>
                <w:noProof/>
                <w:webHidden/>
              </w:rPr>
              <w:fldChar w:fldCharType="separate"/>
            </w:r>
            <w:r w:rsidR="0053554C">
              <w:rPr>
                <w:noProof/>
                <w:webHidden/>
              </w:rPr>
              <w:delText>5</w:delText>
            </w:r>
            <w:r w:rsidR="0053554C">
              <w:rPr>
                <w:noProof/>
                <w:webHidden/>
              </w:rPr>
              <w:fldChar w:fldCharType="end"/>
            </w:r>
            <w:r>
              <w:rPr>
                <w:noProof/>
              </w:rPr>
              <w:fldChar w:fldCharType="end"/>
            </w:r>
          </w:del>
        </w:p>
        <w:p w14:paraId="755345CC" w14:textId="77777777" w:rsidR="0053554C" w:rsidRDefault="00CD1693">
          <w:pPr>
            <w:pStyle w:val="TOC2"/>
            <w:rPr>
              <w:del w:id="37" w:author="pbx" w:date="2017-12-12T18:04:00Z"/>
              <w:rFonts w:asciiTheme="minorHAnsi" w:eastAsiaTheme="minorEastAsia" w:hAnsiTheme="minorHAnsi" w:cstheme="minorBidi"/>
              <w:noProof/>
            </w:rPr>
          </w:pPr>
          <w:del w:id="38" w:author="pbx" w:date="2017-12-12T18:04:00Z">
            <w:r>
              <w:fldChar w:fldCharType="begin"/>
            </w:r>
            <w:r>
              <w:delInstrText xml:space="preserve"> HYPERLINK \l "_Toc492041702" </w:delInstrText>
            </w:r>
            <w:r>
              <w:fldChar w:fldCharType="separate"/>
            </w:r>
            <w:r w:rsidR="0053554C" w:rsidRPr="00BE0242">
              <w:rPr>
                <w:rStyle w:val="Hyperlink"/>
                <w:noProof/>
              </w:rPr>
              <w:delText>6.6</w:delText>
            </w:r>
            <w:r w:rsidR="0053554C">
              <w:rPr>
                <w:rFonts w:asciiTheme="minorHAnsi" w:eastAsiaTheme="minorEastAsia" w:hAnsiTheme="minorHAnsi" w:cstheme="minorBidi"/>
                <w:noProof/>
              </w:rPr>
              <w:tab/>
            </w:r>
            <w:r w:rsidR="0053554C" w:rsidRPr="00BE0242">
              <w:rPr>
                <w:rStyle w:val="Hyperlink"/>
                <w:noProof/>
              </w:rPr>
              <w:delText>StrengthPerDosageValue Validation</w:delText>
            </w:r>
            <w:r w:rsidR="0053554C">
              <w:rPr>
                <w:noProof/>
                <w:webHidden/>
              </w:rPr>
              <w:tab/>
            </w:r>
            <w:r w:rsidR="0053554C">
              <w:rPr>
                <w:noProof/>
                <w:webHidden/>
              </w:rPr>
              <w:fldChar w:fldCharType="begin"/>
            </w:r>
            <w:r w:rsidR="0053554C">
              <w:rPr>
                <w:noProof/>
                <w:webHidden/>
              </w:rPr>
              <w:delInstrText xml:space="preserve"> PAGEREF _Toc492041702 \h </w:delInstrText>
            </w:r>
            <w:r w:rsidR="0053554C">
              <w:rPr>
                <w:noProof/>
                <w:webHidden/>
              </w:rPr>
            </w:r>
            <w:r w:rsidR="0053554C">
              <w:rPr>
                <w:noProof/>
                <w:webHidden/>
              </w:rPr>
              <w:fldChar w:fldCharType="separate"/>
            </w:r>
            <w:r w:rsidR="0053554C">
              <w:rPr>
                <w:noProof/>
                <w:webHidden/>
              </w:rPr>
              <w:delText>5</w:delText>
            </w:r>
            <w:r w:rsidR="0053554C">
              <w:rPr>
                <w:noProof/>
                <w:webHidden/>
              </w:rPr>
              <w:fldChar w:fldCharType="end"/>
            </w:r>
            <w:r>
              <w:rPr>
                <w:noProof/>
              </w:rPr>
              <w:fldChar w:fldCharType="end"/>
            </w:r>
          </w:del>
        </w:p>
        <w:p w14:paraId="16A9A5CA" w14:textId="77777777" w:rsidR="0053554C" w:rsidRDefault="00CD1693">
          <w:pPr>
            <w:pStyle w:val="TOC2"/>
            <w:rPr>
              <w:del w:id="39" w:author="pbx" w:date="2017-12-12T18:04:00Z"/>
              <w:rFonts w:asciiTheme="minorHAnsi" w:eastAsiaTheme="minorEastAsia" w:hAnsiTheme="minorHAnsi" w:cstheme="minorBidi"/>
              <w:noProof/>
            </w:rPr>
          </w:pPr>
          <w:del w:id="40" w:author="pbx" w:date="2017-12-12T18:04:00Z">
            <w:r>
              <w:fldChar w:fldCharType="begin"/>
            </w:r>
            <w:r>
              <w:delInstrText xml:space="preserve"> HYPERLINK \l "_Toc4920</w:delInstrText>
            </w:r>
            <w:r>
              <w:delInstrText xml:space="preserve">41703" </w:delInstrText>
            </w:r>
            <w:r>
              <w:fldChar w:fldCharType="separate"/>
            </w:r>
            <w:r w:rsidR="0053554C" w:rsidRPr="00BE0242">
              <w:rPr>
                <w:rStyle w:val="Hyperlink"/>
                <w:noProof/>
              </w:rPr>
              <w:delText>6.7</w:delText>
            </w:r>
            <w:r w:rsidR="0053554C">
              <w:rPr>
                <w:rFonts w:asciiTheme="minorHAnsi" w:eastAsiaTheme="minorEastAsia" w:hAnsiTheme="minorHAnsi" w:cstheme="minorBidi"/>
                <w:noProof/>
              </w:rPr>
              <w:tab/>
            </w:r>
            <w:r w:rsidR="0053554C" w:rsidRPr="00BE0242">
              <w:rPr>
                <w:rStyle w:val="Hyperlink"/>
                <w:noProof/>
              </w:rPr>
              <w:delText>DosageUnit Validation</w:delText>
            </w:r>
            <w:r w:rsidR="0053554C">
              <w:rPr>
                <w:noProof/>
                <w:webHidden/>
              </w:rPr>
              <w:tab/>
            </w:r>
            <w:r w:rsidR="0053554C">
              <w:rPr>
                <w:noProof/>
                <w:webHidden/>
              </w:rPr>
              <w:fldChar w:fldCharType="begin"/>
            </w:r>
            <w:r w:rsidR="0053554C">
              <w:rPr>
                <w:noProof/>
                <w:webHidden/>
              </w:rPr>
              <w:delInstrText xml:space="preserve"> PAGEREF _Toc492041703 \h </w:delInstrText>
            </w:r>
            <w:r w:rsidR="0053554C">
              <w:rPr>
                <w:noProof/>
                <w:webHidden/>
              </w:rPr>
            </w:r>
            <w:r w:rsidR="0053554C">
              <w:rPr>
                <w:noProof/>
                <w:webHidden/>
              </w:rPr>
              <w:fldChar w:fldCharType="separate"/>
            </w:r>
            <w:r w:rsidR="0053554C">
              <w:rPr>
                <w:noProof/>
                <w:webHidden/>
              </w:rPr>
              <w:delText>5</w:delText>
            </w:r>
            <w:r w:rsidR="0053554C">
              <w:rPr>
                <w:noProof/>
                <w:webHidden/>
              </w:rPr>
              <w:fldChar w:fldCharType="end"/>
            </w:r>
            <w:r>
              <w:rPr>
                <w:noProof/>
              </w:rPr>
              <w:fldChar w:fldCharType="end"/>
            </w:r>
          </w:del>
        </w:p>
        <w:p w14:paraId="0549E178" w14:textId="77777777" w:rsidR="0053554C" w:rsidRDefault="00CD1693">
          <w:pPr>
            <w:pStyle w:val="TOC2"/>
            <w:rPr>
              <w:del w:id="41" w:author="pbx" w:date="2017-12-12T18:04:00Z"/>
              <w:rFonts w:asciiTheme="minorHAnsi" w:eastAsiaTheme="minorEastAsia" w:hAnsiTheme="minorHAnsi" w:cstheme="minorBidi"/>
              <w:noProof/>
            </w:rPr>
          </w:pPr>
          <w:del w:id="42" w:author="pbx" w:date="2017-12-12T18:04:00Z">
            <w:r>
              <w:fldChar w:fldCharType="begin"/>
            </w:r>
            <w:r>
              <w:delInstrText xml:space="preserve"> HYPERLINK \l "_Toc492041704" </w:delInstrText>
            </w:r>
            <w:r>
              <w:fldChar w:fldCharType="separate"/>
            </w:r>
            <w:r w:rsidR="0053554C" w:rsidRPr="00BE0242">
              <w:rPr>
                <w:rStyle w:val="Hyperlink"/>
                <w:noProof/>
              </w:rPr>
              <w:delText>6.8</w:delText>
            </w:r>
            <w:r w:rsidR="0053554C">
              <w:rPr>
                <w:rFonts w:asciiTheme="minorHAnsi" w:eastAsiaTheme="minorEastAsia" w:hAnsiTheme="minorHAnsi" w:cstheme="minorBidi"/>
                <w:noProof/>
              </w:rPr>
              <w:tab/>
            </w:r>
            <w:r w:rsidR="0053554C" w:rsidRPr="00BE0242">
              <w:rPr>
                <w:rStyle w:val="Hyperlink"/>
                <w:noProof/>
              </w:rPr>
              <w:delText>RouteofAdministration Validation</w:delText>
            </w:r>
            <w:r w:rsidR="0053554C">
              <w:rPr>
                <w:noProof/>
                <w:webHidden/>
              </w:rPr>
              <w:tab/>
            </w:r>
            <w:r w:rsidR="0053554C">
              <w:rPr>
                <w:noProof/>
                <w:webHidden/>
              </w:rPr>
              <w:fldChar w:fldCharType="begin"/>
            </w:r>
            <w:r w:rsidR="0053554C">
              <w:rPr>
                <w:noProof/>
                <w:webHidden/>
              </w:rPr>
              <w:delInstrText xml:space="preserve"> PAGEREF _Toc492041704 \h </w:delInstrText>
            </w:r>
            <w:r w:rsidR="0053554C">
              <w:rPr>
                <w:noProof/>
                <w:webHidden/>
              </w:rPr>
            </w:r>
            <w:r w:rsidR="0053554C">
              <w:rPr>
                <w:noProof/>
                <w:webHidden/>
              </w:rPr>
              <w:fldChar w:fldCharType="separate"/>
            </w:r>
            <w:r w:rsidR="0053554C">
              <w:rPr>
                <w:noProof/>
                <w:webHidden/>
              </w:rPr>
              <w:delText>5</w:delText>
            </w:r>
            <w:r w:rsidR="0053554C">
              <w:rPr>
                <w:noProof/>
                <w:webHidden/>
              </w:rPr>
              <w:fldChar w:fldCharType="end"/>
            </w:r>
            <w:r>
              <w:rPr>
                <w:noProof/>
              </w:rPr>
              <w:fldChar w:fldCharType="end"/>
            </w:r>
          </w:del>
        </w:p>
        <w:p w14:paraId="7E5B7D13" w14:textId="77777777" w:rsidR="0053554C" w:rsidRDefault="00CD1693">
          <w:pPr>
            <w:pStyle w:val="TOC2"/>
            <w:rPr>
              <w:del w:id="43" w:author="pbx" w:date="2017-12-12T18:04:00Z"/>
              <w:rFonts w:asciiTheme="minorHAnsi" w:eastAsiaTheme="minorEastAsia" w:hAnsiTheme="minorHAnsi" w:cstheme="minorBidi"/>
              <w:noProof/>
            </w:rPr>
          </w:pPr>
          <w:del w:id="44" w:author="pbx" w:date="2017-12-12T18:04:00Z">
            <w:r>
              <w:fldChar w:fldCharType="begin"/>
            </w:r>
            <w:r>
              <w:delInstrText xml:space="preserve"> HYPERLINK \l "_Toc492041705" </w:delInstrText>
            </w:r>
            <w:r>
              <w:fldChar w:fldCharType="separate"/>
            </w:r>
            <w:r w:rsidR="0053554C" w:rsidRPr="00BE0242">
              <w:rPr>
                <w:rStyle w:val="Hyperlink"/>
                <w:noProof/>
              </w:rPr>
              <w:delText>6.9</w:delText>
            </w:r>
            <w:r w:rsidR="0053554C">
              <w:rPr>
                <w:rFonts w:asciiTheme="minorHAnsi" w:eastAsiaTheme="minorEastAsia" w:hAnsiTheme="minorHAnsi" w:cstheme="minorBidi"/>
                <w:noProof/>
              </w:rPr>
              <w:tab/>
            </w:r>
            <w:r w:rsidR="0053554C" w:rsidRPr="00BE0242">
              <w:rPr>
                <w:rStyle w:val="Hyperlink"/>
                <w:noProof/>
              </w:rPr>
              <w:delText>ActiveIngredients Validation</w:delText>
            </w:r>
            <w:r w:rsidR="0053554C">
              <w:rPr>
                <w:noProof/>
                <w:webHidden/>
              </w:rPr>
              <w:tab/>
            </w:r>
            <w:r w:rsidR="0053554C">
              <w:rPr>
                <w:noProof/>
                <w:webHidden/>
              </w:rPr>
              <w:fldChar w:fldCharType="begin"/>
            </w:r>
            <w:r w:rsidR="0053554C">
              <w:rPr>
                <w:noProof/>
                <w:webHidden/>
              </w:rPr>
              <w:delInstrText xml:space="preserve"> PAGEREF _Toc492041705 \h </w:delInstrText>
            </w:r>
            <w:r w:rsidR="0053554C">
              <w:rPr>
                <w:noProof/>
                <w:webHidden/>
              </w:rPr>
            </w:r>
            <w:r w:rsidR="0053554C">
              <w:rPr>
                <w:noProof/>
                <w:webHidden/>
              </w:rPr>
              <w:fldChar w:fldCharType="separate"/>
            </w:r>
            <w:r w:rsidR="0053554C">
              <w:rPr>
                <w:noProof/>
                <w:webHidden/>
              </w:rPr>
              <w:delText>5</w:delText>
            </w:r>
            <w:r w:rsidR="0053554C">
              <w:rPr>
                <w:noProof/>
                <w:webHidden/>
              </w:rPr>
              <w:fldChar w:fldCharType="end"/>
            </w:r>
            <w:r>
              <w:rPr>
                <w:noProof/>
              </w:rPr>
              <w:fldChar w:fldCharType="end"/>
            </w:r>
          </w:del>
        </w:p>
        <w:p w14:paraId="16DA42DB" w14:textId="77777777" w:rsidR="0053554C" w:rsidRDefault="00CD1693">
          <w:pPr>
            <w:pStyle w:val="TOC2"/>
            <w:rPr>
              <w:del w:id="45" w:author="pbx" w:date="2017-12-12T18:04:00Z"/>
              <w:rFonts w:asciiTheme="minorHAnsi" w:eastAsiaTheme="minorEastAsia" w:hAnsiTheme="minorHAnsi" w:cstheme="minorBidi"/>
              <w:noProof/>
            </w:rPr>
          </w:pPr>
          <w:del w:id="46" w:author="pbx" w:date="2017-12-12T18:04:00Z">
            <w:r>
              <w:fldChar w:fldCharType="begin"/>
            </w:r>
            <w:r>
              <w:delInstrText xml:space="preserve"> HYPERLINK \l "_Toc492041706" </w:delInstrText>
            </w:r>
            <w:r>
              <w:fldChar w:fldCharType="separate"/>
            </w:r>
            <w:r w:rsidR="0053554C" w:rsidRPr="00BE0242">
              <w:rPr>
                <w:rStyle w:val="Hyperlink"/>
                <w:noProof/>
              </w:rPr>
              <w:delText>6.10</w:delText>
            </w:r>
            <w:r w:rsidR="0053554C">
              <w:rPr>
                <w:rFonts w:asciiTheme="minorHAnsi" w:eastAsiaTheme="minorEastAsia" w:hAnsiTheme="minorHAnsi" w:cstheme="minorBidi"/>
                <w:noProof/>
              </w:rPr>
              <w:tab/>
            </w:r>
            <w:r w:rsidR="0053554C" w:rsidRPr="00BE0242">
              <w:rPr>
                <w:rStyle w:val="Hyperlink"/>
                <w:noProof/>
              </w:rPr>
              <w:delText>Clinically Relevant Nonmedicinal Ingredients Validation</w:delText>
            </w:r>
            <w:r w:rsidR="0053554C">
              <w:rPr>
                <w:noProof/>
                <w:webHidden/>
              </w:rPr>
              <w:tab/>
            </w:r>
            <w:r w:rsidR="0053554C">
              <w:rPr>
                <w:noProof/>
                <w:webHidden/>
              </w:rPr>
              <w:fldChar w:fldCharType="begin"/>
            </w:r>
            <w:r w:rsidR="0053554C">
              <w:rPr>
                <w:noProof/>
                <w:webHidden/>
              </w:rPr>
              <w:delInstrText xml:space="preserve"> PAGEREF _Toc492041706 \h </w:delInstrText>
            </w:r>
            <w:r w:rsidR="0053554C">
              <w:rPr>
                <w:noProof/>
                <w:webHidden/>
              </w:rPr>
            </w:r>
            <w:r w:rsidR="0053554C">
              <w:rPr>
                <w:noProof/>
                <w:webHidden/>
              </w:rPr>
              <w:fldChar w:fldCharType="separate"/>
            </w:r>
            <w:r w:rsidR="0053554C">
              <w:rPr>
                <w:noProof/>
                <w:webHidden/>
              </w:rPr>
              <w:delText>5</w:delText>
            </w:r>
            <w:r w:rsidR="0053554C">
              <w:rPr>
                <w:noProof/>
                <w:webHidden/>
              </w:rPr>
              <w:fldChar w:fldCharType="end"/>
            </w:r>
            <w:r>
              <w:rPr>
                <w:noProof/>
              </w:rPr>
              <w:fldChar w:fldCharType="end"/>
            </w:r>
          </w:del>
        </w:p>
        <w:p w14:paraId="4E439643" w14:textId="77777777" w:rsidR="0053554C" w:rsidRDefault="00CD1693">
          <w:pPr>
            <w:pStyle w:val="TOC1"/>
            <w:rPr>
              <w:del w:id="47" w:author="pbx" w:date="2017-12-12T18:04:00Z"/>
              <w:rFonts w:asciiTheme="minorHAnsi" w:eastAsiaTheme="minorEastAsia" w:hAnsiTheme="minorHAnsi" w:cstheme="minorBidi"/>
              <w:noProof/>
            </w:rPr>
          </w:pPr>
          <w:del w:id="48" w:author="pbx" w:date="2017-12-12T18:04:00Z">
            <w:r>
              <w:fldChar w:fldCharType="begin"/>
            </w:r>
            <w:r>
              <w:delInstrText xml:space="preserve"> HYPERLINK \l "_Toc492041707" </w:delInstrText>
            </w:r>
            <w:r>
              <w:fldChar w:fldCharType="separate"/>
            </w:r>
            <w:r w:rsidR="0053554C" w:rsidRPr="00BE0242">
              <w:rPr>
                <w:rStyle w:val="Hyperlink"/>
                <w:noProof/>
              </w:rPr>
              <w:delText>7</w:delText>
            </w:r>
            <w:r w:rsidR="0053554C">
              <w:rPr>
                <w:rFonts w:asciiTheme="minorHAnsi" w:eastAsiaTheme="minorEastAsia" w:hAnsiTheme="minorHAnsi" w:cstheme="minorBidi"/>
                <w:noProof/>
              </w:rPr>
              <w:tab/>
            </w:r>
            <w:r w:rsidR="0053554C" w:rsidRPr="00BE0242">
              <w:rPr>
                <w:rStyle w:val="Hyperlink"/>
                <w:noProof/>
              </w:rPr>
              <w:delText>Labeling Section Information</w:delText>
            </w:r>
            <w:r w:rsidR="0053554C">
              <w:rPr>
                <w:noProof/>
                <w:webHidden/>
              </w:rPr>
              <w:tab/>
            </w:r>
            <w:r w:rsidR="0053554C">
              <w:rPr>
                <w:noProof/>
                <w:webHidden/>
              </w:rPr>
              <w:fldChar w:fldCharType="begin"/>
            </w:r>
            <w:r w:rsidR="0053554C">
              <w:rPr>
                <w:noProof/>
                <w:webHidden/>
              </w:rPr>
              <w:delInstrText xml:space="preserve"> PAGEREF _Toc492041707 \h </w:delInstrText>
            </w:r>
            <w:r w:rsidR="0053554C">
              <w:rPr>
                <w:noProof/>
                <w:webHidden/>
              </w:rPr>
            </w:r>
            <w:r w:rsidR="0053554C">
              <w:rPr>
                <w:noProof/>
                <w:webHidden/>
              </w:rPr>
              <w:fldChar w:fldCharType="separate"/>
            </w:r>
            <w:r w:rsidR="0053554C">
              <w:rPr>
                <w:noProof/>
                <w:webHidden/>
              </w:rPr>
              <w:delText>6</w:delText>
            </w:r>
            <w:r w:rsidR="0053554C">
              <w:rPr>
                <w:noProof/>
                <w:webHidden/>
              </w:rPr>
              <w:fldChar w:fldCharType="end"/>
            </w:r>
            <w:r>
              <w:rPr>
                <w:noProof/>
              </w:rPr>
              <w:fldChar w:fldCharType="end"/>
            </w:r>
          </w:del>
        </w:p>
        <w:p w14:paraId="11E865DA" w14:textId="77777777" w:rsidR="0053554C" w:rsidRDefault="00CD1693">
          <w:pPr>
            <w:pStyle w:val="TOC2"/>
            <w:rPr>
              <w:del w:id="49" w:author="pbx" w:date="2017-12-12T18:04:00Z"/>
              <w:rFonts w:asciiTheme="minorHAnsi" w:eastAsiaTheme="minorEastAsia" w:hAnsiTheme="minorHAnsi" w:cstheme="minorBidi"/>
              <w:noProof/>
            </w:rPr>
          </w:pPr>
          <w:del w:id="50" w:author="pbx" w:date="2017-12-12T18:04:00Z">
            <w:r>
              <w:fldChar w:fldCharType="begin"/>
            </w:r>
            <w:r>
              <w:delInstrText xml:space="preserve"> HYPERLINK \l "_Toc492041708" </w:delInstrText>
            </w:r>
            <w:r>
              <w:fldChar w:fldCharType="separate"/>
            </w:r>
            <w:r w:rsidR="0053554C" w:rsidRPr="00BE0242">
              <w:rPr>
                <w:rStyle w:val="Hyperlink"/>
                <w:noProof/>
                <w:lang w:val="fr-CA"/>
              </w:rPr>
              <w:delText>7.1</w:delText>
            </w:r>
            <w:r w:rsidR="0053554C">
              <w:rPr>
                <w:rFonts w:asciiTheme="minorHAnsi" w:eastAsiaTheme="minorEastAsia" w:hAnsiTheme="minorHAnsi" w:cstheme="minorBidi"/>
                <w:noProof/>
              </w:rPr>
              <w:tab/>
            </w:r>
            <w:r w:rsidR="0053554C" w:rsidRPr="00BE0242">
              <w:rPr>
                <w:rStyle w:val="Hyperlink"/>
                <w:noProof/>
                <w:lang w:val="fr-CA"/>
              </w:rPr>
              <w:delText>General Validation</w:delText>
            </w:r>
            <w:r w:rsidR="0053554C">
              <w:rPr>
                <w:noProof/>
                <w:webHidden/>
              </w:rPr>
              <w:tab/>
            </w:r>
            <w:r w:rsidR="0053554C">
              <w:rPr>
                <w:noProof/>
                <w:webHidden/>
              </w:rPr>
              <w:fldChar w:fldCharType="begin"/>
            </w:r>
            <w:r w:rsidR="0053554C">
              <w:rPr>
                <w:noProof/>
                <w:webHidden/>
              </w:rPr>
              <w:delInstrText xml:space="preserve"> PAGEREF _Toc492041708 \h </w:delInstrText>
            </w:r>
            <w:r w:rsidR="0053554C">
              <w:rPr>
                <w:noProof/>
                <w:webHidden/>
              </w:rPr>
            </w:r>
            <w:r w:rsidR="0053554C">
              <w:rPr>
                <w:noProof/>
                <w:webHidden/>
              </w:rPr>
              <w:fldChar w:fldCharType="separate"/>
            </w:r>
            <w:r w:rsidR="0053554C">
              <w:rPr>
                <w:noProof/>
                <w:webHidden/>
              </w:rPr>
              <w:delText>6</w:delText>
            </w:r>
            <w:r w:rsidR="0053554C">
              <w:rPr>
                <w:noProof/>
                <w:webHidden/>
              </w:rPr>
              <w:fldChar w:fldCharType="end"/>
            </w:r>
            <w:r>
              <w:rPr>
                <w:noProof/>
              </w:rPr>
              <w:fldChar w:fldCharType="end"/>
            </w:r>
          </w:del>
        </w:p>
        <w:p w14:paraId="1B982A0C" w14:textId="77777777" w:rsidR="0053554C" w:rsidRDefault="00CD1693">
          <w:pPr>
            <w:pStyle w:val="TOC2"/>
            <w:rPr>
              <w:del w:id="51" w:author="pbx" w:date="2017-12-12T18:04:00Z"/>
              <w:rFonts w:asciiTheme="minorHAnsi" w:eastAsiaTheme="minorEastAsia" w:hAnsiTheme="minorHAnsi" w:cstheme="minorBidi"/>
              <w:noProof/>
            </w:rPr>
          </w:pPr>
          <w:del w:id="52" w:author="pbx" w:date="2017-12-12T18:04:00Z">
            <w:r>
              <w:fldChar w:fldCharType="begin"/>
            </w:r>
            <w:r>
              <w:delInstrText xml:space="preserve"> HYPERLINK \l "_Toc492041709" </w:delInstrText>
            </w:r>
            <w:r>
              <w:fldChar w:fldCharType="separate"/>
            </w:r>
            <w:r w:rsidR="0053554C" w:rsidRPr="00BE0242">
              <w:rPr>
                <w:rStyle w:val="Hyperlink"/>
                <w:noProof/>
              </w:rPr>
              <w:delText>7.2</w:delText>
            </w:r>
            <w:r w:rsidR="0053554C">
              <w:rPr>
                <w:rFonts w:asciiTheme="minorHAnsi" w:eastAsiaTheme="minorEastAsia" w:hAnsiTheme="minorHAnsi" w:cstheme="minorBidi"/>
                <w:noProof/>
              </w:rPr>
              <w:tab/>
            </w:r>
            <w:r w:rsidR="0053554C" w:rsidRPr="00BE0242">
              <w:rPr>
                <w:rStyle w:val="Hyperlink"/>
                <w:noProof/>
              </w:rPr>
              <w:delText>Part I: Health Professional Information</w:delText>
            </w:r>
            <w:r w:rsidR="0053554C" w:rsidRPr="00BE0242">
              <w:rPr>
                <w:rStyle w:val="Hyperlink"/>
                <w:noProof/>
                <w:highlight w:val="white"/>
              </w:rPr>
              <w:delText xml:space="preserve"> 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_Toc492041709 \h </w:delInstrText>
            </w:r>
            <w:r w:rsidR="0053554C">
              <w:rPr>
                <w:noProof/>
                <w:webHidden/>
              </w:rPr>
            </w:r>
            <w:r w:rsidR="0053554C">
              <w:rPr>
                <w:noProof/>
                <w:webHidden/>
              </w:rPr>
              <w:fldChar w:fldCharType="separate"/>
            </w:r>
            <w:r w:rsidR="0053554C">
              <w:rPr>
                <w:noProof/>
                <w:webHidden/>
              </w:rPr>
              <w:delText>17</w:delText>
            </w:r>
            <w:r w:rsidR="0053554C">
              <w:rPr>
                <w:noProof/>
                <w:webHidden/>
              </w:rPr>
              <w:fldChar w:fldCharType="end"/>
            </w:r>
            <w:r>
              <w:rPr>
                <w:noProof/>
              </w:rPr>
              <w:fldChar w:fldCharType="end"/>
            </w:r>
          </w:del>
        </w:p>
        <w:p w14:paraId="3791DDA2" w14:textId="77777777" w:rsidR="0053554C" w:rsidRDefault="00CD1693">
          <w:pPr>
            <w:pStyle w:val="TOC2"/>
            <w:rPr>
              <w:del w:id="53" w:author="pbx" w:date="2017-12-12T18:04:00Z"/>
              <w:rFonts w:asciiTheme="minorHAnsi" w:eastAsiaTheme="minorEastAsia" w:hAnsiTheme="minorHAnsi" w:cstheme="minorBidi"/>
              <w:noProof/>
            </w:rPr>
          </w:pPr>
          <w:del w:id="54" w:author="pbx" w:date="2017-12-12T18:04:00Z">
            <w:r>
              <w:fldChar w:fldCharType="begin"/>
            </w:r>
            <w:r>
              <w:delInstrText xml:space="preserve"> HYPERLINK \l "_Toc492041710" </w:delInstrText>
            </w:r>
            <w:r>
              <w:fldChar w:fldCharType="separate"/>
            </w:r>
            <w:r w:rsidR="0053554C" w:rsidRPr="00BE0242">
              <w:rPr>
                <w:rStyle w:val="Hyperlink"/>
                <w:noProof/>
                <w:lang w:val="fr-CA"/>
              </w:rPr>
              <w:delText>7.3</w:delText>
            </w:r>
            <w:r w:rsidR="0053554C">
              <w:rPr>
                <w:rFonts w:asciiTheme="minorHAnsi" w:eastAsiaTheme="minorEastAsia" w:hAnsiTheme="minorHAnsi" w:cstheme="minorBidi"/>
                <w:noProof/>
              </w:rPr>
              <w:tab/>
            </w:r>
            <w:r w:rsidR="0053554C" w:rsidRPr="00BE0242">
              <w:rPr>
                <w:rStyle w:val="Hyperlink"/>
                <w:noProof/>
                <w:lang w:val="fr-CA"/>
              </w:rPr>
              <w:delText>Part II: Scientific Information Section Validation</w:delText>
            </w:r>
            <w:r w:rsidR="0053554C">
              <w:rPr>
                <w:noProof/>
                <w:webHidden/>
              </w:rPr>
              <w:tab/>
            </w:r>
            <w:r w:rsidR="0053554C">
              <w:rPr>
                <w:noProof/>
                <w:webHidden/>
              </w:rPr>
              <w:fldChar w:fldCharType="begin"/>
            </w:r>
            <w:r w:rsidR="0053554C">
              <w:rPr>
                <w:noProof/>
                <w:webHidden/>
              </w:rPr>
              <w:delInstrText xml:space="preserve"> PAGEREF _Toc492041710 \h </w:delInstrText>
            </w:r>
            <w:r w:rsidR="0053554C">
              <w:rPr>
                <w:noProof/>
                <w:webHidden/>
              </w:rPr>
            </w:r>
            <w:r w:rsidR="0053554C">
              <w:rPr>
                <w:noProof/>
                <w:webHidden/>
              </w:rPr>
              <w:fldChar w:fldCharType="separate"/>
            </w:r>
            <w:r w:rsidR="0053554C">
              <w:rPr>
                <w:noProof/>
                <w:webHidden/>
              </w:rPr>
              <w:delText>17</w:delText>
            </w:r>
            <w:r w:rsidR="0053554C">
              <w:rPr>
                <w:noProof/>
                <w:webHidden/>
              </w:rPr>
              <w:fldChar w:fldCharType="end"/>
            </w:r>
            <w:r>
              <w:rPr>
                <w:noProof/>
              </w:rPr>
              <w:fldChar w:fldCharType="end"/>
            </w:r>
          </w:del>
        </w:p>
        <w:p w14:paraId="71F0706E" w14:textId="77777777" w:rsidR="0053554C" w:rsidRDefault="00CD1693">
          <w:pPr>
            <w:pStyle w:val="TOC2"/>
            <w:rPr>
              <w:del w:id="55" w:author="pbx" w:date="2017-12-12T18:04:00Z"/>
              <w:rFonts w:asciiTheme="minorHAnsi" w:eastAsiaTheme="minorEastAsia" w:hAnsiTheme="minorHAnsi" w:cstheme="minorBidi"/>
              <w:noProof/>
            </w:rPr>
          </w:pPr>
          <w:del w:id="56" w:author="pbx" w:date="2017-12-12T18:04:00Z">
            <w:r>
              <w:fldChar w:fldCharType="begin"/>
            </w:r>
            <w:r>
              <w:delInstrText xml:space="preserve"> HYPERLINK \l "_Toc492041711" </w:delInstrText>
            </w:r>
            <w:r>
              <w:fldChar w:fldCharType="separate"/>
            </w:r>
            <w:r w:rsidR="0053554C" w:rsidRPr="00BE0242">
              <w:rPr>
                <w:rStyle w:val="Hyperlink"/>
                <w:noProof/>
                <w:lang w:val="fr-CA"/>
              </w:rPr>
              <w:delText>7.4</w:delText>
            </w:r>
            <w:r w:rsidR="0053554C">
              <w:rPr>
                <w:rFonts w:asciiTheme="minorHAnsi" w:eastAsiaTheme="minorEastAsia" w:hAnsiTheme="minorHAnsi" w:cstheme="minorBidi"/>
                <w:noProof/>
              </w:rPr>
              <w:tab/>
            </w:r>
            <w:r w:rsidR="0053554C" w:rsidRPr="00BE0242">
              <w:rPr>
                <w:rStyle w:val="Hyperlink"/>
                <w:noProof/>
                <w:lang w:val="fr-CA"/>
              </w:rPr>
              <w:delText>Part III: Consumer Information Section Validation</w:delText>
            </w:r>
            <w:r w:rsidR="0053554C">
              <w:rPr>
                <w:noProof/>
                <w:webHidden/>
              </w:rPr>
              <w:tab/>
            </w:r>
            <w:r w:rsidR="0053554C">
              <w:rPr>
                <w:noProof/>
                <w:webHidden/>
              </w:rPr>
              <w:fldChar w:fldCharType="begin"/>
            </w:r>
            <w:r w:rsidR="0053554C">
              <w:rPr>
                <w:noProof/>
                <w:webHidden/>
              </w:rPr>
              <w:delInstrText xml:space="preserve"> PAGEREF _Toc492041711 \h </w:delInstrText>
            </w:r>
            <w:r w:rsidR="0053554C">
              <w:rPr>
                <w:noProof/>
                <w:webHidden/>
              </w:rPr>
            </w:r>
            <w:r w:rsidR="0053554C">
              <w:rPr>
                <w:noProof/>
                <w:webHidden/>
              </w:rPr>
              <w:fldChar w:fldCharType="separate"/>
            </w:r>
            <w:r w:rsidR="0053554C">
              <w:rPr>
                <w:noProof/>
                <w:webHidden/>
              </w:rPr>
              <w:delText>17</w:delText>
            </w:r>
            <w:r w:rsidR="0053554C">
              <w:rPr>
                <w:noProof/>
                <w:webHidden/>
              </w:rPr>
              <w:fldChar w:fldCharType="end"/>
            </w:r>
            <w:r>
              <w:rPr>
                <w:noProof/>
              </w:rPr>
              <w:fldChar w:fldCharType="end"/>
            </w:r>
          </w:del>
        </w:p>
        <w:p w14:paraId="30163156" w14:textId="77777777" w:rsidR="0053554C" w:rsidRDefault="00CD1693">
          <w:pPr>
            <w:pStyle w:val="TOC2"/>
            <w:rPr>
              <w:del w:id="57" w:author="pbx" w:date="2017-12-12T18:04:00Z"/>
              <w:rFonts w:asciiTheme="minorHAnsi" w:eastAsiaTheme="minorEastAsia" w:hAnsiTheme="minorHAnsi" w:cstheme="minorBidi"/>
              <w:noProof/>
            </w:rPr>
          </w:pPr>
          <w:del w:id="58" w:author="pbx" w:date="2017-12-12T18:04:00Z">
            <w:r>
              <w:fldChar w:fldCharType="begin"/>
            </w:r>
            <w:r>
              <w:delInstrText xml:space="preserve"> HYPERLINK \l "_Toc492041712" </w:delInstrText>
            </w:r>
            <w:r>
              <w:fldChar w:fldCharType="separate"/>
            </w:r>
            <w:r w:rsidR="0053554C" w:rsidRPr="00BE0242">
              <w:rPr>
                <w:rStyle w:val="Hyperlink"/>
                <w:noProof/>
              </w:rPr>
              <w:delText>7.5</w:delText>
            </w:r>
            <w:r w:rsidR="0053554C">
              <w:rPr>
                <w:rFonts w:asciiTheme="minorHAnsi" w:eastAsiaTheme="minorEastAsia" w:hAnsiTheme="minorHAnsi" w:cstheme="minorBidi"/>
                <w:noProof/>
              </w:rPr>
              <w:tab/>
            </w:r>
            <w:r w:rsidR="0053554C" w:rsidRPr="00BE0242">
              <w:rPr>
                <w:rStyle w:val="Hyperlink"/>
                <w:noProof/>
              </w:rPr>
              <w:delText>Scheduling Symbol Section Validation</w:delText>
            </w:r>
            <w:r w:rsidR="0053554C">
              <w:rPr>
                <w:noProof/>
                <w:webHidden/>
              </w:rPr>
              <w:tab/>
            </w:r>
            <w:r w:rsidR="0053554C">
              <w:rPr>
                <w:noProof/>
                <w:webHidden/>
              </w:rPr>
              <w:fldChar w:fldCharType="begin"/>
            </w:r>
            <w:r w:rsidR="0053554C">
              <w:rPr>
                <w:noProof/>
                <w:webHidden/>
              </w:rPr>
              <w:delInstrText xml:space="preserve"> PAGEREF _Toc492041712 \h </w:delInstrText>
            </w:r>
            <w:r w:rsidR="0053554C">
              <w:rPr>
                <w:noProof/>
                <w:webHidden/>
              </w:rPr>
            </w:r>
            <w:r w:rsidR="0053554C">
              <w:rPr>
                <w:noProof/>
                <w:webHidden/>
              </w:rPr>
              <w:fldChar w:fldCharType="separate"/>
            </w:r>
            <w:r w:rsidR="0053554C">
              <w:rPr>
                <w:noProof/>
                <w:webHidden/>
              </w:rPr>
              <w:delText>17</w:delText>
            </w:r>
            <w:r w:rsidR="0053554C">
              <w:rPr>
                <w:noProof/>
                <w:webHidden/>
              </w:rPr>
              <w:fldChar w:fldCharType="end"/>
            </w:r>
            <w:r>
              <w:rPr>
                <w:noProof/>
              </w:rPr>
              <w:fldChar w:fldCharType="end"/>
            </w:r>
          </w:del>
        </w:p>
        <w:p w14:paraId="5E6F7001" w14:textId="77777777" w:rsidR="0053554C" w:rsidRDefault="00CD1693">
          <w:pPr>
            <w:pStyle w:val="TOC2"/>
            <w:rPr>
              <w:del w:id="59" w:author="pbx" w:date="2017-12-12T18:04:00Z"/>
              <w:rFonts w:asciiTheme="minorHAnsi" w:eastAsiaTheme="minorEastAsia" w:hAnsiTheme="minorHAnsi" w:cstheme="minorBidi"/>
              <w:noProof/>
            </w:rPr>
          </w:pPr>
          <w:del w:id="60" w:author="pbx" w:date="2017-12-12T18:04:00Z">
            <w:r>
              <w:fldChar w:fldCharType="begin"/>
            </w:r>
            <w:r>
              <w:delInstrText xml:space="preserve"> HYPERLINK \l "_Toc492041713" </w:delInstrText>
            </w:r>
            <w:r>
              <w:fldChar w:fldCharType="separate"/>
            </w:r>
            <w:r w:rsidR="0053554C" w:rsidRPr="00BE0242">
              <w:rPr>
                <w:rStyle w:val="Hyperlink"/>
                <w:noProof/>
              </w:rPr>
              <w:delText>7.6</w:delText>
            </w:r>
            <w:r w:rsidR="0053554C">
              <w:rPr>
                <w:rFonts w:asciiTheme="minorHAnsi" w:eastAsiaTheme="minorEastAsia" w:hAnsiTheme="minorHAnsi" w:cstheme="minorBidi"/>
                <w:noProof/>
              </w:rPr>
              <w:tab/>
            </w:r>
            <w:r w:rsidR="0053554C" w:rsidRPr="00BE0242">
              <w:rPr>
                <w:rStyle w:val="Hyperlink"/>
                <w:noProof/>
              </w:rPr>
              <w:delText xml:space="preserve">Pharmaceutical Standard </w:delText>
            </w:r>
            <w:r w:rsidR="0053554C" w:rsidRPr="00BE0242">
              <w:rPr>
                <w:rStyle w:val="Hyperlink"/>
                <w:noProof/>
                <w:highlight w:val="white"/>
              </w:rPr>
              <w:delText>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_Toc492041713 \h </w:delInstrText>
            </w:r>
            <w:r w:rsidR="0053554C">
              <w:rPr>
                <w:noProof/>
                <w:webHidden/>
              </w:rPr>
            </w:r>
            <w:r w:rsidR="0053554C">
              <w:rPr>
                <w:noProof/>
                <w:webHidden/>
              </w:rPr>
              <w:fldChar w:fldCharType="separate"/>
            </w:r>
            <w:r w:rsidR="0053554C">
              <w:rPr>
                <w:noProof/>
                <w:webHidden/>
              </w:rPr>
              <w:delText>17</w:delText>
            </w:r>
            <w:r w:rsidR="0053554C">
              <w:rPr>
                <w:noProof/>
                <w:webHidden/>
              </w:rPr>
              <w:fldChar w:fldCharType="end"/>
            </w:r>
            <w:r>
              <w:rPr>
                <w:noProof/>
              </w:rPr>
              <w:fldChar w:fldCharType="end"/>
            </w:r>
          </w:del>
        </w:p>
        <w:p w14:paraId="7428C64E" w14:textId="77777777" w:rsidR="0053554C" w:rsidRDefault="00CD1693">
          <w:pPr>
            <w:pStyle w:val="TOC2"/>
            <w:rPr>
              <w:del w:id="61" w:author="pbx" w:date="2017-12-12T18:04:00Z"/>
              <w:rFonts w:asciiTheme="minorHAnsi" w:eastAsiaTheme="minorEastAsia" w:hAnsiTheme="minorHAnsi" w:cstheme="minorBidi"/>
              <w:noProof/>
            </w:rPr>
          </w:pPr>
          <w:del w:id="62" w:author="pbx" w:date="2017-12-12T18:04:00Z">
            <w:r>
              <w:fldChar w:fldCharType="begin"/>
            </w:r>
            <w:r>
              <w:delInstrText xml:space="preserve"> HYPERLINK \l "_Toc492041714" </w:delInstrText>
            </w:r>
            <w:r>
              <w:fldChar w:fldCharType="separate"/>
            </w:r>
            <w:r w:rsidR="0053554C" w:rsidRPr="00BE0242">
              <w:rPr>
                <w:rStyle w:val="Hyperlink"/>
                <w:noProof/>
              </w:rPr>
              <w:delText>7.7</w:delText>
            </w:r>
            <w:r w:rsidR="0053554C">
              <w:rPr>
                <w:rFonts w:asciiTheme="minorHAnsi" w:eastAsiaTheme="minorEastAsia" w:hAnsiTheme="minorHAnsi" w:cstheme="minorBidi"/>
                <w:noProof/>
              </w:rPr>
              <w:tab/>
            </w:r>
            <w:r w:rsidR="0053554C" w:rsidRPr="00BE0242">
              <w:rPr>
                <w:rStyle w:val="Hyperlink"/>
                <w:noProof/>
              </w:rPr>
              <w:delText xml:space="preserve">Therapeutic Classification </w:delText>
            </w:r>
            <w:r w:rsidR="0053554C" w:rsidRPr="00BE0242">
              <w:rPr>
                <w:rStyle w:val="Hyperlink"/>
                <w:noProof/>
                <w:highlight w:val="white"/>
              </w:rPr>
              <w:delText>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_Toc492041714 \h </w:delInstrText>
            </w:r>
            <w:r w:rsidR="0053554C">
              <w:rPr>
                <w:noProof/>
                <w:webHidden/>
              </w:rPr>
            </w:r>
            <w:r w:rsidR="0053554C">
              <w:rPr>
                <w:noProof/>
                <w:webHidden/>
              </w:rPr>
              <w:fldChar w:fldCharType="separate"/>
            </w:r>
            <w:r w:rsidR="0053554C">
              <w:rPr>
                <w:noProof/>
                <w:webHidden/>
              </w:rPr>
              <w:delText>18</w:delText>
            </w:r>
            <w:r w:rsidR="0053554C">
              <w:rPr>
                <w:noProof/>
                <w:webHidden/>
              </w:rPr>
              <w:fldChar w:fldCharType="end"/>
            </w:r>
            <w:r>
              <w:rPr>
                <w:noProof/>
              </w:rPr>
              <w:fldChar w:fldCharType="end"/>
            </w:r>
          </w:del>
        </w:p>
        <w:p w14:paraId="5B4C8669" w14:textId="77777777" w:rsidR="0053554C" w:rsidRDefault="00CD1693">
          <w:pPr>
            <w:pStyle w:val="TOC2"/>
            <w:rPr>
              <w:del w:id="63" w:author="pbx" w:date="2017-12-12T18:04:00Z"/>
              <w:rFonts w:asciiTheme="minorHAnsi" w:eastAsiaTheme="minorEastAsia" w:hAnsiTheme="minorHAnsi" w:cstheme="minorBidi"/>
              <w:noProof/>
            </w:rPr>
          </w:pPr>
          <w:del w:id="64" w:author="pbx" w:date="2017-12-12T18:04:00Z">
            <w:r>
              <w:fldChar w:fldCharType="begin"/>
            </w:r>
            <w:r>
              <w:delInstrText xml:space="preserve"> HYPERLIN</w:delInstrText>
            </w:r>
            <w:r>
              <w:delInstrText xml:space="preserve">K \l "_Toc492041715" </w:delInstrText>
            </w:r>
            <w:r>
              <w:fldChar w:fldCharType="separate"/>
            </w:r>
            <w:r w:rsidR="0053554C" w:rsidRPr="00BE0242">
              <w:rPr>
                <w:rStyle w:val="Hyperlink"/>
                <w:noProof/>
              </w:rPr>
              <w:delText>7.8</w:delText>
            </w:r>
            <w:r w:rsidR="0053554C">
              <w:rPr>
                <w:rFonts w:asciiTheme="minorHAnsi" w:eastAsiaTheme="minorEastAsia" w:hAnsiTheme="minorHAnsi" w:cstheme="minorBidi"/>
                <w:noProof/>
              </w:rPr>
              <w:tab/>
            </w:r>
            <w:r w:rsidR="0053554C" w:rsidRPr="00BE0242">
              <w:rPr>
                <w:rStyle w:val="Hyperlink"/>
                <w:noProof/>
              </w:rPr>
              <w:delText>Sponsor Name</w:delText>
            </w:r>
            <w:r w:rsidR="0053554C" w:rsidRPr="00BE0242">
              <w:rPr>
                <w:rStyle w:val="Hyperlink"/>
                <w:noProof/>
                <w:highlight w:val="white"/>
              </w:rPr>
              <w:delText xml:space="preserve"> 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_Toc492041715 \h </w:delInstrText>
            </w:r>
            <w:r w:rsidR="0053554C">
              <w:rPr>
                <w:noProof/>
                <w:webHidden/>
              </w:rPr>
            </w:r>
            <w:r w:rsidR="0053554C">
              <w:rPr>
                <w:noProof/>
                <w:webHidden/>
              </w:rPr>
              <w:fldChar w:fldCharType="separate"/>
            </w:r>
            <w:r w:rsidR="0053554C">
              <w:rPr>
                <w:noProof/>
                <w:webHidden/>
              </w:rPr>
              <w:delText>18</w:delText>
            </w:r>
            <w:r w:rsidR="0053554C">
              <w:rPr>
                <w:noProof/>
                <w:webHidden/>
              </w:rPr>
              <w:fldChar w:fldCharType="end"/>
            </w:r>
            <w:r>
              <w:rPr>
                <w:noProof/>
              </w:rPr>
              <w:fldChar w:fldCharType="end"/>
            </w:r>
          </w:del>
        </w:p>
        <w:p w14:paraId="21CD4F86" w14:textId="77777777" w:rsidR="0053554C" w:rsidRDefault="00CD1693">
          <w:pPr>
            <w:pStyle w:val="TOC2"/>
            <w:rPr>
              <w:del w:id="65" w:author="pbx" w:date="2017-12-12T18:04:00Z"/>
              <w:rFonts w:asciiTheme="minorHAnsi" w:eastAsiaTheme="minorEastAsia" w:hAnsiTheme="minorHAnsi" w:cstheme="minorBidi"/>
              <w:noProof/>
            </w:rPr>
          </w:pPr>
          <w:del w:id="66" w:author="pbx" w:date="2017-12-12T18:04:00Z">
            <w:r>
              <w:fldChar w:fldCharType="begin"/>
            </w:r>
            <w:r>
              <w:delInstrText xml:space="preserve"> HYPERLINK \l "_Toc492041716" </w:delInstrText>
            </w:r>
            <w:r>
              <w:fldChar w:fldCharType="separate"/>
            </w:r>
            <w:r w:rsidR="0053554C" w:rsidRPr="00BE0242">
              <w:rPr>
                <w:rStyle w:val="Hyperlink"/>
                <w:noProof/>
              </w:rPr>
              <w:delText>7.9</w:delText>
            </w:r>
            <w:r w:rsidR="0053554C">
              <w:rPr>
                <w:rFonts w:asciiTheme="minorHAnsi" w:eastAsiaTheme="minorEastAsia" w:hAnsiTheme="minorHAnsi" w:cstheme="minorBidi"/>
                <w:noProof/>
              </w:rPr>
              <w:tab/>
            </w:r>
            <w:r w:rsidR="0053554C" w:rsidRPr="00BE0242">
              <w:rPr>
                <w:rStyle w:val="Hyperlink"/>
                <w:noProof/>
              </w:rPr>
              <w:delText>Sponsor Address</w:delText>
            </w:r>
            <w:r w:rsidR="0053554C" w:rsidRPr="00BE0242">
              <w:rPr>
                <w:rStyle w:val="Hyperlink"/>
                <w:noProof/>
                <w:highlight w:val="white"/>
              </w:rPr>
              <w:delText xml:space="preserve"> 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_Toc492041716 \h </w:delInstrText>
            </w:r>
            <w:r w:rsidR="0053554C">
              <w:rPr>
                <w:noProof/>
                <w:webHidden/>
              </w:rPr>
            </w:r>
            <w:r w:rsidR="0053554C">
              <w:rPr>
                <w:noProof/>
                <w:webHidden/>
              </w:rPr>
              <w:fldChar w:fldCharType="separate"/>
            </w:r>
            <w:r w:rsidR="0053554C">
              <w:rPr>
                <w:noProof/>
                <w:webHidden/>
              </w:rPr>
              <w:delText>18</w:delText>
            </w:r>
            <w:r w:rsidR="0053554C">
              <w:rPr>
                <w:noProof/>
                <w:webHidden/>
              </w:rPr>
              <w:fldChar w:fldCharType="end"/>
            </w:r>
            <w:r>
              <w:rPr>
                <w:noProof/>
              </w:rPr>
              <w:fldChar w:fldCharType="end"/>
            </w:r>
          </w:del>
        </w:p>
        <w:p w14:paraId="5C70984D" w14:textId="77777777" w:rsidR="0053554C" w:rsidRDefault="00CD1693">
          <w:pPr>
            <w:pStyle w:val="TOC2"/>
            <w:rPr>
              <w:del w:id="67" w:author="pbx" w:date="2017-12-12T18:04:00Z"/>
              <w:rFonts w:asciiTheme="minorHAnsi" w:eastAsiaTheme="minorEastAsia" w:hAnsiTheme="minorHAnsi" w:cstheme="minorBidi"/>
              <w:noProof/>
            </w:rPr>
          </w:pPr>
          <w:del w:id="68" w:author="pbx" w:date="2017-12-12T18:04:00Z">
            <w:r>
              <w:fldChar w:fldCharType="begin"/>
            </w:r>
            <w:r>
              <w:delInstrText xml:space="preserve"> HYPERLINK \l "_Toc49</w:delInstrText>
            </w:r>
            <w:r>
              <w:delInstrText xml:space="preserve">2041717" </w:delInstrText>
            </w:r>
            <w:r>
              <w:fldChar w:fldCharType="separate"/>
            </w:r>
            <w:r w:rsidR="0053554C" w:rsidRPr="00BE0242">
              <w:rPr>
                <w:rStyle w:val="Hyperlink"/>
                <w:noProof/>
              </w:rPr>
              <w:delText>7.10</w:delText>
            </w:r>
            <w:r w:rsidR="0053554C">
              <w:rPr>
                <w:rFonts w:asciiTheme="minorHAnsi" w:eastAsiaTheme="minorEastAsia" w:hAnsiTheme="minorHAnsi" w:cstheme="minorBidi"/>
                <w:noProof/>
              </w:rPr>
              <w:tab/>
            </w:r>
            <w:r w:rsidR="0053554C" w:rsidRPr="00BE0242">
              <w:rPr>
                <w:rStyle w:val="Hyperlink"/>
                <w:noProof/>
              </w:rPr>
              <w:delText>Other Party Name Section Validation</w:delText>
            </w:r>
            <w:r w:rsidR="0053554C">
              <w:rPr>
                <w:noProof/>
                <w:webHidden/>
              </w:rPr>
              <w:tab/>
            </w:r>
            <w:r w:rsidR="0053554C">
              <w:rPr>
                <w:noProof/>
                <w:webHidden/>
              </w:rPr>
              <w:fldChar w:fldCharType="begin"/>
            </w:r>
            <w:r w:rsidR="0053554C">
              <w:rPr>
                <w:noProof/>
                <w:webHidden/>
              </w:rPr>
              <w:delInstrText xml:space="preserve"> PAGEREF _Toc492041717 \h </w:delInstrText>
            </w:r>
            <w:r w:rsidR="0053554C">
              <w:rPr>
                <w:noProof/>
                <w:webHidden/>
              </w:rPr>
            </w:r>
            <w:r w:rsidR="0053554C">
              <w:rPr>
                <w:noProof/>
                <w:webHidden/>
              </w:rPr>
              <w:fldChar w:fldCharType="separate"/>
            </w:r>
            <w:r w:rsidR="0053554C">
              <w:rPr>
                <w:noProof/>
                <w:webHidden/>
              </w:rPr>
              <w:delText>18</w:delText>
            </w:r>
            <w:r w:rsidR="0053554C">
              <w:rPr>
                <w:noProof/>
                <w:webHidden/>
              </w:rPr>
              <w:fldChar w:fldCharType="end"/>
            </w:r>
            <w:r>
              <w:rPr>
                <w:noProof/>
              </w:rPr>
              <w:fldChar w:fldCharType="end"/>
            </w:r>
          </w:del>
        </w:p>
        <w:p w14:paraId="668FACE5" w14:textId="77777777" w:rsidR="0053554C" w:rsidRDefault="00CD1693">
          <w:pPr>
            <w:pStyle w:val="TOC2"/>
            <w:rPr>
              <w:del w:id="69" w:author="pbx" w:date="2017-12-12T18:04:00Z"/>
              <w:rFonts w:asciiTheme="minorHAnsi" w:eastAsiaTheme="minorEastAsia" w:hAnsiTheme="minorHAnsi" w:cstheme="minorBidi"/>
              <w:noProof/>
            </w:rPr>
          </w:pPr>
          <w:del w:id="70" w:author="pbx" w:date="2017-12-12T18:04:00Z">
            <w:r>
              <w:fldChar w:fldCharType="begin"/>
            </w:r>
            <w:r>
              <w:delInstrText xml:space="preserve"> HYPERLINK \l "_Toc492041718" </w:delInstrText>
            </w:r>
            <w:r>
              <w:fldChar w:fldCharType="separate"/>
            </w:r>
            <w:r w:rsidR="0053554C" w:rsidRPr="00BE0242">
              <w:rPr>
                <w:rStyle w:val="Hyperlink"/>
                <w:noProof/>
              </w:rPr>
              <w:delText>7.11</w:delText>
            </w:r>
            <w:r w:rsidR="0053554C">
              <w:rPr>
                <w:rFonts w:asciiTheme="minorHAnsi" w:eastAsiaTheme="minorEastAsia" w:hAnsiTheme="minorHAnsi" w:cstheme="minorBidi"/>
                <w:noProof/>
              </w:rPr>
              <w:tab/>
            </w:r>
            <w:r w:rsidR="0053554C" w:rsidRPr="00BE0242">
              <w:rPr>
                <w:rStyle w:val="Hyperlink"/>
                <w:noProof/>
              </w:rPr>
              <w:delText>Other Party Address Section Validation</w:delText>
            </w:r>
            <w:r w:rsidR="0053554C">
              <w:rPr>
                <w:noProof/>
                <w:webHidden/>
              </w:rPr>
              <w:tab/>
            </w:r>
            <w:r w:rsidR="0053554C">
              <w:rPr>
                <w:noProof/>
                <w:webHidden/>
              </w:rPr>
              <w:fldChar w:fldCharType="begin"/>
            </w:r>
            <w:r w:rsidR="0053554C">
              <w:rPr>
                <w:noProof/>
                <w:webHidden/>
              </w:rPr>
              <w:delInstrText xml:space="preserve"> PAGEREF _Toc492041718 \h </w:delInstrText>
            </w:r>
            <w:r w:rsidR="0053554C">
              <w:rPr>
                <w:noProof/>
                <w:webHidden/>
              </w:rPr>
            </w:r>
            <w:r w:rsidR="0053554C">
              <w:rPr>
                <w:noProof/>
                <w:webHidden/>
              </w:rPr>
              <w:fldChar w:fldCharType="separate"/>
            </w:r>
            <w:r w:rsidR="0053554C">
              <w:rPr>
                <w:noProof/>
                <w:webHidden/>
              </w:rPr>
              <w:delText>18</w:delText>
            </w:r>
            <w:r w:rsidR="0053554C">
              <w:rPr>
                <w:noProof/>
                <w:webHidden/>
              </w:rPr>
              <w:fldChar w:fldCharType="end"/>
            </w:r>
            <w:r>
              <w:rPr>
                <w:noProof/>
              </w:rPr>
              <w:fldChar w:fldCharType="end"/>
            </w:r>
          </w:del>
        </w:p>
        <w:p w14:paraId="30E8AEC0" w14:textId="77777777" w:rsidR="0053554C" w:rsidRDefault="00CD1693">
          <w:pPr>
            <w:pStyle w:val="TOC2"/>
            <w:rPr>
              <w:del w:id="71" w:author="pbx" w:date="2017-12-12T18:04:00Z"/>
              <w:rFonts w:asciiTheme="minorHAnsi" w:eastAsiaTheme="minorEastAsia" w:hAnsiTheme="minorHAnsi" w:cstheme="minorBidi"/>
              <w:noProof/>
            </w:rPr>
          </w:pPr>
          <w:del w:id="72" w:author="pbx" w:date="2017-12-12T18:04:00Z">
            <w:r>
              <w:fldChar w:fldCharType="begin"/>
            </w:r>
            <w:r>
              <w:delInstrText xml:space="preserve"> HYPERLINK \l "_Toc492041719" </w:delInstrText>
            </w:r>
            <w:r>
              <w:fldChar w:fldCharType="separate"/>
            </w:r>
            <w:r w:rsidR="0053554C" w:rsidRPr="00BE0242">
              <w:rPr>
                <w:rStyle w:val="Hyperlink"/>
                <w:noProof/>
              </w:rPr>
              <w:delText>7.12</w:delText>
            </w:r>
            <w:r w:rsidR="0053554C">
              <w:rPr>
                <w:rFonts w:asciiTheme="minorHAnsi" w:eastAsiaTheme="minorEastAsia" w:hAnsiTheme="minorHAnsi" w:cstheme="minorBidi"/>
                <w:noProof/>
              </w:rPr>
              <w:tab/>
            </w:r>
            <w:r w:rsidR="0053554C" w:rsidRPr="00BE0242">
              <w:rPr>
                <w:rStyle w:val="Hyperlink"/>
                <w:noProof/>
              </w:rPr>
              <w:delText>Date of Preparation</w:delText>
            </w:r>
            <w:r w:rsidR="0053554C" w:rsidRPr="00BE0242">
              <w:rPr>
                <w:rStyle w:val="Hyperlink"/>
                <w:noProof/>
                <w:highlight w:val="white"/>
              </w:rPr>
              <w:delText xml:space="preserve"> 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_Toc492041719 \h </w:delInstrText>
            </w:r>
            <w:r w:rsidR="0053554C">
              <w:rPr>
                <w:noProof/>
                <w:webHidden/>
              </w:rPr>
            </w:r>
            <w:r w:rsidR="0053554C">
              <w:rPr>
                <w:noProof/>
                <w:webHidden/>
              </w:rPr>
              <w:fldChar w:fldCharType="separate"/>
            </w:r>
            <w:r w:rsidR="0053554C">
              <w:rPr>
                <w:noProof/>
                <w:webHidden/>
              </w:rPr>
              <w:delText>19</w:delText>
            </w:r>
            <w:r w:rsidR="0053554C">
              <w:rPr>
                <w:noProof/>
                <w:webHidden/>
              </w:rPr>
              <w:fldChar w:fldCharType="end"/>
            </w:r>
            <w:r>
              <w:rPr>
                <w:noProof/>
              </w:rPr>
              <w:fldChar w:fldCharType="end"/>
            </w:r>
          </w:del>
        </w:p>
        <w:p w14:paraId="6984C241" w14:textId="77777777" w:rsidR="0053554C" w:rsidRDefault="00CD1693">
          <w:pPr>
            <w:pStyle w:val="TOC2"/>
            <w:rPr>
              <w:del w:id="73" w:author="pbx" w:date="2017-12-12T18:04:00Z"/>
              <w:rFonts w:asciiTheme="minorHAnsi" w:eastAsiaTheme="minorEastAsia" w:hAnsiTheme="minorHAnsi" w:cstheme="minorBidi"/>
              <w:noProof/>
            </w:rPr>
          </w:pPr>
          <w:del w:id="74" w:author="pbx" w:date="2017-12-12T18:04:00Z">
            <w:r>
              <w:fldChar w:fldCharType="begin"/>
            </w:r>
            <w:r>
              <w:delInstrText xml:space="preserve"> HYPERLINK \l "_Toc492041720" </w:delInstrText>
            </w:r>
            <w:r>
              <w:fldChar w:fldCharType="separate"/>
            </w:r>
            <w:r w:rsidR="0053554C" w:rsidRPr="00BE0242">
              <w:rPr>
                <w:rStyle w:val="Hyperlink"/>
                <w:noProof/>
              </w:rPr>
              <w:delText>7.13</w:delText>
            </w:r>
            <w:r w:rsidR="0053554C">
              <w:rPr>
                <w:rFonts w:asciiTheme="minorHAnsi" w:eastAsiaTheme="minorEastAsia" w:hAnsiTheme="minorHAnsi" w:cstheme="minorBidi"/>
                <w:noProof/>
              </w:rPr>
              <w:tab/>
            </w:r>
            <w:r w:rsidR="0053554C" w:rsidRPr="00BE0242">
              <w:rPr>
                <w:rStyle w:val="Hyperlink"/>
                <w:noProof/>
              </w:rPr>
              <w:delText xml:space="preserve">Date of Revision </w:delText>
            </w:r>
            <w:r w:rsidR="0053554C" w:rsidRPr="00BE0242">
              <w:rPr>
                <w:rStyle w:val="Hyperlink"/>
                <w:noProof/>
                <w:highlight w:val="white"/>
              </w:rPr>
              <w:delText>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_Toc492041720 \h </w:delInstrText>
            </w:r>
            <w:r w:rsidR="0053554C">
              <w:rPr>
                <w:noProof/>
                <w:webHidden/>
              </w:rPr>
            </w:r>
            <w:r w:rsidR="0053554C">
              <w:rPr>
                <w:noProof/>
                <w:webHidden/>
              </w:rPr>
              <w:fldChar w:fldCharType="separate"/>
            </w:r>
            <w:r w:rsidR="0053554C">
              <w:rPr>
                <w:noProof/>
                <w:webHidden/>
              </w:rPr>
              <w:delText>19</w:delText>
            </w:r>
            <w:r w:rsidR="0053554C">
              <w:rPr>
                <w:noProof/>
                <w:webHidden/>
              </w:rPr>
              <w:fldChar w:fldCharType="end"/>
            </w:r>
            <w:r>
              <w:rPr>
                <w:noProof/>
              </w:rPr>
              <w:fldChar w:fldCharType="end"/>
            </w:r>
          </w:del>
        </w:p>
        <w:p w14:paraId="251D34E5" w14:textId="77777777" w:rsidR="0053554C" w:rsidRDefault="00CD1693">
          <w:pPr>
            <w:pStyle w:val="TOC2"/>
            <w:rPr>
              <w:del w:id="75" w:author="pbx" w:date="2017-12-12T18:04:00Z"/>
              <w:rFonts w:asciiTheme="minorHAnsi" w:eastAsiaTheme="minorEastAsia" w:hAnsiTheme="minorHAnsi" w:cstheme="minorBidi"/>
              <w:noProof/>
            </w:rPr>
          </w:pPr>
          <w:del w:id="76" w:author="pbx" w:date="2017-12-12T18:04:00Z">
            <w:r>
              <w:fldChar w:fldCharType="begin"/>
            </w:r>
            <w:r>
              <w:delInstrText xml:space="preserve"> HYPERLINK \l "_Toc</w:delInstrText>
            </w:r>
            <w:r>
              <w:delInstrText xml:space="preserve">492041721" </w:delInstrText>
            </w:r>
            <w:r>
              <w:fldChar w:fldCharType="separate"/>
            </w:r>
            <w:r w:rsidR="0053554C" w:rsidRPr="00BE0242">
              <w:rPr>
                <w:rStyle w:val="Hyperlink"/>
                <w:noProof/>
              </w:rPr>
              <w:delText>7.14</w:delText>
            </w:r>
            <w:r w:rsidR="0053554C">
              <w:rPr>
                <w:rFonts w:asciiTheme="minorHAnsi" w:eastAsiaTheme="minorEastAsia" w:hAnsiTheme="minorHAnsi" w:cstheme="minorBidi"/>
                <w:noProof/>
              </w:rPr>
              <w:tab/>
            </w:r>
            <w:r w:rsidR="0053554C" w:rsidRPr="00BE0242">
              <w:rPr>
                <w:rStyle w:val="Hyperlink"/>
                <w:noProof/>
              </w:rPr>
              <w:delText>Submission Control No</w:delText>
            </w:r>
            <w:r w:rsidR="0053554C" w:rsidRPr="00BE0242">
              <w:rPr>
                <w:rStyle w:val="Hyperlink"/>
                <w:noProof/>
                <w:highlight w:val="white"/>
              </w:rPr>
              <w:delText xml:space="preserve"> 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_Toc492041721 \h </w:delInstrText>
            </w:r>
            <w:r w:rsidR="0053554C">
              <w:rPr>
                <w:noProof/>
                <w:webHidden/>
              </w:rPr>
            </w:r>
            <w:r w:rsidR="0053554C">
              <w:rPr>
                <w:noProof/>
                <w:webHidden/>
              </w:rPr>
              <w:fldChar w:fldCharType="separate"/>
            </w:r>
            <w:r w:rsidR="0053554C">
              <w:rPr>
                <w:noProof/>
                <w:webHidden/>
              </w:rPr>
              <w:delText>19</w:delText>
            </w:r>
            <w:r w:rsidR="0053554C">
              <w:rPr>
                <w:noProof/>
                <w:webHidden/>
              </w:rPr>
              <w:fldChar w:fldCharType="end"/>
            </w:r>
            <w:r>
              <w:rPr>
                <w:noProof/>
              </w:rPr>
              <w:fldChar w:fldCharType="end"/>
            </w:r>
          </w:del>
        </w:p>
        <w:p w14:paraId="6C8303A4" w14:textId="77777777" w:rsidR="0053554C" w:rsidRDefault="00CD1693">
          <w:pPr>
            <w:pStyle w:val="TOC2"/>
            <w:rPr>
              <w:del w:id="77" w:author="pbx" w:date="2017-12-12T18:04:00Z"/>
              <w:rFonts w:asciiTheme="minorHAnsi" w:eastAsiaTheme="minorEastAsia" w:hAnsiTheme="minorHAnsi" w:cstheme="minorBidi"/>
              <w:noProof/>
            </w:rPr>
          </w:pPr>
          <w:del w:id="78" w:author="pbx" w:date="2017-12-12T18:04:00Z">
            <w:r>
              <w:fldChar w:fldCharType="begin"/>
            </w:r>
            <w:r>
              <w:delInstrText xml:space="preserve"> HYPERLINK \l "_Toc492041722" </w:delInstrText>
            </w:r>
            <w:r>
              <w:fldChar w:fldCharType="separate"/>
            </w:r>
            <w:r w:rsidR="0053554C" w:rsidRPr="00BE0242">
              <w:rPr>
                <w:rStyle w:val="Hyperlink"/>
                <w:rFonts w:eastAsia="Times New Roman"/>
                <w:noProof/>
                <w:lang w:eastAsia="en-CA"/>
              </w:rPr>
              <w:delText>7.15</w:delText>
            </w:r>
            <w:r w:rsidR="0053554C">
              <w:rPr>
                <w:rFonts w:asciiTheme="minorHAnsi" w:eastAsiaTheme="minorEastAsia" w:hAnsiTheme="minorHAnsi" w:cstheme="minorBidi"/>
                <w:noProof/>
              </w:rPr>
              <w:tab/>
            </w:r>
            <w:r w:rsidR="0053554C" w:rsidRPr="00BE0242">
              <w:rPr>
                <w:rStyle w:val="Hyperlink"/>
                <w:rFonts w:eastAsia="Times New Roman"/>
                <w:noProof/>
                <w:lang w:eastAsia="en-CA"/>
              </w:rPr>
              <w:delText xml:space="preserve">Summary Product Information </w:delText>
            </w:r>
            <w:r w:rsidR="0053554C" w:rsidRPr="00BE0242">
              <w:rPr>
                <w:rStyle w:val="Hyperlink"/>
                <w:noProof/>
              </w:rPr>
              <w:delText>Section Validation</w:delText>
            </w:r>
            <w:r w:rsidR="0053554C">
              <w:rPr>
                <w:noProof/>
                <w:webHidden/>
              </w:rPr>
              <w:tab/>
            </w:r>
            <w:r w:rsidR="0053554C">
              <w:rPr>
                <w:noProof/>
                <w:webHidden/>
              </w:rPr>
              <w:fldChar w:fldCharType="begin"/>
            </w:r>
            <w:r w:rsidR="0053554C">
              <w:rPr>
                <w:noProof/>
                <w:webHidden/>
              </w:rPr>
              <w:delInstrText xml:space="preserve"> PAGEREF _Toc492041722 \h </w:delInstrText>
            </w:r>
            <w:r w:rsidR="0053554C">
              <w:rPr>
                <w:noProof/>
                <w:webHidden/>
              </w:rPr>
            </w:r>
            <w:r w:rsidR="0053554C">
              <w:rPr>
                <w:noProof/>
                <w:webHidden/>
              </w:rPr>
              <w:fldChar w:fldCharType="separate"/>
            </w:r>
            <w:r w:rsidR="0053554C">
              <w:rPr>
                <w:noProof/>
                <w:webHidden/>
              </w:rPr>
              <w:delText>19</w:delText>
            </w:r>
            <w:r w:rsidR="0053554C">
              <w:rPr>
                <w:noProof/>
                <w:webHidden/>
              </w:rPr>
              <w:fldChar w:fldCharType="end"/>
            </w:r>
            <w:r>
              <w:rPr>
                <w:noProof/>
              </w:rPr>
              <w:fldChar w:fldCharType="end"/>
            </w:r>
          </w:del>
        </w:p>
        <w:p w14:paraId="792F8B3C" w14:textId="77777777" w:rsidR="0053554C" w:rsidRDefault="00CD1693">
          <w:pPr>
            <w:pStyle w:val="TOC2"/>
            <w:rPr>
              <w:del w:id="79" w:author="pbx" w:date="2017-12-12T18:04:00Z"/>
              <w:rFonts w:asciiTheme="minorHAnsi" w:eastAsiaTheme="minorEastAsia" w:hAnsiTheme="minorHAnsi" w:cstheme="minorBidi"/>
              <w:noProof/>
            </w:rPr>
          </w:pPr>
          <w:del w:id="80" w:author="pbx" w:date="2017-12-12T18:04:00Z">
            <w:r>
              <w:fldChar w:fldCharType="begin"/>
            </w:r>
            <w:r>
              <w:delInstrText xml:space="preserve"> HYPERLINK \l "_Toc492041723" </w:delInstrText>
            </w:r>
            <w:r>
              <w:fldChar w:fldCharType="separate"/>
            </w:r>
            <w:r w:rsidR="0053554C" w:rsidRPr="00BE0242">
              <w:rPr>
                <w:rStyle w:val="Hyperlink"/>
                <w:noProof/>
              </w:rPr>
              <w:delText>7.16</w:delText>
            </w:r>
            <w:r w:rsidR="0053554C">
              <w:rPr>
                <w:rFonts w:asciiTheme="minorHAnsi" w:eastAsiaTheme="minorEastAsia" w:hAnsiTheme="minorHAnsi" w:cstheme="minorBidi"/>
                <w:noProof/>
              </w:rPr>
              <w:tab/>
            </w:r>
            <w:r w:rsidR="0053554C" w:rsidRPr="00BE0242">
              <w:rPr>
                <w:rStyle w:val="Hyperlink"/>
                <w:noProof/>
              </w:rPr>
              <w:delText>Indications and Clinical Use Section Validation</w:delText>
            </w:r>
            <w:r w:rsidR="0053554C">
              <w:rPr>
                <w:noProof/>
                <w:webHidden/>
              </w:rPr>
              <w:tab/>
            </w:r>
            <w:r w:rsidR="0053554C">
              <w:rPr>
                <w:noProof/>
                <w:webHidden/>
              </w:rPr>
              <w:fldChar w:fldCharType="begin"/>
            </w:r>
            <w:r w:rsidR="0053554C">
              <w:rPr>
                <w:noProof/>
                <w:webHidden/>
              </w:rPr>
              <w:delInstrText xml:space="preserve"> PAGEREF _Toc492041723 \h </w:delInstrText>
            </w:r>
            <w:r w:rsidR="0053554C">
              <w:rPr>
                <w:noProof/>
                <w:webHidden/>
              </w:rPr>
            </w:r>
            <w:r w:rsidR="0053554C">
              <w:rPr>
                <w:noProof/>
                <w:webHidden/>
              </w:rPr>
              <w:fldChar w:fldCharType="separate"/>
            </w:r>
            <w:r w:rsidR="0053554C">
              <w:rPr>
                <w:noProof/>
                <w:webHidden/>
              </w:rPr>
              <w:delText>19</w:delText>
            </w:r>
            <w:r w:rsidR="0053554C">
              <w:rPr>
                <w:noProof/>
                <w:webHidden/>
              </w:rPr>
              <w:fldChar w:fldCharType="end"/>
            </w:r>
            <w:r>
              <w:rPr>
                <w:noProof/>
              </w:rPr>
              <w:fldChar w:fldCharType="end"/>
            </w:r>
          </w:del>
        </w:p>
        <w:p w14:paraId="2FFD62ED" w14:textId="77777777" w:rsidR="0053554C" w:rsidRDefault="00CD1693">
          <w:pPr>
            <w:pStyle w:val="TOC2"/>
            <w:rPr>
              <w:del w:id="81" w:author="pbx" w:date="2017-12-12T18:04:00Z"/>
              <w:rFonts w:asciiTheme="minorHAnsi" w:eastAsiaTheme="minorEastAsia" w:hAnsiTheme="minorHAnsi" w:cstheme="minorBidi"/>
              <w:noProof/>
            </w:rPr>
          </w:pPr>
          <w:del w:id="82" w:author="pbx" w:date="2017-12-12T18:04:00Z">
            <w:r>
              <w:fldChar w:fldCharType="begin"/>
            </w:r>
            <w:r>
              <w:delInstrText xml:space="preserve"> HYPERLINK \l "_Toc492041724" </w:delInstrText>
            </w:r>
            <w:r>
              <w:fldChar w:fldCharType="separate"/>
            </w:r>
            <w:r w:rsidR="0053554C" w:rsidRPr="00BE0242">
              <w:rPr>
                <w:rStyle w:val="Hyperlink"/>
                <w:noProof/>
              </w:rPr>
              <w:delText>7.17</w:delText>
            </w:r>
            <w:r w:rsidR="0053554C">
              <w:rPr>
                <w:rFonts w:asciiTheme="minorHAnsi" w:eastAsiaTheme="minorEastAsia" w:hAnsiTheme="minorHAnsi" w:cstheme="minorBidi"/>
                <w:noProof/>
              </w:rPr>
              <w:tab/>
            </w:r>
            <w:r w:rsidR="0053554C" w:rsidRPr="00BE0242">
              <w:rPr>
                <w:rStyle w:val="Hyperlink"/>
                <w:noProof/>
              </w:rPr>
              <w:delText xml:space="preserve">Contradictions </w:delText>
            </w:r>
            <w:r w:rsidR="0053554C" w:rsidRPr="00BE0242">
              <w:rPr>
                <w:rStyle w:val="Hyperlink"/>
                <w:noProof/>
                <w:highlight w:val="white"/>
              </w:rPr>
              <w:delText>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_Toc492041724 \h </w:delInstrText>
            </w:r>
            <w:r w:rsidR="0053554C">
              <w:rPr>
                <w:noProof/>
                <w:webHidden/>
              </w:rPr>
            </w:r>
            <w:r w:rsidR="0053554C">
              <w:rPr>
                <w:noProof/>
                <w:webHidden/>
              </w:rPr>
              <w:fldChar w:fldCharType="separate"/>
            </w:r>
            <w:r w:rsidR="0053554C">
              <w:rPr>
                <w:noProof/>
                <w:webHidden/>
              </w:rPr>
              <w:delText>19</w:delText>
            </w:r>
            <w:r w:rsidR="0053554C">
              <w:rPr>
                <w:noProof/>
                <w:webHidden/>
              </w:rPr>
              <w:fldChar w:fldCharType="end"/>
            </w:r>
            <w:r>
              <w:rPr>
                <w:noProof/>
              </w:rPr>
              <w:fldChar w:fldCharType="end"/>
            </w:r>
          </w:del>
        </w:p>
        <w:p w14:paraId="26C8E7C1" w14:textId="77777777" w:rsidR="0053554C" w:rsidRDefault="00CD1693">
          <w:pPr>
            <w:pStyle w:val="TOC2"/>
            <w:rPr>
              <w:del w:id="83" w:author="pbx" w:date="2017-12-12T18:04:00Z"/>
              <w:rFonts w:asciiTheme="minorHAnsi" w:eastAsiaTheme="minorEastAsia" w:hAnsiTheme="minorHAnsi" w:cstheme="minorBidi"/>
              <w:noProof/>
            </w:rPr>
          </w:pPr>
          <w:del w:id="84" w:author="pbx" w:date="2017-12-12T18:04:00Z">
            <w:r>
              <w:lastRenderedPageBreak/>
              <w:fldChar w:fldCharType="begin"/>
            </w:r>
            <w:r>
              <w:delInstrText xml:space="preserve"> HYPERLINK \l "_Toc492041725" </w:delInstrText>
            </w:r>
            <w:r>
              <w:fldChar w:fldCharType="separate"/>
            </w:r>
            <w:r w:rsidR="0053554C" w:rsidRPr="00BE0242">
              <w:rPr>
                <w:rStyle w:val="Hyperlink"/>
                <w:noProof/>
              </w:rPr>
              <w:delText>7.18</w:delText>
            </w:r>
            <w:r w:rsidR="0053554C">
              <w:rPr>
                <w:rFonts w:asciiTheme="minorHAnsi" w:eastAsiaTheme="minorEastAsia" w:hAnsiTheme="minorHAnsi" w:cstheme="minorBidi"/>
                <w:noProof/>
              </w:rPr>
              <w:tab/>
            </w:r>
            <w:r w:rsidR="0053554C" w:rsidRPr="00BE0242">
              <w:rPr>
                <w:rStyle w:val="Hyperlink"/>
                <w:noProof/>
              </w:rPr>
              <w:delText xml:space="preserve">Warnings and Precautions </w:delText>
            </w:r>
            <w:r w:rsidR="0053554C" w:rsidRPr="00BE0242">
              <w:rPr>
                <w:rStyle w:val="Hyperlink"/>
                <w:noProof/>
                <w:highlight w:val="white"/>
              </w:rPr>
              <w:delText>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_Toc492041725 \h </w:delInstrText>
            </w:r>
            <w:r w:rsidR="0053554C">
              <w:rPr>
                <w:noProof/>
                <w:webHidden/>
              </w:rPr>
            </w:r>
            <w:r w:rsidR="0053554C">
              <w:rPr>
                <w:noProof/>
                <w:webHidden/>
              </w:rPr>
              <w:fldChar w:fldCharType="separate"/>
            </w:r>
            <w:r w:rsidR="0053554C">
              <w:rPr>
                <w:noProof/>
                <w:webHidden/>
              </w:rPr>
              <w:delText>20</w:delText>
            </w:r>
            <w:r w:rsidR="0053554C">
              <w:rPr>
                <w:noProof/>
                <w:webHidden/>
              </w:rPr>
              <w:fldChar w:fldCharType="end"/>
            </w:r>
            <w:r>
              <w:rPr>
                <w:noProof/>
              </w:rPr>
              <w:fldChar w:fldCharType="end"/>
            </w:r>
          </w:del>
        </w:p>
        <w:p w14:paraId="046F9FCC" w14:textId="77777777" w:rsidR="0053554C" w:rsidRDefault="00CD1693">
          <w:pPr>
            <w:pStyle w:val="TOC2"/>
            <w:rPr>
              <w:del w:id="85" w:author="pbx" w:date="2017-12-12T18:04:00Z"/>
              <w:rFonts w:asciiTheme="minorHAnsi" w:eastAsiaTheme="minorEastAsia" w:hAnsiTheme="minorHAnsi" w:cstheme="minorBidi"/>
              <w:noProof/>
            </w:rPr>
          </w:pPr>
          <w:del w:id="86" w:author="pbx" w:date="2017-12-12T18:04:00Z">
            <w:r>
              <w:fldChar w:fldCharType="begin"/>
            </w:r>
            <w:r>
              <w:delInstrText xml:space="preserve"> HYPERLINK \l "_Toc492041726" </w:delInstrText>
            </w:r>
            <w:r>
              <w:fldChar w:fldCharType="separate"/>
            </w:r>
            <w:r w:rsidR="0053554C" w:rsidRPr="00BE0242">
              <w:rPr>
                <w:rStyle w:val="Hyperlink"/>
                <w:noProof/>
              </w:rPr>
              <w:delText>7.19</w:delText>
            </w:r>
            <w:r w:rsidR="0053554C">
              <w:rPr>
                <w:rFonts w:asciiTheme="minorHAnsi" w:eastAsiaTheme="minorEastAsia" w:hAnsiTheme="minorHAnsi" w:cstheme="minorBidi"/>
                <w:noProof/>
              </w:rPr>
              <w:tab/>
            </w:r>
            <w:r w:rsidR="0053554C" w:rsidRPr="00BE0242">
              <w:rPr>
                <w:rStyle w:val="Hyperlink"/>
                <w:noProof/>
              </w:rPr>
              <w:delText xml:space="preserve">Adverse Reactions </w:delText>
            </w:r>
            <w:r w:rsidR="0053554C" w:rsidRPr="00BE0242">
              <w:rPr>
                <w:rStyle w:val="Hyperlink"/>
                <w:noProof/>
                <w:highlight w:val="white"/>
              </w:rPr>
              <w:delText>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_Toc492041726 \h </w:delInstrText>
            </w:r>
            <w:r w:rsidR="0053554C">
              <w:rPr>
                <w:noProof/>
                <w:webHidden/>
              </w:rPr>
            </w:r>
            <w:r w:rsidR="0053554C">
              <w:rPr>
                <w:noProof/>
                <w:webHidden/>
              </w:rPr>
              <w:fldChar w:fldCharType="separate"/>
            </w:r>
            <w:r w:rsidR="0053554C">
              <w:rPr>
                <w:noProof/>
                <w:webHidden/>
              </w:rPr>
              <w:delText>20</w:delText>
            </w:r>
            <w:r w:rsidR="0053554C">
              <w:rPr>
                <w:noProof/>
                <w:webHidden/>
              </w:rPr>
              <w:fldChar w:fldCharType="end"/>
            </w:r>
            <w:r>
              <w:rPr>
                <w:noProof/>
              </w:rPr>
              <w:fldChar w:fldCharType="end"/>
            </w:r>
          </w:del>
        </w:p>
        <w:p w14:paraId="49520FEE" w14:textId="77777777" w:rsidR="0053554C" w:rsidRDefault="00CD1693">
          <w:pPr>
            <w:pStyle w:val="TOC2"/>
            <w:rPr>
              <w:del w:id="87" w:author="pbx" w:date="2017-12-12T18:04:00Z"/>
              <w:rFonts w:asciiTheme="minorHAnsi" w:eastAsiaTheme="minorEastAsia" w:hAnsiTheme="minorHAnsi" w:cstheme="minorBidi"/>
              <w:noProof/>
            </w:rPr>
          </w:pPr>
          <w:del w:id="88" w:author="pbx" w:date="2017-12-12T18:04:00Z">
            <w:r>
              <w:fldChar w:fldCharType="begin"/>
            </w:r>
            <w:r>
              <w:delInstrText xml:space="preserve"> HYPERLINK \l "_Toc492041727" </w:delInstrText>
            </w:r>
            <w:r>
              <w:fldChar w:fldCharType="separate"/>
            </w:r>
            <w:r w:rsidR="0053554C" w:rsidRPr="00BE0242">
              <w:rPr>
                <w:rStyle w:val="Hyperlink"/>
                <w:noProof/>
              </w:rPr>
              <w:delText>7.20</w:delText>
            </w:r>
            <w:r w:rsidR="0053554C">
              <w:rPr>
                <w:rFonts w:asciiTheme="minorHAnsi" w:eastAsiaTheme="minorEastAsia" w:hAnsiTheme="minorHAnsi" w:cstheme="minorBidi"/>
                <w:noProof/>
              </w:rPr>
              <w:tab/>
            </w:r>
            <w:r w:rsidR="0053554C" w:rsidRPr="00BE0242">
              <w:rPr>
                <w:rStyle w:val="Hyperlink"/>
                <w:noProof/>
              </w:rPr>
              <w:delText xml:space="preserve">Drug Interactions </w:delText>
            </w:r>
            <w:r w:rsidR="0053554C" w:rsidRPr="00BE0242">
              <w:rPr>
                <w:rStyle w:val="Hyperlink"/>
                <w:noProof/>
                <w:highlight w:val="white"/>
              </w:rPr>
              <w:delText>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_Toc492041727 \h </w:delInstrText>
            </w:r>
            <w:r w:rsidR="0053554C">
              <w:rPr>
                <w:noProof/>
                <w:webHidden/>
              </w:rPr>
            </w:r>
            <w:r w:rsidR="0053554C">
              <w:rPr>
                <w:noProof/>
                <w:webHidden/>
              </w:rPr>
              <w:fldChar w:fldCharType="separate"/>
            </w:r>
            <w:r w:rsidR="0053554C">
              <w:rPr>
                <w:noProof/>
                <w:webHidden/>
              </w:rPr>
              <w:delText>20</w:delText>
            </w:r>
            <w:r w:rsidR="0053554C">
              <w:rPr>
                <w:noProof/>
                <w:webHidden/>
              </w:rPr>
              <w:fldChar w:fldCharType="end"/>
            </w:r>
            <w:r>
              <w:rPr>
                <w:noProof/>
              </w:rPr>
              <w:fldChar w:fldCharType="end"/>
            </w:r>
          </w:del>
        </w:p>
        <w:p w14:paraId="6C39E77D" w14:textId="77777777" w:rsidR="0053554C" w:rsidRDefault="00CD1693">
          <w:pPr>
            <w:pStyle w:val="TOC2"/>
            <w:rPr>
              <w:del w:id="89" w:author="pbx" w:date="2017-12-12T18:04:00Z"/>
              <w:rFonts w:asciiTheme="minorHAnsi" w:eastAsiaTheme="minorEastAsia" w:hAnsiTheme="minorHAnsi" w:cstheme="minorBidi"/>
              <w:noProof/>
            </w:rPr>
          </w:pPr>
          <w:del w:id="90" w:author="pbx" w:date="2017-12-12T18:04:00Z">
            <w:r>
              <w:fldChar w:fldCharType="begin"/>
            </w:r>
            <w:r>
              <w:delInstrText xml:space="preserve"> HYPERLINK \l "_Toc492041728" </w:delInstrText>
            </w:r>
            <w:r>
              <w:fldChar w:fldCharType="separate"/>
            </w:r>
            <w:r w:rsidR="0053554C" w:rsidRPr="00BE0242">
              <w:rPr>
                <w:rStyle w:val="Hyperlink"/>
                <w:noProof/>
              </w:rPr>
              <w:delText>7.21</w:delText>
            </w:r>
            <w:r w:rsidR="0053554C">
              <w:rPr>
                <w:rFonts w:asciiTheme="minorHAnsi" w:eastAsiaTheme="minorEastAsia" w:hAnsiTheme="minorHAnsi" w:cstheme="minorBidi"/>
                <w:noProof/>
              </w:rPr>
              <w:tab/>
            </w:r>
            <w:r w:rsidR="0053554C" w:rsidRPr="00BE0242">
              <w:rPr>
                <w:rStyle w:val="Hyperlink"/>
                <w:noProof/>
              </w:rPr>
              <w:delText xml:space="preserve">Dosage and Administration </w:delText>
            </w:r>
            <w:r w:rsidR="0053554C" w:rsidRPr="00BE0242">
              <w:rPr>
                <w:rStyle w:val="Hyperlink"/>
                <w:noProof/>
                <w:highlight w:val="white"/>
              </w:rPr>
              <w:delText>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_Toc492041728 \h </w:delInstrText>
            </w:r>
            <w:r w:rsidR="0053554C">
              <w:rPr>
                <w:noProof/>
                <w:webHidden/>
              </w:rPr>
            </w:r>
            <w:r w:rsidR="0053554C">
              <w:rPr>
                <w:noProof/>
                <w:webHidden/>
              </w:rPr>
              <w:fldChar w:fldCharType="separate"/>
            </w:r>
            <w:r w:rsidR="0053554C">
              <w:rPr>
                <w:noProof/>
                <w:webHidden/>
              </w:rPr>
              <w:delText>20</w:delText>
            </w:r>
            <w:r w:rsidR="0053554C">
              <w:rPr>
                <w:noProof/>
                <w:webHidden/>
              </w:rPr>
              <w:fldChar w:fldCharType="end"/>
            </w:r>
            <w:r>
              <w:rPr>
                <w:noProof/>
              </w:rPr>
              <w:fldChar w:fldCharType="end"/>
            </w:r>
          </w:del>
        </w:p>
        <w:p w14:paraId="047291F0" w14:textId="77777777" w:rsidR="0053554C" w:rsidRDefault="00CD1693">
          <w:pPr>
            <w:pStyle w:val="TOC2"/>
            <w:rPr>
              <w:del w:id="91" w:author="pbx" w:date="2017-12-12T18:04:00Z"/>
              <w:rFonts w:asciiTheme="minorHAnsi" w:eastAsiaTheme="minorEastAsia" w:hAnsiTheme="minorHAnsi" w:cstheme="minorBidi"/>
              <w:noProof/>
            </w:rPr>
          </w:pPr>
          <w:del w:id="92" w:author="pbx" w:date="2017-12-12T18:04:00Z">
            <w:r>
              <w:fldChar w:fldCharType="begin"/>
            </w:r>
            <w:r>
              <w:delInstrText xml:space="preserve"> HYPERLINK \l "_Toc492041729" </w:delInstrText>
            </w:r>
            <w:r>
              <w:fldChar w:fldCharType="separate"/>
            </w:r>
            <w:r w:rsidR="0053554C" w:rsidRPr="00BE0242">
              <w:rPr>
                <w:rStyle w:val="Hyperlink"/>
                <w:noProof/>
              </w:rPr>
              <w:delText>7.22</w:delText>
            </w:r>
            <w:r w:rsidR="0053554C">
              <w:rPr>
                <w:rFonts w:asciiTheme="minorHAnsi" w:eastAsiaTheme="minorEastAsia" w:hAnsiTheme="minorHAnsi" w:cstheme="minorBidi"/>
                <w:noProof/>
              </w:rPr>
              <w:tab/>
            </w:r>
            <w:r w:rsidR="0053554C" w:rsidRPr="00BE0242">
              <w:rPr>
                <w:rStyle w:val="Hyperlink"/>
                <w:noProof/>
              </w:rPr>
              <w:delText>Overdosage Section Validation</w:delText>
            </w:r>
            <w:r w:rsidR="0053554C">
              <w:rPr>
                <w:noProof/>
                <w:webHidden/>
              </w:rPr>
              <w:tab/>
            </w:r>
            <w:r w:rsidR="0053554C">
              <w:rPr>
                <w:noProof/>
                <w:webHidden/>
              </w:rPr>
              <w:fldChar w:fldCharType="begin"/>
            </w:r>
            <w:r w:rsidR="0053554C">
              <w:rPr>
                <w:noProof/>
                <w:webHidden/>
              </w:rPr>
              <w:delInstrText xml:space="preserve"> PAGEREF _Toc492041729 \h </w:delInstrText>
            </w:r>
            <w:r w:rsidR="0053554C">
              <w:rPr>
                <w:noProof/>
                <w:webHidden/>
              </w:rPr>
            </w:r>
            <w:r w:rsidR="0053554C">
              <w:rPr>
                <w:noProof/>
                <w:webHidden/>
              </w:rPr>
              <w:fldChar w:fldCharType="separate"/>
            </w:r>
            <w:r w:rsidR="0053554C">
              <w:rPr>
                <w:noProof/>
                <w:webHidden/>
              </w:rPr>
              <w:delText>20</w:delText>
            </w:r>
            <w:r w:rsidR="0053554C">
              <w:rPr>
                <w:noProof/>
                <w:webHidden/>
              </w:rPr>
              <w:fldChar w:fldCharType="end"/>
            </w:r>
            <w:r>
              <w:rPr>
                <w:noProof/>
              </w:rPr>
              <w:fldChar w:fldCharType="end"/>
            </w:r>
          </w:del>
        </w:p>
        <w:p w14:paraId="3A554A7A" w14:textId="77777777" w:rsidR="0053554C" w:rsidRDefault="00CD1693">
          <w:pPr>
            <w:pStyle w:val="TOC2"/>
            <w:rPr>
              <w:del w:id="93" w:author="pbx" w:date="2017-12-12T18:04:00Z"/>
              <w:rFonts w:asciiTheme="minorHAnsi" w:eastAsiaTheme="minorEastAsia" w:hAnsiTheme="minorHAnsi" w:cstheme="minorBidi"/>
              <w:noProof/>
            </w:rPr>
          </w:pPr>
          <w:del w:id="94" w:author="pbx" w:date="2017-12-12T18:04:00Z">
            <w:r>
              <w:fldChar w:fldCharType="begin"/>
            </w:r>
            <w:r>
              <w:delInstrText xml:space="preserve"> HYPERLINK \l "_Toc492041730" </w:delInstrText>
            </w:r>
            <w:r>
              <w:fldChar w:fldCharType="separate"/>
            </w:r>
            <w:r w:rsidR="0053554C" w:rsidRPr="00BE0242">
              <w:rPr>
                <w:rStyle w:val="Hyperlink"/>
                <w:noProof/>
              </w:rPr>
              <w:delText>7.23</w:delText>
            </w:r>
            <w:r w:rsidR="0053554C">
              <w:rPr>
                <w:rFonts w:asciiTheme="minorHAnsi" w:eastAsiaTheme="minorEastAsia" w:hAnsiTheme="minorHAnsi" w:cstheme="minorBidi"/>
                <w:noProof/>
              </w:rPr>
              <w:tab/>
            </w:r>
            <w:r w:rsidR="0053554C" w:rsidRPr="00BE0242">
              <w:rPr>
                <w:rStyle w:val="Hyperlink"/>
                <w:noProof/>
              </w:rPr>
              <w:delText>Action and Clinical Pharmacology Section Validation</w:delText>
            </w:r>
            <w:r w:rsidR="0053554C">
              <w:rPr>
                <w:noProof/>
                <w:webHidden/>
              </w:rPr>
              <w:tab/>
            </w:r>
            <w:r w:rsidR="0053554C">
              <w:rPr>
                <w:noProof/>
                <w:webHidden/>
              </w:rPr>
              <w:fldChar w:fldCharType="begin"/>
            </w:r>
            <w:r w:rsidR="0053554C">
              <w:rPr>
                <w:noProof/>
                <w:webHidden/>
              </w:rPr>
              <w:delInstrText xml:space="preserve"> PAGEREF _Toc492041730 \h </w:delInstrText>
            </w:r>
            <w:r w:rsidR="0053554C">
              <w:rPr>
                <w:noProof/>
                <w:webHidden/>
              </w:rPr>
            </w:r>
            <w:r w:rsidR="0053554C">
              <w:rPr>
                <w:noProof/>
                <w:webHidden/>
              </w:rPr>
              <w:fldChar w:fldCharType="separate"/>
            </w:r>
            <w:r w:rsidR="0053554C">
              <w:rPr>
                <w:noProof/>
                <w:webHidden/>
              </w:rPr>
              <w:delText>20</w:delText>
            </w:r>
            <w:r w:rsidR="0053554C">
              <w:rPr>
                <w:noProof/>
                <w:webHidden/>
              </w:rPr>
              <w:fldChar w:fldCharType="end"/>
            </w:r>
            <w:r>
              <w:rPr>
                <w:noProof/>
              </w:rPr>
              <w:fldChar w:fldCharType="end"/>
            </w:r>
          </w:del>
        </w:p>
        <w:p w14:paraId="7516FD30" w14:textId="77777777" w:rsidR="0053554C" w:rsidRDefault="00CD1693">
          <w:pPr>
            <w:pStyle w:val="TOC2"/>
            <w:rPr>
              <w:del w:id="95" w:author="pbx" w:date="2017-12-12T18:04:00Z"/>
              <w:rFonts w:asciiTheme="minorHAnsi" w:eastAsiaTheme="minorEastAsia" w:hAnsiTheme="minorHAnsi" w:cstheme="minorBidi"/>
              <w:noProof/>
            </w:rPr>
          </w:pPr>
          <w:del w:id="96" w:author="pbx" w:date="2017-12-12T18:04:00Z">
            <w:r>
              <w:fldChar w:fldCharType="begin"/>
            </w:r>
            <w:r>
              <w:delInstrText xml:space="preserve"> HY</w:delInstrText>
            </w:r>
            <w:r>
              <w:delInstrText xml:space="preserve">PERLINK \l "_Toc492041731" </w:delInstrText>
            </w:r>
            <w:r>
              <w:fldChar w:fldCharType="separate"/>
            </w:r>
            <w:r w:rsidR="0053554C" w:rsidRPr="00BE0242">
              <w:rPr>
                <w:rStyle w:val="Hyperlink"/>
                <w:noProof/>
              </w:rPr>
              <w:delText>7.24</w:delText>
            </w:r>
            <w:r w:rsidR="0053554C">
              <w:rPr>
                <w:rFonts w:asciiTheme="minorHAnsi" w:eastAsiaTheme="minorEastAsia" w:hAnsiTheme="minorHAnsi" w:cstheme="minorBidi"/>
                <w:noProof/>
              </w:rPr>
              <w:tab/>
            </w:r>
            <w:r w:rsidR="0053554C" w:rsidRPr="00BE0242">
              <w:rPr>
                <w:rStyle w:val="Hyperlink"/>
                <w:noProof/>
              </w:rPr>
              <w:delText>Storage and Stability Section Validation</w:delText>
            </w:r>
            <w:r w:rsidR="0053554C">
              <w:rPr>
                <w:noProof/>
                <w:webHidden/>
              </w:rPr>
              <w:tab/>
            </w:r>
            <w:r w:rsidR="0053554C">
              <w:rPr>
                <w:noProof/>
                <w:webHidden/>
              </w:rPr>
              <w:fldChar w:fldCharType="begin"/>
            </w:r>
            <w:r w:rsidR="0053554C">
              <w:rPr>
                <w:noProof/>
                <w:webHidden/>
              </w:rPr>
              <w:delInstrText xml:space="preserve"> PAGEREF _Toc492041731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0DFC1699" w14:textId="77777777" w:rsidR="0053554C" w:rsidRDefault="00CD1693">
          <w:pPr>
            <w:pStyle w:val="TOC2"/>
            <w:rPr>
              <w:del w:id="97" w:author="pbx" w:date="2017-12-12T18:04:00Z"/>
              <w:rFonts w:asciiTheme="minorHAnsi" w:eastAsiaTheme="minorEastAsia" w:hAnsiTheme="minorHAnsi" w:cstheme="minorBidi"/>
              <w:noProof/>
            </w:rPr>
          </w:pPr>
          <w:del w:id="98" w:author="pbx" w:date="2017-12-12T18:04:00Z">
            <w:r>
              <w:fldChar w:fldCharType="begin"/>
            </w:r>
            <w:r>
              <w:delInstrText xml:space="preserve"> HYPERLINK \l "_Toc492041732" </w:delInstrText>
            </w:r>
            <w:r>
              <w:fldChar w:fldCharType="separate"/>
            </w:r>
            <w:r w:rsidR="0053554C" w:rsidRPr="00BE0242">
              <w:rPr>
                <w:rStyle w:val="Hyperlink"/>
                <w:noProof/>
              </w:rPr>
              <w:delText>7.25</w:delText>
            </w:r>
            <w:r w:rsidR="0053554C">
              <w:rPr>
                <w:rFonts w:asciiTheme="minorHAnsi" w:eastAsiaTheme="minorEastAsia" w:hAnsiTheme="minorHAnsi" w:cstheme="minorBidi"/>
                <w:noProof/>
              </w:rPr>
              <w:tab/>
            </w:r>
            <w:r w:rsidR="0053554C" w:rsidRPr="00BE0242">
              <w:rPr>
                <w:rStyle w:val="Hyperlink"/>
                <w:noProof/>
              </w:rPr>
              <w:delText>Special Handling Instructions Section Validation</w:delText>
            </w:r>
            <w:r w:rsidR="0053554C">
              <w:rPr>
                <w:noProof/>
                <w:webHidden/>
              </w:rPr>
              <w:tab/>
            </w:r>
            <w:r w:rsidR="0053554C">
              <w:rPr>
                <w:noProof/>
                <w:webHidden/>
              </w:rPr>
              <w:fldChar w:fldCharType="begin"/>
            </w:r>
            <w:r w:rsidR="0053554C">
              <w:rPr>
                <w:noProof/>
                <w:webHidden/>
              </w:rPr>
              <w:delInstrText xml:space="preserve"> PAGEREF _Toc492041732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1AFB9E50" w14:textId="77777777" w:rsidR="0053554C" w:rsidRDefault="00CD1693">
          <w:pPr>
            <w:pStyle w:val="TOC2"/>
            <w:rPr>
              <w:del w:id="99" w:author="pbx" w:date="2017-12-12T18:04:00Z"/>
              <w:rFonts w:asciiTheme="minorHAnsi" w:eastAsiaTheme="minorEastAsia" w:hAnsiTheme="minorHAnsi" w:cstheme="minorBidi"/>
              <w:noProof/>
            </w:rPr>
          </w:pPr>
          <w:del w:id="100" w:author="pbx" w:date="2017-12-12T18:04:00Z">
            <w:r>
              <w:fldChar w:fldCharType="begin"/>
            </w:r>
            <w:r>
              <w:delInstrText xml:space="preserve"> HYPERLINK \l "_Toc492041733" </w:delInstrText>
            </w:r>
            <w:r>
              <w:fldChar w:fldCharType="separate"/>
            </w:r>
            <w:r w:rsidR="0053554C" w:rsidRPr="00BE0242">
              <w:rPr>
                <w:rStyle w:val="Hyperlink"/>
                <w:noProof/>
              </w:rPr>
              <w:delText>7.26</w:delText>
            </w:r>
            <w:r w:rsidR="0053554C">
              <w:rPr>
                <w:rFonts w:asciiTheme="minorHAnsi" w:eastAsiaTheme="minorEastAsia" w:hAnsiTheme="minorHAnsi" w:cstheme="minorBidi"/>
                <w:noProof/>
              </w:rPr>
              <w:tab/>
            </w:r>
            <w:r w:rsidR="0053554C" w:rsidRPr="00BE0242">
              <w:rPr>
                <w:rStyle w:val="Hyperlink"/>
                <w:noProof/>
              </w:rPr>
              <w:delText>Dosage Forms, Composition and Packaging Section Validation</w:delText>
            </w:r>
            <w:r w:rsidR="0053554C">
              <w:rPr>
                <w:noProof/>
                <w:webHidden/>
              </w:rPr>
              <w:tab/>
            </w:r>
            <w:r w:rsidR="0053554C">
              <w:rPr>
                <w:noProof/>
                <w:webHidden/>
              </w:rPr>
              <w:fldChar w:fldCharType="begin"/>
            </w:r>
            <w:r w:rsidR="0053554C">
              <w:rPr>
                <w:noProof/>
                <w:webHidden/>
              </w:rPr>
              <w:delInstrText xml:space="preserve"> PAGEREF _Toc492041733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41F5156A" w14:textId="77777777" w:rsidR="0053554C" w:rsidRDefault="00CD1693">
          <w:pPr>
            <w:pStyle w:val="TOC2"/>
            <w:rPr>
              <w:del w:id="101" w:author="pbx" w:date="2017-12-12T18:04:00Z"/>
              <w:rFonts w:asciiTheme="minorHAnsi" w:eastAsiaTheme="minorEastAsia" w:hAnsiTheme="minorHAnsi" w:cstheme="minorBidi"/>
              <w:noProof/>
            </w:rPr>
          </w:pPr>
          <w:del w:id="102" w:author="pbx" w:date="2017-12-12T18:04:00Z">
            <w:r>
              <w:fldChar w:fldCharType="begin"/>
            </w:r>
            <w:r>
              <w:delInstrText xml:space="preserve"> HYPERLINK \l "_Toc492041734" </w:delInstrText>
            </w:r>
            <w:r>
              <w:fldChar w:fldCharType="separate"/>
            </w:r>
            <w:r w:rsidR="0053554C" w:rsidRPr="00BE0242">
              <w:rPr>
                <w:rStyle w:val="Hyperlink"/>
                <w:noProof/>
              </w:rPr>
              <w:delText>7.27</w:delText>
            </w:r>
            <w:r w:rsidR="0053554C">
              <w:rPr>
                <w:rFonts w:asciiTheme="minorHAnsi" w:eastAsiaTheme="minorEastAsia" w:hAnsiTheme="minorHAnsi" w:cstheme="minorBidi"/>
                <w:noProof/>
              </w:rPr>
              <w:tab/>
            </w:r>
            <w:r w:rsidR="0053554C" w:rsidRPr="00BE0242">
              <w:rPr>
                <w:rStyle w:val="Hyperlink"/>
                <w:noProof/>
              </w:rPr>
              <w:delText>Pharmaceutical Information Section Validation</w:delText>
            </w:r>
            <w:r w:rsidR="0053554C">
              <w:rPr>
                <w:noProof/>
                <w:webHidden/>
              </w:rPr>
              <w:tab/>
            </w:r>
            <w:r w:rsidR="0053554C">
              <w:rPr>
                <w:noProof/>
                <w:webHidden/>
              </w:rPr>
              <w:fldChar w:fldCharType="begin"/>
            </w:r>
            <w:r w:rsidR="0053554C">
              <w:rPr>
                <w:noProof/>
                <w:webHidden/>
              </w:rPr>
              <w:delInstrText xml:space="preserve"> PAGEREF _Toc492041734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72435FBE" w14:textId="77777777" w:rsidR="0053554C" w:rsidRDefault="00CD1693">
          <w:pPr>
            <w:pStyle w:val="TOC2"/>
            <w:rPr>
              <w:del w:id="103" w:author="pbx" w:date="2017-12-12T18:04:00Z"/>
              <w:rFonts w:asciiTheme="minorHAnsi" w:eastAsiaTheme="minorEastAsia" w:hAnsiTheme="minorHAnsi" w:cstheme="minorBidi"/>
              <w:noProof/>
            </w:rPr>
          </w:pPr>
          <w:del w:id="104" w:author="pbx" w:date="2017-12-12T18:04:00Z">
            <w:r>
              <w:fldChar w:fldCharType="begin"/>
            </w:r>
            <w:r>
              <w:delInstrText xml:space="preserve"> HYPERLIN</w:delInstrText>
            </w:r>
            <w:r>
              <w:delInstrText xml:space="preserve">K \l "_Toc492041735" </w:delInstrText>
            </w:r>
            <w:r>
              <w:fldChar w:fldCharType="separate"/>
            </w:r>
            <w:r w:rsidR="0053554C" w:rsidRPr="00BE0242">
              <w:rPr>
                <w:rStyle w:val="Hyperlink"/>
                <w:noProof/>
              </w:rPr>
              <w:delText>7.28</w:delText>
            </w:r>
            <w:r w:rsidR="0053554C">
              <w:rPr>
                <w:rFonts w:asciiTheme="minorHAnsi" w:eastAsiaTheme="minorEastAsia" w:hAnsiTheme="minorHAnsi" w:cstheme="minorBidi"/>
                <w:noProof/>
              </w:rPr>
              <w:tab/>
            </w:r>
            <w:r w:rsidR="0053554C" w:rsidRPr="00BE0242">
              <w:rPr>
                <w:rStyle w:val="Hyperlink"/>
                <w:noProof/>
              </w:rPr>
              <w:delText>Clinical Trials Section Validation</w:delText>
            </w:r>
            <w:r w:rsidR="0053554C">
              <w:rPr>
                <w:noProof/>
                <w:webHidden/>
              </w:rPr>
              <w:tab/>
            </w:r>
            <w:r w:rsidR="0053554C">
              <w:rPr>
                <w:noProof/>
                <w:webHidden/>
              </w:rPr>
              <w:fldChar w:fldCharType="begin"/>
            </w:r>
            <w:r w:rsidR="0053554C">
              <w:rPr>
                <w:noProof/>
                <w:webHidden/>
              </w:rPr>
              <w:delInstrText xml:space="preserve"> PAGEREF _Toc492041735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1DBCECDE" w14:textId="77777777" w:rsidR="0053554C" w:rsidRDefault="00CD1693">
          <w:pPr>
            <w:pStyle w:val="TOC2"/>
            <w:rPr>
              <w:del w:id="105" w:author="pbx" w:date="2017-12-12T18:04:00Z"/>
              <w:rFonts w:asciiTheme="minorHAnsi" w:eastAsiaTheme="minorEastAsia" w:hAnsiTheme="minorHAnsi" w:cstheme="minorBidi"/>
              <w:noProof/>
            </w:rPr>
          </w:pPr>
          <w:del w:id="106" w:author="pbx" w:date="2017-12-12T18:04:00Z">
            <w:r>
              <w:fldChar w:fldCharType="begin"/>
            </w:r>
            <w:r>
              <w:delInstrText xml:space="preserve"> HYPERLINK \l "_Toc492041736" </w:delInstrText>
            </w:r>
            <w:r>
              <w:fldChar w:fldCharType="separate"/>
            </w:r>
            <w:r w:rsidR="0053554C" w:rsidRPr="00BE0242">
              <w:rPr>
                <w:rStyle w:val="Hyperlink"/>
                <w:noProof/>
              </w:rPr>
              <w:delText>7.29</w:delText>
            </w:r>
            <w:r w:rsidR="0053554C">
              <w:rPr>
                <w:rFonts w:asciiTheme="minorHAnsi" w:eastAsiaTheme="minorEastAsia" w:hAnsiTheme="minorHAnsi" w:cstheme="minorBidi"/>
                <w:noProof/>
              </w:rPr>
              <w:tab/>
            </w:r>
            <w:r w:rsidR="0053554C" w:rsidRPr="00BE0242">
              <w:rPr>
                <w:rStyle w:val="Hyperlink"/>
                <w:noProof/>
              </w:rPr>
              <w:delText>Detailed Pharmacology Section Validation</w:delText>
            </w:r>
            <w:r w:rsidR="0053554C">
              <w:rPr>
                <w:noProof/>
                <w:webHidden/>
              </w:rPr>
              <w:tab/>
            </w:r>
            <w:r w:rsidR="0053554C">
              <w:rPr>
                <w:noProof/>
                <w:webHidden/>
              </w:rPr>
              <w:fldChar w:fldCharType="begin"/>
            </w:r>
            <w:r w:rsidR="0053554C">
              <w:rPr>
                <w:noProof/>
                <w:webHidden/>
              </w:rPr>
              <w:delInstrText xml:space="preserve"> PAGEREF _Toc492041736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73D7C967" w14:textId="77777777" w:rsidR="0053554C" w:rsidRDefault="00CD1693">
          <w:pPr>
            <w:pStyle w:val="TOC2"/>
            <w:rPr>
              <w:del w:id="107" w:author="pbx" w:date="2017-12-12T18:04:00Z"/>
              <w:rFonts w:asciiTheme="minorHAnsi" w:eastAsiaTheme="minorEastAsia" w:hAnsiTheme="minorHAnsi" w:cstheme="minorBidi"/>
              <w:noProof/>
            </w:rPr>
          </w:pPr>
          <w:del w:id="108" w:author="pbx" w:date="2017-12-12T18:04:00Z">
            <w:r>
              <w:fldChar w:fldCharType="begin"/>
            </w:r>
            <w:r>
              <w:delInstrText xml:space="preserve"> HYPERLINK \l "_Toc492041737" </w:delInstrText>
            </w:r>
            <w:r>
              <w:fldChar w:fldCharType="separate"/>
            </w:r>
            <w:r w:rsidR="0053554C" w:rsidRPr="00BE0242">
              <w:rPr>
                <w:rStyle w:val="Hyperlink"/>
                <w:noProof/>
              </w:rPr>
              <w:delText>7.30</w:delText>
            </w:r>
            <w:r w:rsidR="0053554C">
              <w:rPr>
                <w:rFonts w:asciiTheme="minorHAnsi" w:eastAsiaTheme="minorEastAsia" w:hAnsiTheme="minorHAnsi" w:cstheme="minorBidi"/>
                <w:noProof/>
              </w:rPr>
              <w:tab/>
            </w:r>
            <w:r w:rsidR="0053554C" w:rsidRPr="00BE0242">
              <w:rPr>
                <w:rStyle w:val="Hyperlink"/>
                <w:noProof/>
              </w:rPr>
              <w:delText>Microbiology Section Validation</w:delText>
            </w:r>
            <w:r w:rsidR="0053554C">
              <w:rPr>
                <w:noProof/>
                <w:webHidden/>
              </w:rPr>
              <w:tab/>
            </w:r>
            <w:r w:rsidR="0053554C">
              <w:rPr>
                <w:noProof/>
                <w:webHidden/>
              </w:rPr>
              <w:fldChar w:fldCharType="begin"/>
            </w:r>
            <w:r w:rsidR="0053554C">
              <w:rPr>
                <w:noProof/>
                <w:webHidden/>
              </w:rPr>
              <w:delInstrText xml:space="preserve"> PAGEREF _Toc492041737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38565C92" w14:textId="77777777" w:rsidR="0053554C" w:rsidRDefault="00CD1693">
          <w:pPr>
            <w:pStyle w:val="TOC2"/>
            <w:rPr>
              <w:del w:id="109" w:author="pbx" w:date="2017-12-12T18:04:00Z"/>
              <w:rFonts w:asciiTheme="minorHAnsi" w:eastAsiaTheme="minorEastAsia" w:hAnsiTheme="minorHAnsi" w:cstheme="minorBidi"/>
              <w:noProof/>
            </w:rPr>
          </w:pPr>
          <w:del w:id="110" w:author="pbx" w:date="2017-12-12T18:04:00Z">
            <w:r>
              <w:fldChar w:fldCharType="begin"/>
            </w:r>
            <w:r>
              <w:delInstrText xml:space="preserve"> HYPERLINK \l "_Toc492041738" </w:delInstrText>
            </w:r>
            <w:r>
              <w:fldChar w:fldCharType="separate"/>
            </w:r>
            <w:r w:rsidR="0053554C" w:rsidRPr="00BE0242">
              <w:rPr>
                <w:rStyle w:val="Hyperlink"/>
                <w:noProof/>
              </w:rPr>
              <w:delText>7.31</w:delText>
            </w:r>
            <w:r w:rsidR="0053554C">
              <w:rPr>
                <w:rFonts w:asciiTheme="minorHAnsi" w:eastAsiaTheme="minorEastAsia" w:hAnsiTheme="minorHAnsi" w:cstheme="minorBidi"/>
                <w:noProof/>
              </w:rPr>
              <w:tab/>
            </w:r>
            <w:r w:rsidR="0053554C" w:rsidRPr="00BE0242">
              <w:rPr>
                <w:rStyle w:val="Hyperlink"/>
                <w:noProof/>
              </w:rPr>
              <w:delText>Toxicology Section Validation</w:delText>
            </w:r>
            <w:r w:rsidR="0053554C">
              <w:rPr>
                <w:noProof/>
                <w:webHidden/>
              </w:rPr>
              <w:tab/>
            </w:r>
            <w:r w:rsidR="0053554C">
              <w:rPr>
                <w:noProof/>
                <w:webHidden/>
              </w:rPr>
              <w:fldChar w:fldCharType="begin"/>
            </w:r>
            <w:r w:rsidR="0053554C">
              <w:rPr>
                <w:noProof/>
                <w:webHidden/>
              </w:rPr>
              <w:delInstrText xml:space="preserve"> PAGEREF _Toc492041738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642A1318" w14:textId="77777777" w:rsidR="0053554C" w:rsidRDefault="00CD1693">
          <w:pPr>
            <w:pStyle w:val="TOC2"/>
            <w:rPr>
              <w:del w:id="111" w:author="pbx" w:date="2017-12-12T18:04:00Z"/>
              <w:rFonts w:asciiTheme="minorHAnsi" w:eastAsiaTheme="minorEastAsia" w:hAnsiTheme="minorHAnsi" w:cstheme="minorBidi"/>
              <w:noProof/>
            </w:rPr>
          </w:pPr>
          <w:del w:id="112" w:author="pbx" w:date="2017-12-12T18:04:00Z">
            <w:r>
              <w:fldChar w:fldCharType="begin"/>
            </w:r>
            <w:r>
              <w:delInstrText xml:space="preserve"> HYPERLINK \l "_Toc492041</w:delInstrText>
            </w:r>
            <w:r>
              <w:delInstrText xml:space="preserve">739" </w:delInstrText>
            </w:r>
            <w:r>
              <w:fldChar w:fldCharType="separate"/>
            </w:r>
            <w:r w:rsidR="0053554C" w:rsidRPr="00BE0242">
              <w:rPr>
                <w:rStyle w:val="Hyperlink"/>
                <w:noProof/>
              </w:rPr>
              <w:delText>7.32</w:delText>
            </w:r>
            <w:r w:rsidR="0053554C">
              <w:rPr>
                <w:rFonts w:asciiTheme="minorHAnsi" w:eastAsiaTheme="minorEastAsia" w:hAnsiTheme="minorHAnsi" w:cstheme="minorBidi"/>
                <w:noProof/>
              </w:rPr>
              <w:tab/>
            </w:r>
            <w:r w:rsidR="0053554C" w:rsidRPr="00BE0242">
              <w:rPr>
                <w:rStyle w:val="Hyperlink"/>
                <w:noProof/>
              </w:rPr>
              <w:delText>References Section Validation</w:delText>
            </w:r>
            <w:r w:rsidR="0053554C">
              <w:rPr>
                <w:noProof/>
                <w:webHidden/>
              </w:rPr>
              <w:tab/>
            </w:r>
            <w:r w:rsidR="0053554C">
              <w:rPr>
                <w:noProof/>
                <w:webHidden/>
              </w:rPr>
              <w:fldChar w:fldCharType="begin"/>
            </w:r>
            <w:r w:rsidR="0053554C">
              <w:rPr>
                <w:noProof/>
                <w:webHidden/>
              </w:rPr>
              <w:delInstrText xml:space="preserve"> PAGEREF _Toc492041739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3D2B798D" w14:textId="77777777" w:rsidR="0053554C" w:rsidRDefault="00CD1693">
          <w:pPr>
            <w:pStyle w:val="TOC2"/>
            <w:rPr>
              <w:del w:id="113" w:author="pbx" w:date="2017-12-12T18:04:00Z"/>
              <w:rFonts w:asciiTheme="minorHAnsi" w:eastAsiaTheme="minorEastAsia" w:hAnsiTheme="minorHAnsi" w:cstheme="minorBidi"/>
              <w:noProof/>
            </w:rPr>
          </w:pPr>
          <w:del w:id="114" w:author="pbx" w:date="2017-12-12T18:04:00Z">
            <w:r>
              <w:fldChar w:fldCharType="begin"/>
            </w:r>
            <w:r>
              <w:delInstrText xml:space="preserve"> HYPERLINK \l "_Toc492041740" </w:delInstrText>
            </w:r>
            <w:r>
              <w:fldChar w:fldCharType="separate"/>
            </w:r>
            <w:r w:rsidR="0053554C" w:rsidRPr="00BE0242">
              <w:rPr>
                <w:rStyle w:val="Hyperlink"/>
                <w:noProof/>
              </w:rPr>
              <w:delText>7.33</w:delText>
            </w:r>
            <w:r w:rsidR="0053554C">
              <w:rPr>
                <w:rFonts w:asciiTheme="minorHAnsi" w:eastAsiaTheme="minorEastAsia" w:hAnsiTheme="minorHAnsi" w:cstheme="minorBidi"/>
                <w:noProof/>
              </w:rPr>
              <w:tab/>
            </w:r>
            <w:r w:rsidR="0053554C" w:rsidRPr="00BE0242">
              <w:rPr>
                <w:rStyle w:val="Hyperlink"/>
                <w:noProof/>
              </w:rPr>
              <w:delText>About This Medication Section Validation</w:delText>
            </w:r>
            <w:r w:rsidR="0053554C">
              <w:rPr>
                <w:noProof/>
                <w:webHidden/>
              </w:rPr>
              <w:tab/>
            </w:r>
            <w:r w:rsidR="0053554C">
              <w:rPr>
                <w:noProof/>
                <w:webHidden/>
              </w:rPr>
              <w:fldChar w:fldCharType="begin"/>
            </w:r>
            <w:r w:rsidR="0053554C">
              <w:rPr>
                <w:noProof/>
                <w:webHidden/>
              </w:rPr>
              <w:delInstrText xml:space="preserve"> PAGEREF _Toc492041740 \h </w:delInstrText>
            </w:r>
            <w:r w:rsidR="0053554C">
              <w:rPr>
                <w:noProof/>
                <w:webHidden/>
              </w:rPr>
            </w:r>
            <w:r w:rsidR="0053554C">
              <w:rPr>
                <w:noProof/>
                <w:webHidden/>
              </w:rPr>
              <w:fldChar w:fldCharType="separate"/>
            </w:r>
            <w:r w:rsidR="0053554C">
              <w:rPr>
                <w:noProof/>
                <w:webHidden/>
              </w:rPr>
              <w:delText>21</w:delText>
            </w:r>
            <w:r w:rsidR="0053554C">
              <w:rPr>
                <w:noProof/>
                <w:webHidden/>
              </w:rPr>
              <w:fldChar w:fldCharType="end"/>
            </w:r>
            <w:r>
              <w:rPr>
                <w:noProof/>
              </w:rPr>
              <w:fldChar w:fldCharType="end"/>
            </w:r>
          </w:del>
        </w:p>
        <w:p w14:paraId="47E2FD66" w14:textId="77777777" w:rsidR="0053554C" w:rsidRDefault="00CD1693">
          <w:pPr>
            <w:pStyle w:val="TOC2"/>
            <w:rPr>
              <w:del w:id="115" w:author="pbx" w:date="2017-12-12T18:04:00Z"/>
              <w:rFonts w:asciiTheme="minorHAnsi" w:eastAsiaTheme="minorEastAsia" w:hAnsiTheme="minorHAnsi" w:cstheme="minorBidi"/>
              <w:noProof/>
            </w:rPr>
          </w:pPr>
          <w:del w:id="116" w:author="pbx" w:date="2017-12-12T18:04:00Z">
            <w:r>
              <w:fldChar w:fldCharType="begin"/>
            </w:r>
            <w:r>
              <w:delInstrText xml:space="preserve"> HYPERLINK \l "_Toc492041741" </w:delInstrText>
            </w:r>
            <w:r>
              <w:fldChar w:fldCharType="separate"/>
            </w:r>
            <w:r w:rsidR="0053554C" w:rsidRPr="00BE0242">
              <w:rPr>
                <w:rStyle w:val="Hyperlink"/>
                <w:noProof/>
              </w:rPr>
              <w:delText>7.34</w:delText>
            </w:r>
            <w:r w:rsidR="0053554C">
              <w:rPr>
                <w:rFonts w:asciiTheme="minorHAnsi" w:eastAsiaTheme="minorEastAsia" w:hAnsiTheme="minorHAnsi" w:cstheme="minorBidi"/>
                <w:noProof/>
              </w:rPr>
              <w:tab/>
            </w:r>
            <w:r w:rsidR="0053554C" w:rsidRPr="00BE0242">
              <w:rPr>
                <w:rStyle w:val="Hyperlink"/>
                <w:noProof/>
              </w:rPr>
              <w:delText>Serious Warnings and Precautions Section Validation</w:delText>
            </w:r>
            <w:r w:rsidR="0053554C">
              <w:rPr>
                <w:noProof/>
                <w:webHidden/>
              </w:rPr>
              <w:tab/>
            </w:r>
            <w:r w:rsidR="0053554C">
              <w:rPr>
                <w:noProof/>
                <w:webHidden/>
              </w:rPr>
              <w:fldChar w:fldCharType="begin"/>
            </w:r>
            <w:r w:rsidR="0053554C">
              <w:rPr>
                <w:noProof/>
                <w:webHidden/>
              </w:rPr>
              <w:delInstrText xml:space="preserve"> PAGEREF _Toc492041741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6A201076" w14:textId="77777777" w:rsidR="0053554C" w:rsidRDefault="00CD1693">
          <w:pPr>
            <w:pStyle w:val="TOC2"/>
            <w:rPr>
              <w:del w:id="117" w:author="pbx" w:date="2017-12-12T18:04:00Z"/>
              <w:rFonts w:asciiTheme="minorHAnsi" w:eastAsiaTheme="minorEastAsia" w:hAnsiTheme="minorHAnsi" w:cstheme="minorBidi"/>
              <w:noProof/>
            </w:rPr>
          </w:pPr>
          <w:del w:id="118" w:author="pbx" w:date="2017-12-12T18:04:00Z">
            <w:r>
              <w:fldChar w:fldCharType="begin"/>
            </w:r>
            <w:r>
              <w:delInstrText xml:space="preserve"> HYPERLINK \l "_Toc492041742" </w:delInstrText>
            </w:r>
            <w:r>
              <w:fldChar w:fldCharType="separate"/>
            </w:r>
            <w:r w:rsidR="0053554C" w:rsidRPr="00BE0242">
              <w:rPr>
                <w:rStyle w:val="Hyperlink"/>
                <w:noProof/>
              </w:rPr>
              <w:delText>7.35</w:delText>
            </w:r>
            <w:r w:rsidR="0053554C">
              <w:rPr>
                <w:rFonts w:asciiTheme="minorHAnsi" w:eastAsiaTheme="minorEastAsia" w:hAnsiTheme="minorHAnsi" w:cstheme="minorBidi"/>
                <w:noProof/>
              </w:rPr>
              <w:tab/>
            </w:r>
            <w:r w:rsidR="0053554C" w:rsidRPr="00BE0242">
              <w:rPr>
                <w:rStyle w:val="Hyperlink"/>
                <w:noProof/>
              </w:rPr>
              <w:delText>Interactions with this Medication Section Validation</w:delText>
            </w:r>
            <w:r w:rsidR="0053554C">
              <w:rPr>
                <w:noProof/>
                <w:webHidden/>
              </w:rPr>
              <w:tab/>
            </w:r>
            <w:r w:rsidR="0053554C">
              <w:rPr>
                <w:noProof/>
                <w:webHidden/>
              </w:rPr>
              <w:fldChar w:fldCharType="begin"/>
            </w:r>
            <w:r w:rsidR="0053554C">
              <w:rPr>
                <w:noProof/>
                <w:webHidden/>
              </w:rPr>
              <w:delInstrText xml:space="preserve"> PAGEREF _Toc492041742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6B2479F9" w14:textId="77777777" w:rsidR="0053554C" w:rsidRDefault="00CD1693">
          <w:pPr>
            <w:pStyle w:val="TOC2"/>
            <w:rPr>
              <w:del w:id="119" w:author="pbx" w:date="2017-12-12T18:04:00Z"/>
              <w:rFonts w:asciiTheme="minorHAnsi" w:eastAsiaTheme="minorEastAsia" w:hAnsiTheme="minorHAnsi" w:cstheme="minorBidi"/>
              <w:noProof/>
            </w:rPr>
          </w:pPr>
          <w:del w:id="120" w:author="pbx" w:date="2017-12-12T18:04:00Z">
            <w:r>
              <w:fldChar w:fldCharType="begin"/>
            </w:r>
            <w:r>
              <w:delInstrText xml:space="preserve"> HYPERLINK \l "_Toc492041743" </w:delInstrText>
            </w:r>
            <w:r>
              <w:fldChar w:fldCharType="separate"/>
            </w:r>
            <w:r w:rsidR="0053554C" w:rsidRPr="00BE0242">
              <w:rPr>
                <w:rStyle w:val="Hyperlink"/>
                <w:noProof/>
              </w:rPr>
              <w:delText>7.36</w:delText>
            </w:r>
            <w:r w:rsidR="0053554C">
              <w:rPr>
                <w:rFonts w:asciiTheme="minorHAnsi" w:eastAsiaTheme="minorEastAsia" w:hAnsiTheme="minorHAnsi" w:cstheme="minorBidi"/>
                <w:noProof/>
              </w:rPr>
              <w:tab/>
            </w:r>
            <w:r w:rsidR="0053554C" w:rsidRPr="00BE0242">
              <w:rPr>
                <w:rStyle w:val="Hyperlink"/>
                <w:noProof/>
              </w:rPr>
              <w:delText>Proper Use of this Medication Section Validation</w:delText>
            </w:r>
            <w:r w:rsidR="0053554C">
              <w:rPr>
                <w:noProof/>
                <w:webHidden/>
              </w:rPr>
              <w:tab/>
            </w:r>
            <w:r w:rsidR="0053554C">
              <w:rPr>
                <w:noProof/>
                <w:webHidden/>
              </w:rPr>
              <w:fldChar w:fldCharType="begin"/>
            </w:r>
            <w:r w:rsidR="0053554C">
              <w:rPr>
                <w:noProof/>
                <w:webHidden/>
              </w:rPr>
              <w:delInstrText xml:space="preserve"> PAGEREF _Toc492041743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71683001" w14:textId="77777777" w:rsidR="0053554C" w:rsidRDefault="00CD1693">
          <w:pPr>
            <w:pStyle w:val="TOC2"/>
            <w:rPr>
              <w:del w:id="121" w:author="pbx" w:date="2017-12-12T18:04:00Z"/>
              <w:rFonts w:asciiTheme="minorHAnsi" w:eastAsiaTheme="minorEastAsia" w:hAnsiTheme="minorHAnsi" w:cstheme="minorBidi"/>
              <w:noProof/>
            </w:rPr>
          </w:pPr>
          <w:del w:id="122" w:author="pbx" w:date="2017-12-12T18:04:00Z">
            <w:r>
              <w:fldChar w:fldCharType="begin"/>
            </w:r>
            <w:r>
              <w:delInstrText xml:space="preserve"> HYPE</w:delInstrText>
            </w:r>
            <w:r>
              <w:delInstrText xml:space="preserve">RLINK \l "_Toc492041744" </w:delInstrText>
            </w:r>
            <w:r>
              <w:fldChar w:fldCharType="separate"/>
            </w:r>
            <w:r w:rsidR="0053554C" w:rsidRPr="00BE0242">
              <w:rPr>
                <w:rStyle w:val="Hyperlink"/>
                <w:noProof/>
              </w:rPr>
              <w:delText>7.37</w:delText>
            </w:r>
            <w:r w:rsidR="0053554C">
              <w:rPr>
                <w:rFonts w:asciiTheme="minorHAnsi" w:eastAsiaTheme="minorEastAsia" w:hAnsiTheme="minorHAnsi" w:cstheme="minorBidi"/>
                <w:noProof/>
              </w:rPr>
              <w:tab/>
            </w:r>
            <w:r w:rsidR="0053554C" w:rsidRPr="00BE0242">
              <w:rPr>
                <w:rStyle w:val="Hyperlink"/>
                <w:noProof/>
              </w:rPr>
              <w:delText>Side Effects and What to Do About Them Section Validation</w:delText>
            </w:r>
            <w:r w:rsidR="0053554C">
              <w:rPr>
                <w:noProof/>
                <w:webHidden/>
              </w:rPr>
              <w:tab/>
            </w:r>
            <w:r w:rsidR="0053554C">
              <w:rPr>
                <w:noProof/>
                <w:webHidden/>
              </w:rPr>
              <w:fldChar w:fldCharType="begin"/>
            </w:r>
            <w:r w:rsidR="0053554C">
              <w:rPr>
                <w:noProof/>
                <w:webHidden/>
              </w:rPr>
              <w:delInstrText xml:space="preserve"> PAGEREF _Toc492041744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45067B97" w14:textId="77777777" w:rsidR="0053554C" w:rsidRDefault="00CD1693">
          <w:pPr>
            <w:pStyle w:val="TOC2"/>
            <w:rPr>
              <w:del w:id="123" w:author="pbx" w:date="2017-12-12T18:04:00Z"/>
              <w:rFonts w:asciiTheme="minorHAnsi" w:eastAsiaTheme="minorEastAsia" w:hAnsiTheme="minorHAnsi" w:cstheme="minorBidi"/>
              <w:noProof/>
            </w:rPr>
          </w:pPr>
          <w:del w:id="124" w:author="pbx" w:date="2017-12-12T18:04:00Z">
            <w:r>
              <w:fldChar w:fldCharType="begin"/>
            </w:r>
            <w:r>
              <w:delInstrText xml:space="preserve"> HYPERLINK \l "_Toc492041745" </w:delInstrText>
            </w:r>
            <w:r>
              <w:fldChar w:fldCharType="separate"/>
            </w:r>
            <w:r w:rsidR="0053554C" w:rsidRPr="00BE0242">
              <w:rPr>
                <w:rStyle w:val="Hyperlink"/>
                <w:noProof/>
              </w:rPr>
              <w:delText>7.38</w:delText>
            </w:r>
            <w:r w:rsidR="0053554C">
              <w:rPr>
                <w:rFonts w:asciiTheme="minorHAnsi" w:eastAsiaTheme="minorEastAsia" w:hAnsiTheme="minorHAnsi" w:cstheme="minorBidi"/>
                <w:noProof/>
              </w:rPr>
              <w:tab/>
            </w:r>
            <w:r w:rsidR="0053554C" w:rsidRPr="00BE0242">
              <w:rPr>
                <w:rStyle w:val="Hyperlink"/>
                <w:noProof/>
              </w:rPr>
              <w:delText>How to Store It Section Validation</w:delText>
            </w:r>
            <w:r w:rsidR="0053554C">
              <w:rPr>
                <w:noProof/>
                <w:webHidden/>
              </w:rPr>
              <w:tab/>
            </w:r>
            <w:r w:rsidR="0053554C">
              <w:rPr>
                <w:noProof/>
                <w:webHidden/>
              </w:rPr>
              <w:fldChar w:fldCharType="begin"/>
            </w:r>
            <w:r w:rsidR="0053554C">
              <w:rPr>
                <w:noProof/>
                <w:webHidden/>
              </w:rPr>
              <w:delInstrText xml:space="preserve"> PAGEREF _Toc492041745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24C038FB" w14:textId="77777777" w:rsidR="0053554C" w:rsidRDefault="00CD1693">
          <w:pPr>
            <w:pStyle w:val="TOC2"/>
            <w:rPr>
              <w:del w:id="125" w:author="pbx" w:date="2017-12-12T18:04:00Z"/>
              <w:rFonts w:asciiTheme="minorHAnsi" w:eastAsiaTheme="minorEastAsia" w:hAnsiTheme="minorHAnsi" w:cstheme="minorBidi"/>
              <w:noProof/>
            </w:rPr>
          </w:pPr>
          <w:del w:id="126" w:author="pbx" w:date="2017-12-12T18:04:00Z">
            <w:r>
              <w:fldChar w:fldCharType="begin"/>
            </w:r>
            <w:r>
              <w:delInstrText xml:space="preserve"> HYPERLINK \l "_Toc492041746" </w:delInstrText>
            </w:r>
            <w:r>
              <w:fldChar w:fldCharType="separate"/>
            </w:r>
            <w:r w:rsidR="0053554C" w:rsidRPr="00BE0242">
              <w:rPr>
                <w:rStyle w:val="Hyperlink"/>
                <w:noProof/>
              </w:rPr>
              <w:delText>7.39</w:delText>
            </w:r>
            <w:r w:rsidR="0053554C">
              <w:rPr>
                <w:rFonts w:asciiTheme="minorHAnsi" w:eastAsiaTheme="minorEastAsia" w:hAnsiTheme="minorHAnsi" w:cstheme="minorBidi"/>
                <w:noProof/>
              </w:rPr>
              <w:tab/>
            </w:r>
            <w:r w:rsidR="0053554C" w:rsidRPr="00BE0242">
              <w:rPr>
                <w:rStyle w:val="Hyperlink"/>
                <w:noProof/>
              </w:rPr>
              <w:delText>Reporting Suspected Side Effects Section Validation</w:delText>
            </w:r>
            <w:r w:rsidR="0053554C">
              <w:rPr>
                <w:noProof/>
                <w:webHidden/>
              </w:rPr>
              <w:tab/>
            </w:r>
            <w:r w:rsidR="0053554C">
              <w:rPr>
                <w:noProof/>
                <w:webHidden/>
              </w:rPr>
              <w:fldChar w:fldCharType="begin"/>
            </w:r>
            <w:r w:rsidR="0053554C">
              <w:rPr>
                <w:noProof/>
                <w:webHidden/>
              </w:rPr>
              <w:delInstrText xml:space="preserve"> PAGEREF _Toc492041746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7D56C8F3" w14:textId="77777777" w:rsidR="0053554C" w:rsidRDefault="00CD1693">
          <w:pPr>
            <w:pStyle w:val="TOC2"/>
            <w:rPr>
              <w:del w:id="127" w:author="pbx" w:date="2017-12-12T18:04:00Z"/>
              <w:rFonts w:asciiTheme="minorHAnsi" w:eastAsiaTheme="minorEastAsia" w:hAnsiTheme="minorHAnsi" w:cstheme="minorBidi"/>
              <w:noProof/>
            </w:rPr>
          </w:pPr>
          <w:del w:id="128" w:author="pbx" w:date="2017-12-12T18:04:00Z">
            <w:r>
              <w:fldChar w:fldCharType="begin"/>
            </w:r>
            <w:r>
              <w:delInstrText xml:space="preserve"> HYPERLINK \l "_Toc492041747" </w:delInstrText>
            </w:r>
            <w:r>
              <w:fldChar w:fldCharType="separate"/>
            </w:r>
            <w:r w:rsidR="0053554C" w:rsidRPr="00BE0242">
              <w:rPr>
                <w:rStyle w:val="Hyperlink"/>
                <w:noProof/>
              </w:rPr>
              <w:delText>7.40</w:delText>
            </w:r>
            <w:r w:rsidR="0053554C">
              <w:rPr>
                <w:rFonts w:asciiTheme="minorHAnsi" w:eastAsiaTheme="minorEastAsia" w:hAnsiTheme="minorHAnsi" w:cstheme="minorBidi"/>
                <w:noProof/>
              </w:rPr>
              <w:tab/>
            </w:r>
            <w:r w:rsidR="0053554C" w:rsidRPr="00BE0242">
              <w:rPr>
                <w:rStyle w:val="Hyperlink"/>
                <w:noProof/>
              </w:rPr>
              <w:delText>More Information Section Validation</w:delText>
            </w:r>
            <w:r w:rsidR="0053554C">
              <w:rPr>
                <w:noProof/>
                <w:webHidden/>
              </w:rPr>
              <w:tab/>
            </w:r>
            <w:r w:rsidR="0053554C">
              <w:rPr>
                <w:noProof/>
                <w:webHidden/>
              </w:rPr>
              <w:fldChar w:fldCharType="begin"/>
            </w:r>
            <w:r w:rsidR="0053554C">
              <w:rPr>
                <w:noProof/>
                <w:webHidden/>
              </w:rPr>
              <w:delInstrText xml:space="preserve"> PAGEREF _Toc492041747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05681555" w14:textId="77777777" w:rsidR="0053554C" w:rsidRDefault="00CD1693">
          <w:pPr>
            <w:pStyle w:val="TOC2"/>
            <w:rPr>
              <w:del w:id="129" w:author="pbx" w:date="2017-12-12T18:04:00Z"/>
              <w:rFonts w:asciiTheme="minorHAnsi" w:eastAsiaTheme="minorEastAsia" w:hAnsiTheme="minorHAnsi" w:cstheme="minorBidi"/>
              <w:noProof/>
            </w:rPr>
          </w:pPr>
          <w:del w:id="130" w:author="pbx" w:date="2017-12-12T18:04:00Z">
            <w:r>
              <w:fldChar w:fldCharType="begin"/>
            </w:r>
            <w:r>
              <w:delInstrText xml:space="preserve"> HYPERLINK \l "_Toc492041748" </w:delInstrText>
            </w:r>
            <w:r>
              <w:fldChar w:fldCharType="separate"/>
            </w:r>
            <w:r w:rsidR="0053554C" w:rsidRPr="00BE0242">
              <w:rPr>
                <w:rStyle w:val="Hyperlink"/>
                <w:noProof/>
              </w:rPr>
              <w:delText>7.41</w:delText>
            </w:r>
            <w:r w:rsidR="0053554C">
              <w:rPr>
                <w:rFonts w:asciiTheme="minorHAnsi" w:eastAsiaTheme="minorEastAsia" w:hAnsiTheme="minorHAnsi" w:cstheme="minorBidi"/>
                <w:noProof/>
              </w:rPr>
              <w:tab/>
            </w:r>
            <w:r w:rsidR="0053554C" w:rsidRPr="00BE0242">
              <w:rPr>
                <w:rStyle w:val="Hyperlink"/>
                <w:noProof/>
              </w:rPr>
              <w:delText>Footnote</w:delText>
            </w:r>
            <w:r w:rsidR="0053554C" w:rsidRPr="00BE0242">
              <w:rPr>
                <w:rStyle w:val="Hyperlink"/>
                <w:noProof/>
                <w:highlight w:val="white"/>
              </w:rPr>
              <w:delText xml:space="preserve"> Section</w:delText>
            </w:r>
            <w:r w:rsidR="0053554C" w:rsidRPr="00BE0242">
              <w:rPr>
                <w:rStyle w:val="Hyperlink"/>
                <w:noProof/>
              </w:rPr>
              <w:delText xml:space="preserve"> Validation</w:delText>
            </w:r>
            <w:r w:rsidR="0053554C">
              <w:rPr>
                <w:noProof/>
                <w:webHidden/>
              </w:rPr>
              <w:tab/>
            </w:r>
            <w:r w:rsidR="0053554C">
              <w:rPr>
                <w:noProof/>
                <w:webHidden/>
              </w:rPr>
              <w:fldChar w:fldCharType="begin"/>
            </w:r>
            <w:r w:rsidR="0053554C">
              <w:rPr>
                <w:noProof/>
                <w:webHidden/>
              </w:rPr>
              <w:delInstrText xml:space="preserve"> PAGEREF _Toc492041748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05070585" w14:textId="77777777" w:rsidR="0053554C" w:rsidRDefault="00CD1693">
          <w:pPr>
            <w:pStyle w:val="TOC2"/>
            <w:rPr>
              <w:del w:id="131" w:author="pbx" w:date="2017-12-12T18:04:00Z"/>
              <w:rFonts w:asciiTheme="minorHAnsi" w:eastAsiaTheme="minorEastAsia" w:hAnsiTheme="minorHAnsi" w:cstheme="minorBidi"/>
              <w:noProof/>
            </w:rPr>
          </w:pPr>
          <w:del w:id="132" w:author="pbx" w:date="2017-12-12T18:04:00Z">
            <w:r>
              <w:fldChar w:fldCharType="begin"/>
            </w:r>
            <w:r>
              <w:delInstrText xml:space="preserve"> HYPERLINK \l "_Toc492041749" </w:delInstrText>
            </w:r>
            <w:r>
              <w:fldChar w:fldCharType="separate"/>
            </w:r>
            <w:r w:rsidR="0053554C" w:rsidRPr="00BE0242">
              <w:rPr>
                <w:rStyle w:val="Hyperlink"/>
                <w:rFonts w:eastAsia="Times New Roman"/>
                <w:noProof/>
                <w:lang w:eastAsia="en-CA"/>
              </w:rPr>
              <w:delText>7.42</w:delText>
            </w:r>
            <w:r w:rsidR="0053554C">
              <w:rPr>
                <w:rFonts w:asciiTheme="minorHAnsi" w:eastAsiaTheme="minorEastAsia" w:hAnsiTheme="minorHAnsi" w:cstheme="minorBidi"/>
                <w:noProof/>
              </w:rPr>
              <w:tab/>
            </w:r>
            <w:r w:rsidR="0053554C" w:rsidRPr="00BE0242">
              <w:rPr>
                <w:rStyle w:val="Hyperlink"/>
                <w:rFonts w:eastAsia="Times New Roman"/>
                <w:noProof/>
                <w:lang w:eastAsia="en-CA"/>
              </w:rPr>
              <w:delText>Title Page Validation</w:delText>
            </w:r>
            <w:r w:rsidR="0053554C">
              <w:rPr>
                <w:noProof/>
                <w:webHidden/>
              </w:rPr>
              <w:tab/>
            </w:r>
            <w:r w:rsidR="0053554C">
              <w:rPr>
                <w:noProof/>
                <w:webHidden/>
              </w:rPr>
              <w:fldChar w:fldCharType="begin"/>
            </w:r>
            <w:r w:rsidR="0053554C">
              <w:rPr>
                <w:noProof/>
                <w:webHidden/>
              </w:rPr>
              <w:delInstrText xml:space="preserve"> PAGEREF _Toc492041749 \h </w:delInstrText>
            </w:r>
            <w:r w:rsidR="0053554C">
              <w:rPr>
                <w:noProof/>
                <w:webHidden/>
              </w:rPr>
            </w:r>
            <w:r w:rsidR="0053554C">
              <w:rPr>
                <w:noProof/>
                <w:webHidden/>
              </w:rPr>
              <w:fldChar w:fldCharType="separate"/>
            </w:r>
            <w:r w:rsidR="0053554C">
              <w:rPr>
                <w:noProof/>
                <w:webHidden/>
              </w:rPr>
              <w:delText>22</w:delText>
            </w:r>
            <w:r w:rsidR="0053554C">
              <w:rPr>
                <w:noProof/>
                <w:webHidden/>
              </w:rPr>
              <w:fldChar w:fldCharType="end"/>
            </w:r>
            <w:r>
              <w:rPr>
                <w:noProof/>
              </w:rPr>
              <w:fldChar w:fldCharType="end"/>
            </w:r>
          </w:del>
        </w:p>
        <w:p w14:paraId="796B7629" w14:textId="77777777" w:rsidR="0053554C" w:rsidRDefault="00CD1693">
          <w:pPr>
            <w:pStyle w:val="TOC2"/>
            <w:rPr>
              <w:del w:id="133" w:author="pbx" w:date="2017-12-12T18:04:00Z"/>
              <w:rFonts w:asciiTheme="minorHAnsi" w:eastAsiaTheme="minorEastAsia" w:hAnsiTheme="minorHAnsi" w:cstheme="minorBidi"/>
              <w:noProof/>
            </w:rPr>
          </w:pPr>
          <w:del w:id="134" w:author="pbx" w:date="2017-12-12T18:04:00Z">
            <w:r>
              <w:fldChar w:fldCharType="begin"/>
            </w:r>
            <w:r>
              <w:delInstrText xml:space="preserve"> HYPERLINK \l "_Toc492041750" </w:delInstrText>
            </w:r>
            <w:r>
              <w:fldChar w:fldCharType="separate"/>
            </w:r>
            <w:r w:rsidR="0053554C" w:rsidRPr="00BE0242">
              <w:rPr>
                <w:rStyle w:val="Hyperlink"/>
                <w:rFonts w:eastAsia="Times New Roman"/>
                <w:noProof/>
                <w:lang w:eastAsia="en-CA"/>
              </w:rPr>
              <w:delText>7.43</w:delText>
            </w:r>
            <w:r w:rsidR="0053554C">
              <w:rPr>
                <w:rFonts w:asciiTheme="minorHAnsi" w:eastAsiaTheme="minorEastAsia" w:hAnsiTheme="minorHAnsi" w:cstheme="minorBidi"/>
                <w:noProof/>
              </w:rPr>
              <w:tab/>
            </w:r>
            <w:r w:rsidR="0053554C" w:rsidRPr="00BE0242">
              <w:rPr>
                <w:rStyle w:val="Hyperlink"/>
                <w:rFonts w:eastAsia="Times New Roman"/>
                <w:noProof/>
                <w:lang w:eastAsia="en-CA"/>
              </w:rPr>
              <w:delText>Title Block Validation</w:delText>
            </w:r>
            <w:r w:rsidR="0053554C">
              <w:rPr>
                <w:noProof/>
                <w:webHidden/>
              </w:rPr>
              <w:tab/>
            </w:r>
            <w:r w:rsidR="0053554C">
              <w:rPr>
                <w:noProof/>
                <w:webHidden/>
              </w:rPr>
              <w:fldChar w:fldCharType="begin"/>
            </w:r>
            <w:r w:rsidR="0053554C">
              <w:rPr>
                <w:noProof/>
                <w:webHidden/>
              </w:rPr>
              <w:delInstrText xml:space="preserve"> PAGEREF _Toc492041750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2AA1019A" w14:textId="77777777" w:rsidR="0053554C" w:rsidRDefault="00CD1693">
          <w:pPr>
            <w:pStyle w:val="TOC2"/>
            <w:rPr>
              <w:del w:id="135" w:author="pbx" w:date="2017-12-12T18:04:00Z"/>
              <w:rFonts w:asciiTheme="minorHAnsi" w:eastAsiaTheme="minorEastAsia" w:hAnsiTheme="minorHAnsi" w:cstheme="minorBidi"/>
              <w:noProof/>
            </w:rPr>
          </w:pPr>
          <w:del w:id="136" w:author="pbx" w:date="2017-12-12T18:04:00Z">
            <w:r>
              <w:fldChar w:fldCharType="begin"/>
            </w:r>
            <w:r>
              <w:delInstrText xml:space="preserve"> HYPERLINK \l "_Toc492041751" </w:delInstrText>
            </w:r>
            <w:r>
              <w:fldChar w:fldCharType="separate"/>
            </w:r>
            <w:r w:rsidR="0053554C" w:rsidRPr="00BE0242">
              <w:rPr>
                <w:rStyle w:val="Hyperlink"/>
                <w:noProof/>
              </w:rPr>
              <w:delText>7.44</w:delText>
            </w:r>
            <w:r w:rsidR="0053554C">
              <w:rPr>
                <w:rFonts w:asciiTheme="minorHAnsi" w:eastAsiaTheme="minorEastAsia" w:hAnsiTheme="minorHAnsi" w:cstheme="minorBidi"/>
                <w:noProof/>
              </w:rPr>
              <w:tab/>
            </w:r>
            <w:r w:rsidR="0053554C" w:rsidRPr="00BE0242">
              <w:rPr>
                <w:rStyle w:val="Hyperlink"/>
                <w:noProof/>
              </w:rPr>
              <w:delText>Part 3: Revision DateSection Validation</w:delText>
            </w:r>
            <w:r w:rsidR="0053554C">
              <w:rPr>
                <w:noProof/>
                <w:webHidden/>
              </w:rPr>
              <w:tab/>
            </w:r>
            <w:r w:rsidR="0053554C">
              <w:rPr>
                <w:noProof/>
                <w:webHidden/>
              </w:rPr>
              <w:fldChar w:fldCharType="begin"/>
            </w:r>
            <w:r w:rsidR="0053554C">
              <w:rPr>
                <w:noProof/>
                <w:webHidden/>
              </w:rPr>
              <w:delInstrText xml:space="preserve"> PAGEREF _Toc492041751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7DC72A69" w14:textId="77777777" w:rsidR="0053554C" w:rsidRDefault="00CD1693">
          <w:pPr>
            <w:pStyle w:val="TOC2"/>
            <w:rPr>
              <w:del w:id="137" w:author="pbx" w:date="2017-12-12T18:04:00Z"/>
              <w:rFonts w:asciiTheme="minorHAnsi" w:eastAsiaTheme="minorEastAsia" w:hAnsiTheme="minorHAnsi" w:cstheme="minorBidi"/>
              <w:noProof/>
            </w:rPr>
          </w:pPr>
          <w:del w:id="138" w:author="pbx" w:date="2017-12-12T18:04:00Z">
            <w:r>
              <w:fldChar w:fldCharType="begin"/>
            </w:r>
            <w:r>
              <w:delInstrText xml:space="preserve"> HYPERLINK \l "_Toc492041752" </w:delInstrText>
            </w:r>
            <w:r>
              <w:fldChar w:fldCharType="separate"/>
            </w:r>
            <w:r w:rsidR="0053554C" w:rsidRPr="00BE0242">
              <w:rPr>
                <w:rStyle w:val="Hyperlink"/>
                <w:noProof/>
              </w:rPr>
              <w:delText>7.45</w:delText>
            </w:r>
            <w:r w:rsidR="0053554C">
              <w:rPr>
                <w:rFonts w:asciiTheme="minorHAnsi" w:eastAsiaTheme="minorEastAsia" w:hAnsiTheme="minorHAnsi" w:cstheme="minorBidi"/>
                <w:noProof/>
              </w:rPr>
              <w:tab/>
            </w:r>
            <w:r w:rsidR="0053554C" w:rsidRPr="00BE0242">
              <w:rPr>
                <w:rStyle w:val="Hyperlink"/>
                <w:noProof/>
              </w:rPr>
              <w:delText>General Section Validation</w:delText>
            </w:r>
            <w:r w:rsidR="0053554C">
              <w:rPr>
                <w:noProof/>
                <w:webHidden/>
              </w:rPr>
              <w:tab/>
            </w:r>
            <w:r w:rsidR="0053554C">
              <w:rPr>
                <w:noProof/>
                <w:webHidden/>
              </w:rPr>
              <w:fldChar w:fldCharType="begin"/>
            </w:r>
            <w:r w:rsidR="0053554C">
              <w:rPr>
                <w:noProof/>
                <w:webHidden/>
              </w:rPr>
              <w:delInstrText xml:space="preserve"> PAGEREF _Toc492041752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5CB30A8F" w14:textId="77777777" w:rsidR="0053554C" w:rsidRDefault="00CD1693">
          <w:pPr>
            <w:pStyle w:val="TOC2"/>
            <w:rPr>
              <w:del w:id="139" w:author="pbx" w:date="2017-12-12T18:04:00Z"/>
              <w:rFonts w:asciiTheme="minorHAnsi" w:eastAsiaTheme="minorEastAsia" w:hAnsiTheme="minorHAnsi" w:cstheme="minorBidi"/>
              <w:noProof/>
            </w:rPr>
          </w:pPr>
          <w:del w:id="140" w:author="pbx" w:date="2017-12-12T18:04:00Z">
            <w:r>
              <w:fldChar w:fldCharType="begin"/>
            </w:r>
            <w:r>
              <w:delInstrText xml:space="preserve"> HYPERLINK \l "_Toc492041753" </w:delInstrText>
            </w:r>
            <w:r>
              <w:fldChar w:fldCharType="separate"/>
            </w:r>
            <w:r w:rsidR="0053554C" w:rsidRPr="00BE0242">
              <w:rPr>
                <w:rStyle w:val="Hyperlink"/>
                <w:noProof/>
              </w:rPr>
              <w:delText>7.46</w:delText>
            </w:r>
            <w:r w:rsidR="0053554C">
              <w:rPr>
                <w:rFonts w:asciiTheme="minorHAnsi" w:eastAsiaTheme="minorEastAsia" w:hAnsiTheme="minorHAnsi" w:cstheme="minorBidi"/>
                <w:noProof/>
              </w:rPr>
              <w:tab/>
            </w:r>
            <w:r w:rsidR="0053554C" w:rsidRPr="00BE0242">
              <w:rPr>
                <w:rStyle w:val="Hyperlink"/>
                <w:noProof/>
              </w:rPr>
              <w:delText>Opening Disclaimer Section Validation</w:delText>
            </w:r>
            <w:r w:rsidR="0053554C">
              <w:rPr>
                <w:noProof/>
                <w:webHidden/>
              </w:rPr>
              <w:tab/>
            </w:r>
            <w:r w:rsidR="0053554C">
              <w:rPr>
                <w:noProof/>
                <w:webHidden/>
              </w:rPr>
              <w:fldChar w:fldCharType="begin"/>
            </w:r>
            <w:r w:rsidR="0053554C">
              <w:rPr>
                <w:noProof/>
                <w:webHidden/>
              </w:rPr>
              <w:delInstrText xml:space="preserve"> PAGEREF _Toc492041753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5BA8F912" w14:textId="77777777" w:rsidR="0053554C" w:rsidRDefault="00CD1693">
          <w:pPr>
            <w:pStyle w:val="TOC2"/>
            <w:rPr>
              <w:del w:id="141" w:author="pbx" w:date="2017-12-12T18:04:00Z"/>
              <w:rFonts w:asciiTheme="minorHAnsi" w:eastAsiaTheme="minorEastAsia" w:hAnsiTheme="minorHAnsi" w:cstheme="minorBidi"/>
              <w:noProof/>
            </w:rPr>
          </w:pPr>
          <w:del w:id="142" w:author="pbx" w:date="2017-12-12T18:04:00Z">
            <w:r>
              <w:fldChar w:fldCharType="begin"/>
            </w:r>
            <w:r>
              <w:delInstrText xml:space="preserve"> HYPERLINK \l "_T</w:delInstrText>
            </w:r>
            <w:r>
              <w:delInstrText xml:space="preserve">oc492041754" </w:delInstrText>
            </w:r>
            <w:r>
              <w:fldChar w:fldCharType="separate"/>
            </w:r>
            <w:r w:rsidR="0053554C" w:rsidRPr="00BE0242">
              <w:rPr>
                <w:rStyle w:val="Hyperlink"/>
                <w:rFonts w:eastAsia="Times New Roman"/>
                <w:noProof/>
                <w:lang w:eastAsia="en-CA"/>
              </w:rPr>
              <w:delText>7.47</w:delText>
            </w:r>
            <w:r w:rsidR="0053554C">
              <w:rPr>
                <w:rFonts w:asciiTheme="minorHAnsi" w:eastAsiaTheme="minorEastAsia" w:hAnsiTheme="minorHAnsi" w:cstheme="minorBidi"/>
                <w:noProof/>
              </w:rPr>
              <w:tab/>
            </w:r>
            <w:r w:rsidR="0053554C" w:rsidRPr="00BE0242">
              <w:rPr>
                <w:rStyle w:val="Hyperlink"/>
                <w:rFonts w:eastAsia="Times New Roman"/>
                <w:noProof/>
                <w:lang w:eastAsia="en-CA"/>
              </w:rPr>
              <w:delText>Table Of Contents Section Validation</w:delText>
            </w:r>
            <w:r w:rsidR="0053554C">
              <w:rPr>
                <w:noProof/>
                <w:webHidden/>
              </w:rPr>
              <w:tab/>
            </w:r>
            <w:r w:rsidR="0053554C">
              <w:rPr>
                <w:noProof/>
                <w:webHidden/>
              </w:rPr>
              <w:fldChar w:fldCharType="begin"/>
            </w:r>
            <w:r w:rsidR="0053554C">
              <w:rPr>
                <w:noProof/>
                <w:webHidden/>
              </w:rPr>
              <w:delInstrText xml:space="preserve"> PAGEREF _Toc492041754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7C6821AB" w14:textId="77777777" w:rsidR="0053554C" w:rsidRDefault="00CD1693">
          <w:pPr>
            <w:pStyle w:val="TOC2"/>
            <w:rPr>
              <w:del w:id="143" w:author="pbx" w:date="2017-12-12T18:04:00Z"/>
              <w:rFonts w:asciiTheme="minorHAnsi" w:eastAsiaTheme="minorEastAsia" w:hAnsiTheme="minorHAnsi" w:cstheme="minorBidi"/>
              <w:noProof/>
            </w:rPr>
          </w:pPr>
          <w:del w:id="144" w:author="pbx" w:date="2017-12-12T18:04:00Z">
            <w:r>
              <w:fldChar w:fldCharType="begin"/>
            </w:r>
            <w:r>
              <w:delInstrText xml:space="preserve"> HYPERLINK \l "_Toc492041755" </w:delInstrText>
            </w:r>
            <w:r>
              <w:fldChar w:fldCharType="separate"/>
            </w:r>
            <w:r w:rsidR="0053554C" w:rsidRPr="00BE0242">
              <w:rPr>
                <w:rStyle w:val="Hyperlink"/>
                <w:rFonts w:eastAsia="Times New Roman"/>
                <w:noProof/>
                <w:lang w:eastAsia="en-CA"/>
              </w:rPr>
              <w:delText>7.48</w:delText>
            </w:r>
            <w:r w:rsidR="0053554C">
              <w:rPr>
                <w:rFonts w:asciiTheme="minorHAnsi" w:eastAsiaTheme="minorEastAsia" w:hAnsiTheme="minorHAnsi" w:cstheme="minorBidi"/>
                <w:noProof/>
              </w:rPr>
              <w:tab/>
            </w:r>
            <w:r w:rsidR="0053554C" w:rsidRPr="00BE0242">
              <w:rPr>
                <w:rStyle w:val="Hyperlink"/>
                <w:rFonts w:eastAsia="Times New Roman"/>
                <w:noProof/>
                <w:lang w:eastAsia="en-CA"/>
              </w:rPr>
              <w:delText>Title Page Warning Box Validation</w:delText>
            </w:r>
            <w:r w:rsidR="0053554C">
              <w:rPr>
                <w:noProof/>
                <w:webHidden/>
              </w:rPr>
              <w:tab/>
            </w:r>
            <w:r w:rsidR="0053554C">
              <w:rPr>
                <w:noProof/>
                <w:webHidden/>
              </w:rPr>
              <w:fldChar w:fldCharType="begin"/>
            </w:r>
            <w:r w:rsidR="0053554C">
              <w:rPr>
                <w:noProof/>
                <w:webHidden/>
              </w:rPr>
              <w:delInstrText xml:space="preserve"> PAGEREF _Toc492041755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41E0A02C" w14:textId="77777777" w:rsidR="0053554C" w:rsidRDefault="00CD1693">
          <w:pPr>
            <w:pStyle w:val="TOC2"/>
            <w:rPr>
              <w:del w:id="145" w:author="pbx" w:date="2017-12-12T18:04:00Z"/>
              <w:rFonts w:asciiTheme="minorHAnsi" w:eastAsiaTheme="minorEastAsia" w:hAnsiTheme="minorHAnsi" w:cstheme="minorBidi"/>
              <w:noProof/>
            </w:rPr>
          </w:pPr>
          <w:del w:id="146" w:author="pbx" w:date="2017-12-12T18:04:00Z">
            <w:r>
              <w:fldChar w:fldCharType="begin"/>
            </w:r>
            <w:r>
              <w:delInstrText xml:space="preserve"> HYPERLINK \l "_Toc492041756" </w:delInstrText>
            </w:r>
            <w:r>
              <w:fldChar w:fldCharType="separate"/>
            </w:r>
            <w:r w:rsidR="0053554C" w:rsidRPr="00BE0242">
              <w:rPr>
                <w:rStyle w:val="Hyperlink"/>
                <w:rFonts w:eastAsia="Times New Roman"/>
                <w:noProof/>
                <w:lang w:eastAsia="en-CA"/>
              </w:rPr>
              <w:delText>7.49</w:delText>
            </w:r>
            <w:r w:rsidR="0053554C">
              <w:rPr>
                <w:rFonts w:asciiTheme="minorHAnsi" w:eastAsiaTheme="minorEastAsia" w:hAnsiTheme="minorHAnsi" w:cstheme="minorBidi"/>
                <w:noProof/>
              </w:rPr>
              <w:tab/>
            </w:r>
            <w:r w:rsidR="0053554C" w:rsidRPr="00BE0242">
              <w:rPr>
                <w:rStyle w:val="Hyperlink"/>
                <w:rFonts w:eastAsia="Times New Roman"/>
                <w:noProof/>
                <w:lang w:eastAsia="en-CA"/>
              </w:rPr>
              <w:delText>Title Page General Information Validation</w:delText>
            </w:r>
            <w:r w:rsidR="0053554C">
              <w:rPr>
                <w:noProof/>
                <w:webHidden/>
              </w:rPr>
              <w:tab/>
            </w:r>
            <w:r w:rsidR="0053554C">
              <w:rPr>
                <w:noProof/>
                <w:webHidden/>
              </w:rPr>
              <w:fldChar w:fldCharType="begin"/>
            </w:r>
            <w:r w:rsidR="0053554C">
              <w:rPr>
                <w:noProof/>
                <w:webHidden/>
              </w:rPr>
              <w:delInstrText xml:space="preserve"> PAGEREF _Toc492041756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616D85FC" w14:textId="77777777" w:rsidR="0053554C" w:rsidRDefault="00CD1693">
          <w:pPr>
            <w:pStyle w:val="TOC2"/>
            <w:rPr>
              <w:del w:id="147" w:author="pbx" w:date="2017-12-12T18:04:00Z"/>
              <w:rFonts w:asciiTheme="minorHAnsi" w:eastAsiaTheme="minorEastAsia" w:hAnsiTheme="minorHAnsi" w:cstheme="minorBidi"/>
              <w:noProof/>
            </w:rPr>
          </w:pPr>
          <w:del w:id="148" w:author="pbx" w:date="2017-12-12T18:04:00Z">
            <w:r>
              <w:fldChar w:fldCharType="begin"/>
            </w:r>
            <w:r>
              <w:delInstrText xml:space="preserve"> HYPERLINK \l</w:delInstrText>
            </w:r>
            <w:r>
              <w:delInstrText xml:space="preserve"> "_Toc492041757" </w:delInstrText>
            </w:r>
            <w:r>
              <w:fldChar w:fldCharType="separate"/>
            </w:r>
            <w:r w:rsidR="0053554C" w:rsidRPr="00BE0242">
              <w:rPr>
                <w:rStyle w:val="Hyperlink"/>
                <w:noProof/>
              </w:rPr>
              <w:delText>7.1</w:delText>
            </w:r>
            <w:r w:rsidR="0053554C">
              <w:rPr>
                <w:rFonts w:asciiTheme="minorHAnsi" w:eastAsiaTheme="minorEastAsia" w:hAnsiTheme="minorHAnsi" w:cstheme="minorBidi"/>
                <w:noProof/>
              </w:rPr>
              <w:tab/>
            </w:r>
            <w:r w:rsidR="0053554C" w:rsidRPr="00BE0242">
              <w:rPr>
                <w:rStyle w:val="Hyperlink"/>
                <w:noProof/>
              </w:rPr>
              <w:delText>Description Section Validation</w:delText>
            </w:r>
            <w:r w:rsidR="0053554C">
              <w:rPr>
                <w:noProof/>
                <w:webHidden/>
              </w:rPr>
              <w:tab/>
            </w:r>
            <w:r w:rsidR="0053554C">
              <w:rPr>
                <w:noProof/>
                <w:webHidden/>
              </w:rPr>
              <w:fldChar w:fldCharType="begin"/>
            </w:r>
            <w:r w:rsidR="0053554C">
              <w:rPr>
                <w:noProof/>
                <w:webHidden/>
              </w:rPr>
              <w:delInstrText xml:space="preserve"> PAGEREF _Toc492041757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41B9F1C2" w14:textId="77777777" w:rsidR="0053554C" w:rsidRDefault="00CD1693">
          <w:pPr>
            <w:pStyle w:val="TOC2"/>
            <w:rPr>
              <w:del w:id="149" w:author="pbx" w:date="2017-12-12T18:04:00Z"/>
              <w:rFonts w:asciiTheme="minorHAnsi" w:eastAsiaTheme="minorEastAsia" w:hAnsiTheme="minorHAnsi" w:cstheme="minorBidi"/>
              <w:noProof/>
            </w:rPr>
          </w:pPr>
          <w:del w:id="150" w:author="pbx" w:date="2017-12-12T18:04:00Z">
            <w:r>
              <w:fldChar w:fldCharType="begin"/>
            </w:r>
            <w:r>
              <w:delInstrText xml:space="preserve"> HYPERLINK \l "_Toc492041758" </w:delInstrText>
            </w:r>
            <w:r>
              <w:fldChar w:fldCharType="separate"/>
            </w:r>
            <w:r w:rsidR="0053554C" w:rsidRPr="00BE0242">
              <w:rPr>
                <w:rStyle w:val="Hyperlink"/>
                <w:noProof/>
              </w:rPr>
              <w:delText>7.2</w:delText>
            </w:r>
            <w:r w:rsidR="0053554C">
              <w:rPr>
                <w:rFonts w:asciiTheme="minorHAnsi" w:eastAsiaTheme="minorEastAsia" w:hAnsiTheme="minorHAnsi" w:cstheme="minorBidi"/>
                <w:noProof/>
              </w:rPr>
              <w:tab/>
            </w:r>
            <w:r w:rsidR="0053554C" w:rsidRPr="00BE0242">
              <w:rPr>
                <w:rStyle w:val="Hyperlink"/>
                <w:noProof/>
              </w:rPr>
              <w:delText>Radiation Dosimetry Section Validation</w:delText>
            </w:r>
            <w:r w:rsidR="0053554C">
              <w:rPr>
                <w:noProof/>
                <w:webHidden/>
              </w:rPr>
              <w:tab/>
            </w:r>
            <w:r w:rsidR="0053554C">
              <w:rPr>
                <w:noProof/>
                <w:webHidden/>
              </w:rPr>
              <w:fldChar w:fldCharType="begin"/>
            </w:r>
            <w:r w:rsidR="0053554C">
              <w:rPr>
                <w:noProof/>
                <w:webHidden/>
              </w:rPr>
              <w:delInstrText xml:space="preserve"> PAGEREF _Toc492041758 \h </w:delInstrText>
            </w:r>
            <w:r w:rsidR="0053554C">
              <w:rPr>
                <w:noProof/>
                <w:webHidden/>
              </w:rPr>
            </w:r>
            <w:r w:rsidR="0053554C">
              <w:rPr>
                <w:noProof/>
                <w:webHidden/>
              </w:rPr>
              <w:fldChar w:fldCharType="separate"/>
            </w:r>
            <w:r w:rsidR="0053554C">
              <w:rPr>
                <w:noProof/>
                <w:webHidden/>
              </w:rPr>
              <w:delText>23</w:delText>
            </w:r>
            <w:r w:rsidR="0053554C">
              <w:rPr>
                <w:noProof/>
                <w:webHidden/>
              </w:rPr>
              <w:fldChar w:fldCharType="end"/>
            </w:r>
            <w:r>
              <w:rPr>
                <w:noProof/>
              </w:rPr>
              <w:fldChar w:fldCharType="end"/>
            </w:r>
          </w:del>
        </w:p>
        <w:p w14:paraId="157C77D2" w14:textId="77777777" w:rsidR="0053554C" w:rsidRDefault="00CD1693">
          <w:pPr>
            <w:pStyle w:val="TOC2"/>
            <w:rPr>
              <w:del w:id="151" w:author="pbx" w:date="2017-12-12T18:04:00Z"/>
              <w:rFonts w:asciiTheme="minorHAnsi" w:eastAsiaTheme="minorEastAsia" w:hAnsiTheme="minorHAnsi" w:cstheme="minorBidi"/>
              <w:noProof/>
            </w:rPr>
          </w:pPr>
          <w:del w:id="152" w:author="pbx" w:date="2017-12-12T18:04:00Z">
            <w:r>
              <w:fldChar w:fldCharType="begin"/>
            </w:r>
            <w:r>
              <w:delInstrText xml:space="preserve"> HYPERLINK \l "_Toc492041759" </w:delInstrText>
            </w:r>
            <w:r>
              <w:fldChar w:fldCharType="separate"/>
            </w:r>
            <w:r w:rsidR="0053554C" w:rsidRPr="00BE0242">
              <w:rPr>
                <w:rStyle w:val="Hyperlink"/>
                <w:rFonts w:eastAsia="Times New Roman"/>
                <w:noProof/>
                <w:lang w:eastAsia="en-CA"/>
              </w:rPr>
              <w:delText>7.3</w:delText>
            </w:r>
            <w:r w:rsidR="0053554C">
              <w:rPr>
                <w:rFonts w:asciiTheme="minorHAnsi" w:eastAsiaTheme="minorEastAsia" w:hAnsiTheme="minorHAnsi" w:cstheme="minorBidi"/>
                <w:noProof/>
              </w:rPr>
              <w:tab/>
            </w:r>
            <w:r w:rsidR="0053554C" w:rsidRPr="00BE0242">
              <w:rPr>
                <w:rStyle w:val="Hyperlink"/>
                <w:rFonts w:eastAsia="Times New Roman"/>
                <w:noProof/>
                <w:lang w:eastAsia="en-CA"/>
              </w:rPr>
              <w:delText>Recent Major Label Changes</w:delText>
            </w:r>
            <w:r w:rsidR="0053554C">
              <w:rPr>
                <w:noProof/>
                <w:webHidden/>
              </w:rPr>
              <w:tab/>
            </w:r>
            <w:r w:rsidR="0053554C">
              <w:rPr>
                <w:noProof/>
                <w:webHidden/>
              </w:rPr>
              <w:fldChar w:fldCharType="begin"/>
            </w:r>
            <w:r w:rsidR="0053554C">
              <w:rPr>
                <w:noProof/>
                <w:webHidden/>
              </w:rPr>
              <w:delInstrText xml:space="preserve"> PAGEREF _Toc492041759 \h </w:delInstrText>
            </w:r>
            <w:r w:rsidR="0053554C">
              <w:rPr>
                <w:noProof/>
                <w:webHidden/>
              </w:rPr>
            </w:r>
            <w:r w:rsidR="0053554C">
              <w:rPr>
                <w:noProof/>
                <w:webHidden/>
              </w:rPr>
              <w:fldChar w:fldCharType="separate"/>
            </w:r>
            <w:r w:rsidR="0053554C">
              <w:rPr>
                <w:noProof/>
                <w:webHidden/>
              </w:rPr>
              <w:delText>24</w:delText>
            </w:r>
            <w:r w:rsidR="0053554C">
              <w:rPr>
                <w:noProof/>
                <w:webHidden/>
              </w:rPr>
              <w:fldChar w:fldCharType="end"/>
            </w:r>
            <w:r>
              <w:rPr>
                <w:noProof/>
              </w:rPr>
              <w:fldChar w:fldCharType="end"/>
            </w:r>
          </w:del>
        </w:p>
        <w:p w14:paraId="630D6CAF" w14:textId="77777777" w:rsidR="0053554C" w:rsidRDefault="00CD1693">
          <w:pPr>
            <w:pStyle w:val="TOC2"/>
            <w:rPr>
              <w:del w:id="153" w:author="pbx" w:date="2017-12-12T18:04:00Z"/>
              <w:rFonts w:asciiTheme="minorHAnsi" w:eastAsiaTheme="minorEastAsia" w:hAnsiTheme="minorHAnsi" w:cstheme="minorBidi"/>
              <w:noProof/>
            </w:rPr>
          </w:pPr>
          <w:del w:id="154" w:author="pbx" w:date="2017-12-12T18:04:00Z">
            <w:r>
              <w:fldChar w:fldCharType="begin"/>
            </w:r>
            <w:r>
              <w:delInstrText xml:space="preserve"> HYPERLINK \l "_Toc492041760" </w:delInstrText>
            </w:r>
            <w:r>
              <w:fldChar w:fldCharType="separate"/>
            </w:r>
            <w:r w:rsidR="0053554C" w:rsidRPr="00BE0242">
              <w:rPr>
                <w:rStyle w:val="Hyperlink"/>
                <w:noProof/>
              </w:rPr>
              <w:delText>7.4</w:delText>
            </w:r>
            <w:r w:rsidR="0053554C">
              <w:rPr>
                <w:rFonts w:asciiTheme="minorHAnsi" w:eastAsiaTheme="minorEastAsia" w:hAnsiTheme="minorHAnsi" w:cstheme="minorBidi"/>
                <w:noProof/>
              </w:rPr>
              <w:tab/>
            </w:r>
            <w:r w:rsidR="0053554C" w:rsidRPr="00BE0242">
              <w:rPr>
                <w:rStyle w:val="Hyperlink"/>
                <w:bCs/>
                <w:noProof/>
              </w:rPr>
              <w:delText>Serious Warnings and Precautions Box</w:delText>
            </w:r>
            <w:r w:rsidR="0053554C" w:rsidRPr="00BE0242">
              <w:rPr>
                <w:rStyle w:val="Hyperlink"/>
                <w:b/>
                <w:bCs/>
                <w:noProof/>
              </w:rPr>
              <w:delText xml:space="preserve"> </w:delText>
            </w:r>
            <w:r w:rsidR="0053554C" w:rsidRPr="00BE0242">
              <w:rPr>
                <w:rStyle w:val="Hyperlink"/>
                <w:noProof/>
              </w:rPr>
              <w:delText>Validation</w:delText>
            </w:r>
            <w:r w:rsidR="0053554C">
              <w:rPr>
                <w:noProof/>
                <w:webHidden/>
              </w:rPr>
              <w:tab/>
            </w:r>
            <w:r w:rsidR="0053554C">
              <w:rPr>
                <w:noProof/>
                <w:webHidden/>
              </w:rPr>
              <w:fldChar w:fldCharType="begin"/>
            </w:r>
            <w:r w:rsidR="0053554C">
              <w:rPr>
                <w:noProof/>
                <w:webHidden/>
              </w:rPr>
              <w:delInstrText xml:space="preserve"> PAGEREF _Toc492041760 \h </w:delInstrText>
            </w:r>
            <w:r w:rsidR="0053554C">
              <w:rPr>
                <w:noProof/>
                <w:webHidden/>
              </w:rPr>
            </w:r>
            <w:r w:rsidR="0053554C">
              <w:rPr>
                <w:noProof/>
                <w:webHidden/>
              </w:rPr>
              <w:fldChar w:fldCharType="separate"/>
            </w:r>
            <w:r w:rsidR="0053554C">
              <w:rPr>
                <w:noProof/>
                <w:webHidden/>
              </w:rPr>
              <w:delText>24</w:delText>
            </w:r>
            <w:r w:rsidR="0053554C">
              <w:rPr>
                <w:noProof/>
                <w:webHidden/>
              </w:rPr>
              <w:fldChar w:fldCharType="end"/>
            </w:r>
            <w:r>
              <w:rPr>
                <w:noProof/>
              </w:rPr>
              <w:fldChar w:fldCharType="end"/>
            </w:r>
          </w:del>
        </w:p>
        <w:p w14:paraId="150F54A9" w14:textId="77777777" w:rsidR="0053554C" w:rsidRDefault="00CD1693">
          <w:pPr>
            <w:pStyle w:val="TOC2"/>
            <w:rPr>
              <w:del w:id="155" w:author="pbx" w:date="2017-12-12T18:04:00Z"/>
              <w:rFonts w:asciiTheme="minorHAnsi" w:eastAsiaTheme="minorEastAsia" w:hAnsiTheme="minorHAnsi" w:cstheme="minorBidi"/>
              <w:noProof/>
            </w:rPr>
          </w:pPr>
          <w:del w:id="156" w:author="pbx" w:date="2017-12-12T18:04:00Z">
            <w:r>
              <w:fldChar w:fldCharType="begin"/>
            </w:r>
            <w:r>
              <w:delInstrText xml:space="preserve"> HYPERL</w:delInstrText>
            </w:r>
            <w:r>
              <w:delInstrText xml:space="preserve">INK \l "_Toc492041761" </w:delInstrText>
            </w:r>
            <w:r>
              <w:fldChar w:fldCharType="separate"/>
            </w:r>
            <w:r w:rsidR="0053554C" w:rsidRPr="00BE0242">
              <w:rPr>
                <w:rStyle w:val="Hyperlink"/>
                <w:noProof/>
              </w:rPr>
              <w:delText>7.5</w:delText>
            </w:r>
            <w:r w:rsidR="0053554C">
              <w:rPr>
                <w:rFonts w:asciiTheme="minorHAnsi" w:eastAsiaTheme="minorEastAsia" w:hAnsiTheme="minorHAnsi" w:cstheme="minorBidi"/>
                <w:noProof/>
              </w:rPr>
              <w:tab/>
            </w:r>
            <w:r w:rsidR="0053554C" w:rsidRPr="00BE0242">
              <w:rPr>
                <w:rStyle w:val="Hyperlink"/>
                <w:noProof/>
              </w:rPr>
              <w:delText>Non-clinical Toxicology Section Validation</w:delText>
            </w:r>
            <w:r w:rsidR="0053554C">
              <w:rPr>
                <w:noProof/>
                <w:webHidden/>
              </w:rPr>
              <w:tab/>
            </w:r>
            <w:r w:rsidR="0053554C">
              <w:rPr>
                <w:noProof/>
                <w:webHidden/>
              </w:rPr>
              <w:fldChar w:fldCharType="begin"/>
            </w:r>
            <w:r w:rsidR="0053554C">
              <w:rPr>
                <w:noProof/>
                <w:webHidden/>
              </w:rPr>
              <w:delInstrText xml:space="preserve"> PAGEREF _Toc492041761 \h </w:delInstrText>
            </w:r>
            <w:r w:rsidR="0053554C">
              <w:rPr>
                <w:noProof/>
                <w:webHidden/>
              </w:rPr>
            </w:r>
            <w:r w:rsidR="0053554C">
              <w:rPr>
                <w:noProof/>
                <w:webHidden/>
              </w:rPr>
              <w:fldChar w:fldCharType="separate"/>
            </w:r>
            <w:r w:rsidR="0053554C">
              <w:rPr>
                <w:noProof/>
                <w:webHidden/>
              </w:rPr>
              <w:delText>24</w:delText>
            </w:r>
            <w:r w:rsidR="0053554C">
              <w:rPr>
                <w:noProof/>
                <w:webHidden/>
              </w:rPr>
              <w:fldChar w:fldCharType="end"/>
            </w:r>
            <w:r>
              <w:rPr>
                <w:noProof/>
              </w:rPr>
              <w:fldChar w:fldCharType="end"/>
            </w:r>
          </w:del>
        </w:p>
        <w:p w14:paraId="082F9E21" w14:textId="77777777" w:rsidR="0053554C" w:rsidRDefault="00CD1693">
          <w:pPr>
            <w:pStyle w:val="TOC2"/>
            <w:rPr>
              <w:del w:id="157" w:author="pbx" w:date="2017-12-12T18:04:00Z"/>
              <w:rFonts w:asciiTheme="minorHAnsi" w:eastAsiaTheme="minorEastAsia" w:hAnsiTheme="minorHAnsi" w:cstheme="minorBidi"/>
              <w:noProof/>
            </w:rPr>
          </w:pPr>
          <w:del w:id="158" w:author="pbx" w:date="2017-12-12T18:04:00Z">
            <w:r>
              <w:fldChar w:fldCharType="begin"/>
            </w:r>
            <w:r>
              <w:delInstrText xml:space="preserve"> HYPERLINK \l "_Toc492041762" </w:delInstrText>
            </w:r>
            <w:r>
              <w:fldChar w:fldCharType="separate"/>
            </w:r>
            <w:r w:rsidR="0053554C" w:rsidRPr="00BE0242">
              <w:rPr>
                <w:rStyle w:val="Hyperlink"/>
                <w:noProof/>
              </w:rPr>
              <w:delText>7.6</w:delText>
            </w:r>
            <w:r w:rsidR="0053554C">
              <w:rPr>
                <w:rFonts w:asciiTheme="minorHAnsi" w:eastAsiaTheme="minorEastAsia" w:hAnsiTheme="minorHAnsi" w:cstheme="minorBidi"/>
                <w:noProof/>
              </w:rPr>
              <w:tab/>
            </w:r>
            <w:r w:rsidR="0053554C" w:rsidRPr="00BE0242">
              <w:rPr>
                <w:rStyle w:val="Hyperlink"/>
                <w:noProof/>
              </w:rPr>
              <w:delText>Supporting Product Monographs Validation</w:delText>
            </w:r>
            <w:r w:rsidR="0053554C">
              <w:rPr>
                <w:noProof/>
                <w:webHidden/>
              </w:rPr>
              <w:tab/>
            </w:r>
            <w:r w:rsidR="0053554C">
              <w:rPr>
                <w:noProof/>
                <w:webHidden/>
              </w:rPr>
              <w:fldChar w:fldCharType="begin"/>
            </w:r>
            <w:r w:rsidR="0053554C">
              <w:rPr>
                <w:noProof/>
                <w:webHidden/>
              </w:rPr>
              <w:delInstrText xml:space="preserve"> PAGEREF _Toc492041762 \h </w:delInstrText>
            </w:r>
            <w:r w:rsidR="0053554C">
              <w:rPr>
                <w:noProof/>
                <w:webHidden/>
              </w:rPr>
            </w:r>
            <w:r w:rsidR="0053554C">
              <w:rPr>
                <w:noProof/>
                <w:webHidden/>
              </w:rPr>
              <w:fldChar w:fldCharType="separate"/>
            </w:r>
            <w:r w:rsidR="0053554C">
              <w:rPr>
                <w:noProof/>
                <w:webHidden/>
              </w:rPr>
              <w:delText>24</w:delText>
            </w:r>
            <w:r w:rsidR="0053554C">
              <w:rPr>
                <w:noProof/>
                <w:webHidden/>
              </w:rPr>
              <w:fldChar w:fldCharType="end"/>
            </w:r>
            <w:r>
              <w:rPr>
                <w:noProof/>
              </w:rPr>
              <w:fldChar w:fldCharType="end"/>
            </w:r>
          </w:del>
        </w:p>
        <w:p w14:paraId="25D21D73" w14:textId="77777777" w:rsidR="0053554C" w:rsidRDefault="00CD1693">
          <w:pPr>
            <w:pStyle w:val="TOC2"/>
            <w:rPr>
              <w:del w:id="159" w:author="pbx" w:date="2017-12-12T18:04:00Z"/>
              <w:rFonts w:asciiTheme="minorHAnsi" w:eastAsiaTheme="minorEastAsia" w:hAnsiTheme="minorHAnsi" w:cstheme="minorBidi"/>
              <w:noProof/>
            </w:rPr>
          </w:pPr>
          <w:del w:id="160" w:author="pbx" w:date="2017-12-12T18:04:00Z">
            <w:r>
              <w:fldChar w:fldCharType="begin"/>
            </w:r>
            <w:r>
              <w:delInstrText xml:space="preserve"> HYPERLINK \l "_Toc492041763" </w:delInstrText>
            </w:r>
            <w:r>
              <w:fldChar w:fldCharType="separate"/>
            </w:r>
            <w:r w:rsidR="0053554C" w:rsidRPr="00BE0242">
              <w:rPr>
                <w:rStyle w:val="Hyperlink"/>
                <w:noProof/>
              </w:rPr>
              <w:delText>7.7</w:delText>
            </w:r>
            <w:r w:rsidR="0053554C">
              <w:rPr>
                <w:rFonts w:asciiTheme="minorHAnsi" w:eastAsiaTheme="minorEastAsia" w:hAnsiTheme="minorHAnsi" w:cstheme="minorBidi"/>
                <w:noProof/>
              </w:rPr>
              <w:tab/>
            </w:r>
            <w:r w:rsidR="0053554C" w:rsidRPr="00BE0242">
              <w:rPr>
                <w:rStyle w:val="Hyperlink"/>
                <w:noProof/>
              </w:rPr>
              <w:delText>Interactions Section Validation</w:delText>
            </w:r>
            <w:r w:rsidR="0053554C">
              <w:rPr>
                <w:noProof/>
                <w:webHidden/>
              </w:rPr>
              <w:tab/>
            </w:r>
            <w:r w:rsidR="0053554C">
              <w:rPr>
                <w:noProof/>
                <w:webHidden/>
              </w:rPr>
              <w:fldChar w:fldCharType="begin"/>
            </w:r>
            <w:r w:rsidR="0053554C">
              <w:rPr>
                <w:noProof/>
                <w:webHidden/>
              </w:rPr>
              <w:delInstrText xml:space="preserve"> PAGEREF _Toc492041763 \h </w:delInstrText>
            </w:r>
            <w:r w:rsidR="0053554C">
              <w:rPr>
                <w:noProof/>
                <w:webHidden/>
              </w:rPr>
            </w:r>
            <w:r w:rsidR="0053554C">
              <w:rPr>
                <w:noProof/>
                <w:webHidden/>
              </w:rPr>
              <w:fldChar w:fldCharType="separate"/>
            </w:r>
            <w:r w:rsidR="0053554C">
              <w:rPr>
                <w:noProof/>
                <w:webHidden/>
              </w:rPr>
              <w:delText>24</w:delText>
            </w:r>
            <w:r w:rsidR="0053554C">
              <w:rPr>
                <w:noProof/>
                <w:webHidden/>
              </w:rPr>
              <w:fldChar w:fldCharType="end"/>
            </w:r>
            <w:r>
              <w:rPr>
                <w:noProof/>
              </w:rPr>
              <w:fldChar w:fldCharType="end"/>
            </w:r>
          </w:del>
        </w:p>
        <w:p w14:paraId="08C086DE" w14:textId="77777777" w:rsidR="0053554C" w:rsidRDefault="00CD1693">
          <w:pPr>
            <w:pStyle w:val="TOC2"/>
            <w:rPr>
              <w:del w:id="161" w:author="pbx" w:date="2017-12-12T18:04:00Z"/>
              <w:rFonts w:asciiTheme="minorHAnsi" w:eastAsiaTheme="minorEastAsia" w:hAnsiTheme="minorHAnsi" w:cstheme="minorBidi"/>
              <w:noProof/>
            </w:rPr>
          </w:pPr>
          <w:del w:id="162" w:author="pbx" w:date="2017-12-12T18:04:00Z">
            <w:r>
              <w:fldChar w:fldCharType="begin"/>
            </w:r>
            <w:r>
              <w:delInstrText xml:space="preserve"> HYPERLINK \l "_Toc492041764" </w:delInstrText>
            </w:r>
            <w:r>
              <w:fldChar w:fldCharType="separate"/>
            </w:r>
            <w:r w:rsidR="0053554C" w:rsidRPr="00BE0242">
              <w:rPr>
                <w:rStyle w:val="Hyperlink"/>
                <w:noProof/>
              </w:rPr>
              <w:delText>7.8</w:delText>
            </w:r>
            <w:r w:rsidR="0053554C">
              <w:rPr>
                <w:rFonts w:asciiTheme="minorHAnsi" w:eastAsiaTheme="minorEastAsia" w:hAnsiTheme="minorHAnsi" w:cstheme="minorBidi"/>
                <w:noProof/>
              </w:rPr>
              <w:tab/>
            </w:r>
            <w:r w:rsidR="0053554C" w:rsidRPr="00BE0242">
              <w:rPr>
                <w:rStyle w:val="Hyperlink"/>
                <w:noProof/>
              </w:rPr>
              <w:delText>Proper Use Section Validation</w:delText>
            </w:r>
            <w:r w:rsidR="0053554C">
              <w:rPr>
                <w:noProof/>
                <w:webHidden/>
              </w:rPr>
              <w:tab/>
            </w:r>
            <w:r w:rsidR="0053554C">
              <w:rPr>
                <w:noProof/>
                <w:webHidden/>
              </w:rPr>
              <w:fldChar w:fldCharType="begin"/>
            </w:r>
            <w:r w:rsidR="0053554C">
              <w:rPr>
                <w:noProof/>
                <w:webHidden/>
              </w:rPr>
              <w:delInstrText xml:space="preserve"> PAGEREF _Toc492041764 \h </w:delInstrText>
            </w:r>
            <w:r w:rsidR="0053554C">
              <w:rPr>
                <w:noProof/>
                <w:webHidden/>
              </w:rPr>
            </w:r>
            <w:r w:rsidR="0053554C">
              <w:rPr>
                <w:noProof/>
                <w:webHidden/>
              </w:rPr>
              <w:fldChar w:fldCharType="separate"/>
            </w:r>
            <w:r w:rsidR="0053554C">
              <w:rPr>
                <w:noProof/>
                <w:webHidden/>
              </w:rPr>
              <w:delText>24</w:delText>
            </w:r>
            <w:r w:rsidR="0053554C">
              <w:rPr>
                <w:noProof/>
                <w:webHidden/>
              </w:rPr>
              <w:fldChar w:fldCharType="end"/>
            </w:r>
            <w:r>
              <w:rPr>
                <w:noProof/>
              </w:rPr>
              <w:fldChar w:fldCharType="end"/>
            </w:r>
          </w:del>
        </w:p>
        <w:p w14:paraId="5D02AE11" w14:textId="77777777" w:rsidR="0053554C" w:rsidRDefault="00CD1693">
          <w:pPr>
            <w:pStyle w:val="TOC2"/>
            <w:rPr>
              <w:del w:id="163" w:author="pbx" w:date="2017-12-12T18:04:00Z"/>
              <w:rFonts w:asciiTheme="minorHAnsi" w:eastAsiaTheme="minorEastAsia" w:hAnsiTheme="minorHAnsi" w:cstheme="minorBidi"/>
              <w:noProof/>
            </w:rPr>
          </w:pPr>
          <w:del w:id="164" w:author="pbx" w:date="2017-12-12T18:04:00Z">
            <w:r>
              <w:fldChar w:fldCharType="begin"/>
            </w:r>
            <w:r>
              <w:delInstrText xml:space="preserve"> HYPERLINK \l "_Toc492041765" </w:delInstrText>
            </w:r>
            <w:r>
              <w:fldChar w:fldCharType="separate"/>
            </w:r>
            <w:r w:rsidR="0053554C" w:rsidRPr="00BE0242">
              <w:rPr>
                <w:rStyle w:val="Hyperlink"/>
                <w:noProof/>
              </w:rPr>
              <w:delText>7.9</w:delText>
            </w:r>
            <w:r w:rsidR="0053554C">
              <w:rPr>
                <w:rFonts w:asciiTheme="minorHAnsi" w:eastAsiaTheme="minorEastAsia" w:hAnsiTheme="minorHAnsi" w:cstheme="minorBidi"/>
                <w:noProof/>
              </w:rPr>
              <w:tab/>
            </w:r>
            <w:r w:rsidR="0053554C" w:rsidRPr="00BE0242">
              <w:rPr>
                <w:rStyle w:val="Hyperlink"/>
                <w:noProof/>
              </w:rPr>
              <w:delText>Side Effects Section Validation</w:delText>
            </w:r>
            <w:r w:rsidR="0053554C">
              <w:rPr>
                <w:noProof/>
                <w:webHidden/>
              </w:rPr>
              <w:tab/>
            </w:r>
            <w:r w:rsidR="0053554C">
              <w:rPr>
                <w:noProof/>
                <w:webHidden/>
              </w:rPr>
              <w:fldChar w:fldCharType="begin"/>
            </w:r>
            <w:r w:rsidR="0053554C">
              <w:rPr>
                <w:noProof/>
                <w:webHidden/>
              </w:rPr>
              <w:delInstrText xml:space="preserve"> PAGEREF _Toc492041765 \h </w:delInstrText>
            </w:r>
            <w:r w:rsidR="0053554C">
              <w:rPr>
                <w:noProof/>
                <w:webHidden/>
              </w:rPr>
            </w:r>
            <w:r w:rsidR="0053554C">
              <w:rPr>
                <w:noProof/>
                <w:webHidden/>
              </w:rPr>
              <w:fldChar w:fldCharType="separate"/>
            </w:r>
            <w:r w:rsidR="0053554C">
              <w:rPr>
                <w:noProof/>
                <w:webHidden/>
              </w:rPr>
              <w:delText>24</w:delText>
            </w:r>
            <w:r w:rsidR="0053554C">
              <w:rPr>
                <w:noProof/>
                <w:webHidden/>
              </w:rPr>
              <w:fldChar w:fldCharType="end"/>
            </w:r>
            <w:r>
              <w:rPr>
                <w:noProof/>
              </w:rPr>
              <w:fldChar w:fldCharType="end"/>
            </w:r>
          </w:del>
        </w:p>
        <w:p w14:paraId="4ADC9D97" w14:textId="77777777" w:rsidR="0053554C" w:rsidRDefault="00CD1693">
          <w:pPr>
            <w:pStyle w:val="TOC2"/>
            <w:rPr>
              <w:del w:id="165" w:author="pbx" w:date="2017-12-12T18:04:00Z"/>
              <w:rFonts w:asciiTheme="minorHAnsi" w:eastAsiaTheme="minorEastAsia" w:hAnsiTheme="minorHAnsi" w:cstheme="minorBidi"/>
              <w:noProof/>
            </w:rPr>
          </w:pPr>
          <w:del w:id="166" w:author="pbx" w:date="2017-12-12T18:04:00Z">
            <w:r>
              <w:fldChar w:fldCharType="begin"/>
            </w:r>
            <w:r>
              <w:delInstrText xml:space="preserve"> HYPERLINK \l "_Toc492041766" </w:delInstrText>
            </w:r>
            <w:r>
              <w:fldChar w:fldCharType="separate"/>
            </w:r>
            <w:r w:rsidR="0053554C" w:rsidRPr="00BE0242">
              <w:rPr>
                <w:rStyle w:val="Hyperlink"/>
                <w:noProof/>
              </w:rPr>
              <w:delText>7.10</w:delText>
            </w:r>
            <w:r w:rsidR="0053554C">
              <w:rPr>
                <w:rFonts w:asciiTheme="minorHAnsi" w:eastAsiaTheme="minorEastAsia" w:hAnsiTheme="minorHAnsi" w:cstheme="minorBidi"/>
                <w:noProof/>
              </w:rPr>
              <w:tab/>
            </w:r>
            <w:r w:rsidR="0053554C" w:rsidRPr="00BE0242">
              <w:rPr>
                <w:rStyle w:val="Hyperlink"/>
                <w:noProof/>
              </w:rPr>
              <w:delText>Storage Section Validation</w:delText>
            </w:r>
            <w:r w:rsidR="0053554C">
              <w:rPr>
                <w:noProof/>
                <w:webHidden/>
              </w:rPr>
              <w:tab/>
            </w:r>
            <w:r w:rsidR="0053554C">
              <w:rPr>
                <w:noProof/>
                <w:webHidden/>
              </w:rPr>
              <w:fldChar w:fldCharType="begin"/>
            </w:r>
            <w:r w:rsidR="0053554C">
              <w:rPr>
                <w:noProof/>
                <w:webHidden/>
              </w:rPr>
              <w:delInstrText xml:space="preserve"> PAGEREF _Toc492041766 \h </w:delInstrText>
            </w:r>
            <w:r w:rsidR="0053554C">
              <w:rPr>
                <w:noProof/>
                <w:webHidden/>
              </w:rPr>
            </w:r>
            <w:r w:rsidR="0053554C">
              <w:rPr>
                <w:noProof/>
                <w:webHidden/>
              </w:rPr>
              <w:fldChar w:fldCharType="separate"/>
            </w:r>
            <w:r w:rsidR="0053554C">
              <w:rPr>
                <w:noProof/>
                <w:webHidden/>
              </w:rPr>
              <w:delText>24</w:delText>
            </w:r>
            <w:r w:rsidR="0053554C">
              <w:rPr>
                <w:noProof/>
                <w:webHidden/>
              </w:rPr>
              <w:fldChar w:fldCharType="end"/>
            </w:r>
            <w:r>
              <w:rPr>
                <w:noProof/>
              </w:rPr>
              <w:fldChar w:fldCharType="end"/>
            </w:r>
          </w:del>
        </w:p>
        <w:p w14:paraId="489770F8" w14:textId="77777777" w:rsidR="00533E40" w:rsidRDefault="00533E40">
          <w:pPr>
            <w:pStyle w:val="TOC1"/>
            <w:rPr>
              <w:ins w:id="167" w:author="pbx" w:date="2017-12-12T18:04:00Z"/>
              <w:rFonts w:asciiTheme="minorHAnsi" w:eastAsiaTheme="minorEastAsia" w:hAnsiTheme="minorHAnsi" w:cstheme="minorBidi"/>
              <w:noProof/>
            </w:rPr>
          </w:pPr>
          <w:ins w:id="168"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"_Toc500865035"</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1</w:t>
            </w:r>
            <w:r>
              <w:rPr>
                <w:rFonts w:asciiTheme="minorHAnsi" w:eastAsiaTheme="minorEastAsia" w:hAnsiTheme="minorHAnsi" w:cstheme="minorBidi"/>
                <w:noProof/>
              </w:rPr>
              <w:tab/>
            </w:r>
            <w:r w:rsidRPr="00324206">
              <w:rPr>
                <w:rStyle w:val="Hyperlink"/>
                <w:noProof/>
              </w:rPr>
              <w:t>Introduction &amp; General Information</w:t>
            </w:r>
            <w:r>
              <w:rPr>
                <w:noProof/>
                <w:webHidden/>
              </w:rPr>
              <w:tab/>
            </w:r>
            <w:r>
              <w:rPr>
                <w:noProof/>
                <w:webHidden/>
              </w:rPr>
              <w:fldChar w:fldCharType="begin"/>
            </w:r>
            <w:r>
              <w:rPr>
                <w:noProof/>
                <w:webHidden/>
              </w:rPr>
              <w:instrText xml:space="preserve"> PAGEREF _Toc500865035 \h </w:instrText>
            </w:r>
            <w:r>
              <w:rPr>
                <w:noProof/>
                <w:webHidden/>
              </w:rPr>
            </w:r>
            <w:r>
              <w:rPr>
                <w:noProof/>
                <w:webHidden/>
              </w:rPr>
              <w:fldChar w:fldCharType="separate"/>
            </w:r>
            <w:r>
              <w:rPr>
                <w:noProof/>
                <w:webHidden/>
              </w:rPr>
              <w:t>5</w:t>
            </w:r>
            <w:r>
              <w:rPr>
                <w:noProof/>
                <w:webHidden/>
              </w:rPr>
              <w:fldChar w:fldCharType="end"/>
            </w:r>
            <w:r w:rsidRPr="00324206">
              <w:rPr>
                <w:rStyle w:val="Hyperlink"/>
                <w:noProof/>
              </w:rPr>
              <w:fldChar w:fldCharType="end"/>
            </w:r>
          </w:ins>
        </w:p>
        <w:p w14:paraId="74D5B953" w14:textId="77777777" w:rsidR="00533E40" w:rsidRDefault="00533E40">
          <w:pPr>
            <w:pStyle w:val="TOC2"/>
            <w:rPr>
              <w:ins w:id="169" w:author="pbx" w:date="2017-12-12T18:04:00Z"/>
              <w:rFonts w:asciiTheme="minorHAnsi" w:eastAsiaTheme="minorEastAsia" w:hAnsiTheme="minorHAnsi" w:cstheme="minorBidi"/>
              <w:noProof/>
            </w:rPr>
          </w:pPr>
          <w:ins w:id="170"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"_Toc500865036"</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1.1</w:t>
            </w:r>
            <w:r>
              <w:rPr>
                <w:rFonts w:asciiTheme="minorHAnsi" w:eastAsiaTheme="minorEastAsia" w:hAnsiTheme="minorHAnsi" w:cstheme="minorBidi"/>
                <w:noProof/>
              </w:rPr>
              <w:tab/>
            </w:r>
            <w:r w:rsidRPr="00324206">
              <w:rPr>
                <w:rStyle w:val="Hyperlink"/>
                <w:noProof/>
              </w:rPr>
              <w:t>Purpose</w:t>
            </w:r>
            <w:r>
              <w:rPr>
                <w:noProof/>
                <w:webHidden/>
              </w:rPr>
              <w:tab/>
            </w:r>
            <w:r>
              <w:rPr>
                <w:noProof/>
                <w:webHidden/>
              </w:rPr>
              <w:fldChar w:fldCharType="begin"/>
            </w:r>
            <w:r>
              <w:rPr>
                <w:noProof/>
                <w:webHidden/>
              </w:rPr>
              <w:instrText xml:space="preserve"> PAGEREF _Toc500865036 \h </w:instrText>
            </w:r>
            <w:r>
              <w:rPr>
                <w:noProof/>
                <w:webHidden/>
              </w:rPr>
            </w:r>
            <w:r>
              <w:rPr>
                <w:noProof/>
                <w:webHidden/>
              </w:rPr>
              <w:fldChar w:fldCharType="separate"/>
            </w:r>
            <w:r>
              <w:rPr>
                <w:noProof/>
                <w:webHidden/>
              </w:rPr>
              <w:t>6</w:t>
            </w:r>
            <w:r>
              <w:rPr>
                <w:noProof/>
                <w:webHidden/>
              </w:rPr>
              <w:fldChar w:fldCharType="end"/>
            </w:r>
            <w:r w:rsidRPr="00324206">
              <w:rPr>
                <w:rStyle w:val="Hyperlink"/>
                <w:noProof/>
              </w:rPr>
              <w:fldChar w:fldCharType="end"/>
            </w:r>
          </w:ins>
        </w:p>
        <w:p w14:paraId="4633A02F" w14:textId="77777777" w:rsidR="00533E40" w:rsidRDefault="00533E40">
          <w:pPr>
            <w:pStyle w:val="TOC2"/>
            <w:rPr>
              <w:ins w:id="171" w:author="pbx" w:date="2017-12-12T18:04:00Z"/>
              <w:rFonts w:asciiTheme="minorHAnsi" w:eastAsiaTheme="minorEastAsia" w:hAnsiTheme="minorHAnsi" w:cstheme="minorBidi"/>
              <w:noProof/>
            </w:rPr>
          </w:pPr>
          <w:ins w:id="172" w:author="pbx" w:date="2017-12-12T18:04:00Z">
            <w:r w:rsidRPr="00324206">
              <w:rPr>
                <w:rStyle w:val="Hyperlink"/>
                <w:noProof/>
              </w:rPr>
              <w:lastRenderedPageBreak/>
              <w:fldChar w:fldCharType="begin"/>
            </w:r>
            <w:r w:rsidRPr="00324206">
              <w:rPr>
                <w:rStyle w:val="Hyperlink"/>
                <w:noProof/>
              </w:rPr>
              <w:instrText xml:space="preserve"> </w:instrText>
            </w:r>
            <w:r>
              <w:rPr>
                <w:noProof/>
              </w:rPr>
              <w:instrText>HYPERLINK \l "_Toc500865037"</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1.2</w:t>
            </w:r>
            <w:r>
              <w:rPr>
                <w:rFonts w:asciiTheme="minorHAnsi" w:eastAsiaTheme="minorEastAsia" w:hAnsiTheme="minorHAnsi" w:cstheme="minorBidi"/>
                <w:noProof/>
              </w:rPr>
              <w:tab/>
            </w:r>
            <w:r w:rsidRPr="00324206">
              <w:rPr>
                <w:rStyle w:val="Hyperlink"/>
                <w:noProof/>
              </w:rPr>
              <w:t>Order</w:t>
            </w:r>
            <w:r>
              <w:rPr>
                <w:noProof/>
                <w:webHidden/>
              </w:rPr>
              <w:tab/>
            </w:r>
            <w:r>
              <w:rPr>
                <w:noProof/>
                <w:webHidden/>
              </w:rPr>
              <w:fldChar w:fldCharType="begin"/>
            </w:r>
            <w:r>
              <w:rPr>
                <w:noProof/>
                <w:webHidden/>
              </w:rPr>
              <w:instrText xml:space="preserve"> PAGEREF _Toc500865037 \h </w:instrText>
            </w:r>
            <w:r>
              <w:rPr>
                <w:noProof/>
                <w:webHidden/>
              </w:rPr>
            </w:r>
            <w:r>
              <w:rPr>
                <w:noProof/>
                <w:webHidden/>
              </w:rPr>
              <w:fldChar w:fldCharType="separate"/>
            </w:r>
            <w:r>
              <w:rPr>
                <w:noProof/>
                <w:webHidden/>
              </w:rPr>
              <w:t>6</w:t>
            </w:r>
            <w:r>
              <w:rPr>
                <w:noProof/>
                <w:webHidden/>
              </w:rPr>
              <w:fldChar w:fldCharType="end"/>
            </w:r>
            <w:r w:rsidRPr="00324206">
              <w:rPr>
                <w:rStyle w:val="Hyperlink"/>
                <w:noProof/>
              </w:rPr>
              <w:fldChar w:fldCharType="end"/>
            </w:r>
          </w:ins>
        </w:p>
        <w:p w14:paraId="45950ECE" w14:textId="77777777" w:rsidR="00533E40" w:rsidRDefault="00533E40">
          <w:pPr>
            <w:pStyle w:val="TOC2"/>
            <w:rPr>
              <w:ins w:id="173" w:author="pbx" w:date="2017-12-12T18:04:00Z"/>
              <w:rFonts w:asciiTheme="minorHAnsi" w:eastAsiaTheme="minorEastAsia" w:hAnsiTheme="minorHAnsi" w:cstheme="minorBidi"/>
              <w:noProof/>
            </w:rPr>
          </w:pPr>
          <w:ins w:id="174"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"_Toc500865038"</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1.3</w:t>
            </w:r>
            <w:r>
              <w:rPr>
                <w:rFonts w:asciiTheme="minorHAnsi" w:eastAsiaTheme="minorEastAsia" w:hAnsiTheme="minorHAnsi" w:cstheme="minorBidi"/>
                <w:noProof/>
              </w:rPr>
              <w:tab/>
            </w:r>
            <w:r w:rsidRPr="00324206">
              <w:rPr>
                <w:rStyle w:val="Hyperlink"/>
                <w:noProof/>
              </w:rPr>
              <w:t>Scope</w:t>
            </w:r>
            <w:r>
              <w:rPr>
                <w:noProof/>
                <w:webHidden/>
              </w:rPr>
              <w:tab/>
            </w:r>
            <w:r>
              <w:rPr>
                <w:noProof/>
                <w:webHidden/>
              </w:rPr>
              <w:fldChar w:fldCharType="begin"/>
            </w:r>
            <w:r>
              <w:rPr>
                <w:noProof/>
                <w:webHidden/>
              </w:rPr>
              <w:instrText xml:space="preserve"> PAGEREF _Toc500865038 \h </w:instrText>
            </w:r>
            <w:r>
              <w:rPr>
                <w:noProof/>
                <w:webHidden/>
              </w:rPr>
            </w:r>
            <w:r>
              <w:rPr>
                <w:noProof/>
                <w:webHidden/>
              </w:rPr>
              <w:fldChar w:fldCharType="separate"/>
            </w:r>
            <w:r>
              <w:rPr>
                <w:noProof/>
                <w:webHidden/>
              </w:rPr>
              <w:t>6</w:t>
            </w:r>
            <w:r>
              <w:rPr>
                <w:noProof/>
                <w:webHidden/>
              </w:rPr>
              <w:fldChar w:fldCharType="end"/>
            </w:r>
            <w:r w:rsidRPr="00324206">
              <w:rPr>
                <w:rStyle w:val="Hyperlink"/>
                <w:noProof/>
              </w:rPr>
              <w:fldChar w:fldCharType="end"/>
            </w:r>
          </w:ins>
        </w:p>
        <w:p w14:paraId="0265C59D" w14:textId="77777777" w:rsidR="00533E40" w:rsidRDefault="00533E40">
          <w:pPr>
            <w:pStyle w:val="TOC1"/>
            <w:rPr>
              <w:ins w:id="175" w:author="pbx" w:date="2017-12-12T18:04:00Z"/>
              <w:rFonts w:asciiTheme="minorHAnsi" w:eastAsiaTheme="minorEastAsia" w:hAnsiTheme="minorHAnsi" w:cstheme="minorBidi"/>
              <w:noProof/>
            </w:rPr>
          </w:pPr>
          <w:ins w:id="176"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"_Toc500865039"</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2</w:t>
            </w:r>
            <w:r>
              <w:rPr>
                <w:rFonts w:asciiTheme="minorHAnsi" w:eastAsiaTheme="minorEastAsia" w:hAnsiTheme="minorHAnsi" w:cstheme="minorBidi"/>
                <w:noProof/>
              </w:rPr>
              <w:tab/>
            </w:r>
            <w:r w:rsidRPr="00324206">
              <w:rPr>
                <w:rStyle w:val="Hyperlink"/>
                <w:noProof/>
              </w:rPr>
              <w:t>General Validation</w:t>
            </w:r>
            <w:r>
              <w:rPr>
                <w:noProof/>
                <w:webHidden/>
              </w:rPr>
              <w:tab/>
            </w:r>
            <w:r>
              <w:rPr>
                <w:noProof/>
                <w:webHidden/>
              </w:rPr>
              <w:fldChar w:fldCharType="begin"/>
            </w:r>
            <w:r>
              <w:rPr>
                <w:noProof/>
                <w:webHidden/>
              </w:rPr>
              <w:instrText xml:space="preserve"> PAGEREF _Toc500865039 \h </w:instrText>
            </w:r>
            <w:r>
              <w:rPr>
                <w:noProof/>
                <w:webHidden/>
              </w:rPr>
            </w:r>
            <w:r>
              <w:rPr>
                <w:noProof/>
                <w:webHidden/>
              </w:rPr>
              <w:fldChar w:fldCharType="separate"/>
            </w:r>
            <w:r>
              <w:rPr>
                <w:noProof/>
                <w:webHidden/>
              </w:rPr>
              <w:t>6</w:t>
            </w:r>
            <w:r>
              <w:rPr>
                <w:noProof/>
                <w:webHidden/>
              </w:rPr>
              <w:fldChar w:fldCharType="end"/>
            </w:r>
            <w:r w:rsidRPr="00324206">
              <w:rPr>
                <w:rStyle w:val="Hyperlink"/>
                <w:noProof/>
              </w:rPr>
              <w:fldChar w:fldCharType="end"/>
            </w:r>
          </w:ins>
        </w:p>
        <w:p w14:paraId="155AC42C" w14:textId="77777777" w:rsidR="00533E40" w:rsidRDefault="00533E40">
          <w:pPr>
            <w:pStyle w:val="TOC1"/>
            <w:rPr>
              <w:ins w:id="177" w:author="pbx" w:date="2017-12-12T18:04:00Z"/>
              <w:rFonts w:asciiTheme="minorHAnsi" w:eastAsiaTheme="minorEastAsia" w:hAnsiTheme="minorHAnsi" w:cstheme="minorBidi"/>
              <w:noProof/>
            </w:rPr>
          </w:pPr>
          <w:ins w:id="178"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"_Toc500865040"</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3</w:t>
            </w:r>
            <w:r>
              <w:rPr>
                <w:rFonts w:asciiTheme="minorHAnsi" w:eastAsiaTheme="minorEastAsia" w:hAnsiTheme="minorHAnsi" w:cstheme="minorBidi"/>
                <w:noProof/>
              </w:rPr>
              <w:tab/>
            </w:r>
            <w:r w:rsidRPr="00324206">
              <w:rPr>
                <w:rStyle w:val="Hyperlink"/>
                <w:noProof/>
              </w:rPr>
              <w:t>Document Prolog</w:t>
            </w:r>
            <w:r>
              <w:rPr>
                <w:noProof/>
                <w:webHidden/>
              </w:rPr>
              <w:tab/>
            </w:r>
            <w:r>
              <w:rPr>
                <w:noProof/>
                <w:webHidden/>
              </w:rPr>
              <w:fldChar w:fldCharType="begin"/>
            </w:r>
            <w:r>
              <w:rPr>
                <w:noProof/>
                <w:webHidden/>
              </w:rPr>
              <w:instrText xml:space="preserve"> PAGEREF _Toc500865040 \h </w:instrText>
            </w:r>
            <w:r>
              <w:rPr>
                <w:noProof/>
                <w:webHidden/>
              </w:rPr>
            </w:r>
            <w:r>
              <w:rPr>
                <w:noProof/>
                <w:webHidden/>
              </w:rPr>
              <w:fldChar w:fldCharType="separate"/>
            </w:r>
            <w:r>
              <w:rPr>
                <w:noProof/>
                <w:webHidden/>
              </w:rPr>
              <w:t>7</w:t>
            </w:r>
            <w:r>
              <w:rPr>
                <w:noProof/>
                <w:webHidden/>
              </w:rPr>
              <w:fldChar w:fldCharType="end"/>
            </w:r>
            <w:r w:rsidRPr="00324206">
              <w:rPr>
                <w:rStyle w:val="Hyperlink"/>
                <w:noProof/>
              </w:rPr>
              <w:fldChar w:fldCharType="end"/>
            </w:r>
          </w:ins>
        </w:p>
        <w:p w14:paraId="56247EF0" w14:textId="77777777" w:rsidR="00533E40" w:rsidRDefault="00533E40">
          <w:pPr>
            <w:pStyle w:val="TOC2"/>
            <w:rPr>
              <w:ins w:id="179" w:author="pbx" w:date="2017-12-12T18:04:00Z"/>
              <w:rFonts w:asciiTheme="minorHAnsi" w:eastAsiaTheme="minorEastAsia" w:hAnsiTheme="minorHAnsi" w:cstheme="minorBidi"/>
              <w:noProof/>
            </w:rPr>
          </w:pPr>
          <w:ins w:id="180"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"_Toc500865041"</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3.1</w:t>
            </w:r>
            <w:r>
              <w:rPr>
                <w:rFonts w:asciiTheme="minorHAnsi" w:eastAsiaTheme="minorEastAsia" w:hAnsiTheme="minorHAnsi" w:cstheme="minorBidi"/>
                <w:noProof/>
              </w:rPr>
              <w:tab/>
            </w:r>
            <w:r w:rsidRPr="00324206">
              <w:rPr>
                <w:rStyle w:val="Hyperlink"/>
                <w:noProof/>
              </w:rPr>
              <w:t>Document Prolog Validation:</w:t>
            </w:r>
            <w:r>
              <w:rPr>
                <w:noProof/>
                <w:webHidden/>
              </w:rPr>
              <w:tab/>
            </w:r>
            <w:r>
              <w:rPr>
                <w:noProof/>
                <w:webHidden/>
              </w:rPr>
              <w:fldChar w:fldCharType="begin"/>
            </w:r>
            <w:r>
              <w:rPr>
                <w:noProof/>
                <w:webHidden/>
              </w:rPr>
              <w:instrText xml:space="preserve"> PAGEREF _Toc500865041 \h </w:instrText>
            </w:r>
            <w:r>
              <w:rPr>
                <w:noProof/>
                <w:webHidden/>
              </w:rPr>
            </w:r>
            <w:r>
              <w:rPr>
                <w:noProof/>
                <w:webHidden/>
              </w:rPr>
              <w:fldChar w:fldCharType="separate"/>
            </w:r>
            <w:r>
              <w:rPr>
                <w:noProof/>
                <w:webHidden/>
              </w:rPr>
              <w:t>7</w:t>
            </w:r>
            <w:r>
              <w:rPr>
                <w:noProof/>
                <w:webHidden/>
              </w:rPr>
              <w:fldChar w:fldCharType="end"/>
            </w:r>
            <w:r w:rsidRPr="00324206">
              <w:rPr>
                <w:rStyle w:val="Hyperlink"/>
                <w:noProof/>
              </w:rPr>
              <w:fldChar w:fldCharType="end"/>
            </w:r>
          </w:ins>
        </w:p>
        <w:p w14:paraId="51269B72" w14:textId="77777777" w:rsidR="00533E40" w:rsidRDefault="00533E40">
          <w:pPr>
            <w:pStyle w:val="TOC1"/>
            <w:rPr>
              <w:ins w:id="181" w:author="pbx" w:date="2017-12-12T18:04:00Z"/>
              <w:rFonts w:asciiTheme="minorHAnsi" w:eastAsiaTheme="minorEastAsia" w:hAnsiTheme="minorHAnsi" w:cstheme="minorBidi"/>
              <w:noProof/>
            </w:rPr>
          </w:pPr>
          <w:ins w:id="182"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"_Toc500865042"</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4</w:t>
            </w:r>
            <w:r>
              <w:rPr>
                <w:rFonts w:asciiTheme="minorHAnsi" w:eastAsiaTheme="minorEastAsia" w:hAnsiTheme="minorHAnsi" w:cstheme="minorBidi"/>
                <w:noProof/>
              </w:rPr>
              <w:tab/>
            </w:r>
            <w:r w:rsidRPr="00324206">
              <w:rPr>
                <w:rStyle w:val="Hyperlink"/>
                <w:noProof/>
              </w:rPr>
              <w:t>Document Information</w:t>
            </w:r>
            <w:r>
              <w:rPr>
                <w:noProof/>
                <w:webHidden/>
              </w:rPr>
              <w:tab/>
            </w:r>
            <w:r>
              <w:rPr>
                <w:noProof/>
                <w:webHidden/>
              </w:rPr>
              <w:fldChar w:fldCharType="begin"/>
            </w:r>
            <w:r>
              <w:rPr>
                <w:noProof/>
                <w:webHidden/>
              </w:rPr>
              <w:instrText xml:space="preserve"> PAGEREF _Toc500865042 \h </w:instrText>
            </w:r>
            <w:r>
              <w:rPr>
                <w:noProof/>
                <w:webHidden/>
              </w:rPr>
            </w:r>
            <w:r>
              <w:rPr>
                <w:noProof/>
                <w:webHidden/>
              </w:rPr>
              <w:fldChar w:fldCharType="separate"/>
            </w:r>
            <w:r>
              <w:rPr>
                <w:noProof/>
                <w:webHidden/>
              </w:rPr>
              <w:t>8</w:t>
            </w:r>
            <w:r>
              <w:rPr>
                <w:noProof/>
                <w:webHidden/>
              </w:rPr>
              <w:fldChar w:fldCharType="end"/>
            </w:r>
            <w:r w:rsidRPr="00324206">
              <w:rPr>
                <w:rStyle w:val="Hyperlink"/>
                <w:noProof/>
              </w:rPr>
              <w:fldChar w:fldCharType="end"/>
            </w:r>
          </w:ins>
        </w:p>
        <w:p w14:paraId="51265195" w14:textId="77777777" w:rsidR="00533E40" w:rsidRDefault="00533E40">
          <w:pPr>
            <w:pStyle w:val="TOC2"/>
            <w:rPr>
              <w:ins w:id="183" w:author="pbx" w:date="2017-12-12T18:04:00Z"/>
              <w:rFonts w:asciiTheme="minorHAnsi" w:eastAsiaTheme="minorEastAsia" w:hAnsiTheme="minorHAnsi" w:cstheme="minorBidi"/>
              <w:noProof/>
            </w:rPr>
          </w:pPr>
          <w:ins w:id="184"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"_Toc500865043"</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4.1</w:t>
            </w:r>
            <w:r>
              <w:rPr>
                <w:rFonts w:asciiTheme="minorHAnsi" w:eastAsiaTheme="minorEastAsia" w:hAnsiTheme="minorHAnsi" w:cstheme="minorBidi"/>
                <w:noProof/>
              </w:rPr>
              <w:tab/>
            </w:r>
            <w:r w:rsidRPr="00324206">
              <w:rPr>
                <w:rStyle w:val="Hyperlink"/>
                <w:noProof/>
              </w:rPr>
              <w:t>Document Information Validation:</w:t>
            </w:r>
            <w:r>
              <w:rPr>
                <w:noProof/>
                <w:webHidden/>
              </w:rPr>
              <w:tab/>
            </w:r>
            <w:r>
              <w:rPr>
                <w:noProof/>
                <w:webHidden/>
              </w:rPr>
              <w:fldChar w:fldCharType="begin"/>
            </w:r>
            <w:r>
              <w:rPr>
                <w:noProof/>
                <w:webHidden/>
              </w:rPr>
              <w:instrText xml:space="preserve"> PAGEREF _Toc500865043 \h </w:instrText>
            </w:r>
            <w:r>
              <w:rPr>
                <w:noProof/>
                <w:webHidden/>
              </w:rPr>
            </w:r>
            <w:r>
              <w:rPr>
                <w:noProof/>
                <w:webHidden/>
              </w:rPr>
              <w:fldChar w:fldCharType="separate"/>
            </w:r>
            <w:r>
              <w:rPr>
                <w:noProof/>
                <w:webHidden/>
              </w:rPr>
              <w:t>8</w:t>
            </w:r>
            <w:r>
              <w:rPr>
                <w:noProof/>
                <w:webHidden/>
              </w:rPr>
              <w:fldChar w:fldCharType="end"/>
            </w:r>
            <w:r w:rsidRPr="00324206">
              <w:rPr>
                <w:rStyle w:val="Hyperlink"/>
                <w:noProof/>
              </w:rPr>
              <w:fldChar w:fldCharType="end"/>
            </w:r>
          </w:ins>
        </w:p>
        <w:p w14:paraId="4614B3EB" w14:textId="77777777" w:rsidR="00533E40" w:rsidRDefault="00533E40">
          <w:pPr>
            <w:pStyle w:val="TOC1"/>
            <w:rPr>
              <w:ins w:id="185" w:author="pbx" w:date="2017-12-12T18:04:00Z"/>
              <w:rFonts w:asciiTheme="minorHAnsi" w:eastAsiaTheme="minorEastAsia" w:hAnsiTheme="minorHAnsi" w:cstheme="minorBidi"/>
              <w:noProof/>
            </w:rPr>
          </w:pPr>
          <w:ins w:id="186"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"_Toc500865044"</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5</w:t>
            </w:r>
            <w:r>
              <w:rPr>
                <w:rFonts w:asciiTheme="minorHAnsi" w:eastAsiaTheme="minorEastAsia" w:hAnsiTheme="minorHAnsi" w:cstheme="minorBidi"/>
                <w:noProof/>
              </w:rPr>
              <w:tab/>
            </w:r>
            <w:r w:rsidRPr="00324206">
              <w:rPr>
                <w:rStyle w:val="Hyperlink"/>
                <w:noProof/>
              </w:rPr>
              <w:t>Author Information</w:t>
            </w:r>
            <w:r>
              <w:rPr>
                <w:noProof/>
                <w:webHidden/>
              </w:rPr>
              <w:tab/>
            </w:r>
            <w:r>
              <w:rPr>
                <w:noProof/>
                <w:webHidden/>
              </w:rPr>
              <w:fldChar w:fldCharType="begin"/>
            </w:r>
            <w:r>
              <w:rPr>
                <w:noProof/>
                <w:webHidden/>
              </w:rPr>
              <w:instrText xml:space="preserve"> PAGEREF _Toc500865044 \h </w:instrText>
            </w:r>
            <w:r>
              <w:rPr>
                <w:noProof/>
                <w:webHidden/>
              </w:rPr>
            </w:r>
            <w:r>
              <w:rPr>
                <w:noProof/>
                <w:webHidden/>
              </w:rPr>
              <w:fldChar w:fldCharType="separate"/>
            </w:r>
            <w:r>
              <w:rPr>
                <w:noProof/>
                <w:webHidden/>
              </w:rPr>
              <w:t>9</w:t>
            </w:r>
            <w:r>
              <w:rPr>
                <w:noProof/>
                <w:webHidden/>
              </w:rPr>
              <w:fldChar w:fldCharType="end"/>
            </w:r>
            <w:r w:rsidRPr="00324206">
              <w:rPr>
                <w:rStyle w:val="Hyperlink"/>
                <w:noProof/>
              </w:rPr>
              <w:fldChar w:fldCharType="end"/>
            </w:r>
          </w:ins>
        </w:p>
        <w:p w14:paraId="234722B4" w14:textId="77777777" w:rsidR="00533E40" w:rsidRDefault="00533E40">
          <w:pPr>
            <w:pStyle w:val="TOC1"/>
            <w:rPr>
              <w:ins w:id="187" w:author="pbx" w:date="2017-12-12T18:04:00Z"/>
              <w:rFonts w:asciiTheme="minorHAnsi" w:eastAsiaTheme="minorEastAsia" w:hAnsiTheme="minorHAnsi" w:cstheme="minorBidi"/>
              <w:noProof/>
            </w:rPr>
          </w:pPr>
          <w:ins w:id="188"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"_Toc500865045"</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6</w:t>
            </w:r>
            <w:r>
              <w:rPr>
                <w:rFonts w:asciiTheme="minorHAnsi" w:eastAsiaTheme="minorEastAsia" w:hAnsiTheme="minorHAnsi" w:cstheme="minorBidi"/>
                <w:noProof/>
              </w:rPr>
              <w:tab/>
            </w:r>
            <w:r w:rsidRPr="00324206">
              <w:rPr>
                <w:rStyle w:val="Hyperlink"/>
                <w:noProof/>
              </w:rPr>
              <w:t>Product Data Elements Section</w:t>
            </w:r>
            <w:r>
              <w:rPr>
                <w:noProof/>
                <w:webHidden/>
              </w:rPr>
              <w:tab/>
            </w:r>
            <w:r>
              <w:rPr>
                <w:noProof/>
                <w:webHidden/>
              </w:rPr>
              <w:fldChar w:fldCharType="begin"/>
            </w:r>
            <w:r>
              <w:rPr>
                <w:noProof/>
                <w:webHidden/>
              </w:rPr>
              <w:instrText xml:space="preserve"> PAGEREF _Toc500865045 \h </w:instrText>
            </w:r>
            <w:r>
              <w:rPr>
                <w:noProof/>
                <w:webHidden/>
              </w:rPr>
            </w:r>
            <w:r>
              <w:rPr>
                <w:noProof/>
                <w:webHidden/>
              </w:rPr>
              <w:fldChar w:fldCharType="separate"/>
            </w:r>
            <w:r>
              <w:rPr>
                <w:noProof/>
                <w:webHidden/>
              </w:rPr>
              <w:t>9</w:t>
            </w:r>
            <w:r>
              <w:rPr>
                <w:noProof/>
                <w:webHidden/>
              </w:rPr>
              <w:fldChar w:fldCharType="end"/>
            </w:r>
            <w:r w:rsidRPr="00324206">
              <w:rPr>
                <w:rStyle w:val="Hyperlink"/>
                <w:noProof/>
              </w:rPr>
              <w:fldChar w:fldCharType="end"/>
            </w:r>
          </w:ins>
        </w:p>
        <w:p w14:paraId="7B0B0F2E" w14:textId="77777777" w:rsidR="00533E40" w:rsidRDefault="00533E40">
          <w:pPr>
            <w:pStyle w:val="TOC2"/>
            <w:rPr>
              <w:ins w:id="189" w:author="pbx" w:date="2017-12-12T18:04:00Z"/>
              <w:rFonts w:asciiTheme="minorHAnsi" w:eastAsiaTheme="minorEastAsia" w:hAnsiTheme="minorHAnsi" w:cstheme="minorBidi"/>
              <w:noProof/>
            </w:rPr>
          </w:pPr>
          <w:ins w:id="190"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"_Toc500865046"</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6.1</w:t>
            </w:r>
            <w:r>
              <w:rPr>
                <w:rFonts w:asciiTheme="minorHAnsi" w:eastAsiaTheme="minorEastAsia" w:hAnsiTheme="minorHAnsi" w:cstheme="minorBidi"/>
                <w:noProof/>
              </w:rPr>
              <w:tab/>
            </w:r>
            <w:r w:rsidRPr="00324206">
              <w:rPr>
                <w:rStyle w:val="Hyperlink"/>
                <w:noProof/>
              </w:rPr>
              <w:t>StrengthValue Validation</w:t>
            </w:r>
            <w:r>
              <w:rPr>
                <w:noProof/>
                <w:webHidden/>
              </w:rPr>
              <w:tab/>
            </w:r>
            <w:r>
              <w:rPr>
                <w:noProof/>
                <w:webHidden/>
              </w:rPr>
              <w:fldChar w:fldCharType="begin"/>
            </w:r>
            <w:r>
              <w:rPr>
                <w:noProof/>
                <w:webHidden/>
              </w:rPr>
              <w:instrText xml:space="preserve"> PAGEREF _Toc500865046 \h </w:instrText>
            </w:r>
            <w:r>
              <w:rPr>
                <w:noProof/>
                <w:webHidden/>
              </w:rPr>
            </w:r>
            <w:r>
              <w:rPr>
                <w:noProof/>
                <w:webHidden/>
              </w:rPr>
              <w:fldChar w:fldCharType="separate"/>
            </w:r>
            <w:r>
              <w:rPr>
                <w:noProof/>
                <w:webHidden/>
              </w:rPr>
              <w:t>10</w:t>
            </w:r>
            <w:r>
              <w:rPr>
                <w:noProof/>
                <w:webHidden/>
              </w:rPr>
              <w:fldChar w:fldCharType="end"/>
            </w:r>
            <w:r w:rsidRPr="00324206">
              <w:rPr>
                <w:rStyle w:val="Hyperlink"/>
                <w:noProof/>
              </w:rPr>
              <w:fldChar w:fldCharType="end"/>
            </w:r>
          </w:ins>
        </w:p>
        <w:p w14:paraId="725255F6" w14:textId="77777777" w:rsidR="00533E40" w:rsidRDefault="00533E40">
          <w:pPr>
            <w:pStyle w:val="TOC2"/>
            <w:rPr>
              <w:ins w:id="191" w:author="pbx" w:date="2017-12-12T18:04:00Z"/>
              <w:rFonts w:asciiTheme="minorHAnsi" w:eastAsiaTheme="minorEastAsia" w:hAnsiTheme="minorHAnsi" w:cstheme="minorBidi"/>
              <w:noProof/>
            </w:rPr>
          </w:pPr>
          <w:ins w:id="192"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"_Toc500865047"</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6.2</w:t>
            </w:r>
            <w:r>
              <w:rPr>
                <w:rFonts w:asciiTheme="minorHAnsi" w:eastAsiaTheme="minorEastAsia" w:hAnsiTheme="minorHAnsi" w:cstheme="minorBidi"/>
                <w:noProof/>
              </w:rPr>
              <w:tab/>
            </w:r>
            <w:r w:rsidRPr="00324206">
              <w:rPr>
                <w:rStyle w:val="Hyperlink"/>
                <w:noProof/>
              </w:rPr>
              <w:t>StrengthUnit Validation</w:t>
            </w:r>
            <w:r>
              <w:rPr>
                <w:noProof/>
                <w:webHidden/>
              </w:rPr>
              <w:tab/>
            </w:r>
            <w:r>
              <w:rPr>
                <w:noProof/>
                <w:webHidden/>
              </w:rPr>
              <w:fldChar w:fldCharType="begin"/>
            </w:r>
            <w:r>
              <w:rPr>
                <w:noProof/>
                <w:webHidden/>
              </w:rPr>
              <w:instrText xml:space="preserve"> PAGEREF _Toc500865047 \h </w:instrText>
            </w:r>
            <w:r>
              <w:rPr>
                <w:noProof/>
                <w:webHidden/>
              </w:rPr>
            </w:r>
            <w:r>
              <w:rPr>
                <w:noProof/>
                <w:webHidden/>
              </w:rPr>
              <w:fldChar w:fldCharType="separate"/>
            </w:r>
            <w:r>
              <w:rPr>
                <w:noProof/>
                <w:webHidden/>
              </w:rPr>
              <w:t>11</w:t>
            </w:r>
            <w:r>
              <w:rPr>
                <w:noProof/>
                <w:webHidden/>
              </w:rPr>
              <w:fldChar w:fldCharType="end"/>
            </w:r>
            <w:r w:rsidRPr="00324206">
              <w:rPr>
                <w:rStyle w:val="Hyperlink"/>
                <w:noProof/>
              </w:rPr>
              <w:fldChar w:fldCharType="end"/>
            </w:r>
          </w:ins>
        </w:p>
        <w:p w14:paraId="5BB8C11E" w14:textId="77777777" w:rsidR="00533E40" w:rsidRDefault="00533E40">
          <w:pPr>
            <w:pStyle w:val="TOC2"/>
            <w:rPr>
              <w:ins w:id="193" w:author="pbx" w:date="2017-12-12T18:04:00Z"/>
              <w:rFonts w:asciiTheme="minorHAnsi" w:eastAsiaTheme="minorEastAsia" w:hAnsiTheme="minorHAnsi" w:cstheme="minorBidi"/>
              <w:noProof/>
            </w:rPr>
          </w:pPr>
          <w:ins w:id="194"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"_Toc500865048"</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6.3</w:t>
            </w:r>
            <w:r>
              <w:rPr>
                <w:rFonts w:asciiTheme="minorHAnsi" w:eastAsiaTheme="minorEastAsia" w:hAnsiTheme="minorHAnsi" w:cstheme="minorBidi"/>
                <w:noProof/>
              </w:rPr>
              <w:tab/>
            </w:r>
            <w:r w:rsidRPr="00324206">
              <w:rPr>
                <w:rStyle w:val="Hyperlink"/>
                <w:noProof/>
              </w:rPr>
              <w:t>StrengthPerDosageValue Validation</w:t>
            </w:r>
            <w:r>
              <w:rPr>
                <w:noProof/>
                <w:webHidden/>
              </w:rPr>
              <w:tab/>
            </w:r>
            <w:r>
              <w:rPr>
                <w:noProof/>
                <w:webHidden/>
              </w:rPr>
              <w:fldChar w:fldCharType="begin"/>
            </w:r>
            <w:r>
              <w:rPr>
                <w:noProof/>
                <w:webHidden/>
              </w:rPr>
              <w:instrText xml:space="preserve"> PAGEREF _Toc500865048 \h </w:instrText>
            </w:r>
            <w:r>
              <w:rPr>
                <w:noProof/>
                <w:webHidden/>
              </w:rPr>
            </w:r>
            <w:r>
              <w:rPr>
                <w:noProof/>
                <w:webHidden/>
              </w:rPr>
              <w:fldChar w:fldCharType="separate"/>
            </w:r>
            <w:r>
              <w:rPr>
                <w:noProof/>
                <w:webHidden/>
              </w:rPr>
              <w:t>11</w:t>
            </w:r>
            <w:r>
              <w:rPr>
                <w:noProof/>
                <w:webHidden/>
              </w:rPr>
              <w:fldChar w:fldCharType="end"/>
            </w:r>
            <w:r w:rsidRPr="00324206">
              <w:rPr>
                <w:rStyle w:val="Hyperlink"/>
                <w:noProof/>
              </w:rPr>
              <w:fldChar w:fldCharType="end"/>
            </w:r>
          </w:ins>
        </w:p>
        <w:p w14:paraId="59D57463" w14:textId="77777777" w:rsidR="00533E40" w:rsidRDefault="00533E40">
          <w:pPr>
            <w:pStyle w:val="TOC2"/>
            <w:rPr>
              <w:ins w:id="195" w:author="pbx" w:date="2017-12-12T18:04:00Z"/>
              <w:rFonts w:asciiTheme="minorHAnsi" w:eastAsiaTheme="minorEastAsia" w:hAnsiTheme="minorHAnsi" w:cstheme="minorBidi"/>
              <w:noProof/>
            </w:rPr>
          </w:pPr>
          <w:ins w:id="196"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"_Toc500865049"</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6.4</w:t>
            </w:r>
            <w:r>
              <w:rPr>
                <w:rFonts w:asciiTheme="minorHAnsi" w:eastAsiaTheme="minorEastAsia" w:hAnsiTheme="minorHAnsi" w:cstheme="minorBidi"/>
                <w:noProof/>
              </w:rPr>
              <w:tab/>
            </w:r>
            <w:r w:rsidRPr="00324206">
              <w:rPr>
                <w:rStyle w:val="Hyperlink"/>
                <w:noProof/>
              </w:rPr>
              <w:t>DosageUnit Validation</w:t>
            </w:r>
            <w:r>
              <w:rPr>
                <w:noProof/>
                <w:webHidden/>
              </w:rPr>
              <w:tab/>
            </w:r>
            <w:r>
              <w:rPr>
                <w:noProof/>
                <w:webHidden/>
              </w:rPr>
              <w:fldChar w:fldCharType="begin"/>
            </w:r>
            <w:r>
              <w:rPr>
                <w:noProof/>
                <w:webHidden/>
              </w:rPr>
              <w:instrText xml:space="preserve"> PAGEREF _Toc500865049 \h </w:instrText>
            </w:r>
            <w:r>
              <w:rPr>
                <w:noProof/>
                <w:webHidden/>
              </w:rPr>
            </w:r>
            <w:r>
              <w:rPr>
                <w:noProof/>
                <w:webHidden/>
              </w:rPr>
              <w:fldChar w:fldCharType="separate"/>
            </w:r>
            <w:r>
              <w:rPr>
                <w:noProof/>
                <w:webHidden/>
              </w:rPr>
              <w:t>11</w:t>
            </w:r>
            <w:r>
              <w:rPr>
                <w:noProof/>
                <w:webHidden/>
              </w:rPr>
              <w:fldChar w:fldCharType="end"/>
            </w:r>
            <w:r w:rsidRPr="00324206">
              <w:rPr>
                <w:rStyle w:val="Hyperlink"/>
                <w:noProof/>
              </w:rPr>
              <w:fldChar w:fldCharType="end"/>
            </w:r>
          </w:ins>
        </w:p>
        <w:p w14:paraId="6CDEE7A8" w14:textId="77777777" w:rsidR="00533E40" w:rsidRDefault="00533E40">
          <w:pPr>
            <w:pStyle w:val="TOC2"/>
            <w:rPr>
              <w:ins w:id="197" w:author="pbx" w:date="2017-12-12T18:04:00Z"/>
              <w:rFonts w:asciiTheme="minorHAnsi" w:eastAsiaTheme="minorEastAsia" w:hAnsiTheme="minorHAnsi" w:cstheme="minorBidi"/>
              <w:noProof/>
            </w:rPr>
          </w:pPr>
          <w:ins w:id="198"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"_Toc500865050"</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6.5</w:t>
            </w:r>
            <w:r>
              <w:rPr>
                <w:rFonts w:asciiTheme="minorHAnsi" w:eastAsiaTheme="minorEastAsia" w:hAnsiTheme="minorHAnsi" w:cstheme="minorBidi"/>
                <w:noProof/>
              </w:rPr>
              <w:tab/>
            </w:r>
            <w:r w:rsidRPr="00324206">
              <w:rPr>
                <w:rStyle w:val="Hyperlink"/>
                <w:noProof/>
              </w:rPr>
              <w:t>ActiveIngredients Validation</w:t>
            </w:r>
            <w:r>
              <w:rPr>
                <w:noProof/>
                <w:webHidden/>
              </w:rPr>
              <w:tab/>
            </w:r>
            <w:r>
              <w:rPr>
                <w:noProof/>
                <w:webHidden/>
              </w:rPr>
              <w:fldChar w:fldCharType="begin"/>
            </w:r>
            <w:r>
              <w:rPr>
                <w:noProof/>
                <w:webHidden/>
              </w:rPr>
              <w:instrText xml:space="preserve"> PAGEREF _Toc500865050 \h </w:instrText>
            </w:r>
            <w:r>
              <w:rPr>
                <w:noProof/>
                <w:webHidden/>
              </w:rPr>
            </w:r>
            <w:r>
              <w:rPr>
                <w:noProof/>
                <w:webHidden/>
              </w:rPr>
              <w:fldChar w:fldCharType="separate"/>
            </w:r>
            <w:r>
              <w:rPr>
                <w:noProof/>
                <w:webHidden/>
              </w:rPr>
              <w:t>11</w:t>
            </w:r>
            <w:r>
              <w:rPr>
                <w:noProof/>
                <w:webHidden/>
              </w:rPr>
              <w:fldChar w:fldCharType="end"/>
            </w:r>
            <w:r w:rsidRPr="00324206">
              <w:rPr>
                <w:rStyle w:val="Hyperlink"/>
                <w:noProof/>
              </w:rPr>
              <w:fldChar w:fldCharType="end"/>
            </w:r>
          </w:ins>
        </w:p>
        <w:p w14:paraId="3E6A153D" w14:textId="77777777" w:rsidR="00533E40" w:rsidRDefault="00533E40">
          <w:pPr>
            <w:pStyle w:val="TOC2"/>
            <w:rPr>
              <w:ins w:id="199" w:author="pbx" w:date="2017-12-12T18:04:00Z"/>
              <w:rFonts w:asciiTheme="minorHAnsi" w:eastAsiaTheme="minorEastAsia" w:hAnsiTheme="minorHAnsi" w:cstheme="minorBidi"/>
              <w:noProof/>
            </w:rPr>
          </w:pPr>
          <w:ins w:id="200"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"_Toc500865051"</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6.6</w:t>
            </w:r>
            <w:r>
              <w:rPr>
                <w:rFonts w:asciiTheme="minorHAnsi" w:eastAsiaTheme="minorEastAsia" w:hAnsiTheme="minorHAnsi" w:cstheme="minorBidi"/>
                <w:noProof/>
              </w:rPr>
              <w:tab/>
            </w:r>
            <w:r w:rsidRPr="00324206">
              <w:rPr>
                <w:rStyle w:val="Hyperlink"/>
                <w:noProof/>
              </w:rPr>
              <w:t>Clinically Relevant Nonmedicinal Ingredients Validation</w:t>
            </w:r>
            <w:r>
              <w:rPr>
                <w:noProof/>
                <w:webHidden/>
              </w:rPr>
              <w:tab/>
            </w:r>
            <w:r>
              <w:rPr>
                <w:noProof/>
                <w:webHidden/>
              </w:rPr>
              <w:fldChar w:fldCharType="begin"/>
            </w:r>
            <w:r>
              <w:rPr>
                <w:noProof/>
                <w:webHidden/>
              </w:rPr>
              <w:instrText xml:space="preserve"> PAGEREF _Toc500865051 \h </w:instrText>
            </w:r>
            <w:r>
              <w:rPr>
                <w:noProof/>
                <w:webHidden/>
              </w:rPr>
            </w:r>
            <w:r>
              <w:rPr>
                <w:noProof/>
                <w:webHidden/>
              </w:rPr>
              <w:fldChar w:fldCharType="separate"/>
            </w:r>
            <w:r>
              <w:rPr>
                <w:noProof/>
                <w:webHidden/>
              </w:rPr>
              <w:t>11</w:t>
            </w:r>
            <w:r>
              <w:rPr>
                <w:noProof/>
                <w:webHidden/>
              </w:rPr>
              <w:fldChar w:fldCharType="end"/>
            </w:r>
            <w:r w:rsidRPr="00324206">
              <w:rPr>
                <w:rStyle w:val="Hyperlink"/>
                <w:noProof/>
              </w:rPr>
              <w:fldChar w:fldCharType="end"/>
            </w:r>
          </w:ins>
        </w:p>
        <w:p w14:paraId="06BD8CB8" w14:textId="77777777" w:rsidR="00533E40" w:rsidRDefault="00533E40">
          <w:pPr>
            <w:pStyle w:val="TOC1"/>
            <w:rPr>
              <w:ins w:id="201" w:author="pbx" w:date="2017-12-12T18:04:00Z"/>
              <w:rFonts w:asciiTheme="minorHAnsi" w:eastAsiaTheme="minorEastAsia" w:hAnsiTheme="minorHAnsi" w:cstheme="minorBidi"/>
              <w:noProof/>
            </w:rPr>
          </w:pPr>
          <w:ins w:id="202"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"_Toc500865052"</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w:t>
            </w:r>
            <w:r>
              <w:rPr>
                <w:rFonts w:asciiTheme="minorHAnsi" w:eastAsiaTheme="minorEastAsia" w:hAnsiTheme="minorHAnsi" w:cstheme="minorBidi"/>
                <w:noProof/>
              </w:rPr>
              <w:tab/>
            </w:r>
            <w:r w:rsidRPr="00324206">
              <w:rPr>
                <w:rStyle w:val="Hyperlink"/>
                <w:noProof/>
              </w:rPr>
              <w:t>Labeling Section Information</w:t>
            </w:r>
            <w:r>
              <w:rPr>
                <w:noProof/>
                <w:webHidden/>
              </w:rPr>
              <w:tab/>
            </w:r>
            <w:r>
              <w:rPr>
                <w:noProof/>
                <w:webHidden/>
              </w:rPr>
              <w:fldChar w:fldCharType="begin"/>
            </w:r>
            <w:r>
              <w:rPr>
                <w:noProof/>
                <w:webHidden/>
              </w:rPr>
              <w:instrText xml:space="preserve"> PAGEREF _Toc500865052 \h </w:instrText>
            </w:r>
            <w:r>
              <w:rPr>
                <w:noProof/>
                <w:webHidden/>
              </w:rPr>
            </w:r>
            <w:r>
              <w:rPr>
                <w:noProof/>
                <w:webHidden/>
              </w:rPr>
              <w:fldChar w:fldCharType="separate"/>
            </w:r>
            <w:r>
              <w:rPr>
                <w:noProof/>
                <w:webHidden/>
              </w:rPr>
              <w:t>11</w:t>
            </w:r>
            <w:r>
              <w:rPr>
                <w:noProof/>
                <w:webHidden/>
              </w:rPr>
              <w:fldChar w:fldCharType="end"/>
            </w:r>
            <w:r w:rsidRPr="00324206">
              <w:rPr>
                <w:rStyle w:val="Hyperlink"/>
                <w:noProof/>
              </w:rPr>
              <w:fldChar w:fldCharType="end"/>
            </w:r>
          </w:ins>
        </w:p>
        <w:p w14:paraId="30CC343B" w14:textId="77777777" w:rsidR="00533E40" w:rsidRDefault="00533E40">
          <w:pPr>
            <w:pStyle w:val="TOC2"/>
            <w:rPr>
              <w:ins w:id="203" w:author="pbx" w:date="2017-12-12T18:04:00Z"/>
              <w:rFonts w:asciiTheme="minorHAnsi" w:eastAsiaTheme="minorEastAsia" w:hAnsiTheme="minorHAnsi" w:cstheme="minorBidi"/>
              <w:noProof/>
            </w:rPr>
          </w:pPr>
          <w:ins w:id="204"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"_Toc500865053"</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lang w:val="fr-CA"/>
              </w:rPr>
              <w:t>7.1</w:t>
            </w:r>
            <w:r>
              <w:rPr>
                <w:rFonts w:asciiTheme="minorHAnsi" w:eastAsiaTheme="minorEastAsia" w:hAnsiTheme="minorHAnsi" w:cstheme="minorBidi"/>
                <w:noProof/>
              </w:rPr>
              <w:tab/>
            </w:r>
            <w:r w:rsidRPr="00324206">
              <w:rPr>
                <w:rStyle w:val="Hyperlink"/>
                <w:noProof/>
                <w:lang w:val="fr-CA"/>
              </w:rPr>
              <w:t>General Validation</w:t>
            </w:r>
            <w:r>
              <w:rPr>
                <w:noProof/>
                <w:webHidden/>
              </w:rPr>
              <w:tab/>
            </w:r>
            <w:r>
              <w:rPr>
                <w:noProof/>
                <w:webHidden/>
              </w:rPr>
              <w:fldChar w:fldCharType="begin"/>
            </w:r>
            <w:r>
              <w:rPr>
                <w:noProof/>
                <w:webHidden/>
              </w:rPr>
              <w:instrText xml:space="preserve"> PAGEREF _Toc500865053 \h </w:instrText>
            </w:r>
            <w:r>
              <w:rPr>
                <w:noProof/>
                <w:webHidden/>
              </w:rPr>
            </w:r>
            <w:r>
              <w:rPr>
                <w:noProof/>
                <w:webHidden/>
              </w:rPr>
              <w:fldChar w:fldCharType="separate"/>
            </w:r>
            <w:r>
              <w:rPr>
                <w:noProof/>
                <w:webHidden/>
              </w:rPr>
              <w:t>11</w:t>
            </w:r>
            <w:r>
              <w:rPr>
                <w:noProof/>
                <w:webHidden/>
              </w:rPr>
              <w:fldChar w:fldCharType="end"/>
            </w:r>
            <w:r w:rsidRPr="00324206">
              <w:rPr>
                <w:rStyle w:val="Hyperlink"/>
                <w:noProof/>
              </w:rPr>
              <w:fldChar w:fldCharType="end"/>
            </w:r>
          </w:ins>
        </w:p>
        <w:p w14:paraId="24FC768E" w14:textId="77777777" w:rsidR="00533E40" w:rsidRDefault="00533E40">
          <w:pPr>
            <w:pStyle w:val="TOC2"/>
            <w:rPr>
              <w:ins w:id="205" w:author="pbx" w:date="2017-12-12T18:04:00Z"/>
              <w:rFonts w:asciiTheme="minorHAnsi" w:eastAsiaTheme="minorEastAsia" w:hAnsiTheme="minorHAnsi" w:cstheme="minorBidi"/>
              <w:noProof/>
            </w:rPr>
          </w:pPr>
          <w:ins w:id="206"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"_Toc500865054"</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7.2</w:t>
            </w:r>
            <w:r>
              <w:rPr>
                <w:rFonts w:asciiTheme="minorHAnsi" w:eastAsiaTheme="minorEastAsia" w:hAnsiTheme="minorHAnsi" w:cstheme="minorBidi"/>
                <w:noProof/>
              </w:rPr>
              <w:tab/>
            </w:r>
            <w:r w:rsidRPr="00324206">
              <w:rPr>
                <w:rStyle w:val="Hyperlink"/>
                <w:noProof/>
              </w:rPr>
              <w:t>Title Page Information</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_Toc500865054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045CE521" w14:textId="77777777" w:rsidR="00533E40" w:rsidRDefault="00533E40">
          <w:pPr>
            <w:pStyle w:val="TOC2"/>
            <w:rPr>
              <w:ins w:id="207" w:author="pbx" w:date="2017-12-12T18:04:00Z"/>
              <w:rFonts w:asciiTheme="minorHAnsi" w:eastAsiaTheme="minorEastAsia" w:hAnsiTheme="minorHAnsi" w:cstheme="minorBidi"/>
              <w:noProof/>
            </w:rPr>
          </w:pPr>
          <w:ins w:id="208"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"_Toc500865055"</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7.3</w:t>
            </w:r>
            <w:r>
              <w:rPr>
                <w:rFonts w:asciiTheme="minorHAnsi" w:eastAsiaTheme="minorEastAsia" w:hAnsiTheme="minorHAnsi" w:cstheme="minorBidi"/>
                <w:noProof/>
              </w:rPr>
              <w:tab/>
            </w:r>
            <w:r w:rsidRPr="00324206">
              <w:rPr>
                <w:rStyle w:val="Hyperlink"/>
                <w:noProof/>
              </w:rPr>
              <w:t>Part I: Health Professional Information</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_Toc500865055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7ACED7A9" w14:textId="77777777" w:rsidR="00533E40" w:rsidRDefault="00533E40">
          <w:pPr>
            <w:pStyle w:val="TOC2"/>
            <w:rPr>
              <w:ins w:id="209" w:author="pbx" w:date="2017-12-12T18:04:00Z"/>
              <w:rFonts w:asciiTheme="minorHAnsi" w:eastAsiaTheme="minorEastAsia" w:hAnsiTheme="minorHAnsi" w:cstheme="minorBidi"/>
              <w:noProof/>
            </w:rPr>
          </w:pPr>
          <w:ins w:id="210"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"_Toc500865056"</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lang w:val="fr-CA"/>
              </w:rPr>
              <w:t>7.4</w:t>
            </w:r>
            <w:r>
              <w:rPr>
                <w:rFonts w:asciiTheme="minorHAnsi" w:eastAsiaTheme="minorEastAsia" w:hAnsiTheme="minorHAnsi" w:cstheme="minorBidi"/>
                <w:noProof/>
              </w:rPr>
              <w:tab/>
            </w:r>
            <w:r w:rsidRPr="00324206">
              <w:rPr>
                <w:rStyle w:val="Hyperlink"/>
                <w:noProof/>
                <w:lang w:val="fr-CA"/>
              </w:rPr>
              <w:t>Part II: Scientific Information Section Validation</w:t>
            </w:r>
            <w:r>
              <w:rPr>
                <w:noProof/>
                <w:webHidden/>
              </w:rPr>
              <w:tab/>
            </w:r>
            <w:r>
              <w:rPr>
                <w:noProof/>
                <w:webHidden/>
              </w:rPr>
              <w:fldChar w:fldCharType="begin"/>
            </w:r>
            <w:r>
              <w:rPr>
                <w:noProof/>
                <w:webHidden/>
              </w:rPr>
              <w:instrText xml:space="preserve"> PAGEREF _Toc500865056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6C3462D5" w14:textId="77777777" w:rsidR="00533E40" w:rsidRDefault="00533E40">
          <w:pPr>
            <w:pStyle w:val="TOC2"/>
            <w:rPr>
              <w:ins w:id="211" w:author="pbx" w:date="2017-12-12T18:04:00Z"/>
              <w:rFonts w:asciiTheme="minorHAnsi" w:eastAsiaTheme="minorEastAsia" w:hAnsiTheme="minorHAnsi" w:cstheme="minorBidi"/>
              <w:noProof/>
            </w:rPr>
          </w:pPr>
          <w:ins w:id="212"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"_Toc500865057"</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lang w:val="fr-CA"/>
              </w:rPr>
              <w:t>7.5</w:t>
            </w:r>
            <w:r>
              <w:rPr>
                <w:rFonts w:asciiTheme="minorHAnsi" w:eastAsiaTheme="minorEastAsia" w:hAnsiTheme="minorHAnsi" w:cstheme="minorBidi"/>
                <w:noProof/>
              </w:rPr>
              <w:tab/>
            </w:r>
            <w:r w:rsidRPr="00324206">
              <w:rPr>
                <w:rStyle w:val="Hyperlink"/>
                <w:noProof/>
                <w:lang w:val="fr-CA"/>
              </w:rPr>
              <w:t>Part III: Consumer Information Section Validation</w:t>
            </w:r>
            <w:r>
              <w:rPr>
                <w:noProof/>
                <w:webHidden/>
              </w:rPr>
              <w:tab/>
            </w:r>
            <w:r>
              <w:rPr>
                <w:noProof/>
                <w:webHidden/>
              </w:rPr>
              <w:fldChar w:fldCharType="begin"/>
            </w:r>
            <w:r>
              <w:rPr>
                <w:noProof/>
                <w:webHidden/>
              </w:rPr>
              <w:instrText xml:space="preserve"> PAGEREF _Toc500865057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30C069B6" w14:textId="77777777" w:rsidR="00533E40" w:rsidRDefault="00533E40">
          <w:pPr>
            <w:pStyle w:val="TOC2"/>
            <w:rPr>
              <w:ins w:id="213" w:author="pbx" w:date="2017-12-12T18:04:00Z"/>
              <w:rFonts w:asciiTheme="minorHAnsi" w:eastAsiaTheme="minorEastAsia" w:hAnsiTheme="minorHAnsi" w:cstheme="minorBidi"/>
              <w:noProof/>
            </w:rPr>
          </w:pPr>
          <w:ins w:id="214"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"_Toc500865058"</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7.6</w:t>
            </w:r>
            <w:r>
              <w:rPr>
                <w:rFonts w:asciiTheme="minorHAnsi" w:eastAsiaTheme="minorEastAsia" w:hAnsiTheme="minorHAnsi" w:cstheme="minorBidi"/>
                <w:noProof/>
              </w:rPr>
              <w:tab/>
            </w:r>
            <w:r w:rsidRPr="00324206">
              <w:rPr>
                <w:rStyle w:val="Hyperlink"/>
                <w:noProof/>
              </w:rPr>
              <w:t>Sponsor Name</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_Toc500865058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60A426FC" w14:textId="77777777" w:rsidR="00533E40" w:rsidRDefault="00533E40">
          <w:pPr>
            <w:pStyle w:val="TOC2"/>
            <w:rPr>
              <w:ins w:id="215" w:author="pbx" w:date="2017-12-12T18:04:00Z"/>
              <w:rFonts w:asciiTheme="minorHAnsi" w:eastAsiaTheme="minorEastAsia" w:hAnsiTheme="minorHAnsi" w:cstheme="minorBidi"/>
              <w:noProof/>
            </w:rPr>
          </w:pPr>
          <w:ins w:id="216"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"_Toc500865059"</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7.7</w:t>
            </w:r>
            <w:r>
              <w:rPr>
                <w:rFonts w:asciiTheme="minorHAnsi" w:eastAsiaTheme="minorEastAsia" w:hAnsiTheme="minorHAnsi" w:cstheme="minorBidi"/>
                <w:noProof/>
              </w:rPr>
              <w:tab/>
            </w:r>
            <w:r w:rsidRPr="00324206">
              <w:rPr>
                <w:rStyle w:val="Hyperlink"/>
                <w:noProof/>
              </w:rPr>
              <w:t>Sponsor Address</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_Toc500865059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14787069" w14:textId="77777777" w:rsidR="00533E40" w:rsidRDefault="00533E40">
          <w:pPr>
            <w:pStyle w:val="TOC2"/>
            <w:rPr>
              <w:ins w:id="217" w:author="pbx" w:date="2017-12-12T18:04:00Z"/>
              <w:rFonts w:asciiTheme="minorHAnsi" w:eastAsiaTheme="minorEastAsia" w:hAnsiTheme="minorHAnsi" w:cstheme="minorBidi"/>
              <w:noProof/>
            </w:rPr>
          </w:pPr>
          <w:ins w:id="218"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"_Toc500865060"</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7.8</w:t>
            </w:r>
            <w:r>
              <w:rPr>
                <w:rFonts w:asciiTheme="minorHAnsi" w:eastAsiaTheme="minorEastAsia" w:hAnsiTheme="minorHAnsi" w:cstheme="minorBidi"/>
                <w:noProof/>
              </w:rPr>
              <w:tab/>
            </w:r>
            <w:r w:rsidRPr="00324206">
              <w:rPr>
                <w:rStyle w:val="Hyperlink"/>
                <w:noProof/>
              </w:rPr>
              <w:t>Other Party Section Validation</w:t>
            </w:r>
            <w:r>
              <w:rPr>
                <w:noProof/>
                <w:webHidden/>
              </w:rPr>
              <w:tab/>
            </w:r>
            <w:r>
              <w:rPr>
                <w:noProof/>
                <w:webHidden/>
              </w:rPr>
              <w:fldChar w:fldCharType="begin"/>
            </w:r>
            <w:r>
              <w:rPr>
                <w:noProof/>
                <w:webHidden/>
              </w:rPr>
              <w:instrText xml:space="preserve"> PAGEREF _Toc500865060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6B7D1DF8" w14:textId="77777777" w:rsidR="00533E40" w:rsidRDefault="00533E40">
          <w:pPr>
            <w:pStyle w:val="TOC2"/>
            <w:rPr>
              <w:ins w:id="219" w:author="pbx" w:date="2017-12-12T18:04:00Z"/>
              <w:rFonts w:asciiTheme="minorHAnsi" w:eastAsiaTheme="minorEastAsia" w:hAnsiTheme="minorHAnsi" w:cstheme="minorBidi"/>
              <w:noProof/>
            </w:rPr>
          </w:pPr>
          <w:ins w:id="220"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"_Toc500865061"</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7.9</w:t>
            </w:r>
            <w:r>
              <w:rPr>
                <w:rFonts w:asciiTheme="minorHAnsi" w:eastAsiaTheme="minorEastAsia" w:hAnsiTheme="minorHAnsi" w:cstheme="minorBidi"/>
                <w:noProof/>
              </w:rPr>
              <w:tab/>
            </w:r>
            <w:r w:rsidRPr="00324206">
              <w:rPr>
                <w:rStyle w:val="Hyperlink"/>
                <w:noProof/>
              </w:rPr>
              <w:t>Date of Preparation</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_Toc500865061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39F3AB48" w14:textId="77777777" w:rsidR="00533E40" w:rsidRDefault="00533E40">
          <w:pPr>
            <w:pStyle w:val="TOC2"/>
            <w:rPr>
              <w:ins w:id="221" w:author="pbx" w:date="2017-12-12T18:04:00Z"/>
              <w:rFonts w:asciiTheme="minorHAnsi" w:eastAsiaTheme="minorEastAsia" w:hAnsiTheme="minorHAnsi" w:cstheme="minorBidi"/>
              <w:noProof/>
            </w:rPr>
          </w:pPr>
          <w:ins w:id="222"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"_Toc500865062"</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7.10</w:t>
            </w:r>
            <w:r>
              <w:rPr>
                <w:rFonts w:asciiTheme="minorHAnsi" w:eastAsiaTheme="minorEastAsia" w:hAnsiTheme="minorHAnsi" w:cstheme="minorBidi"/>
                <w:noProof/>
              </w:rPr>
              <w:tab/>
            </w:r>
            <w:r w:rsidRPr="00324206">
              <w:rPr>
                <w:rStyle w:val="Hyperlink"/>
                <w:noProof/>
              </w:rPr>
              <w:t xml:space="preserve">Date of Revision </w:t>
            </w:r>
            <w:r w:rsidRPr="00324206">
              <w:rPr>
                <w:rStyle w:val="Hyperlink"/>
                <w:noProof/>
                <w:highlight w:val="white"/>
              </w:rPr>
              <w:t>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_Toc500865062 \h </w:instrText>
            </w:r>
            <w:r>
              <w:rPr>
                <w:noProof/>
                <w:webHidden/>
              </w:rPr>
            </w:r>
            <w:r>
              <w:rPr>
                <w:noProof/>
                <w:webHidden/>
              </w:rPr>
              <w:fldChar w:fldCharType="separate"/>
            </w:r>
            <w:r>
              <w:rPr>
                <w:noProof/>
                <w:webHidden/>
              </w:rPr>
              <w:t>12</w:t>
            </w:r>
            <w:r>
              <w:rPr>
                <w:noProof/>
                <w:webHidden/>
              </w:rPr>
              <w:fldChar w:fldCharType="end"/>
            </w:r>
            <w:r w:rsidRPr="00324206">
              <w:rPr>
                <w:rStyle w:val="Hyperlink"/>
                <w:noProof/>
              </w:rPr>
              <w:fldChar w:fldCharType="end"/>
            </w:r>
          </w:ins>
        </w:p>
        <w:p w14:paraId="53FEAA1E" w14:textId="77777777" w:rsidR="00533E40" w:rsidRDefault="00533E40">
          <w:pPr>
            <w:pStyle w:val="TOC2"/>
            <w:rPr>
              <w:ins w:id="223" w:author="pbx" w:date="2017-12-12T18:04:00Z"/>
              <w:rFonts w:asciiTheme="minorHAnsi" w:eastAsiaTheme="minorEastAsia" w:hAnsiTheme="minorHAnsi" w:cstheme="minorBidi"/>
              <w:noProof/>
            </w:rPr>
          </w:pPr>
          <w:ins w:id="224"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"_Toc500865063"</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7.11</w:t>
            </w:r>
            <w:r>
              <w:rPr>
                <w:rFonts w:asciiTheme="minorHAnsi" w:eastAsiaTheme="minorEastAsia" w:hAnsiTheme="minorHAnsi" w:cstheme="minorBidi"/>
                <w:noProof/>
              </w:rPr>
              <w:tab/>
            </w:r>
            <w:r w:rsidRPr="00324206">
              <w:rPr>
                <w:rStyle w:val="Hyperlink"/>
                <w:noProof/>
              </w:rPr>
              <w:t>Submission Control No</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_Toc500865063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6BD12D3E" w14:textId="77777777" w:rsidR="00533E40" w:rsidRDefault="00533E40">
          <w:pPr>
            <w:pStyle w:val="TOC2"/>
            <w:rPr>
              <w:ins w:id="225" w:author="pbx" w:date="2017-12-12T18:04:00Z"/>
              <w:rFonts w:asciiTheme="minorHAnsi" w:eastAsiaTheme="minorEastAsia" w:hAnsiTheme="minorHAnsi" w:cstheme="minorBidi"/>
              <w:noProof/>
            </w:rPr>
          </w:pPr>
          <w:ins w:id="226"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"_Toc500865064"</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rFonts w:eastAsia="Times New Roman"/>
                <w:noProof/>
                <w:lang w:eastAsia="en-CA"/>
              </w:rPr>
              <w:t>7.12</w:t>
            </w:r>
            <w:r>
              <w:rPr>
                <w:rFonts w:asciiTheme="minorHAnsi" w:eastAsiaTheme="minorEastAsia" w:hAnsiTheme="minorHAnsi" w:cstheme="minorBidi"/>
                <w:noProof/>
              </w:rPr>
              <w:tab/>
            </w:r>
            <w:r w:rsidRPr="00324206">
              <w:rPr>
                <w:rStyle w:val="Hyperlink"/>
                <w:rFonts w:eastAsia="Times New Roman"/>
                <w:noProof/>
                <w:lang w:eastAsia="en-CA"/>
              </w:rPr>
              <w:t>Title Page Validation</w:t>
            </w:r>
            <w:r>
              <w:rPr>
                <w:noProof/>
                <w:webHidden/>
              </w:rPr>
              <w:tab/>
            </w:r>
            <w:r>
              <w:rPr>
                <w:noProof/>
                <w:webHidden/>
              </w:rPr>
              <w:fldChar w:fldCharType="begin"/>
            </w:r>
            <w:r>
              <w:rPr>
                <w:noProof/>
                <w:webHidden/>
              </w:rPr>
              <w:instrText xml:space="preserve"> PAGEREF _Toc500865064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52C19663" w14:textId="77777777" w:rsidR="00533E40" w:rsidRDefault="00533E40">
          <w:pPr>
            <w:pStyle w:val="TOC2"/>
            <w:rPr>
              <w:ins w:id="227" w:author="pbx" w:date="2017-12-12T18:04:00Z"/>
              <w:rFonts w:asciiTheme="minorHAnsi" w:eastAsiaTheme="minorEastAsia" w:hAnsiTheme="minorHAnsi" w:cstheme="minorBidi"/>
              <w:noProof/>
            </w:rPr>
          </w:pPr>
          <w:ins w:id="228"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"_Toc500865065"</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rFonts w:eastAsia="Times New Roman"/>
                <w:noProof/>
                <w:lang w:eastAsia="en-CA"/>
              </w:rPr>
              <w:t>7.13</w:t>
            </w:r>
            <w:r>
              <w:rPr>
                <w:rFonts w:asciiTheme="minorHAnsi" w:eastAsiaTheme="minorEastAsia" w:hAnsiTheme="minorHAnsi" w:cstheme="minorBidi"/>
                <w:noProof/>
              </w:rPr>
              <w:tab/>
            </w:r>
            <w:r w:rsidRPr="00324206">
              <w:rPr>
                <w:rStyle w:val="Hyperlink"/>
                <w:rFonts w:eastAsia="Times New Roman"/>
                <w:noProof/>
                <w:lang w:eastAsia="en-CA"/>
              </w:rPr>
              <w:t>Title Block Validation</w:t>
            </w:r>
            <w:r>
              <w:rPr>
                <w:noProof/>
                <w:webHidden/>
              </w:rPr>
              <w:tab/>
            </w:r>
            <w:r>
              <w:rPr>
                <w:noProof/>
                <w:webHidden/>
              </w:rPr>
              <w:fldChar w:fldCharType="begin"/>
            </w:r>
            <w:r>
              <w:rPr>
                <w:noProof/>
                <w:webHidden/>
              </w:rPr>
              <w:instrText xml:space="preserve"> PAGEREF _Toc500865065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67B33F56" w14:textId="77777777" w:rsidR="00533E40" w:rsidRDefault="00533E40">
          <w:pPr>
            <w:pStyle w:val="TOC2"/>
            <w:rPr>
              <w:ins w:id="229" w:author="pbx" w:date="2017-12-12T18:04:00Z"/>
              <w:rFonts w:asciiTheme="minorHAnsi" w:eastAsiaTheme="minorEastAsia" w:hAnsiTheme="minorHAnsi" w:cstheme="minorBidi"/>
              <w:noProof/>
            </w:rPr>
          </w:pPr>
          <w:ins w:id="230"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"_Toc500865066"</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7.14</w:t>
            </w:r>
            <w:r>
              <w:rPr>
                <w:rFonts w:asciiTheme="minorHAnsi" w:eastAsiaTheme="minorEastAsia" w:hAnsiTheme="minorHAnsi" w:cstheme="minorBidi"/>
                <w:noProof/>
              </w:rPr>
              <w:tab/>
            </w:r>
            <w:r w:rsidRPr="00324206">
              <w:rPr>
                <w:rStyle w:val="Hyperlink"/>
                <w:noProof/>
              </w:rPr>
              <w:t>Part 3: Revision Date Section Validation</w:t>
            </w:r>
            <w:r>
              <w:rPr>
                <w:noProof/>
                <w:webHidden/>
              </w:rPr>
              <w:tab/>
            </w:r>
            <w:r>
              <w:rPr>
                <w:noProof/>
                <w:webHidden/>
              </w:rPr>
              <w:fldChar w:fldCharType="begin"/>
            </w:r>
            <w:r>
              <w:rPr>
                <w:noProof/>
                <w:webHidden/>
              </w:rPr>
              <w:instrText xml:space="preserve"> PAGEREF _Toc500865066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6291AB3E" w14:textId="77777777" w:rsidR="00533E40" w:rsidRDefault="00533E40">
          <w:pPr>
            <w:pStyle w:val="TOC2"/>
            <w:rPr>
              <w:ins w:id="231" w:author="pbx" w:date="2017-12-12T18:04:00Z"/>
              <w:rFonts w:asciiTheme="minorHAnsi" w:eastAsiaTheme="minorEastAsia" w:hAnsiTheme="minorHAnsi" w:cstheme="minorBidi"/>
              <w:noProof/>
            </w:rPr>
          </w:pPr>
          <w:ins w:id="232"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"_Toc500865067"</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rFonts w:eastAsia="Times New Roman"/>
                <w:noProof/>
                <w:lang w:eastAsia="en-CA"/>
              </w:rPr>
              <w:t>7.15</w:t>
            </w:r>
            <w:r>
              <w:rPr>
                <w:rFonts w:asciiTheme="minorHAnsi" w:eastAsiaTheme="minorEastAsia" w:hAnsiTheme="minorHAnsi" w:cstheme="minorBidi"/>
                <w:noProof/>
              </w:rPr>
              <w:tab/>
            </w:r>
            <w:r w:rsidRPr="00324206">
              <w:rPr>
                <w:rStyle w:val="Hyperlink"/>
                <w:rFonts w:eastAsia="Times New Roman"/>
                <w:noProof/>
                <w:lang w:eastAsia="en-CA"/>
              </w:rPr>
              <w:t>Table Of Contents Section Validation</w:t>
            </w:r>
            <w:r>
              <w:rPr>
                <w:noProof/>
                <w:webHidden/>
              </w:rPr>
              <w:tab/>
            </w:r>
            <w:r>
              <w:rPr>
                <w:noProof/>
                <w:webHidden/>
              </w:rPr>
              <w:fldChar w:fldCharType="begin"/>
            </w:r>
            <w:r>
              <w:rPr>
                <w:noProof/>
                <w:webHidden/>
              </w:rPr>
              <w:instrText xml:space="preserve"> PAGEREF _Toc500865067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09636409" w14:textId="77777777" w:rsidR="00533E40" w:rsidRDefault="00533E40">
          <w:pPr>
            <w:pStyle w:val="TOC2"/>
            <w:rPr>
              <w:ins w:id="233" w:author="pbx" w:date="2017-12-12T18:04:00Z"/>
              <w:rFonts w:asciiTheme="minorHAnsi" w:eastAsiaTheme="minorEastAsia" w:hAnsiTheme="minorHAnsi" w:cstheme="minorBidi"/>
              <w:noProof/>
            </w:rPr>
          </w:pPr>
          <w:ins w:id="234"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"_Toc500865068"</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rFonts w:eastAsia="Times New Roman"/>
                <w:noProof/>
                <w:lang w:eastAsia="en-CA"/>
              </w:rPr>
              <w:t>7.16</w:t>
            </w:r>
            <w:r>
              <w:rPr>
                <w:rFonts w:asciiTheme="minorHAnsi" w:eastAsiaTheme="minorEastAsia" w:hAnsiTheme="minorHAnsi" w:cstheme="minorBidi"/>
                <w:noProof/>
              </w:rPr>
              <w:tab/>
            </w:r>
            <w:r w:rsidRPr="00324206">
              <w:rPr>
                <w:rStyle w:val="Hyperlink"/>
                <w:rFonts w:eastAsia="Times New Roman"/>
                <w:noProof/>
                <w:lang w:eastAsia="en-CA"/>
              </w:rPr>
              <w:t>Title Page Warning Box Validation</w:t>
            </w:r>
            <w:r>
              <w:rPr>
                <w:noProof/>
                <w:webHidden/>
              </w:rPr>
              <w:tab/>
            </w:r>
            <w:r>
              <w:rPr>
                <w:noProof/>
                <w:webHidden/>
              </w:rPr>
              <w:fldChar w:fldCharType="begin"/>
            </w:r>
            <w:r>
              <w:rPr>
                <w:noProof/>
                <w:webHidden/>
              </w:rPr>
              <w:instrText xml:space="preserve"> PAGEREF _Toc500865068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45016012" w14:textId="77777777" w:rsidR="00533E40" w:rsidRDefault="00533E40">
          <w:pPr>
            <w:pStyle w:val="TOC2"/>
            <w:rPr>
              <w:ins w:id="235" w:author="pbx" w:date="2017-12-12T18:04:00Z"/>
              <w:rFonts w:asciiTheme="minorHAnsi" w:eastAsiaTheme="minorEastAsia" w:hAnsiTheme="minorHAnsi" w:cstheme="minorBidi"/>
              <w:noProof/>
            </w:rPr>
          </w:pPr>
          <w:ins w:id="236"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"_Toc500865069"</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7.1</w:t>
            </w:r>
            <w:r>
              <w:rPr>
                <w:rFonts w:asciiTheme="minorHAnsi" w:eastAsiaTheme="minorEastAsia" w:hAnsiTheme="minorHAnsi" w:cstheme="minorBidi"/>
                <w:noProof/>
              </w:rPr>
              <w:tab/>
            </w:r>
            <w:r w:rsidRPr="00324206">
              <w:rPr>
                <w:rStyle w:val="Hyperlink"/>
                <w:bCs/>
                <w:noProof/>
              </w:rPr>
              <w:t>Serious Warnings and Precautions Box</w:t>
            </w:r>
            <w:r w:rsidRPr="00324206">
              <w:rPr>
                <w:rStyle w:val="Hyperlink"/>
                <w:b/>
                <w:bCs/>
                <w:noProof/>
              </w:rPr>
              <w:t xml:space="preserve"> </w:t>
            </w:r>
            <w:r w:rsidRPr="00324206">
              <w:rPr>
                <w:rStyle w:val="Hyperlink"/>
                <w:noProof/>
              </w:rPr>
              <w:t>Validation</w:t>
            </w:r>
            <w:r>
              <w:rPr>
                <w:noProof/>
                <w:webHidden/>
              </w:rPr>
              <w:tab/>
            </w:r>
            <w:r>
              <w:rPr>
                <w:noProof/>
                <w:webHidden/>
              </w:rPr>
              <w:fldChar w:fldCharType="begin"/>
            </w:r>
            <w:r>
              <w:rPr>
                <w:noProof/>
                <w:webHidden/>
              </w:rPr>
              <w:instrText xml:space="preserve"> PAGEREF _Toc500865069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60CF7239" w14:textId="77777777" w:rsidR="00533E40" w:rsidRDefault="00533E40">
          <w:pPr>
            <w:pStyle w:val="TOC2"/>
            <w:rPr>
              <w:ins w:id="237" w:author="pbx" w:date="2017-12-12T18:04:00Z"/>
              <w:rFonts w:asciiTheme="minorHAnsi" w:eastAsiaTheme="minorEastAsia" w:hAnsiTheme="minorHAnsi" w:cstheme="minorBidi"/>
              <w:noProof/>
            </w:rPr>
          </w:pPr>
          <w:ins w:id="238"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"_Toc500865070"</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7.2</w:t>
            </w:r>
            <w:r>
              <w:rPr>
                <w:rFonts w:asciiTheme="minorHAnsi" w:eastAsiaTheme="minorEastAsia" w:hAnsiTheme="minorHAnsi" w:cstheme="minorBidi"/>
                <w:noProof/>
              </w:rPr>
              <w:tab/>
            </w:r>
            <w:r w:rsidRPr="00324206">
              <w:rPr>
                <w:rStyle w:val="Hyperlink"/>
                <w:bCs/>
                <w:noProof/>
              </w:rPr>
              <w:t xml:space="preserve">Exception Section </w:t>
            </w:r>
            <w:r w:rsidRPr="00324206">
              <w:rPr>
                <w:rStyle w:val="Hyperlink"/>
                <w:noProof/>
              </w:rPr>
              <w:t>Validation</w:t>
            </w:r>
            <w:r>
              <w:rPr>
                <w:noProof/>
                <w:webHidden/>
              </w:rPr>
              <w:tab/>
            </w:r>
            <w:r>
              <w:rPr>
                <w:noProof/>
                <w:webHidden/>
              </w:rPr>
              <w:fldChar w:fldCharType="begin"/>
            </w:r>
            <w:r>
              <w:rPr>
                <w:noProof/>
                <w:webHidden/>
              </w:rPr>
              <w:instrText xml:space="preserve"> PAGEREF _Toc500865070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115DCCD3" w14:textId="77777777" w:rsidR="00533E40" w:rsidRDefault="00533E40">
          <w:pPr>
            <w:pStyle w:val="TOC2"/>
            <w:rPr>
              <w:ins w:id="239" w:author="pbx" w:date="2017-12-12T18:04:00Z"/>
              <w:rFonts w:asciiTheme="minorHAnsi" w:eastAsiaTheme="minorEastAsia" w:hAnsiTheme="minorHAnsi" w:cstheme="minorBidi"/>
              <w:noProof/>
            </w:rPr>
          </w:pPr>
          <w:ins w:id="240"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"_Toc500865071"</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bCs/>
                <w:noProof/>
              </w:rPr>
              <w:t xml:space="preserve">All sections that embed variables such as the &lt;Brand Name&gt; in the Title such as </w:t>
            </w:r>
            <w:r>
              <w:rPr>
                <w:noProof/>
                <w:webHidden/>
              </w:rPr>
              <w:tab/>
            </w:r>
            <w:r>
              <w:rPr>
                <w:noProof/>
                <w:webHidden/>
              </w:rPr>
              <w:fldChar w:fldCharType="begin"/>
            </w:r>
            <w:r>
              <w:rPr>
                <w:noProof/>
                <w:webHidden/>
              </w:rPr>
              <w:instrText xml:space="preserve"> PAGEREF _Toc500865071 \h </w:instrText>
            </w:r>
            <w:r>
              <w:rPr>
                <w:noProof/>
                <w:webHidden/>
              </w:rPr>
            </w:r>
            <w:r>
              <w:rPr>
                <w:noProof/>
                <w:webHidden/>
              </w:rPr>
              <w:fldChar w:fldCharType="separate"/>
            </w:r>
            <w:r>
              <w:rPr>
                <w:noProof/>
                <w:webHidden/>
              </w:rPr>
              <w:t>13</w:t>
            </w:r>
            <w:r>
              <w:rPr>
                <w:noProof/>
                <w:webHidden/>
              </w:rPr>
              <w:fldChar w:fldCharType="end"/>
            </w:r>
            <w:r w:rsidRPr="00324206">
              <w:rPr>
                <w:rStyle w:val="Hyperlink"/>
                <w:noProof/>
              </w:rPr>
              <w:fldChar w:fldCharType="end"/>
            </w:r>
          </w:ins>
        </w:p>
        <w:p w14:paraId="56878581" w14:textId="77777777" w:rsidR="00533E40" w:rsidRDefault="00533E40">
          <w:pPr>
            <w:pStyle w:val="TOC1"/>
            <w:rPr>
              <w:ins w:id="241" w:author="pbx" w:date="2017-12-12T18:04:00Z"/>
              <w:rFonts w:asciiTheme="minorHAnsi" w:eastAsiaTheme="minorEastAsia" w:hAnsiTheme="minorHAnsi" w:cstheme="minorBidi"/>
              <w:noProof/>
            </w:rPr>
          </w:pPr>
          <w:ins w:id="242"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"_Toc500865072"</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Appendix A – OID 2.16.840.1.113883.2.20.6.36 (structure-aspects)</w:t>
            </w:r>
            <w:r>
              <w:rPr>
                <w:noProof/>
                <w:webHidden/>
              </w:rPr>
              <w:tab/>
            </w:r>
            <w:r>
              <w:rPr>
                <w:noProof/>
                <w:webHidden/>
              </w:rPr>
              <w:fldChar w:fldCharType="begin"/>
            </w:r>
            <w:r>
              <w:rPr>
                <w:noProof/>
                <w:webHidden/>
              </w:rPr>
              <w:instrText xml:space="preserve"> PAGEREF _Toc500865072 \h </w:instrText>
            </w:r>
            <w:r>
              <w:rPr>
                <w:noProof/>
                <w:webHidden/>
              </w:rPr>
            </w:r>
            <w:r>
              <w:rPr>
                <w:noProof/>
                <w:webHidden/>
              </w:rPr>
              <w:fldChar w:fldCharType="separate"/>
            </w:r>
            <w:r>
              <w:rPr>
                <w:noProof/>
                <w:webHidden/>
              </w:rPr>
              <w:t>15</w:t>
            </w:r>
            <w:r>
              <w:rPr>
                <w:noProof/>
                <w:webHidden/>
              </w:rPr>
              <w:fldChar w:fldCharType="end"/>
            </w:r>
            <w:r w:rsidRPr="00324206">
              <w:rPr>
                <w:rStyle w:val="Hyperlink"/>
                <w:noProof/>
              </w:rPr>
              <w:fldChar w:fldCharType="end"/>
            </w:r>
          </w:ins>
        </w:p>
        <w:p w14:paraId="28199150" w14:textId="77777777" w:rsidR="00533E40" w:rsidRDefault="00533E40">
          <w:pPr>
            <w:pStyle w:val="TOC1"/>
            <w:rPr>
              <w:ins w:id="243" w:author="pbx" w:date="2017-12-12T18:04:00Z"/>
              <w:rFonts w:asciiTheme="minorHAnsi" w:eastAsiaTheme="minorEastAsia" w:hAnsiTheme="minorHAnsi" w:cstheme="minorBidi"/>
              <w:noProof/>
            </w:rPr>
          </w:pPr>
          <w:ins w:id="244" w:author="pbx" w:date="2017-12-12T18:04:00Z">
            <w:r w:rsidRPr="00324206">
              <w:rPr>
                <w:rStyle w:val="Hyperlink"/>
                <w:noProof/>
              </w:rPr>
              <w:fldChar w:fldCharType="begin"/>
            </w:r>
            <w:r w:rsidRPr="00324206">
              <w:rPr>
                <w:rStyle w:val="Hyperlink"/>
                <w:noProof/>
              </w:rPr>
              <w:instrText xml:space="preserve"> </w:instrText>
            </w:r>
            <w:r>
              <w:rPr>
                <w:noProof/>
              </w:rPr>
              <w:instrText>HYPERLINK \l "_Toc500865073"</w:instrText>
            </w:r>
            <w:r w:rsidRPr="00324206">
              <w:rPr>
                <w:rStyle w:val="Hyperlink"/>
                <w:noProof/>
              </w:rPr>
              <w:instrText xml:space="preserve"> </w:instrText>
            </w:r>
            <w:r w:rsidRPr="00324206">
              <w:rPr>
                <w:rStyle w:val="Hyperlink"/>
                <w:noProof/>
              </w:rPr>
            </w:r>
            <w:r w:rsidRPr="00324206">
              <w:rPr>
                <w:rStyle w:val="Hyperlink"/>
                <w:noProof/>
              </w:rPr>
              <w:fldChar w:fldCharType="separate"/>
            </w:r>
            <w:r w:rsidRPr="00324206">
              <w:rPr>
                <w:rStyle w:val="Hyperlink"/>
                <w:noProof/>
              </w:rPr>
              <w:t>Appendix B – effectiveTime and Marketing Activity Details</w:t>
            </w:r>
            <w:r>
              <w:rPr>
                <w:noProof/>
                <w:webHidden/>
              </w:rPr>
              <w:tab/>
            </w:r>
            <w:r>
              <w:rPr>
                <w:noProof/>
                <w:webHidden/>
              </w:rPr>
              <w:fldChar w:fldCharType="begin"/>
            </w:r>
            <w:r>
              <w:rPr>
                <w:noProof/>
                <w:webHidden/>
              </w:rPr>
              <w:instrText xml:space="preserve"> PAGEREF _Toc500865073 \h </w:instrText>
            </w:r>
            <w:r>
              <w:rPr>
                <w:noProof/>
                <w:webHidden/>
              </w:rPr>
            </w:r>
            <w:r>
              <w:rPr>
                <w:noProof/>
                <w:webHidden/>
              </w:rPr>
              <w:fldChar w:fldCharType="separate"/>
            </w:r>
            <w:r>
              <w:rPr>
                <w:noProof/>
                <w:webHidden/>
              </w:rPr>
              <w:t>23</w:t>
            </w:r>
            <w:r>
              <w:rPr>
                <w:noProof/>
                <w:webHidden/>
              </w:rPr>
              <w:fldChar w:fldCharType="end"/>
            </w:r>
            <w:r w:rsidRPr="00324206">
              <w:rPr>
                <w:rStyle w:val="Hyperlink"/>
                <w:noProof/>
              </w:rPr>
              <w:fldChar w:fldCharType="end"/>
            </w:r>
          </w:ins>
        </w:p>
        <w:p w14:paraId="77E86FAB" w14:textId="77777777" w:rsidR="00453EBB" w:rsidRPr="005A59D1" w:rsidRDefault="00453EBB">
          <w:pPr>
            <w:rPr>
              <w:szCs w:val="24"/>
            </w:rPr>
          </w:pPr>
          <w:r w:rsidRPr="005A59D1">
            <w:rPr>
              <w:b/>
              <w:bCs/>
              <w:noProof/>
              <w:szCs w:val="24"/>
            </w:rPr>
            <w:fldChar w:fldCharType="end"/>
          </w:r>
        </w:p>
      </w:sdtContent>
    </w:sdt>
    <w:p w14:paraId="2B10E982" w14:textId="77777777" w:rsidR="00614411" w:rsidRDefault="00980E0D" w:rsidP="00393F0B">
      <w:pPr>
        <w:pStyle w:val="Heading1"/>
        <w:numPr>
          <w:ilvl w:val="0"/>
          <w:numId w:val="2"/>
        </w:numPr>
      </w:pPr>
      <w:bookmarkStart w:id="245" w:name="_Toc500865035"/>
      <w:bookmarkStart w:id="246" w:name="_Toc492041684"/>
      <w:r w:rsidRPr="00980E0D">
        <w:t>Introduction</w:t>
      </w:r>
      <w:r w:rsidR="00614411">
        <w:t xml:space="preserve"> &amp; General Information</w:t>
      </w:r>
      <w:bookmarkEnd w:id="245"/>
      <w:bookmarkEnd w:id="246"/>
    </w:p>
    <w:p w14:paraId="42DAF9C4" w14:textId="77777777" w:rsidR="00E07ACB" w:rsidRPr="00675DAA" w:rsidRDefault="00E07ACB" w:rsidP="00E07ACB">
      <w:r w:rsidRPr="00675DAA">
        <w:t>This section will outline the intent of guidance document along with general information on the guidance document.</w:t>
      </w:r>
    </w:p>
    <w:p w14:paraId="65ACB05D" w14:textId="77777777" w:rsidR="00614411" w:rsidRPr="00614411" w:rsidRDefault="00614411" w:rsidP="00614411">
      <w:pPr>
        <w:rPr>
          <w:lang w:val="en-CA"/>
        </w:rPr>
      </w:pPr>
    </w:p>
    <w:p w14:paraId="2CF6C9A9" w14:textId="77777777" w:rsidR="00D07F69" w:rsidRPr="00980E0D" w:rsidRDefault="003A6D58" w:rsidP="0005787F">
      <w:pPr>
        <w:pStyle w:val="Heading2"/>
      </w:pPr>
      <w:bookmarkStart w:id="247" w:name="_1__2_"/>
      <w:bookmarkStart w:id="248" w:name="_Toc500865036"/>
      <w:bookmarkStart w:id="249" w:name="_Toc492041685"/>
      <w:bookmarkEnd w:id="247"/>
      <w:r w:rsidRPr="00980E0D">
        <w:t>Purpose</w:t>
      </w:r>
      <w:bookmarkEnd w:id="248"/>
      <w:bookmarkEnd w:id="249"/>
    </w:p>
    <w:p w14:paraId="12A32520" w14:textId="77777777" w:rsidR="00234070" w:rsidRDefault="00D07F69"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The purpose of this </w:t>
      </w:r>
      <w:r w:rsidR="00234070">
        <w:rPr>
          <w:szCs w:val="24"/>
          <w:lang w:val="en-CA"/>
        </w:rPr>
        <w:t xml:space="preserve">technical </w:t>
      </w:r>
      <w:r>
        <w:rPr>
          <w:szCs w:val="24"/>
          <w:lang w:val="en-CA"/>
        </w:rPr>
        <w:t xml:space="preserve">guidance document is to assist </w:t>
      </w:r>
      <w:r w:rsidR="00784A07">
        <w:rPr>
          <w:szCs w:val="24"/>
          <w:lang w:val="en-CA"/>
        </w:rPr>
        <w:t xml:space="preserve">with </w:t>
      </w:r>
      <w:r w:rsidR="003122CD">
        <w:rPr>
          <w:szCs w:val="24"/>
          <w:lang w:val="en-CA"/>
        </w:rPr>
        <w:t xml:space="preserve">the </w:t>
      </w:r>
      <w:r w:rsidR="00E07ACB" w:rsidRPr="00675DAA">
        <w:t xml:space="preserve">overall </w:t>
      </w:r>
      <w:r w:rsidR="003122CD">
        <w:rPr>
          <w:szCs w:val="24"/>
          <w:lang w:val="en-CA"/>
        </w:rPr>
        <w:t xml:space="preserve">technical </w:t>
      </w:r>
      <w:r w:rsidR="00E33EAB">
        <w:rPr>
          <w:szCs w:val="24"/>
          <w:lang w:val="en-CA"/>
        </w:rPr>
        <w:t>validation of the</w:t>
      </w:r>
      <w:r w:rsidR="00784A07">
        <w:rPr>
          <w:szCs w:val="24"/>
          <w:lang w:val="en-CA"/>
        </w:rPr>
        <w:t xml:space="preserve"> </w:t>
      </w:r>
      <w:r w:rsidR="00E33EAB">
        <w:rPr>
          <w:szCs w:val="24"/>
          <w:lang w:val="en-CA"/>
        </w:rPr>
        <w:t>P</w:t>
      </w:r>
      <w:r>
        <w:rPr>
          <w:szCs w:val="24"/>
          <w:lang w:val="en-CA"/>
        </w:rPr>
        <w:t xml:space="preserve">roduct </w:t>
      </w:r>
      <w:r w:rsidR="00E33EAB">
        <w:rPr>
          <w:szCs w:val="24"/>
          <w:lang w:val="en-CA"/>
        </w:rPr>
        <w:t>M</w:t>
      </w:r>
      <w:r>
        <w:rPr>
          <w:szCs w:val="24"/>
          <w:lang w:val="en-CA"/>
        </w:rPr>
        <w:t>onograph</w:t>
      </w:r>
      <w:r w:rsidR="00784C19">
        <w:rPr>
          <w:szCs w:val="24"/>
          <w:lang w:val="en-CA"/>
        </w:rPr>
        <w:t xml:space="preserve"> </w:t>
      </w:r>
      <w:r w:rsidR="00EE21BB">
        <w:rPr>
          <w:szCs w:val="24"/>
          <w:lang w:val="en-CA"/>
        </w:rPr>
        <w:t>(PM)</w:t>
      </w:r>
      <w:r w:rsidR="00E07ACB">
        <w:rPr>
          <w:szCs w:val="24"/>
          <w:lang w:val="en-CA"/>
        </w:rPr>
        <w:t xml:space="preserve"> using as a </w:t>
      </w:r>
      <w:r w:rsidR="00A1233B">
        <w:rPr>
          <w:szCs w:val="24"/>
          <w:lang w:val="en-CA"/>
        </w:rPr>
        <w:t xml:space="preserve">Structured Product Labeling </w:t>
      </w:r>
      <w:r w:rsidR="00EE21BB">
        <w:rPr>
          <w:szCs w:val="24"/>
          <w:lang w:val="en-CA"/>
        </w:rPr>
        <w:t>(SPL)</w:t>
      </w:r>
      <w:r w:rsidR="00E07ACB">
        <w:rPr>
          <w:szCs w:val="24"/>
          <w:lang w:val="en-CA"/>
        </w:rPr>
        <w:t xml:space="preserve"> document</w:t>
      </w:r>
      <w:r w:rsidR="00234070">
        <w:rPr>
          <w:szCs w:val="24"/>
          <w:lang w:val="en-CA"/>
        </w:rPr>
        <w:t>.</w:t>
      </w:r>
    </w:p>
    <w:p w14:paraId="17D3F01B" w14:textId="77777777"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14:paraId="38AEE71E" w14:textId="77777777" w:rsidR="00234070" w:rsidRPr="00E07ACB" w:rsidRDefault="00234070" w:rsidP="00E07ACB">
      <w:r>
        <w:rPr>
          <w:szCs w:val="24"/>
          <w:lang w:val="en-CA"/>
        </w:rPr>
        <w:t>The guidance document is limited to the technical aspects of validating a PM, it is a companion to the business related PM Gui</w:t>
      </w:r>
      <w:r w:rsidR="0053554C">
        <w:rPr>
          <w:szCs w:val="24"/>
          <w:lang w:val="en-CA"/>
        </w:rPr>
        <w:t xml:space="preserve">dance document, it extends the </w:t>
      </w:r>
      <w:r w:rsidR="00E07ACB">
        <w:rPr>
          <w:szCs w:val="24"/>
          <w:lang w:val="en-CA"/>
        </w:rPr>
        <w:t xml:space="preserve">HPFB </w:t>
      </w:r>
      <w:r w:rsidR="00E07ACB" w:rsidRPr="00675DAA">
        <w:t>Structured Product Label</w:t>
      </w:r>
      <w:r w:rsidR="00E07ACB">
        <w:t>l</w:t>
      </w:r>
      <w:r w:rsidR="00E07ACB" w:rsidRPr="00675DAA">
        <w:t xml:space="preserve">ing (SPL) </w:t>
      </w:r>
      <w:r w:rsidR="00E07ACB">
        <w:t xml:space="preserve">– General </w:t>
      </w:r>
      <w:r w:rsidR="00E07ACB" w:rsidRPr="00675DAA">
        <w:t>Validation</w:t>
      </w:r>
      <w:r w:rsidR="00E07ACB">
        <w:t xml:space="preserve"> Rules for all Document Types </w:t>
      </w:r>
      <w:r w:rsidR="00A1233B">
        <w:rPr>
          <w:szCs w:val="24"/>
          <w:lang w:val="en-CA"/>
        </w:rPr>
        <w:t>document</w:t>
      </w:r>
      <w:r>
        <w:rPr>
          <w:szCs w:val="24"/>
          <w:lang w:val="en-CA"/>
        </w:rPr>
        <w:t xml:space="preserve">. </w:t>
      </w:r>
    </w:p>
    <w:p w14:paraId="28E5434A" w14:textId="77777777"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14:paraId="7E533C1B" w14:textId="77777777" w:rsidR="00E33EAB" w:rsidRDefault="00234070"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technical guidance document </w:t>
      </w:r>
      <w:r w:rsidR="00A1233B">
        <w:rPr>
          <w:szCs w:val="24"/>
          <w:lang w:val="en-CA"/>
        </w:rPr>
        <w:t xml:space="preserve">only </w:t>
      </w:r>
      <w:r>
        <w:rPr>
          <w:szCs w:val="24"/>
          <w:lang w:val="en-CA"/>
        </w:rPr>
        <w:t>contains</w:t>
      </w:r>
      <w:r w:rsidR="00A1233B">
        <w:rPr>
          <w:szCs w:val="24"/>
          <w:lang w:val="en-CA"/>
        </w:rPr>
        <w:t xml:space="preserve"> specifics</w:t>
      </w:r>
      <w:r w:rsidR="00EE21BB">
        <w:rPr>
          <w:szCs w:val="24"/>
          <w:lang w:val="en-CA"/>
        </w:rPr>
        <w:t xml:space="preserve"> relating to the structured Product Monograph</w:t>
      </w:r>
      <w:r w:rsidR="00DD6879">
        <w:rPr>
          <w:szCs w:val="24"/>
          <w:lang w:val="en-CA"/>
        </w:rPr>
        <w:t>,</w:t>
      </w:r>
      <w:r w:rsidR="00811281">
        <w:rPr>
          <w:szCs w:val="24"/>
          <w:lang w:val="en-CA"/>
        </w:rPr>
        <w:t xml:space="preserve"> </w:t>
      </w:r>
      <w:r w:rsidR="00DD6879">
        <w:rPr>
          <w:szCs w:val="24"/>
          <w:lang w:val="en-CA"/>
        </w:rPr>
        <w:t>that means all general rules are omitted and detailed in the general SPL validation documents.</w:t>
      </w:r>
    </w:p>
    <w:p w14:paraId="5A35C9EC" w14:textId="77777777" w:rsidR="00E33EAB" w:rsidRDefault="00E33EA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14:paraId="5C905526" w14:textId="77777777" w:rsidR="00D07F69" w:rsidRDefault="00BF5404" w:rsidP="0005787F">
      <w:pPr>
        <w:pStyle w:val="Heading2"/>
      </w:pPr>
      <w:bookmarkStart w:id="250" w:name="_1__4_"/>
      <w:bookmarkStart w:id="251" w:name="_1__6_"/>
      <w:bookmarkStart w:id="252" w:name="_1__8_"/>
      <w:bookmarkStart w:id="253" w:name="_1__10_"/>
      <w:bookmarkStart w:id="254" w:name="_1__11_"/>
      <w:bookmarkStart w:id="255" w:name="_1__12_"/>
      <w:bookmarkStart w:id="256" w:name="_1__13_"/>
      <w:bookmarkStart w:id="257" w:name="_1__15_"/>
      <w:bookmarkStart w:id="258" w:name="_1__16_"/>
      <w:bookmarkStart w:id="259" w:name="_Toc500865037"/>
      <w:bookmarkStart w:id="260" w:name="_Toc492041687"/>
      <w:bookmarkEnd w:id="250"/>
      <w:bookmarkEnd w:id="251"/>
      <w:bookmarkEnd w:id="252"/>
      <w:bookmarkEnd w:id="253"/>
      <w:bookmarkEnd w:id="254"/>
      <w:bookmarkEnd w:id="255"/>
      <w:bookmarkEnd w:id="256"/>
      <w:bookmarkEnd w:id="257"/>
      <w:bookmarkEnd w:id="258"/>
      <w:r>
        <w:t>Order</w:t>
      </w:r>
      <w:bookmarkEnd w:id="259"/>
      <w:bookmarkEnd w:id="260"/>
      <w:r>
        <w:t xml:space="preserve"> </w:t>
      </w:r>
    </w:p>
    <w:p w14:paraId="281F7AA8" w14:textId="77777777" w:rsidR="00D767CE" w:rsidRPr="000842A3" w:rsidRDefault="00D767CE" w:rsidP="0053554C">
      <w:pPr>
        <w:rPr>
          <w:lang w:val="en-CA"/>
        </w:rPr>
      </w:pPr>
      <w:r>
        <w:rPr>
          <w:lang w:val="en-CA"/>
        </w:rPr>
        <w:t>The Business Guidance details the presentation and sequence</w:t>
      </w:r>
      <w:r w:rsidR="00234070">
        <w:rPr>
          <w:lang w:val="en-CA"/>
        </w:rPr>
        <w:t xml:space="preserve"> of the information as well as the layout and formatting.</w:t>
      </w:r>
      <w:r>
        <w:rPr>
          <w:lang w:val="en-CA"/>
        </w:rPr>
        <w:t xml:space="preserve"> </w:t>
      </w:r>
    </w:p>
    <w:p w14:paraId="5AB14F6E" w14:textId="77777777" w:rsidR="00D767CE" w:rsidRDefault="00D767CE" w:rsidP="000842A3">
      <w:pPr>
        <w:ind w:left="576"/>
        <w:rPr>
          <w:szCs w:val="24"/>
          <w:lang w:val="en-CA"/>
        </w:rPr>
      </w:pPr>
    </w:p>
    <w:p w14:paraId="5F4104FA" w14:textId="77777777" w:rsidR="00D07F69" w:rsidRPr="00D767CE" w:rsidRDefault="00D07F69" w:rsidP="0053554C">
      <w:pPr>
        <w:rPr>
          <w:szCs w:val="24"/>
          <w:lang w:val="en-CA"/>
        </w:rPr>
      </w:pPr>
      <w:r>
        <w:rPr>
          <w:szCs w:val="24"/>
          <w:lang w:val="en-CA"/>
        </w:rPr>
        <w:t>Th</w:t>
      </w:r>
      <w:r w:rsidR="007D70FB">
        <w:rPr>
          <w:szCs w:val="24"/>
          <w:lang w:val="en-CA"/>
        </w:rPr>
        <w:t>is guidance document presents the information</w:t>
      </w:r>
      <w:r w:rsidR="00551F0A">
        <w:rPr>
          <w:szCs w:val="24"/>
          <w:lang w:val="en-CA"/>
        </w:rPr>
        <w:t xml:space="preserve"> </w:t>
      </w:r>
      <w:r w:rsidR="007D70FB">
        <w:rPr>
          <w:szCs w:val="24"/>
          <w:lang w:val="en-CA"/>
        </w:rPr>
        <w:t xml:space="preserve">based on the </w:t>
      </w:r>
      <w:r w:rsidR="00551F0A">
        <w:rPr>
          <w:szCs w:val="24"/>
          <w:lang w:val="en-CA"/>
        </w:rPr>
        <w:t xml:space="preserve">section ID and the </w:t>
      </w:r>
      <w:r w:rsidR="007D70FB">
        <w:rPr>
          <w:szCs w:val="24"/>
          <w:lang w:val="en-CA"/>
        </w:rPr>
        <w:t xml:space="preserve">order </w:t>
      </w:r>
      <w:r w:rsidR="00551F0A">
        <w:rPr>
          <w:szCs w:val="24"/>
          <w:lang w:val="en-CA"/>
        </w:rPr>
        <w:t xml:space="preserve">the element </w:t>
      </w:r>
      <w:r w:rsidR="007D70FB">
        <w:rPr>
          <w:szCs w:val="24"/>
          <w:lang w:val="en-CA"/>
        </w:rPr>
        <w:t>occur</w:t>
      </w:r>
      <w:r w:rsidR="00551F0A">
        <w:rPr>
          <w:szCs w:val="24"/>
          <w:lang w:val="en-CA"/>
        </w:rPr>
        <w:t>s</w:t>
      </w:r>
      <w:r w:rsidR="007D70FB">
        <w:rPr>
          <w:szCs w:val="24"/>
          <w:lang w:val="en-CA"/>
        </w:rPr>
        <w:t xml:space="preserve"> in the associated schema</w:t>
      </w:r>
      <w:r w:rsidR="00CE0904">
        <w:rPr>
          <w:szCs w:val="24"/>
          <w:lang w:val="en-CA"/>
        </w:rPr>
        <w:t>.</w:t>
      </w:r>
      <w:r w:rsidR="007D70FB">
        <w:rPr>
          <w:szCs w:val="24"/>
          <w:lang w:val="en-CA"/>
        </w:rPr>
        <w:t xml:space="preserve"> Several aspects of the information such as the </w:t>
      </w:r>
      <w:r w:rsidR="00CE0904">
        <w:rPr>
          <w:szCs w:val="24"/>
          <w:lang w:val="en-CA"/>
        </w:rPr>
        <w:t xml:space="preserve">Document and Author sections are </w:t>
      </w:r>
      <w:r w:rsidR="000842A3">
        <w:rPr>
          <w:szCs w:val="24"/>
          <w:lang w:val="en-CA"/>
        </w:rPr>
        <w:t>not exposed to the user</w:t>
      </w:r>
      <w:r w:rsidR="00CE0904">
        <w:rPr>
          <w:szCs w:val="24"/>
          <w:lang w:val="en-CA"/>
        </w:rPr>
        <w:t xml:space="preserve"> and the </w:t>
      </w:r>
      <w:r w:rsidR="00CE0904" w:rsidRPr="00CE0904">
        <w:rPr>
          <w:szCs w:val="24"/>
          <w:lang w:val="en-CA"/>
        </w:rPr>
        <w:t>Product Data Element</w:t>
      </w:r>
      <w:r w:rsidR="00CE0904">
        <w:rPr>
          <w:szCs w:val="24"/>
          <w:lang w:val="en-CA"/>
        </w:rPr>
        <w:t xml:space="preserve"> sections is embedded in the content of the </w:t>
      </w:r>
      <w:r w:rsidR="007826E1">
        <w:rPr>
          <w:szCs w:val="24"/>
          <w:lang w:val="en-CA"/>
        </w:rPr>
        <w:t>document</w:t>
      </w:r>
      <w:r w:rsidR="00CE0904">
        <w:rPr>
          <w:szCs w:val="24"/>
          <w:lang w:val="en-CA"/>
        </w:rPr>
        <w:t xml:space="preserve"> rather than</w:t>
      </w:r>
      <w:r w:rsidR="00D767CE">
        <w:rPr>
          <w:szCs w:val="24"/>
          <w:lang w:val="en-CA"/>
        </w:rPr>
        <w:t xml:space="preserve"> exposed as a separate section.</w:t>
      </w:r>
    </w:p>
    <w:p w14:paraId="5C68D8BD" w14:textId="77777777" w:rsidR="00A1233B" w:rsidRDefault="00A1233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14:paraId="3D4FB668" w14:textId="77777777" w:rsidR="00A1233B" w:rsidRDefault="00A1233B" w:rsidP="00A1233B">
      <w:pPr>
        <w:pStyle w:val="Heading2"/>
      </w:pPr>
      <w:bookmarkStart w:id="261" w:name="_Toc500865038"/>
      <w:bookmarkStart w:id="262" w:name="_Toc492041688"/>
      <w:r>
        <w:t>Scope</w:t>
      </w:r>
      <w:bookmarkEnd w:id="261"/>
      <w:bookmarkEnd w:id="262"/>
    </w:p>
    <w:p w14:paraId="36159544" w14:textId="77777777"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outlined in the purpose information above, any aspect of the guidance </w:t>
      </w:r>
      <w:r w:rsidRPr="00A1233B">
        <w:rPr>
          <w:szCs w:val="24"/>
          <w:lang w:val="en-CA"/>
        </w:rPr>
        <w:t xml:space="preserve">that </w:t>
      </w:r>
      <w:r>
        <w:rPr>
          <w:szCs w:val="24"/>
          <w:lang w:val="en-CA"/>
        </w:rPr>
        <w:t xml:space="preserve">is </w:t>
      </w:r>
      <w:r w:rsidRPr="00A1233B">
        <w:rPr>
          <w:szCs w:val="24"/>
          <w:lang w:val="en-CA"/>
        </w:rPr>
        <w:t xml:space="preserve">common to </w:t>
      </w:r>
      <w:r>
        <w:rPr>
          <w:szCs w:val="24"/>
          <w:lang w:val="en-CA"/>
        </w:rPr>
        <w:t xml:space="preserve">all </w:t>
      </w:r>
      <w:r w:rsidR="00F21C53">
        <w:rPr>
          <w:szCs w:val="24"/>
          <w:lang w:val="en-CA"/>
        </w:rPr>
        <w:t xml:space="preserve">HPFB </w:t>
      </w:r>
      <w:r w:rsidR="003F6336">
        <w:rPr>
          <w:szCs w:val="24"/>
          <w:lang w:val="en-CA"/>
        </w:rPr>
        <w:t>S</w:t>
      </w:r>
      <w:r w:rsidRPr="00A1233B">
        <w:rPr>
          <w:szCs w:val="24"/>
          <w:lang w:val="en-CA"/>
        </w:rPr>
        <w:t>P</w:t>
      </w:r>
      <w:r w:rsidR="003F6336">
        <w:rPr>
          <w:szCs w:val="24"/>
          <w:lang w:val="en-CA"/>
        </w:rPr>
        <w:t>L</w:t>
      </w:r>
      <w:r w:rsidRPr="00A1233B">
        <w:rPr>
          <w:szCs w:val="24"/>
          <w:lang w:val="en-CA"/>
        </w:rPr>
        <w:t xml:space="preserve"> documents </w:t>
      </w:r>
      <w:r>
        <w:rPr>
          <w:szCs w:val="24"/>
          <w:lang w:val="en-CA"/>
        </w:rPr>
        <w:t xml:space="preserve">is </w:t>
      </w:r>
      <w:r w:rsidRPr="00A1233B">
        <w:rPr>
          <w:szCs w:val="24"/>
          <w:lang w:val="en-CA"/>
        </w:rPr>
        <w:t>omitted from this document</w:t>
      </w:r>
      <w:r>
        <w:rPr>
          <w:szCs w:val="24"/>
          <w:lang w:val="en-CA"/>
        </w:rPr>
        <w:t xml:space="preserve">, this includes any structure, element, or attribute that is common. </w:t>
      </w:r>
    </w:p>
    <w:p w14:paraId="750C113D" w14:textId="77777777" w:rsidR="00A1233B" w:rsidRDefault="00A1233B" w:rsidP="0081128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p>
    <w:p w14:paraId="6AFE528F" w14:textId="77777777"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an example in the Document Information section only </w:t>
      </w:r>
      <w:r w:rsidR="008A0DCA">
        <w:rPr>
          <w:szCs w:val="24"/>
          <w:lang w:val="en-CA"/>
        </w:rPr>
        <w:t>3</w:t>
      </w:r>
      <w:r>
        <w:rPr>
          <w:szCs w:val="24"/>
          <w:lang w:val="en-CA"/>
        </w:rPr>
        <w:t xml:space="preserve"> elements are described even though the Document Information section has </w:t>
      </w:r>
      <w:r w:rsidR="008A0DCA">
        <w:rPr>
          <w:szCs w:val="24"/>
          <w:lang w:val="en-CA"/>
        </w:rPr>
        <w:t>9 elements.</w:t>
      </w:r>
    </w:p>
    <w:p w14:paraId="39B22C77" w14:textId="77777777" w:rsidR="007B42F1" w:rsidRPr="00906983" w:rsidRDefault="007B42F1" w:rsidP="00906983">
      <w:pPr>
        <w:rPr>
          <w:lang w:val="en-CA"/>
        </w:rPr>
      </w:pPr>
    </w:p>
    <w:p w14:paraId="03609618" w14:textId="77777777" w:rsidR="00AF581A" w:rsidRDefault="00AF581A" w:rsidP="009B3421">
      <w:pPr>
        <w:pStyle w:val="Heading1"/>
      </w:pPr>
      <w:bookmarkStart w:id="263" w:name="_Toc500865039"/>
      <w:bookmarkStart w:id="264" w:name="_Toc492041689"/>
      <w:commentRangeStart w:id="265"/>
      <w:r>
        <w:t>General</w:t>
      </w:r>
      <w:bookmarkEnd w:id="264"/>
      <w:ins w:id="266" w:author="pbx" w:date="2017-12-12T18:04:00Z">
        <w:r w:rsidR="001D602B">
          <w:t xml:space="preserve"> Validation</w:t>
        </w:r>
      </w:ins>
      <w:bookmarkEnd w:id="263"/>
    </w:p>
    <w:p w14:paraId="2B6AC76C" w14:textId="77777777" w:rsidR="00AF581A" w:rsidRDefault="00AF581A" w:rsidP="0053554C">
      <w:pPr>
        <w:rPr>
          <w:lang w:val="en-CA"/>
        </w:rPr>
      </w:pPr>
      <w:r>
        <w:rPr>
          <w:lang w:val="en-CA"/>
        </w:rPr>
        <w:t xml:space="preserve">Outlined in this section are all PM specific aspects that apply to the overall document, </w:t>
      </w:r>
      <w:r w:rsidR="00085010">
        <w:rPr>
          <w:lang w:val="en-CA"/>
        </w:rPr>
        <w:t xml:space="preserve">aspects that are common to </w:t>
      </w:r>
      <w:r w:rsidR="00F21C53">
        <w:rPr>
          <w:lang w:val="en-CA"/>
        </w:rPr>
        <w:t xml:space="preserve">all HPFB </w:t>
      </w:r>
      <w:r w:rsidR="00085010">
        <w:rPr>
          <w:lang w:val="en-CA"/>
        </w:rPr>
        <w:t>S</w:t>
      </w:r>
      <w:r>
        <w:rPr>
          <w:lang w:val="en-CA"/>
        </w:rPr>
        <w:t>P</w:t>
      </w:r>
      <w:r w:rsidR="00085010">
        <w:rPr>
          <w:lang w:val="en-CA"/>
        </w:rPr>
        <w:t>L</w:t>
      </w:r>
      <w:r>
        <w:rPr>
          <w:lang w:val="en-CA"/>
        </w:rPr>
        <w:t xml:space="preserve"> documents are omitted from this document.</w:t>
      </w:r>
    </w:p>
    <w:commentRangeEnd w:id="265"/>
    <w:p w14:paraId="3A71569F" w14:textId="0C96746A" w:rsidR="001F3101" w:rsidRPr="00DD6879" w:rsidRDefault="00E80B93" w:rsidP="00DD6879">
      <w:pPr>
        <w:ind w:left="432"/>
        <w:rPr>
          <w:lang w:val="en-CA"/>
        </w:rPr>
      </w:pPr>
      <w:r>
        <w:rPr>
          <w:rStyle w:val="CommentReference"/>
        </w:rPr>
        <w:commentReference w:id="265"/>
      </w:r>
    </w:p>
    <w:p w14:paraId="2914EA2E" w14:textId="77777777" w:rsidR="001F3101" w:rsidRDefault="001F3101" w:rsidP="00C82ABE">
      <w:pPr>
        <w:pStyle w:val="ListParagraph"/>
        <w:numPr>
          <w:ilvl w:val="0"/>
          <w:numId w:val="11"/>
        </w:numPr>
        <w:ind w:left="360"/>
        <w:rPr>
          <w:lang w:val="en-CA"/>
        </w:rPr>
      </w:pPr>
      <w:r>
        <w:rPr>
          <w:lang w:val="en-CA"/>
        </w:rPr>
        <w:t xml:space="preserve">For simplicity only the English display name has been included in this document, the display names are detailed in the </w:t>
      </w:r>
      <w:r w:rsidR="00D930B5">
        <w:rPr>
          <w:lang w:val="en-CA"/>
        </w:rPr>
        <w:t>controlled vocabulary (</w:t>
      </w:r>
      <w:r>
        <w:rPr>
          <w:lang w:val="en-CA"/>
        </w:rPr>
        <w:t>CV</w:t>
      </w:r>
      <w:r w:rsidR="00D930B5">
        <w:rPr>
          <w:lang w:val="en-CA"/>
        </w:rPr>
        <w:t>)</w:t>
      </w:r>
      <w:r>
        <w:rPr>
          <w:lang w:val="en-CA"/>
        </w:rPr>
        <w:t xml:space="preserve"> documentation.</w:t>
      </w:r>
    </w:p>
    <w:p w14:paraId="2268A714" w14:textId="77777777" w:rsidR="00D417E1" w:rsidRDefault="00D417E1" w:rsidP="00843490"/>
    <w:p w14:paraId="32EDFBF0" w14:textId="77777777" w:rsidR="00D417E1" w:rsidRDefault="00D417E1" w:rsidP="00D417E1">
      <w:pPr>
        <w:pStyle w:val="ListParagraph"/>
        <w:ind w:left="360"/>
        <w:rPr>
          <w:del w:id="267" w:author="pbx" w:date="2017-12-12T18:04:00Z"/>
        </w:rPr>
      </w:pPr>
    </w:p>
    <w:p w14:paraId="23DE5EDE" w14:textId="77777777" w:rsidR="00280F88" w:rsidRDefault="00D417E1" w:rsidP="00843490">
      <w:pPr>
        <w:pStyle w:val="ListParagraph"/>
        <w:numPr>
          <w:ilvl w:val="0"/>
          <w:numId w:val="11"/>
        </w:numPr>
        <w:ind w:left="360"/>
      </w:pPr>
      <w:r>
        <w:t>Numbers (1) are used to detail technical conformance requirements; validation rules are detailed directly below the requirements and are organized using letters (a).</w:t>
      </w:r>
    </w:p>
    <w:p w14:paraId="24EA31C2" w14:textId="77777777" w:rsidR="00843490" w:rsidRDefault="00843490" w:rsidP="00843490">
      <w:pPr>
        <w:pStyle w:val="ListParagraph"/>
        <w:ind w:left="360"/>
      </w:pPr>
    </w:p>
    <w:p w14:paraId="4783A16A" w14:textId="77777777" w:rsidR="001D602B" w:rsidRDefault="00280F88" w:rsidP="001D602B">
      <w:pPr>
        <w:pStyle w:val="ListParagraph"/>
        <w:numPr>
          <w:ilvl w:val="0"/>
          <w:numId w:val="11"/>
        </w:numPr>
        <w:ind w:left="360"/>
      </w:pPr>
      <w:r>
        <w:t>Only items that have specific Doctype validation are included.</w:t>
      </w:r>
    </w:p>
    <w:p w14:paraId="1FD4335B" w14:textId="77777777" w:rsidR="001D602B" w:rsidRDefault="001D602B" w:rsidP="001D602B">
      <w:pPr>
        <w:pStyle w:val="ListParagraph"/>
        <w:ind w:left="360"/>
      </w:pPr>
    </w:p>
    <w:p w14:paraId="2AC2E75A" w14:textId="77777777" w:rsidR="00636364" w:rsidRDefault="001D602B" w:rsidP="00636364">
      <w:pPr>
        <w:pStyle w:val="ListParagraph"/>
        <w:numPr>
          <w:ilvl w:val="0"/>
          <w:numId w:val="11"/>
        </w:numPr>
        <w:ind w:left="360"/>
        <w:rPr>
          <w:ins w:id="268" w:author="pbx" w:date="2017-12-12T18:04:00Z"/>
        </w:rPr>
      </w:pPr>
      <w:ins w:id="269" w:author="pbx" w:date="2017-12-12T18:04:00Z">
        <w:r>
          <w:t xml:space="preserve">Time values (such as </w:t>
        </w:r>
        <w:r w:rsidRPr="00675DAA">
          <w:t>effectiveTime@value</w:t>
        </w:r>
        <w:r>
          <w:t xml:space="preserve">, </w:t>
        </w:r>
        <w:r w:rsidR="009D25B1">
          <w:fldChar w:fldCharType="begin"/>
        </w:r>
        <w:r w:rsidR="009D25B1">
          <w:instrText xml:space="preserve"> HYPERLINK "mailto:effectiveTime.low@value" </w:instrText>
        </w:r>
        <w:r w:rsidR="009D25B1">
          <w:fldChar w:fldCharType="separate"/>
        </w:r>
        <w:r w:rsidRPr="00B4127E">
          <w:t>effectiveTime.low@value</w:t>
        </w:r>
        <w:r w:rsidR="009D25B1">
          <w:fldChar w:fldCharType="end"/>
        </w:r>
        <w:r>
          <w:t xml:space="preserve"> and </w:t>
        </w:r>
        <w:r w:rsidR="009D25B1">
          <w:fldChar w:fldCharType="begin"/>
        </w:r>
        <w:r w:rsidR="009D25B1">
          <w:instrText xml:space="preserve"> HYPERLINK "mailto:effectiveTime.high@value" </w:instrText>
        </w:r>
        <w:r w:rsidR="009D25B1">
          <w:fldChar w:fldCharType="separate"/>
        </w:r>
        <w:r w:rsidRPr="00A34DEA">
          <w:t>effectiveTime.high@value</w:t>
        </w:r>
        <w:r w:rsidR="009D25B1">
          <w:fldChar w:fldCharType="end"/>
        </w:r>
        <w:r>
          <w:t xml:space="preserve">) shall utilize only the date </w:t>
        </w:r>
        <w:r w:rsidR="00A34DEA">
          <w:t xml:space="preserve">aspect </w:t>
        </w:r>
        <w:r w:rsidR="005435CF">
          <w:t>(</w:t>
        </w:r>
        <w:r w:rsidR="00B7374B">
          <w:t xml:space="preserve">time and GMT offset based time values </w:t>
        </w:r>
        <w:r w:rsidR="00B7374B">
          <w:lastRenderedPageBreak/>
          <w:t xml:space="preserve">are not permitted). </w:t>
        </w:r>
        <w:r w:rsidR="00F92F7C">
          <w:t>An</w:t>
        </w:r>
        <w:r w:rsidR="00401DAD">
          <w:t xml:space="preserve"> example can be found in </w:t>
        </w:r>
        <w:r w:rsidR="004928DD">
          <w:t>Appendix</w:t>
        </w:r>
        <w:r w:rsidR="00401DAD">
          <w:t xml:space="preserve"> B – </w:t>
        </w:r>
        <w:r w:rsidR="00401DAD" w:rsidRPr="00675DAA">
          <w:t>effectiveTime</w:t>
        </w:r>
        <w:r w:rsidR="00401DAD">
          <w:t xml:space="preserve"> Details, outlined below is a</w:t>
        </w:r>
        <w:r w:rsidR="005435CF">
          <w:t>n</w:t>
        </w:r>
        <w:r w:rsidR="00401DAD">
          <w:t xml:space="preserve"> overview of the intended use</w:t>
        </w:r>
        <w:r w:rsidR="007B63FF">
          <w:t xml:space="preserve"> of time values</w:t>
        </w:r>
        <w:r w:rsidR="00401DAD">
          <w:t>:</w:t>
        </w:r>
      </w:ins>
    </w:p>
    <w:p w14:paraId="12323181" w14:textId="77777777" w:rsidR="00CD2C32" w:rsidRDefault="00CD2C32" w:rsidP="00CD2C32">
      <w:pPr>
        <w:pStyle w:val="ListParagraph"/>
        <w:numPr>
          <w:ilvl w:val="1"/>
          <w:numId w:val="11"/>
        </w:numPr>
        <w:rPr>
          <w:ins w:id="270" w:author="pbx" w:date="2017-12-12T18:04:00Z"/>
        </w:rPr>
      </w:pPr>
      <w:ins w:id="271" w:author="pbx" w:date="2017-12-12T18:04:00Z">
        <w:r>
          <w:t xml:space="preserve">Rule ??? checks that </w:t>
        </w:r>
        <w:r w:rsidRPr="00675DAA">
          <w:t>effectiveTime@value</w:t>
        </w:r>
        <w:r>
          <w:t xml:space="preserve">, </w:t>
        </w:r>
        <w:r w:rsidR="009D25B1">
          <w:fldChar w:fldCharType="begin"/>
        </w:r>
        <w:r w:rsidR="009D25B1">
          <w:instrText xml:space="preserve"> HYPERLINK "mailto:effectiveTime.low@value" </w:instrText>
        </w:r>
        <w:r w:rsidR="009D25B1">
          <w:fldChar w:fldCharType="separate"/>
        </w:r>
        <w:r w:rsidRPr="00B4127E">
          <w:t>effectiveTime.low@value</w:t>
        </w:r>
        <w:r w:rsidR="009D25B1">
          <w:fldChar w:fldCharType="end"/>
        </w:r>
        <w:r>
          <w:t xml:space="preserve"> and </w:t>
        </w:r>
        <w:r w:rsidR="009D25B1">
          <w:fldChar w:fldCharType="begin"/>
        </w:r>
        <w:r w:rsidR="009D25B1">
          <w:instrText xml:space="preserve"> HYPERLINK "mailto:effectiveTime.high@value" </w:instrText>
        </w:r>
        <w:r w:rsidR="009D25B1">
          <w:fldChar w:fldCharType="separate"/>
        </w:r>
        <w:r w:rsidRPr="00A34DEA">
          <w:t>effectiveTime.high@value</w:t>
        </w:r>
        <w:r w:rsidR="009D25B1">
          <w:fldChar w:fldCharType="end"/>
        </w:r>
        <w:r>
          <w:t xml:space="preserve"> follow the appropriate format</w:t>
        </w:r>
      </w:ins>
    </w:p>
    <w:p w14:paraId="2AA1D21E" w14:textId="77777777" w:rsidR="00B31E46" w:rsidRDefault="00B31E46" w:rsidP="00B31E46">
      <w:pPr>
        <w:pStyle w:val="ListParagraph"/>
        <w:ind w:left="1512"/>
        <w:rPr>
          <w:ins w:id="272" w:author="pbx" w:date="2017-12-12T18:04:00Z"/>
        </w:rPr>
      </w:pPr>
    </w:p>
    <w:p w14:paraId="1D06A1D7" w14:textId="77777777" w:rsidR="00B31E46" w:rsidRDefault="00B31E46" w:rsidP="00B31E46">
      <w:pPr>
        <w:pStyle w:val="ListParagraph"/>
        <w:numPr>
          <w:ilvl w:val="0"/>
          <w:numId w:val="11"/>
        </w:numPr>
        <w:ind w:left="360"/>
        <w:rPr>
          <w:ins w:id="273" w:author="pbx" w:date="2017-12-12T18:04:00Z"/>
        </w:rPr>
      </w:pPr>
      <w:ins w:id="274" w:author="pbx" w:date="2017-12-12T18:04:00Z">
        <w:r>
          <w:t xml:space="preserve">For initial submissions the </w:t>
        </w:r>
        <w:r w:rsidRPr="00843490">
          <w:t>Date of Revision</w:t>
        </w:r>
        <w:r>
          <w:t xml:space="preserve"> will be set to equal the </w:t>
        </w:r>
        <w:r w:rsidRPr="00843490">
          <w:t>Date of Initial Approval</w:t>
        </w:r>
        <w:r>
          <w:t xml:space="preserve">, this does not apply to </w:t>
        </w:r>
        <w:r w:rsidRPr="00843490">
          <w:t xml:space="preserve">Marketing </w:t>
        </w:r>
        <w:r>
          <w:t>effectiveTime elements.</w:t>
        </w:r>
      </w:ins>
    </w:p>
    <w:p w14:paraId="227B7FE3" w14:textId="77777777" w:rsidR="00B31E46" w:rsidRDefault="00B31E46" w:rsidP="00B31E46">
      <w:pPr>
        <w:pStyle w:val="ListParagraph"/>
        <w:numPr>
          <w:ilvl w:val="1"/>
          <w:numId w:val="11"/>
        </w:numPr>
        <w:rPr>
          <w:ins w:id="275" w:author="pbx" w:date="2017-12-12T18:04:00Z"/>
        </w:rPr>
      </w:pPr>
      <w:ins w:id="276" w:author="pbx" w:date="2017-12-12T18:04:00Z">
        <w:r>
          <w:t>???</w:t>
        </w:r>
      </w:ins>
    </w:p>
    <w:p w14:paraId="76E5E594" w14:textId="77777777" w:rsidR="00B31E46" w:rsidRDefault="00B31E46" w:rsidP="00B31E46">
      <w:pPr>
        <w:pStyle w:val="ListParagraph"/>
        <w:numPr>
          <w:ilvl w:val="0"/>
          <w:numId w:val="11"/>
        </w:numPr>
        <w:ind w:left="360"/>
        <w:rPr>
          <w:ins w:id="277" w:author="pbx" w:date="2017-12-12T18:04:00Z"/>
        </w:rPr>
      </w:pPr>
      <w:ins w:id="278" w:author="pbx" w:date="2017-12-12T18:04:00Z">
        <w:r>
          <w:t xml:space="preserve">For all other submissions the </w:t>
        </w:r>
        <w:r w:rsidRPr="00843490">
          <w:t>Date of Revision</w:t>
        </w:r>
        <w:r>
          <w:t xml:space="preserve"> will greater than the </w:t>
        </w:r>
        <w:r w:rsidRPr="00843490">
          <w:t>Date of Initial Approval</w:t>
        </w:r>
        <w:r>
          <w:t xml:space="preserve">, this does not apply to </w:t>
        </w:r>
        <w:r w:rsidRPr="00843490">
          <w:t xml:space="preserve">Marketing </w:t>
        </w:r>
        <w:r>
          <w:t>effectiveTime elements.</w:t>
        </w:r>
      </w:ins>
    </w:p>
    <w:p w14:paraId="6CA54EDB" w14:textId="77777777" w:rsidR="00B31E46" w:rsidRDefault="00B31E46" w:rsidP="00B31E46">
      <w:pPr>
        <w:pStyle w:val="ListParagraph"/>
        <w:numPr>
          <w:ilvl w:val="1"/>
          <w:numId w:val="11"/>
        </w:numPr>
        <w:rPr>
          <w:ins w:id="279" w:author="pbx" w:date="2017-12-12T18:04:00Z"/>
        </w:rPr>
      </w:pPr>
      <w:ins w:id="280" w:author="pbx" w:date="2017-12-12T18:04:00Z">
        <w:r>
          <w:t>???</w:t>
        </w:r>
      </w:ins>
    </w:p>
    <w:p w14:paraId="1CCF1D93" w14:textId="77777777" w:rsidR="00B51A27" w:rsidRDefault="00B51A27" w:rsidP="00B51A27">
      <w:pPr>
        <w:rPr>
          <w:ins w:id="281" w:author="pbx" w:date="2017-12-12T18:04:00Z"/>
        </w:rPr>
      </w:pPr>
    </w:p>
    <w:p w14:paraId="50AE472D" w14:textId="77777777" w:rsidR="00B51A27" w:rsidRDefault="00B51A27" w:rsidP="00B1178C">
      <w:pPr>
        <w:pStyle w:val="ListParagraph"/>
        <w:numPr>
          <w:ilvl w:val="0"/>
          <w:numId w:val="11"/>
        </w:numPr>
        <w:ind w:left="360"/>
        <w:rPr>
          <w:ins w:id="282" w:author="pbx" w:date="2017-12-12T18:04:00Z"/>
        </w:rPr>
      </w:pPr>
      <w:ins w:id="283" w:author="pbx" w:date="2017-12-12T18:04:00Z">
        <w:r>
          <w:t>Terms</w:t>
        </w:r>
        <w:r w:rsidR="005969CD">
          <w:t xml:space="preserve"> (context=Term)</w:t>
        </w:r>
      </w:ins>
    </w:p>
    <w:p w14:paraId="48ED5AB8" w14:textId="77777777" w:rsidR="007B63FF" w:rsidRDefault="007B63FF" w:rsidP="007B63FF">
      <w:pPr>
        <w:pStyle w:val="ListParagraph"/>
        <w:ind w:left="360"/>
        <w:rPr>
          <w:ins w:id="284" w:author="pbx" w:date="2017-12-12T18:04:00Z"/>
        </w:rPr>
      </w:pPr>
      <w:ins w:id="285" w:author="pbx" w:date="2017-12-12T18:04:00Z">
        <w:r>
          <w:t xml:space="preserve">The usage of CV terms is restricted to specific term statuses depending on the context of the PM, these rules are outlined below, however they are validated at the element level. </w:t>
        </w:r>
      </w:ins>
    </w:p>
    <w:p w14:paraId="54BE28B9" w14:textId="77777777" w:rsidR="00B51A27" w:rsidRDefault="00B51A27" w:rsidP="00B51A27">
      <w:pPr>
        <w:pStyle w:val="ListParagraph"/>
        <w:numPr>
          <w:ilvl w:val="1"/>
          <w:numId w:val="42"/>
        </w:numPr>
        <w:rPr>
          <w:ins w:id="286" w:author="pbx" w:date="2017-12-12T18:04:00Z"/>
        </w:rPr>
      </w:pPr>
      <w:ins w:id="287" w:author="pbx" w:date="2017-12-12T18:04:00Z">
        <w:r>
          <w:t xml:space="preserve">For initial draft (ie. Where Document </w:t>
        </w:r>
        <w:r w:rsidRPr="00737695">
          <w:t>Date of Initial Approval</w:t>
        </w:r>
        <w:r>
          <w:t xml:space="preserve"> = Document </w:t>
        </w:r>
        <w:r w:rsidRPr="00737695">
          <w:t>Date of Revision</w:t>
        </w:r>
        <w:r>
          <w:t xml:space="preserve"> and </w:t>
        </w:r>
        <w:r w:rsidRPr="00B51A27">
          <w:t>versionNumber</w:t>
        </w:r>
        <w:r>
          <w:t>.d</w:t>
        </w:r>
        <w:r w:rsidRPr="00B51A27">
          <w:t>escription</w:t>
        </w:r>
        <w:r>
          <w:t xml:space="preserve"> = Draft)</w:t>
        </w:r>
        <w:r w:rsidR="007B63FF">
          <w:t xml:space="preserve"> terms having a status of </w:t>
        </w:r>
        <w:r w:rsidR="00804A0B">
          <w:t xml:space="preserve">1; </w:t>
        </w:r>
        <w:r w:rsidR="0068788C">
          <w:t xml:space="preserve">2; 3; 5 </w:t>
        </w:r>
        <w:r w:rsidR="007B63FF">
          <w:t>are permitted</w:t>
        </w:r>
        <w:r w:rsidR="00414639">
          <w:t>.</w:t>
        </w:r>
      </w:ins>
    </w:p>
    <w:p w14:paraId="1E2D1FEB" w14:textId="77777777" w:rsidR="00B51A27" w:rsidRDefault="00B51A27" w:rsidP="00B51A27">
      <w:pPr>
        <w:pStyle w:val="ListParagraph"/>
        <w:ind w:left="1080"/>
        <w:rPr>
          <w:ins w:id="288" w:author="pbx" w:date="2017-12-12T18:04:00Z"/>
        </w:rPr>
      </w:pPr>
    </w:p>
    <w:p w14:paraId="442E44A0" w14:textId="77777777" w:rsidR="00B51A27" w:rsidRDefault="00B51A27" w:rsidP="00B51A27">
      <w:pPr>
        <w:pStyle w:val="ListParagraph"/>
        <w:numPr>
          <w:ilvl w:val="1"/>
          <w:numId w:val="42"/>
        </w:numPr>
        <w:rPr>
          <w:ins w:id="289" w:author="pbx" w:date="2017-12-12T18:04:00Z"/>
        </w:rPr>
      </w:pPr>
      <w:ins w:id="290" w:author="pbx" w:date="2017-12-12T18:04:00Z">
        <w:r>
          <w:t xml:space="preserve">For initial final (ie. Where Document </w:t>
        </w:r>
        <w:r w:rsidRPr="00737695">
          <w:t>Date of Initial Approval</w:t>
        </w:r>
        <w:r>
          <w:t xml:space="preserve"> = Document </w:t>
        </w:r>
        <w:r w:rsidRPr="00737695">
          <w:t>Date of Revision</w:t>
        </w:r>
        <w:r>
          <w:t xml:space="preserve"> and </w:t>
        </w:r>
        <w:r w:rsidRPr="00B51A27">
          <w:t>versionNumber</w:t>
        </w:r>
        <w:r>
          <w:t>.d</w:t>
        </w:r>
        <w:r w:rsidRPr="00B51A27">
          <w:t>escription</w:t>
        </w:r>
        <w:r>
          <w:t xml:space="preserve"> = Final)</w:t>
        </w:r>
        <w:r w:rsidR="007B63FF" w:rsidRPr="007B63FF">
          <w:t xml:space="preserve"> </w:t>
        </w:r>
        <w:r w:rsidR="007B63FF">
          <w:t xml:space="preserve">terms having a status of </w:t>
        </w:r>
        <w:r w:rsidR="0068788C">
          <w:t xml:space="preserve">1; 5 </w:t>
        </w:r>
        <w:r w:rsidR="007B63FF">
          <w:t>are permitted</w:t>
        </w:r>
        <w:r w:rsidR="00414639">
          <w:t>.</w:t>
        </w:r>
      </w:ins>
    </w:p>
    <w:p w14:paraId="3E0B8830" w14:textId="77777777" w:rsidR="00B51A27" w:rsidRDefault="00B51A27" w:rsidP="00B51A27">
      <w:pPr>
        <w:pStyle w:val="ListParagraph"/>
        <w:ind w:left="1080"/>
        <w:rPr>
          <w:ins w:id="291" w:author="pbx" w:date="2017-12-12T18:04:00Z"/>
        </w:rPr>
      </w:pPr>
    </w:p>
    <w:p w14:paraId="5B748003" w14:textId="77777777" w:rsidR="00B51A27" w:rsidRDefault="00B51A27" w:rsidP="00B51A27">
      <w:pPr>
        <w:pStyle w:val="ListParagraph"/>
        <w:numPr>
          <w:ilvl w:val="1"/>
          <w:numId w:val="42"/>
        </w:numPr>
        <w:rPr>
          <w:ins w:id="292" w:author="pbx" w:date="2017-12-12T18:04:00Z"/>
        </w:rPr>
      </w:pPr>
      <w:ins w:id="293" w:author="pbx" w:date="2017-12-12T18:04:00Z">
        <w:r>
          <w:t xml:space="preserve">For revision draft (ie. Where Document </w:t>
        </w:r>
        <w:r w:rsidRPr="00737695">
          <w:t>Date of Initial Approval</w:t>
        </w:r>
        <w:r>
          <w:t xml:space="preserve"> &lt; Document </w:t>
        </w:r>
        <w:r w:rsidRPr="00737695">
          <w:t>Date of Revision</w:t>
        </w:r>
        <w:r>
          <w:t xml:space="preserve"> and </w:t>
        </w:r>
        <w:r w:rsidRPr="00B51A27">
          <w:t>versionNumber</w:t>
        </w:r>
        <w:r>
          <w:t>.d</w:t>
        </w:r>
        <w:r w:rsidRPr="00B51A27">
          <w:t>escription</w:t>
        </w:r>
        <w:r>
          <w:t xml:space="preserve"> = Draft)</w:t>
        </w:r>
        <w:r w:rsidR="007B63FF" w:rsidRPr="007B63FF">
          <w:t xml:space="preserve"> </w:t>
        </w:r>
        <w:r w:rsidR="007B63FF">
          <w:t xml:space="preserve">terms having a status of </w:t>
        </w:r>
        <w:r w:rsidR="0068788C">
          <w:t xml:space="preserve">1; 2; 3; 5; 7 </w:t>
        </w:r>
        <w:r w:rsidR="007B63FF">
          <w:t>are permitted</w:t>
        </w:r>
        <w:r w:rsidR="00414639">
          <w:t>.</w:t>
        </w:r>
      </w:ins>
    </w:p>
    <w:p w14:paraId="1F5FE67B" w14:textId="77777777" w:rsidR="00B51A27" w:rsidRDefault="00B51A27" w:rsidP="00B51A27">
      <w:pPr>
        <w:pStyle w:val="ListParagraph"/>
        <w:ind w:left="1080"/>
        <w:rPr>
          <w:ins w:id="294" w:author="pbx" w:date="2017-12-12T18:04:00Z"/>
        </w:rPr>
      </w:pPr>
    </w:p>
    <w:p w14:paraId="3D19CC08" w14:textId="77777777" w:rsidR="001D602B" w:rsidRDefault="00B51A27" w:rsidP="007B63FF">
      <w:pPr>
        <w:pStyle w:val="ListParagraph"/>
        <w:numPr>
          <w:ilvl w:val="1"/>
          <w:numId w:val="42"/>
        </w:numPr>
        <w:rPr>
          <w:ins w:id="295" w:author="pbx" w:date="2017-12-12T18:04:00Z"/>
        </w:rPr>
      </w:pPr>
      <w:ins w:id="296" w:author="pbx" w:date="2017-12-12T18:04:00Z">
        <w:r>
          <w:t xml:space="preserve">For revision final (ie. Where Document </w:t>
        </w:r>
        <w:r w:rsidRPr="00737695">
          <w:t>Date of Initial Approval</w:t>
        </w:r>
        <w:r>
          <w:t xml:space="preserve"> &lt; Document </w:t>
        </w:r>
        <w:r w:rsidRPr="00737695">
          <w:t>Date of Revision</w:t>
        </w:r>
        <w:r>
          <w:t xml:space="preserve"> and </w:t>
        </w:r>
        <w:r w:rsidRPr="00B51A27">
          <w:t>versionNumber</w:t>
        </w:r>
        <w:r>
          <w:t>.d</w:t>
        </w:r>
        <w:r w:rsidRPr="00B51A27">
          <w:t>escription</w:t>
        </w:r>
        <w:r>
          <w:t xml:space="preserve"> = Final)</w:t>
        </w:r>
        <w:r w:rsidR="007B63FF" w:rsidRPr="007B63FF">
          <w:t xml:space="preserve"> </w:t>
        </w:r>
        <w:r w:rsidR="007B63FF">
          <w:t xml:space="preserve">terms having a status of </w:t>
        </w:r>
        <w:r w:rsidR="0068788C">
          <w:t xml:space="preserve">1; 5 </w:t>
        </w:r>
        <w:r w:rsidR="007B63FF">
          <w:t>are permitted</w:t>
        </w:r>
        <w:r w:rsidR="00414639">
          <w:t>.</w:t>
        </w:r>
      </w:ins>
    </w:p>
    <w:p w14:paraId="21B53676" w14:textId="77777777" w:rsidR="00414639" w:rsidRDefault="00414639" w:rsidP="00414639">
      <w:pPr>
        <w:pStyle w:val="ListParagraph"/>
        <w:ind w:left="1080"/>
        <w:rPr>
          <w:ins w:id="297" w:author="pbx" w:date="2017-12-12T18:04:00Z"/>
        </w:rPr>
      </w:pPr>
    </w:p>
    <w:p w14:paraId="3FF70164" w14:textId="77777777" w:rsidR="00C7744D" w:rsidRDefault="00C7744D" w:rsidP="00C7744D">
      <w:pPr>
        <w:pStyle w:val="Heading1"/>
      </w:pPr>
      <w:bookmarkStart w:id="298" w:name="_Toc500865040"/>
      <w:bookmarkStart w:id="299" w:name="_Toc492041690"/>
      <w:r>
        <w:t>Document Prolog</w:t>
      </w:r>
      <w:bookmarkEnd w:id="298"/>
      <w:bookmarkEnd w:id="299"/>
    </w:p>
    <w:p w14:paraId="01FD3FD6" w14:textId="77777777" w:rsidR="00C7744D" w:rsidRDefault="00C7744D" w:rsidP="0053554C">
      <w:pPr>
        <w:rPr>
          <w:lang w:val="en-CA"/>
        </w:rPr>
      </w:pPr>
      <w:r>
        <w:rPr>
          <w:lang w:val="en-CA"/>
        </w:rPr>
        <w:t>Outlined in this section are all PM specific aspects relating to the Document prolog.</w:t>
      </w:r>
    </w:p>
    <w:p w14:paraId="6B86946F" w14:textId="77777777" w:rsidR="000D5147" w:rsidRDefault="000D5147" w:rsidP="00C7744D">
      <w:pPr>
        <w:ind w:left="432"/>
        <w:rPr>
          <w:lang w:val="en-CA"/>
        </w:rPr>
      </w:pPr>
    </w:p>
    <w:p w14:paraId="24F96029" w14:textId="77777777" w:rsidR="00D417E1" w:rsidRDefault="00D417E1" w:rsidP="00D417E1">
      <w:pPr>
        <w:pStyle w:val="Heading2"/>
      </w:pPr>
      <w:bookmarkStart w:id="300" w:name="_Toc488058684"/>
      <w:bookmarkStart w:id="301" w:name="_Toc500865041"/>
      <w:r>
        <w:t>Document Prolog Validation:</w:t>
      </w:r>
      <w:bookmarkEnd w:id="300"/>
      <w:bookmarkEnd w:id="301"/>
    </w:p>
    <w:p w14:paraId="0DEADCCA" w14:textId="77777777" w:rsidR="00D417E1" w:rsidRDefault="00D417E1" w:rsidP="00D417E1">
      <w:pPr>
        <w:pStyle w:val="ListParagraph"/>
        <w:numPr>
          <w:ilvl w:val="0"/>
          <w:numId w:val="4"/>
        </w:numPr>
        <w:ind w:left="936"/>
      </w:pPr>
      <w:r>
        <w:t xml:space="preserve">There is a </w:t>
      </w:r>
      <w:r w:rsidRPr="00675DAA">
        <w:t>?xml-stylesheet</w:t>
      </w:r>
      <w:r>
        <w:t xml:space="preserve"> declaration for both xsl and the css</w:t>
      </w:r>
    </w:p>
    <w:p w14:paraId="0624E756" w14:textId="6EE6F4B6" w:rsidR="00D417E1" w:rsidRDefault="00D417E1" w:rsidP="00D417E1">
      <w:pPr>
        <w:pStyle w:val="ListParagraph"/>
        <w:numPr>
          <w:ilvl w:val="1"/>
          <w:numId w:val="4"/>
        </w:numPr>
        <w:ind w:left="1296"/>
      </w:pPr>
      <w:commentRangeStart w:id="302"/>
      <w:commentRangeStart w:id="303"/>
      <w:r>
        <w:t>DT Rule 49 validates the overall Processing Instructions.</w:t>
      </w:r>
      <w:commentRangeEnd w:id="302"/>
      <w:r>
        <w:rPr>
          <w:rStyle w:val="CommentReference"/>
        </w:rPr>
        <w:commentReference w:id="302"/>
      </w:r>
      <w:commentRangeEnd w:id="303"/>
      <w:r w:rsidR="00800416">
        <w:rPr>
          <w:rStyle w:val="CommentReference"/>
        </w:rPr>
        <w:commentReference w:id="303"/>
      </w:r>
    </w:p>
    <w:p w14:paraId="1EEE214C" w14:textId="77777777" w:rsidR="00D417E1" w:rsidRDefault="00D417E1" w:rsidP="00D417E1">
      <w:pPr>
        <w:pStyle w:val="ListParagraph"/>
        <w:numPr>
          <w:ilvl w:val="0"/>
          <w:numId w:val="4"/>
        </w:numPr>
        <w:autoSpaceDE w:val="0"/>
        <w:autoSpaceDN w:val="0"/>
        <w:adjustRightInd w:val="0"/>
        <w:ind w:left="936"/>
        <w:rPr>
          <w:del w:id="304" w:author="pbx" w:date="2017-12-12T18:04:00Z"/>
        </w:rPr>
      </w:pPr>
      <w:del w:id="305" w:author="pbx" w:date="2017-12-12T18:04:00Z">
        <w:r w:rsidRPr="000D5147">
          <w:delText>The</w:delText>
        </w:r>
        <w:r>
          <w:delText xml:space="preserve"> location of the stylesheet is: </w:delText>
        </w:r>
        <w:r w:rsidR="00CD1693">
          <w:fldChar w:fldCharType="begin"/>
        </w:r>
        <w:r w:rsidR="00CD1693">
          <w:delInstrText xml:space="preserve"> HYPERLINK "https://raw.githubusercontent.com/HealthCanada/HPFB/master/Structured-Product-Labeling-(SPL)/Style-Sheets/SPM/current/spl.xsl" </w:delInstrText>
        </w:r>
        <w:r w:rsidR="00CD1693">
          <w:fldChar w:fldCharType="separate"/>
        </w:r>
        <w:r w:rsidR="00BC2431">
          <w:rPr>
            <w:rStyle w:val="Hyperlink"/>
          </w:rPr>
          <w:delText>https://raw.githubusercontent.com/HealthCanada/HPFB/master/Structured-Product-Labeling-(SPL)/Style-Sheets/SPM/current/spl.xsl</w:delText>
        </w:r>
        <w:r w:rsidR="00CD1693">
          <w:rPr>
            <w:rStyle w:val="Hyperlink"/>
          </w:rPr>
          <w:fldChar w:fldCharType="end"/>
        </w:r>
      </w:del>
    </w:p>
    <w:p w14:paraId="50CB7953" w14:textId="77777777" w:rsidR="00D417E1" w:rsidRDefault="00D417E1" w:rsidP="00D417E1">
      <w:pPr>
        <w:pStyle w:val="ListParagraph"/>
        <w:numPr>
          <w:ilvl w:val="0"/>
          <w:numId w:val="4"/>
        </w:numPr>
        <w:ind w:left="936"/>
        <w:rPr>
          <w:ins w:id="306" w:author="pbx" w:date="2017-12-12T18:04:00Z"/>
        </w:rPr>
      </w:pPr>
      <w:ins w:id="307" w:author="pbx" w:date="2017-12-12T18:04:00Z">
        <w:r w:rsidRPr="000D5147">
          <w:t>The</w:t>
        </w:r>
        <w:r>
          <w:t xml:space="preserve"> location of the stylesheet is: </w:t>
        </w:r>
        <w:r w:rsidR="009D25B1">
          <w:fldChar w:fldCharType="begin"/>
        </w:r>
        <w:r w:rsidR="009D25B1">
          <w:instrText xml:space="preserve"> HYPERLINK "https://github.com/HealthCanada/HPFB/raw/master/Structured-Product-Labeling-(SPL)/Style-Sheets/SPM/current/spl-hpfb.xsl" </w:instrText>
        </w:r>
        <w:r w:rsidR="009D25B1">
          <w:fldChar w:fldCharType="separate"/>
        </w:r>
        <w:r w:rsidR="00B1178C" w:rsidRPr="0082173D">
          <w:rPr>
            <w:rStyle w:val="Hyperlink"/>
          </w:rPr>
          <w:t>https://github.com/HealthCanada/HPFB/raw/master/Structured-Product-Labeling-(SPL)/Style-Sheets/SPM/current/spl-hpfb.xsl</w:t>
        </w:r>
        <w:r w:rsidR="009D25B1">
          <w:rPr>
            <w:rStyle w:val="Hyperlink"/>
          </w:rPr>
          <w:fldChar w:fldCharType="end"/>
        </w:r>
      </w:ins>
    </w:p>
    <w:p w14:paraId="28FA5000" w14:textId="77777777"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14:paraId="25DBEA97" w14:textId="77777777" w:rsidR="00D417E1" w:rsidRDefault="00D417E1" w:rsidP="00D417E1">
      <w:pPr>
        <w:pStyle w:val="ListParagraph"/>
        <w:numPr>
          <w:ilvl w:val="0"/>
          <w:numId w:val="4"/>
        </w:numPr>
        <w:ind w:left="936"/>
      </w:pPr>
      <w:r w:rsidRPr="00675DAA">
        <w:t>The type is text/xsl</w:t>
      </w:r>
    </w:p>
    <w:p w14:paraId="00C36D7D" w14:textId="77777777" w:rsidR="00D417E1"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14:paraId="30801EBA" w14:textId="77777777" w:rsidR="00D417E1" w:rsidRPr="009A6D8C" w:rsidRDefault="00D417E1" w:rsidP="00D417E1">
      <w:pPr>
        <w:pStyle w:val="ListParagraph"/>
        <w:numPr>
          <w:ilvl w:val="0"/>
          <w:numId w:val="4"/>
        </w:numPr>
        <w:autoSpaceDE w:val="0"/>
        <w:autoSpaceDN w:val="0"/>
        <w:adjustRightInd w:val="0"/>
        <w:ind w:left="936"/>
        <w:rPr>
          <w:del w:id="308" w:author="pbx" w:date="2017-12-12T18:04:00Z"/>
          <w:rStyle w:val="Hyperlink"/>
          <w:color w:val="auto"/>
          <w:szCs w:val="24"/>
          <w:u w:val="none"/>
        </w:rPr>
      </w:pPr>
      <w:del w:id="309" w:author="pbx" w:date="2017-12-12T18:04:00Z">
        <w:r w:rsidRPr="00675DAA">
          <w:rPr>
            <w:szCs w:val="24"/>
          </w:rPr>
          <w:delText xml:space="preserve">The location of the stylesheet is: </w:delText>
        </w:r>
        <w:r w:rsidRPr="00404EDD">
          <w:delText xml:space="preserve"> </w:delText>
        </w:r>
        <w:r w:rsidR="00CD1693">
          <w:fldChar w:fldCharType="begin"/>
        </w:r>
        <w:r w:rsidR="00CD1693">
          <w:delInstrText xml:space="preserve"> HYPERLINK "https://raw.githubusercontent.com/HealthCanada/HPFB/master/Structured-Product-Labeling-(SPL)/Style-Sheets/SPM/current/spl.css" </w:delInstrText>
        </w:r>
        <w:r w:rsidR="00CD1693">
          <w:fldChar w:fldCharType="separate"/>
        </w:r>
        <w:r w:rsidR="00BC2431">
          <w:rPr>
            <w:rStyle w:val="Hyperlink"/>
            <w:szCs w:val="24"/>
          </w:rPr>
          <w:delText>https://raw.githubusercontent.com/HealthCanada/HPFB/master/Structured-Product-Labeling-(SPL)/Style-Sheets/SPM/current/spl.css</w:delText>
        </w:r>
        <w:r w:rsidR="00CD1693">
          <w:rPr>
            <w:rStyle w:val="Hyperlink"/>
            <w:szCs w:val="24"/>
          </w:rPr>
          <w:fldChar w:fldCharType="end"/>
        </w:r>
      </w:del>
    </w:p>
    <w:p w14:paraId="644C0496" w14:textId="77777777" w:rsidR="00D417E1" w:rsidRPr="009A6D8C" w:rsidRDefault="00D417E1" w:rsidP="00D417E1">
      <w:pPr>
        <w:pStyle w:val="ListParagraph"/>
        <w:numPr>
          <w:ilvl w:val="0"/>
          <w:numId w:val="4"/>
        </w:numPr>
        <w:ind w:left="936"/>
        <w:rPr>
          <w:ins w:id="310" w:author="pbx" w:date="2017-12-12T18:04:00Z"/>
          <w:rStyle w:val="Hyperlink"/>
          <w:color w:val="auto"/>
          <w:szCs w:val="24"/>
          <w:u w:val="none"/>
        </w:rPr>
      </w:pPr>
      <w:ins w:id="311" w:author="pbx" w:date="2017-12-12T18:04:00Z">
        <w:r w:rsidRPr="00675DAA">
          <w:rPr>
            <w:szCs w:val="24"/>
          </w:rPr>
          <w:lastRenderedPageBreak/>
          <w:t xml:space="preserve">The location of the stylesheet is: </w:t>
        </w:r>
        <w:r w:rsidRPr="00404EDD">
          <w:t xml:space="preserve"> </w:t>
        </w:r>
        <w:r w:rsidR="009D25B1">
          <w:fldChar w:fldCharType="begin"/>
        </w:r>
        <w:r w:rsidR="009D25B1">
          <w:instrText xml:space="preserve"> HYPERLINK "https://github.com/HealthCanada/HPFB/raw/master/Structured-Product-Labeling-(SPL)/Style-Sheets/SPM/current/spl-hpfb.css" </w:instrText>
        </w:r>
        <w:r w:rsidR="009D25B1">
          <w:fldChar w:fldCharType="separate"/>
        </w:r>
        <w:r w:rsidR="00B1178C" w:rsidRPr="0082173D">
          <w:rPr>
            <w:rStyle w:val="Hyperlink"/>
            <w:szCs w:val="24"/>
          </w:rPr>
          <w:t>https://github.com/HealthCanada/HPFB/raw/master/Structured-Product-Labeling-(SPL)/Style-Sheets/SPM/current/spl-hpfb.css</w:t>
        </w:r>
        <w:r w:rsidR="009D25B1">
          <w:rPr>
            <w:rStyle w:val="Hyperlink"/>
            <w:szCs w:val="24"/>
          </w:rPr>
          <w:fldChar w:fldCharType="end"/>
        </w:r>
      </w:ins>
    </w:p>
    <w:p w14:paraId="5358E6D4" w14:textId="77777777"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14:paraId="149C2D62" w14:textId="77777777" w:rsidR="00D417E1" w:rsidRPr="009A6D8C" w:rsidRDefault="00D417E1" w:rsidP="00D417E1">
      <w:pPr>
        <w:pStyle w:val="ListParagraph"/>
        <w:numPr>
          <w:ilvl w:val="0"/>
          <w:numId w:val="4"/>
        </w:numPr>
        <w:ind w:left="936"/>
        <w:rPr>
          <w:lang w:val="en-CA"/>
        </w:rPr>
      </w:pPr>
      <w:r>
        <w:t>The type is text/css</w:t>
      </w:r>
    </w:p>
    <w:p w14:paraId="4685BE53" w14:textId="77777777" w:rsidR="00D417E1" w:rsidRPr="009A6D8C"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14:paraId="13E35910" w14:textId="77777777" w:rsidR="00C7744D" w:rsidRPr="00AF581A" w:rsidRDefault="00C7744D" w:rsidP="00E27F9B">
      <w:pPr>
        <w:pStyle w:val="ListParagraph"/>
        <w:ind w:left="792"/>
        <w:rPr>
          <w:lang w:val="en-CA"/>
        </w:rPr>
      </w:pPr>
    </w:p>
    <w:p w14:paraId="13DC654D" w14:textId="77777777" w:rsidR="00B02056" w:rsidRDefault="00F42079" w:rsidP="009B3421">
      <w:pPr>
        <w:pStyle w:val="Heading1"/>
      </w:pPr>
      <w:bookmarkStart w:id="312" w:name="_Toc500865042"/>
      <w:bookmarkStart w:id="313" w:name="_Toc492041692"/>
      <w:r>
        <w:t>Document</w:t>
      </w:r>
      <w:r w:rsidR="006C04E0">
        <w:t xml:space="preserve"> Information</w:t>
      </w:r>
      <w:bookmarkEnd w:id="312"/>
      <w:bookmarkEnd w:id="313"/>
    </w:p>
    <w:p w14:paraId="0926EE14" w14:textId="77777777" w:rsidR="009B3421" w:rsidRDefault="009B3421" w:rsidP="0053554C">
      <w:pPr>
        <w:rPr>
          <w:lang w:val="en-CA"/>
        </w:rPr>
      </w:pPr>
      <w:r>
        <w:rPr>
          <w:lang w:val="en-CA"/>
        </w:rPr>
        <w:t xml:space="preserve">Outlined in this section are all </w:t>
      </w:r>
      <w:r w:rsidR="00A1233B">
        <w:rPr>
          <w:lang w:val="en-CA"/>
        </w:rPr>
        <w:t xml:space="preserve">PM specific </w:t>
      </w:r>
      <w:r>
        <w:rPr>
          <w:lang w:val="en-CA"/>
        </w:rPr>
        <w:t xml:space="preserve">aspects relating to the </w:t>
      </w:r>
      <w:r w:rsidR="006C04E0">
        <w:rPr>
          <w:lang w:val="en-CA"/>
        </w:rPr>
        <w:t>Document Information</w:t>
      </w:r>
      <w:r w:rsidR="00283153">
        <w:rPr>
          <w:lang w:val="en-CA"/>
        </w:rPr>
        <w:t>.</w:t>
      </w:r>
    </w:p>
    <w:p w14:paraId="35882419" w14:textId="77777777" w:rsidR="00B05971" w:rsidRDefault="00B05971" w:rsidP="009B3421">
      <w:pPr>
        <w:ind w:left="432"/>
        <w:rPr>
          <w:lang w:val="en-CA"/>
        </w:rPr>
      </w:pPr>
    </w:p>
    <w:p w14:paraId="42DD9AB7" w14:textId="77777777" w:rsidR="000842A3" w:rsidRDefault="000842A3" w:rsidP="000842A3">
      <w:pPr>
        <w:pStyle w:val="Heading2"/>
      </w:pPr>
      <w:bookmarkStart w:id="314" w:name="_Toc500865043"/>
      <w:bookmarkStart w:id="315" w:name="_Toc492041693"/>
      <w:r>
        <w:t>Document Information Validation:</w:t>
      </w:r>
      <w:bookmarkEnd w:id="314"/>
      <w:bookmarkEnd w:id="315"/>
    </w:p>
    <w:p w14:paraId="4A852AD5" w14:textId="77777777" w:rsidR="00D417E1" w:rsidRDefault="00D417E1" w:rsidP="00280F88"/>
    <w:p w14:paraId="71C90ABD" w14:textId="77777777" w:rsidR="00E25707" w:rsidRPr="00E25707" w:rsidRDefault="00E25707" w:rsidP="00C82ABE">
      <w:pPr>
        <w:pStyle w:val="ListParagraph"/>
        <w:numPr>
          <w:ilvl w:val="0"/>
          <w:numId w:val="23"/>
        </w:numPr>
      </w:pPr>
      <w:r w:rsidRPr="00E25707">
        <w:rPr>
          <w:szCs w:val="24"/>
          <w:lang w:val="en-CA"/>
        </w:rPr>
        <w:t>The &lt;</w:t>
      </w:r>
      <w:r w:rsidR="00860086" w:rsidRPr="00860086">
        <w:rPr>
          <w:szCs w:val="24"/>
          <w:lang w:val="en-CA"/>
        </w:rPr>
        <w:t xml:space="preserve"> templateId</w:t>
      </w:r>
      <w:r w:rsidR="00860086">
        <w:rPr>
          <w:szCs w:val="24"/>
          <w:lang w:val="en-CA"/>
        </w:rPr>
        <w:t>@</w:t>
      </w:r>
      <w:r w:rsidR="00860086" w:rsidRPr="00860086">
        <w:rPr>
          <w:szCs w:val="24"/>
          <w:lang w:val="en-CA"/>
        </w:rPr>
        <w:t>extension</w:t>
      </w:r>
      <w:r w:rsidR="00860086" w:rsidRPr="00E25707">
        <w:rPr>
          <w:szCs w:val="24"/>
          <w:lang w:val="en-CA"/>
        </w:rPr>
        <w:t xml:space="preserve"> </w:t>
      </w:r>
      <w:r w:rsidRPr="00E25707">
        <w:rPr>
          <w:szCs w:val="24"/>
          <w:lang w:val="en-CA"/>
        </w:rPr>
        <w:t>&gt; value shall be as detailed in the following table:</w:t>
      </w:r>
    </w:p>
    <w:tbl>
      <w:tblPr>
        <w:tblStyle w:val="TableGrid"/>
        <w:tblW w:w="0" w:type="auto"/>
        <w:tblInd w:w="108" w:type="dxa"/>
        <w:tblLook w:val="04A0" w:firstRow="1" w:lastRow="0" w:firstColumn="1" w:lastColumn="0" w:noHBand="0" w:noVBand="1"/>
      </w:tblPr>
      <w:tblGrid>
        <w:gridCol w:w="5904"/>
        <w:gridCol w:w="3456"/>
      </w:tblGrid>
      <w:tr w:rsidR="00E25707" w:rsidRPr="00C14541" w14:paraId="4AEBB918" w14:textId="77777777" w:rsidTr="00C14541">
        <w:trPr>
          <w:tblHeader/>
        </w:trPr>
        <w:tc>
          <w:tcPr>
            <w:tcW w:w="5904" w:type="dxa"/>
            <w:shd w:val="clear" w:color="auto" w:fill="8DB3E2" w:themeFill="text2" w:themeFillTint="66"/>
          </w:tcPr>
          <w:p w14:paraId="48ADDAF0" w14:textId="77777777" w:rsidR="00E25707" w:rsidRPr="00C14541" w:rsidRDefault="00E25707" w:rsidP="00C14541">
            <w:pPr>
              <w:rPr>
                <w:rFonts w:eastAsia="Times New Roman"/>
                <w:b/>
                <w:color w:val="000000"/>
                <w:szCs w:val="24"/>
                <w:lang w:eastAsia="en-CA"/>
              </w:rPr>
            </w:pPr>
            <w:r w:rsidRPr="00C14541">
              <w:rPr>
                <w:rFonts w:eastAsia="Times New Roman"/>
                <w:b/>
                <w:color w:val="000000"/>
                <w:szCs w:val="24"/>
                <w:lang w:eastAsia="en-CA"/>
              </w:rPr>
              <w:t xml:space="preserve">Document </w:t>
            </w:r>
            <w:r w:rsidR="00BA36B4" w:rsidRPr="00C14541">
              <w:rPr>
                <w:rFonts w:eastAsia="Times New Roman"/>
                <w:b/>
                <w:color w:val="000000"/>
                <w:szCs w:val="24"/>
                <w:lang w:eastAsia="en-CA"/>
              </w:rPr>
              <w:t>Template</w:t>
            </w:r>
          </w:p>
        </w:tc>
        <w:tc>
          <w:tcPr>
            <w:tcW w:w="3456" w:type="dxa"/>
            <w:shd w:val="clear" w:color="auto" w:fill="8DB3E2" w:themeFill="text2" w:themeFillTint="66"/>
          </w:tcPr>
          <w:p w14:paraId="50B500C7" w14:textId="77777777" w:rsidR="00E25707" w:rsidRPr="00152FEE" w:rsidRDefault="00BA36B4" w:rsidP="00C14541">
            <w:pPr>
              <w:rPr>
                <w:b/>
              </w:rPr>
            </w:pPr>
            <w:r w:rsidRPr="00D930B5">
              <w:rPr>
                <w:b/>
              </w:rPr>
              <w:t>templateId@extension</w:t>
            </w:r>
            <w:r w:rsidR="0053554C" w:rsidRPr="00152FEE">
              <w:rPr>
                <w:b/>
              </w:rPr>
              <w:t xml:space="preserve"> </w:t>
            </w:r>
            <w:r w:rsidR="00E25707" w:rsidRPr="00152FEE">
              <w:rPr>
                <w:b/>
              </w:rPr>
              <w:t>Value</w:t>
            </w:r>
          </w:p>
        </w:tc>
      </w:tr>
      <w:tr w:rsidR="00E25707" w14:paraId="1DDA5B58" w14:textId="77777777" w:rsidTr="0053554C">
        <w:tc>
          <w:tcPr>
            <w:tcW w:w="5904" w:type="dxa"/>
          </w:tcPr>
          <w:p w14:paraId="5028AFA6" w14:textId="77777777" w:rsidR="00E25707" w:rsidRDefault="00B92CB2" w:rsidP="00E25707">
            <w:pPr>
              <w:pStyle w:val="ListParagraph"/>
              <w:ind w:left="0"/>
            </w:pPr>
            <w:r w:rsidRPr="00B92CB2">
              <w:t>2004 Standard Product Monograph</w:t>
            </w:r>
          </w:p>
        </w:tc>
        <w:tc>
          <w:tcPr>
            <w:tcW w:w="3456" w:type="dxa"/>
          </w:tcPr>
          <w:p w14:paraId="43E75CA7" w14:textId="77777777" w:rsidR="00E25707" w:rsidRDefault="00E25707" w:rsidP="00E25707">
            <w:pPr>
              <w:pStyle w:val="ListParagraph"/>
              <w:ind w:left="0"/>
            </w:pPr>
            <w:r>
              <w:t>1</w:t>
            </w:r>
          </w:p>
        </w:tc>
      </w:tr>
      <w:tr w:rsidR="00E25707" w14:paraId="2B62524A" w14:textId="77777777" w:rsidTr="0053554C">
        <w:tc>
          <w:tcPr>
            <w:tcW w:w="5904" w:type="dxa"/>
          </w:tcPr>
          <w:p w14:paraId="5CEF0F4A" w14:textId="77777777" w:rsidR="00E25707" w:rsidRDefault="00B92CB2" w:rsidP="00E25707">
            <w:pPr>
              <w:pStyle w:val="ListParagraph"/>
              <w:ind w:left="0"/>
            </w:pPr>
            <w:r w:rsidRPr="00B92CB2">
              <w:t>2004 NOCC Product Monograph</w:t>
            </w:r>
          </w:p>
        </w:tc>
        <w:tc>
          <w:tcPr>
            <w:tcW w:w="3456" w:type="dxa"/>
          </w:tcPr>
          <w:p w14:paraId="5A2A7F4B" w14:textId="77777777" w:rsidR="00E25707" w:rsidRDefault="00E25707" w:rsidP="00E25707">
            <w:pPr>
              <w:pStyle w:val="ListParagraph"/>
              <w:ind w:left="0"/>
            </w:pPr>
            <w:r>
              <w:t>2</w:t>
            </w:r>
          </w:p>
        </w:tc>
      </w:tr>
      <w:tr w:rsidR="00E25707" w14:paraId="7DE4BF85" w14:textId="77777777" w:rsidTr="0053554C">
        <w:tc>
          <w:tcPr>
            <w:tcW w:w="5904" w:type="dxa"/>
          </w:tcPr>
          <w:p w14:paraId="75FBA5E4" w14:textId="77777777" w:rsidR="00E25707" w:rsidRDefault="00B92CB2" w:rsidP="00B92CB2">
            <w:pPr>
              <w:pStyle w:val="Header"/>
            </w:pPr>
            <w:r w:rsidRPr="00B92CB2">
              <w:t>2004 Subsequent Entry Product Product Monograph</w:t>
            </w:r>
          </w:p>
        </w:tc>
        <w:tc>
          <w:tcPr>
            <w:tcW w:w="3456" w:type="dxa"/>
          </w:tcPr>
          <w:p w14:paraId="521800D5" w14:textId="77777777" w:rsidR="00E25707" w:rsidRDefault="00E25707" w:rsidP="00E25707">
            <w:pPr>
              <w:pStyle w:val="ListParagraph"/>
              <w:ind w:left="0"/>
            </w:pPr>
            <w:r>
              <w:t>3</w:t>
            </w:r>
          </w:p>
        </w:tc>
      </w:tr>
      <w:tr w:rsidR="00E25707" w14:paraId="383EC607" w14:textId="77777777" w:rsidTr="0053554C">
        <w:tc>
          <w:tcPr>
            <w:tcW w:w="5904" w:type="dxa"/>
          </w:tcPr>
          <w:p w14:paraId="4B9450D8" w14:textId="77777777" w:rsidR="00E25707" w:rsidRDefault="00B92CB2" w:rsidP="00E25707">
            <w:pPr>
              <w:pStyle w:val="ListParagraph"/>
              <w:ind w:left="0"/>
            </w:pPr>
            <w:r w:rsidRPr="00B92CB2">
              <w:t>2004 Schedule C Product Monograph</w:t>
            </w:r>
          </w:p>
        </w:tc>
        <w:tc>
          <w:tcPr>
            <w:tcW w:w="3456" w:type="dxa"/>
          </w:tcPr>
          <w:p w14:paraId="13EE4E4E" w14:textId="77777777" w:rsidR="00E25707" w:rsidRDefault="00E25707" w:rsidP="00E25707">
            <w:pPr>
              <w:pStyle w:val="ListParagraph"/>
              <w:ind w:left="0"/>
            </w:pPr>
            <w:r>
              <w:t>4</w:t>
            </w:r>
          </w:p>
        </w:tc>
      </w:tr>
      <w:tr w:rsidR="00B92CB2" w14:paraId="70986DB6" w14:textId="77777777" w:rsidTr="0053554C">
        <w:tc>
          <w:tcPr>
            <w:tcW w:w="5904" w:type="dxa"/>
          </w:tcPr>
          <w:p w14:paraId="5B3FBD27" w14:textId="77777777" w:rsidR="00B92CB2" w:rsidRDefault="00B92CB2" w:rsidP="00E25707">
            <w:pPr>
              <w:pStyle w:val="ListParagraph"/>
              <w:ind w:left="0"/>
            </w:pPr>
            <w:r w:rsidRPr="00B92CB2">
              <w:t>2004 Schedule D Product Monograph</w:t>
            </w:r>
          </w:p>
        </w:tc>
        <w:tc>
          <w:tcPr>
            <w:tcW w:w="3456" w:type="dxa"/>
          </w:tcPr>
          <w:p w14:paraId="37486D5E" w14:textId="77777777" w:rsidR="00B92CB2" w:rsidRDefault="00B92CB2" w:rsidP="00E25707">
            <w:pPr>
              <w:pStyle w:val="ListParagraph"/>
              <w:ind w:left="0"/>
            </w:pPr>
            <w:r>
              <w:t>5</w:t>
            </w:r>
          </w:p>
        </w:tc>
      </w:tr>
      <w:tr w:rsidR="002206DD" w14:paraId="4838467A" w14:textId="77777777" w:rsidTr="0053554C">
        <w:tc>
          <w:tcPr>
            <w:tcW w:w="5904" w:type="dxa"/>
          </w:tcPr>
          <w:p w14:paraId="22B5D2A9" w14:textId="77777777" w:rsidR="002206DD" w:rsidRDefault="002206DD" w:rsidP="002E1077">
            <w:pPr>
              <w:pStyle w:val="ListParagraph"/>
              <w:ind w:left="0"/>
            </w:pPr>
            <w:r>
              <w:t>2016</w:t>
            </w:r>
            <w:r w:rsidRPr="00B92CB2">
              <w:t xml:space="preserve"> Standard Product Monograph</w:t>
            </w:r>
          </w:p>
        </w:tc>
        <w:tc>
          <w:tcPr>
            <w:tcW w:w="3456" w:type="dxa"/>
          </w:tcPr>
          <w:p w14:paraId="345F5478" w14:textId="77777777" w:rsidR="002206DD" w:rsidRDefault="00860086" w:rsidP="00E25707">
            <w:pPr>
              <w:pStyle w:val="ListParagraph"/>
              <w:ind w:left="0"/>
            </w:pPr>
            <w:r>
              <w:t>6</w:t>
            </w:r>
          </w:p>
        </w:tc>
      </w:tr>
      <w:tr w:rsidR="002206DD" w14:paraId="6D376F77" w14:textId="77777777" w:rsidTr="0053554C">
        <w:tc>
          <w:tcPr>
            <w:tcW w:w="5904" w:type="dxa"/>
          </w:tcPr>
          <w:p w14:paraId="31F489B7" w14:textId="77777777" w:rsidR="002206DD" w:rsidRDefault="002206DD" w:rsidP="002E1077">
            <w:pPr>
              <w:pStyle w:val="ListParagraph"/>
              <w:ind w:left="0"/>
            </w:pPr>
            <w:r>
              <w:t>2016</w:t>
            </w:r>
            <w:r w:rsidRPr="00B92CB2">
              <w:t xml:space="preserve"> NOCC Product Monograph</w:t>
            </w:r>
          </w:p>
        </w:tc>
        <w:tc>
          <w:tcPr>
            <w:tcW w:w="3456" w:type="dxa"/>
          </w:tcPr>
          <w:p w14:paraId="0D5411B1" w14:textId="77777777" w:rsidR="002206DD" w:rsidRDefault="00860086" w:rsidP="00860086">
            <w:pPr>
              <w:pStyle w:val="ListParagraph"/>
              <w:ind w:left="0"/>
            </w:pPr>
            <w:r>
              <w:t>7</w:t>
            </w:r>
          </w:p>
        </w:tc>
      </w:tr>
      <w:tr w:rsidR="002206DD" w14:paraId="492CCCC0" w14:textId="77777777" w:rsidTr="0053554C">
        <w:tc>
          <w:tcPr>
            <w:tcW w:w="5904" w:type="dxa"/>
          </w:tcPr>
          <w:p w14:paraId="02BC22F8" w14:textId="77777777" w:rsidR="002206DD" w:rsidRDefault="002206DD" w:rsidP="002E1077">
            <w:pPr>
              <w:pStyle w:val="Header"/>
            </w:pPr>
            <w:r>
              <w:t>2016</w:t>
            </w:r>
            <w:r w:rsidRPr="00B92CB2">
              <w:t xml:space="preserve"> Subsequent Entry Product Product Monograph</w:t>
            </w:r>
          </w:p>
        </w:tc>
        <w:tc>
          <w:tcPr>
            <w:tcW w:w="3456" w:type="dxa"/>
          </w:tcPr>
          <w:p w14:paraId="06962597" w14:textId="77777777" w:rsidR="002206DD" w:rsidRDefault="00860086" w:rsidP="00860086">
            <w:pPr>
              <w:pStyle w:val="ListParagraph"/>
              <w:ind w:left="0"/>
            </w:pPr>
            <w:r>
              <w:t>8</w:t>
            </w:r>
          </w:p>
        </w:tc>
      </w:tr>
      <w:tr w:rsidR="002206DD" w14:paraId="56709D94" w14:textId="77777777" w:rsidTr="0053554C">
        <w:tc>
          <w:tcPr>
            <w:tcW w:w="5904" w:type="dxa"/>
          </w:tcPr>
          <w:p w14:paraId="56B7C9BD" w14:textId="77777777" w:rsidR="002206DD" w:rsidRDefault="002206DD" w:rsidP="002E1077">
            <w:pPr>
              <w:pStyle w:val="ListParagraph"/>
              <w:ind w:left="0"/>
            </w:pPr>
            <w:r>
              <w:t>2016</w:t>
            </w:r>
            <w:r w:rsidRPr="00B92CB2">
              <w:t xml:space="preserve"> Schedule C Product Monograph</w:t>
            </w:r>
          </w:p>
        </w:tc>
        <w:tc>
          <w:tcPr>
            <w:tcW w:w="3456" w:type="dxa"/>
          </w:tcPr>
          <w:p w14:paraId="63C34D12" w14:textId="77777777" w:rsidR="002206DD" w:rsidRDefault="00860086" w:rsidP="00860086">
            <w:pPr>
              <w:pStyle w:val="ListParagraph"/>
              <w:ind w:left="0"/>
            </w:pPr>
            <w:r>
              <w:t>9</w:t>
            </w:r>
          </w:p>
        </w:tc>
      </w:tr>
      <w:tr w:rsidR="002206DD" w14:paraId="12CFCFFE" w14:textId="77777777" w:rsidTr="0053554C">
        <w:tc>
          <w:tcPr>
            <w:tcW w:w="5904" w:type="dxa"/>
          </w:tcPr>
          <w:p w14:paraId="395A2223" w14:textId="77777777" w:rsidR="002206DD" w:rsidRDefault="002206DD" w:rsidP="002E1077">
            <w:pPr>
              <w:pStyle w:val="ListParagraph"/>
              <w:ind w:left="0"/>
            </w:pPr>
            <w:r>
              <w:t>2016</w:t>
            </w:r>
            <w:r w:rsidRPr="00B92CB2">
              <w:t xml:space="preserve"> Schedule D Product Monograph</w:t>
            </w:r>
          </w:p>
        </w:tc>
        <w:tc>
          <w:tcPr>
            <w:tcW w:w="3456" w:type="dxa"/>
          </w:tcPr>
          <w:p w14:paraId="51DC7DB8" w14:textId="77777777" w:rsidR="002206DD" w:rsidRDefault="00482A22" w:rsidP="00860086">
            <w:pPr>
              <w:pStyle w:val="ListParagraph"/>
              <w:ind w:left="0"/>
            </w:pPr>
            <w:r>
              <w:t>1</w:t>
            </w:r>
            <w:r w:rsidR="00860086">
              <w:t>0</w:t>
            </w:r>
          </w:p>
        </w:tc>
      </w:tr>
    </w:tbl>
    <w:p w14:paraId="496AF613" w14:textId="77777777" w:rsidR="00C243A3" w:rsidRDefault="00C243A3" w:rsidP="00C243A3">
      <w:pPr>
        <w:pStyle w:val="ListParagraph"/>
        <w:numPr>
          <w:ilvl w:val="1"/>
          <w:numId w:val="23"/>
        </w:numPr>
        <w:shd w:val="clear" w:color="auto" w:fill="FFFFFF"/>
        <w:ind w:left="1296"/>
        <w:rPr>
          <w:ins w:id="316" w:author="pbx" w:date="2017-12-12T18:04:00Z"/>
        </w:rPr>
      </w:pPr>
      <w:ins w:id="317" w:author="pbx" w:date="2017-12-12T18:04:00Z">
        <w:r>
          <w:t>DT Rule ???</w:t>
        </w:r>
        <w:r>
          <w:rPr>
            <w:color w:val="000000"/>
            <w:szCs w:val="24"/>
          </w:rPr>
          <w:t xml:space="preserve"> </w:t>
        </w:r>
        <w:r>
          <w:t>checks for the absence of the attribute</w:t>
        </w:r>
      </w:ins>
    </w:p>
    <w:p w14:paraId="276F1696" w14:textId="77777777" w:rsidR="00C243A3" w:rsidRPr="006C0150" w:rsidRDefault="00C243A3" w:rsidP="00C243A3">
      <w:pPr>
        <w:pStyle w:val="ListParagraph"/>
        <w:numPr>
          <w:ilvl w:val="1"/>
          <w:numId w:val="23"/>
        </w:numPr>
        <w:shd w:val="clear" w:color="auto" w:fill="FFFFFF"/>
        <w:ind w:left="1296"/>
        <w:rPr>
          <w:ins w:id="318" w:author="pbx" w:date="2017-12-12T18:04:00Z"/>
        </w:rPr>
      </w:pPr>
      <w:ins w:id="319" w:author="pbx" w:date="2017-12-12T18:04:00Z">
        <w:r>
          <w:t>DT Rule ???</w:t>
        </w:r>
        <w:r w:rsidRPr="00862CB5">
          <w:rPr>
            <w:color w:val="000000"/>
            <w:szCs w:val="24"/>
          </w:rPr>
          <w:t xml:space="preserve"> </w:t>
        </w:r>
        <w:r>
          <w:t>checks that the value is derived from the proper OID and is permitted in this context (DT1)</w:t>
        </w:r>
      </w:ins>
    </w:p>
    <w:p w14:paraId="6BC2509B" w14:textId="77777777" w:rsidR="00280F88" w:rsidRPr="00280F88" w:rsidRDefault="00280F88" w:rsidP="0068788C"/>
    <w:p w14:paraId="189B3B87" w14:textId="77777777" w:rsidR="00860086" w:rsidRPr="00D417E1" w:rsidRDefault="00860086" w:rsidP="00C82ABE">
      <w:pPr>
        <w:pStyle w:val="ListParagraph"/>
        <w:numPr>
          <w:ilvl w:val="0"/>
          <w:numId w:val="23"/>
        </w:numPr>
      </w:pPr>
      <w:r>
        <w:rPr>
          <w:szCs w:val="24"/>
          <w:lang w:val="en-CA"/>
        </w:rPr>
        <w:t>There is a &lt;title&gt;</w:t>
      </w:r>
      <w:r w:rsidR="00C06E4F">
        <w:rPr>
          <w:szCs w:val="24"/>
          <w:lang w:val="en-CA"/>
        </w:rPr>
        <w:t xml:space="preserve"> element</w:t>
      </w:r>
      <w:r>
        <w:rPr>
          <w:szCs w:val="24"/>
          <w:lang w:val="en-CA"/>
        </w:rPr>
        <w:t>.</w:t>
      </w:r>
    </w:p>
    <w:p w14:paraId="16476F34" w14:textId="77777777" w:rsidR="00D417E1" w:rsidRPr="006C0150" w:rsidRDefault="00D417E1" w:rsidP="00C82ABE">
      <w:pPr>
        <w:pStyle w:val="ListParagraph"/>
        <w:numPr>
          <w:ilvl w:val="1"/>
          <w:numId w:val="23"/>
        </w:numPr>
        <w:shd w:val="clear" w:color="auto" w:fill="FFFFFF"/>
        <w:ind w:left="1296"/>
      </w:pPr>
      <w:r>
        <w:t xml:space="preserve">DT Rule </w:t>
      </w:r>
      <w:r>
        <w:rPr>
          <w:color w:val="000000"/>
          <w:szCs w:val="24"/>
        </w:rPr>
        <w:t xml:space="preserve">2 </w:t>
      </w:r>
      <w:r>
        <w:t>checks for the absence of the title element.</w:t>
      </w:r>
    </w:p>
    <w:p w14:paraId="4D81EA78" w14:textId="77777777" w:rsidR="00860086" w:rsidRDefault="00860086" w:rsidP="00E80B93"/>
    <w:p w14:paraId="0C0CC980" w14:textId="77777777" w:rsidR="008D732E" w:rsidRPr="00D417E1" w:rsidRDefault="008D732E" w:rsidP="008D732E">
      <w:pPr>
        <w:pStyle w:val="ListParagraph"/>
        <w:numPr>
          <w:ilvl w:val="0"/>
          <w:numId w:val="23"/>
        </w:numPr>
        <w:rPr>
          <w:ins w:id="320" w:author="pbx" w:date="2017-12-12T18:04:00Z"/>
        </w:rPr>
      </w:pPr>
      <w:ins w:id="321" w:author="pbx" w:date="2017-12-12T18:04:00Z">
        <w:r>
          <w:rPr>
            <w:szCs w:val="24"/>
            <w:lang w:val="en-CA"/>
          </w:rPr>
          <w:t xml:space="preserve">There is a </w:t>
        </w:r>
        <w:r w:rsidRPr="00862CB5">
          <w:rPr>
            <w:szCs w:val="24"/>
            <w:lang w:val="en-CA"/>
          </w:rPr>
          <w:t>versionNumber@description</w:t>
        </w:r>
        <w:r>
          <w:rPr>
            <w:szCs w:val="24"/>
            <w:lang w:val="en-CA"/>
          </w:rPr>
          <w:t xml:space="preserve"> attribute, where the value is derived from OID: </w:t>
        </w:r>
        <w:r w:rsidRPr="008D732E">
          <w:rPr>
            <w:szCs w:val="24"/>
            <w:lang w:val="en-CA"/>
          </w:rPr>
          <w:t>2.16.840.1.113883.2.20.6.</w:t>
        </w:r>
        <w:r w:rsidR="00F831FE">
          <w:rPr>
            <w:szCs w:val="24"/>
            <w:lang w:val="en-CA"/>
          </w:rPr>
          <w:t>37</w:t>
        </w:r>
        <w:r w:rsidR="00862CB5">
          <w:rPr>
            <w:szCs w:val="24"/>
            <w:lang w:val="en-CA"/>
          </w:rPr>
          <w:t xml:space="preserve"> and the </w:t>
        </w:r>
        <w:r w:rsidR="000224E3">
          <w:rPr>
            <w:szCs w:val="24"/>
            <w:lang w:val="en-CA"/>
          </w:rPr>
          <w:t xml:space="preserve">OID term context </w:t>
        </w:r>
        <w:r>
          <w:rPr>
            <w:szCs w:val="24"/>
            <w:lang w:val="en-CA"/>
          </w:rPr>
          <w:t>contains DT1</w:t>
        </w:r>
        <w:r w:rsidR="00862CB5">
          <w:rPr>
            <w:szCs w:val="24"/>
            <w:lang w:val="en-CA"/>
          </w:rPr>
          <w:t>.</w:t>
        </w:r>
      </w:ins>
    </w:p>
    <w:p w14:paraId="619AE70D" w14:textId="77777777" w:rsidR="008D732E" w:rsidRDefault="008D732E" w:rsidP="008D732E">
      <w:pPr>
        <w:pStyle w:val="ListParagraph"/>
        <w:numPr>
          <w:ilvl w:val="1"/>
          <w:numId w:val="23"/>
        </w:numPr>
        <w:shd w:val="clear" w:color="auto" w:fill="FFFFFF"/>
        <w:ind w:left="1296"/>
        <w:rPr>
          <w:ins w:id="322" w:author="pbx" w:date="2017-12-12T18:04:00Z"/>
        </w:rPr>
      </w:pPr>
      <w:ins w:id="323" w:author="pbx" w:date="2017-12-12T18:04:00Z">
        <w:r>
          <w:t>DT Rule ???</w:t>
        </w:r>
        <w:r>
          <w:rPr>
            <w:color w:val="000000"/>
            <w:szCs w:val="24"/>
          </w:rPr>
          <w:t xml:space="preserve"> </w:t>
        </w:r>
        <w:r>
          <w:t>checks for the absence of the attribute</w:t>
        </w:r>
      </w:ins>
    </w:p>
    <w:p w14:paraId="0E9EB65E" w14:textId="77777777" w:rsidR="00862CB5" w:rsidRPr="006C0150" w:rsidRDefault="00862CB5" w:rsidP="008D732E">
      <w:pPr>
        <w:pStyle w:val="ListParagraph"/>
        <w:numPr>
          <w:ilvl w:val="1"/>
          <w:numId w:val="23"/>
        </w:numPr>
        <w:shd w:val="clear" w:color="auto" w:fill="FFFFFF"/>
        <w:ind w:left="1296"/>
        <w:rPr>
          <w:ins w:id="324" w:author="pbx" w:date="2017-12-12T18:04:00Z"/>
        </w:rPr>
      </w:pPr>
      <w:ins w:id="325" w:author="pbx" w:date="2017-12-12T18:04:00Z">
        <w:r>
          <w:t>DT Rule ???</w:t>
        </w:r>
        <w:r w:rsidRPr="00862CB5">
          <w:rPr>
            <w:color w:val="000000"/>
            <w:szCs w:val="24"/>
          </w:rPr>
          <w:t xml:space="preserve"> </w:t>
        </w:r>
        <w:r>
          <w:t>checks that the value is derived from the proper OID and is permitted in this context (DT1)</w:t>
        </w:r>
      </w:ins>
    </w:p>
    <w:p w14:paraId="79C6E30D" w14:textId="77777777" w:rsidR="00F831FE" w:rsidRDefault="00F831FE" w:rsidP="00E80B93">
      <w:pPr>
        <w:rPr>
          <w:ins w:id="326" w:author="pbx" w:date="2017-12-12T18:04:00Z"/>
        </w:rPr>
      </w:pPr>
    </w:p>
    <w:p w14:paraId="5E015EAF" w14:textId="77777777" w:rsidR="00542A68" w:rsidRPr="00542A68" w:rsidRDefault="00542A68" w:rsidP="00F4029F">
      <w:pPr>
        <w:pStyle w:val="ListParagraph"/>
        <w:numPr>
          <w:ilvl w:val="0"/>
          <w:numId w:val="23"/>
        </w:numPr>
        <w:rPr>
          <w:ins w:id="327" w:author="pbx" w:date="2017-12-12T18:04:00Z"/>
          <w:szCs w:val="24"/>
        </w:rPr>
      </w:pPr>
      <w:ins w:id="328" w:author="pbx" w:date="2017-12-12T18:04:00Z">
        <w:r>
          <w:rPr>
            <w:szCs w:val="24"/>
            <w:lang w:val="en-CA"/>
          </w:rPr>
          <w:t xml:space="preserve">There is an </w:t>
        </w:r>
        <w:r w:rsidRPr="00C06E4F">
          <w:rPr>
            <w:szCs w:val="24"/>
            <w:lang w:val="en-CA"/>
          </w:rPr>
          <w:t>effectiveTime</w:t>
        </w:r>
        <w:r>
          <w:rPr>
            <w:szCs w:val="24"/>
            <w:lang w:val="en-CA"/>
          </w:rPr>
          <w:t xml:space="preserve"> element</w:t>
        </w:r>
      </w:ins>
    </w:p>
    <w:p w14:paraId="759A4E3E" w14:textId="77777777" w:rsidR="00542A68" w:rsidRPr="00542A68" w:rsidRDefault="00542A68" w:rsidP="00542A68">
      <w:pPr>
        <w:pStyle w:val="ListParagraph"/>
        <w:numPr>
          <w:ilvl w:val="1"/>
          <w:numId w:val="23"/>
        </w:numPr>
        <w:rPr>
          <w:ins w:id="329" w:author="pbx" w:date="2017-12-12T18:04:00Z"/>
          <w:szCs w:val="24"/>
        </w:rPr>
      </w:pPr>
      <w:ins w:id="330" w:author="pbx" w:date="2017-12-12T18:04:00Z">
        <w:r>
          <w:rPr>
            <w:szCs w:val="24"/>
            <w:lang w:val="en-CA"/>
          </w:rPr>
          <w:t>???</w:t>
        </w:r>
      </w:ins>
    </w:p>
    <w:p w14:paraId="3BB8853A" w14:textId="77777777" w:rsidR="00542A68" w:rsidRPr="00542A68" w:rsidRDefault="00542A68" w:rsidP="00542A68">
      <w:pPr>
        <w:pStyle w:val="ListParagraph"/>
        <w:rPr>
          <w:ins w:id="331" w:author="pbx" w:date="2017-12-12T18:04:00Z"/>
          <w:szCs w:val="24"/>
        </w:rPr>
      </w:pPr>
    </w:p>
    <w:p w14:paraId="30DBE0B5" w14:textId="77777777" w:rsidR="00C06E4F" w:rsidRPr="00F4029F" w:rsidRDefault="00C06E4F" w:rsidP="00F4029F">
      <w:pPr>
        <w:pStyle w:val="ListParagraph"/>
        <w:numPr>
          <w:ilvl w:val="0"/>
          <w:numId w:val="23"/>
        </w:numPr>
        <w:rPr>
          <w:szCs w:val="24"/>
        </w:rPr>
      </w:pPr>
      <w:r>
        <w:rPr>
          <w:szCs w:val="24"/>
          <w:lang w:val="en-CA"/>
        </w:rPr>
        <w:t xml:space="preserve">There is an </w:t>
      </w:r>
      <w:r w:rsidRPr="00C06E4F">
        <w:rPr>
          <w:szCs w:val="24"/>
          <w:lang w:val="en-CA"/>
        </w:rPr>
        <w:t>effectiveTime</w:t>
      </w:r>
      <w:r>
        <w:rPr>
          <w:szCs w:val="24"/>
          <w:lang w:val="en-CA"/>
        </w:rPr>
        <w:t>@</w:t>
      </w:r>
      <w:r w:rsidRPr="00C06E4F">
        <w:rPr>
          <w:szCs w:val="24"/>
          <w:lang w:val="en-CA"/>
        </w:rPr>
        <w:t>value</w:t>
      </w:r>
      <w:r>
        <w:rPr>
          <w:szCs w:val="24"/>
          <w:lang w:val="en-CA"/>
        </w:rPr>
        <w:t xml:space="preserve"> attribute</w:t>
      </w:r>
      <w:r w:rsidR="000744BD">
        <w:rPr>
          <w:szCs w:val="24"/>
          <w:lang w:val="en-CA"/>
        </w:rPr>
        <w:t xml:space="preserve"> </w:t>
      </w:r>
      <w:r w:rsidR="000744BD" w:rsidRPr="000744BD">
        <w:rPr>
          <w:szCs w:val="24"/>
          <w:lang w:val="en-CA"/>
        </w:rPr>
        <w:t>that shall contain the Date of</w:t>
      </w:r>
      <w:r w:rsidR="000744BD">
        <w:rPr>
          <w:szCs w:val="24"/>
          <w:lang w:val="en-CA"/>
        </w:rPr>
        <w:t xml:space="preserve"> </w:t>
      </w:r>
      <w:r w:rsidR="000744BD" w:rsidRPr="000744BD">
        <w:rPr>
          <w:szCs w:val="24"/>
          <w:lang w:val="en-CA"/>
        </w:rPr>
        <w:t xml:space="preserve">Revision (for </w:t>
      </w:r>
      <w:r w:rsidR="000744BD">
        <w:rPr>
          <w:szCs w:val="24"/>
          <w:lang w:val="en-CA"/>
        </w:rPr>
        <w:t>the entire document, regardless of the change or reason for change)</w:t>
      </w:r>
    </w:p>
    <w:p w14:paraId="7E484309" w14:textId="77777777" w:rsidR="00C06E4F" w:rsidRPr="00195997" w:rsidRDefault="00C06E4F" w:rsidP="00390473">
      <w:pPr>
        <w:pStyle w:val="ListParagraph"/>
        <w:numPr>
          <w:ilvl w:val="0"/>
          <w:numId w:val="39"/>
        </w:numPr>
        <w:ind w:left="360"/>
        <w:rPr>
          <w:highlight w:val="white"/>
        </w:rPr>
      </w:pPr>
      <w:r w:rsidRPr="00195997">
        <w:rPr>
          <w:highlight w:val="white"/>
        </w:rPr>
        <w:t>DT Rule 2 checks for the absence of the title element.</w:t>
      </w:r>
    </w:p>
    <w:p w14:paraId="3540B4D2" w14:textId="77777777" w:rsidR="00F4029F" w:rsidRDefault="00F4029F" w:rsidP="00F4029F">
      <w:pPr>
        <w:pStyle w:val="ListParagraph"/>
        <w:ind w:left="360"/>
        <w:rPr>
          <w:szCs w:val="24"/>
          <w:lang w:val="en-CA"/>
        </w:rPr>
      </w:pPr>
    </w:p>
    <w:p w14:paraId="0E659C35" w14:textId="0EB14CA0" w:rsidR="00CD2C32" w:rsidRDefault="00C06E4F" w:rsidP="00C06E4F">
      <w:pPr>
        <w:pStyle w:val="ListParagraph"/>
        <w:numPr>
          <w:ilvl w:val="0"/>
          <w:numId w:val="23"/>
        </w:numPr>
        <w:rPr>
          <w:szCs w:val="24"/>
          <w:lang w:val="en-CA"/>
        </w:rPr>
      </w:pPr>
      <w:r w:rsidRPr="000744BD">
        <w:rPr>
          <w:szCs w:val="24"/>
          <w:lang w:val="en-CA"/>
        </w:rPr>
        <w:lastRenderedPageBreak/>
        <w:t>There is an effectiveTime.originalText element</w:t>
      </w:r>
      <w:del w:id="332" w:author="pbx" w:date="2017-12-12T18:04:00Z">
        <w:r w:rsidR="000744BD" w:rsidRPr="000744BD">
          <w:rPr>
            <w:szCs w:val="24"/>
            <w:lang w:val="en-CA"/>
          </w:rPr>
          <w:delText xml:space="preserve"> that shall contain the Date of Initial Approval</w:delText>
        </w:r>
      </w:del>
      <w:moveFromRangeStart w:id="333" w:author="pbx" w:date="2017-12-12T18:04:00Z" w:name="move500865197"/>
      <w:moveFrom w:id="334" w:author="pbx" w:date="2017-12-12T18:04:00Z">
        <w:r w:rsidR="00CD2C32">
          <w:rPr>
            <w:szCs w:val="24"/>
            <w:lang w:val="en-CA"/>
          </w:rPr>
          <w:t xml:space="preserve"> </w:t>
        </w:r>
        <w:r w:rsidR="000744BD" w:rsidRPr="00CD2C32">
          <w:rPr>
            <w:szCs w:val="24"/>
            <w:lang w:val="en-CA"/>
          </w:rPr>
          <w:t xml:space="preserve">(i.e., NDS or ANDS) the format for </w:t>
        </w:r>
        <w:r w:rsidR="000744BD" w:rsidRPr="00675DAA">
          <w:t>is</w:t>
        </w:r>
        <w:r w:rsidR="000744BD">
          <w:t xml:space="preserve"> year, month and day (yyyymmdd). </w:t>
        </w:r>
      </w:moveFrom>
      <w:moveFromRangeEnd w:id="333"/>
    </w:p>
    <w:p w14:paraId="6B264E68" w14:textId="77777777" w:rsidR="002160B5" w:rsidRDefault="002160B5" w:rsidP="002160B5">
      <w:pPr>
        <w:pStyle w:val="ListParagraph"/>
        <w:numPr>
          <w:ilvl w:val="1"/>
          <w:numId w:val="23"/>
        </w:numPr>
        <w:rPr>
          <w:ins w:id="335" w:author="pbx" w:date="2017-12-12T18:04:00Z"/>
          <w:szCs w:val="24"/>
          <w:lang w:val="en-CA"/>
        </w:rPr>
      </w:pPr>
      <w:ins w:id="336" w:author="pbx" w:date="2017-12-12T18:04:00Z">
        <w:r>
          <w:rPr>
            <w:szCs w:val="24"/>
            <w:lang w:val="en-CA"/>
          </w:rPr>
          <w:t>???</w:t>
        </w:r>
      </w:ins>
    </w:p>
    <w:p w14:paraId="379ACB9E" w14:textId="77777777" w:rsidR="002160B5" w:rsidRDefault="002160B5" w:rsidP="002160B5">
      <w:pPr>
        <w:pStyle w:val="ListParagraph"/>
        <w:rPr>
          <w:szCs w:val="24"/>
          <w:lang w:val="en-CA"/>
        </w:rPr>
      </w:pPr>
    </w:p>
    <w:p w14:paraId="48822C2A" w14:textId="0BF1050F" w:rsidR="000744BD" w:rsidRDefault="00CD2C32" w:rsidP="00CD2C32">
      <w:pPr>
        <w:pStyle w:val="ListParagraph"/>
        <w:numPr>
          <w:ilvl w:val="0"/>
          <w:numId w:val="23"/>
        </w:numPr>
        <w:rPr>
          <w:ins w:id="337" w:author="pbx" w:date="2017-12-12T18:04:00Z"/>
        </w:rPr>
      </w:pPr>
      <w:r>
        <w:rPr>
          <w:szCs w:val="24"/>
          <w:lang w:val="en-CA"/>
        </w:rPr>
        <w:t xml:space="preserve">The </w:t>
      </w:r>
      <w:hyperlink r:id="rId12" w:history="1">
        <w:r w:rsidRPr="006876B9">
          <w:rPr>
            <w:rStyle w:val="Hyperlink"/>
            <w:szCs w:val="24"/>
            <w:lang w:val="en-CA"/>
          </w:rPr>
          <w:t>effectiveTime.originalText@description</w:t>
        </w:r>
      </w:hyperlink>
      <w:r>
        <w:rPr>
          <w:szCs w:val="24"/>
          <w:lang w:val="en-CA"/>
        </w:rPr>
        <w:t xml:space="preserve"> attribute shall contain </w:t>
      </w:r>
      <w:del w:id="338" w:author="pbx" w:date="2017-12-12T18:04:00Z">
        <w:r w:rsidR="00C06E4F">
          <w:rPr>
            <w:szCs w:val="24"/>
            <w:lang w:val="en-CA"/>
          </w:rPr>
          <w:delText>“</w:delText>
        </w:r>
      </w:del>
      <w:r w:rsidRPr="00C06E4F">
        <w:rPr>
          <w:szCs w:val="24"/>
          <w:lang w:val="en-CA"/>
        </w:rPr>
        <w:t>Date of Initial Approval</w:t>
      </w:r>
      <w:moveToRangeStart w:id="339" w:author="pbx" w:date="2017-12-12T18:04:00Z" w:name="move500865197"/>
      <w:moveTo w:id="340" w:author="pbx" w:date="2017-12-12T18:04:00Z">
        <w:r>
          <w:rPr>
            <w:szCs w:val="24"/>
            <w:lang w:val="en-CA"/>
          </w:rPr>
          <w:t xml:space="preserve"> </w:t>
        </w:r>
        <w:r w:rsidR="000744BD" w:rsidRPr="00CD2C32">
          <w:rPr>
            <w:szCs w:val="24"/>
            <w:lang w:val="en-CA"/>
          </w:rPr>
          <w:t xml:space="preserve">(i.e., NDS or ANDS) the format for </w:t>
        </w:r>
        <w:r w:rsidR="000744BD" w:rsidRPr="00675DAA">
          <w:t>is</w:t>
        </w:r>
        <w:r w:rsidR="000744BD">
          <w:t xml:space="preserve"> year, month and day (yyyymmdd). </w:t>
        </w:r>
      </w:moveTo>
      <w:moveToRangeEnd w:id="339"/>
      <w:del w:id="341" w:author="pbx" w:date="2017-12-12T18:04:00Z">
        <w:r w:rsidR="00C06E4F">
          <w:rPr>
            <w:szCs w:val="24"/>
            <w:lang w:val="en-CA"/>
          </w:rPr>
          <w:delText>”</w:delText>
        </w:r>
      </w:del>
    </w:p>
    <w:p w14:paraId="44E510D6" w14:textId="77777777" w:rsidR="002160B5" w:rsidRDefault="002160B5" w:rsidP="002160B5">
      <w:pPr>
        <w:pStyle w:val="ListParagraph"/>
        <w:numPr>
          <w:ilvl w:val="1"/>
          <w:numId w:val="23"/>
        </w:numPr>
        <w:rPr>
          <w:ins w:id="342" w:author="pbx" w:date="2017-12-12T18:04:00Z"/>
        </w:rPr>
      </w:pPr>
      <w:ins w:id="343" w:author="pbx" w:date="2017-12-12T18:04:00Z">
        <w:r>
          <w:t>???</w:t>
        </w:r>
      </w:ins>
    </w:p>
    <w:p w14:paraId="22C3C9D2" w14:textId="77777777" w:rsidR="002160B5" w:rsidRPr="00CD2C32" w:rsidRDefault="002160B5" w:rsidP="002160B5">
      <w:pPr>
        <w:pStyle w:val="ListParagraph"/>
      </w:pPr>
    </w:p>
    <w:p w14:paraId="4C223C3A" w14:textId="77777777" w:rsidR="004D2CBC" w:rsidRDefault="004D2CBC" w:rsidP="004D2CBC">
      <w:pPr>
        <w:pStyle w:val="ListParagraph"/>
      </w:pPr>
    </w:p>
    <w:p w14:paraId="586D6D16" w14:textId="77777777" w:rsidR="000744BD" w:rsidRDefault="000744BD" w:rsidP="004D2CBC">
      <w:pPr>
        <w:pStyle w:val="ListParagraph"/>
        <w:numPr>
          <w:ilvl w:val="0"/>
          <w:numId w:val="23"/>
        </w:numPr>
      </w:pPr>
      <w:r w:rsidRPr="00675DAA">
        <w:t xml:space="preserve">There </w:t>
      </w:r>
      <w:r>
        <w:t xml:space="preserve">will be a templateId element where the </w:t>
      </w:r>
      <w:r w:rsidRPr="00675DAA">
        <w:t>root</w:t>
      </w:r>
      <w:r>
        <w:t xml:space="preserve"> attribute value is: 2.16.840.1.113883.2.20.6.11 and the value of the </w:t>
      </w:r>
      <w:r w:rsidRPr="00A0773D">
        <w:t>extension</w:t>
      </w:r>
      <w:r>
        <w:t xml:space="preserve"> attribute derived from the OID. It captures the Marketing Category associated with the current version.</w:t>
      </w:r>
    </w:p>
    <w:p w14:paraId="78FED408" w14:textId="77777777" w:rsidR="00542A68" w:rsidRDefault="00542A68" w:rsidP="00542A68">
      <w:pPr>
        <w:pStyle w:val="ListParagraph"/>
        <w:numPr>
          <w:ilvl w:val="1"/>
          <w:numId w:val="38"/>
        </w:numPr>
        <w:shd w:val="clear" w:color="auto" w:fill="FFFFFF"/>
        <w:rPr>
          <w:ins w:id="344" w:author="pbx" w:date="2017-12-12T18:04:00Z"/>
        </w:rPr>
      </w:pPr>
      <w:ins w:id="345" w:author="pbx" w:date="2017-12-12T18:04:00Z">
        <w:r>
          <w:t>DT Rule ???</w:t>
        </w:r>
        <w:r>
          <w:rPr>
            <w:color w:val="000000"/>
            <w:szCs w:val="24"/>
          </w:rPr>
          <w:t xml:space="preserve"> </w:t>
        </w:r>
        <w:r>
          <w:t>checks for the absence of the attribute</w:t>
        </w:r>
        <w:r w:rsidR="004D2CBC">
          <w:t>(s)</w:t>
        </w:r>
      </w:ins>
    </w:p>
    <w:p w14:paraId="63193E73" w14:textId="77777777" w:rsidR="00542A68" w:rsidRPr="006C0150" w:rsidRDefault="00542A68" w:rsidP="00542A68">
      <w:pPr>
        <w:pStyle w:val="ListParagraph"/>
        <w:numPr>
          <w:ilvl w:val="1"/>
          <w:numId w:val="38"/>
        </w:numPr>
        <w:shd w:val="clear" w:color="auto" w:fill="FFFFFF"/>
        <w:rPr>
          <w:ins w:id="346" w:author="pbx" w:date="2017-12-12T18:04:00Z"/>
        </w:rPr>
      </w:pPr>
      <w:ins w:id="347" w:author="pbx" w:date="2017-12-12T18:04:00Z">
        <w:r>
          <w:t>DT Rule ???</w:t>
        </w:r>
        <w:r w:rsidRPr="00862CB5">
          <w:rPr>
            <w:color w:val="000000"/>
            <w:szCs w:val="24"/>
          </w:rPr>
          <w:t xml:space="preserve"> </w:t>
        </w:r>
        <w:r>
          <w:t>checks that the value is derived from the proper OID and is permitted in this context (DT1)</w:t>
        </w:r>
      </w:ins>
    </w:p>
    <w:p w14:paraId="5A7DB23E" w14:textId="77777777" w:rsidR="00F04D26" w:rsidRDefault="00F04D26" w:rsidP="00F04D26">
      <w:pPr>
        <w:rPr>
          <w:ins w:id="348" w:author="pbx" w:date="2017-12-12T18:04:00Z"/>
        </w:rPr>
      </w:pPr>
    </w:p>
    <w:p w14:paraId="232BE704" w14:textId="77777777" w:rsidR="000744BD" w:rsidRDefault="000744BD" w:rsidP="00390473">
      <w:pPr>
        <w:pStyle w:val="ListParagraph"/>
        <w:numPr>
          <w:ilvl w:val="0"/>
          <w:numId w:val="39"/>
        </w:numPr>
        <w:ind w:left="360"/>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664A4CE8" w14:textId="77777777" w:rsidR="000744BD" w:rsidRDefault="000744BD" w:rsidP="00390473">
      <w:pPr>
        <w:pStyle w:val="ListParagraph"/>
        <w:numPr>
          <w:ilvl w:val="0"/>
          <w:numId w:val="39"/>
        </w:numPr>
        <w:ind w:left="360"/>
        <w:rPr>
          <w:highlight w:val="white"/>
        </w:rPr>
      </w:pPr>
      <w:r>
        <w:rPr>
          <w:highlight w:val="white"/>
        </w:rPr>
        <w:t>SPL Rule 2</w:t>
      </w:r>
      <w:r w:rsidRPr="00BF1056">
        <w:rPr>
          <w:highlight w:val="white"/>
        </w:rPr>
        <w:t xml:space="preserve"> identifies that the OID value is incorrect.</w:t>
      </w:r>
    </w:p>
    <w:p w14:paraId="4B7552EC" w14:textId="77777777" w:rsidR="000744BD" w:rsidRPr="000744BD" w:rsidRDefault="000744BD" w:rsidP="00390473">
      <w:pPr>
        <w:pStyle w:val="ListParagraph"/>
        <w:numPr>
          <w:ilvl w:val="0"/>
          <w:numId w:val="39"/>
        </w:numPr>
        <w:ind w:left="360"/>
      </w:pPr>
      <w:r w:rsidRPr="000744BD">
        <w:rPr>
          <w:highlight w:val="white"/>
        </w:rPr>
        <w:t>SPL Rule 5 identifies that the attribute has not been defined.</w:t>
      </w:r>
    </w:p>
    <w:p w14:paraId="6EFAFE20" w14:textId="77777777" w:rsidR="000744BD" w:rsidRDefault="000744BD" w:rsidP="00390473">
      <w:pPr>
        <w:pStyle w:val="ListParagraph"/>
        <w:numPr>
          <w:ilvl w:val="0"/>
          <w:numId w:val="39"/>
        </w:numPr>
        <w:ind w:left="360"/>
      </w:pPr>
      <w:r w:rsidRPr="000744BD">
        <w:rPr>
          <w:highlight w:val="white"/>
        </w:rPr>
        <w:t>SPL Rule 8 identifies that the code is not in the CV.</w:t>
      </w:r>
    </w:p>
    <w:p w14:paraId="2DF3FC06" w14:textId="77777777" w:rsidR="000744BD" w:rsidRPr="006C0150" w:rsidRDefault="000744BD" w:rsidP="00C06E4F"/>
    <w:p w14:paraId="04184953" w14:textId="77777777" w:rsidR="00DE4C9A" w:rsidRDefault="00DE4C9A" w:rsidP="00DE4C9A">
      <w:pPr>
        <w:pStyle w:val="Heading1"/>
      </w:pPr>
      <w:bookmarkStart w:id="349" w:name="_Toc500865044"/>
      <w:bookmarkStart w:id="350" w:name="_Toc492041694"/>
      <w:r>
        <w:t>Author Information</w:t>
      </w:r>
      <w:bookmarkEnd w:id="349"/>
      <w:bookmarkEnd w:id="350"/>
    </w:p>
    <w:p w14:paraId="32C1B225" w14:textId="77777777" w:rsidR="00257FD7" w:rsidRPr="00E83024" w:rsidRDefault="00E83024" w:rsidP="00390473">
      <w:pPr>
        <w:pStyle w:val="ListParagraph"/>
        <w:numPr>
          <w:ilvl w:val="0"/>
          <w:numId w:val="34"/>
        </w:numPr>
        <w:rPr>
          <w:lang w:val="en-CA"/>
        </w:rPr>
      </w:pPr>
      <w:r w:rsidRPr="00E83024">
        <w:rPr>
          <w:lang w:val="en-CA"/>
        </w:rPr>
        <w:t>Undefined company ID’s are not allowed</w:t>
      </w:r>
    </w:p>
    <w:p w14:paraId="4BDC09BC" w14:textId="77777777" w:rsidR="00D417E1" w:rsidRPr="00E41143" w:rsidRDefault="00D417E1" w:rsidP="00D417E1">
      <w:pPr>
        <w:pStyle w:val="ListParagraph"/>
        <w:numPr>
          <w:ilvl w:val="1"/>
          <w:numId w:val="10"/>
        </w:numPr>
        <w:ind w:left="1296"/>
      </w:pPr>
      <w:r w:rsidRPr="00E41143">
        <w:t>DT Rule 6 identifies that the companyId is 999999999</w:t>
      </w:r>
    </w:p>
    <w:p w14:paraId="536E5866" w14:textId="77777777" w:rsidR="00DB2D04" w:rsidRDefault="00DB2D04" w:rsidP="00DB2D04">
      <w:pPr>
        <w:rPr>
          <w:color w:val="000000" w:themeColor="text1"/>
        </w:rPr>
      </w:pPr>
    </w:p>
    <w:p w14:paraId="4B42187F" w14:textId="77777777" w:rsidR="00757B04" w:rsidRPr="00257FD7" w:rsidRDefault="00757B04" w:rsidP="007A5791">
      <w:pPr>
        <w:pStyle w:val="Heading1"/>
      </w:pPr>
      <w:bookmarkStart w:id="351" w:name="_Toc500865045"/>
      <w:bookmarkStart w:id="352" w:name="_Toc492041696"/>
      <w:r w:rsidRPr="00257FD7">
        <w:t>Product Data Elements Section</w:t>
      </w:r>
      <w:bookmarkEnd w:id="351"/>
      <w:bookmarkEnd w:id="352"/>
    </w:p>
    <w:p w14:paraId="41B29900" w14:textId="385BD216" w:rsidR="00757B04" w:rsidRPr="006558B0" w:rsidRDefault="00757B04" w:rsidP="006558B0">
      <w:pPr>
        <w:pStyle w:val="ListParagraph"/>
        <w:ind w:left="360"/>
        <w:rPr>
          <w:lang w:val="en-CA"/>
        </w:rPr>
      </w:pPr>
      <w:r w:rsidRPr="006558B0">
        <w:rPr>
          <w:lang w:val="en-CA"/>
        </w:rPr>
        <w:t>Outlined below are the specifics relating to the PM Product Data</w:t>
      </w:r>
      <w:del w:id="353" w:author="pbx" w:date="2017-12-12T18:04:00Z">
        <w:r>
          <w:rPr>
            <w:lang w:val="en-CA"/>
          </w:rPr>
          <w:delText>,</w:delText>
        </w:r>
      </w:del>
      <w:ins w:id="354" w:author="pbx" w:date="2017-12-12T18:04:00Z">
        <w:r w:rsidR="006558B0" w:rsidRPr="006558B0">
          <w:rPr>
            <w:lang w:val="en-CA"/>
          </w:rPr>
          <w:t xml:space="preserve"> (</w:t>
        </w:r>
        <w:r w:rsidR="006558B0">
          <w:t xml:space="preserve">the section where the </w:t>
        </w:r>
        <w:r w:rsidR="006558B0" w:rsidRPr="00195997">
          <w:t>code@code</w:t>
        </w:r>
        <w:r w:rsidR="006558B0">
          <w:t xml:space="preserve"> is </w:t>
        </w:r>
        <w:r w:rsidR="006558B0" w:rsidRPr="00195997">
          <w:t>48780-1</w:t>
        </w:r>
        <w:r w:rsidR="006558B0">
          <w:t xml:space="preserve"> and the </w:t>
        </w:r>
        <w:r w:rsidR="006558B0" w:rsidRPr="00195997">
          <w:t>code@</w:t>
        </w:r>
        <w:r w:rsidR="006558B0">
          <w:t xml:space="preserve">codeSystem is </w:t>
        </w:r>
        <w:r w:rsidR="006558B0" w:rsidRPr="0052544C">
          <w:t>2.16.840.1.113883.2.20.6.8</w:t>
        </w:r>
        <w:r w:rsidR="006558B0">
          <w:t>)</w:t>
        </w:r>
        <w:r w:rsidRPr="006558B0">
          <w:rPr>
            <w:lang w:val="en-CA"/>
          </w:rPr>
          <w:t>,</w:t>
        </w:r>
      </w:ins>
      <w:r w:rsidRPr="006558B0">
        <w:rPr>
          <w:lang w:val="en-CA"/>
        </w:rPr>
        <w:t xml:space="preserve"> this excludes all overall document a</w:t>
      </w:r>
      <w:r w:rsidR="00280F88" w:rsidRPr="006558B0">
        <w:rPr>
          <w:lang w:val="en-CA"/>
        </w:rPr>
        <w:t>nd labeling content information.</w:t>
      </w:r>
    </w:p>
    <w:p w14:paraId="7BA47F2C" w14:textId="77777777" w:rsidR="004D2CBC" w:rsidRDefault="004D2CBC" w:rsidP="006558B0">
      <w:pPr>
        <w:rPr>
          <w:lang w:val="en-CA"/>
        </w:rPr>
      </w:pPr>
    </w:p>
    <w:p w14:paraId="70AFA395" w14:textId="28B76D8E" w:rsidR="004D2CBC" w:rsidRPr="00542A68" w:rsidRDefault="00195997" w:rsidP="0052544C">
      <w:pPr>
        <w:pStyle w:val="ListParagraph"/>
        <w:numPr>
          <w:ilvl w:val="0"/>
          <w:numId w:val="5"/>
        </w:numPr>
      </w:pPr>
      <w:del w:id="355" w:author="pbx" w:date="2017-12-12T18:04:00Z">
        <w:r>
          <w:delText>Product Data Section (</w:delText>
        </w:r>
      </w:del>
      <w:ins w:id="356" w:author="pbx" w:date="2017-12-12T18:04:00Z">
        <w:r w:rsidR="004D2CBC">
          <w:t xml:space="preserve">There is a section where the </w:t>
        </w:r>
      </w:ins>
      <w:r w:rsidR="006558B0">
        <w:t>code@code</w:t>
      </w:r>
      <w:del w:id="357" w:author="pbx" w:date="2017-12-12T18:04:00Z">
        <w:r w:rsidRPr="00195997">
          <w:delText>="</w:delText>
        </w:r>
      </w:del>
      <w:ins w:id="358" w:author="pbx" w:date="2017-12-12T18:04:00Z">
        <w:r w:rsidR="006558B0">
          <w:t xml:space="preserve"> is </w:t>
        </w:r>
      </w:ins>
      <w:r w:rsidR="004D2CBC" w:rsidRPr="00195997">
        <w:t>48780-1</w:t>
      </w:r>
      <w:del w:id="359" w:author="pbx" w:date="2017-12-12T18:04:00Z">
        <w:r w:rsidRPr="00195997">
          <w:delText xml:space="preserve">") </w:delText>
        </w:r>
        <w:r>
          <w:delText>Validation</w:delText>
        </w:r>
      </w:del>
      <w:ins w:id="360" w:author="pbx" w:date="2017-12-12T18:04:00Z">
        <w:r w:rsidR="006558B0">
          <w:t xml:space="preserve"> </w:t>
        </w:r>
        <w:r w:rsidR="004D2CBC">
          <w:t xml:space="preserve">and the codeSystem is </w:t>
        </w:r>
        <w:r w:rsidR="0052544C" w:rsidRPr="0052544C">
          <w:t>2.16.840.1.113883.2.20.6.8</w:t>
        </w:r>
      </w:ins>
    </w:p>
    <w:p w14:paraId="1D237AD9" w14:textId="77777777" w:rsidR="004D2CBC" w:rsidRPr="00012E69" w:rsidRDefault="004D2CBC" w:rsidP="004D2CBC">
      <w:pPr>
        <w:pStyle w:val="ListParagraph"/>
        <w:numPr>
          <w:ilvl w:val="1"/>
          <w:numId w:val="5"/>
        </w:numPr>
        <w:rPr>
          <w:ins w:id="361" w:author="pbx" w:date="2017-12-12T18:04:00Z"/>
        </w:rPr>
      </w:pPr>
      <w:ins w:id="362" w:author="pbx" w:date="2017-12-12T18:04:00Z">
        <w:r>
          <w:rPr>
            <w:lang w:val="en-CA"/>
          </w:rPr>
          <w:t>???</w:t>
        </w:r>
      </w:ins>
    </w:p>
    <w:p w14:paraId="752CAA13" w14:textId="77777777" w:rsidR="004D2CBC" w:rsidRPr="004D2CBC" w:rsidRDefault="004D2CBC" w:rsidP="004D2CBC">
      <w:pPr>
        <w:ind w:left="360"/>
        <w:rPr>
          <w:ins w:id="363" w:author="pbx" w:date="2017-12-12T18:04:00Z"/>
          <w:lang w:val="en-CA"/>
        </w:rPr>
      </w:pPr>
    </w:p>
    <w:p w14:paraId="4D859389" w14:textId="77777777" w:rsidR="00C243A3" w:rsidRDefault="00C243A3" w:rsidP="00C243A3">
      <w:pPr>
        <w:pStyle w:val="ListParagraph"/>
        <w:numPr>
          <w:ilvl w:val="0"/>
          <w:numId w:val="5"/>
        </w:numPr>
        <w:rPr>
          <w:ins w:id="364" w:author="pbx" w:date="2017-12-12T18:04:00Z"/>
        </w:rPr>
      </w:pPr>
      <w:ins w:id="365" w:author="pbx" w:date="2017-12-12T18:04:00Z">
        <w:r>
          <w:t>The &lt;effectiveTime&gt; element shall contain a &lt;low&gt; element.</w:t>
        </w:r>
      </w:ins>
    </w:p>
    <w:p w14:paraId="1879D9B2" w14:textId="77777777" w:rsidR="0052544C" w:rsidRDefault="0052544C" w:rsidP="0052544C">
      <w:pPr>
        <w:pStyle w:val="ListParagraph"/>
        <w:numPr>
          <w:ilvl w:val="1"/>
          <w:numId w:val="5"/>
        </w:numPr>
        <w:rPr>
          <w:ins w:id="366" w:author="pbx" w:date="2017-12-12T18:04:00Z"/>
        </w:rPr>
      </w:pPr>
      <w:ins w:id="367" w:author="pbx" w:date="2017-12-12T18:04:00Z">
        <w:r>
          <w:t>???</w:t>
        </w:r>
      </w:ins>
    </w:p>
    <w:p w14:paraId="15A13CDC" w14:textId="77777777" w:rsidR="0052544C" w:rsidRDefault="0052544C" w:rsidP="0052544C">
      <w:pPr>
        <w:pStyle w:val="ListParagraph"/>
        <w:rPr>
          <w:ins w:id="368" w:author="pbx" w:date="2017-12-12T18:04:00Z"/>
        </w:rPr>
      </w:pPr>
    </w:p>
    <w:p w14:paraId="65A88A6D" w14:textId="77777777" w:rsidR="00C243A3" w:rsidRPr="0052544C" w:rsidRDefault="00C243A3" w:rsidP="00C243A3">
      <w:pPr>
        <w:pStyle w:val="ListParagraph"/>
        <w:numPr>
          <w:ilvl w:val="0"/>
          <w:numId w:val="5"/>
        </w:numPr>
        <w:rPr>
          <w:ins w:id="369" w:author="pbx" w:date="2017-12-12T18:04:00Z"/>
        </w:rPr>
      </w:pPr>
      <w:ins w:id="370" w:author="pbx" w:date="2017-12-12T18:04:00Z">
        <w:r>
          <w:t xml:space="preserve">The effectiveTime.low@value attribute captures the </w:t>
        </w:r>
        <w:r w:rsidRPr="00F92F7C">
          <w:t>Date of Initial Approval</w:t>
        </w:r>
        <w:r w:rsidRPr="00195997">
          <w:rPr>
            <w:lang w:val="en-CA"/>
          </w:rPr>
          <w:t xml:space="preserve"> (for entire product section)</w:t>
        </w:r>
      </w:ins>
    </w:p>
    <w:p w14:paraId="0DD374E2" w14:textId="77777777" w:rsidR="0052544C" w:rsidRPr="00012E69" w:rsidRDefault="0052544C" w:rsidP="0052544C">
      <w:pPr>
        <w:pStyle w:val="ListParagraph"/>
        <w:numPr>
          <w:ilvl w:val="1"/>
          <w:numId w:val="5"/>
        </w:numPr>
        <w:rPr>
          <w:ins w:id="371" w:author="pbx" w:date="2017-12-12T18:04:00Z"/>
        </w:rPr>
      </w:pPr>
      <w:ins w:id="372" w:author="pbx" w:date="2017-12-12T18:04:00Z">
        <w:r>
          <w:rPr>
            <w:lang w:val="en-CA"/>
          </w:rPr>
          <w:t>???</w:t>
        </w:r>
      </w:ins>
    </w:p>
    <w:p w14:paraId="0437AA31" w14:textId="77777777" w:rsidR="00C243A3" w:rsidRDefault="00C243A3" w:rsidP="00C243A3">
      <w:pPr>
        <w:rPr>
          <w:ins w:id="373" w:author="pbx" w:date="2017-12-12T18:04:00Z"/>
        </w:rPr>
      </w:pPr>
    </w:p>
    <w:p w14:paraId="6688D418" w14:textId="77777777" w:rsidR="00195997" w:rsidRDefault="00195997" w:rsidP="00195997">
      <w:pPr>
        <w:pStyle w:val="ListParagraph"/>
        <w:numPr>
          <w:ilvl w:val="0"/>
          <w:numId w:val="5"/>
        </w:numPr>
      </w:pPr>
      <w:r>
        <w:t xml:space="preserve">The </w:t>
      </w:r>
      <w:r w:rsidR="00012E69">
        <w:t>&lt;</w:t>
      </w:r>
      <w:r>
        <w:t>effectiveTime</w:t>
      </w:r>
      <w:r w:rsidR="00012E69">
        <w:t>&gt;</w:t>
      </w:r>
      <w:r>
        <w:t xml:space="preserve"> element shall contain a </w:t>
      </w:r>
      <w:r w:rsidR="00012E69">
        <w:t>&lt;</w:t>
      </w:r>
      <w:r>
        <w:t>high</w:t>
      </w:r>
      <w:r w:rsidR="00012E69">
        <w:t>&gt;</w:t>
      </w:r>
      <w:r>
        <w:t xml:space="preserve"> element.</w:t>
      </w:r>
    </w:p>
    <w:p w14:paraId="2A3D82B3" w14:textId="77777777" w:rsidR="0052544C" w:rsidRDefault="0052544C" w:rsidP="0052544C">
      <w:pPr>
        <w:pStyle w:val="ListParagraph"/>
        <w:numPr>
          <w:ilvl w:val="1"/>
          <w:numId w:val="5"/>
        </w:numPr>
        <w:rPr>
          <w:ins w:id="374" w:author="pbx" w:date="2017-12-12T18:04:00Z"/>
        </w:rPr>
      </w:pPr>
      <w:ins w:id="375" w:author="pbx" w:date="2017-12-12T18:04:00Z">
        <w:r>
          <w:t>???</w:t>
        </w:r>
      </w:ins>
    </w:p>
    <w:p w14:paraId="14CBC8AC" w14:textId="77777777" w:rsidR="0052544C" w:rsidRDefault="0052544C" w:rsidP="0052544C">
      <w:pPr>
        <w:pStyle w:val="ListParagraph"/>
        <w:rPr>
          <w:moveTo w:id="376" w:author="pbx" w:date="2017-12-12T18:04:00Z"/>
        </w:rPr>
      </w:pPr>
      <w:moveToRangeStart w:id="377" w:author="pbx" w:date="2017-12-12T18:04:00Z" w:name="move500865198"/>
    </w:p>
    <w:p w14:paraId="68DE3870" w14:textId="77777777" w:rsidR="00C243A3" w:rsidRPr="0052544C" w:rsidRDefault="00195997" w:rsidP="009E046F">
      <w:pPr>
        <w:pStyle w:val="ListParagraph"/>
        <w:numPr>
          <w:ilvl w:val="0"/>
          <w:numId w:val="5"/>
        </w:numPr>
        <w:rPr>
          <w:moveTo w:id="378" w:author="pbx" w:date="2017-12-12T18:04:00Z"/>
        </w:rPr>
      </w:pPr>
      <w:moveTo w:id="379" w:author="pbx" w:date="2017-12-12T18:04:00Z">
        <w:r>
          <w:t>The effectiveTime.high</w:t>
        </w:r>
        <w:r w:rsidR="00012E69">
          <w:t>@</w:t>
        </w:r>
        <w:r>
          <w:t>value attribute capture</w:t>
        </w:r>
        <w:r w:rsidR="00C53D71">
          <w:t>s</w:t>
        </w:r>
        <w:r>
          <w:t xml:space="preserve"> the </w:t>
        </w:r>
        <w:r w:rsidRPr="00195997">
          <w:rPr>
            <w:lang w:val="en-CA"/>
          </w:rPr>
          <w:t>Date of Revision (for entire product section)</w:t>
        </w:r>
      </w:moveTo>
    </w:p>
    <w:moveToRangeEnd w:id="377"/>
    <w:p w14:paraId="1FF29EEE" w14:textId="77777777" w:rsidR="00195997" w:rsidRPr="00012E69" w:rsidRDefault="00195997" w:rsidP="00195997">
      <w:pPr>
        <w:pStyle w:val="ListParagraph"/>
        <w:numPr>
          <w:ilvl w:val="0"/>
          <w:numId w:val="5"/>
        </w:numPr>
        <w:autoSpaceDE w:val="0"/>
        <w:autoSpaceDN w:val="0"/>
        <w:adjustRightInd w:val="0"/>
        <w:rPr>
          <w:del w:id="380" w:author="pbx" w:date="2017-12-12T18:04:00Z"/>
        </w:rPr>
      </w:pPr>
      <w:del w:id="381" w:author="pbx" w:date="2017-12-12T18:04:00Z">
        <w:r>
          <w:lastRenderedPageBreak/>
          <w:delText>The effectiveTime.high</w:delText>
        </w:r>
        <w:r w:rsidR="00012E69">
          <w:delText>@</w:delText>
        </w:r>
        <w:r>
          <w:delText>value attribute capture</w:delText>
        </w:r>
        <w:r w:rsidR="00C53D71">
          <w:delText>s</w:delText>
        </w:r>
        <w:r>
          <w:delText xml:space="preserve"> the </w:delText>
        </w:r>
        <w:r w:rsidRPr="00195997">
          <w:rPr>
            <w:lang w:val="en-CA"/>
          </w:rPr>
          <w:delText>Date of Revision (for entire product section)</w:delText>
        </w:r>
      </w:del>
    </w:p>
    <w:p w14:paraId="39C7C8BC" w14:textId="77777777" w:rsidR="00012E69" w:rsidRDefault="00012E69" w:rsidP="00012E69">
      <w:pPr>
        <w:pStyle w:val="ListParagraph"/>
        <w:ind w:left="360"/>
        <w:rPr>
          <w:del w:id="382" w:author="pbx" w:date="2017-12-12T18:04:00Z"/>
        </w:rPr>
      </w:pPr>
    </w:p>
    <w:p w14:paraId="3028053E" w14:textId="77777777" w:rsidR="0052544C" w:rsidRDefault="0052544C" w:rsidP="0052544C">
      <w:pPr>
        <w:pStyle w:val="ListParagraph"/>
        <w:numPr>
          <w:ilvl w:val="1"/>
          <w:numId w:val="5"/>
        </w:numPr>
        <w:rPr>
          <w:ins w:id="383" w:author="pbx" w:date="2017-12-12T18:04:00Z"/>
        </w:rPr>
      </w:pPr>
      <w:ins w:id="384" w:author="pbx" w:date="2017-12-12T18:04:00Z">
        <w:r>
          <w:rPr>
            <w:lang w:val="en-CA"/>
          </w:rPr>
          <w:t>???</w:t>
        </w:r>
      </w:ins>
    </w:p>
    <w:p w14:paraId="0A5DEC3A" w14:textId="77777777" w:rsidR="00C243A3" w:rsidRDefault="00C243A3" w:rsidP="00012E69">
      <w:pPr>
        <w:pStyle w:val="ListParagraph"/>
        <w:ind w:left="360"/>
        <w:rPr>
          <w:ins w:id="385" w:author="pbx" w:date="2017-12-12T18:04:00Z"/>
        </w:rPr>
      </w:pPr>
    </w:p>
    <w:p w14:paraId="503C123C" w14:textId="77777777" w:rsidR="00012E69" w:rsidRDefault="002767C1" w:rsidP="00390473">
      <w:pPr>
        <w:pStyle w:val="ListParagraph"/>
        <w:numPr>
          <w:ilvl w:val="0"/>
          <w:numId w:val="40"/>
        </w:numPr>
        <w:rPr>
          <w:ins w:id="386" w:author="pbx" w:date="2017-12-12T18:04:00Z"/>
        </w:rPr>
      </w:pPr>
      <w:ins w:id="387" w:author="pbx" w:date="2017-12-12T18:04:00Z">
        <w:r>
          <w:t>T</w:t>
        </w:r>
        <w:r w:rsidR="00012E69" w:rsidRPr="002767C1">
          <w:t xml:space="preserve">here is </w:t>
        </w:r>
        <w:r w:rsidR="0052544C">
          <w:t xml:space="preserve">one or </w:t>
        </w:r>
        <w:r w:rsidR="00012E69">
          <w:t>subject element</w:t>
        </w:r>
        <w:r w:rsidR="0052544C">
          <w:t>s</w:t>
        </w:r>
      </w:ins>
    </w:p>
    <w:p w14:paraId="2B94653C" w14:textId="77777777" w:rsidR="009E046F" w:rsidRDefault="009E046F" w:rsidP="0052544C">
      <w:pPr>
        <w:pStyle w:val="ListParagraph"/>
        <w:numPr>
          <w:ilvl w:val="1"/>
          <w:numId w:val="40"/>
        </w:numPr>
        <w:rPr>
          <w:ins w:id="388" w:author="pbx" w:date="2017-12-12T18:04:00Z"/>
        </w:rPr>
      </w:pPr>
      <w:ins w:id="389" w:author="pbx" w:date="2017-12-12T18:04:00Z">
        <w:r>
          <w:t>??? is this allowed (ie PM’s with no products.</w:t>
        </w:r>
      </w:ins>
    </w:p>
    <w:p w14:paraId="76FC75AD" w14:textId="77777777" w:rsidR="00FA2550" w:rsidRDefault="00FA2550" w:rsidP="00FA2550">
      <w:pPr>
        <w:pStyle w:val="ListParagraph"/>
        <w:ind w:left="360"/>
        <w:rPr>
          <w:ins w:id="390" w:author="pbx" w:date="2017-12-12T18:04:00Z"/>
        </w:rPr>
      </w:pPr>
    </w:p>
    <w:p w14:paraId="406C9795" w14:textId="77777777" w:rsidR="002767C1" w:rsidRDefault="00FA2550" w:rsidP="00012E69">
      <w:pPr>
        <w:pStyle w:val="Heading2"/>
        <w:autoSpaceDE w:val="0"/>
        <w:autoSpaceDN w:val="0"/>
        <w:adjustRightInd w:val="0"/>
        <w:rPr>
          <w:del w:id="391" w:author="pbx" w:date="2017-12-12T18:04:00Z"/>
        </w:rPr>
      </w:pPr>
      <w:r>
        <w:t xml:space="preserve">For each </w:t>
      </w:r>
      <w:del w:id="392" w:author="pbx" w:date="2017-12-12T18:04:00Z">
        <w:r w:rsidR="00012E69" w:rsidRPr="00012E69">
          <w:delText xml:space="preserve">product </w:delText>
        </w:r>
        <w:r w:rsidR="00F4029F">
          <w:delText>(subject within the Product Data Section)</w:delText>
        </w:r>
      </w:del>
    </w:p>
    <w:p w14:paraId="4A76AD40" w14:textId="77777777" w:rsidR="00012E69" w:rsidRDefault="002767C1" w:rsidP="002767C1">
      <w:pPr>
        <w:pStyle w:val="ListParagraph"/>
        <w:numPr>
          <w:ilvl w:val="0"/>
          <w:numId w:val="40"/>
        </w:numPr>
        <w:autoSpaceDE w:val="0"/>
        <w:autoSpaceDN w:val="0"/>
        <w:adjustRightInd w:val="0"/>
        <w:rPr>
          <w:del w:id="393" w:author="pbx" w:date="2017-12-12T18:04:00Z"/>
        </w:rPr>
      </w:pPr>
      <w:del w:id="394" w:author="pbx" w:date="2017-12-12T18:04:00Z">
        <w:r>
          <w:delText>T</w:delText>
        </w:r>
        <w:r w:rsidR="00012E69" w:rsidRPr="002767C1">
          <w:delText>here is a</w:delText>
        </w:r>
        <w:r w:rsidR="00012E69">
          <w:delText xml:space="preserve"> &lt;component.structuredBody.component[section/code/@code = '48780-1'].</w:delText>
        </w:r>
      </w:del>
      <w:r w:rsidR="00FA2550">
        <w:t>subject</w:t>
      </w:r>
      <w:del w:id="395" w:author="pbx" w:date="2017-12-12T18:04:00Z">
        <w:r w:rsidR="00012E69">
          <w:delText>&gt;</w:delText>
        </w:r>
      </w:del>
      <w:r w:rsidR="00FA2550">
        <w:t xml:space="preserve"> </w:t>
      </w:r>
      <w:r w:rsidR="006558B0">
        <w:t>element</w:t>
      </w:r>
    </w:p>
    <w:p w14:paraId="45E15434" w14:textId="77777777" w:rsidR="00F4029F" w:rsidRDefault="00F4029F" w:rsidP="00F4029F">
      <w:pPr>
        <w:pStyle w:val="ListParagraph"/>
        <w:ind w:left="360"/>
        <w:rPr>
          <w:del w:id="396" w:author="pbx" w:date="2017-12-12T18:04:00Z"/>
        </w:rPr>
      </w:pPr>
    </w:p>
    <w:p w14:paraId="4E3B679B" w14:textId="70683491" w:rsidR="00012E69" w:rsidRDefault="00F4029F" w:rsidP="00390473">
      <w:pPr>
        <w:pStyle w:val="ListParagraph"/>
        <w:numPr>
          <w:ilvl w:val="0"/>
          <w:numId w:val="40"/>
        </w:numPr>
      </w:pPr>
      <w:del w:id="397" w:author="pbx" w:date="2017-12-12T18:04:00Z">
        <w:r>
          <w:delText>T</w:delText>
        </w:r>
      </w:del>
      <w:ins w:id="398" w:author="pbx" w:date="2017-12-12T18:04:00Z">
        <w:r w:rsidR="006558B0">
          <w:t xml:space="preserve"> </w:t>
        </w:r>
        <w:r w:rsidR="00FA2550">
          <w:t>t</w:t>
        </w:r>
      </w:ins>
      <w:r w:rsidR="00FA2550">
        <w:t xml:space="preserve">here </w:t>
      </w:r>
      <w:r w:rsidR="002767C1">
        <w:t>is an &lt;</w:t>
      </w:r>
      <w:r w:rsidR="002767C1" w:rsidRPr="002767C1">
        <w:t>marketingAct</w:t>
      </w:r>
      <w:r w:rsidR="002767C1">
        <w:t>/</w:t>
      </w:r>
      <w:r w:rsidR="002767C1" w:rsidRPr="002767C1">
        <w:t>effectiveTime</w:t>
      </w:r>
      <w:r w:rsidR="002767C1">
        <w:t>&gt; element</w:t>
      </w:r>
      <w:ins w:id="399" w:author="pbx" w:date="2017-12-12T18:04:00Z">
        <w:r w:rsidR="009E046F">
          <w:t>.</w:t>
        </w:r>
      </w:ins>
    </w:p>
    <w:p w14:paraId="58028597" w14:textId="77777777" w:rsidR="00FA2550" w:rsidRDefault="00FA2550" w:rsidP="00FA2550">
      <w:pPr>
        <w:pStyle w:val="ListParagraph"/>
        <w:ind w:left="360"/>
      </w:pPr>
    </w:p>
    <w:p w14:paraId="73CBDB5A" w14:textId="77777777" w:rsidR="00FA2550" w:rsidRDefault="00FA2550" w:rsidP="00FA2550">
      <w:pPr>
        <w:pStyle w:val="ListParagraph"/>
        <w:numPr>
          <w:ilvl w:val="0"/>
          <w:numId w:val="40"/>
        </w:numPr>
        <w:rPr>
          <w:ins w:id="400" w:author="pbx" w:date="2017-12-12T18:04:00Z"/>
        </w:rPr>
      </w:pPr>
      <w:ins w:id="401" w:author="pbx" w:date="2017-12-12T18:04:00Z">
        <w:r>
          <w:t xml:space="preserve">For each subject </w:t>
        </w:r>
        <w:r w:rsidR="006558B0">
          <w:t xml:space="preserve">element </w:t>
        </w:r>
        <w:r>
          <w:t>there is no &lt;</w:t>
        </w:r>
        <w:r w:rsidRPr="002767C1">
          <w:t>marketingAct</w:t>
        </w:r>
        <w:r>
          <w:t>/</w:t>
        </w:r>
        <w:r w:rsidRPr="002767C1">
          <w:t>effectiveTime</w:t>
        </w:r>
        <w:r>
          <w:t>/low&gt; element.</w:t>
        </w:r>
      </w:ins>
    </w:p>
    <w:p w14:paraId="6EAB024E" w14:textId="77777777" w:rsidR="00FA2550" w:rsidRDefault="00FA2550" w:rsidP="00FA2550">
      <w:pPr>
        <w:rPr>
          <w:moveTo w:id="402" w:author="pbx" w:date="2017-12-12T18:04:00Z"/>
        </w:rPr>
      </w:pPr>
      <w:moveToRangeStart w:id="403" w:author="pbx" w:date="2017-12-12T18:04:00Z" w:name="move500865199"/>
    </w:p>
    <w:p w14:paraId="318458DB" w14:textId="68B58B2B" w:rsidR="00FA2550" w:rsidRPr="00FA2550" w:rsidRDefault="00FA2550" w:rsidP="00FA2550">
      <w:pPr>
        <w:pStyle w:val="ListParagraph"/>
        <w:numPr>
          <w:ilvl w:val="0"/>
          <w:numId w:val="40"/>
        </w:numPr>
      </w:pPr>
      <w:moveTo w:id="404" w:author="pbx" w:date="2017-12-12T18:04:00Z">
        <w:r>
          <w:t xml:space="preserve">For each </w:t>
        </w:r>
      </w:moveTo>
      <w:moveToRangeEnd w:id="403"/>
      <w:del w:id="405" w:author="pbx" w:date="2017-12-12T18:04:00Z">
        <w:r w:rsidR="00F4029F">
          <w:delText>T</w:delText>
        </w:r>
        <w:r w:rsidR="002767C1">
          <w:delText>here is an</w:delText>
        </w:r>
      </w:del>
      <w:ins w:id="406" w:author="pbx" w:date="2017-12-12T18:04:00Z">
        <w:r>
          <w:t xml:space="preserve">subject </w:t>
        </w:r>
        <w:r w:rsidR="006558B0">
          <w:t xml:space="preserve">element </w:t>
        </w:r>
        <w:r>
          <w:t xml:space="preserve">there </w:t>
        </w:r>
        <w:r w:rsidR="00B31E46">
          <w:t xml:space="preserve">may be </w:t>
        </w:r>
        <w:r>
          <w:t>a</w:t>
        </w:r>
      </w:ins>
      <w:r>
        <w:t xml:space="preserve"> &lt;</w:t>
      </w:r>
      <w:r w:rsidRPr="002767C1">
        <w:t>marketingAct</w:t>
      </w:r>
      <w:r>
        <w:t>/</w:t>
      </w:r>
      <w:r w:rsidRPr="002767C1">
        <w:t>effectiveTime</w:t>
      </w:r>
      <w:r>
        <w:t>/high&gt; element</w:t>
      </w:r>
      <w:ins w:id="407" w:author="pbx" w:date="2017-12-12T18:04:00Z">
        <w:r>
          <w:t>,</w:t>
        </w:r>
      </w:ins>
      <w:r>
        <w:t xml:space="preserve"> </w:t>
      </w:r>
      <w:r w:rsidR="002767C1">
        <w:t xml:space="preserve">that </w:t>
      </w:r>
      <w:r w:rsidR="00C53D71">
        <w:t xml:space="preserve">captures </w:t>
      </w:r>
      <w:r w:rsidR="002767C1">
        <w:t>the d</w:t>
      </w:r>
      <w:r w:rsidR="00B46166" w:rsidRPr="00FA2550">
        <w:rPr>
          <w:lang w:val="en-CA"/>
        </w:rPr>
        <w:t>ate off the market (product and/or package)</w:t>
      </w:r>
      <w:r w:rsidR="002767C1" w:rsidRPr="00FA2550">
        <w:rPr>
          <w:lang w:val="en-CA"/>
        </w:rPr>
        <w:t>.</w:t>
      </w:r>
    </w:p>
    <w:p w14:paraId="3D51A067" w14:textId="77777777" w:rsidR="00FA2550" w:rsidRPr="00FA2550" w:rsidRDefault="00FA2550" w:rsidP="00FA2550">
      <w:pPr>
        <w:pStyle w:val="ListParagraph"/>
        <w:ind w:left="360"/>
      </w:pPr>
    </w:p>
    <w:p w14:paraId="7F8356E5" w14:textId="17A8F16D" w:rsidR="00C53D71" w:rsidRPr="00C53D71" w:rsidRDefault="00F4029F" w:rsidP="00390473">
      <w:pPr>
        <w:pStyle w:val="ListParagraph"/>
        <w:numPr>
          <w:ilvl w:val="0"/>
          <w:numId w:val="40"/>
        </w:numPr>
      </w:pPr>
      <w:del w:id="408" w:author="pbx" w:date="2017-12-12T18:04:00Z">
        <w:r>
          <w:delText>T</w:delText>
        </w:r>
        <w:r w:rsidR="002767C1">
          <w:delText>here</w:delText>
        </w:r>
      </w:del>
      <w:ins w:id="409" w:author="pbx" w:date="2017-12-12T18:04:00Z">
        <w:r w:rsidR="00FA2550">
          <w:t>For each</w:t>
        </w:r>
        <w:r w:rsidR="006558B0">
          <w:t xml:space="preserve"> </w:t>
        </w:r>
        <w:r w:rsidR="00FA2550">
          <w:t xml:space="preserve">subject </w:t>
        </w:r>
        <w:r w:rsidR="006558B0">
          <w:t xml:space="preserve">element </w:t>
        </w:r>
        <w:r w:rsidR="00FA2550">
          <w:t>there</w:t>
        </w:r>
      </w:ins>
      <w:r w:rsidR="00FA2550">
        <w:t xml:space="preserve"> is </w:t>
      </w:r>
      <w:r w:rsidR="002767C1" w:rsidRPr="00FA2550">
        <w:rPr>
          <w:lang w:val="en-CA"/>
        </w:rPr>
        <w:t>an &lt;approval/</w:t>
      </w:r>
      <w:r w:rsidR="00C53D71" w:rsidRPr="00FA2550">
        <w:rPr>
          <w:lang w:val="en-CA"/>
        </w:rPr>
        <w:t>code</w:t>
      </w:r>
      <w:r w:rsidR="002767C1" w:rsidRPr="00FA2550">
        <w:rPr>
          <w:lang w:val="en-CA"/>
        </w:rPr>
        <w:t>&gt; element</w:t>
      </w:r>
      <w:r w:rsidR="00C53D71">
        <w:t xml:space="preserve"> that captures the i.e. the </w:t>
      </w:r>
      <w:r w:rsidR="00C53D71" w:rsidRPr="00C53D71">
        <w:t>Regulatory Activity (e.g., A/NDS, A/SNDS, NC, Level III, Level IV)</w:t>
      </w:r>
      <w:r w:rsidR="00C53D71">
        <w:t xml:space="preserve"> this version of the SPM is associated with.</w:t>
      </w:r>
    </w:p>
    <w:p w14:paraId="6CA99A55" w14:textId="77777777" w:rsidR="00F4029F" w:rsidRDefault="00F4029F" w:rsidP="00F4029F">
      <w:pPr>
        <w:pStyle w:val="ListParagraph"/>
        <w:ind w:left="360"/>
      </w:pPr>
    </w:p>
    <w:p w14:paraId="4192948F" w14:textId="47429F4A" w:rsidR="00FA2550" w:rsidRDefault="00F4029F" w:rsidP="00FA2550">
      <w:pPr>
        <w:pStyle w:val="ListParagraph"/>
        <w:numPr>
          <w:ilvl w:val="0"/>
          <w:numId w:val="40"/>
        </w:numPr>
      </w:pPr>
      <w:del w:id="410" w:author="pbx" w:date="2017-12-12T18:04:00Z">
        <w:r>
          <w:delText>T</w:delText>
        </w:r>
        <w:r w:rsidR="00C53D71">
          <w:delText>here</w:delText>
        </w:r>
      </w:del>
      <w:ins w:id="411" w:author="pbx" w:date="2017-12-12T18:04:00Z">
        <w:r w:rsidR="00FA2550">
          <w:t xml:space="preserve">For each subject </w:t>
        </w:r>
        <w:r w:rsidR="006558B0">
          <w:t xml:space="preserve">element </w:t>
        </w:r>
        <w:r w:rsidR="00FA2550">
          <w:t>there</w:t>
        </w:r>
      </w:ins>
      <w:r w:rsidR="00FA2550">
        <w:t xml:space="preserve"> is an &lt;</w:t>
      </w:r>
      <w:r w:rsidR="00FA2550" w:rsidRPr="00C53D71">
        <w:rPr>
          <w:lang w:val="en-CA"/>
        </w:rPr>
        <w:t>approval</w:t>
      </w:r>
      <w:r w:rsidR="00FA2550">
        <w:t>/</w:t>
      </w:r>
      <w:r w:rsidR="00FA2550" w:rsidRPr="002767C1">
        <w:t>effectiveTime</w:t>
      </w:r>
      <w:r w:rsidR="00FA2550">
        <w:t>&gt; element</w:t>
      </w:r>
      <w:ins w:id="412" w:author="pbx" w:date="2017-12-12T18:04:00Z">
        <w:r w:rsidR="00FA2550">
          <w:t>.</w:t>
        </w:r>
      </w:ins>
    </w:p>
    <w:p w14:paraId="2F59F829" w14:textId="77777777" w:rsidR="00FA2550" w:rsidRDefault="00FA2550" w:rsidP="00F4029F">
      <w:pPr>
        <w:pStyle w:val="ListParagraph"/>
        <w:ind w:left="360"/>
      </w:pPr>
    </w:p>
    <w:p w14:paraId="2991F7F1" w14:textId="61E5B8AA" w:rsidR="0022271D" w:rsidRPr="00C53D71" w:rsidRDefault="00F4029F" w:rsidP="00390473">
      <w:pPr>
        <w:pStyle w:val="ListParagraph"/>
        <w:numPr>
          <w:ilvl w:val="0"/>
          <w:numId w:val="40"/>
        </w:numPr>
      </w:pPr>
      <w:del w:id="413" w:author="pbx" w:date="2017-12-12T18:04:00Z">
        <w:r>
          <w:delText>T</w:delText>
        </w:r>
        <w:r w:rsidR="00C53D71">
          <w:delText>here</w:delText>
        </w:r>
      </w:del>
      <w:ins w:id="414" w:author="pbx" w:date="2017-12-12T18:04:00Z">
        <w:r w:rsidR="00FA2550">
          <w:t xml:space="preserve">For each </w:t>
        </w:r>
        <w:r w:rsidR="006558B0">
          <w:t xml:space="preserve">subject element </w:t>
        </w:r>
        <w:r w:rsidR="00FA2550">
          <w:t>there</w:t>
        </w:r>
      </w:ins>
      <w:r w:rsidR="00FA2550">
        <w:t xml:space="preserve"> is </w:t>
      </w:r>
      <w:r w:rsidR="00C53D71" w:rsidRPr="00FA2550">
        <w:rPr>
          <w:lang w:val="en-CA"/>
        </w:rPr>
        <w:t xml:space="preserve">an &lt;approval/effectiveTime/low&gt; element that captures the </w:t>
      </w:r>
      <w:r w:rsidR="00B46166" w:rsidRPr="00FA2550">
        <w:rPr>
          <w:lang w:val="en-CA"/>
        </w:rPr>
        <w:t>Date of Initial Approval</w:t>
      </w:r>
      <w:r w:rsidR="00C53D71" w:rsidRPr="00FA2550">
        <w:rPr>
          <w:lang w:val="en-CA"/>
        </w:rPr>
        <w:t xml:space="preserve"> of the specific product.</w:t>
      </w:r>
    </w:p>
    <w:p w14:paraId="5FE1911F" w14:textId="77777777" w:rsidR="00C53D71" w:rsidRDefault="00C53D71" w:rsidP="00F4029F">
      <w:pPr>
        <w:pStyle w:val="ListParagraph"/>
        <w:ind w:left="360"/>
      </w:pPr>
    </w:p>
    <w:p w14:paraId="6B89316B" w14:textId="44EA4958" w:rsidR="00C53D71" w:rsidRPr="00C53D71" w:rsidRDefault="00F4029F" w:rsidP="00390473">
      <w:pPr>
        <w:pStyle w:val="ListParagraph"/>
        <w:numPr>
          <w:ilvl w:val="0"/>
          <w:numId w:val="40"/>
        </w:numPr>
      </w:pPr>
      <w:del w:id="415" w:author="pbx" w:date="2017-12-12T18:04:00Z">
        <w:r>
          <w:delText>T</w:delText>
        </w:r>
        <w:r w:rsidR="00C53D71">
          <w:delText>here</w:delText>
        </w:r>
      </w:del>
      <w:ins w:id="416" w:author="pbx" w:date="2017-12-12T18:04:00Z">
        <w:r w:rsidR="00FA2550">
          <w:t xml:space="preserve">For each </w:t>
        </w:r>
        <w:r w:rsidR="006558B0">
          <w:t xml:space="preserve">subject element </w:t>
        </w:r>
        <w:r w:rsidR="00FA2550">
          <w:t>there</w:t>
        </w:r>
      </w:ins>
      <w:r w:rsidR="00FA2550">
        <w:t xml:space="preserve"> is an </w:t>
      </w:r>
      <w:r w:rsidR="00C53D71" w:rsidRPr="00FA2550">
        <w:rPr>
          <w:lang w:val="en-CA"/>
        </w:rPr>
        <w:t>&lt;approval/effectiveTime/high&gt; element that captures the Date of Revision of the specific product.</w:t>
      </w:r>
    </w:p>
    <w:p w14:paraId="0939C9F0" w14:textId="77777777" w:rsidR="002767C1" w:rsidRDefault="002767C1" w:rsidP="00F4029F">
      <w:pPr>
        <w:pStyle w:val="ListParagraph"/>
        <w:ind w:left="360"/>
      </w:pPr>
    </w:p>
    <w:p w14:paraId="0904BD9B" w14:textId="5B39F398" w:rsidR="00B31E46" w:rsidRDefault="00F4029F" w:rsidP="00B31E46">
      <w:pPr>
        <w:pStyle w:val="ListParagraph"/>
        <w:numPr>
          <w:ilvl w:val="0"/>
          <w:numId w:val="40"/>
        </w:numPr>
      </w:pPr>
      <w:del w:id="417" w:author="pbx" w:date="2017-12-12T18:04:00Z">
        <w:r>
          <w:delText>There</w:delText>
        </w:r>
      </w:del>
      <w:ins w:id="418" w:author="pbx" w:date="2017-12-12T18:04:00Z">
        <w:r w:rsidR="00B31E46">
          <w:t xml:space="preserve">For each </w:t>
        </w:r>
        <w:r w:rsidR="006558B0">
          <w:t xml:space="preserve">subject element </w:t>
        </w:r>
        <w:r w:rsidR="00B31E46">
          <w:t>there</w:t>
        </w:r>
      </w:ins>
      <w:r w:rsidR="00B31E46">
        <w:t xml:space="preserve"> </w:t>
      </w:r>
      <w:r w:rsidRPr="00F4029F">
        <w:t>is one or more characteristic</w:t>
      </w:r>
      <w:r>
        <w:t xml:space="preserve"> elements where the </w:t>
      </w:r>
      <w:hyperlink r:id="rId13" w:history="1">
        <w:r w:rsidRPr="006876B9">
          <w:rPr>
            <w:rStyle w:val="Hyperlink"/>
          </w:rPr>
          <w:t>code@codeSystem="2.16.840.1.113883.2.20.6.23</w:t>
        </w:r>
      </w:hyperlink>
      <w:r w:rsidRPr="00F4029F">
        <w:t>"</w:t>
      </w:r>
      <w:r>
        <w:t xml:space="preserve"> and the code@code=”13” </w:t>
      </w:r>
      <w:del w:id="419" w:author="pbx" w:date="2017-12-12T18:04:00Z">
        <w:r>
          <w:delText>these capture</w:delText>
        </w:r>
      </w:del>
      <w:ins w:id="420" w:author="pbx" w:date="2017-12-12T18:04:00Z">
        <w:r>
          <w:t>th</w:t>
        </w:r>
        <w:r w:rsidR="00B31E46">
          <w:t>at</w:t>
        </w:r>
        <w:r>
          <w:t xml:space="preserve"> capture</w:t>
        </w:r>
        <w:r w:rsidR="00B31E46">
          <w:t>s</w:t>
        </w:r>
      </w:ins>
      <w:r>
        <w:t xml:space="preserve"> the Pharmaceutical Standard</w:t>
      </w:r>
      <w:ins w:id="421" w:author="pbx" w:date="2017-12-12T18:04:00Z">
        <w:r w:rsidR="00B31E46">
          <w:t>.</w:t>
        </w:r>
      </w:ins>
    </w:p>
    <w:p w14:paraId="15EA8661" w14:textId="77777777" w:rsidR="00B31E46" w:rsidRDefault="00B31E46" w:rsidP="00B31E46">
      <w:pPr>
        <w:pStyle w:val="ListParagraph"/>
        <w:ind w:left="360"/>
      </w:pPr>
    </w:p>
    <w:p w14:paraId="6131EB03" w14:textId="7A2032D6" w:rsidR="00F4029F" w:rsidRDefault="00F4029F" w:rsidP="00B31E46">
      <w:pPr>
        <w:pStyle w:val="ListParagraph"/>
        <w:numPr>
          <w:ilvl w:val="0"/>
          <w:numId w:val="40"/>
        </w:numPr>
      </w:pPr>
      <w:del w:id="422" w:author="pbx" w:date="2017-12-12T18:04:00Z">
        <w:r>
          <w:delText>There</w:delText>
        </w:r>
      </w:del>
      <w:ins w:id="423" w:author="pbx" w:date="2017-12-12T18:04:00Z">
        <w:r w:rsidR="00B31E46">
          <w:t xml:space="preserve">For each </w:t>
        </w:r>
        <w:r w:rsidR="006558B0">
          <w:t xml:space="preserve">subject element </w:t>
        </w:r>
        <w:r w:rsidR="00B31E46">
          <w:t>there</w:t>
        </w:r>
      </w:ins>
      <w:r w:rsidR="00B31E46">
        <w:t xml:space="preserve"> </w:t>
      </w:r>
      <w:r w:rsidR="00B31E46" w:rsidRPr="00F4029F">
        <w:t>is one or more characteristic</w:t>
      </w:r>
      <w:r w:rsidR="00B31E46">
        <w:t xml:space="preserve"> elements where the </w:t>
      </w:r>
      <w:hyperlink r:id="rId14" w:history="1">
        <w:r w:rsidR="00B31E46" w:rsidRPr="006876B9">
          <w:rPr>
            <w:rStyle w:val="Hyperlink"/>
          </w:rPr>
          <w:t>code@codeSystem="2.16.840.1.113883.2.20.6.23</w:t>
        </w:r>
      </w:hyperlink>
      <w:r w:rsidR="00B31E46" w:rsidRPr="00F4029F">
        <w:t>"</w:t>
      </w:r>
      <w:r w:rsidR="00B31E46">
        <w:t xml:space="preserve"> and the</w:t>
      </w:r>
      <w:r>
        <w:t xml:space="preserve"> code@code=”14” </w:t>
      </w:r>
      <w:del w:id="424" w:author="pbx" w:date="2017-12-12T18:04:00Z">
        <w:r>
          <w:delText>these capture</w:delText>
        </w:r>
      </w:del>
      <w:ins w:id="425" w:author="pbx" w:date="2017-12-12T18:04:00Z">
        <w:r>
          <w:t>th</w:t>
        </w:r>
        <w:r w:rsidR="00B31E46">
          <w:t>at</w:t>
        </w:r>
        <w:r>
          <w:t xml:space="preserve"> capture</w:t>
        </w:r>
        <w:r w:rsidR="00B31E46">
          <w:t>s</w:t>
        </w:r>
      </w:ins>
      <w:r>
        <w:t xml:space="preserve"> the </w:t>
      </w:r>
      <w:r w:rsidRPr="00F4029F">
        <w:t>Scheduling Symbol</w:t>
      </w:r>
      <w:ins w:id="426" w:author="pbx" w:date="2017-12-12T18:04:00Z">
        <w:r w:rsidR="00B31E46">
          <w:t>.</w:t>
        </w:r>
      </w:ins>
    </w:p>
    <w:p w14:paraId="5311BFA2" w14:textId="77777777" w:rsidR="00B31E46" w:rsidRDefault="00B31E46" w:rsidP="00B31E46">
      <w:pPr>
        <w:pStyle w:val="ListParagraph"/>
        <w:ind w:left="360"/>
      </w:pPr>
    </w:p>
    <w:p w14:paraId="6AF1991E" w14:textId="226137FD" w:rsidR="00200C7C" w:rsidRDefault="00F4029F" w:rsidP="00FF4822">
      <w:pPr>
        <w:pStyle w:val="ListParagraph"/>
        <w:numPr>
          <w:ilvl w:val="0"/>
          <w:numId w:val="40"/>
        </w:numPr>
      </w:pPr>
      <w:del w:id="427" w:author="pbx" w:date="2017-12-12T18:04:00Z">
        <w:r>
          <w:delText>There</w:delText>
        </w:r>
      </w:del>
      <w:ins w:id="428" w:author="pbx" w:date="2017-12-12T18:04:00Z">
        <w:r w:rsidR="00B31E46">
          <w:t xml:space="preserve">For each </w:t>
        </w:r>
        <w:r w:rsidR="006558B0">
          <w:t xml:space="preserve">subject element </w:t>
        </w:r>
        <w:r w:rsidR="00B31E46">
          <w:t>there</w:t>
        </w:r>
      </w:ins>
      <w:r w:rsidR="00B31E46">
        <w:t xml:space="preserve"> </w:t>
      </w:r>
      <w:r w:rsidR="00B31E46" w:rsidRPr="00F4029F">
        <w:t>is one or more characteristic</w:t>
      </w:r>
      <w:r w:rsidR="00B31E46">
        <w:t xml:space="preserve"> elements where the </w:t>
      </w:r>
      <w:hyperlink r:id="rId15" w:history="1">
        <w:r w:rsidR="00B31E46" w:rsidRPr="006876B9">
          <w:rPr>
            <w:rStyle w:val="Hyperlink"/>
          </w:rPr>
          <w:t>code@codeSystem="2.16.840.1.113883.2.20.6.23</w:t>
        </w:r>
      </w:hyperlink>
      <w:r w:rsidR="00B31E46" w:rsidRPr="00F4029F">
        <w:t>"</w:t>
      </w:r>
      <w:r w:rsidR="00B31E46">
        <w:t xml:space="preserve"> and the code@code=”</w:t>
      </w:r>
      <w:r>
        <w:t xml:space="preserve">15” </w:t>
      </w:r>
      <w:del w:id="429" w:author="pbx" w:date="2017-12-12T18:04:00Z">
        <w:r>
          <w:delText>these capture</w:delText>
        </w:r>
      </w:del>
      <w:ins w:id="430" w:author="pbx" w:date="2017-12-12T18:04:00Z">
        <w:r>
          <w:t>th</w:t>
        </w:r>
        <w:r w:rsidR="00B31E46">
          <w:t>at</w:t>
        </w:r>
        <w:r>
          <w:t xml:space="preserve"> capture</w:t>
        </w:r>
        <w:r w:rsidR="00B31E46">
          <w:t>s</w:t>
        </w:r>
      </w:ins>
      <w:r>
        <w:t xml:space="preserve"> the </w:t>
      </w:r>
      <w:r w:rsidRPr="00F4029F">
        <w:t>Therapeutic Class</w:t>
      </w:r>
      <w:ins w:id="431" w:author="pbx" w:date="2017-12-12T18:04:00Z">
        <w:r w:rsidR="00B31E46">
          <w:t>.</w:t>
        </w:r>
      </w:ins>
    </w:p>
    <w:p w14:paraId="518C09FC" w14:textId="77777777" w:rsidR="00200C7C" w:rsidRDefault="00200C7C" w:rsidP="00200C7C">
      <w:pPr>
        <w:pStyle w:val="ListParagraph"/>
        <w:ind w:left="360"/>
      </w:pPr>
    </w:p>
    <w:p w14:paraId="06ADB10B" w14:textId="77777777" w:rsidR="00F4029F" w:rsidRPr="002767C1" w:rsidRDefault="00F4029F" w:rsidP="00F4029F">
      <w:pPr>
        <w:pStyle w:val="ListParagraph"/>
        <w:ind w:left="360"/>
        <w:rPr>
          <w:del w:id="432" w:author="pbx" w:date="2017-12-12T18:04:00Z"/>
        </w:rPr>
      </w:pPr>
    </w:p>
    <w:p w14:paraId="114AA03F" w14:textId="77777777" w:rsidR="00012E69" w:rsidRDefault="00F4029F" w:rsidP="002767C1">
      <w:pPr>
        <w:pStyle w:val="ListParagraph"/>
        <w:numPr>
          <w:ilvl w:val="0"/>
          <w:numId w:val="40"/>
        </w:numPr>
        <w:autoSpaceDE w:val="0"/>
        <w:autoSpaceDN w:val="0"/>
        <w:adjustRightInd w:val="0"/>
        <w:rPr>
          <w:del w:id="433" w:author="pbx" w:date="2017-12-12T18:04:00Z"/>
        </w:rPr>
      </w:pPr>
      <w:del w:id="434" w:author="pbx" w:date="2017-12-12T18:04:00Z">
        <w:r>
          <w:lastRenderedPageBreak/>
          <w:delText xml:space="preserve">There </w:delText>
        </w:r>
      </w:del>
      <w:ins w:id="435" w:author="pbx" w:date="2017-12-12T18:04:00Z">
        <w:r w:rsidR="00200C7C">
          <w:t xml:space="preserve">For each subject element there </w:t>
        </w:r>
      </w:ins>
      <w:r w:rsidR="00200C7C">
        <w:t>is an &lt;</w:t>
      </w:r>
      <w:r w:rsidR="00200C7C" w:rsidRPr="00200C7C">
        <w:t>manufacturedProduct/</w:t>
      </w:r>
      <w:del w:id="436" w:author="pbx" w:date="2017-12-12T18:04:00Z">
        <w:r w:rsidR="002767C1" w:rsidRPr="002767C1">
          <w:delText>subjectOf/marketingAct</w:delText>
        </w:r>
        <w:r w:rsidR="002767C1">
          <w:delText>/</w:delText>
        </w:r>
        <w:r w:rsidR="002767C1" w:rsidRPr="002767C1">
          <w:delText>effectiveTime</w:delText>
        </w:r>
        <w:r w:rsidR="002767C1">
          <w:delText xml:space="preserve">&gt; </w:delText>
        </w:r>
        <w:r w:rsidR="00012E69">
          <w:delText>shall contain a &lt;high&gt; element</w:delText>
        </w:r>
        <w:r w:rsidR="002767C1">
          <w:delText>, this</w:delText>
        </w:r>
      </w:del>
      <w:ins w:id="437" w:author="pbx" w:date="2017-12-12T18:04:00Z">
        <w:r w:rsidR="00200C7C" w:rsidRPr="00200C7C">
          <w:t>manufacturedProduct/name</w:t>
        </w:r>
        <w:r w:rsidR="00200C7C">
          <w:t>&gt;</w:t>
        </w:r>
      </w:ins>
      <w:r w:rsidR="00200C7C">
        <w:t xml:space="preserve"> element </w:t>
      </w:r>
      <w:del w:id="438" w:author="pbx" w:date="2017-12-12T18:04:00Z">
        <w:r w:rsidR="002767C1">
          <w:delText xml:space="preserve">shall </w:delText>
        </w:r>
      </w:del>
    </w:p>
    <w:p w14:paraId="76F254EB" w14:textId="77777777" w:rsidR="0052544C" w:rsidRDefault="0052544C" w:rsidP="0052544C">
      <w:pPr>
        <w:pStyle w:val="ListParagraph"/>
        <w:rPr>
          <w:moveFrom w:id="439" w:author="pbx" w:date="2017-12-12T18:04:00Z"/>
        </w:rPr>
      </w:pPr>
      <w:moveFromRangeStart w:id="440" w:author="pbx" w:date="2017-12-12T18:04:00Z" w:name="move500865198"/>
    </w:p>
    <w:p w14:paraId="49B0B8E0" w14:textId="77777777" w:rsidR="00C243A3" w:rsidRPr="0052544C" w:rsidRDefault="00195997" w:rsidP="009E046F">
      <w:pPr>
        <w:pStyle w:val="ListParagraph"/>
        <w:numPr>
          <w:ilvl w:val="0"/>
          <w:numId w:val="5"/>
        </w:numPr>
        <w:rPr>
          <w:moveFrom w:id="441" w:author="pbx" w:date="2017-12-12T18:04:00Z"/>
        </w:rPr>
      </w:pPr>
      <w:moveFrom w:id="442" w:author="pbx" w:date="2017-12-12T18:04:00Z">
        <w:r>
          <w:t>The effectiveTime.high</w:t>
        </w:r>
        <w:r w:rsidR="00012E69">
          <w:t>@</w:t>
        </w:r>
        <w:r>
          <w:t>value attribute capture</w:t>
        </w:r>
        <w:r w:rsidR="00C53D71">
          <w:t>s</w:t>
        </w:r>
        <w:r>
          <w:t xml:space="preserve"> the </w:t>
        </w:r>
        <w:r w:rsidRPr="00195997">
          <w:rPr>
            <w:lang w:val="en-CA"/>
          </w:rPr>
          <w:t>Date of Revision (for entire product section)</w:t>
        </w:r>
      </w:moveFrom>
    </w:p>
    <w:moveFromRangeEnd w:id="440"/>
    <w:p w14:paraId="1BB14CCF" w14:textId="77777777" w:rsidR="00195997" w:rsidRDefault="00195997" w:rsidP="002767C1">
      <w:pPr>
        <w:pStyle w:val="ListParagraph"/>
        <w:numPr>
          <w:ilvl w:val="0"/>
          <w:numId w:val="40"/>
        </w:numPr>
        <w:autoSpaceDE w:val="0"/>
        <w:autoSpaceDN w:val="0"/>
        <w:adjustRightInd w:val="0"/>
        <w:rPr>
          <w:del w:id="443" w:author="pbx" w:date="2017-12-12T18:04:00Z"/>
        </w:rPr>
      </w:pPr>
    </w:p>
    <w:p w14:paraId="7BDC5618" w14:textId="77777777" w:rsidR="00CB6582" w:rsidRPr="00CB6582" w:rsidRDefault="00CB6582" w:rsidP="00CB6582">
      <w:pPr>
        <w:rPr>
          <w:del w:id="444" w:author="pbx" w:date="2017-12-12T18:04:00Z"/>
        </w:rPr>
      </w:pPr>
    </w:p>
    <w:p w14:paraId="4EDFE010" w14:textId="77777777" w:rsidR="00757B04" w:rsidRDefault="009B6C0C" w:rsidP="00757B04">
      <w:pPr>
        <w:pStyle w:val="Heading2"/>
        <w:autoSpaceDE w:val="0"/>
        <w:autoSpaceDN w:val="0"/>
        <w:adjustRightInd w:val="0"/>
        <w:rPr>
          <w:del w:id="445" w:author="pbx" w:date="2017-12-12T18:04:00Z"/>
        </w:rPr>
      </w:pPr>
      <w:bookmarkStart w:id="446" w:name="_Toc492041698"/>
      <w:del w:id="447" w:author="pbx" w:date="2017-12-12T18:04:00Z">
        <w:r>
          <w:delText>Proper (</w:delText>
        </w:r>
        <w:r w:rsidR="0073179D">
          <w:delText>Proper</w:delText>
        </w:r>
        <w:r>
          <w:delText xml:space="preserve">/Common) </w:delText>
        </w:r>
        <w:r w:rsidR="00757B04" w:rsidRPr="002A5D04">
          <w:delText>Name</w:delText>
        </w:r>
        <w:r w:rsidR="00757B04">
          <w:delText xml:space="preserve"> Validation</w:delText>
        </w:r>
        <w:bookmarkEnd w:id="446"/>
      </w:del>
    </w:p>
    <w:p w14:paraId="0467EC95" w14:textId="08E5DEB5" w:rsidR="00FF4822" w:rsidRDefault="00FA3B61" w:rsidP="00200C7C">
      <w:pPr>
        <w:pStyle w:val="ListParagraph"/>
        <w:numPr>
          <w:ilvl w:val="0"/>
          <w:numId w:val="40"/>
        </w:numPr>
      </w:pPr>
      <w:del w:id="448" w:author="pbx" w:date="2017-12-12T18:04:00Z">
        <w:r>
          <w:delText xml:space="preserve">For each </w:delText>
        </w:r>
      </w:del>
      <w:ins w:id="449" w:author="pbx" w:date="2017-12-12T18:04:00Z">
        <w:r w:rsidR="00200C7C">
          <w:t xml:space="preserve">that captures the </w:t>
        </w:r>
      </w:ins>
      <w:r w:rsidR="00200C7C">
        <w:t>Brand Name</w:t>
      </w:r>
      <w:del w:id="450" w:author="pbx" w:date="2017-12-12T18:04:00Z">
        <w:r>
          <w:delText xml:space="preserve"> there shall be a corresponding Proper </w:delText>
        </w:r>
        <w:r w:rsidRPr="002A5D04">
          <w:delText>Name</w:delText>
        </w:r>
        <w:r>
          <w:delText>.</w:delText>
        </w:r>
      </w:del>
      <w:ins w:id="451" w:author="pbx" w:date="2017-12-12T18:04:00Z">
        <w:r w:rsidR="00200C7C">
          <w:t>.</w:t>
        </w:r>
      </w:ins>
    </w:p>
    <w:p w14:paraId="759D70D6" w14:textId="77777777" w:rsidR="00E83024" w:rsidRDefault="00E83024" w:rsidP="002767C1">
      <w:pPr>
        <w:pStyle w:val="ListParagraph"/>
        <w:numPr>
          <w:ilvl w:val="1"/>
          <w:numId w:val="40"/>
        </w:numPr>
        <w:autoSpaceDE w:val="0"/>
        <w:autoSpaceDN w:val="0"/>
        <w:adjustRightInd w:val="0"/>
        <w:ind w:left="1296"/>
        <w:rPr>
          <w:del w:id="452" w:author="pbx" w:date="2017-12-12T18:04:00Z"/>
        </w:rPr>
      </w:pPr>
      <w:commentRangeStart w:id="453"/>
      <w:del w:id="454" w:author="pbx" w:date="2017-12-12T18:04:00Z">
        <w:r>
          <w:delText>DT Rule 33 checks that the number of Brand Names and Proper Names are the same.</w:delText>
        </w:r>
        <w:commentRangeEnd w:id="453"/>
        <w:r>
          <w:rPr>
            <w:rStyle w:val="CommentReference"/>
          </w:rPr>
          <w:commentReference w:id="453"/>
        </w:r>
      </w:del>
    </w:p>
    <w:p w14:paraId="33FEAC97" w14:textId="77777777" w:rsidR="00E83024" w:rsidRDefault="00E83024" w:rsidP="00E80B93">
      <w:pPr>
        <w:pStyle w:val="ListParagraph"/>
        <w:ind w:left="360"/>
        <w:rPr>
          <w:del w:id="455" w:author="pbx" w:date="2017-12-12T18:04:00Z"/>
        </w:rPr>
      </w:pPr>
    </w:p>
    <w:p w14:paraId="4C2FF798" w14:textId="77777777" w:rsidR="00757B04" w:rsidRDefault="00757B04" w:rsidP="002767C1">
      <w:pPr>
        <w:pStyle w:val="ListParagraph"/>
        <w:numPr>
          <w:ilvl w:val="0"/>
          <w:numId w:val="40"/>
        </w:numPr>
        <w:autoSpaceDE w:val="0"/>
        <w:autoSpaceDN w:val="0"/>
        <w:adjustRightInd w:val="0"/>
        <w:rPr>
          <w:del w:id="456" w:author="pbx" w:date="2017-12-12T18:04:00Z"/>
        </w:rPr>
      </w:pPr>
      <w:del w:id="457" w:author="pbx" w:date="2017-12-12T18:04:00Z">
        <w:r>
          <w:delText>There may not be any Proper</w:delText>
        </w:r>
        <w:r w:rsidR="009973FE">
          <w:delText xml:space="preserve"> </w:delText>
        </w:r>
        <w:r w:rsidRPr="002A5D04">
          <w:delText>Name</w:delText>
        </w:r>
        <w:r w:rsidR="009973FE">
          <w:delText xml:space="preserve"> </w:delText>
        </w:r>
        <w:r>
          <w:delText>that do</w:delText>
        </w:r>
        <w:r w:rsidR="009973FE">
          <w:delText>es</w:delText>
        </w:r>
        <w:r>
          <w:delText xml:space="preserve"> not have a corresponding Brand</w:delText>
        </w:r>
        <w:r w:rsidR="009973FE">
          <w:delText xml:space="preserve"> </w:delText>
        </w:r>
        <w:r>
          <w:delText>Name.</w:delText>
        </w:r>
      </w:del>
    </w:p>
    <w:p w14:paraId="673A5AC8" w14:textId="77777777" w:rsidR="00E83024" w:rsidRDefault="00E83024" w:rsidP="002767C1">
      <w:pPr>
        <w:pStyle w:val="ListParagraph"/>
        <w:numPr>
          <w:ilvl w:val="1"/>
          <w:numId w:val="40"/>
        </w:numPr>
        <w:autoSpaceDE w:val="0"/>
        <w:autoSpaceDN w:val="0"/>
        <w:adjustRightInd w:val="0"/>
        <w:ind w:left="1296"/>
        <w:rPr>
          <w:del w:id="458" w:author="pbx" w:date="2017-12-12T18:04:00Z"/>
        </w:rPr>
      </w:pPr>
      <w:del w:id="459" w:author="pbx" w:date="2017-12-12T18:04:00Z">
        <w:r>
          <w:delText>Validated by DT Rule 33</w:delText>
        </w:r>
      </w:del>
    </w:p>
    <w:p w14:paraId="44B99F52" w14:textId="77777777" w:rsidR="00757B04" w:rsidRDefault="00757B04" w:rsidP="00757B04">
      <w:pPr>
        <w:rPr>
          <w:del w:id="460" w:author="pbx" w:date="2017-12-12T18:04:00Z"/>
        </w:rPr>
      </w:pPr>
    </w:p>
    <w:p w14:paraId="21EBB00D" w14:textId="2021DF83" w:rsidR="007B3797" w:rsidRDefault="003F0BF1" w:rsidP="00CB6582">
      <w:pPr>
        <w:rPr>
          <w:ins w:id="461" w:author="pbx" w:date="2017-12-12T18:04:00Z"/>
        </w:rPr>
      </w:pPr>
      <w:bookmarkStart w:id="462" w:name="_Toc492041699"/>
      <w:del w:id="463" w:author="pbx" w:date="2017-12-12T18:04:00Z">
        <w:r>
          <w:delText>Dosage</w:delText>
        </w:r>
        <w:r w:rsidR="00757B04" w:rsidRPr="002A5D04">
          <w:delText>Form</w:delText>
        </w:r>
        <w:r w:rsidR="00CA14CD">
          <w:delText xml:space="preserve"> Validation</w:delText>
        </w:r>
      </w:del>
      <w:bookmarkEnd w:id="462"/>
    </w:p>
    <w:p w14:paraId="69CDA4BB" w14:textId="77777777" w:rsidR="008A3356" w:rsidRDefault="00200C7C" w:rsidP="00200C7C">
      <w:pPr>
        <w:pStyle w:val="ListParagraph"/>
        <w:numPr>
          <w:ilvl w:val="0"/>
          <w:numId w:val="40"/>
        </w:numPr>
        <w:rPr>
          <w:ins w:id="464" w:author="pbx" w:date="2017-12-12T18:04:00Z"/>
        </w:rPr>
      </w:pPr>
      <w:commentRangeStart w:id="465"/>
      <w:commentRangeStart w:id="466"/>
      <w:ins w:id="467" w:author="pbx" w:date="2017-12-12T18:04:00Z">
        <w:r>
          <w:t>For each subject element there is one or more &lt;</w:t>
        </w:r>
        <w:r w:rsidRPr="00200C7C">
          <w:t>manufacturedProduct/manufacturedProduct/asEntityWithGeneric/genericMedicine/name</w:t>
        </w:r>
        <w:r>
          <w:t>&gt; elements that captures the Proper Name</w:t>
        </w:r>
        <w:commentRangeEnd w:id="465"/>
        <w:r>
          <w:rPr>
            <w:rStyle w:val="CommentReference"/>
          </w:rPr>
          <w:commentReference w:id="465"/>
        </w:r>
        <w:commentRangeEnd w:id="466"/>
        <w:r w:rsidR="000F1474">
          <w:rPr>
            <w:rStyle w:val="CommentReference"/>
          </w:rPr>
          <w:commentReference w:id="466"/>
        </w:r>
        <w:r>
          <w:t>.</w:t>
        </w:r>
      </w:ins>
    </w:p>
    <w:p w14:paraId="11359B1D" w14:textId="77777777" w:rsidR="008A3356" w:rsidRDefault="008A3356" w:rsidP="008A3356">
      <w:pPr>
        <w:pStyle w:val="ListParagraph"/>
        <w:ind w:left="360"/>
        <w:rPr>
          <w:ins w:id="468" w:author="pbx" w:date="2017-12-12T18:04:00Z"/>
        </w:rPr>
      </w:pPr>
    </w:p>
    <w:p w14:paraId="508C60B4" w14:textId="77777777" w:rsidR="008A3356" w:rsidRDefault="008A3356" w:rsidP="008A3356">
      <w:pPr>
        <w:pStyle w:val="ListParagraph"/>
        <w:numPr>
          <w:ilvl w:val="0"/>
          <w:numId w:val="40"/>
        </w:numPr>
        <w:rPr>
          <w:ins w:id="469" w:author="pbx" w:date="2017-12-12T18:04:00Z"/>
        </w:rPr>
      </w:pPr>
      <w:commentRangeStart w:id="470"/>
      <w:commentRangeStart w:id="471"/>
      <w:ins w:id="472" w:author="pbx" w:date="2017-12-12T18:04:00Z">
        <w:r>
          <w:t>For each subject element there is a &lt;</w:t>
        </w:r>
        <w:r w:rsidRPr="00200C7C">
          <w:t>manufacturedProduct/manufacturedProduct</w:t>
        </w:r>
        <w:r>
          <w:t>/</w:t>
        </w:r>
        <w:r w:rsidRPr="008A3356">
          <w:t>formCode</w:t>
        </w:r>
        <w:r>
          <w:t>&gt; element that captures the Dosage Form.</w:t>
        </w:r>
        <w:r w:rsidRPr="00541B61">
          <w:commentReference w:id="473"/>
        </w:r>
        <w:commentRangeEnd w:id="470"/>
        <w:r>
          <w:rPr>
            <w:rStyle w:val="CommentReference"/>
          </w:rPr>
          <w:commentReference w:id="470"/>
        </w:r>
        <w:commentRangeEnd w:id="471"/>
        <w:r w:rsidR="000F1474">
          <w:rPr>
            <w:rStyle w:val="CommentReference"/>
          </w:rPr>
          <w:commentReference w:id="471"/>
        </w:r>
      </w:ins>
    </w:p>
    <w:p w14:paraId="3466C9EF" w14:textId="77777777" w:rsidR="008A3356" w:rsidRDefault="008A3356" w:rsidP="00200C7C">
      <w:pPr>
        <w:pStyle w:val="ListParagraph"/>
        <w:ind w:left="360"/>
        <w:rPr>
          <w:ins w:id="474" w:author="pbx" w:date="2017-12-12T18:04:00Z"/>
        </w:rPr>
      </w:pPr>
    </w:p>
    <w:p w14:paraId="665DA8EB" w14:textId="77777777" w:rsidR="00200C7C" w:rsidRDefault="00200C7C" w:rsidP="008A3356">
      <w:pPr>
        <w:pStyle w:val="ListParagraph"/>
        <w:numPr>
          <w:ilvl w:val="0"/>
          <w:numId w:val="40"/>
        </w:numPr>
        <w:rPr>
          <w:ins w:id="475" w:author="pbx" w:date="2017-12-12T18:04:00Z"/>
        </w:rPr>
      </w:pPr>
      <w:commentRangeStart w:id="473"/>
      <w:ins w:id="476" w:author="pbx" w:date="2017-12-12T18:04:00Z">
        <w:r>
          <w:t>For each subject element there are one or more &lt;manufacturedProduct</w:t>
        </w:r>
        <w:r w:rsidRPr="00200C7C">
          <w:t>/consumedIn/substanceAdministration/routeCode</w:t>
        </w:r>
        <w:r>
          <w:t xml:space="preserve">&gt; elements that capture the </w:t>
        </w:r>
        <w:commentRangeStart w:id="477"/>
        <w:r w:rsidR="008A3356" w:rsidRPr="008A3356">
          <w:t>Route</w:t>
        </w:r>
        <w:r w:rsidR="008A3356">
          <w:t xml:space="preserve"> </w:t>
        </w:r>
        <w:r w:rsidR="008A3356" w:rsidRPr="008A3356">
          <w:t>of</w:t>
        </w:r>
        <w:r w:rsidR="008A3356">
          <w:t xml:space="preserve"> </w:t>
        </w:r>
        <w:r w:rsidR="008A3356" w:rsidRPr="008A3356">
          <w:t>Administration</w:t>
        </w:r>
        <w:r>
          <w:t>.</w:t>
        </w:r>
        <w:commentRangeEnd w:id="473"/>
        <w:commentRangeEnd w:id="477"/>
        <w:r w:rsidR="000F1474">
          <w:rPr>
            <w:rStyle w:val="CommentReference"/>
          </w:rPr>
          <w:commentReference w:id="477"/>
        </w:r>
      </w:ins>
    </w:p>
    <w:p w14:paraId="32262A12" w14:textId="77777777" w:rsidR="00200C7C" w:rsidRDefault="00200C7C" w:rsidP="008A3356">
      <w:pPr>
        <w:pStyle w:val="ListParagraph"/>
        <w:ind w:left="360"/>
        <w:rPr>
          <w:ins w:id="478" w:author="pbx" w:date="2017-12-12T18:04:00Z"/>
        </w:rPr>
      </w:pPr>
    </w:p>
    <w:p w14:paraId="7D28C130" w14:textId="77777777" w:rsidR="008A3356" w:rsidRDefault="008A3356" w:rsidP="008A3356">
      <w:pPr>
        <w:pStyle w:val="ListParagraph"/>
        <w:ind w:left="360"/>
        <w:rPr>
          <w:ins w:id="479" w:author="pbx" w:date="2017-12-12T18:04:00Z"/>
        </w:rPr>
      </w:pPr>
    </w:p>
    <w:p w14:paraId="1F8847AC" w14:textId="77777777" w:rsidR="008A3356" w:rsidRDefault="008A3356" w:rsidP="008A3356">
      <w:pPr>
        <w:pStyle w:val="ListParagraph"/>
        <w:ind w:left="360"/>
        <w:rPr>
          <w:ins w:id="480" w:author="pbx" w:date="2017-12-12T18:04:00Z"/>
        </w:rPr>
      </w:pPr>
      <w:ins w:id="481" w:author="pbx" w:date="2017-12-12T18:04:00Z">
        <w:r>
          <w:t>&lt;pbx: here&gt;</w:t>
        </w:r>
      </w:ins>
    </w:p>
    <w:p w14:paraId="4A32676D" w14:textId="77777777" w:rsidR="004E59C6" w:rsidRDefault="004E59C6" w:rsidP="00CB6582">
      <w:pPr>
        <w:rPr>
          <w:ins w:id="482" w:author="pbx" w:date="2017-12-12T18:04:00Z"/>
        </w:rPr>
      </w:pPr>
      <w:ins w:id="483" w:author="pbx" w:date="2017-12-12T18:04:00Z">
        <w:r>
          <w:t>&lt;pbx: figure out what characteristic goes where, shelf life? Storage Temp? &lt;&lt;&lt;</w:t>
        </w:r>
      </w:ins>
    </w:p>
    <w:p w14:paraId="0AB6A78D" w14:textId="77777777" w:rsidR="004E59C6" w:rsidRDefault="004E59C6" w:rsidP="004E59C6">
      <w:pPr>
        <w:pStyle w:val="Default"/>
        <w:numPr>
          <w:ilvl w:val="0"/>
          <w:numId w:val="50"/>
        </w:numPr>
        <w:rPr>
          <w:ins w:id="484" w:author="pbx" w:date="2017-12-12T18:04:00Z"/>
          <w:sz w:val="23"/>
          <w:szCs w:val="23"/>
        </w:rPr>
      </w:pPr>
      <w:ins w:id="485" w:author="pbx" w:date="2017-12-12T18:04:00Z">
        <w:r>
          <w:rPr>
            <w:sz w:val="23"/>
            <w:szCs w:val="23"/>
          </w:rPr>
          <w:t xml:space="preserve">The </w:t>
        </w:r>
        <w:r w:rsidRPr="005B6A3D">
          <w:rPr>
            <w:sz w:val="23"/>
            <w:szCs w:val="23"/>
          </w:rPr>
          <w:t xml:space="preserve">outer package description </w:t>
        </w:r>
        <w:r>
          <w:rPr>
            <w:sz w:val="23"/>
            <w:szCs w:val="23"/>
          </w:rPr>
          <w:t xml:space="preserve">for a product shall detail the </w:t>
        </w:r>
        <w:r w:rsidRPr="005B6A3D">
          <w:rPr>
            <w:sz w:val="23"/>
            <w:szCs w:val="23"/>
          </w:rPr>
          <w:t xml:space="preserve">production quantity characteristic. </w:t>
        </w:r>
      </w:ins>
    </w:p>
    <w:p w14:paraId="62B532AB" w14:textId="77777777" w:rsidR="00FA2550" w:rsidRDefault="00FA2550" w:rsidP="00FA2550">
      <w:pPr>
        <w:rPr>
          <w:moveFrom w:id="486" w:author="pbx" w:date="2017-12-12T18:04:00Z"/>
        </w:rPr>
      </w:pPr>
      <w:moveFromRangeStart w:id="487" w:author="pbx" w:date="2017-12-12T18:04:00Z" w:name="move500865199"/>
    </w:p>
    <w:p w14:paraId="46BC7316" w14:textId="77777777" w:rsidR="000728C4" w:rsidRDefault="00FA2550" w:rsidP="0053554C">
      <w:pPr>
        <w:pStyle w:val="ListParagraph"/>
        <w:numPr>
          <w:ilvl w:val="0"/>
          <w:numId w:val="9"/>
        </w:numPr>
        <w:autoSpaceDE w:val="0"/>
        <w:autoSpaceDN w:val="0"/>
        <w:adjustRightInd w:val="0"/>
        <w:ind w:left="360"/>
        <w:rPr>
          <w:del w:id="488" w:author="pbx" w:date="2017-12-12T18:04:00Z"/>
        </w:rPr>
      </w:pPr>
      <w:moveFrom w:id="489" w:author="pbx" w:date="2017-12-12T18:04:00Z">
        <w:r>
          <w:t xml:space="preserve">For each </w:t>
        </w:r>
      </w:moveFrom>
      <w:moveFromRangeEnd w:id="487"/>
      <w:del w:id="490" w:author="pbx" w:date="2017-12-12T18:04:00Z">
        <w:r w:rsidR="000728C4">
          <w:delText>Brand Name there shall be a corresponding DosageForm.</w:delText>
        </w:r>
      </w:del>
    </w:p>
    <w:p w14:paraId="4697DFF2" w14:textId="77777777" w:rsidR="00E83024" w:rsidRDefault="00E83024" w:rsidP="00E83024">
      <w:pPr>
        <w:pStyle w:val="ListParagraph"/>
        <w:numPr>
          <w:ilvl w:val="1"/>
          <w:numId w:val="9"/>
        </w:numPr>
        <w:autoSpaceDE w:val="0"/>
        <w:autoSpaceDN w:val="0"/>
        <w:adjustRightInd w:val="0"/>
        <w:rPr>
          <w:del w:id="491" w:author="pbx" w:date="2017-12-12T18:04:00Z"/>
        </w:rPr>
      </w:pPr>
      <w:del w:id="492" w:author="pbx" w:date="2017-12-12T18:04:00Z">
        <w:r>
          <w:delText>DT Rule 34 checks that the number of Brand Names and DosageForms are the same.</w:delText>
        </w:r>
      </w:del>
    </w:p>
    <w:p w14:paraId="4B770F4B" w14:textId="77777777" w:rsidR="00E83024" w:rsidRDefault="00E83024" w:rsidP="00E80B93">
      <w:pPr>
        <w:pStyle w:val="ListParagraph"/>
        <w:ind w:left="360"/>
        <w:rPr>
          <w:del w:id="493" w:author="pbx" w:date="2017-12-12T18:04:00Z"/>
        </w:rPr>
      </w:pPr>
    </w:p>
    <w:p w14:paraId="31929BEB" w14:textId="77777777" w:rsidR="000728C4" w:rsidRDefault="000728C4" w:rsidP="0053554C">
      <w:pPr>
        <w:pStyle w:val="ListParagraph"/>
        <w:numPr>
          <w:ilvl w:val="0"/>
          <w:numId w:val="9"/>
        </w:numPr>
        <w:autoSpaceDE w:val="0"/>
        <w:autoSpaceDN w:val="0"/>
        <w:adjustRightInd w:val="0"/>
        <w:ind w:left="360"/>
        <w:rPr>
          <w:del w:id="494" w:author="pbx" w:date="2017-12-12T18:04:00Z"/>
        </w:rPr>
      </w:pPr>
      <w:del w:id="495" w:author="pbx" w:date="2017-12-12T18:04:00Z">
        <w:r>
          <w:delText>There may not be any DosageForm that does not have a corresponding Brand Name.</w:delText>
        </w:r>
      </w:del>
    </w:p>
    <w:p w14:paraId="607460E2" w14:textId="77777777" w:rsidR="00E83024" w:rsidRDefault="00E83024" w:rsidP="00E83024">
      <w:pPr>
        <w:pStyle w:val="ListParagraph"/>
        <w:numPr>
          <w:ilvl w:val="1"/>
          <w:numId w:val="9"/>
        </w:numPr>
        <w:autoSpaceDE w:val="0"/>
        <w:autoSpaceDN w:val="0"/>
        <w:adjustRightInd w:val="0"/>
        <w:rPr>
          <w:del w:id="496" w:author="pbx" w:date="2017-12-12T18:04:00Z"/>
        </w:rPr>
      </w:pPr>
      <w:del w:id="497" w:author="pbx" w:date="2017-12-12T18:04:00Z">
        <w:r>
          <w:delText>Validated by DT Rule 34.</w:delText>
        </w:r>
      </w:del>
    </w:p>
    <w:p w14:paraId="1C4695BB" w14:textId="5C65C17B" w:rsidR="00757B04" w:rsidRDefault="00757B04" w:rsidP="00757B04"/>
    <w:p w14:paraId="5AEAE1AD" w14:textId="77777777" w:rsidR="00757B04" w:rsidRDefault="00757B04" w:rsidP="00757B04">
      <w:pPr>
        <w:pStyle w:val="Heading2"/>
      </w:pPr>
      <w:bookmarkStart w:id="498" w:name="_Toc500865046"/>
      <w:bookmarkStart w:id="499" w:name="_Toc492041700"/>
      <w:r w:rsidRPr="002A5D04">
        <w:t>Strength</w:t>
      </w:r>
      <w:r>
        <w:t>Value</w:t>
      </w:r>
      <w:r w:rsidR="00CA14CD">
        <w:t xml:space="preserve"> Validation</w:t>
      </w:r>
      <w:bookmarkEnd w:id="498"/>
      <w:bookmarkEnd w:id="499"/>
    </w:p>
    <w:p w14:paraId="7FE09345" w14:textId="77777777" w:rsidR="00BD5A60" w:rsidRDefault="00BD5A60" w:rsidP="002F10A1">
      <w:pPr>
        <w:pStyle w:val="ListParagraph"/>
        <w:numPr>
          <w:ilvl w:val="0"/>
          <w:numId w:val="7"/>
        </w:numPr>
      </w:pPr>
      <w:r>
        <w:t>For each Brand Name there shall be a corresponding StrengthValue.</w:t>
      </w:r>
    </w:p>
    <w:p w14:paraId="657EADB5" w14:textId="77777777" w:rsidR="00BD5A60" w:rsidRDefault="003F0BF1" w:rsidP="002F10A1">
      <w:pPr>
        <w:pStyle w:val="ListParagraph"/>
        <w:numPr>
          <w:ilvl w:val="0"/>
          <w:numId w:val="7"/>
        </w:numPr>
      </w:pPr>
      <w:r>
        <w:t>There may not be any Strength</w:t>
      </w:r>
      <w:r w:rsidR="00BD5A60">
        <w:t>Value that does not have a corresponding Brand Name.</w:t>
      </w:r>
    </w:p>
    <w:p w14:paraId="47DAEB78" w14:textId="77777777" w:rsidR="002965AD" w:rsidRPr="00832459" w:rsidRDefault="002965AD" w:rsidP="00CE0904"/>
    <w:p w14:paraId="348837F5" w14:textId="77777777" w:rsidR="00757B04" w:rsidRDefault="00757B04" w:rsidP="00757B04">
      <w:pPr>
        <w:pStyle w:val="Heading2"/>
      </w:pPr>
      <w:bookmarkStart w:id="500" w:name="_Toc500865047"/>
      <w:bookmarkStart w:id="501" w:name="_Toc492041701"/>
      <w:r w:rsidRPr="002A5D04">
        <w:t>Strength</w:t>
      </w:r>
      <w:r>
        <w:t>Unit Validation</w:t>
      </w:r>
      <w:bookmarkEnd w:id="500"/>
      <w:bookmarkEnd w:id="501"/>
    </w:p>
    <w:p w14:paraId="68D771EA" w14:textId="77777777" w:rsidR="000728C4" w:rsidRDefault="000728C4" w:rsidP="00C82ABE">
      <w:pPr>
        <w:pStyle w:val="ListParagraph"/>
        <w:numPr>
          <w:ilvl w:val="0"/>
          <w:numId w:val="12"/>
        </w:numPr>
      </w:pPr>
      <w:r>
        <w:t xml:space="preserve">For </w:t>
      </w:r>
      <w:r w:rsidRPr="0008049F">
        <w:t xml:space="preserve">each Brand Name </w:t>
      </w:r>
      <w:r>
        <w:t>there shall be a corresponding StrengthUnit.</w:t>
      </w:r>
    </w:p>
    <w:p w14:paraId="2C3A1BE4" w14:textId="77777777" w:rsidR="000728C4" w:rsidRDefault="000728C4" w:rsidP="00C82ABE">
      <w:pPr>
        <w:pStyle w:val="ListParagraph"/>
        <w:numPr>
          <w:ilvl w:val="0"/>
          <w:numId w:val="12"/>
        </w:numPr>
      </w:pPr>
      <w:r>
        <w:t xml:space="preserve">There may not be any StrengthUnit that does not have a corresponding </w:t>
      </w:r>
      <w:r w:rsidRPr="0008049F">
        <w:t>Brand Name</w:t>
      </w:r>
      <w:r>
        <w:t>.</w:t>
      </w:r>
    </w:p>
    <w:p w14:paraId="4C4CB34C" w14:textId="77777777" w:rsidR="003B46FA" w:rsidRDefault="003B46FA" w:rsidP="003F0BF1"/>
    <w:p w14:paraId="358750AA" w14:textId="77777777" w:rsidR="003B46FA" w:rsidRDefault="003B46FA" w:rsidP="003B46FA">
      <w:pPr>
        <w:pStyle w:val="Heading2"/>
      </w:pPr>
      <w:bookmarkStart w:id="502" w:name="_Toc500865048"/>
      <w:bookmarkStart w:id="503" w:name="_Toc492041702"/>
      <w:r w:rsidRPr="002A5D04">
        <w:lastRenderedPageBreak/>
        <w:t>Strength</w:t>
      </w:r>
      <w:r>
        <w:t>Per</w:t>
      </w:r>
      <w:r w:rsidRPr="002A5D04">
        <w:t>Dosage</w:t>
      </w:r>
      <w:r>
        <w:t>Value Validation</w:t>
      </w:r>
      <w:bookmarkEnd w:id="502"/>
      <w:bookmarkEnd w:id="503"/>
    </w:p>
    <w:p w14:paraId="232E4C5F" w14:textId="77777777" w:rsidR="003B46FA" w:rsidRDefault="003B46FA" w:rsidP="00C82ABE">
      <w:pPr>
        <w:pStyle w:val="ListParagraph"/>
        <w:numPr>
          <w:ilvl w:val="0"/>
          <w:numId w:val="13"/>
        </w:numPr>
      </w:pPr>
      <w:r>
        <w:t xml:space="preserve">For each Brand Name there shall be a corresponding </w:t>
      </w:r>
      <w:r w:rsidR="007E7E76">
        <w:t>StrengthPerDosage</w:t>
      </w:r>
      <w:r>
        <w:t>.</w:t>
      </w:r>
    </w:p>
    <w:p w14:paraId="42349E58" w14:textId="77777777" w:rsidR="003B46FA" w:rsidRDefault="003B46FA" w:rsidP="00C82ABE">
      <w:pPr>
        <w:pStyle w:val="ListParagraph"/>
        <w:numPr>
          <w:ilvl w:val="0"/>
          <w:numId w:val="13"/>
        </w:numPr>
      </w:pPr>
      <w:r>
        <w:t xml:space="preserve">There may not be any </w:t>
      </w:r>
      <w:r w:rsidR="007E7E76">
        <w:t>StrengthPerDosage</w:t>
      </w:r>
      <w:r w:rsidR="0008049F" w:rsidRPr="0008049F">
        <w:t xml:space="preserve"> </w:t>
      </w:r>
      <w:r>
        <w:t>that does not have a corresponding Brand Name.</w:t>
      </w:r>
    </w:p>
    <w:p w14:paraId="77AB7AE5" w14:textId="77777777" w:rsidR="003B46FA" w:rsidRPr="00832459" w:rsidRDefault="003B46FA" w:rsidP="003B46FA"/>
    <w:p w14:paraId="089696BC" w14:textId="77777777" w:rsidR="000728C4" w:rsidRDefault="000728C4" w:rsidP="000728C4">
      <w:pPr>
        <w:pStyle w:val="Heading2"/>
      </w:pPr>
      <w:bookmarkStart w:id="504" w:name="_Toc500865049"/>
      <w:bookmarkStart w:id="505" w:name="_Toc492041703"/>
      <w:r>
        <w:t>DosageUnit Validation</w:t>
      </w:r>
      <w:bookmarkEnd w:id="504"/>
      <w:bookmarkEnd w:id="505"/>
    </w:p>
    <w:p w14:paraId="1421615F" w14:textId="77777777" w:rsidR="000728C4" w:rsidRDefault="000728C4" w:rsidP="00390473">
      <w:pPr>
        <w:pStyle w:val="ListParagraph"/>
        <w:numPr>
          <w:ilvl w:val="0"/>
          <w:numId w:val="30"/>
        </w:numPr>
      </w:pPr>
      <w:r>
        <w:t xml:space="preserve">For </w:t>
      </w:r>
      <w:r w:rsidRPr="0008049F">
        <w:t xml:space="preserve">each Brand Name </w:t>
      </w:r>
      <w:r>
        <w:t>there shall be a corresponding DosageUnit.</w:t>
      </w:r>
    </w:p>
    <w:p w14:paraId="5FA14064" w14:textId="77777777" w:rsidR="000728C4" w:rsidRDefault="000728C4" w:rsidP="00390473">
      <w:pPr>
        <w:pStyle w:val="ListParagraph"/>
        <w:numPr>
          <w:ilvl w:val="0"/>
          <w:numId w:val="30"/>
        </w:numPr>
      </w:pPr>
      <w:r>
        <w:t xml:space="preserve">There may not be any DosageUnit that does not have a corresponding </w:t>
      </w:r>
      <w:r w:rsidRPr="0008049F">
        <w:t>Brand Name</w:t>
      </w:r>
      <w:r>
        <w:t>.</w:t>
      </w:r>
    </w:p>
    <w:p w14:paraId="48303616" w14:textId="77777777" w:rsidR="00A807A9" w:rsidRDefault="00A807A9" w:rsidP="00A807A9"/>
    <w:p w14:paraId="6BB5A81F" w14:textId="77777777" w:rsidR="00F162A9" w:rsidRDefault="003B46FA" w:rsidP="00F162A9">
      <w:pPr>
        <w:pStyle w:val="Heading2"/>
        <w:autoSpaceDE w:val="0"/>
        <w:autoSpaceDN w:val="0"/>
        <w:adjustRightInd w:val="0"/>
        <w:rPr>
          <w:del w:id="506" w:author="pbx" w:date="2017-12-12T18:04:00Z"/>
        </w:rPr>
      </w:pPr>
      <w:bookmarkStart w:id="507" w:name="_Toc500865050"/>
      <w:bookmarkStart w:id="508" w:name="_Toc492041704"/>
      <w:del w:id="509" w:author="pbx" w:date="2017-12-12T18:04:00Z">
        <w:r>
          <w:delText>Route</w:delText>
        </w:r>
        <w:r w:rsidR="00F162A9" w:rsidRPr="001F230D">
          <w:delText>ofAdministration</w:delText>
        </w:r>
        <w:r w:rsidR="00CA14CD">
          <w:delText xml:space="preserve"> Validation</w:delText>
        </w:r>
        <w:bookmarkEnd w:id="508"/>
      </w:del>
    </w:p>
    <w:p w14:paraId="32FFAE4A" w14:textId="77777777" w:rsidR="000728C4" w:rsidRDefault="000728C4" w:rsidP="00C82ABE">
      <w:pPr>
        <w:pStyle w:val="ListParagraph"/>
        <w:numPr>
          <w:ilvl w:val="0"/>
          <w:numId w:val="17"/>
        </w:numPr>
        <w:autoSpaceDE w:val="0"/>
        <w:autoSpaceDN w:val="0"/>
        <w:adjustRightInd w:val="0"/>
        <w:rPr>
          <w:del w:id="510" w:author="pbx" w:date="2017-12-12T18:04:00Z"/>
        </w:rPr>
      </w:pPr>
      <w:del w:id="511" w:author="pbx" w:date="2017-12-12T18:04:00Z">
        <w:r>
          <w:delText xml:space="preserve">For each Brand Name there shall be a corresponding </w:delText>
        </w:r>
        <w:r w:rsidRPr="0008049F">
          <w:delText>RouteofAdministration</w:delText>
        </w:r>
        <w:r>
          <w:delText>.</w:delText>
        </w:r>
      </w:del>
    </w:p>
    <w:p w14:paraId="15CE1EA2" w14:textId="77777777" w:rsidR="00E83024" w:rsidRDefault="00E83024" w:rsidP="00C82ABE">
      <w:pPr>
        <w:pStyle w:val="ListParagraph"/>
        <w:numPr>
          <w:ilvl w:val="1"/>
          <w:numId w:val="17"/>
        </w:numPr>
        <w:autoSpaceDE w:val="0"/>
        <w:autoSpaceDN w:val="0"/>
        <w:adjustRightInd w:val="0"/>
        <w:rPr>
          <w:del w:id="512" w:author="pbx" w:date="2017-12-12T18:04:00Z"/>
        </w:rPr>
      </w:pPr>
      <w:commentRangeStart w:id="513"/>
      <w:del w:id="514" w:author="pbx" w:date="2017-12-12T18:04:00Z">
        <w:r>
          <w:delText>DT Rule 35 checks that the number of Brand Names and RouteofAdministration elements are the same.</w:delText>
        </w:r>
        <w:commentRangeEnd w:id="513"/>
        <w:r>
          <w:rPr>
            <w:rStyle w:val="CommentReference"/>
          </w:rPr>
          <w:commentReference w:id="513"/>
        </w:r>
      </w:del>
    </w:p>
    <w:p w14:paraId="1F79E6D9" w14:textId="77777777" w:rsidR="00E83024" w:rsidRDefault="00E83024" w:rsidP="00C82ABE">
      <w:pPr>
        <w:pStyle w:val="ListParagraph"/>
        <w:numPr>
          <w:ilvl w:val="0"/>
          <w:numId w:val="17"/>
        </w:numPr>
        <w:autoSpaceDE w:val="0"/>
        <w:autoSpaceDN w:val="0"/>
        <w:adjustRightInd w:val="0"/>
        <w:rPr>
          <w:del w:id="515" w:author="pbx" w:date="2017-12-12T18:04:00Z"/>
        </w:rPr>
      </w:pPr>
    </w:p>
    <w:p w14:paraId="2299DCF0" w14:textId="77777777" w:rsidR="000728C4" w:rsidRDefault="000728C4" w:rsidP="00C82ABE">
      <w:pPr>
        <w:pStyle w:val="ListParagraph"/>
        <w:numPr>
          <w:ilvl w:val="0"/>
          <w:numId w:val="17"/>
        </w:numPr>
        <w:autoSpaceDE w:val="0"/>
        <w:autoSpaceDN w:val="0"/>
        <w:adjustRightInd w:val="0"/>
        <w:rPr>
          <w:del w:id="516" w:author="pbx" w:date="2017-12-12T18:04:00Z"/>
        </w:rPr>
      </w:pPr>
      <w:del w:id="517" w:author="pbx" w:date="2017-12-12T18:04:00Z">
        <w:r>
          <w:delText xml:space="preserve">There may not be any </w:delText>
        </w:r>
        <w:r w:rsidRPr="0008049F">
          <w:delText xml:space="preserve">RouteofAdministration </w:delText>
        </w:r>
        <w:r>
          <w:delText>that does not have a corresponding Brand Name.</w:delText>
        </w:r>
      </w:del>
    </w:p>
    <w:p w14:paraId="03BDAF52" w14:textId="77777777" w:rsidR="00E83024" w:rsidRDefault="00E83024" w:rsidP="00C82ABE">
      <w:pPr>
        <w:pStyle w:val="ListParagraph"/>
        <w:numPr>
          <w:ilvl w:val="1"/>
          <w:numId w:val="17"/>
        </w:numPr>
        <w:autoSpaceDE w:val="0"/>
        <w:autoSpaceDN w:val="0"/>
        <w:adjustRightInd w:val="0"/>
        <w:rPr>
          <w:del w:id="518" w:author="pbx" w:date="2017-12-12T18:04:00Z"/>
        </w:rPr>
      </w:pPr>
      <w:del w:id="519" w:author="pbx" w:date="2017-12-12T18:04:00Z">
        <w:r>
          <w:delText>Validated by DT Rule 35.</w:delText>
        </w:r>
      </w:del>
    </w:p>
    <w:p w14:paraId="1EFB7EE2" w14:textId="77777777" w:rsidR="00A807A9" w:rsidRDefault="00A807A9" w:rsidP="00A807A9">
      <w:pPr>
        <w:rPr>
          <w:del w:id="520" w:author="pbx" w:date="2017-12-12T18:04:00Z"/>
        </w:rPr>
      </w:pPr>
    </w:p>
    <w:p w14:paraId="7C97CA32" w14:textId="77777777" w:rsidR="00A807A9" w:rsidRDefault="00A807A9" w:rsidP="00A807A9">
      <w:pPr>
        <w:pStyle w:val="Heading2"/>
      </w:pPr>
      <w:bookmarkStart w:id="521" w:name="_Toc492041705"/>
      <w:r>
        <w:t>Active</w:t>
      </w:r>
      <w:r w:rsidRPr="001F230D">
        <w:t>Ingredients</w:t>
      </w:r>
      <w:r>
        <w:t xml:space="preserve"> Validation</w:t>
      </w:r>
      <w:bookmarkEnd w:id="507"/>
      <w:bookmarkEnd w:id="521"/>
    </w:p>
    <w:p w14:paraId="6634E90E" w14:textId="77777777" w:rsidR="008067A9" w:rsidRDefault="008067A9" w:rsidP="00C82ABE">
      <w:pPr>
        <w:pStyle w:val="ListParagraph"/>
        <w:numPr>
          <w:ilvl w:val="0"/>
          <w:numId w:val="14"/>
        </w:numPr>
      </w:pPr>
      <w:r>
        <w:t xml:space="preserve">For each </w:t>
      </w:r>
      <w:r w:rsidR="0008049F" w:rsidRPr="0008049F">
        <w:t xml:space="preserve">Brand Name </w:t>
      </w:r>
      <w:r w:rsidR="007E7E76">
        <w:t xml:space="preserve">element there shall be one or more </w:t>
      </w:r>
      <w:r>
        <w:t>corresponding Active</w:t>
      </w:r>
      <w:r w:rsidRPr="001F230D">
        <w:t>Ingredients</w:t>
      </w:r>
      <w:r>
        <w:t xml:space="preserve"> element</w:t>
      </w:r>
      <w:r w:rsidR="006B5197">
        <w:t>(s)</w:t>
      </w:r>
    </w:p>
    <w:p w14:paraId="16DDB8E5" w14:textId="77777777" w:rsidR="008067A9" w:rsidRDefault="008067A9" w:rsidP="00C82ABE">
      <w:pPr>
        <w:pStyle w:val="ListParagraph"/>
        <w:numPr>
          <w:ilvl w:val="0"/>
          <w:numId w:val="14"/>
        </w:numPr>
      </w:pPr>
      <w:r>
        <w:t>There may not be any Active</w:t>
      </w:r>
      <w:r w:rsidRPr="001F230D">
        <w:t>Ingredients</w:t>
      </w:r>
      <w:r>
        <w:t xml:space="preserve"> that does not have a corresponding </w:t>
      </w:r>
      <w:r w:rsidR="0008049F" w:rsidRPr="0008049F">
        <w:t>Brand Name</w:t>
      </w:r>
      <w:r>
        <w:t>.</w:t>
      </w:r>
    </w:p>
    <w:p w14:paraId="530AF7DE" w14:textId="77777777" w:rsidR="00F162A9" w:rsidRDefault="00F162A9" w:rsidP="00F162A9">
      <w:pPr>
        <w:rPr>
          <w:lang w:val="en-CA"/>
        </w:rPr>
      </w:pPr>
    </w:p>
    <w:p w14:paraId="66D3CED8" w14:textId="77777777" w:rsidR="00F162A9" w:rsidRDefault="00F162A9" w:rsidP="00F162A9">
      <w:pPr>
        <w:pStyle w:val="Heading2"/>
      </w:pPr>
      <w:bookmarkStart w:id="522" w:name="_Toc500865051"/>
      <w:bookmarkStart w:id="523" w:name="_Toc492041706"/>
      <w:r w:rsidRPr="001F230D">
        <w:t>Clinically Relevant Nonmedicinal Ingredients</w:t>
      </w:r>
      <w:r w:rsidR="00CA14CD">
        <w:t xml:space="preserve"> Validation</w:t>
      </w:r>
      <w:bookmarkEnd w:id="522"/>
      <w:bookmarkEnd w:id="523"/>
    </w:p>
    <w:p w14:paraId="66B33472" w14:textId="77777777" w:rsidR="002D259C" w:rsidRDefault="002D259C" w:rsidP="00C82ABE">
      <w:pPr>
        <w:pStyle w:val="ListParagraph"/>
        <w:numPr>
          <w:ilvl w:val="0"/>
          <w:numId w:val="15"/>
        </w:numPr>
      </w:pPr>
      <w:r>
        <w:t xml:space="preserve">Zero or more </w:t>
      </w:r>
      <w:r w:rsidR="00A807A9">
        <w:t>Nonmedicinal</w:t>
      </w:r>
      <w:r w:rsidR="00A807A9" w:rsidRPr="001F230D">
        <w:t>Ingredients</w:t>
      </w:r>
      <w:r w:rsidR="00A807A9">
        <w:t xml:space="preserve"> </w:t>
      </w:r>
      <w:r>
        <w:t xml:space="preserve">elements are </w:t>
      </w:r>
      <w:r w:rsidR="00A807A9">
        <w:t>permitted</w:t>
      </w:r>
      <w:r>
        <w:t>.</w:t>
      </w:r>
    </w:p>
    <w:p w14:paraId="03EFDC8C" w14:textId="77777777" w:rsidR="00A807A9" w:rsidRDefault="00A807A9" w:rsidP="00C82ABE">
      <w:pPr>
        <w:pStyle w:val="ListParagraph"/>
        <w:numPr>
          <w:ilvl w:val="0"/>
          <w:numId w:val="15"/>
        </w:numPr>
      </w:pPr>
      <w:r>
        <w:t>There may not be any Nonmedicinal</w:t>
      </w:r>
      <w:r w:rsidRPr="001F230D">
        <w:t>Ingredients</w:t>
      </w:r>
      <w:r>
        <w:t xml:space="preserve"> elements that do not have a corresponding </w:t>
      </w:r>
      <w:r w:rsidR="0008049F">
        <w:t>Brand Name</w:t>
      </w:r>
      <w:r>
        <w:t>.</w:t>
      </w:r>
    </w:p>
    <w:p w14:paraId="23ECA640" w14:textId="77777777" w:rsidR="00F162A9" w:rsidRPr="00757B04" w:rsidRDefault="00F162A9" w:rsidP="00757B04">
      <w:pPr>
        <w:rPr>
          <w:lang w:val="en-CA"/>
        </w:rPr>
      </w:pPr>
    </w:p>
    <w:p w14:paraId="48B2B25A" w14:textId="77777777" w:rsidR="007A5791" w:rsidRDefault="00757B04" w:rsidP="007A5791">
      <w:pPr>
        <w:pStyle w:val="Heading1"/>
      </w:pPr>
      <w:bookmarkStart w:id="524" w:name="_Toc500865052"/>
      <w:bookmarkStart w:id="525" w:name="_Toc492041707"/>
      <w:r>
        <w:t xml:space="preserve">Labeling </w:t>
      </w:r>
      <w:r w:rsidR="00131211">
        <w:t>Section</w:t>
      </w:r>
      <w:r w:rsidR="007A5791">
        <w:t xml:space="preserve"> Information</w:t>
      </w:r>
      <w:bookmarkEnd w:id="524"/>
      <w:bookmarkEnd w:id="525"/>
    </w:p>
    <w:p w14:paraId="0A70FD04" w14:textId="77777777" w:rsidR="00024D04" w:rsidRDefault="007A5791" w:rsidP="007A5791">
      <w:pPr>
        <w:ind w:left="432"/>
        <w:rPr>
          <w:lang w:val="en-CA"/>
        </w:rPr>
      </w:pPr>
      <w:r>
        <w:rPr>
          <w:lang w:val="en-CA"/>
        </w:rPr>
        <w:t xml:space="preserve">Outlined </w:t>
      </w:r>
      <w:r w:rsidR="00131211">
        <w:rPr>
          <w:lang w:val="en-CA"/>
        </w:rPr>
        <w:t>below are the specifics</w:t>
      </w:r>
      <w:r>
        <w:rPr>
          <w:lang w:val="en-CA"/>
        </w:rPr>
        <w:t xml:space="preserve"> relating </w:t>
      </w:r>
      <w:r w:rsidR="00131211">
        <w:rPr>
          <w:lang w:val="en-CA"/>
        </w:rPr>
        <w:t xml:space="preserve">to the </w:t>
      </w:r>
      <w:r>
        <w:rPr>
          <w:lang w:val="en-CA"/>
        </w:rPr>
        <w:t xml:space="preserve">PM </w:t>
      </w:r>
      <w:r w:rsidR="00757B04">
        <w:rPr>
          <w:lang w:val="en-CA"/>
        </w:rPr>
        <w:t>C</w:t>
      </w:r>
      <w:r>
        <w:rPr>
          <w:lang w:val="en-CA"/>
        </w:rPr>
        <w:t>ontent</w:t>
      </w:r>
      <w:r w:rsidR="00131211">
        <w:rPr>
          <w:lang w:val="en-CA"/>
        </w:rPr>
        <w:t xml:space="preserve"> </w:t>
      </w:r>
      <w:r w:rsidR="00757B04">
        <w:rPr>
          <w:lang w:val="en-CA"/>
        </w:rPr>
        <w:t>S</w:t>
      </w:r>
      <w:r w:rsidR="00131211">
        <w:rPr>
          <w:lang w:val="en-CA"/>
        </w:rPr>
        <w:t>ections</w:t>
      </w:r>
      <w:r w:rsidR="00CE0904">
        <w:rPr>
          <w:lang w:val="en-CA"/>
        </w:rPr>
        <w:t>.</w:t>
      </w:r>
      <w:r w:rsidR="00131211">
        <w:rPr>
          <w:lang w:val="en-CA"/>
        </w:rPr>
        <w:t xml:space="preserve"> </w:t>
      </w:r>
      <w:r w:rsidR="00024D04">
        <w:rPr>
          <w:lang w:val="en-CA"/>
        </w:rPr>
        <w:t>Sections may contain sub sections as well as content</w:t>
      </w:r>
      <w:r w:rsidR="00131211">
        <w:rPr>
          <w:lang w:val="en-CA"/>
        </w:rPr>
        <w:t xml:space="preserve"> unless specified in the section validation rules.  </w:t>
      </w:r>
    </w:p>
    <w:p w14:paraId="2BA73F85" w14:textId="77777777" w:rsidR="00131211" w:rsidRDefault="00131211" w:rsidP="007A5791">
      <w:pPr>
        <w:rPr>
          <w:rFonts w:ascii="Arial" w:hAnsi="Arial" w:cs="Arial"/>
          <w:color w:val="000000"/>
          <w:sz w:val="20"/>
          <w:highlight w:val="white"/>
          <w:lang w:val="en-CA"/>
        </w:rPr>
      </w:pPr>
    </w:p>
    <w:p w14:paraId="4A3CAC94" w14:textId="77777777" w:rsidR="00E83024" w:rsidRPr="00BA0AA1" w:rsidRDefault="003424D9" w:rsidP="00BA0AA1">
      <w:pPr>
        <w:pStyle w:val="Heading2"/>
        <w:rPr>
          <w:lang w:val="fr-CA"/>
        </w:rPr>
      </w:pPr>
      <w:bookmarkStart w:id="526" w:name="_Toc500865053"/>
      <w:bookmarkStart w:id="527" w:name="_Toc492041708"/>
      <w:r>
        <w:rPr>
          <w:lang w:val="fr-CA"/>
        </w:rPr>
        <w:t>General Validation</w:t>
      </w:r>
      <w:bookmarkEnd w:id="526"/>
      <w:bookmarkEnd w:id="527"/>
    </w:p>
    <w:p w14:paraId="14B58CC0" w14:textId="69C70FA1" w:rsidR="00D669E2" w:rsidRDefault="00BA0AA1" w:rsidP="00C82ABE">
      <w:pPr>
        <w:pStyle w:val="ListParagraph"/>
        <w:numPr>
          <w:ilvl w:val="0"/>
          <w:numId w:val="19"/>
        </w:numPr>
      </w:pPr>
      <w:r>
        <w:t xml:space="preserve">The Section Details are encoded in OID </w:t>
      </w:r>
      <w:r w:rsidRPr="00D877DC">
        <w:t>2.16.840.1.113883.2.20.6.36</w:t>
      </w:r>
      <w:r>
        <w:t xml:space="preserve"> (</w:t>
      </w:r>
      <w:r w:rsidRPr="00D877DC">
        <w:t>structure-aspects</w:t>
      </w:r>
      <w:r>
        <w:t xml:space="preserve">), it is included in </w:t>
      </w:r>
      <w:del w:id="528" w:author="pbx" w:date="2017-12-12T18:04:00Z">
        <w:r>
          <w:delText>Annex</w:delText>
        </w:r>
      </w:del>
      <w:ins w:id="529" w:author="pbx" w:date="2017-12-12T18:04:00Z">
        <w:r w:rsidR="004928DD">
          <w:t>Appendix</w:t>
        </w:r>
      </w:ins>
      <w:r>
        <w:t xml:space="preserve"> A as a reference, it </w:t>
      </w:r>
      <w:r w:rsidR="00FC2760">
        <w:t xml:space="preserve">details the &lt;code@code&gt; value, as well as the heading level and cardinality </w:t>
      </w:r>
      <w:r w:rsidR="00464677">
        <w:t>for each labeling section:</w:t>
      </w:r>
    </w:p>
    <w:p w14:paraId="13E55335" w14:textId="77777777" w:rsidR="00E83024" w:rsidRDefault="00E83024" w:rsidP="00C82ABE">
      <w:pPr>
        <w:pStyle w:val="ListParagraph"/>
        <w:numPr>
          <w:ilvl w:val="1"/>
          <w:numId w:val="19"/>
        </w:numPr>
      </w:pPr>
      <w:r>
        <w:t>DT Rule 36, identifies that a</w:t>
      </w:r>
      <w:r w:rsidRPr="00FA6AEE">
        <w:t>n inappropriate section was included</w:t>
      </w:r>
    </w:p>
    <w:p w14:paraId="5FB5C73B" w14:textId="77777777" w:rsidR="00E83024" w:rsidRPr="00FA6AEE" w:rsidRDefault="00E83024" w:rsidP="00C82ABE">
      <w:pPr>
        <w:pStyle w:val="ListParagraph"/>
        <w:numPr>
          <w:ilvl w:val="1"/>
          <w:numId w:val="19"/>
        </w:numPr>
      </w:pPr>
      <w:commentRangeStart w:id="530"/>
      <w:r w:rsidRPr="00FA6AEE">
        <w:t>DT Rule 37</w:t>
      </w:r>
      <w:r>
        <w:t>,</w:t>
      </w:r>
      <w:r w:rsidRPr="00FA6AEE">
        <w:t xml:space="preserve"> identifies that an incorrect number of sections were included.</w:t>
      </w:r>
      <w:commentRangeEnd w:id="530"/>
      <w:r w:rsidR="00EB2E5C">
        <w:rPr>
          <w:rStyle w:val="CommentReference"/>
        </w:rPr>
        <w:commentReference w:id="530"/>
      </w:r>
    </w:p>
    <w:p w14:paraId="5BA91E5D" w14:textId="77777777" w:rsidR="00E83024" w:rsidRDefault="00E83024" w:rsidP="00C82ABE">
      <w:pPr>
        <w:pStyle w:val="ListParagraph"/>
        <w:numPr>
          <w:ilvl w:val="1"/>
          <w:numId w:val="19"/>
        </w:numPr>
      </w:pPr>
      <w:r>
        <w:t>DT Rule 40, identifies that the section sequence does not match the IG.</w:t>
      </w:r>
    </w:p>
    <w:p w14:paraId="01FEC043" w14:textId="77777777" w:rsidR="00C53D71" w:rsidRDefault="00C53D71" w:rsidP="00C53D71">
      <w:pPr>
        <w:pStyle w:val="ListParagraph"/>
        <w:ind w:left="1296"/>
      </w:pPr>
    </w:p>
    <w:p w14:paraId="25228217" w14:textId="7FBDD1A9" w:rsidR="00C243A3" w:rsidRPr="00C243A3" w:rsidRDefault="00C53D71" w:rsidP="00C53D71">
      <w:pPr>
        <w:pStyle w:val="ListParagraph"/>
        <w:numPr>
          <w:ilvl w:val="0"/>
          <w:numId w:val="19"/>
        </w:numPr>
        <w:rPr>
          <w:ins w:id="531" w:author="pbx" w:date="2017-12-12T18:04:00Z"/>
        </w:rPr>
      </w:pPr>
      <w:r>
        <w:t xml:space="preserve">Each section shall have </w:t>
      </w:r>
      <w:del w:id="532" w:author="pbx" w:date="2017-12-12T18:04:00Z">
        <w:r>
          <w:delText>a</w:delText>
        </w:r>
        <w:r w:rsidR="008362C1">
          <w:delText>n</w:delText>
        </w:r>
        <w:r w:rsidRPr="00C53D71">
          <w:delText xml:space="preserve"> </w:delText>
        </w:r>
      </w:del>
      <w:r>
        <w:t>effectiveTime</w:t>
      </w:r>
      <w:del w:id="533" w:author="pbx" w:date="2017-12-12T18:04:00Z">
        <w:r>
          <w:delText>@</w:delText>
        </w:r>
        <w:r w:rsidRPr="00C53D71">
          <w:delText>value</w:delText>
        </w:r>
        <w:r>
          <w:delText xml:space="preserve"> attribute</w:delText>
        </w:r>
      </w:del>
      <w:ins w:id="534" w:author="pbx" w:date="2017-12-12T18:04:00Z">
        <w:r w:rsidR="00C243A3">
          <w:t xml:space="preserve"> information</w:t>
        </w:r>
      </w:ins>
      <w:r>
        <w:t xml:space="preserve">, that captures the </w:t>
      </w:r>
      <w:del w:id="535" w:author="pbx" w:date="2017-12-12T18:04:00Z">
        <w:r w:rsidRPr="00C53D71">
          <w:rPr>
            <w:lang w:val="en-CA"/>
          </w:rPr>
          <w:delText>that captures</w:delText>
        </w:r>
      </w:del>
      <w:ins w:id="536" w:author="pbx" w:date="2017-12-12T18:04:00Z">
        <w:r w:rsidR="00C243A3" w:rsidRPr="00737695">
          <w:t xml:space="preserve">Date of Initial Approval </w:t>
        </w:r>
        <w:r w:rsidR="00C243A3">
          <w:t>and</w:t>
        </w:r>
      </w:ins>
      <w:r w:rsidR="00C243A3">
        <w:t xml:space="preserve"> the </w:t>
      </w:r>
      <w:r w:rsidRPr="00C53D71">
        <w:rPr>
          <w:lang w:val="en-CA"/>
        </w:rPr>
        <w:t xml:space="preserve">Date of Revision of the specific </w:t>
      </w:r>
      <w:r>
        <w:rPr>
          <w:lang w:val="en-CA"/>
        </w:rPr>
        <w:t>section</w:t>
      </w:r>
      <w:r w:rsidRPr="00C53D71">
        <w:rPr>
          <w:lang w:val="en-CA"/>
        </w:rPr>
        <w:t>.</w:t>
      </w:r>
    </w:p>
    <w:p w14:paraId="37E5653B" w14:textId="77777777" w:rsidR="00C243A3" w:rsidRDefault="00C243A3" w:rsidP="00C243A3">
      <w:pPr>
        <w:pStyle w:val="ListParagraph"/>
        <w:numPr>
          <w:ilvl w:val="1"/>
          <w:numId w:val="19"/>
        </w:numPr>
        <w:rPr>
          <w:ins w:id="537" w:author="pbx" w:date="2017-12-12T18:04:00Z"/>
        </w:rPr>
      </w:pPr>
      <w:ins w:id="538" w:author="pbx" w:date="2017-12-12T18:04:00Z">
        <w:r>
          <w:t>???</w:t>
        </w:r>
      </w:ins>
    </w:p>
    <w:p w14:paraId="76694DBD" w14:textId="77777777" w:rsidR="00C243A3" w:rsidRDefault="00C243A3" w:rsidP="00C243A3">
      <w:pPr>
        <w:pStyle w:val="ListParagraph"/>
        <w:ind w:left="1296"/>
        <w:rPr>
          <w:ins w:id="539" w:author="pbx" w:date="2017-12-12T18:04:00Z"/>
        </w:rPr>
      </w:pPr>
    </w:p>
    <w:p w14:paraId="40D84C89" w14:textId="30213B0E" w:rsidR="00C243A3" w:rsidRDefault="00C243A3" w:rsidP="00C243A3">
      <w:pPr>
        <w:pStyle w:val="ListParagraph"/>
        <w:numPr>
          <w:ilvl w:val="0"/>
          <w:numId w:val="19"/>
        </w:numPr>
      </w:pPr>
      <w:ins w:id="540" w:author="pbx" w:date="2017-12-12T18:04:00Z">
        <w:r w:rsidRPr="00675DAA">
          <w:lastRenderedPageBreak/>
          <w:t>effectiveTime</w:t>
        </w:r>
        <w:r w:rsidRPr="00737695">
          <w:t xml:space="preserve"> Low = Date of Initial Approval for the specific content section.</w:t>
        </w:r>
      </w:ins>
      <w:r>
        <w:t xml:space="preserve"> </w:t>
      </w:r>
      <w:r>
        <w:rPr>
          <w:lang w:val="en-CA"/>
        </w:rPr>
        <w:t xml:space="preserve">Note this value changes if a link target is changed (changing the file content requires the reference to have a new </w:t>
      </w:r>
      <w:r>
        <w:t>effectiveTime</w:t>
      </w:r>
      <w:del w:id="541" w:author="pbx" w:date="2017-12-12T18:04:00Z">
        <w:r w:rsidR="008362C1">
          <w:delText>@</w:delText>
        </w:r>
        <w:r w:rsidR="008362C1" w:rsidRPr="00C53D71">
          <w:delText>value</w:delText>
        </w:r>
      </w:del>
      <w:r>
        <w:t>).</w:t>
      </w:r>
    </w:p>
    <w:p w14:paraId="44FD0DCB" w14:textId="77777777" w:rsidR="00C243A3" w:rsidRDefault="00C243A3" w:rsidP="00C243A3">
      <w:pPr>
        <w:pStyle w:val="ListParagraph"/>
        <w:numPr>
          <w:ilvl w:val="1"/>
          <w:numId w:val="19"/>
        </w:numPr>
        <w:rPr>
          <w:ins w:id="542" w:author="pbx" w:date="2017-12-12T18:04:00Z"/>
        </w:rPr>
      </w:pPr>
      <w:ins w:id="543" w:author="pbx" w:date="2017-12-12T18:04:00Z">
        <w:r>
          <w:t>???</w:t>
        </w:r>
      </w:ins>
    </w:p>
    <w:p w14:paraId="3B06FF69" w14:textId="77777777" w:rsidR="00C243A3" w:rsidRPr="00737695" w:rsidRDefault="00C243A3" w:rsidP="00C243A3">
      <w:pPr>
        <w:pStyle w:val="ListParagraph"/>
        <w:ind w:left="1296"/>
        <w:rPr>
          <w:ins w:id="544" w:author="pbx" w:date="2017-12-12T18:04:00Z"/>
        </w:rPr>
      </w:pPr>
    </w:p>
    <w:p w14:paraId="168130BF" w14:textId="77777777" w:rsidR="00C243A3" w:rsidRDefault="00C243A3" w:rsidP="00C243A3">
      <w:pPr>
        <w:pStyle w:val="ListParagraph"/>
        <w:numPr>
          <w:ilvl w:val="0"/>
          <w:numId w:val="19"/>
        </w:numPr>
        <w:rPr>
          <w:ins w:id="545" w:author="pbx" w:date="2017-12-12T18:04:00Z"/>
        </w:rPr>
      </w:pPr>
      <w:ins w:id="546" w:author="pbx" w:date="2017-12-12T18:04:00Z">
        <w:r w:rsidRPr="00675DAA">
          <w:t>effectiveTime</w:t>
        </w:r>
        <w:r w:rsidRPr="00737695">
          <w:t xml:space="preserve"> High = Date of Revision for the specific content section.</w:t>
        </w:r>
      </w:ins>
    </w:p>
    <w:p w14:paraId="7537BB71" w14:textId="77777777" w:rsidR="00C243A3" w:rsidRPr="00C53D71" w:rsidRDefault="00C243A3" w:rsidP="00C243A3">
      <w:pPr>
        <w:rPr>
          <w:ins w:id="547" w:author="pbx" w:date="2017-12-12T18:04:00Z"/>
        </w:rPr>
      </w:pPr>
    </w:p>
    <w:p w14:paraId="761ED6C2" w14:textId="77777777" w:rsidR="00C243A3" w:rsidRDefault="00C243A3" w:rsidP="00C243A3">
      <w:pPr>
        <w:pStyle w:val="Heading2"/>
        <w:rPr>
          <w:ins w:id="548" w:author="pbx" w:date="2017-12-12T18:04:00Z"/>
        </w:rPr>
      </w:pPr>
      <w:bookmarkStart w:id="549" w:name="_Toc500865054"/>
      <w:ins w:id="550" w:author="pbx" w:date="2017-12-12T18:04:00Z">
        <w:r>
          <w:t>Title Page Information</w:t>
        </w:r>
        <w:r w:rsidRPr="009C3572">
          <w:rPr>
            <w:highlight w:val="white"/>
          </w:rPr>
          <w:t xml:space="preserve"> </w:t>
        </w:r>
        <w:r>
          <w:rPr>
            <w:highlight w:val="white"/>
          </w:rPr>
          <w:t>Section</w:t>
        </w:r>
        <w:r>
          <w:t xml:space="preserve"> Validation</w:t>
        </w:r>
        <w:bookmarkEnd w:id="549"/>
      </w:ins>
    </w:p>
    <w:p w14:paraId="1821C24C" w14:textId="77777777" w:rsidR="00C243A3" w:rsidRDefault="00C243A3" w:rsidP="00C243A3">
      <w:pPr>
        <w:pStyle w:val="ListParagraph"/>
        <w:numPr>
          <w:ilvl w:val="0"/>
          <w:numId w:val="6"/>
        </w:numPr>
        <w:rPr>
          <w:ins w:id="551" w:author="pbx" w:date="2017-12-12T18:04:00Z"/>
        </w:rPr>
      </w:pPr>
      <w:ins w:id="552" w:author="pbx" w:date="2017-12-12T18:04:00Z">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ins>
    </w:p>
    <w:p w14:paraId="62278DC9" w14:textId="77777777" w:rsidR="00C243A3" w:rsidRDefault="00C243A3" w:rsidP="00C243A3">
      <w:pPr>
        <w:pStyle w:val="ListParagraph"/>
        <w:numPr>
          <w:ilvl w:val="1"/>
          <w:numId w:val="8"/>
        </w:numPr>
        <w:rPr>
          <w:ins w:id="553" w:author="pbx" w:date="2017-12-12T18:04:00Z"/>
        </w:rPr>
      </w:pPr>
      <w:ins w:id="554" w:author="pbx" w:date="2017-12-12T18:04:00Z">
        <w:r>
          <w:t>DT Rule 43 and 44 identify that there is content.</w:t>
        </w:r>
      </w:ins>
    </w:p>
    <w:p w14:paraId="2277505B" w14:textId="77777777" w:rsidR="00C243A3" w:rsidRDefault="00C243A3" w:rsidP="00C243A3"/>
    <w:p w14:paraId="565281F5" w14:textId="77777777" w:rsidR="00551F0A" w:rsidRDefault="00551F0A" w:rsidP="00551F0A">
      <w:pPr>
        <w:pStyle w:val="Heading2"/>
      </w:pPr>
      <w:bookmarkStart w:id="555" w:name="_Toc500865055"/>
      <w:bookmarkStart w:id="556" w:name="_Toc492041709"/>
      <w:r>
        <w:t>Part I: Health Professional Information</w:t>
      </w:r>
      <w:r w:rsidRPr="009C3572">
        <w:rPr>
          <w:highlight w:val="white"/>
        </w:rPr>
        <w:t xml:space="preserve"> </w:t>
      </w:r>
      <w:r>
        <w:rPr>
          <w:highlight w:val="white"/>
        </w:rPr>
        <w:t>Section</w:t>
      </w:r>
      <w:r>
        <w:t xml:space="preserve"> Validation</w:t>
      </w:r>
      <w:bookmarkEnd w:id="555"/>
      <w:bookmarkEnd w:id="556"/>
    </w:p>
    <w:p w14:paraId="3650781C" w14:textId="77777777" w:rsidR="00976696" w:rsidRDefault="00976696" w:rsidP="00976696">
      <w:pPr>
        <w:pStyle w:val="ListParagraph"/>
        <w:numPr>
          <w:ilvl w:val="0"/>
          <w:numId w:val="6"/>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14:paraId="481C976C" w14:textId="77777777" w:rsidR="00976696" w:rsidRDefault="00976696" w:rsidP="00976696">
      <w:pPr>
        <w:pStyle w:val="ListParagraph"/>
        <w:numPr>
          <w:ilvl w:val="1"/>
          <w:numId w:val="8"/>
        </w:numPr>
      </w:pPr>
      <w:r>
        <w:t>DT Rule 43 and 44 identify that there is content.</w:t>
      </w:r>
    </w:p>
    <w:p w14:paraId="0BE9EE7E" w14:textId="77777777" w:rsidR="00551F0A" w:rsidRPr="00551F0A" w:rsidRDefault="00551F0A" w:rsidP="00551F0A">
      <w:pPr>
        <w:pStyle w:val="ListParagraph"/>
        <w:ind w:left="936"/>
        <w:rPr>
          <w:lang w:val="en-CA"/>
        </w:rPr>
      </w:pPr>
    </w:p>
    <w:p w14:paraId="286F0C9A" w14:textId="77777777" w:rsidR="00551F0A" w:rsidRPr="003C43E4" w:rsidRDefault="00551F0A" w:rsidP="00551F0A">
      <w:pPr>
        <w:pStyle w:val="Heading2"/>
        <w:rPr>
          <w:lang w:val="fr-CA"/>
        </w:rPr>
      </w:pPr>
      <w:bookmarkStart w:id="557" w:name="_Toc500865056"/>
      <w:bookmarkStart w:id="558" w:name="_Toc492041710"/>
      <w:r w:rsidRPr="003C43E4">
        <w:rPr>
          <w:lang w:val="fr-CA"/>
        </w:rPr>
        <w:t>Part II: Scientific Information Section Validation</w:t>
      </w:r>
      <w:bookmarkEnd w:id="557"/>
      <w:bookmarkEnd w:id="558"/>
    </w:p>
    <w:p w14:paraId="47432598" w14:textId="77777777" w:rsidR="00976696" w:rsidRDefault="00976696" w:rsidP="00C82ABE">
      <w:pPr>
        <w:pStyle w:val="ListParagraph"/>
        <w:numPr>
          <w:ilvl w:val="0"/>
          <w:numId w:val="20"/>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14:paraId="76061427" w14:textId="77777777" w:rsidR="00976696" w:rsidRPr="00637345" w:rsidRDefault="00976696" w:rsidP="00390473">
      <w:pPr>
        <w:pStyle w:val="ListParagraph"/>
        <w:numPr>
          <w:ilvl w:val="0"/>
          <w:numId w:val="35"/>
        </w:numPr>
        <w:rPr>
          <w:lang w:val="en-CA"/>
        </w:rPr>
      </w:pPr>
      <w:r>
        <w:t>DT Rule 43 and 44 identify that there is content.</w:t>
      </w:r>
    </w:p>
    <w:p w14:paraId="62401780" w14:textId="77777777" w:rsidR="00551F0A" w:rsidRDefault="00551F0A" w:rsidP="00551F0A">
      <w:pPr>
        <w:rPr>
          <w:lang w:val="en-CA"/>
        </w:rPr>
      </w:pPr>
    </w:p>
    <w:p w14:paraId="4FD262BD" w14:textId="77777777" w:rsidR="00551F0A" w:rsidRDefault="00551F0A" w:rsidP="00551F0A">
      <w:pPr>
        <w:pStyle w:val="Heading2"/>
        <w:rPr>
          <w:lang w:val="fr-CA"/>
        </w:rPr>
      </w:pPr>
      <w:bookmarkStart w:id="559" w:name="_Toc500865057"/>
      <w:bookmarkStart w:id="560" w:name="_Toc492041711"/>
      <w:r w:rsidRPr="003C43E4">
        <w:rPr>
          <w:lang w:val="fr-CA"/>
        </w:rPr>
        <w:t>Part III: Consumer Information Section Validation</w:t>
      </w:r>
      <w:bookmarkEnd w:id="559"/>
      <w:bookmarkEnd w:id="560"/>
    </w:p>
    <w:p w14:paraId="5522D350" w14:textId="77777777" w:rsidR="00976696" w:rsidRDefault="00976696" w:rsidP="00C82ABE">
      <w:pPr>
        <w:pStyle w:val="ListParagraph"/>
        <w:numPr>
          <w:ilvl w:val="0"/>
          <w:numId w:val="21"/>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14:paraId="3411780F" w14:textId="77777777" w:rsidR="00976696" w:rsidRPr="00976696" w:rsidRDefault="00976696" w:rsidP="00390473">
      <w:pPr>
        <w:pStyle w:val="ListParagraph"/>
        <w:numPr>
          <w:ilvl w:val="0"/>
          <w:numId w:val="36"/>
        </w:numPr>
      </w:pPr>
      <w:r>
        <w:t>DT Rule 43 and 44 identify that there is content.</w:t>
      </w:r>
    </w:p>
    <w:p w14:paraId="1D37A2AE" w14:textId="77777777" w:rsidR="00551F0A" w:rsidRPr="006B3748" w:rsidRDefault="00551F0A" w:rsidP="00551F0A">
      <w:pPr>
        <w:rPr>
          <w:lang w:val="en-CA"/>
        </w:rPr>
      </w:pPr>
    </w:p>
    <w:p w14:paraId="7A68AEC5" w14:textId="77777777" w:rsidR="00551F0A" w:rsidRDefault="00551F0A" w:rsidP="00551F0A">
      <w:pPr>
        <w:pStyle w:val="Heading2"/>
      </w:pPr>
      <w:bookmarkStart w:id="561" w:name="_Toc500865058"/>
      <w:bookmarkStart w:id="562" w:name="_Toc492041715"/>
      <w:commentRangeStart w:id="563"/>
      <w:commentRangeStart w:id="564"/>
      <w:r>
        <w:t>Sponsor Name</w:t>
      </w:r>
      <w:r w:rsidRPr="009C3572">
        <w:rPr>
          <w:highlight w:val="white"/>
        </w:rPr>
        <w:t xml:space="preserve"> </w:t>
      </w:r>
      <w:r>
        <w:rPr>
          <w:highlight w:val="white"/>
        </w:rPr>
        <w:t>Section</w:t>
      </w:r>
      <w:r>
        <w:t xml:space="preserve"> Validation</w:t>
      </w:r>
      <w:bookmarkEnd w:id="561"/>
      <w:bookmarkEnd w:id="562"/>
    </w:p>
    <w:p w14:paraId="1D05B94C" w14:textId="77777777" w:rsidR="00551F0A" w:rsidRDefault="00551F0A" w:rsidP="00C82ABE">
      <w:pPr>
        <w:pStyle w:val="ListParagraph"/>
        <w:numPr>
          <w:ilvl w:val="0"/>
          <w:numId w:val="24"/>
        </w:numPr>
      </w:pPr>
      <w:r>
        <w:t>The Sponsor Name</w:t>
      </w:r>
      <w:r w:rsidRPr="009C3572">
        <w:rPr>
          <w:highlight w:val="white"/>
        </w:rPr>
        <w:t xml:space="preserve"> </w:t>
      </w:r>
      <w:r>
        <w:rPr>
          <w:highlight w:val="white"/>
        </w:rPr>
        <w:t>Section</w:t>
      </w:r>
      <w:r>
        <w:t xml:space="preserve"> is mandatory and corresponds to the &lt;</w:t>
      </w:r>
      <w:r w:rsidRPr="009F410B">
        <w:t>representedOrganization&gt; element in the Author Section</w:t>
      </w:r>
      <w:r>
        <w:t>.</w:t>
      </w:r>
    </w:p>
    <w:p w14:paraId="7FA26AA7" w14:textId="77777777" w:rsidR="00551F0A" w:rsidRDefault="00551F0A" w:rsidP="00C82ABE">
      <w:pPr>
        <w:pStyle w:val="ListParagraph"/>
        <w:numPr>
          <w:ilvl w:val="0"/>
          <w:numId w:val="24"/>
        </w:numPr>
      </w:pPr>
      <w:r>
        <w:t>There is a single Sponsor Name</w:t>
      </w:r>
      <w:r w:rsidRPr="009C3572">
        <w:rPr>
          <w:highlight w:val="white"/>
        </w:rPr>
        <w:t xml:space="preserve"> </w:t>
      </w:r>
      <w:r>
        <w:rPr>
          <w:highlight w:val="white"/>
        </w:rPr>
        <w:t>Section</w:t>
      </w:r>
      <w:r>
        <w:t>.</w:t>
      </w:r>
      <w:commentRangeEnd w:id="563"/>
      <w:r w:rsidR="00FC01E1">
        <w:rPr>
          <w:rStyle w:val="CommentReference"/>
        </w:rPr>
        <w:commentReference w:id="563"/>
      </w:r>
      <w:commentRangeEnd w:id="564"/>
      <w:r w:rsidR="000F1474">
        <w:rPr>
          <w:rStyle w:val="CommentReference"/>
        </w:rPr>
        <w:commentReference w:id="564"/>
      </w:r>
    </w:p>
    <w:p w14:paraId="14E284E7" w14:textId="77777777" w:rsidR="00551F0A" w:rsidRPr="00686FBA" w:rsidRDefault="00551F0A" w:rsidP="00551F0A">
      <w:pPr>
        <w:rPr>
          <w:lang w:val="en-CA"/>
        </w:rPr>
      </w:pPr>
    </w:p>
    <w:p w14:paraId="51114BB0" w14:textId="77777777" w:rsidR="00551F0A" w:rsidRDefault="00551F0A" w:rsidP="00551F0A">
      <w:pPr>
        <w:pStyle w:val="Heading2"/>
      </w:pPr>
      <w:bookmarkStart w:id="565" w:name="_Toc500865059"/>
      <w:bookmarkStart w:id="566" w:name="_Toc492041716"/>
      <w:commentRangeStart w:id="567"/>
      <w:commentRangeStart w:id="568"/>
      <w:r>
        <w:t>Sponsor Address</w:t>
      </w:r>
      <w:r w:rsidRPr="009C3572">
        <w:rPr>
          <w:highlight w:val="white"/>
        </w:rPr>
        <w:t xml:space="preserve"> </w:t>
      </w:r>
      <w:r>
        <w:rPr>
          <w:highlight w:val="white"/>
        </w:rPr>
        <w:t>Section</w:t>
      </w:r>
      <w:r>
        <w:t xml:space="preserve"> Validation</w:t>
      </w:r>
      <w:bookmarkEnd w:id="565"/>
      <w:bookmarkEnd w:id="566"/>
    </w:p>
    <w:p w14:paraId="1F917A81" w14:textId="77777777" w:rsidR="00551F0A" w:rsidRDefault="00551F0A" w:rsidP="00C82ABE">
      <w:pPr>
        <w:pStyle w:val="ListParagraph"/>
        <w:numPr>
          <w:ilvl w:val="0"/>
          <w:numId w:val="25"/>
        </w:numPr>
      </w:pPr>
      <w:r>
        <w:t>The Sponsor Address</w:t>
      </w:r>
      <w:r w:rsidRPr="009C3572">
        <w:rPr>
          <w:highlight w:val="white"/>
        </w:rPr>
        <w:t xml:space="preserve"> </w:t>
      </w:r>
      <w:r>
        <w:rPr>
          <w:highlight w:val="white"/>
        </w:rPr>
        <w:t>Section</w:t>
      </w:r>
      <w:r>
        <w:t xml:space="preserve"> is mandatory</w:t>
      </w:r>
      <w:r w:rsidRPr="009F410B">
        <w:t xml:space="preserve"> </w:t>
      </w:r>
      <w:r>
        <w:t>and corresponds to the &lt;</w:t>
      </w:r>
      <w:r w:rsidRPr="009F410B">
        <w:t>representedOrganization&gt; element in the Author Section</w:t>
      </w:r>
      <w:r>
        <w:t>.</w:t>
      </w:r>
    </w:p>
    <w:p w14:paraId="2B1558FE" w14:textId="77777777" w:rsidR="00551F0A" w:rsidRDefault="00551F0A" w:rsidP="00C82ABE">
      <w:pPr>
        <w:pStyle w:val="ListParagraph"/>
        <w:numPr>
          <w:ilvl w:val="0"/>
          <w:numId w:val="25"/>
        </w:numPr>
      </w:pPr>
      <w:r>
        <w:t>There is a single Sponsor Address</w:t>
      </w:r>
      <w:r w:rsidRPr="009C3572">
        <w:rPr>
          <w:highlight w:val="white"/>
        </w:rPr>
        <w:t xml:space="preserve"> </w:t>
      </w:r>
      <w:r>
        <w:rPr>
          <w:highlight w:val="white"/>
        </w:rPr>
        <w:t>Section</w:t>
      </w:r>
      <w:r>
        <w:t>.</w:t>
      </w:r>
      <w:commentRangeEnd w:id="567"/>
      <w:r w:rsidR="00E611DC">
        <w:rPr>
          <w:rStyle w:val="CommentReference"/>
        </w:rPr>
        <w:commentReference w:id="567"/>
      </w:r>
      <w:commentRangeEnd w:id="568"/>
      <w:r w:rsidR="000F1474">
        <w:rPr>
          <w:rStyle w:val="CommentReference"/>
        </w:rPr>
        <w:commentReference w:id="568"/>
      </w:r>
    </w:p>
    <w:p w14:paraId="6D03CF9A" w14:textId="77777777" w:rsidR="00551F0A" w:rsidRPr="009F410B" w:rsidRDefault="00551F0A" w:rsidP="00551F0A">
      <w:pPr>
        <w:rPr>
          <w:lang w:val="en-CA"/>
        </w:rPr>
      </w:pPr>
    </w:p>
    <w:p w14:paraId="46404427" w14:textId="77777777" w:rsidR="00551F0A" w:rsidRDefault="00551F0A" w:rsidP="00551F0A">
      <w:pPr>
        <w:pStyle w:val="Heading2"/>
      </w:pPr>
      <w:bookmarkStart w:id="569" w:name="_Toc500865060"/>
      <w:bookmarkStart w:id="570" w:name="_Toc492041717"/>
      <w:commentRangeStart w:id="571"/>
      <w:r>
        <w:t>Other Party Section Validation</w:t>
      </w:r>
      <w:bookmarkEnd w:id="569"/>
      <w:bookmarkEnd w:id="570"/>
    </w:p>
    <w:p w14:paraId="2A8353BA" w14:textId="77777777" w:rsidR="00551F0A" w:rsidRDefault="00551F0A" w:rsidP="00C82ABE">
      <w:pPr>
        <w:pStyle w:val="ListParagraph"/>
        <w:numPr>
          <w:ilvl w:val="0"/>
          <w:numId w:val="18"/>
        </w:numPr>
      </w:pPr>
      <w:r w:rsidRPr="009F410B">
        <w:t xml:space="preserve">There may be one or more parties identified in the </w:t>
      </w:r>
      <w:r>
        <w:t>Other Party Section</w:t>
      </w:r>
    </w:p>
    <w:p w14:paraId="0B2FCBF5" w14:textId="77777777" w:rsidR="00551F0A" w:rsidRDefault="00551F0A" w:rsidP="00C82ABE">
      <w:pPr>
        <w:pStyle w:val="ListParagraph"/>
        <w:numPr>
          <w:ilvl w:val="1"/>
          <w:numId w:val="18"/>
        </w:numPr>
      </w:pPr>
      <w:r>
        <w:t>This section corresponds to the name aspects of the &lt;</w:t>
      </w:r>
      <w:r w:rsidRPr="00D37924">
        <w:t>assignedEntity</w:t>
      </w:r>
      <w:r w:rsidRPr="009F410B">
        <w:t>&gt; element in the Author Section</w:t>
      </w:r>
      <w:r>
        <w:t xml:space="preserve"> of this document.</w:t>
      </w:r>
    </w:p>
    <w:p w14:paraId="43B0311F" w14:textId="77777777" w:rsidR="00551F0A" w:rsidRPr="00EC45C1" w:rsidRDefault="00551F0A" w:rsidP="00C82ABE">
      <w:pPr>
        <w:pStyle w:val="ListParagraph"/>
        <w:numPr>
          <w:ilvl w:val="0"/>
          <w:numId w:val="18"/>
        </w:numPr>
        <w:rPr>
          <w:lang w:val="en-CA"/>
        </w:rPr>
      </w:pPr>
      <w:r>
        <w:t>For each party there shall be a Role.</w:t>
      </w:r>
    </w:p>
    <w:p w14:paraId="5959582A" w14:textId="77777777" w:rsidR="00551F0A" w:rsidRPr="00EC45C1" w:rsidRDefault="00551F0A" w:rsidP="00C82ABE">
      <w:pPr>
        <w:pStyle w:val="ListParagraph"/>
        <w:numPr>
          <w:ilvl w:val="0"/>
          <w:numId w:val="18"/>
        </w:numPr>
        <w:rPr>
          <w:lang w:val="en-CA"/>
        </w:rPr>
      </w:pPr>
      <w:r>
        <w:t>For each party there shall be a Name.</w:t>
      </w:r>
      <w:commentRangeEnd w:id="571"/>
      <w:r w:rsidR="000F1474">
        <w:rPr>
          <w:rStyle w:val="CommentReference"/>
        </w:rPr>
        <w:commentReference w:id="571"/>
      </w:r>
    </w:p>
    <w:p w14:paraId="53981E4B" w14:textId="77777777" w:rsidR="00551F0A" w:rsidRPr="00EC45C1" w:rsidRDefault="00551F0A" w:rsidP="00551F0A">
      <w:pPr>
        <w:ind w:left="576"/>
        <w:rPr>
          <w:lang w:val="en-CA"/>
        </w:rPr>
      </w:pPr>
    </w:p>
    <w:p w14:paraId="0DCF17B0" w14:textId="77777777" w:rsidR="00551F0A" w:rsidRDefault="00551F0A" w:rsidP="00551F0A">
      <w:pPr>
        <w:pStyle w:val="Heading2"/>
      </w:pPr>
      <w:bookmarkStart w:id="572" w:name="_Toc500865061"/>
      <w:bookmarkStart w:id="573" w:name="_Toc492041719"/>
      <w:r>
        <w:t>Date of Preparation</w:t>
      </w:r>
      <w:r w:rsidRPr="009C3572">
        <w:rPr>
          <w:highlight w:val="white"/>
        </w:rPr>
        <w:t xml:space="preserve"> </w:t>
      </w:r>
      <w:r>
        <w:rPr>
          <w:highlight w:val="white"/>
        </w:rPr>
        <w:t>Section</w:t>
      </w:r>
      <w:r>
        <w:t xml:space="preserve"> Validation</w:t>
      </w:r>
      <w:bookmarkEnd w:id="572"/>
      <w:bookmarkEnd w:id="573"/>
    </w:p>
    <w:p w14:paraId="5CCC78C0" w14:textId="77777777" w:rsidR="00551F0A" w:rsidRDefault="00551F0A" w:rsidP="00C82ABE">
      <w:pPr>
        <w:pStyle w:val="ListParagraph"/>
        <w:numPr>
          <w:ilvl w:val="0"/>
          <w:numId w:val="26"/>
        </w:numPr>
      </w:pPr>
      <w:r>
        <w:rPr>
          <w:szCs w:val="24"/>
          <w:lang w:val="en-CA"/>
        </w:rPr>
        <w:t>The</w:t>
      </w:r>
      <w:r w:rsidRPr="00526998">
        <w:rPr>
          <w:szCs w:val="24"/>
          <w:lang w:val="en-CA"/>
        </w:rPr>
        <w:t xml:space="preserve"> content </w:t>
      </w:r>
      <w:r>
        <w:rPr>
          <w:szCs w:val="24"/>
          <w:lang w:val="en-CA"/>
        </w:rPr>
        <w:t xml:space="preserve">of the </w:t>
      </w:r>
      <w:r>
        <w:t>Date of Preparation</w:t>
      </w:r>
      <w:r w:rsidRPr="009C3572">
        <w:rPr>
          <w:highlight w:val="white"/>
        </w:rPr>
        <w:t xml:space="preserve"> </w:t>
      </w:r>
      <w:r>
        <w:rPr>
          <w:highlight w:val="white"/>
        </w:rPr>
        <w:t>Section</w:t>
      </w:r>
      <w:r>
        <w:t xml:space="preserve"> is limited to a single date.</w:t>
      </w:r>
    </w:p>
    <w:p w14:paraId="2B415856" w14:textId="77777777" w:rsidR="00551F0A" w:rsidRDefault="00551F0A" w:rsidP="00C82ABE">
      <w:pPr>
        <w:pStyle w:val="ListParagraph"/>
        <w:numPr>
          <w:ilvl w:val="0"/>
          <w:numId w:val="26"/>
        </w:numPr>
      </w:pPr>
      <w:r w:rsidRPr="002A5D04">
        <w:t xml:space="preserve">The </w:t>
      </w:r>
      <w:r>
        <w:t>Date of Preparation must be earlier than or equal to the date the document is received.</w:t>
      </w:r>
    </w:p>
    <w:p w14:paraId="04E69504" w14:textId="77777777" w:rsidR="00551F0A" w:rsidRDefault="00551F0A" w:rsidP="00C82ABE">
      <w:pPr>
        <w:pStyle w:val="ListParagraph"/>
        <w:numPr>
          <w:ilvl w:val="0"/>
          <w:numId w:val="26"/>
        </w:numPr>
      </w:pPr>
      <w:r w:rsidRPr="002A5D04">
        <w:t xml:space="preserve">The </w:t>
      </w:r>
      <w:r>
        <w:t>Date of Preparation is not modified after the initial submission, the Date of Revision is used.</w:t>
      </w:r>
    </w:p>
    <w:p w14:paraId="1CEF6FA8" w14:textId="77777777" w:rsidR="00551F0A" w:rsidRDefault="00551F0A" w:rsidP="00551F0A">
      <w:pPr>
        <w:rPr>
          <w:lang w:val="en-CA"/>
        </w:rPr>
      </w:pPr>
    </w:p>
    <w:p w14:paraId="289B3229" w14:textId="77777777" w:rsidR="00551F0A" w:rsidRDefault="00551F0A" w:rsidP="00551F0A">
      <w:pPr>
        <w:pStyle w:val="Heading2"/>
      </w:pPr>
      <w:bookmarkStart w:id="574" w:name="_Toc500865062"/>
      <w:bookmarkStart w:id="575" w:name="_Toc492041720"/>
      <w:r>
        <w:t xml:space="preserve">Date of Revision </w:t>
      </w:r>
      <w:r>
        <w:rPr>
          <w:highlight w:val="white"/>
        </w:rPr>
        <w:t>Section</w:t>
      </w:r>
      <w:r>
        <w:t xml:space="preserve"> Validation</w:t>
      </w:r>
      <w:bookmarkEnd w:id="574"/>
      <w:bookmarkEnd w:id="575"/>
    </w:p>
    <w:p w14:paraId="64E01639" w14:textId="77777777" w:rsidR="00551F0A" w:rsidRPr="009D58CE" w:rsidRDefault="00551F0A" w:rsidP="00C82ABE">
      <w:pPr>
        <w:pStyle w:val="ListParagraph"/>
        <w:numPr>
          <w:ilvl w:val="0"/>
          <w:numId w:val="27"/>
        </w:numPr>
        <w:rPr>
          <w:szCs w:val="24"/>
          <w:lang w:val="en-CA"/>
        </w:rPr>
      </w:pPr>
      <w:r w:rsidRPr="009D58CE">
        <w:rPr>
          <w:szCs w:val="24"/>
          <w:lang w:val="en-CA"/>
        </w:rPr>
        <w:t xml:space="preserve">The Date of Revision Section is </w:t>
      </w:r>
      <w:r>
        <w:rPr>
          <w:szCs w:val="24"/>
          <w:lang w:val="en-CA"/>
        </w:rPr>
        <w:t xml:space="preserve">mandatory </w:t>
      </w:r>
      <w:r w:rsidRPr="009D58CE">
        <w:rPr>
          <w:szCs w:val="24"/>
          <w:lang w:val="en-CA"/>
        </w:rPr>
        <w:t>when the revision number for t</w:t>
      </w:r>
      <w:r>
        <w:rPr>
          <w:szCs w:val="24"/>
          <w:lang w:val="en-CA"/>
        </w:rPr>
        <w:t>he document is greater than 1.0, and it shall remain empty for version 1.0.</w:t>
      </w:r>
    </w:p>
    <w:p w14:paraId="03C185EB" w14:textId="77777777" w:rsidR="00551F0A" w:rsidRPr="009D58CE" w:rsidRDefault="00551F0A" w:rsidP="00C82ABE">
      <w:pPr>
        <w:pStyle w:val="ListParagraph"/>
        <w:numPr>
          <w:ilvl w:val="0"/>
          <w:numId w:val="27"/>
        </w:numPr>
        <w:rPr>
          <w:szCs w:val="24"/>
          <w:lang w:val="en-CA"/>
        </w:rPr>
      </w:pPr>
      <w:r>
        <w:rPr>
          <w:szCs w:val="24"/>
          <w:lang w:val="en-CA"/>
        </w:rPr>
        <w:t>The</w:t>
      </w:r>
      <w:r w:rsidRPr="00526998">
        <w:rPr>
          <w:szCs w:val="24"/>
          <w:lang w:val="en-CA"/>
        </w:rPr>
        <w:t xml:space="preserve"> content </w:t>
      </w:r>
      <w:r>
        <w:rPr>
          <w:szCs w:val="24"/>
          <w:lang w:val="en-CA"/>
        </w:rPr>
        <w:t xml:space="preserve">of the </w:t>
      </w:r>
      <w:r w:rsidRPr="009D58CE">
        <w:rPr>
          <w:szCs w:val="24"/>
          <w:lang w:val="en-CA"/>
        </w:rPr>
        <w:t>Date of Revision Section is limited to a single date.</w:t>
      </w:r>
    </w:p>
    <w:p w14:paraId="323B297E" w14:textId="77777777" w:rsidR="00551F0A" w:rsidRPr="009D58CE" w:rsidRDefault="00551F0A" w:rsidP="00C82ABE">
      <w:pPr>
        <w:pStyle w:val="ListParagraph"/>
        <w:numPr>
          <w:ilvl w:val="0"/>
          <w:numId w:val="27"/>
        </w:numPr>
        <w:rPr>
          <w:szCs w:val="24"/>
          <w:lang w:val="en-CA"/>
        </w:rPr>
      </w:pPr>
      <w:r w:rsidRPr="009D58CE">
        <w:rPr>
          <w:szCs w:val="24"/>
          <w:lang w:val="en-CA"/>
        </w:rPr>
        <w:t xml:space="preserve">The Date of Revision must be </w:t>
      </w:r>
      <w:r>
        <w:t xml:space="preserve">must be earlier than or equal to the date the </w:t>
      </w:r>
      <w:r w:rsidRPr="009D58CE">
        <w:rPr>
          <w:szCs w:val="24"/>
          <w:lang w:val="en-CA"/>
        </w:rPr>
        <w:t>document is received.</w:t>
      </w:r>
    </w:p>
    <w:p w14:paraId="22B38531" w14:textId="77777777" w:rsidR="00551F0A" w:rsidRPr="003E1572" w:rsidRDefault="00551F0A" w:rsidP="00551F0A"/>
    <w:p w14:paraId="5C09680A" w14:textId="77777777" w:rsidR="00551F0A" w:rsidRDefault="00551F0A" w:rsidP="00551F0A">
      <w:pPr>
        <w:pStyle w:val="Heading2"/>
      </w:pPr>
      <w:bookmarkStart w:id="576" w:name="_Toc500865063"/>
      <w:bookmarkStart w:id="577" w:name="_Toc492041721"/>
      <w:r>
        <w:t>Submission Control No</w:t>
      </w:r>
      <w:r w:rsidRPr="009C3572">
        <w:rPr>
          <w:highlight w:val="white"/>
        </w:rPr>
        <w:t xml:space="preserve"> </w:t>
      </w:r>
      <w:r>
        <w:rPr>
          <w:highlight w:val="white"/>
        </w:rPr>
        <w:t>Section</w:t>
      </w:r>
      <w:r>
        <w:t xml:space="preserve"> Validation</w:t>
      </w:r>
      <w:bookmarkEnd w:id="576"/>
      <w:bookmarkEnd w:id="577"/>
    </w:p>
    <w:p w14:paraId="6FE92D28" w14:textId="77777777" w:rsidR="00551F0A" w:rsidRDefault="00551F0A" w:rsidP="00C82ABE">
      <w:pPr>
        <w:pStyle w:val="ListParagraph"/>
        <w:numPr>
          <w:ilvl w:val="0"/>
          <w:numId w:val="16"/>
        </w:numPr>
      </w:pPr>
      <w:r>
        <w:t xml:space="preserve">Each </w:t>
      </w:r>
      <w:r w:rsidRPr="00AB171A">
        <w:t xml:space="preserve">Submission Control No </w:t>
      </w:r>
      <w:r>
        <w:rPr>
          <w:highlight w:val="white"/>
        </w:rPr>
        <w:t>Section</w:t>
      </w:r>
      <w:r>
        <w:t xml:space="preserve"> may have a single </w:t>
      </w:r>
      <w:r w:rsidRPr="00AB171A">
        <w:t xml:space="preserve">Submission Control </w:t>
      </w:r>
      <w:r>
        <w:t>value.</w:t>
      </w:r>
    </w:p>
    <w:p w14:paraId="5F765C74" w14:textId="77777777" w:rsidR="00551F0A" w:rsidRDefault="00551F0A" w:rsidP="00C82ABE">
      <w:pPr>
        <w:pStyle w:val="ListParagraph"/>
        <w:numPr>
          <w:ilvl w:val="0"/>
          <w:numId w:val="16"/>
        </w:numPr>
      </w:pPr>
      <w:r>
        <w:rPr>
          <w:szCs w:val="24"/>
          <w:lang w:val="en-CA"/>
        </w:rPr>
        <w:t>The</w:t>
      </w:r>
      <w:r w:rsidRPr="00526998">
        <w:rPr>
          <w:szCs w:val="24"/>
          <w:lang w:val="en-CA"/>
        </w:rPr>
        <w:t xml:space="preserve"> content </w:t>
      </w:r>
      <w:r>
        <w:rPr>
          <w:szCs w:val="24"/>
          <w:lang w:val="en-CA"/>
        </w:rPr>
        <w:t xml:space="preserve">of a </w:t>
      </w:r>
      <w:r w:rsidRPr="00AB171A">
        <w:t xml:space="preserve">Submission Control </w:t>
      </w:r>
      <w:r>
        <w:t>value is the Submission ID.</w:t>
      </w:r>
    </w:p>
    <w:p w14:paraId="5AC5B0F8" w14:textId="77777777" w:rsidR="005935B9" w:rsidRPr="00156387" w:rsidRDefault="005935B9" w:rsidP="005935B9">
      <w:pPr>
        <w:rPr>
          <w:lang w:eastAsia="de-DE"/>
        </w:rPr>
      </w:pPr>
    </w:p>
    <w:p w14:paraId="6D230A55" w14:textId="77777777" w:rsidR="005935B9" w:rsidRDefault="005935B9" w:rsidP="005935B9">
      <w:pPr>
        <w:pStyle w:val="Heading2"/>
        <w:rPr>
          <w:rFonts w:eastAsia="Times New Roman"/>
          <w:color w:val="000000"/>
          <w:lang w:eastAsia="en-CA"/>
        </w:rPr>
      </w:pPr>
      <w:bookmarkStart w:id="578" w:name="_Toc500865064"/>
      <w:bookmarkStart w:id="579" w:name="_Toc492041749"/>
      <w:r>
        <w:rPr>
          <w:rFonts w:eastAsia="Times New Roman"/>
          <w:color w:val="000000"/>
          <w:lang w:eastAsia="en-CA"/>
        </w:rPr>
        <w:t>Title Page Validation</w:t>
      </w:r>
      <w:bookmarkEnd w:id="578"/>
      <w:bookmarkEnd w:id="579"/>
    </w:p>
    <w:p w14:paraId="745062D3" w14:textId="77777777" w:rsidR="005935B9" w:rsidRDefault="005935B9" w:rsidP="002F10A1">
      <w:pPr>
        <w:pStyle w:val="ListParagraph"/>
        <w:numPr>
          <w:ilvl w:val="0"/>
          <w:numId w:val="8"/>
        </w:numPr>
      </w:pPr>
      <w:r>
        <w:t xml:space="preserve">The Title </w:t>
      </w:r>
      <w:r>
        <w:rPr>
          <w:rFonts w:eastAsia="Times New Roman"/>
          <w:color w:val="000000"/>
          <w:szCs w:val="24"/>
          <w:lang w:val="en-CA" w:eastAsia="en-CA"/>
        </w:rPr>
        <w:t xml:space="preserve">Page </w:t>
      </w:r>
      <w:r>
        <w:rPr>
          <w:rFonts w:eastAsia="Times New Roman"/>
          <w:color w:val="000000"/>
          <w:lang w:eastAsia="en-CA"/>
        </w:rPr>
        <w:t>Section</w:t>
      </w:r>
      <w:r>
        <w:t xml:space="preserve"> is an exception and shall not have a Title.</w:t>
      </w:r>
    </w:p>
    <w:p w14:paraId="4AEC33E9" w14:textId="77777777" w:rsidR="00976696" w:rsidRDefault="005935B9" w:rsidP="00390473">
      <w:pPr>
        <w:pStyle w:val="ListParagraph"/>
        <w:numPr>
          <w:ilvl w:val="0"/>
          <w:numId w:val="37"/>
        </w:numPr>
      </w:pPr>
      <w:r>
        <w:t>Th</w:t>
      </w:r>
      <w:r w:rsidR="00976696">
        <w:t>is s</w:t>
      </w:r>
      <w:r w:rsidRPr="002761F7">
        <w:rPr>
          <w:rFonts w:eastAsia="Times New Roman"/>
          <w:color w:val="000000"/>
          <w:lang w:eastAsia="en-CA"/>
        </w:rPr>
        <w:t xml:space="preserve">ection </w:t>
      </w:r>
      <w:r>
        <w:t>shall not contain</w:t>
      </w:r>
      <w:r w:rsidR="00976696">
        <w:t xml:space="preserve"> any content </w:t>
      </w:r>
      <w:r w:rsidR="00976696">
        <w:rPr>
          <w:szCs w:val="24"/>
          <w:lang w:val="en-CA"/>
        </w:rPr>
        <w:t>other than nested content sections</w:t>
      </w:r>
      <w:r w:rsidR="00976696">
        <w:t>.</w:t>
      </w:r>
    </w:p>
    <w:p w14:paraId="629043D7" w14:textId="77777777" w:rsidR="00976696" w:rsidRDefault="00976696" w:rsidP="00976696">
      <w:pPr>
        <w:pStyle w:val="ListParagraph"/>
        <w:numPr>
          <w:ilvl w:val="1"/>
          <w:numId w:val="8"/>
        </w:numPr>
      </w:pPr>
      <w:r>
        <w:t>DT Rule 43 and 44 identify that there is content.</w:t>
      </w:r>
    </w:p>
    <w:p w14:paraId="538772E9" w14:textId="77777777" w:rsidR="005935B9" w:rsidRDefault="005935B9" w:rsidP="005935B9"/>
    <w:p w14:paraId="0E502C64" w14:textId="77777777" w:rsidR="005935B9" w:rsidRDefault="005935B9" w:rsidP="005935B9">
      <w:pPr>
        <w:pStyle w:val="Heading2"/>
        <w:rPr>
          <w:rFonts w:eastAsia="Times New Roman"/>
          <w:color w:val="000000"/>
          <w:lang w:eastAsia="en-CA"/>
        </w:rPr>
      </w:pPr>
      <w:bookmarkStart w:id="580" w:name="_Toc500865065"/>
      <w:bookmarkStart w:id="581" w:name="_Toc492041750"/>
      <w:r>
        <w:rPr>
          <w:rFonts w:eastAsia="Times New Roman"/>
          <w:color w:val="000000"/>
          <w:lang w:eastAsia="en-CA"/>
        </w:rPr>
        <w:t>Title Block Validation</w:t>
      </w:r>
      <w:bookmarkEnd w:id="580"/>
      <w:bookmarkEnd w:id="581"/>
    </w:p>
    <w:p w14:paraId="34C3A057" w14:textId="77777777" w:rsidR="005935B9" w:rsidRDefault="005935B9" w:rsidP="00C82ABE">
      <w:pPr>
        <w:pStyle w:val="ListParagraph"/>
        <w:numPr>
          <w:ilvl w:val="0"/>
          <w:numId w:val="22"/>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14:paraId="4FEB034B" w14:textId="77777777" w:rsidR="005935B9" w:rsidRDefault="005935B9" w:rsidP="005935B9"/>
    <w:p w14:paraId="05EA3E59" w14:textId="77777777" w:rsidR="005935B9" w:rsidRDefault="005935B9" w:rsidP="005935B9">
      <w:pPr>
        <w:pStyle w:val="Heading2"/>
      </w:pPr>
      <w:bookmarkStart w:id="582" w:name="_Toc488059148"/>
      <w:bookmarkStart w:id="583" w:name="_Toc500865066"/>
      <w:bookmarkStart w:id="584" w:name="_Toc492041751"/>
      <w:r w:rsidRPr="006F3EC0">
        <w:t>Part 3</w:t>
      </w:r>
      <w:r>
        <w:t>:</w:t>
      </w:r>
      <w:r w:rsidRPr="006F3EC0">
        <w:t xml:space="preserve"> Revision Date</w:t>
      </w:r>
      <w:r w:rsidR="00754EE0">
        <w:t xml:space="preserve"> </w:t>
      </w:r>
      <w:r>
        <w:t>Section Validation</w:t>
      </w:r>
      <w:bookmarkEnd w:id="582"/>
      <w:bookmarkEnd w:id="583"/>
      <w:bookmarkEnd w:id="584"/>
    </w:p>
    <w:p w14:paraId="0666979B" w14:textId="77777777" w:rsidR="005935B9" w:rsidRPr="005935B9" w:rsidRDefault="005935B9" w:rsidP="00390473">
      <w:pPr>
        <w:pStyle w:val="ListParagraph"/>
        <w:numPr>
          <w:ilvl w:val="0"/>
          <w:numId w:val="31"/>
        </w:numPr>
        <w:rPr>
          <w:lang w:val="en-CA"/>
        </w:rPr>
      </w:pPr>
      <w:r w:rsidRPr="00D565A0">
        <w:rPr>
          <w:szCs w:val="24"/>
          <w:lang w:val="en-CA"/>
        </w:rPr>
        <w:t xml:space="preserve">The content of this </w:t>
      </w:r>
      <w:r w:rsidRPr="00D565A0">
        <w:rPr>
          <w:highlight w:val="white"/>
        </w:rPr>
        <w:t>section</w:t>
      </w:r>
      <w:r>
        <w:t xml:space="preserve"> is a single date.</w:t>
      </w:r>
    </w:p>
    <w:p w14:paraId="28D2BC6C" w14:textId="77777777" w:rsidR="005935B9" w:rsidRDefault="005935B9" w:rsidP="005935B9"/>
    <w:p w14:paraId="37934E08" w14:textId="77777777" w:rsidR="00551F0A" w:rsidRDefault="00551F0A" w:rsidP="00551F0A">
      <w:pPr>
        <w:pStyle w:val="Heading2"/>
        <w:rPr>
          <w:rFonts w:eastAsia="Times New Roman"/>
          <w:color w:val="000000"/>
          <w:lang w:eastAsia="en-CA"/>
        </w:rPr>
      </w:pPr>
      <w:bookmarkStart w:id="585" w:name="_Toc500865067"/>
      <w:bookmarkStart w:id="586" w:name="_Toc492041754"/>
      <w:r>
        <w:rPr>
          <w:rFonts w:eastAsia="Times New Roman"/>
          <w:color w:val="000000"/>
          <w:lang w:eastAsia="en-CA"/>
        </w:rPr>
        <w:t>Table Of Contents Section Validation</w:t>
      </w:r>
      <w:bookmarkEnd w:id="585"/>
      <w:bookmarkEnd w:id="586"/>
    </w:p>
    <w:p w14:paraId="292557BC" w14:textId="77777777" w:rsidR="00551F0A" w:rsidRPr="00FD33C8" w:rsidRDefault="00551F0A" w:rsidP="00C82ABE">
      <w:pPr>
        <w:pStyle w:val="ListParagraph"/>
        <w:numPr>
          <w:ilvl w:val="0"/>
          <w:numId w:val="28"/>
        </w:numPr>
      </w:pPr>
      <w:r>
        <w:rPr>
          <w:rFonts w:eastAsia="Times New Roman"/>
          <w:color w:val="000000"/>
          <w:lang w:eastAsia="en-CA"/>
        </w:rPr>
        <w:t xml:space="preserve">The </w:t>
      </w:r>
      <w:r>
        <w:rPr>
          <w:rFonts w:eastAsia="Times New Roman"/>
          <w:color w:val="000000"/>
          <w:szCs w:val="24"/>
          <w:lang w:val="en-CA" w:eastAsia="en-CA"/>
        </w:rPr>
        <w:t>Table Of Contents</w:t>
      </w:r>
      <w:r>
        <w:rPr>
          <w:rFonts w:eastAsia="Times New Roman"/>
          <w:color w:val="000000"/>
          <w:lang w:eastAsia="en-CA"/>
        </w:rPr>
        <w:t xml:space="preserve"> Section is Auto generated and contains no editable content.</w:t>
      </w:r>
    </w:p>
    <w:p w14:paraId="18A37E12" w14:textId="77777777" w:rsidR="00551F0A" w:rsidRPr="00956C13" w:rsidRDefault="00551F0A" w:rsidP="00C82ABE">
      <w:pPr>
        <w:pStyle w:val="ListParagraph"/>
        <w:numPr>
          <w:ilvl w:val="0"/>
          <w:numId w:val="28"/>
        </w:numPr>
      </w:pPr>
      <w:r>
        <w:rPr>
          <w:rFonts w:eastAsia="Times New Roman"/>
          <w:color w:val="000000"/>
          <w:lang w:eastAsia="en-CA"/>
        </w:rPr>
        <w:t xml:space="preserve">The </w:t>
      </w:r>
      <w:r>
        <w:rPr>
          <w:rFonts w:eastAsia="Times New Roman"/>
          <w:color w:val="000000"/>
          <w:szCs w:val="24"/>
          <w:lang w:val="en-CA" w:eastAsia="en-CA"/>
        </w:rPr>
        <w:t>Table Of Contents</w:t>
      </w:r>
      <w:r>
        <w:rPr>
          <w:rFonts w:eastAsia="Times New Roman"/>
          <w:color w:val="000000"/>
          <w:lang w:eastAsia="en-CA"/>
        </w:rPr>
        <w:t xml:space="preserve"> Section shall include all H1, H2, H3, H4 &amp; H5 level sections outlined in the General Validation Section.</w:t>
      </w:r>
    </w:p>
    <w:p w14:paraId="532849E9" w14:textId="77777777" w:rsidR="00551F0A" w:rsidRPr="00471534" w:rsidRDefault="00551F0A" w:rsidP="00C82ABE">
      <w:pPr>
        <w:pStyle w:val="ListParagraph"/>
        <w:numPr>
          <w:ilvl w:val="0"/>
          <w:numId w:val="28"/>
        </w:numPr>
      </w:pPr>
      <w:r>
        <w:rPr>
          <w:rFonts w:eastAsia="Times New Roman"/>
          <w:color w:val="000000"/>
          <w:lang w:eastAsia="en-CA"/>
        </w:rPr>
        <w:t xml:space="preserve">The generated </w:t>
      </w:r>
      <w:r>
        <w:rPr>
          <w:rFonts w:eastAsia="Times New Roman"/>
          <w:color w:val="000000"/>
          <w:szCs w:val="24"/>
          <w:lang w:val="en-CA" w:eastAsia="en-CA"/>
        </w:rPr>
        <w:t>Table Of Contents</w:t>
      </w:r>
      <w:r>
        <w:rPr>
          <w:rFonts w:eastAsia="Times New Roman"/>
          <w:color w:val="000000"/>
          <w:lang w:eastAsia="en-CA"/>
        </w:rPr>
        <w:t xml:space="preserve"> shall include a hyperlink to each entry.</w:t>
      </w:r>
    </w:p>
    <w:p w14:paraId="4BA85386" w14:textId="77777777" w:rsidR="00551F0A" w:rsidRDefault="00551F0A" w:rsidP="00551F0A"/>
    <w:p w14:paraId="13991A64" w14:textId="77777777" w:rsidR="00F20703" w:rsidRDefault="00F20703" w:rsidP="00F20703">
      <w:pPr>
        <w:pStyle w:val="Heading2"/>
        <w:rPr>
          <w:rFonts w:eastAsia="Times New Roman"/>
          <w:color w:val="000000"/>
          <w:lang w:eastAsia="en-CA"/>
        </w:rPr>
      </w:pPr>
      <w:bookmarkStart w:id="587" w:name="_Toc500865068"/>
      <w:bookmarkStart w:id="588" w:name="_Toc492041755"/>
      <w:r>
        <w:rPr>
          <w:rFonts w:eastAsia="Times New Roman"/>
          <w:color w:val="000000"/>
          <w:lang w:eastAsia="en-CA"/>
        </w:rPr>
        <w:t>Title Page Warning Box Validation</w:t>
      </w:r>
      <w:bookmarkEnd w:id="587"/>
      <w:bookmarkEnd w:id="588"/>
    </w:p>
    <w:p w14:paraId="73963894" w14:textId="77777777" w:rsidR="00F20703" w:rsidRDefault="00F20703" w:rsidP="00390473">
      <w:pPr>
        <w:pStyle w:val="ListParagraph"/>
        <w:numPr>
          <w:ilvl w:val="0"/>
          <w:numId w:val="29"/>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14:paraId="65058631" w14:textId="77777777" w:rsidR="008C5CF6" w:rsidRDefault="008C5CF6" w:rsidP="008C5CF6">
      <w:pPr>
        <w:rPr>
          <w:lang w:val="en-CA"/>
        </w:rPr>
      </w:pPr>
    </w:p>
    <w:p w14:paraId="1FF9EC88" w14:textId="77777777" w:rsidR="008C5CF6" w:rsidRDefault="008C5CF6" w:rsidP="00390473">
      <w:pPr>
        <w:pStyle w:val="Heading2"/>
        <w:numPr>
          <w:ilvl w:val="1"/>
          <w:numId w:val="32"/>
        </w:numPr>
      </w:pPr>
      <w:bookmarkStart w:id="589" w:name="_Toc500865069"/>
      <w:bookmarkStart w:id="590" w:name="_Toc492041760"/>
      <w:r>
        <w:rPr>
          <w:bCs/>
        </w:rPr>
        <w:t>Serious Warnings and Precautions Box</w:t>
      </w:r>
      <w:r>
        <w:rPr>
          <w:b/>
          <w:bCs/>
        </w:rPr>
        <w:t xml:space="preserve"> </w:t>
      </w:r>
      <w:r>
        <w:t>Validation</w:t>
      </w:r>
      <w:bookmarkEnd w:id="589"/>
      <w:bookmarkEnd w:id="590"/>
    </w:p>
    <w:p w14:paraId="51F3D201" w14:textId="77777777" w:rsidR="00BA0AA1" w:rsidRDefault="008C5CF6" w:rsidP="00390473">
      <w:pPr>
        <w:pStyle w:val="ListParagraph"/>
        <w:numPr>
          <w:ilvl w:val="0"/>
          <w:numId w:val="33"/>
        </w:numPr>
      </w:pPr>
      <w:r>
        <w:t>This s</w:t>
      </w:r>
      <w:r>
        <w:rPr>
          <w:rFonts w:eastAsia="Times New Roman"/>
          <w:color w:val="000000"/>
          <w:lang w:eastAsia="en-CA"/>
        </w:rPr>
        <w:t>ection</w:t>
      </w:r>
      <w:r>
        <w:t xml:space="preserve"> is an exception and shall not have a Title.</w:t>
      </w:r>
    </w:p>
    <w:p w14:paraId="11CC5DD6" w14:textId="77777777" w:rsidR="00754EE0" w:rsidRDefault="00754EE0" w:rsidP="00754EE0">
      <w:pPr>
        <w:pStyle w:val="ListParagraph"/>
        <w:ind w:left="936"/>
      </w:pPr>
    </w:p>
    <w:p w14:paraId="68389CAD" w14:textId="05E348E7" w:rsidR="00CC37C7" w:rsidRDefault="00CC37C7" w:rsidP="00390473">
      <w:pPr>
        <w:pStyle w:val="Heading2"/>
        <w:numPr>
          <w:ilvl w:val="1"/>
          <w:numId w:val="32"/>
        </w:numPr>
      </w:pPr>
      <w:bookmarkStart w:id="591" w:name="_Toc500865070"/>
      <w:commentRangeStart w:id="592"/>
      <w:r>
        <w:rPr>
          <w:bCs/>
        </w:rPr>
        <w:t xml:space="preserve">Exception Section </w:t>
      </w:r>
      <w:r>
        <w:t>Validation</w:t>
      </w:r>
      <w:bookmarkEnd w:id="591"/>
      <w:commentRangeEnd w:id="592"/>
      <w:r>
        <w:rPr>
          <w:rStyle w:val="CommentReference"/>
          <w:rFonts w:eastAsiaTheme="minorHAnsi"/>
          <w:lang w:val="en-US"/>
        </w:rPr>
        <w:commentReference w:id="592"/>
      </w:r>
    </w:p>
    <w:p w14:paraId="5EDF930E" w14:textId="77777777" w:rsidR="00CC37C7" w:rsidRDefault="00CC37C7" w:rsidP="00754EE0">
      <w:pPr>
        <w:pStyle w:val="ListParagraph"/>
        <w:ind w:left="936"/>
      </w:pPr>
    </w:p>
    <w:p w14:paraId="421963BE" w14:textId="77777777" w:rsidR="00754EE0" w:rsidRDefault="00754EE0" w:rsidP="00CC37C7">
      <w:pPr>
        <w:pStyle w:val="Heading2"/>
        <w:numPr>
          <w:ilvl w:val="0"/>
          <w:numId w:val="0"/>
        </w:numPr>
        <w:ind w:left="576"/>
        <w:rPr>
          <w:bCs/>
        </w:rPr>
      </w:pPr>
      <w:bookmarkStart w:id="593" w:name="_Toc500865071"/>
      <w:commentRangeStart w:id="594"/>
      <w:commentRangeStart w:id="595"/>
      <w:r>
        <w:rPr>
          <w:bCs/>
        </w:rPr>
        <w:t xml:space="preserve">All sections that embed </w:t>
      </w:r>
      <w:r w:rsidR="00CC37C7">
        <w:rPr>
          <w:bCs/>
        </w:rPr>
        <w:t xml:space="preserve">variables such as </w:t>
      </w:r>
      <w:r>
        <w:rPr>
          <w:bCs/>
        </w:rPr>
        <w:t xml:space="preserve">the &lt;Brand Name&gt; in the Title such as </w:t>
      </w:r>
      <w:commentRangeEnd w:id="594"/>
      <w:r w:rsidR="00ED0D5F">
        <w:rPr>
          <w:rStyle w:val="CommentReference"/>
          <w:rFonts w:eastAsiaTheme="minorHAnsi"/>
          <w:lang w:val="en-US"/>
        </w:rPr>
        <w:commentReference w:id="594"/>
      </w:r>
      <w:commentRangeEnd w:id="595"/>
      <w:r w:rsidR="000F1474">
        <w:rPr>
          <w:rStyle w:val="CommentReference"/>
          <w:rFonts w:eastAsiaTheme="minorHAnsi"/>
          <w:lang w:val="en-US"/>
        </w:rPr>
        <w:commentReference w:id="595"/>
      </w:r>
      <w:bookmarkEnd w:id="593"/>
    </w:p>
    <w:tbl>
      <w:tblPr>
        <w:tblW w:w="8050" w:type="dxa"/>
        <w:tblInd w:w="698" w:type="dxa"/>
        <w:tblLayout w:type="fixed"/>
        <w:tblLook w:val="04A0" w:firstRow="1" w:lastRow="0" w:firstColumn="1" w:lastColumn="0" w:noHBand="0" w:noVBand="1"/>
      </w:tblPr>
      <w:tblGrid>
        <w:gridCol w:w="2200"/>
        <w:gridCol w:w="5850"/>
      </w:tblGrid>
      <w:tr w:rsidR="00297ADB" w14:paraId="1AA34987"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631439D3"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Code</w:t>
            </w:r>
          </w:p>
        </w:tc>
        <w:tc>
          <w:tcPr>
            <w:tcW w:w="5850" w:type="dxa"/>
            <w:tcBorders>
              <w:top w:val="single" w:sz="8" w:space="0" w:color="auto"/>
              <w:left w:val="single" w:sz="8" w:space="0" w:color="auto"/>
              <w:bottom w:val="single" w:sz="8" w:space="0" w:color="auto"/>
              <w:right w:val="single" w:sz="8" w:space="0" w:color="auto"/>
            </w:tcBorders>
          </w:tcPr>
          <w:p w14:paraId="19FB50A3"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&lt;Code@displayName&gt;</w:t>
            </w:r>
          </w:p>
          <w:p w14:paraId="59512FCA"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(Language=ENG)</w:t>
            </w:r>
          </w:p>
        </w:tc>
      </w:tr>
      <w:tr w:rsidR="00297ADB" w14:paraId="6D4A2DC5"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05487E2A"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210-210-60</w:t>
            </w:r>
          </w:p>
        </w:tc>
        <w:tc>
          <w:tcPr>
            <w:tcW w:w="5850" w:type="dxa"/>
            <w:tcBorders>
              <w:top w:val="single" w:sz="8" w:space="0" w:color="auto"/>
              <w:left w:val="single" w:sz="8" w:space="0" w:color="auto"/>
              <w:bottom w:val="single" w:sz="8" w:space="0" w:color="auto"/>
              <w:right w:val="single" w:sz="8" w:space="0" w:color="auto"/>
            </w:tcBorders>
          </w:tcPr>
          <w:p w14:paraId="491CB4A0" w14:textId="77777777" w:rsidR="00297ADB" w:rsidRDefault="00297ADB" w:rsidP="001055B6">
            <w:pPr>
              <w:spacing w:line="276" w:lineRule="auto"/>
              <w:rPr>
                <w:rFonts w:eastAsia="Times New Roman"/>
                <w:color w:val="000000"/>
                <w:szCs w:val="24"/>
                <w:lang w:val="en-CA" w:eastAsia="en-CA"/>
              </w:rPr>
            </w:pPr>
            <w:r w:rsidRPr="004D750B">
              <w:rPr>
                <w:rFonts w:eastAsia="Times New Roman"/>
                <w:color w:val="000000"/>
                <w:szCs w:val="24"/>
                <w:lang w:val="en-CA" w:eastAsia="en-CA"/>
              </w:rPr>
              <w:t>Special Populations - Misc.</w:t>
            </w:r>
          </w:p>
        </w:tc>
      </w:tr>
      <w:tr w:rsidR="00297ADB" w14:paraId="68696F96"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51CAE1FD"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360-70</w:t>
            </w:r>
          </w:p>
        </w:tc>
        <w:tc>
          <w:tcPr>
            <w:tcW w:w="5850" w:type="dxa"/>
            <w:tcBorders>
              <w:top w:val="single" w:sz="8" w:space="0" w:color="auto"/>
              <w:left w:val="single" w:sz="8" w:space="0" w:color="auto"/>
              <w:bottom w:val="single" w:sz="8" w:space="0" w:color="auto"/>
              <w:right w:val="single" w:sz="8" w:space="0" w:color="auto"/>
            </w:tcBorders>
          </w:tcPr>
          <w:p w14:paraId="6F4C97D3" w14:textId="77777777" w:rsidR="00297ADB" w:rsidRPr="004D750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tr>
      <w:tr w:rsidR="00297ADB" w14:paraId="13A69CE2"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2FEACA19"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360-80</w:t>
            </w:r>
          </w:p>
        </w:tc>
        <w:tc>
          <w:tcPr>
            <w:tcW w:w="5850" w:type="dxa"/>
            <w:tcBorders>
              <w:top w:val="single" w:sz="8" w:space="0" w:color="auto"/>
              <w:left w:val="single" w:sz="8" w:space="0" w:color="auto"/>
              <w:bottom w:val="single" w:sz="8" w:space="0" w:color="auto"/>
              <w:right w:val="single" w:sz="8" w:space="0" w:color="auto"/>
            </w:tcBorders>
          </w:tcPr>
          <w:p w14:paraId="5D57FD8B" w14:textId="77777777" w:rsidR="00297ADB" w:rsidRPr="004D750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How does &lt;Brand name&gt; work?</w:t>
            </w:r>
          </w:p>
        </w:tc>
      </w:tr>
      <w:tr w:rsidR="00297ADB" w14:paraId="169A8F5D"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79DD4657"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lastRenderedPageBreak/>
              <w:t>360-90</w:t>
            </w:r>
          </w:p>
        </w:tc>
        <w:tc>
          <w:tcPr>
            <w:tcW w:w="5850" w:type="dxa"/>
            <w:tcBorders>
              <w:top w:val="single" w:sz="8" w:space="0" w:color="auto"/>
              <w:left w:val="single" w:sz="8" w:space="0" w:color="auto"/>
              <w:bottom w:val="single" w:sz="8" w:space="0" w:color="auto"/>
              <w:right w:val="single" w:sz="8" w:space="0" w:color="auto"/>
            </w:tcBorders>
          </w:tcPr>
          <w:p w14:paraId="38E0794F"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r>
      <w:tr w:rsidR="00297ADB" w14:paraId="31078B47"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427A9716"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360-100</w:t>
            </w:r>
          </w:p>
        </w:tc>
        <w:tc>
          <w:tcPr>
            <w:tcW w:w="5850" w:type="dxa"/>
            <w:tcBorders>
              <w:top w:val="single" w:sz="8" w:space="0" w:color="auto"/>
              <w:left w:val="single" w:sz="8" w:space="0" w:color="auto"/>
              <w:bottom w:val="single" w:sz="8" w:space="0" w:color="auto"/>
              <w:right w:val="single" w:sz="8" w:space="0" w:color="auto"/>
            </w:tcBorders>
          </w:tcPr>
          <w:p w14:paraId="7402F896"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r>
      <w:tr w:rsidR="00297ADB" w14:paraId="30212501"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0976F525"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360-60</w:t>
            </w:r>
          </w:p>
        </w:tc>
        <w:tc>
          <w:tcPr>
            <w:tcW w:w="5850" w:type="dxa"/>
            <w:tcBorders>
              <w:top w:val="single" w:sz="8" w:space="0" w:color="auto"/>
              <w:left w:val="single" w:sz="8" w:space="0" w:color="auto"/>
              <w:bottom w:val="single" w:sz="8" w:space="0" w:color="auto"/>
              <w:right w:val="single" w:sz="8" w:space="0" w:color="auto"/>
            </w:tcBorders>
          </w:tcPr>
          <w:p w14:paraId="33A73175"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r>
      <w:tr w:rsidR="00297ADB" w14:paraId="1234AC58"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0295667E"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5850" w:type="dxa"/>
            <w:tcBorders>
              <w:top w:val="single" w:sz="8" w:space="0" w:color="auto"/>
              <w:left w:val="single" w:sz="8" w:space="0" w:color="auto"/>
              <w:bottom w:val="single" w:sz="8" w:space="0" w:color="auto"/>
              <w:right w:val="single" w:sz="8" w:space="0" w:color="auto"/>
            </w:tcBorders>
          </w:tcPr>
          <w:p w14:paraId="38899C0F" w14:textId="77777777" w:rsidR="00297ADB" w:rsidRDefault="00297ADB" w:rsidP="001055B6">
            <w:pPr>
              <w:spacing w:line="276" w:lineRule="auto"/>
              <w:rPr>
                <w:rFonts w:eastAsia="Times New Roman"/>
                <w:color w:val="000000"/>
                <w:szCs w:val="24"/>
                <w:lang w:val="en-CA" w:eastAsia="en-CA"/>
              </w:rPr>
            </w:pPr>
            <w:r>
              <w:rPr>
                <w:bCs/>
                <w:szCs w:val="24"/>
              </w:rPr>
              <w:t>To help avoid side effects and ensure proper use, talk to your healthcare professional before you take &lt;Brand name&gt;</w:t>
            </w:r>
          </w:p>
        </w:tc>
      </w:tr>
      <w:tr w:rsidR="00297ADB" w14:paraId="73818EF4"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09C45BA0"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610-20</w:t>
            </w:r>
          </w:p>
        </w:tc>
        <w:tc>
          <w:tcPr>
            <w:tcW w:w="5850" w:type="dxa"/>
            <w:tcBorders>
              <w:top w:val="single" w:sz="8" w:space="0" w:color="auto"/>
              <w:left w:val="single" w:sz="8" w:space="0" w:color="auto"/>
              <w:bottom w:val="single" w:sz="8" w:space="0" w:color="auto"/>
              <w:right w:val="single" w:sz="8" w:space="0" w:color="auto"/>
            </w:tcBorders>
          </w:tcPr>
          <w:p w14:paraId="4CFBD0AE"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The following may interact with &lt;Brand name&gt;:</w:t>
            </w:r>
          </w:p>
        </w:tc>
      </w:tr>
      <w:tr w:rsidR="00297ADB" w14:paraId="035F9531"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4C562E7C"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620-10</w:t>
            </w:r>
          </w:p>
        </w:tc>
        <w:tc>
          <w:tcPr>
            <w:tcW w:w="5850" w:type="dxa"/>
            <w:tcBorders>
              <w:top w:val="single" w:sz="8" w:space="0" w:color="auto"/>
              <w:left w:val="single" w:sz="8" w:space="0" w:color="auto"/>
              <w:bottom w:val="single" w:sz="8" w:space="0" w:color="auto"/>
              <w:right w:val="single" w:sz="8" w:space="0" w:color="auto"/>
            </w:tcBorders>
          </w:tcPr>
          <w:p w14:paraId="21423107"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How to take &lt;Brand name&gt;:</w:t>
            </w:r>
          </w:p>
        </w:tc>
      </w:tr>
      <w:tr w:rsidR="00297ADB" w14:paraId="6BD40ACC"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04EB1C65"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5850" w:type="dxa"/>
            <w:tcBorders>
              <w:top w:val="single" w:sz="8" w:space="0" w:color="auto"/>
              <w:left w:val="single" w:sz="8" w:space="0" w:color="auto"/>
              <w:bottom w:val="single" w:sz="8" w:space="0" w:color="auto"/>
              <w:right w:val="single" w:sz="8" w:space="0" w:color="auto"/>
            </w:tcBorders>
          </w:tcPr>
          <w:p w14:paraId="4AAD0CE2"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What are possible side effects from using &lt;Brand name&gt;?</w:t>
            </w:r>
          </w:p>
        </w:tc>
      </w:tr>
      <w:tr w:rsidR="00297ADB" w14:paraId="4A2AAE92" w14:textId="77777777" w:rsidTr="001055B6">
        <w:trPr>
          <w:trHeight w:val="330"/>
        </w:trPr>
        <w:tc>
          <w:tcPr>
            <w:tcW w:w="2200" w:type="dxa"/>
            <w:tcBorders>
              <w:top w:val="single" w:sz="8" w:space="0" w:color="auto"/>
              <w:left w:val="single" w:sz="8" w:space="0" w:color="auto"/>
              <w:bottom w:val="single" w:sz="8" w:space="0" w:color="auto"/>
              <w:right w:val="single" w:sz="8" w:space="0" w:color="auto"/>
            </w:tcBorders>
          </w:tcPr>
          <w:p w14:paraId="40AF2600"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430-10</w:t>
            </w:r>
          </w:p>
        </w:tc>
        <w:tc>
          <w:tcPr>
            <w:tcW w:w="5850" w:type="dxa"/>
            <w:tcBorders>
              <w:top w:val="single" w:sz="8" w:space="0" w:color="auto"/>
              <w:left w:val="single" w:sz="8" w:space="0" w:color="auto"/>
              <w:bottom w:val="single" w:sz="8" w:space="0" w:color="auto"/>
              <w:right w:val="single" w:sz="8" w:space="0" w:color="auto"/>
            </w:tcBorders>
          </w:tcPr>
          <w:p w14:paraId="1A51AB70" w14:textId="77777777"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If you want more information about &lt;Brand name&gt;:</w:t>
            </w:r>
          </w:p>
        </w:tc>
      </w:tr>
    </w:tbl>
    <w:p w14:paraId="6277EA6F" w14:textId="77777777" w:rsidR="00297ADB" w:rsidRDefault="00297ADB" w:rsidP="00297ADB"/>
    <w:p w14:paraId="2D698489" w14:textId="259D417A" w:rsidR="00754EE0" w:rsidRDefault="00754EE0" w:rsidP="00390473">
      <w:pPr>
        <w:pStyle w:val="ListParagraph"/>
        <w:numPr>
          <w:ilvl w:val="0"/>
          <w:numId w:val="33"/>
        </w:numPr>
      </w:pPr>
      <w:commentRangeStart w:id="596"/>
      <w:r>
        <w:t>These s</w:t>
      </w:r>
      <w:r>
        <w:rPr>
          <w:rFonts w:eastAsia="Times New Roman"/>
          <w:color w:val="000000"/>
          <w:lang w:eastAsia="en-CA"/>
        </w:rPr>
        <w:t>ections are</w:t>
      </w:r>
      <w:r>
        <w:t xml:space="preserve"> exceptions and require their titles to be validated using a string </w:t>
      </w:r>
      <w:commentRangeEnd w:id="596"/>
      <w:r>
        <w:t>concatenation</w:t>
      </w:r>
      <w:r>
        <w:rPr>
          <w:rStyle w:val="CommentReference"/>
        </w:rPr>
        <w:commentReference w:id="596"/>
      </w:r>
      <w:r>
        <w:t>.</w:t>
      </w:r>
    </w:p>
    <w:p w14:paraId="440E37F0" w14:textId="77777777" w:rsidR="00A0472F" w:rsidRDefault="00A0472F">
      <w:pPr>
        <w:spacing w:after="200" w:line="276" w:lineRule="auto"/>
        <w:rPr>
          <w:rFonts w:eastAsiaTheme="majorEastAsia"/>
          <w:b/>
          <w:bCs/>
          <w:szCs w:val="24"/>
          <w:lang w:val="en-CA"/>
        </w:rPr>
      </w:pPr>
      <w:r>
        <w:br w:type="page"/>
      </w:r>
    </w:p>
    <w:p w14:paraId="7084C68E" w14:textId="31A77ED0" w:rsidR="00BA0AA1" w:rsidRDefault="00BA0AA1" w:rsidP="00A0472F">
      <w:pPr>
        <w:pStyle w:val="Heading1"/>
        <w:numPr>
          <w:ilvl w:val="0"/>
          <w:numId w:val="0"/>
        </w:numPr>
        <w:ind w:left="432"/>
      </w:pPr>
      <w:bookmarkStart w:id="597" w:name="_Toc500865072"/>
      <w:del w:id="598" w:author="pbx" w:date="2017-12-12T18:04:00Z">
        <w:r>
          <w:lastRenderedPageBreak/>
          <w:delText>Annex</w:delText>
        </w:r>
      </w:del>
      <w:ins w:id="599" w:author="pbx" w:date="2017-12-12T18:04:00Z">
        <w:r w:rsidR="004928DD">
          <w:t>Appendix</w:t>
        </w:r>
      </w:ins>
      <w:commentRangeStart w:id="600"/>
      <w:r>
        <w:t xml:space="preserve"> A – OID </w:t>
      </w:r>
      <w:r w:rsidRPr="00BA0AA1">
        <w:t>2.16.840.1.113883.2.20.6.36</w:t>
      </w:r>
      <w:r>
        <w:t xml:space="preserve"> (</w:t>
      </w:r>
      <w:r w:rsidRPr="00BA0AA1">
        <w:t>structure-aspects</w:t>
      </w:r>
      <w:r>
        <w:t>)</w:t>
      </w:r>
      <w:commentRangeEnd w:id="600"/>
      <w:r w:rsidR="00521FE1">
        <w:rPr>
          <w:rStyle w:val="CommentReference"/>
          <w:rFonts w:eastAsiaTheme="minorHAnsi"/>
          <w:b w:val="0"/>
          <w:bCs w:val="0"/>
          <w:lang w:val="en-US"/>
        </w:rPr>
        <w:commentReference w:id="600"/>
      </w:r>
      <w:bookmarkEnd w:id="597"/>
    </w:p>
    <w:tbl>
      <w:tblPr>
        <w:tblW w:w="8590" w:type="dxa"/>
        <w:tblInd w:w="698" w:type="dxa"/>
        <w:tblLayout w:type="fixed"/>
        <w:tblLook w:val="04A0" w:firstRow="1" w:lastRow="0" w:firstColumn="1" w:lastColumn="0" w:noHBand="0" w:noVBand="1"/>
      </w:tblPr>
      <w:tblGrid>
        <w:gridCol w:w="1300"/>
        <w:gridCol w:w="810"/>
        <w:gridCol w:w="810"/>
        <w:gridCol w:w="720"/>
        <w:gridCol w:w="2970"/>
        <w:gridCol w:w="1980"/>
      </w:tblGrid>
      <w:tr w:rsidR="00BA0AA1" w:rsidRPr="004D750B" w14:paraId="13390681" w14:textId="77777777" w:rsidTr="00D930B5">
        <w:trPr>
          <w:cantSplit/>
          <w:trHeight w:val="330"/>
          <w:tblHeader/>
        </w:trPr>
        <w:tc>
          <w:tcPr>
            <w:tcW w:w="1300" w:type="dxa"/>
            <w:tcBorders>
              <w:top w:val="single" w:sz="8" w:space="0" w:color="auto"/>
              <w:left w:val="single" w:sz="8" w:space="0" w:color="auto"/>
              <w:bottom w:val="single" w:sz="8" w:space="0" w:color="auto"/>
              <w:right w:val="single" w:sz="8" w:space="0" w:color="auto"/>
            </w:tcBorders>
            <w:shd w:val="clear" w:color="000000" w:fill="95B3D7"/>
          </w:tcPr>
          <w:p w14:paraId="30C223A8" w14:textId="77777777"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Code</w:t>
            </w:r>
          </w:p>
        </w:tc>
        <w:tc>
          <w:tcPr>
            <w:tcW w:w="810" w:type="dxa"/>
            <w:tcBorders>
              <w:top w:val="single" w:sz="8" w:space="0" w:color="auto"/>
              <w:left w:val="nil"/>
              <w:bottom w:val="single" w:sz="8" w:space="0" w:color="auto"/>
              <w:right w:val="single" w:sz="8" w:space="0" w:color="auto"/>
            </w:tcBorders>
            <w:shd w:val="clear" w:color="000000" w:fill="95B3D7"/>
          </w:tcPr>
          <w:p w14:paraId="22DEB76E" w14:textId="77777777"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Level</w:t>
            </w:r>
          </w:p>
        </w:tc>
        <w:tc>
          <w:tcPr>
            <w:tcW w:w="810" w:type="dxa"/>
            <w:tcBorders>
              <w:top w:val="single" w:sz="8" w:space="0" w:color="auto"/>
              <w:left w:val="single" w:sz="8" w:space="0" w:color="auto"/>
              <w:bottom w:val="single" w:sz="8" w:space="0" w:color="auto"/>
              <w:right w:val="single" w:sz="8" w:space="0" w:color="auto"/>
            </w:tcBorders>
            <w:shd w:val="clear" w:color="000000" w:fill="95B3D7"/>
          </w:tcPr>
          <w:p w14:paraId="552FB0CE" w14:textId="77777777"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Card.</w:t>
            </w:r>
          </w:p>
        </w:tc>
        <w:tc>
          <w:tcPr>
            <w:tcW w:w="720" w:type="dxa"/>
            <w:tcBorders>
              <w:top w:val="single" w:sz="8" w:space="0" w:color="auto"/>
              <w:left w:val="single" w:sz="8" w:space="0" w:color="auto"/>
              <w:bottom w:val="single" w:sz="8" w:space="0" w:color="auto"/>
              <w:right w:val="single" w:sz="8" w:space="0" w:color="auto"/>
            </w:tcBorders>
            <w:shd w:val="clear" w:color="000000" w:fill="95B3D7"/>
          </w:tcPr>
          <w:p w14:paraId="219EB15E" w14:textId="77777777"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Title</w:t>
            </w:r>
          </w:p>
        </w:tc>
        <w:tc>
          <w:tcPr>
            <w:tcW w:w="2970" w:type="dxa"/>
            <w:tcBorders>
              <w:top w:val="single" w:sz="8" w:space="0" w:color="auto"/>
              <w:left w:val="single" w:sz="8" w:space="0" w:color="auto"/>
              <w:bottom w:val="single" w:sz="8" w:space="0" w:color="auto"/>
              <w:right w:val="single" w:sz="8" w:space="0" w:color="auto"/>
            </w:tcBorders>
            <w:shd w:val="clear" w:color="000000" w:fill="95B3D7"/>
            <w:noWrap/>
            <w:hideMark/>
          </w:tcPr>
          <w:p w14:paraId="60073784" w14:textId="77777777"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&lt;Code@displayName&gt; (Language=ENG)</w:t>
            </w:r>
          </w:p>
        </w:tc>
        <w:tc>
          <w:tcPr>
            <w:tcW w:w="1980" w:type="dxa"/>
            <w:tcBorders>
              <w:top w:val="single" w:sz="8" w:space="0" w:color="auto"/>
              <w:left w:val="single" w:sz="8" w:space="0" w:color="auto"/>
              <w:bottom w:val="single" w:sz="8" w:space="0" w:color="auto"/>
              <w:right w:val="single" w:sz="8" w:space="0" w:color="auto"/>
            </w:tcBorders>
            <w:shd w:val="clear" w:color="000000" w:fill="95B3D7"/>
          </w:tcPr>
          <w:p w14:paraId="0FE9B107" w14:textId="77777777"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TemplateId Exception</w:t>
            </w:r>
          </w:p>
        </w:tc>
      </w:tr>
      <w:tr w:rsidR="00BA0AA1" w:rsidRPr="00464677" w14:paraId="55CF058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DBB35BE"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450</w:t>
            </w:r>
          </w:p>
        </w:tc>
        <w:tc>
          <w:tcPr>
            <w:tcW w:w="810" w:type="dxa"/>
            <w:tcBorders>
              <w:top w:val="single" w:sz="8" w:space="0" w:color="auto"/>
              <w:left w:val="nil"/>
              <w:bottom w:val="single" w:sz="8" w:space="0" w:color="auto"/>
              <w:right w:val="single" w:sz="8" w:space="0" w:color="auto"/>
            </w:tcBorders>
          </w:tcPr>
          <w:p w14:paraId="62097A4F" w14:textId="77777777" w:rsidR="00BA0AA1" w:rsidRDefault="00BA0AA1" w:rsidP="00D930B5">
            <w:r>
              <w:t>N/A</w:t>
            </w:r>
          </w:p>
        </w:tc>
        <w:tc>
          <w:tcPr>
            <w:tcW w:w="810" w:type="dxa"/>
            <w:tcBorders>
              <w:top w:val="single" w:sz="8" w:space="0" w:color="auto"/>
              <w:left w:val="single" w:sz="8" w:space="0" w:color="auto"/>
              <w:bottom w:val="single" w:sz="8" w:space="0" w:color="auto"/>
              <w:right w:val="single" w:sz="8" w:space="0" w:color="auto"/>
            </w:tcBorders>
          </w:tcPr>
          <w:p w14:paraId="20A6230F" w14:textId="77777777" w:rsidR="00BA0AA1" w:rsidRPr="00464677"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tcPr>
          <w:p w14:paraId="209BC1AE" w14:textId="77777777" w:rsidR="00BA0AA1" w:rsidRDefault="00BA0AA1" w:rsidP="00D930B5">
            <w: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14:paraId="1261F1C7" w14:textId="77777777" w:rsidR="00BA0AA1" w:rsidRPr="00464677" w:rsidRDefault="00BA0AA1" w:rsidP="00D930B5">
            <w:pPr>
              <w:rPr>
                <w:rFonts w:eastAsia="Times New Roman"/>
                <w:color w:val="000000"/>
                <w:szCs w:val="24"/>
                <w:lang w:val="en-CA" w:eastAsia="en-CA"/>
              </w:rPr>
            </w:pPr>
            <w:r>
              <w:t>Title Page</w:t>
            </w:r>
          </w:p>
        </w:tc>
        <w:tc>
          <w:tcPr>
            <w:tcW w:w="1980" w:type="dxa"/>
            <w:tcBorders>
              <w:top w:val="single" w:sz="8" w:space="0" w:color="auto"/>
              <w:left w:val="single" w:sz="8" w:space="0" w:color="auto"/>
              <w:bottom w:val="single" w:sz="8" w:space="0" w:color="auto"/>
              <w:right w:val="single" w:sz="8" w:space="0" w:color="auto"/>
            </w:tcBorders>
          </w:tcPr>
          <w:p w14:paraId="5285104C" w14:textId="77777777" w:rsidR="00BA0AA1" w:rsidRDefault="00BA0AA1" w:rsidP="00D930B5">
            <w:r>
              <w:t>None</w:t>
            </w:r>
          </w:p>
        </w:tc>
      </w:tr>
      <w:tr w:rsidR="00BA0AA1" w14:paraId="4D9C391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2131429"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460</w:t>
            </w:r>
          </w:p>
        </w:tc>
        <w:tc>
          <w:tcPr>
            <w:tcW w:w="810" w:type="dxa"/>
            <w:tcBorders>
              <w:top w:val="single" w:sz="8" w:space="0" w:color="auto"/>
              <w:left w:val="nil"/>
              <w:bottom w:val="single" w:sz="8" w:space="0" w:color="auto"/>
              <w:right w:val="single" w:sz="8" w:space="0" w:color="auto"/>
            </w:tcBorders>
          </w:tcPr>
          <w:p w14:paraId="30F92AC2" w14:textId="77777777" w:rsidR="00BA0AA1" w:rsidRDefault="00BA0AA1" w:rsidP="00D930B5">
            <w:r>
              <w:t>N/A</w:t>
            </w:r>
          </w:p>
        </w:tc>
        <w:tc>
          <w:tcPr>
            <w:tcW w:w="810" w:type="dxa"/>
            <w:tcBorders>
              <w:top w:val="single" w:sz="8" w:space="0" w:color="auto"/>
              <w:left w:val="single" w:sz="8" w:space="0" w:color="auto"/>
              <w:bottom w:val="single" w:sz="8" w:space="0" w:color="auto"/>
              <w:right w:val="single" w:sz="8" w:space="0" w:color="auto"/>
            </w:tcBorders>
          </w:tcPr>
          <w:p w14:paraId="61EA215B" w14:textId="77777777" w:rsidR="00BA0AA1" w:rsidRDefault="00BA0AA1" w:rsidP="00D930B5">
            <w:r>
              <w:t>1:1</w:t>
            </w:r>
          </w:p>
        </w:tc>
        <w:tc>
          <w:tcPr>
            <w:tcW w:w="720" w:type="dxa"/>
            <w:tcBorders>
              <w:top w:val="single" w:sz="8" w:space="0" w:color="auto"/>
              <w:left w:val="single" w:sz="8" w:space="0" w:color="auto"/>
              <w:bottom w:val="single" w:sz="8" w:space="0" w:color="auto"/>
              <w:right w:val="single" w:sz="8" w:space="0" w:color="auto"/>
            </w:tcBorders>
          </w:tcPr>
          <w:p w14:paraId="6E0E7879" w14:textId="77777777" w:rsidR="00BA0AA1" w:rsidRDefault="00BA0AA1" w:rsidP="00D930B5">
            <w:r>
              <w:rPr>
                <w:rFonts w:eastAsia="Times New Roman"/>
                <w:color w:val="000000"/>
                <w:szCs w:val="24"/>
                <w:lang w:val="en-CA" w:eastAsia="en-CA"/>
              </w:rP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14:paraId="3C30A0AF" w14:textId="77777777" w:rsidR="00BA0AA1" w:rsidRDefault="00BA0AA1" w:rsidP="00D930B5">
            <w:r>
              <w:t>Title Block</w:t>
            </w:r>
          </w:p>
        </w:tc>
        <w:tc>
          <w:tcPr>
            <w:tcW w:w="1980" w:type="dxa"/>
            <w:tcBorders>
              <w:top w:val="single" w:sz="8" w:space="0" w:color="auto"/>
              <w:left w:val="single" w:sz="8" w:space="0" w:color="auto"/>
              <w:bottom w:val="single" w:sz="8" w:space="0" w:color="auto"/>
              <w:right w:val="single" w:sz="8" w:space="0" w:color="auto"/>
            </w:tcBorders>
          </w:tcPr>
          <w:p w14:paraId="3091349D" w14:textId="77777777" w:rsidR="00BA0AA1" w:rsidRDefault="00BA0AA1" w:rsidP="00D930B5">
            <w:r w:rsidRPr="0044195C">
              <w:t>None</w:t>
            </w:r>
          </w:p>
        </w:tc>
      </w:tr>
      <w:tr w:rsidR="00BA0AA1" w:rsidRPr="004D750B" w14:paraId="3865E6D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D47CB59"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50</w:t>
            </w:r>
          </w:p>
        </w:tc>
        <w:tc>
          <w:tcPr>
            <w:tcW w:w="810" w:type="dxa"/>
            <w:tcBorders>
              <w:top w:val="single" w:sz="8" w:space="0" w:color="auto"/>
              <w:left w:val="nil"/>
              <w:bottom w:val="single" w:sz="8" w:space="0" w:color="auto"/>
              <w:right w:val="single" w:sz="8" w:space="0" w:color="auto"/>
            </w:tcBorders>
          </w:tcPr>
          <w:p w14:paraId="46510FE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EDC6424"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7FA94A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325301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Document Information</w:t>
            </w:r>
          </w:p>
        </w:tc>
        <w:tc>
          <w:tcPr>
            <w:tcW w:w="1980" w:type="dxa"/>
            <w:tcBorders>
              <w:top w:val="nil"/>
              <w:left w:val="single" w:sz="8" w:space="0" w:color="auto"/>
              <w:bottom w:val="single" w:sz="8" w:space="0" w:color="auto"/>
              <w:right w:val="single" w:sz="8" w:space="0" w:color="auto"/>
            </w:tcBorders>
          </w:tcPr>
          <w:p w14:paraId="04B1E9E0" w14:textId="77777777" w:rsidR="00BA0AA1" w:rsidRDefault="00BA0AA1" w:rsidP="00D930B5">
            <w:r w:rsidRPr="0044195C">
              <w:t>None</w:t>
            </w:r>
          </w:p>
        </w:tc>
      </w:tr>
      <w:tr w:rsidR="00BA0AA1" w:rsidRPr="004D750B" w14:paraId="0BBB699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856270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60</w:t>
            </w:r>
          </w:p>
        </w:tc>
        <w:tc>
          <w:tcPr>
            <w:tcW w:w="810" w:type="dxa"/>
            <w:tcBorders>
              <w:top w:val="single" w:sz="8" w:space="0" w:color="auto"/>
              <w:left w:val="nil"/>
              <w:bottom w:val="single" w:sz="8" w:space="0" w:color="auto"/>
              <w:right w:val="single" w:sz="8" w:space="0" w:color="auto"/>
            </w:tcBorders>
          </w:tcPr>
          <w:p w14:paraId="5C248F69"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19E94C0"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BBD48EA" w14:textId="77777777" w:rsidR="00BA0AA1" w:rsidRDefault="00A0472F" w:rsidP="00D930B5">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14:paraId="67A31791"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Scheduling Symbol</w:t>
            </w:r>
          </w:p>
        </w:tc>
        <w:tc>
          <w:tcPr>
            <w:tcW w:w="1980" w:type="dxa"/>
            <w:tcBorders>
              <w:top w:val="nil"/>
              <w:left w:val="single" w:sz="8" w:space="0" w:color="auto"/>
              <w:bottom w:val="single" w:sz="8" w:space="0" w:color="auto"/>
              <w:right w:val="single" w:sz="8" w:space="0" w:color="auto"/>
            </w:tcBorders>
          </w:tcPr>
          <w:p w14:paraId="76CC03D1" w14:textId="77777777" w:rsidR="00BA0AA1" w:rsidRDefault="00BA0AA1" w:rsidP="00D930B5">
            <w:r w:rsidRPr="0044195C">
              <w:t>None</w:t>
            </w:r>
          </w:p>
        </w:tc>
      </w:tr>
      <w:tr w:rsidR="00BA0AA1" w:rsidRPr="004D750B" w14:paraId="3CB3C9C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FCE27F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70</w:t>
            </w:r>
          </w:p>
        </w:tc>
        <w:tc>
          <w:tcPr>
            <w:tcW w:w="810" w:type="dxa"/>
            <w:tcBorders>
              <w:top w:val="single" w:sz="8" w:space="0" w:color="auto"/>
              <w:left w:val="nil"/>
              <w:bottom w:val="single" w:sz="8" w:space="0" w:color="auto"/>
              <w:right w:val="single" w:sz="8" w:space="0" w:color="auto"/>
            </w:tcBorders>
          </w:tcPr>
          <w:p w14:paraId="12DFD000" w14:textId="77777777"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2F3B5C5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1352C60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984ED5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Brand Name</w:t>
            </w:r>
          </w:p>
        </w:tc>
        <w:tc>
          <w:tcPr>
            <w:tcW w:w="1980" w:type="dxa"/>
            <w:tcBorders>
              <w:top w:val="nil"/>
              <w:left w:val="single" w:sz="8" w:space="0" w:color="auto"/>
              <w:bottom w:val="single" w:sz="8" w:space="0" w:color="auto"/>
              <w:right w:val="single" w:sz="8" w:space="0" w:color="auto"/>
            </w:tcBorders>
          </w:tcPr>
          <w:p w14:paraId="2B92E04E" w14:textId="77777777" w:rsidR="00BA0AA1" w:rsidRDefault="00BA0AA1" w:rsidP="00D930B5">
            <w:r w:rsidRPr="0044195C">
              <w:t>None</w:t>
            </w:r>
          </w:p>
        </w:tc>
      </w:tr>
      <w:tr w:rsidR="00BA0AA1" w:rsidRPr="004D750B" w14:paraId="7B08370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851C9E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80</w:t>
            </w:r>
          </w:p>
        </w:tc>
        <w:tc>
          <w:tcPr>
            <w:tcW w:w="810" w:type="dxa"/>
            <w:tcBorders>
              <w:top w:val="single" w:sz="8" w:space="0" w:color="auto"/>
              <w:left w:val="nil"/>
              <w:bottom w:val="single" w:sz="8" w:space="0" w:color="auto"/>
              <w:right w:val="single" w:sz="8" w:space="0" w:color="auto"/>
            </w:tcBorders>
          </w:tcPr>
          <w:p w14:paraId="54BAF270" w14:textId="77777777"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22F39EE3"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7723290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AE9E516"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Proper N</w:t>
            </w:r>
            <w:r w:rsidRPr="004D750B">
              <w:rPr>
                <w:rFonts w:eastAsia="Times New Roman"/>
                <w:color w:val="000000"/>
                <w:szCs w:val="24"/>
                <w:lang w:val="en-CA" w:eastAsia="en-CA"/>
              </w:rPr>
              <w:t>ame</w:t>
            </w:r>
          </w:p>
        </w:tc>
        <w:tc>
          <w:tcPr>
            <w:tcW w:w="1980" w:type="dxa"/>
            <w:tcBorders>
              <w:top w:val="nil"/>
              <w:left w:val="single" w:sz="8" w:space="0" w:color="auto"/>
              <w:bottom w:val="single" w:sz="8" w:space="0" w:color="auto"/>
              <w:right w:val="single" w:sz="8" w:space="0" w:color="auto"/>
            </w:tcBorders>
          </w:tcPr>
          <w:p w14:paraId="1A063411" w14:textId="77777777" w:rsidR="00BA0AA1" w:rsidRDefault="00BA0AA1" w:rsidP="00D930B5">
            <w:r w:rsidRPr="0044195C">
              <w:t>None</w:t>
            </w:r>
          </w:p>
        </w:tc>
      </w:tr>
      <w:tr w:rsidR="00BA0AA1" w:rsidRPr="004D750B" w14:paraId="406398D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5350DD9"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90</w:t>
            </w:r>
          </w:p>
        </w:tc>
        <w:tc>
          <w:tcPr>
            <w:tcW w:w="810" w:type="dxa"/>
            <w:tcBorders>
              <w:top w:val="single" w:sz="8" w:space="0" w:color="auto"/>
              <w:left w:val="nil"/>
              <w:bottom w:val="single" w:sz="8" w:space="0" w:color="auto"/>
              <w:right w:val="single" w:sz="8" w:space="0" w:color="auto"/>
            </w:tcBorders>
          </w:tcPr>
          <w:p w14:paraId="5F60F7C0" w14:textId="77777777"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260D6A40"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6BB1E97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3579B95"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Dosage Form</w:t>
            </w:r>
            <w:r>
              <w:rPr>
                <w:rFonts w:eastAsia="Times New Roman"/>
                <w:color w:val="000000"/>
                <w:szCs w:val="24"/>
                <w:lang w:val="en-CA" w:eastAsia="en-CA"/>
              </w:rPr>
              <w:t>(s</w:t>
            </w:r>
            <w:r w:rsidRPr="004D750B">
              <w:rPr>
                <w:rFonts w:eastAsia="Times New Roman"/>
                <w:color w:val="000000"/>
                <w:szCs w:val="24"/>
                <w:lang w:val="en-CA" w:eastAsia="en-CA"/>
              </w:rPr>
              <w:t xml:space="preserve">) </w:t>
            </w:r>
          </w:p>
        </w:tc>
        <w:tc>
          <w:tcPr>
            <w:tcW w:w="1980" w:type="dxa"/>
            <w:tcBorders>
              <w:top w:val="nil"/>
              <w:left w:val="single" w:sz="8" w:space="0" w:color="auto"/>
              <w:bottom w:val="single" w:sz="8" w:space="0" w:color="auto"/>
              <w:right w:val="single" w:sz="8" w:space="0" w:color="auto"/>
            </w:tcBorders>
          </w:tcPr>
          <w:p w14:paraId="72F87313" w14:textId="77777777" w:rsidR="00BA0AA1" w:rsidRDefault="00BA0AA1" w:rsidP="00D930B5">
            <w:r w:rsidRPr="0044195C">
              <w:t>None</w:t>
            </w:r>
          </w:p>
        </w:tc>
      </w:tr>
      <w:tr w:rsidR="00BA0AA1" w:rsidRPr="004D750B" w14:paraId="463D9F8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7EB2A2D"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100</w:t>
            </w:r>
          </w:p>
        </w:tc>
        <w:tc>
          <w:tcPr>
            <w:tcW w:w="810" w:type="dxa"/>
            <w:tcBorders>
              <w:top w:val="single" w:sz="8" w:space="0" w:color="auto"/>
              <w:left w:val="nil"/>
              <w:bottom w:val="single" w:sz="8" w:space="0" w:color="auto"/>
              <w:right w:val="single" w:sz="8" w:space="0" w:color="auto"/>
            </w:tcBorders>
          </w:tcPr>
          <w:p w14:paraId="23BDD16C" w14:textId="77777777"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4417E43E"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639BE75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F0756D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Strength</w:t>
            </w:r>
            <w:r>
              <w:rPr>
                <w:rFonts w:eastAsia="Times New Roman"/>
                <w:color w:val="000000"/>
                <w:szCs w:val="24"/>
                <w:lang w:val="en-CA" w:eastAsia="en-CA"/>
              </w:rPr>
              <w:t>(s</w:t>
            </w:r>
            <w:r w:rsidRPr="004D750B">
              <w:rPr>
                <w:rFonts w:eastAsia="Times New Roman"/>
                <w:color w:val="000000"/>
                <w:szCs w:val="24"/>
                <w:lang w:val="en-CA" w:eastAsia="en-CA"/>
              </w:rPr>
              <w:t>)</w:t>
            </w:r>
          </w:p>
        </w:tc>
        <w:tc>
          <w:tcPr>
            <w:tcW w:w="1980" w:type="dxa"/>
            <w:tcBorders>
              <w:top w:val="nil"/>
              <w:left w:val="single" w:sz="8" w:space="0" w:color="auto"/>
              <w:bottom w:val="single" w:sz="8" w:space="0" w:color="auto"/>
              <w:right w:val="single" w:sz="8" w:space="0" w:color="auto"/>
            </w:tcBorders>
          </w:tcPr>
          <w:p w14:paraId="079A51B7" w14:textId="77777777" w:rsidR="00BA0AA1" w:rsidRDefault="00BA0AA1" w:rsidP="00D930B5">
            <w:r w:rsidRPr="0044195C">
              <w:t>None</w:t>
            </w:r>
          </w:p>
        </w:tc>
      </w:tr>
      <w:tr w:rsidR="00947BF5" w:rsidRPr="004D750B" w14:paraId="0A2BDD7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51E449A" w14:textId="77777777" w:rsidR="00947BF5" w:rsidRPr="004D750B" w:rsidRDefault="0061232C" w:rsidP="00D930B5">
            <w:pPr>
              <w:rPr>
                <w:rFonts w:eastAsia="Times New Roman"/>
                <w:color w:val="000000"/>
                <w:szCs w:val="24"/>
                <w:lang w:val="en-CA" w:eastAsia="en-CA"/>
              </w:rPr>
            </w:pPr>
            <w:r>
              <w:rPr>
                <w:rFonts w:eastAsia="Times New Roman"/>
                <w:color w:val="000000"/>
                <w:szCs w:val="24"/>
                <w:lang w:val="en-CA" w:eastAsia="en-CA"/>
              </w:rPr>
              <w:t>110</w:t>
            </w:r>
          </w:p>
        </w:tc>
        <w:tc>
          <w:tcPr>
            <w:tcW w:w="810" w:type="dxa"/>
            <w:tcBorders>
              <w:top w:val="single" w:sz="8" w:space="0" w:color="auto"/>
              <w:left w:val="nil"/>
              <w:bottom w:val="single" w:sz="8" w:space="0" w:color="auto"/>
              <w:right w:val="single" w:sz="8" w:space="0" w:color="auto"/>
            </w:tcBorders>
          </w:tcPr>
          <w:p w14:paraId="353AAF1F" w14:textId="77777777" w:rsidR="00947BF5" w:rsidRDefault="00947BF5"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75D16AC" w14:textId="77777777" w:rsidR="00947BF5" w:rsidRPr="004D750B" w:rsidRDefault="00947BF5"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93B993B" w14:textId="77777777" w:rsidR="00947BF5" w:rsidRDefault="00947BF5">
            <w:r w:rsidRPr="00B92AAB">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14:paraId="3E72309E" w14:textId="77777777" w:rsidR="00947BF5" w:rsidRPr="004D750B" w:rsidRDefault="00947BF5" w:rsidP="00D930B5">
            <w:pPr>
              <w:rPr>
                <w:rFonts w:eastAsia="Times New Roman"/>
                <w:color w:val="000000"/>
                <w:szCs w:val="24"/>
                <w:lang w:val="en-CA" w:eastAsia="en-CA"/>
              </w:rPr>
            </w:pPr>
            <w:r w:rsidRPr="004D750B">
              <w:rPr>
                <w:rFonts w:eastAsia="Times New Roman"/>
                <w:color w:val="000000"/>
                <w:szCs w:val="24"/>
                <w:lang w:val="en-CA" w:eastAsia="en-CA"/>
              </w:rPr>
              <w:t>Pharmaceutical Standard</w:t>
            </w:r>
          </w:p>
        </w:tc>
        <w:tc>
          <w:tcPr>
            <w:tcW w:w="1980" w:type="dxa"/>
            <w:tcBorders>
              <w:top w:val="nil"/>
              <w:left w:val="single" w:sz="8" w:space="0" w:color="auto"/>
              <w:bottom w:val="single" w:sz="8" w:space="0" w:color="auto"/>
              <w:right w:val="single" w:sz="8" w:space="0" w:color="auto"/>
            </w:tcBorders>
          </w:tcPr>
          <w:p w14:paraId="3DC0027A" w14:textId="77777777" w:rsidR="00947BF5" w:rsidRDefault="00947BF5" w:rsidP="00D930B5">
            <w:r w:rsidRPr="0044195C">
              <w:t>None</w:t>
            </w:r>
          </w:p>
        </w:tc>
      </w:tr>
      <w:tr w:rsidR="00947BF5" w:rsidRPr="004D750B" w14:paraId="5A073F5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FDAC05E" w14:textId="77777777" w:rsidR="00947BF5" w:rsidRPr="004D750B" w:rsidRDefault="00947BF5" w:rsidP="00D930B5">
            <w:pPr>
              <w:rPr>
                <w:rFonts w:eastAsia="Times New Roman"/>
                <w:color w:val="000000"/>
                <w:szCs w:val="24"/>
                <w:lang w:val="en-CA" w:eastAsia="en-CA"/>
              </w:rPr>
            </w:pP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1612B636" w14:textId="77777777" w:rsidR="00947BF5" w:rsidRDefault="00947BF5"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6E4E3D9" w14:textId="77777777" w:rsidR="00947BF5" w:rsidRPr="004D750B" w:rsidRDefault="00947BF5"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605D871" w14:textId="77777777" w:rsidR="00947BF5" w:rsidRDefault="00947BF5">
            <w:r w:rsidRPr="00B92AAB">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14:paraId="594D545F" w14:textId="77777777" w:rsidR="00947BF5" w:rsidRPr="004D750B" w:rsidRDefault="00947BF5" w:rsidP="00D930B5">
            <w:pPr>
              <w:rPr>
                <w:rFonts w:eastAsia="Times New Roman"/>
                <w:color w:val="000000"/>
                <w:szCs w:val="24"/>
                <w:lang w:val="en-CA" w:eastAsia="en-CA"/>
              </w:rPr>
            </w:pPr>
            <w:r w:rsidRPr="004D750B">
              <w:rPr>
                <w:rFonts w:eastAsia="Times New Roman"/>
                <w:color w:val="000000"/>
                <w:szCs w:val="24"/>
                <w:lang w:val="en-CA" w:eastAsia="en-CA"/>
              </w:rPr>
              <w:t>Therapeutic Classification</w:t>
            </w:r>
          </w:p>
        </w:tc>
        <w:tc>
          <w:tcPr>
            <w:tcW w:w="1980" w:type="dxa"/>
            <w:tcBorders>
              <w:top w:val="nil"/>
              <w:left w:val="single" w:sz="8" w:space="0" w:color="auto"/>
              <w:bottom w:val="single" w:sz="8" w:space="0" w:color="auto"/>
              <w:right w:val="single" w:sz="8" w:space="0" w:color="auto"/>
            </w:tcBorders>
          </w:tcPr>
          <w:p w14:paraId="06AA9AF4" w14:textId="77777777" w:rsidR="00947BF5" w:rsidRDefault="00947BF5" w:rsidP="00D930B5">
            <w:r w:rsidRPr="0044195C">
              <w:t>None</w:t>
            </w:r>
          </w:p>
        </w:tc>
      </w:tr>
      <w:tr w:rsidR="00BA0AA1" w:rsidRPr="004D750B" w14:paraId="63C2F56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3157EA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530</w:t>
            </w:r>
          </w:p>
        </w:tc>
        <w:tc>
          <w:tcPr>
            <w:tcW w:w="810" w:type="dxa"/>
            <w:tcBorders>
              <w:top w:val="single" w:sz="8" w:space="0" w:color="auto"/>
              <w:left w:val="nil"/>
              <w:bottom w:val="single" w:sz="8" w:space="0" w:color="auto"/>
              <w:right w:val="single" w:sz="8" w:space="0" w:color="auto"/>
            </w:tcBorders>
          </w:tcPr>
          <w:p w14:paraId="4AA910FB"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52FD4320"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9050993"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tcPr>
          <w:p w14:paraId="314D3C46"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Title Page Box Warning</w:t>
            </w:r>
          </w:p>
        </w:tc>
        <w:tc>
          <w:tcPr>
            <w:tcW w:w="1980" w:type="dxa"/>
            <w:tcBorders>
              <w:top w:val="nil"/>
              <w:left w:val="single" w:sz="8" w:space="0" w:color="auto"/>
              <w:bottom w:val="single" w:sz="8" w:space="0" w:color="auto"/>
              <w:right w:val="single" w:sz="8" w:space="0" w:color="auto"/>
            </w:tcBorders>
          </w:tcPr>
          <w:p w14:paraId="7B0E042C"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Only applicable to: 2, 7</w:t>
            </w:r>
          </w:p>
        </w:tc>
      </w:tr>
      <w:tr w:rsidR="00BA0AA1" w:rsidRPr="004D750B" w14:paraId="5A2A650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94D8680"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3E2DAFAC"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9B924C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EC521E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BB2E14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Sponsor Name</w:t>
            </w:r>
          </w:p>
        </w:tc>
        <w:tc>
          <w:tcPr>
            <w:tcW w:w="1980" w:type="dxa"/>
            <w:tcBorders>
              <w:top w:val="nil"/>
              <w:left w:val="single" w:sz="8" w:space="0" w:color="auto"/>
              <w:bottom w:val="single" w:sz="8" w:space="0" w:color="auto"/>
              <w:right w:val="single" w:sz="8" w:space="0" w:color="auto"/>
            </w:tcBorders>
          </w:tcPr>
          <w:p w14:paraId="18784CE3" w14:textId="77777777" w:rsidR="00BA0AA1" w:rsidRDefault="00BA0AA1" w:rsidP="00D930B5">
            <w:r w:rsidRPr="004A0946">
              <w:t>None</w:t>
            </w:r>
          </w:p>
        </w:tc>
      </w:tr>
      <w:tr w:rsidR="00BA0AA1" w:rsidRPr="004D750B" w14:paraId="3AC671A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77278BD"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6D8EB12A"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62F958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A889D9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6123DC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Sponsor Address</w:t>
            </w:r>
          </w:p>
        </w:tc>
        <w:tc>
          <w:tcPr>
            <w:tcW w:w="1980" w:type="dxa"/>
            <w:tcBorders>
              <w:top w:val="nil"/>
              <w:left w:val="single" w:sz="8" w:space="0" w:color="auto"/>
              <w:bottom w:val="single" w:sz="8" w:space="0" w:color="auto"/>
              <w:right w:val="single" w:sz="8" w:space="0" w:color="auto"/>
            </w:tcBorders>
          </w:tcPr>
          <w:p w14:paraId="24D92E00" w14:textId="77777777" w:rsidR="00BA0AA1" w:rsidRDefault="00BA0AA1" w:rsidP="00D930B5">
            <w:r w:rsidRPr="004A0946">
              <w:t>None</w:t>
            </w:r>
          </w:p>
        </w:tc>
      </w:tr>
      <w:tr w:rsidR="00BA0AA1" w:rsidRPr="004D750B" w14:paraId="26BC6B5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A0290E5"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500</w:t>
            </w:r>
          </w:p>
        </w:tc>
        <w:tc>
          <w:tcPr>
            <w:tcW w:w="810" w:type="dxa"/>
            <w:tcBorders>
              <w:top w:val="single" w:sz="8" w:space="0" w:color="auto"/>
              <w:left w:val="nil"/>
              <w:bottom w:val="single" w:sz="8" w:space="0" w:color="auto"/>
              <w:right w:val="single" w:sz="8" w:space="0" w:color="auto"/>
            </w:tcBorders>
          </w:tcPr>
          <w:p w14:paraId="7F7D85BE" w14:textId="77777777" w:rsidR="00BA0AA1" w:rsidRDefault="00BA0AA1" w:rsidP="00D930B5">
            <w:r>
              <w:t>H2</w:t>
            </w:r>
          </w:p>
        </w:tc>
        <w:tc>
          <w:tcPr>
            <w:tcW w:w="810" w:type="dxa"/>
            <w:tcBorders>
              <w:top w:val="nil"/>
              <w:left w:val="single" w:sz="8" w:space="0" w:color="auto"/>
              <w:bottom w:val="single" w:sz="8" w:space="0" w:color="auto"/>
              <w:right w:val="single" w:sz="8" w:space="0" w:color="auto"/>
            </w:tcBorders>
          </w:tcPr>
          <w:p w14:paraId="0D80C11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1F7C3499" w14:textId="77777777"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14:paraId="7AFA8F9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Name</w:t>
            </w:r>
          </w:p>
        </w:tc>
        <w:tc>
          <w:tcPr>
            <w:tcW w:w="1980" w:type="dxa"/>
            <w:tcBorders>
              <w:top w:val="nil"/>
              <w:left w:val="single" w:sz="8" w:space="0" w:color="auto"/>
              <w:bottom w:val="single" w:sz="8" w:space="0" w:color="auto"/>
              <w:right w:val="single" w:sz="8" w:space="0" w:color="auto"/>
            </w:tcBorders>
          </w:tcPr>
          <w:p w14:paraId="7964AFE2" w14:textId="77777777" w:rsidR="00BA0AA1" w:rsidRDefault="00BA0AA1" w:rsidP="00D930B5">
            <w:r w:rsidRPr="0074792F">
              <w:t>None</w:t>
            </w:r>
          </w:p>
        </w:tc>
      </w:tr>
      <w:tr w:rsidR="00BA0AA1" w:rsidRPr="004D750B" w14:paraId="5CD7915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56D996E"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510</w:t>
            </w:r>
          </w:p>
        </w:tc>
        <w:tc>
          <w:tcPr>
            <w:tcW w:w="810" w:type="dxa"/>
            <w:tcBorders>
              <w:top w:val="single" w:sz="8" w:space="0" w:color="auto"/>
              <w:left w:val="nil"/>
              <w:bottom w:val="single" w:sz="8" w:space="0" w:color="auto"/>
              <w:right w:val="single" w:sz="8" w:space="0" w:color="auto"/>
            </w:tcBorders>
          </w:tcPr>
          <w:p w14:paraId="78A3E1BB"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4217BBCB"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38C3423"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4B8F0F0"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Address</w:t>
            </w:r>
          </w:p>
        </w:tc>
        <w:tc>
          <w:tcPr>
            <w:tcW w:w="1980" w:type="dxa"/>
            <w:tcBorders>
              <w:top w:val="nil"/>
              <w:left w:val="single" w:sz="8" w:space="0" w:color="auto"/>
              <w:bottom w:val="single" w:sz="8" w:space="0" w:color="auto"/>
              <w:right w:val="single" w:sz="8" w:space="0" w:color="auto"/>
            </w:tcBorders>
          </w:tcPr>
          <w:p w14:paraId="5600194D" w14:textId="77777777" w:rsidR="00BA0AA1" w:rsidRDefault="00BA0AA1" w:rsidP="00D930B5">
            <w:r w:rsidRPr="0074792F">
              <w:t>None</w:t>
            </w:r>
          </w:p>
        </w:tc>
      </w:tr>
      <w:tr w:rsidR="00BA0AA1" w:rsidRPr="004D750B" w14:paraId="0EEB285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4EE8AF2"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5E553A6F"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6AF89F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74CBA2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58F03F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Date Of Preparation</w:t>
            </w:r>
          </w:p>
        </w:tc>
        <w:tc>
          <w:tcPr>
            <w:tcW w:w="1980" w:type="dxa"/>
            <w:tcBorders>
              <w:top w:val="nil"/>
              <w:left w:val="single" w:sz="8" w:space="0" w:color="auto"/>
              <w:bottom w:val="single" w:sz="8" w:space="0" w:color="auto"/>
              <w:right w:val="single" w:sz="8" w:space="0" w:color="auto"/>
            </w:tcBorders>
          </w:tcPr>
          <w:p w14:paraId="0A984712" w14:textId="77777777" w:rsidR="00BA0AA1" w:rsidRDefault="00BA0AA1" w:rsidP="00D930B5">
            <w:r w:rsidRPr="00E459F9">
              <w:t>None</w:t>
            </w:r>
          </w:p>
        </w:tc>
      </w:tr>
      <w:tr w:rsidR="00BA0AA1" w:rsidRPr="004D750B" w14:paraId="50E4CAE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E76C72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160</w:t>
            </w:r>
          </w:p>
        </w:tc>
        <w:tc>
          <w:tcPr>
            <w:tcW w:w="810" w:type="dxa"/>
            <w:tcBorders>
              <w:top w:val="single" w:sz="8" w:space="0" w:color="auto"/>
              <w:left w:val="nil"/>
              <w:bottom w:val="single" w:sz="8" w:space="0" w:color="auto"/>
              <w:right w:val="single" w:sz="8" w:space="0" w:color="auto"/>
            </w:tcBorders>
          </w:tcPr>
          <w:p w14:paraId="5DC201B2"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6C7F93B"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0B1380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9BF5E7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Date Of Revision</w:t>
            </w:r>
          </w:p>
        </w:tc>
        <w:tc>
          <w:tcPr>
            <w:tcW w:w="1980" w:type="dxa"/>
            <w:tcBorders>
              <w:top w:val="nil"/>
              <w:left w:val="single" w:sz="8" w:space="0" w:color="auto"/>
              <w:bottom w:val="single" w:sz="8" w:space="0" w:color="auto"/>
              <w:right w:val="single" w:sz="8" w:space="0" w:color="auto"/>
            </w:tcBorders>
          </w:tcPr>
          <w:p w14:paraId="1D975000" w14:textId="77777777" w:rsidR="00BA0AA1" w:rsidRDefault="00BA0AA1" w:rsidP="00D930B5">
            <w:r w:rsidRPr="00E459F9">
              <w:t>None</w:t>
            </w:r>
          </w:p>
        </w:tc>
      </w:tr>
      <w:tr w:rsidR="00BA0AA1" w:rsidRPr="004D750B" w14:paraId="6316BBC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448843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170</w:t>
            </w:r>
          </w:p>
        </w:tc>
        <w:tc>
          <w:tcPr>
            <w:tcW w:w="810" w:type="dxa"/>
            <w:tcBorders>
              <w:top w:val="single" w:sz="8" w:space="0" w:color="auto"/>
              <w:left w:val="nil"/>
              <w:bottom w:val="single" w:sz="8" w:space="0" w:color="auto"/>
              <w:right w:val="single" w:sz="8" w:space="0" w:color="auto"/>
            </w:tcBorders>
          </w:tcPr>
          <w:p w14:paraId="1D040CD7"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F6D610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623144D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72A64B1"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Submission Control Number</w:t>
            </w:r>
          </w:p>
        </w:tc>
        <w:tc>
          <w:tcPr>
            <w:tcW w:w="1980" w:type="dxa"/>
            <w:tcBorders>
              <w:top w:val="nil"/>
              <w:left w:val="single" w:sz="8" w:space="0" w:color="auto"/>
              <w:bottom w:val="single" w:sz="8" w:space="0" w:color="auto"/>
              <w:right w:val="single" w:sz="8" w:space="0" w:color="auto"/>
            </w:tcBorders>
          </w:tcPr>
          <w:p w14:paraId="50658E73" w14:textId="77777777" w:rsidR="00BA0AA1" w:rsidRDefault="00BA0AA1" w:rsidP="00D930B5">
            <w:r w:rsidRPr="00E459F9">
              <w:t>None</w:t>
            </w:r>
          </w:p>
        </w:tc>
      </w:tr>
      <w:tr w:rsidR="00BA0AA1" w:rsidRPr="004D750B" w14:paraId="729CC22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A2F8222"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440</w:t>
            </w:r>
          </w:p>
        </w:tc>
        <w:tc>
          <w:tcPr>
            <w:tcW w:w="810" w:type="dxa"/>
            <w:tcBorders>
              <w:top w:val="single" w:sz="8" w:space="0" w:color="auto"/>
              <w:left w:val="nil"/>
              <w:bottom w:val="single" w:sz="8" w:space="0" w:color="auto"/>
              <w:right w:val="single" w:sz="8" w:space="0" w:color="auto"/>
            </w:tcBorders>
          </w:tcPr>
          <w:p w14:paraId="0BA04A51" w14:textId="77777777" w:rsidR="00BA0AA1" w:rsidRDefault="00BA0AA1" w:rsidP="00D930B5">
            <w:r>
              <w:t>H2</w:t>
            </w:r>
          </w:p>
        </w:tc>
        <w:tc>
          <w:tcPr>
            <w:tcW w:w="810" w:type="dxa"/>
            <w:tcBorders>
              <w:top w:val="nil"/>
              <w:left w:val="single" w:sz="8" w:space="0" w:color="auto"/>
              <w:bottom w:val="single" w:sz="8" w:space="0" w:color="auto"/>
              <w:right w:val="single" w:sz="8" w:space="0" w:color="auto"/>
            </w:tcBorders>
          </w:tcPr>
          <w:p w14:paraId="1F4FB190" w14:textId="77777777" w:rsidR="00BA0AA1" w:rsidRPr="00464677"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F5B9443" w14:textId="77777777"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14:paraId="0753BBF7" w14:textId="77777777" w:rsidR="00BA0AA1" w:rsidRPr="004D750B" w:rsidRDefault="00BA0AA1" w:rsidP="00D930B5">
            <w:pPr>
              <w:rPr>
                <w:rFonts w:eastAsia="Times New Roman"/>
                <w:color w:val="000000"/>
                <w:szCs w:val="24"/>
                <w:lang w:val="en-CA" w:eastAsia="en-CA"/>
              </w:rPr>
            </w:pPr>
            <w:r>
              <w:t>Footnote</w:t>
            </w:r>
          </w:p>
        </w:tc>
        <w:tc>
          <w:tcPr>
            <w:tcW w:w="1980" w:type="dxa"/>
            <w:tcBorders>
              <w:top w:val="nil"/>
              <w:left w:val="single" w:sz="8" w:space="0" w:color="auto"/>
              <w:bottom w:val="single" w:sz="8" w:space="0" w:color="auto"/>
              <w:right w:val="single" w:sz="8" w:space="0" w:color="auto"/>
            </w:tcBorders>
          </w:tcPr>
          <w:p w14:paraId="325E9C3E" w14:textId="77777777" w:rsidR="00BA0AA1" w:rsidRDefault="00BA0AA1" w:rsidP="00D930B5">
            <w:r>
              <w:t>None</w:t>
            </w:r>
          </w:p>
        </w:tc>
      </w:tr>
      <w:tr w:rsidR="00BA0AA1" w:rsidRPr="004D750B" w14:paraId="7DB7DD2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2D02A08"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540</w:t>
            </w:r>
          </w:p>
        </w:tc>
        <w:tc>
          <w:tcPr>
            <w:tcW w:w="810" w:type="dxa"/>
            <w:tcBorders>
              <w:top w:val="single" w:sz="8" w:space="0" w:color="auto"/>
              <w:left w:val="nil"/>
              <w:bottom w:val="single" w:sz="8" w:space="0" w:color="auto"/>
              <w:right w:val="single" w:sz="8" w:space="0" w:color="auto"/>
            </w:tcBorders>
          </w:tcPr>
          <w:p w14:paraId="06E937AC" w14:textId="77777777" w:rsidR="00BA0AA1" w:rsidRDefault="00BA0AA1" w:rsidP="00D930B5">
            <w:r>
              <w:t>H2</w:t>
            </w:r>
          </w:p>
        </w:tc>
        <w:tc>
          <w:tcPr>
            <w:tcW w:w="810" w:type="dxa"/>
            <w:tcBorders>
              <w:top w:val="nil"/>
              <w:left w:val="single" w:sz="8" w:space="0" w:color="auto"/>
              <w:bottom w:val="single" w:sz="8" w:space="0" w:color="auto"/>
              <w:right w:val="single" w:sz="8" w:space="0" w:color="auto"/>
            </w:tcBorders>
          </w:tcPr>
          <w:p w14:paraId="3C096EE5"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0F01482" w14:textId="77777777"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14:paraId="254F9B2A" w14:textId="77777777" w:rsidR="00BA0AA1" w:rsidRPr="00B84EB6" w:rsidRDefault="00BA0AA1" w:rsidP="00D930B5">
            <w:pPr>
              <w:rPr>
                <w:rFonts w:eastAsia="Times New Roman"/>
                <w:color w:val="000000"/>
                <w:szCs w:val="24"/>
                <w:lang w:val="en-CA" w:eastAsia="en-CA"/>
              </w:rPr>
            </w:pPr>
            <w:r w:rsidRPr="00B84EB6">
              <w:rPr>
                <w:rFonts w:eastAsia="Times New Roman"/>
                <w:color w:val="000000"/>
                <w:szCs w:val="24"/>
                <w:lang w:val="en-CA" w:eastAsia="en-CA"/>
              </w:rPr>
              <w:t>Title Page General Information</w:t>
            </w:r>
          </w:p>
        </w:tc>
        <w:tc>
          <w:tcPr>
            <w:tcW w:w="1980" w:type="dxa"/>
            <w:tcBorders>
              <w:top w:val="nil"/>
              <w:left w:val="single" w:sz="8" w:space="0" w:color="auto"/>
              <w:bottom w:val="single" w:sz="8" w:space="0" w:color="auto"/>
              <w:right w:val="single" w:sz="8" w:space="0" w:color="auto"/>
            </w:tcBorders>
          </w:tcPr>
          <w:p w14:paraId="7A006F39" w14:textId="77777777" w:rsidR="00BA0AA1" w:rsidRPr="00842825" w:rsidRDefault="00BA0AA1" w:rsidP="00D930B5">
            <w:pPr>
              <w:rPr>
                <w:rFonts w:eastAsia="Times New Roman"/>
                <w:color w:val="000000"/>
                <w:szCs w:val="24"/>
                <w:lang w:val="en-CA" w:eastAsia="en-CA"/>
              </w:rPr>
            </w:pPr>
            <w:r w:rsidRPr="00842825">
              <w:rPr>
                <w:rFonts w:eastAsia="Times New Roman"/>
                <w:color w:val="000000"/>
                <w:szCs w:val="24"/>
                <w:lang w:val="en-CA" w:eastAsia="en-CA"/>
              </w:rPr>
              <w:t xml:space="preserve">Only applicable to: 2, </w:t>
            </w:r>
            <w:r>
              <w:rPr>
                <w:rFonts w:eastAsia="Times New Roman"/>
                <w:color w:val="000000"/>
                <w:szCs w:val="24"/>
                <w:lang w:val="en-CA" w:eastAsia="en-CA"/>
              </w:rPr>
              <w:t>7</w:t>
            </w:r>
          </w:p>
        </w:tc>
      </w:tr>
      <w:tr w:rsidR="00BA0AA1" w:rsidRPr="004D750B" w14:paraId="01E44A2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1AC46B0"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520</w:t>
            </w:r>
          </w:p>
        </w:tc>
        <w:tc>
          <w:tcPr>
            <w:tcW w:w="810" w:type="dxa"/>
            <w:tcBorders>
              <w:top w:val="single" w:sz="8" w:space="0" w:color="auto"/>
              <w:left w:val="nil"/>
              <w:bottom w:val="single" w:sz="8" w:space="0" w:color="auto"/>
              <w:right w:val="single" w:sz="8" w:space="0" w:color="auto"/>
            </w:tcBorders>
          </w:tcPr>
          <w:p w14:paraId="19208ADB"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07BC0E3"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6A3895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AD80C3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Table Of Contents</w:t>
            </w:r>
          </w:p>
        </w:tc>
        <w:tc>
          <w:tcPr>
            <w:tcW w:w="1980" w:type="dxa"/>
            <w:tcBorders>
              <w:top w:val="nil"/>
              <w:left w:val="single" w:sz="8" w:space="0" w:color="auto"/>
              <w:bottom w:val="single" w:sz="8" w:space="0" w:color="auto"/>
              <w:right w:val="single" w:sz="8" w:space="0" w:color="auto"/>
            </w:tcBorders>
          </w:tcPr>
          <w:p w14:paraId="4D599CE1" w14:textId="77777777" w:rsidR="00BA0AA1" w:rsidRDefault="00BA0AA1" w:rsidP="00D930B5">
            <w:pPr>
              <w:rPr>
                <w:rFonts w:eastAsia="Times New Roman"/>
                <w:color w:val="000000"/>
                <w:szCs w:val="24"/>
                <w:lang w:val="en-CA" w:eastAsia="en-CA"/>
              </w:rPr>
            </w:pPr>
            <w:r>
              <w:t>None</w:t>
            </w:r>
          </w:p>
        </w:tc>
      </w:tr>
      <w:tr w:rsidR="00BA0AA1" w:rsidRPr="004D750B" w14:paraId="23D5A7E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DFE12B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14:paraId="0720A7B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14:paraId="0ACEC890"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9F0EED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B068BB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Part I: Health Professional Information</w:t>
            </w:r>
          </w:p>
        </w:tc>
        <w:tc>
          <w:tcPr>
            <w:tcW w:w="1980" w:type="dxa"/>
            <w:tcBorders>
              <w:top w:val="nil"/>
              <w:left w:val="single" w:sz="8" w:space="0" w:color="auto"/>
              <w:bottom w:val="single" w:sz="8" w:space="0" w:color="auto"/>
              <w:right w:val="single" w:sz="8" w:space="0" w:color="auto"/>
            </w:tcBorders>
          </w:tcPr>
          <w:p w14:paraId="752B93E5" w14:textId="77777777" w:rsidR="00BA0AA1" w:rsidRPr="004D750B" w:rsidRDefault="00BA0AA1" w:rsidP="00D930B5">
            <w:pPr>
              <w:rPr>
                <w:rFonts w:eastAsia="Times New Roman"/>
                <w:color w:val="000000"/>
                <w:szCs w:val="24"/>
                <w:lang w:val="en-CA" w:eastAsia="en-CA"/>
              </w:rPr>
            </w:pPr>
            <w:r>
              <w:t>None</w:t>
            </w:r>
          </w:p>
        </w:tc>
      </w:tr>
      <w:tr w:rsidR="00BA0AA1" w:rsidRPr="004D750B" w14:paraId="177B9DC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69768E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180</w:t>
            </w:r>
          </w:p>
        </w:tc>
        <w:tc>
          <w:tcPr>
            <w:tcW w:w="810" w:type="dxa"/>
            <w:tcBorders>
              <w:top w:val="single" w:sz="8" w:space="0" w:color="auto"/>
              <w:left w:val="nil"/>
              <w:bottom w:val="single" w:sz="8" w:space="0" w:color="auto"/>
              <w:right w:val="single" w:sz="8" w:space="0" w:color="auto"/>
            </w:tcBorders>
          </w:tcPr>
          <w:p w14:paraId="099FC51A"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1593ADB"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733B72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6072E7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Summary Product Information</w:t>
            </w:r>
          </w:p>
        </w:tc>
        <w:tc>
          <w:tcPr>
            <w:tcW w:w="1980" w:type="dxa"/>
            <w:tcBorders>
              <w:top w:val="nil"/>
              <w:left w:val="single" w:sz="8" w:space="0" w:color="auto"/>
              <w:bottom w:val="single" w:sz="8" w:space="0" w:color="auto"/>
              <w:right w:val="single" w:sz="8" w:space="0" w:color="auto"/>
            </w:tcBorders>
          </w:tcPr>
          <w:p w14:paraId="1C8E3B0A" w14:textId="77777777" w:rsidR="00BA0AA1" w:rsidRPr="004D750B" w:rsidRDefault="00BA0AA1" w:rsidP="00D930B5">
            <w:pPr>
              <w:rPr>
                <w:rFonts w:eastAsia="Times New Roman"/>
                <w:color w:val="000000"/>
                <w:szCs w:val="24"/>
                <w:lang w:val="en-CA" w:eastAsia="en-CA"/>
              </w:rPr>
            </w:pPr>
            <w:r>
              <w:t>None</w:t>
            </w:r>
          </w:p>
        </w:tc>
      </w:tr>
      <w:tr w:rsidR="00BA0AA1" w:rsidRPr="004D750B" w14:paraId="7D31A76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C60255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14:paraId="0F85833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0071A7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B8F000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800DA3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14:paraId="13C1644D"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 5</w:t>
            </w:r>
            <w:ins w:id="601" w:author="pbx" w:date="2017-12-12T18:04:00Z">
              <w:r w:rsidR="00955EF4">
                <w:rPr>
                  <w:rFonts w:eastAsia="Times New Roman"/>
                  <w:color w:val="000000"/>
                  <w:szCs w:val="24"/>
                  <w:lang w:val="en-CA" w:eastAsia="en-CA"/>
                </w:rPr>
                <w:t>, 9, 10</w:t>
              </w:r>
            </w:ins>
          </w:p>
        </w:tc>
      </w:tr>
      <w:tr w:rsidR="00BA0AA1" w:rsidRPr="004D750B" w14:paraId="475E7D7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4EFF48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550-10</w:t>
            </w:r>
          </w:p>
        </w:tc>
        <w:tc>
          <w:tcPr>
            <w:tcW w:w="810" w:type="dxa"/>
            <w:tcBorders>
              <w:top w:val="single" w:sz="8" w:space="0" w:color="auto"/>
              <w:left w:val="nil"/>
              <w:bottom w:val="single" w:sz="8" w:space="0" w:color="auto"/>
              <w:right w:val="single" w:sz="8" w:space="0" w:color="auto"/>
            </w:tcBorders>
          </w:tcPr>
          <w:p w14:paraId="3485D93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DEA963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B911B7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8D75E2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Physical Characteristics</w:t>
            </w:r>
          </w:p>
        </w:tc>
        <w:tc>
          <w:tcPr>
            <w:tcW w:w="1980" w:type="dxa"/>
            <w:tcBorders>
              <w:top w:val="nil"/>
              <w:left w:val="single" w:sz="8" w:space="0" w:color="auto"/>
              <w:bottom w:val="single" w:sz="8" w:space="0" w:color="auto"/>
              <w:right w:val="single" w:sz="8" w:space="0" w:color="auto"/>
            </w:tcBorders>
          </w:tcPr>
          <w:p w14:paraId="4943C16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w:t>
            </w:r>
            <w:ins w:id="602" w:author="pbx" w:date="2017-12-12T18:04:00Z">
              <w:r w:rsidR="00955EF4">
                <w:rPr>
                  <w:rFonts w:eastAsia="Times New Roman"/>
                  <w:color w:val="000000"/>
                  <w:szCs w:val="24"/>
                  <w:lang w:val="en-CA" w:eastAsia="en-CA"/>
                </w:rPr>
                <w:t>, 9</w:t>
              </w:r>
            </w:ins>
          </w:p>
        </w:tc>
      </w:tr>
      <w:tr w:rsidR="00BA0AA1" w:rsidRPr="004D750B" w14:paraId="1788F2E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EFFB57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550-20</w:t>
            </w:r>
          </w:p>
        </w:tc>
        <w:tc>
          <w:tcPr>
            <w:tcW w:w="810" w:type="dxa"/>
            <w:tcBorders>
              <w:top w:val="single" w:sz="8" w:space="0" w:color="auto"/>
              <w:left w:val="nil"/>
              <w:bottom w:val="single" w:sz="8" w:space="0" w:color="auto"/>
              <w:right w:val="single" w:sz="8" w:space="0" w:color="auto"/>
            </w:tcBorders>
          </w:tcPr>
          <w:p w14:paraId="02E1666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C2264E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E85791C"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118428C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rPr>
              <w:t>External Radiation</w:t>
            </w:r>
          </w:p>
        </w:tc>
        <w:tc>
          <w:tcPr>
            <w:tcW w:w="1980" w:type="dxa"/>
            <w:tcBorders>
              <w:top w:val="nil"/>
              <w:left w:val="single" w:sz="8" w:space="0" w:color="auto"/>
              <w:bottom w:val="single" w:sz="8" w:space="0" w:color="auto"/>
              <w:right w:val="single" w:sz="8" w:space="0" w:color="auto"/>
            </w:tcBorders>
          </w:tcPr>
          <w:p w14:paraId="161DFD3E"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w:t>
            </w:r>
            <w:ins w:id="603" w:author="pbx" w:date="2017-12-12T18:04:00Z">
              <w:r w:rsidR="00955EF4">
                <w:rPr>
                  <w:rFonts w:eastAsia="Times New Roman"/>
                  <w:color w:val="000000"/>
                  <w:szCs w:val="24"/>
                  <w:lang w:val="en-CA" w:eastAsia="en-CA"/>
                </w:rPr>
                <w:t>, 9</w:t>
              </w:r>
            </w:ins>
          </w:p>
        </w:tc>
      </w:tr>
      <w:tr w:rsidR="00BA0AA1" w:rsidRPr="004D750B" w14:paraId="2630872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BDBC81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190</w:t>
            </w:r>
          </w:p>
        </w:tc>
        <w:tc>
          <w:tcPr>
            <w:tcW w:w="810" w:type="dxa"/>
            <w:tcBorders>
              <w:top w:val="single" w:sz="8" w:space="0" w:color="auto"/>
              <w:left w:val="nil"/>
              <w:bottom w:val="single" w:sz="8" w:space="0" w:color="auto"/>
              <w:right w:val="single" w:sz="8" w:space="0" w:color="auto"/>
            </w:tcBorders>
          </w:tcPr>
          <w:p w14:paraId="3998B07D"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1B78ED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69EFA95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A415E21"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Indications And Clinical Use</w:t>
            </w:r>
          </w:p>
        </w:tc>
        <w:tc>
          <w:tcPr>
            <w:tcW w:w="1980" w:type="dxa"/>
            <w:tcBorders>
              <w:top w:val="nil"/>
              <w:left w:val="single" w:sz="8" w:space="0" w:color="auto"/>
              <w:bottom w:val="single" w:sz="8" w:space="0" w:color="auto"/>
              <w:right w:val="single" w:sz="8" w:space="0" w:color="auto"/>
            </w:tcBorders>
          </w:tcPr>
          <w:p w14:paraId="28C4EFCE" w14:textId="77777777" w:rsidR="00BA0AA1" w:rsidRPr="004D750B" w:rsidRDefault="00BA0AA1" w:rsidP="00D930B5">
            <w:pPr>
              <w:rPr>
                <w:rFonts w:eastAsia="Times New Roman"/>
                <w:color w:val="000000"/>
                <w:szCs w:val="24"/>
                <w:lang w:val="en-CA" w:eastAsia="en-CA"/>
              </w:rPr>
            </w:pPr>
            <w:r>
              <w:t>None</w:t>
            </w:r>
          </w:p>
        </w:tc>
      </w:tr>
      <w:tr w:rsidR="00BA0AA1" w:rsidRPr="004D750B" w14:paraId="591FE81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EBEC548"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190-10</w:t>
            </w:r>
          </w:p>
        </w:tc>
        <w:tc>
          <w:tcPr>
            <w:tcW w:w="810" w:type="dxa"/>
            <w:tcBorders>
              <w:top w:val="single" w:sz="8" w:space="0" w:color="auto"/>
              <w:left w:val="nil"/>
              <w:bottom w:val="single" w:sz="8" w:space="0" w:color="auto"/>
              <w:right w:val="single" w:sz="8" w:space="0" w:color="auto"/>
            </w:tcBorders>
          </w:tcPr>
          <w:p w14:paraId="67A31F44"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7F351CF"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C9677C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37EA1DA" w14:textId="77777777" w:rsidR="00BA0AA1" w:rsidRPr="00156387" w:rsidRDefault="00BA0AA1" w:rsidP="00D930B5">
            <w:pPr>
              <w:rPr>
                <w:rFonts w:eastAsia="Times New Roman"/>
                <w:color w:val="000000"/>
                <w:szCs w:val="24"/>
                <w:lang w:val="en-CA" w:eastAsia="en-CA"/>
              </w:rPr>
            </w:pPr>
            <w:r w:rsidRPr="00156387">
              <w:rPr>
                <w:rFonts w:eastAsia="Times New Roman"/>
                <w:color w:val="000000"/>
                <w:szCs w:val="24"/>
                <w:lang w:val="en-CA" w:eastAsia="en-CA"/>
              </w:rPr>
              <w:t>Patient Subsets</w:t>
            </w:r>
          </w:p>
        </w:tc>
        <w:tc>
          <w:tcPr>
            <w:tcW w:w="1980" w:type="dxa"/>
            <w:tcBorders>
              <w:top w:val="nil"/>
              <w:left w:val="single" w:sz="8" w:space="0" w:color="auto"/>
              <w:bottom w:val="single" w:sz="8" w:space="0" w:color="auto"/>
              <w:right w:val="single" w:sz="8" w:space="0" w:color="auto"/>
            </w:tcBorders>
          </w:tcPr>
          <w:p w14:paraId="6C1412BE" w14:textId="77777777" w:rsidR="00BA0AA1" w:rsidRDefault="00BA0AA1" w:rsidP="00D930B5">
            <w:r w:rsidRPr="00F81606">
              <w:t>None</w:t>
            </w:r>
          </w:p>
        </w:tc>
      </w:tr>
      <w:tr w:rsidR="00BA0AA1" w:rsidRPr="004D750B" w14:paraId="4879912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81808A2"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lastRenderedPageBreak/>
              <w:t>190-10-10</w:t>
            </w:r>
          </w:p>
        </w:tc>
        <w:tc>
          <w:tcPr>
            <w:tcW w:w="810" w:type="dxa"/>
            <w:tcBorders>
              <w:top w:val="single" w:sz="8" w:space="0" w:color="auto"/>
              <w:left w:val="nil"/>
              <w:bottom w:val="single" w:sz="8" w:space="0" w:color="auto"/>
              <w:right w:val="single" w:sz="8" w:space="0" w:color="auto"/>
            </w:tcBorders>
          </w:tcPr>
          <w:p w14:paraId="0D100ADE"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B7D9C39"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CDF0BA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3CFC4EF" w14:textId="77777777" w:rsidR="00BA0AA1" w:rsidRPr="00156387" w:rsidRDefault="00BA0AA1" w:rsidP="00D930B5">
            <w:pPr>
              <w:rPr>
                <w:rFonts w:eastAsia="Times New Roman"/>
                <w:color w:val="000000"/>
                <w:szCs w:val="24"/>
                <w:lang w:val="en-CA" w:eastAsia="en-CA"/>
              </w:rPr>
            </w:pPr>
            <w:r w:rsidRPr="00156387">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14:paraId="04C303E8" w14:textId="77777777" w:rsidR="00BA0AA1" w:rsidRDefault="00BA0AA1" w:rsidP="00D930B5">
            <w:r w:rsidRPr="00F81606">
              <w:t>None</w:t>
            </w:r>
          </w:p>
        </w:tc>
      </w:tr>
      <w:tr w:rsidR="00BA0AA1" w:rsidRPr="004D750B" w14:paraId="2A90162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AC27602"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190-10-20</w:t>
            </w:r>
          </w:p>
        </w:tc>
        <w:tc>
          <w:tcPr>
            <w:tcW w:w="810" w:type="dxa"/>
            <w:tcBorders>
              <w:top w:val="single" w:sz="8" w:space="0" w:color="auto"/>
              <w:left w:val="nil"/>
              <w:bottom w:val="single" w:sz="8" w:space="0" w:color="auto"/>
              <w:right w:val="single" w:sz="8" w:space="0" w:color="auto"/>
            </w:tcBorders>
          </w:tcPr>
          <w:p w14:paraId="113619B3"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63849BF3"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15FB4C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FA65D80" w14:textId="77777777" w:rsidR="00BA0AA1" w:rsidRPr="00156387" w:rsidRDefault="00BA0AA1" w:rsidP="00D930B5">
            <w:pPr>
              <w:rPr>
                <w:rFonts w:eastAsia="Times New Roman"/>
                <w:color w:val="000000"/>
                <w:szCs w:val="24"/>
                <w:lang w:val="en-CA" w:eastAsia="en-CA"/>
              </w:rPr>
            </w:pPr>
            <w:r w:rsidRPr="00156387">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14:paraId="2C5DEE6A" w14:textId="77777777" w:rsidR="00BA0AA1" w:rsidRDefault="00BA0AA1" w:rsidP="00D930B5">
            <w:r w:rsidRPr="00F81606">
              <w:t>None</w:t>
            </w:r>
          </w:p>
        </w:tc>
      </w:tr>
      <w:tr w:rsidR="00BA0AA1" w:rsidRPr="004D750B" w14:paraId="0C6B81D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4AF82A1"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14:paraId="0C3342DE"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598F32D"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7B5C57C"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13661279" w14:textId="77777777" w:rsidR="00BA0AA1" w:rsidRPr="00156387" w:rsidRDefault="00BA0AA1" w:rsidP="00D930B5">
            <w:pPr>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14:paraId="4DDF5923" w14:textId="77777777" w:rsidR="00BA0AA1" w:rsidRPr="00F81606" w:rsidRDefault="00BA0AA1" w:rsidP="00D930B5">
            <w:r>
              <w:rPr>
                <w:rFonts w:eastAsia="Times New Roman"/>
                <w:color w:val="000000"/>
                <w:szCs w:val="24"/>
                <w:lang w:val="en-CA" w:eastAsia="en-CA"/>
              </w:rPr>
              <w:t>Only applicable to: 6, 7, 8, 9, 10</w:t>
            </w:r>
          </w:p>
        </w:tc>
      </w:tr>
      <w:tr w:rsidR="00BA0AA1" w:rsidRPr="004D750B" w14:paraId="5CB3DDF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361AF3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200</w:t>
            </w:r>
          </w:p>
        </w:tc>
        <w:tc>
          <w:tcPr>
            <w:tcW w:w="810" w:type="dxa"/>
            <w:tcBorders>
              <w:top w:val="single" w:sz="8" w:space="0" w:color="auto"/>
              <w:left w:val="nil"/>
              <w:bottom w:val="single" w:sz="8" w:space="0" w:color="auto"/>
              <w:right w:val="single" w:sz="8" w:space="0" w:color="auto"/>
            </w:tcBorders>
          </w:tcPr>
          <w:p w14:paraId="258B7FBD"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3B03652"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A20DEA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A097D4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Contraindications</w:t>
            </w:r>
          </w:p>
        </w:tc>
        <w:tc>
          <w:tcPr>
            <w:tcW w:w="1980" w:type="dxa"/>
            <w:tcBorders>
              <w:top w:val="nil"/>
              <w:left w:val="single" w:sz="8" w:space="0" w:color="auto"/>
              <w:bottom w:val="single" w:sz="8" w:space="0" w:color="auto"/>
              <w:right w:val="single" w:sz="8" w:space="0" w:color="auto"/>
            </w:tcBorders>
          </w:tcPr>
          <w:p w14:paraId="091744B7" w14:textId="77777777" w:rsidR="00BA0AA1" w:rsidRPr="004D750B" w:rsidRDefault="00BA0AA1" w:rsidP="00D930B5">
            <w:pPr>
              <w:rPr>
                <w:rFonts w:eastAsia="Times New Roman"/>
                <w:color w:val="000000"/>
                <w:szCs w:val="24"/>
                <w:lang w:val="en-CA" w:eastAsia="en-CA"/>
              </w:rPr>
            </w:pPr>
            <w:r w:rsidRPr="00F81606">
              <w:t>None</w:t>
            </w:r>
          </w:p>
        </w:tc>
      </w:tr>
      <w:tr w:rsidR="00BA0AA1" w:rsidRPr="004D750B" w14:paraId="6C153DAF" w14:textId="77777777" w:rsidTr="00D930B5">
        <w:trPr>
          <w:trHeight w:val="330"/>
          <w:del w:id="604" w:author="pbx" w:date="2017-12-12T18:04:00Z"/>
        </w:trPr>
        <w:tc>
          <w:tcPr>
            <w:tcW w:w="1300" w:type="dxa"/>
            <w:tcBorders>
              <w:top w:val="single" w:sz="8" w:space="0" w:color="auto"/>
              <w:left w:val="single" w:sz="8" w:space="0" w:color="auto"/>
              <w:bottom w:val="single" w:sz="8" w:space="0" w:color="auto"/>
              <w:right w:val="single" w:sz="8" w:space="0" w:color="auto"/>
            </w:tcBorders>
          </w:tcPr>
          <w:p w14:paraId="01B8C88F" w14:textId="77777777" w:rsidR="00BA0AA1" w:rsidRDefault="00BA0AA1" w:rsidP="00D930B5">
            <w:pPr>
              <w:spacing w:line="276" w:lineRule="auto"/>
              <w:rPr>
                <w:del w:id="605" w:author="pbx" w:date="2017-12-12T18:04:00Z"/>
                <w:rFonts w:eastAsia="Times New Roman"/>
                <w:color w:val="000000"/>
                <w:szCs w:val="24"/>
                <w:lang w:val="en-CA" w:eastAsia="en-CA"/>
              </w:rPr>
            </w:pPr>
            <w:del w:id="606" w:author="pbx" w:date="2017-12-12T18:04:00Z">
              <w:r>
                <w:rPr>
                  <w:rFonts w:eastAsia="Times New Roman"/>
                  <w:color w:val="000000"/>
                  <w:szCs w:val="24"/>
                  <w:lang w:val="en-CA" w:eastAsia="en-CA"/>
                </w:rPr>
                <w:delText>550</w:delText>
              </w:r>
            </w:del>
          </w:p>
        </w:tc>
        <w:tc>
          <w:tcPr>
            <w:tcW w:w="810" w:type="dxa"/>
            <w:tcBorders>
              <w:top w:val="single" w:sz="8" w:space="0" w:color="auto"/>
              <w:left w:val="nil"/>
              <w:bottom w:val="single" w:sz="8" w:space="0" w:color="auto"/>
              <w:right w:val="single" w:sz="8" w:space="0" w:color="auto"/>
            </w:tcBorders>
          </w:tcPr>
          <w:p w14:paraId="28F2C502" w14:textId="77777777" w:rsidR="00BA0AA1" w:rsidRDefault="00BA0AA1" w:rsidP="00D930B5">
            <w:pPr>
              <w:spacing w:line="276" w:lineRule="auto"/>
              <w:rPr>
                <w:del w:id="607" w:author="pbx" w:date="2017-12-12T18:04:00Z"/>
              </w:rPr>
            </w:pPr>
            <w:del w:id="608" w:author="pbx" w:date="2017-12-12T18:04:00Z">
              <w:r>
                <w:rPr>
                  <w:rFonts w:eastAsia="Times New Roman"/>
                  <w:color w:val="000000"/>
                  <w:szCs w:val="24"/>
                  <w:lang w:val="en-CA" w:eastAsia="en-CA"/>
                </w:rPr>
                <w:delText>H2</w:delText>
              </w:r>
            </w:del>
          </w:p>
        </w:tc>
        <w:tc>
          <w:tcPr>
            <w:tcW w:w="810" w:type="dxa"/>
            <w:tcBorders>
              <w:top w:val="nil"/>
              <w:left w:val="single" w:sz="8" w:space="0" w:color="auto"/>
              <w:bottom w:val="single" w:sz="8" w:space="0" w:color="auto"/>
              <w:right w:val="single" w:sz="8" w:space="0" w:color="auto"/>
            </w:tcBorders>
          </w:tcPr>
          <w:p w14:paraId="047C93E8" w14:textId="77777777" w:rsidR="00BA0AA1" w:rsidRDefault="00BA0AA1" w:rsidP="00D930B5">
            <w:pPr>
              <w:spacing w:line="276" w:lineRule="auto"/>
              <w:rPr>
                <w:del w:id="609" w:author="pbx" w:date="2017-12-12T18:04:00Z"/>
                <w:rFonts w:eastAsia="Times New Roman"/>
                <w:color w:val="000000"/>
                <w:szCs w:val="24"/>
                <w:lang w:val="en-CA" w:eastAsia="en-CA"/>
              </w:rPr>
            </w:pPr>
            <w:del w:id="610"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3A42DBE9" w14:textId="77777777" w:rsidR="00BA0AA1" w:rsidRDefault="00BA0AA1" w:rsidP="00D930B5">
            <w:pPr>
              <w:spacing w:line="276" w:lineRule="auto"/>
              <w:rPr>
                <w:del w:id="611" w:author="pbx" w:date="2017-12-12T18:04:00Z"/>
              </w:rPr>
            </w:pPr>
            <w:del w:id="612"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31FB4F10" w14:textId="77777777" w:rsidR="00BA0AA1" w:rsidRDefault="00BA0AA1" w:rsidP="00D930B5">
            <w:pPr>
              <w:spacing w:line="276" w:lineRule="auto"/>
              <w:rPr>
                <w:del w:id="613" w:author="pbx" w:date="2017-12-12T18:04:00Z"/>
                <w:rFonts w:eastAsia="Times New Roman"/>
                <w:color w:val="000000"/>
                <w:szCs w:val="24"/>
                <w:lang w:val="en-CA" w:eastAsia="en-CA"/>
              </w:rPr>
            </w:pPr>
            <w:del w:id="614" w:author="pbx" w:date="2017-12-12T18:04:00Z">
              <w:r>
                <w:rPr>
                  <w:rFonts w:eastAsia="Times New Roman"/>
                  <w:color w:val="000000"/>
                  <w:szCs w:val="24"/>
                  <w:lang w:val="en-CA" w:eastAsia="en-CA"/>
                </w:rPr>
                <w:delText>Description</w:delText>
              </w:r>
            </w:del>
          </w:p>
        </w:tc>
        <w:tc>
          <w:tcPr>
            <w:tcW w:w="1980" w:type="dxa"/>
            <w:tcBorders>
              <w:top w:val="nil"/>
              <w:left w:val="single" w:sz="8" w:space="0" w:color="auto"/>
              <w:bottom w:val="single" w:sz="8" w:space="0" w:color="auto"/>
              <w:right w:val="single" w:sz="8" w:space="0" w:color="auto"/>
            </w:tcBorders>
          </w:tcPr>
          <w:p w14:paraId="1114F55A" w14:textId="77777777" w:rsidR="00BA0AA1" w:rsidRPr="004D750B" w:rsidRDefault="00BA0AA1" w:rsidP="00D930B5">
            <w:pPr>
              <w:rPr>
                <w:del w:id="615" w:author="pbx" w:date="2017-12-12T18:04:00Z"/>
                <w:rFonts w:eastAsia="Times New Roman"/>
                <w:color w:val="000000"/>
                <w:szCs w:val="24"/>
                <w:lang w:val="en-CA" w:eastAsia="en-CA"/>
              </w:rPr>
            </w:pPr>
            <w:del w:id="616" w:author="pbx" w:date="2017-12-12T18:04:00Z">
              <w:r>
                <w:rPr>
                  <w:rFonts w:eastAsia="Times New Roman"/>
                  <w:color w:val="000000"/>
                  <w:szCs w:val="24"/>
                  <w:lang w:val="en-CA" w:eastAsia="en-CA"/>
                </w:rPr>
                <w:delText>Only applicable to: 10</w:delText>
              </w:r>
            </w:del>
          </w:p>
        </w:tc>
      </w:tr>
      <w:tr w:rsidR="00BA0AA1" w:rsidRPr="004D750B" w14:paraId="7B6E869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B585E5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p>
        </w:tc>
        <w:tc>
          <w:tcPr>
            <w:tcW w:w="810" w:type="dxa"/>
            <w:tcBorders>
              <w:top w:val="single" w:sz="8" w:space="0" w:color="auto"/>
              <w:left w:val="nil"/>
              <w:bottom w:val="single" w:sz="8" w:space="0" w:color="auto"/>
              <w:right w:val="single" w:sz="8" w:space="0" w:color="auto"/>
            </w:tcBorders>
          </w:tcPr>
          <w:p w14:paraId="08284697"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C28C2A2"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2BF880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8D28A2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14:paraId="200BB013" w14:textId="77777777" w:rsidR="00BA0AA1" w:rsidRPr="004D750B" w:rsidRDefault="00BA0AA1" w:rsidP="00D930B5">
            <w:pPr>
              <w:rPr>
                <w:rFonts w:eastAsia="Times New Roman"/>
                <w:color w:val="000000"/>
                <w:szCs w:val="24"/>
                <w:lang w:val="en-CA" w:eastAsia="en-CA"/>
              </w:rPr>
            </w:pPr>
            <w:r w:rsidRPr="00F81606">
              <w:t>None</w:t>
            </w:r>
          </w:p>
        </w:tc>
      </w:tr>
      <w:tr w:rsidR="00BA0AA1" w:rsidRPr="004D750B" w14:paraId="3D02B3C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A2D5552"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14:paraId="182F1351"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104CCD0"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0321EDB"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DD6827C" w14:textId="77777777" w:rsidR="00BA0AA1" w:rsidRPr="00156387" w:rsidRDefault="00BA0AA1" w:rsidP="00D930B5">
            <w:pPr>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14:paraId="5958C176" w14:textId="77777777" w:rsidR="00BA0AA1" w:rsidRDefault="00BA0AA1" w:rsidP="00D930B5">
            <w:r>
              <w:rPr>
                <w:rFonts w:eastAsia="Times New Roman"/>
                <w:color w:val="000000"/>
                <w:szCs w:val="24"/>
                <w:lang w:val="en-CA" w:eastAsia="en-CA"/>
              </w:rPr>
              <w:t>Only applicable to: 1, 2, 3, 4, 5</w:t>
            </w:r>
          </w:p>
        </w:tc>
      </w:tr>
      <w:tr w:rsidR="00BA0AA1" w:rsidRPr="004D750B" w14:paraId="234D9DC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BB84A1D"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210-10</w:t>
            </w:r>
          </w:p>
        </w:tc>
        <w:tc>
          <w:tcPr>
            <w:tcW w:w="810" w:type="dxa"/>
            <w:tcBorders>
              <w:top w:val="single" w:sz="8" w:space="0" w:color="auto"/>
              <w:left w:val="nil"/>
              <w:bottom w:val="single" w:sz="8" w:space="0" w:color="auto"/>
              <w:right w:val="single" w:sz="8" w:space="0" w:color="auto"/>
            </w:tcBorders>
          </w:tcPr>
          <w:p w14:paraId="58000C6E"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4E9C642" w14:textId="77777777" w:rsidR="00BA0AA1" w:rsidRDefault="00BA0AA1" w:rsidP="00D930B5">
            <w:r>
              <w:rPr>
                <w:rFonts w:eastAsia="Times New Roman"/>
                <w:color w:val="000000"/>
                <w:szCs w:val="24"/>
                <w:lang w:val="en-CA" w:eastAsia="en-CA"/>
              </w:rPr>
              <w:t>0</w:t>
            </w:r>
            <w:r w:rsidRPr="004057D4">
              <w:rPr>
                <w:rFonts w:eastAsia="Times New Roman"/>
                <w:color w:val="000000"/>
                <w:szCs w:val="24"/>
                <w:lang w:val="en-CA" w:eastAsia="en-CA"/>
              </w:rPr>
              <w:t>:1</w:t>
            </w:r>
          </w:p>
        </w:tc>
        <w:tc>
          <w:tcPr>
            <w:tcW w:w="720" w:type="dxa"/>
            <w:tcBorders>
              <w:top w:val="nil"/>
              <w:left w:val="single" w:sz="8" w:space="0" w:color="auto"/>
              <w:bottom w:val="single" w:sz="8" w:space="0" w:color="auto"/>
              <w:right w:val="single" w:sz="8" w:space="0" w:color="auto"/>
            </w:tcBorders>
          </w:tcPr>
          <w:p w14:paraId="676793D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B9F6BF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14:paraId="7DFE63F5" w14:textId="77777777" w:rsidR="00BA0AA1" w:rsidRPr="004D750B" w:rsidRDefault="00FF0FAE" w:rsidP="00D930B5">
            <w:pPr>
              <w:rPr>
                <w:rFonts w:eastAsia="Times New Roman"/>
                <w:color w:val="000000"/>
                <w:szCs w:val="24"/>
                <w:lang w:val="en-CA" w:eastAsia="en-CA"/>
              </w:rPr>
            </w:pPr>
            <w:r w:rsidRPr="00F81606">
              <w:t>None</w:t>
            </w:r>
          </w:p>
        </w:tc>
      </w:tr>
      <w:tr w:rsidR="00BA0AA1" w:rsidRPr="004D750B" w14:paraId="02F7671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3AB753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14:paraId="13BDDF6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6316E6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1645CE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24CBF7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Contamination </w:t>
            </w:r>
          </w:p>
        </w:tc>
        <w:tc>
          <w:tcPr>
            <w:tcW w:w="1980" w:type="dxa"/>
            <w:tcBorders>
              <w:top w:val="nil"/>
              <w:left w:val="single" w:sz="8" w:space="0" w:color="auto"/>
              <w:bottom w:val="single" w:sz="8" w:space="0" w:color="auto"/>
              <w:right w:val="single" w:sz="8" w:space="0" w:color="auto"/>
            </w:tcBorders>
          </w:tcPr>
          <w:p w14:paraId="355B19BE" w14:textId="77777777" w:rsidR="00BA0AA1" w:rsidRPr="004D750B" w:rsidRDefault="00BA0AA1" w:rsidP="00D930B5">
            <w:pPr>
              <w:rPr>
                <w:rFonts w:eastAsia="Times New Roman"/>
                <w:color w:val="000000"/>
                <w:szCs w:val="24"/>
                <w:lang w:val="en-CA" w:eastAsia="en-CA"/>
              </w:rPr>
            </w:pPr>
            <w:r w:rsidRPr="00F81606">
              <w:t>None</w:t>
            </w:r>
          </w:p>
        </w:tc>
      </w:tr>
      <w:tr w:rsidR="00BA0AA1" w:rsidRPr="004D750B" w14:paraId="49114A8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83B9C4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14:paraId="51E61F7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452DFE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A6413B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C55C7F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14:paraId="31E5699C"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 xml:space="preserve">Only applicable to: </w:t>
            </w:r>
            <w:ins w:id="617" w:author="pbx" w:date="2017-12-12T18:04:00Z">
              <w:r w:rsidR="009D25B1">
                <w:rPr>
                  <w:rFonts w:eastAsia="Times New Roman"/>
                  <w:color w:val="000000"/>
                  <w:szCs w:val="24"/>
                  <w:lang w:val="en-CA" w:eastAsia="en-CA"/>
                </w:rPr>
                <w:t xml:space="preserve">4, </w:t>
              </w:r>
            </w:ins>
            <w:r>
              <w:rPr>
                <w:rFonts w:eastAsia="Times New Roman"/>
                <w:color w:val="000000"/>
                <w:szCs w:val="24"/>
                <w:lang w:val="en-CA" w:eastAsia="en-CA"/>
              </w:rPr>
              <w:t>10</w:t>
            </w:r>
          </w:p>
        </w:tc>
      </w:tr>
      <w:tr w:rsidR="00BA0AA1" w:rsidRPr="004D750B" w14:paraId="58370D6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7651A79"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210-20</w:t>
            </w:r>
          </w:p>
        </w:tc>
        <w:tc>
          <w:tcPr>
            <w:tcW w:w="810" w:type="dxa"/>
            <w:tcBorders>
              <w:top w:val="single" w:sz="8" w:space="0" w:color="auto"/>
              <w:left w:val="nil"/>
              <w:bottom w:val="single" w:sz="8" w:space="0" w:color="auto"/>
              <w:right w:val="single" w:sz="8" w:space="0" w:color="auto"/>
            </w:tcBorders>
          </w:tcPr>
          <w:p w14:paraId="3CB57058"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7A3B863"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EE56E53"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2C6677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Carcinogenesis And Mutagenesis</w:t>
            </w:r>
          </w:p>
        </w:tc>
        <w:tc>
          <w:tcPr>
            <w:tcW w:w="1980" w:type="dxa"/>
            <w:tcBorders>
              <w:top w:val="nil"/>
              <w:left w:val="single" w:sz="8" w:space="0" w:color="auto"/>
              <w:bottom w:val="single" w:sz="8" w:space="0" w:color="auto"/>
              <w:right w:val="single" w:sz="8" w:space="0" w:color="auto"/>
            </w:tcBorders>
          </w:tcPr>
          <w:p w14:paraId="507CA0F1" w14:textId="77777777" w:rsidR="00BA0AA1" w:rsidRPr="004D750B" w:rsidRDefault="00BA0AA1" w:rsidP="00D930B5">
            <w:pPr>
              <w:rPr>
                <w:rFonts w:eastAsia="Times New Roman"/>
                <w:color w:val="000000"/>
                <w:szCs w:val="24"/>
                <w:lang w:val="en-CA" w:eastAsia="en-CA"/>
              </w:rPr>
            </w:pPr>
            <w:r w:rsidRPr="00F81606">
              <w:t>None</w:t>
            </w:r>
          </w:p>
        </w:tc>
      </w:tr>
      <w:tr w:rsidR="00BA0AA1" w:rsidRPr="004D750B" w14:paraId="4D881DD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30ADA3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210-30</w:t>
            </w:r>
          </w:p>
        </w:tc>
        <w:tc>
          <w:tcPr>
            <w:tcW w:w="810" w:type="dxa"/>
            <w:tcBorders>
              <w:top w:val="single" w:sz="8" w:space="0" w:color="auto"/>
              <w:left w:val="nil"/>
              <w:bottom w:val="single" w:sz="8" w:space="0" w:color="auto"/>
              <w:right w:val="single" w:sz="8" w:space="0" w:color="auto"/>
            </w:tcBorders>
          </w:tcPr>
          <w:p w14:paraId="6261BAEE"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A4D2596"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CA7BF43"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A614A0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Cardiovascular</w:t>
            </w:r>
          </w:p>
        </w:tc>
        <w:tc>
          <w:tcPr>
            <w:tcW w:w="1980" w:type="dxa"/>
            <w:tcBorders>
              <w:top w:val="nil"/>
              <w:left w:val="single" w:sz="8" w:space="0" w:color="auto"/>
              <w:bottom w:val="single" w:sz="8" w:space="0" w:color="auto"/>
              <w:right w:val="single" w:sz="8" w:space="0" w:color="auto"/>
            </w:tcBorders>
          </w:tcPr>
          <w:p w14:paraId="7161BC77" w14:textId="77777777" w:rsidR="00BA0AA1" w:rsidRPr="004D750B" w:rsidRDefault="00BA0AA1" w:rsidP="00D930B5">
            <w:pPr>
              <w:rPr>
                <w:rFonts w:eastAsia="Times New Roman"/>
                <w:color w:val="000000"/>
                <w:szCs w:val="24"/>
                <w:lang w:val="en-CA" w:eastAsia="en-CA"/>
              </w:rPr>
            </w:pPr>
            <w:r w:rsidRPr="00F81606">
              <w:t>None</w:t>
            </w:r>
          </w:p>
        </w:tc>
      </w:tr>
      <w:tr w:rsidR="00BA0AA1" w:rsidRPr="004D750B" w14:paraId="2C522F1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9ED774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14:paraId="2605C52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668FB13"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474F18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5638C6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Contamination</w:t>
            </w:r>
          </w:p>
        </w:tc>
        <w:tc>
          <w:tcPr>
            <w:tcW w:w="1980" w:type="dxa"/>
            <w:tcBorders>
              <w:top w:val="nil"/>
              <w:left w:val="single" w:sz="8" w:space="0" w:color="auto"/>
              <w:bottom w:val="single" w:sz="8" w:space="0" w:color="auto"/>
              <w:right w:val="single" w:sz="8" w:space="0" w:color="auto"/>
            </w:tcBorders>
          </w:tcPr>
          <w:p w14:paraId="670E57FB"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14:paraId="7B4401F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7E58FA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210-40</w:t>
            </w:r>
          </w:p>
        </w:tc>
        <w:tc>
          <w:tcPr>
            <w:tcW w:w="810" w:type="dxa"/>
            <w:tcBorders>
              <w:top w:val="single" w:sz="8" w:space="0" w:color="auto"/>
              <w:left w:val="nil"/>
              <w:bottom w:val="single" w:sz="8" w:space="0" w:color="auto"/>
              <w:right w:val="single" w:sz="8" w:space="0" w:color="auto"/>
            </w:tcBorders>
          </w:tcPr>
          <w:p w14:paraId="6CC59F29"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477D463"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41BDAC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BA4745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Dependence/Tolerance</w:t>
            </w:r>
          </w:p>
        </w:tc>
        <w:tc>
          <w:tcPr>
            <w:tcW w:w="1980" w:type="dxa"/>
            <w:tcBorders>
              <w:top w:val="nil"/>
              <w:left w:val="single" w:sz="8" w:space="0" w:color="auto"/>
              <w:bottom w:val="single" w:sz="8" w:space="0" w:color="auto"/>
              <w:right w:val="single" w:sz="8" w:space="0" w:color="auto"/>
            </w:tcBorders>
          </w:tcPr>
          <w:p w14:paraId="5F0FC6A1" w14:textId="77777777" w:rsidR="00BA0AA1" w:rsidRPr="004D750B" w:rsidRDefault="00BA0AA1" w:rsidP="00D930B5">
            <w:pPr>
              <w:rPr>
                <w:rFonts w:eastAsia="Times New Roman"/>
                <w:color w:val="000000"/>
                <w:szCs w:val="24"/>
                <w:lang w:val="en-CA" w:eastAsia="en-CA"/>
              </w:rPr>
            </w:pPr>
            <w:r w:rsidRPr="00F81606">
              <w:t>None</w:t>
            </w:r>
          </w:p>
        </w:tc>
      </w:tr>
      <w:tr w:rsidR="00BA0AA1" w:rsidRPr="004D750B" w14:paraId="56C6035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B0BC3F4" w14:textId="77777777" w:rsidR="00BA0AA1" w:rsidRPr="004D750B" w:rsidRDefault="00BA0AA1" w:rsidP="00D930B5">
            <w:pPr>
              <w:rPr>
                <w:rFonts w:eastAsia="Times New Roman"/>
                <w:color w:val="000000"/>
                <w:szCs w:val="24"/>
                <w:lang w:val="en-CA" w:eastAsia="en-CA"/>
              </w:rPr>
            </w:pPr>
            <w:r w:rsidRPr="00FC4504">
              <w:rPr>
                <w:rFonts w:eastAsia="Times New Roman"/>
                <w:color w:val="000000"/>
                <w:szCs w:val="24"/>
                <w:lang w:val="en-CA" w:eastAsia="en-CA"/>
              </w:rPr>
              <w:t>210-260</w:t>
            </w:r>
          </w:p>
        </w:tc>
        <w:tc>
          <w:tcPr>
            <w:tcW w:w="810" w:type="dxa"/>
            <w:tcBorders>
              <w:top w:val="single" w:sz="8" w:space="0" w:color="auto"/>
              <w:left w:val="nil"/>
              <w:bottom w:val="single" w:sz="8" w:space="0" w:color="auto"/>
              <w:right w:val="single" w:sz="8" w:space="0" w:color="auto"/>
            </w:tcBorders>
          </w:tcPr>
          <w:p w14:paraId="0D697170" w14:textId="77777777" w:rsidR="00BA0AA1" w:rsidRPr="009F715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1318AAA" w14:textId="77777777" w:rsidR="00BA0AA1" w:rsidRPr="004057D4"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4A15F59"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DD386A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Driving and Operating Machinery</w:t>
            </w:r>
          </w:p>
        </w:tc>
        <w:tc>
          <w:tcPr>
            <w:tcW w:w="1980" w:type="dxa"/>
            <w:tcBorders>
              <w:top w:val="nil"/>
              <w:left w:val="single" w:sz="8" w:space="0" w:color="auto"/>
              <w:bottom w:val="single" w:sz="8" w:space="0" w:color="auto"/>
              <w:right w:val="single" w:sz="8" w:space="0" w:color="auto"/>
            </w:tcBorders>
          </w:tcPr>
          <w:p w14:paraId="76E1FD7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14:paraId="0E32F21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57C031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210-50</w:t>
            </w:r>
          </w:p>
        </w:tc>
        <w:tc>
          <w:tcPr>
            <w:tcW w:w="810" w:type="dxa"/>
            <w:tcBorders>
              <w:top w:val="single" w:sz="8" w:space="0" w:color="auto"/>
              <w:left w:val="nil"/>
              <w:bottom w:val="single" w:sz="8" w:space="0" w:color="auto"/>
              <w:right w:val="single" w:sz="8" w:space="0" w:color="auto"/>
            </w:tcBorders>
          </w:tcPr>
          <w:p w14:paraId="018F7050"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6D45033"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A15BC0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EDA1A9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Ear/Nose/Throat</w:t>
            </w:r>
          </w:p>
        </w:tc>
        <w:tc>
          <w:tcPr>
            <w:tcW w:w="1980" w:type="dxa"/>
            <w:tcBorders>
              <w:top w:val="nil"/>
              <w:left w:val="single" w:sz="8" w:space="0" w:color="auto"/>
              <w:bottom w:val="single" w:sz="8" w:space="0" w:color="auto"/>
              <w:right w:val="single" w:sz="8" w:space="0" w:color="auto"/>
            </w:tcBorders>
          </w:tcPr>
          <w:p w14:paraId="503B4E2D" w14:textId="77777777" w:rsidR="00BA0AA1" w:rsidRDefault="00BA0AA1" w:rsidP="00D930B5">
            <w:r w:rsidRPr="006310CC">
              <w:t>None</w:t>
            </w:r>
          </w:p>
        </w:tc>
      </w:tr>
      <w:tr w:rsidR="00BA0AA1" w:rsidRPr="004D750B" w14:paraId="42D3671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37DF26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210-60</w:t>
            </w:r>
          </w:p>
        </w:tc>
        <w:tc>
          <w:tcPr>
            <w:tcW w:w="810" w:type="dxa"/>
            <w:tcBorders>
              <w:top w:val="single" w:sz="8" w:space="0" w:color="auto"/>
              <w:left w:val="nil"/>
              <w:bottom w:val="single" w:sz="8" w:space="0" w:color="auto"/>
              <w:right w:val="single" w:sz="8" w:space="0" w:color="auto"/>
            </w:tcBorders>
          </w:tcPr>
          <w:p w14:paraId="21C882E1"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451AD15"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C69D31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2D34E9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Endocrine And Metabolism</w:t>
            </w:r>
          </w:p>
        </w:tc>
        <w:tc>
          <w:tcPr>
            <w:tcW w:w="1980" w:type="dxa"/>
            <w:tcBorders>
              <w:top w:val="nil"/>
              <w:left w:val="single" w:sz="8" w:space="0" w:color="auto"/>
              <w:bottom w:val="single" w:sz="8" w:space="0" w:color="auto"/>
              <w:right w:val="single" w:sz="8" w:space="0" w:color="auto"/>
            </w:tcBorders>
          </w:tcPr>
          <w:p w14:paraId="6F7A531D" w14:textId="77777777" w:rsidR="00BA0AA1" w:rsidRDefault="00BA0AA1" w:rsidP="00D930B5">
            <w:r w:rsidRPr="006310CC">
              <w:t>None</w:t>
            </w:r>
          </w:p>
        </w:tc>
      </w:tr>
      <w:tr w:rsidR="00BA0AA1" w:rsidRPr="004D750B" w14:paraId="3C393F8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326920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210-70</w:t>
            </w:r>
          </w:p>
        </w:tc>
        <w:tc>
          <w:tcPr>
            <w:tcW w:w="810" w:type="dxa"/>
            <w:tcBorders>
              <w:top w:val="single" w:sz="8" w:space="0" w:color="auto"/>
              <w:left w:val="nil"/>
              <w:bottom w:val="single" w:sz="8" w:space="0" w:color="auto"/>
              <w:right w:val="single" w:sz="8" w:space="0" w:color="auto"/>
            </w:tcBorders>
          </w:tcPr>
          <w:p w14:paraId="39BD0AFB"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45B235D"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7687B0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E43B57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Gastrointestinal</w:t>
            </w:r>
          </w:p>
        </w:tc>
        <w:tc>
          <w:tcPr>
            <w:tcW w:w="1980" w:type="dxa"/>
            <w:tcBorders>
              <w:top w:val="nil"/>
              <w:left w:val="single" w:sz="8" w:space="0" w:color="auto"/>
              <w:bottom w:val="single" w:sz="8" w:space="0" w:color="auto"/>
              <w:right w:val="single" w:sz="8" w:space="0" w:color="auto"/>
            </w:tcBorders>
          </w:tcPr>
          <w:p w14:paraId="6696A4B2" w14:textId="77777777" w:rsidR="00BA0AA1" w:rsidRDefault="00BA0AA1" w:rsidP="00D930B5">
            <w:r w:rsidRPr="006310CC">
              <w:t>None</w:t>
            </w:r>
          </w:p>
        </w:tc>
      </w:tr>
      <w:tr w:rsidR="00BA0AA1" w:rsidRPr="004D750B" w14:paraId="322DB05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B4698A5"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210-80</w:t>
            </w:r>
          </w:p>
        </w:tc>
        <w:tc>
          <w:tcPr>
            <w:tcW w:w="810" w:type="dxa"/>
            <w:tcBorders>
              <w:top w:val="single" w:sz="8" w:space="0" w:color="auto"/>
              <w:left w:val="nil"/>
              <w:bottom w:val="single" w:sz="8" w:space="0" w:color="auto"/>
              <w:right w:val="single" w:sz="8" w:space="0" w:color="auto"/>
            </w:tcBorders>
          </w:tcPr>
          <w:p w14:paraId="5E5AEF25"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1954C5C"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79F512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5F9C01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Genitourinary</w:t>
            </w:r>
          </w:p>
        </w:tc>
        <w:tc>
          <w:tcPr>
            <w:tcW w:w="1980" w:type="dxa"/>
            <w:tcBorders>
              <w:top w:val="nil"/>
              <w:left w:val="single" w:sz="8" w:space="0" w:color="auto"/>
              <w:bottom w:val="single" w:sz="8" w:space="0" w:color="auto"/>
              <w:right w:val="single" w:sz="8" w:space="0" w:color="auto"/>
            </w:tcBorders>
          </w:tcPr>
          <w:p w14:paraId="094B8B5A" w14:textId="77777777" w:rsidR="00BA0AA1" w:rsidRDefault="00BA0AA1" w:rsidP="00D930B5">
            <w:r w:rsidRPr="006310CC">
              <w:t>None</w:t>
            </w:r>
          </w:p>
        </w:tc>
      </w:tr>
      <w:tr w:rsidR="00BA0AA1" w:rsidRPr="004D750B" w14:paraId="63BEAE8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DD3FA9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210-90</w:t>
            </w:r>
          </w:p>
        </w:tc>
        <w:tc>
          <w:tcPr>
            <w:tcW w:w="810" w:type="dxa"/>
            <w:tcBorders>
              <w:top w:val="single" w:sz="8" w:space="0" w:color="auto"/>
              <w:left w:val="nil"/>
              <w:bottom w:val="single" w:sz="8" w:space="0" w:color="auto"/>
              <w:right w:val="single" w:sz="8" w:space="0" w:color="auto"/>
            </w:tcBorders>
          </w:tcPr>
          <w:p w14:paraId="684130AB"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7F50AB5"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EA87B8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0979F3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Hematologic</w:t>
            </w:r>
          </w:p>
        </w:tc>
        <w:tc>
          <w:tcPr>
            <w:tcW w:w="1980" w:type="dxa"/>
            <w:tcBorders>
              <w:top w:val="nil"/>
              <w:left w:val="single" w:sz="8" w:space="0" w:color="auto"/>
              <w:bottom w:val="single" w:sz="8" w:space="0" w:color="auto"/>
              <w:right w:val="single" w:sz="8" w:space="0" w:color="auto"/>
            </w:tcBorders>
          </w:tcPr>
          <w:p w14:paraId="73C4E629" w14:textId="77777777" w:rsidR="00BA0AA1" w:rsidRDefault="00BA0AA1" w:rsidP="00D930B5">
            <w:r w:rsidRPr="006310CC">
              <w:t>None</w:t>
            </w:r>
          </w:p>
        </w:tc>
      </w:tr>
      <w:tr w:rsidR="00BA0AA1" w:rsidRPr="004D750B" w14:paraId="02C6F87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53A3FC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210-100</w:t>
            </w:r>
          </w:p>
        </w:tc>
        <w:tc>
          <w:tcPr>
            <w:tcW w:w="810" w:type="dxa"/>
            <w:tcBorders>
              <w:top w:val="single" w:sz="8" w:space="0" w:color="auto"/>
              <w:left w:val="nil"/>
              <w:bottom w:val="single" w:sz="8" w:space="0" w:color="auto"/>
              <w:right w:val="single" w:sz="8" w:space="0" w:color="auto"/>
            </w:tcBorders>
          </w:tcPr>
          <w:p w14:paraId="46AE24EA"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1CAFA81"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2F8E40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14FDC99"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Hepatic/Biliary/Pancreatic</w:t>
            </w:r>
          </w:p>
        </w:tc>
        <w:tc>
          <w:tcPr>
            <w:tcW w:w="1980" w:type="dxa"/>
            <w:tcBorders>
              <w:top w:val="nil"/>
              <w:left w:val="single" w:sz="8" w:space="0" w:color="auto"/>
              <w:bottom w:val="single" w:sz="8" w:space="0" w:color="auto"/>
              <w:right w:val="single" w:sz="8" w:space="0" w:color="auto"/>
            </w:tcBorders>
          </w:tcPr>
          <w:p w14:paraId="0FCE9215" w14:textId="77777777" w:rsidR="00BA0AA1" w:rsidRDefault="00BA0AA1" w:rsidP="00D930B5">
            <w:r w:rsidRPr="006310CC">
              <w:t>None</w:t>
            </w:r>
          </w:p>
        </w:tc>
      </w:tr>
      <w:tr w:rsidR="00BA0AA1" w:rsidRPr="004D750B" w14:paraId="582BECF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6368FA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6</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1630AEEB"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4B323EB"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775D13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DE781C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Immune</w:t>
            </w:r>
          </w:p>
        </w:tc>
        <w:tc>
          <w:tcPr>
            <w:tcW w:w="1980" w:type="dxa"/>
            <w:tcBorders>
              <w:top w:val="nil"/>
              <w:left w:val="single" w:sz="8" w:space="0" w:color="auto"/>
              <w:bottom w:val="single" w:sz="8" w:space="0" w:color="auto"/>
              <w:right w:val="single" w:sz="8" w:space="0" w:color="auto"/>
            </w:tcBorders>
          </w:tcPr>
          <w:p w14:paraId="056A4028" w14:textId="77777777" w:rsidR="00BA0AA1" w:rsidRDefault="00BA0AA1" w:rsidP="00D930B5">
            <w:r w:rsidRPr="006310CC">
              <w:t>None</w:t>
            </w:r>
          </w:p>
        </w:tc>
      </w:tr>
      <w:tr w:rsidR="00BA0AA1" w:rsidRPr="004D750B" w14:paraId="2379E68C" w14:textId="77777777" w:rsidTr="00D930B5">
        <w:trPr>
          <w:trHeight w:val="330"/>
          <w:del w:id="618" w:author="pbx" w:date="2017-12-12T18:04:00Z"/>
        </w:trPr>
        <w:tc>
          <w:tcPr>
            <w:tcW w:w="1300" w:type="dxa"/>
            <w:tcBorders>
              <w:top w:val="single" w:sz="8" w:space="0" w:color="auto"/>
              <w:left w:val="single" w:sz="8" w:space="0" w:color="auto"/>
              <w:bottom w:val="single" w:sz="8" w:space="0" w:color="auto"/>
              <w:right w:val="single" w:sz="8" w:space="0" w:color="auto"/>
            </w:tcBorders>
          </w:tcPr>
          <w:p w14:paraId="05EC4110" w14:textId="77777777" w:rsidR="00BA0AA1" w:rsidRDefault="00BA0AA1" w:rsidP="00D930B5">
            <w:pPr>
              <w:spacing w:line="276" w:lineRule="auto"/>
              <w:rPr>
                <w:del w:id="619" w:author="pbx" w:date="2017-12-12T18:04:00Z"/>
                <w:rFonts w:eastAsia="Times New Roman"/>
                <w:color w:val="000000"/>
                <w:szCs w:val="24"/>
                <w:lang w:val="en-CA" w:eastAsia="en-CA"/>
              </w:rPr>
            </w:pPr>
            <w:del w:id="620" w:author="pbx" w:date="2017-12-12T18:04:00Z">
              <w:r>
                <w:rPr>
                  <w:rFonts w:eastAsia="Times New Roman"/>
                  <w:color w:val="000000"/>
                  <w:szCs w:val="24"/>
                  <w:lang w:val="en-CA" w:eastAsia="en-CA"/>
                </w:rPr>
                <w:delText>210-250</w:delText>
              </w:r>
            </w:del>
          </w:p>
        </w:tc>
        <w:tc>
          <w:tcPr>
            <w:tcW w:w="810" w:type="dxa"/>
            <w:tcBorders>
              <w:top w:val="single" w:sz="8" w:space="0" w:color="auto"/>
              <w:left w:val="nil"/>
              <w:bottom w:val="single" w:sz="8" w:space="0" w:color="auto"/>
              <w:right w:val="single" w:sz="8" w:space="0" w:color="auto"/>
            </w:tcBorders>
          </w:tcPr>
          <w:p w14:paraId="5388B83C" w14:textId="77777777" w:rsidR="00BA0AA1" w:rsidRDefault="00BA0AA1" w:rsidP="00D930B5">
            <w:pPr>
              <w:spacing w:line="276" w:lineRule="auto"/>
              <w:rPr>
                <w:del w:id="621" w:author="pbx" w:date="2017-12-12T18:04:00Z"/>
                <w:rFonts w:eastAsia="Times New Roman"/>
                <w:color w:val="000000"/>
                <w:szCs w:val="24"/>
                <w:lang w:val="en-CA" w:eastAsia="en-CA"/>
              </w:rPr>
            </w:pPr>
            <w:del w:id="622" w:author="pbx" w:date="2017-12-12T18:04:00Z">
              <w:r>
                <w:rPr>
                  <w:rFonts w:eastAsia="Times New Roman"/>
                  <w:color w:val="000000"/>
                  <w:szCs w:val="24"/>
                  <w:lang w:val="en-CA" w:eastAsia="en-CA"/>
                </w:rPr>
                <w:delText>H3</w:delText>
              </w:r>
            </w:del>
          </w:p>
        </w:tc>
        <w:tc>
          <w:tcPr>
            <w:tcW w:w="810" w:type="dxa"/>
            <w:tcBorders>
              <w:top w:val="nil"/>
              <w:left w:val="single" w:sz="8" w:space="0" w:color="auto"/>
              <w:bottom w:val="single" w:sz="8" w:space="0" w:color="auto"/>
              <w:right w:val="single" w:sz="8" w:space="0" w:color="auto"/>
            </w:tcBorders>
          </w:tcPr>
          <w:p w14:paraId="3F10C331" w14:textId="77777777" w:rsidR="00BA0AA1" w:rsidRDefault="00BA0AA1" w:rsidP="00D930B5">
            <w:pPr>
              <w:spacing w:line="276" w:lineRule="auto"/>
              <w:rPr>
                <w:del w:id="623" w:author="pbx" w:date="2017-12-12T18:04:00Z"/>
                <w:rFonts w:eastAsia="Times New Roman"/>
                <w:color w:val="000000"/>
                <w:szCs w:val="24"/>
                <w:lang w:val="en-CA" w:eastAsia="en-CA"/>
              </w:rPr>
            </w:pPr>
            <w:del w:id="624"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011D1023" w14:textId="77777777" w:rsidR="00BA0AA1" w:rsidRDefault="00BA0AA1" w:rsidP="00D930B5">
            <w:pPr>
              <w:spacing w:line="276" w:lineRule="auto"/>
              <w:rPr>
                <w:del w:id="625" w:author="pbx" w:date="2017-12-12T18:04:00Z"/>
                <w:rFonts w:eastAsia="Times New Roman"/>
                <w:color w:val="000000"/>
                <w:szCs w:val="24"/>
                <w:lang w:val="en-CA" w:eastAsia="en-CA"/>
              </w:rPr>
            </w:pPr>
            <w:del w:id="626"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5300C051" w14:textId="77777777" w:rsidR="00BA0AA1" w:rsidRDefault="00BA0AA1" w:rsidP="00D930B5">
            <w:pPr>
              <w:spacing w:line="276" w:lineRule="auto"/>
              <w:rPr>
                <w:del w:id="627" w:author="pbx" w:date="2017-12-12T18:04:00Z"/>
                <w:rFonts w:eastAsia="Times New Roman"/>
                <w:color w:val="000000"/>
                <w:szCs w:val="24"/>
                <w:lang w:val="en-CA" w:eastAsia="en-CA"/>
              </w:rPr>
            </w:pPr>
            <w:del w:id="628" w:author="pbx" w:date="2017-12-12T18:04:00Z">
              <w:r>
                <w:rPr>
                  <w:rFonts w:eastAsia="Times New Roman"/>
                  <w:color w:val="000000"/>
                  <w:szCs w:val="24"/>
                  <w:lang w:val="en-CA" w:eastAsia="en-CA"/>
                </w:rPr>
                <w:delText>Local Skin Reactions at Vaccination Sites</w:delText>
              </w:r>
            </w:del>
          </w:p>
        </w:tc>
        <w:tc>
          <w:tcPr>
            <w:tcW w:w="1980" w:type="dxa"/>
            <w:tcBorders>
              <w:top w:val="nil"/>
              <w:left w:val="single" w:sz="8" w:space="0" w:color="auto"/>
              <w:bottom w:val="single" w:sz="8" w:space="0" w:color="auto"/>
              <w:right w:val="single" w:sz="8" w:space="0" w:color="auto"/>
            </w:tcBorders>
          </w:tcPr>
          <w:p w14:paraId="5EDEC6B5" w14:textId="77777777" w:rsidR="00BA0AA1" w:rsidRPr="004D750B" w:rsidRDefault="00BA0AA1" w:rsidP="00D930B5">
            <w:pPr>
              <w:rPr>
                <w:del w:id="629" w:author="pbx" w:date="2017-12-12T18:04:00Z"/>
                <w:rFonts w:eastAsia="Times New Roman"/>
                <w:color w:val="000000"/>
                <w:szCs w:val="24"/>
                <w:lang w:val="en-CA" w:eastAsia="en-CA"/>
              </w:rPr>
            </w:pPr>
            <w:del w:id="630" w:author="pbx" w:date="2017-12-12T18:04:00Z">
              <w:r>
                <w:rPr>
                  <w:rFonts w:eastAsia="Times New Roman"/>
                  <w:color w:val="000000"/>
                  <w:szCs w:val="24"/>
                  <w:lang w:val="en-CA" w:eastAsia="en-CA"/>
                </w:rPr>
                <w:delText>Only applicable to: 4</w:delText>
              </w:r>
            </w:del>
          </w:p>
        </w:tc>
      </w:tr>
      <w:tr w:rsidR="00BA0AA1" w:rsidRPr="004D750B" w14:paraId="5322439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82F711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210-230</w:t>
            </w:r>
          </w:p>
        </w:tc>
        <w:tc>
          <w:tcPr>
            <w:tcW w:w="810" w:type="dxa"/>
            <w:tcBorders>
              <w:top w:val="single" w:sz="8" w:space="0" w:color="auto"/>
              <w:left w:val="nil"/>
              <w:bottom w:val="single" w:sz="8" w:space="0" w:color="auto"/>
              <w:right w:val="single" w:sz="8" w:space="0" w:color="auto"/>
            </w:tcBorders>
          </w:tcPr>
          <w:p w14:paraId="3F1153C5" w14:textId="77777777"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6C7880F" w14:textId="168E45B4" w:rsidR="00BA0AA1" w:rsidRPr="004D750B" w:rsidRDefault="00BA0AA1" w:rsidP="00D930B5">
            <w:pPr>
              <w:rPr>
                <w:rFonts w:eastAsia="Times New Roman"/>
                <w:color w:val="000000"/>
                <w:szCs w:val="24"/>
                <w:lang w:val="en-CA" w:eastAsia="en-CA"/>
              </w:rPr>
            </w:pPr>
            <w:del w:id="631" w:author="pbx" w:date="2017-12-12T18:04:00Z">
              <w:r>
                <w:rPr>
                  <w:rFonts w:eastAsia="Times New Roman"/>
                  <w:color w:val="000000"/>
                  <w:szCs w:val="24"/>
                  <w:lang w:val="en-CA" w:eastAsia="en-CA"/>
                </w:rPr>
                <w:delText>1:1</w:delText>
              </w:r>
            </w:del>
            <w:ins w:id="632" w:author="pbx" w:date="2017-12-12T18:04:00Z">
              <w:r w:rsidR="000A5D33">
                <w:rPr>
                  <w:rFonts w:eastAsia="Times New Roman"/>
                  <w:color w:val="000000"/>
                  <w:szCs w:val="24"/>
                  <w:lang w:val="en-CA" w:eastAsia="en-CA"/>
                </w:rPr>
                <w:t>0:n</w:t>
              </w:r>
            </w:ins>
          </w:p>
        </w:tc>
        <w:tc>
          <w:tcPr>
            <w:tcW w:w="720" w:type="dxa"/>
            <w:tcBorders>
              <w:top w:val="nil"/>
              <w:left w:val="single" w:sz="8" w:space="0" w:color="auto"/>
              <w:bottom w:val="single" w:sz="8" w:space="0" w:color="auto"/>
              <w:right w:val="single" w:sz="8" w:space="0" w:color="auto"/>
            </w:tcBorders>
          </w:tcPr>
          <w:p w14:paraId="7FBB529B" w14:textId="6B14D0BF" w:rsidR="00BA0AA1" w:rsidRDefault="00BA0AA1" w:rsidP="00D930B5">
            <w:del w:id="633" w:author="pbx" w:date="2017-12-12T18:04:00Z">
              <w:r w:rsidRPr="005840E3">
                <w:rPr>
                  <w:rFonts w:eastAsia="Times New Roman"/>
                  <w:color w:val="000000"/>
                  <w:szCs w:val="24"/>
                  <w:lang w:val="en-CA" w:eastAsia="en-CA"/>
                </w:rPr>
                <w:delText>F</w:delText>
              </w:r>
            </w:del>
            <w:ins w:id="634" w:author="pbx" w:date="2017-12-12T18:04:00Z">
              <w:r w:rsidR="000A5D33">
                <w:rPr>
                  <w:rFonts w:eastAsia="Times New Roman"/>
                  <w:color w:val="000000"/>
                  <w:szCs w:val="24"/>
                  <w:lang w:val="en-CA" w:eastAsia="en-CA"/>
                </w:rPr>
                <w:t>M</w:t>
              </w:r>
            </w:ins>
          </w:p>
        </w:tc>
        <w:tc>
          <w:tcPr>
            <w:tcW w:w="2970" w:type="dxa"/>
            <w:tcBorders>
              <w:top w:val="nil"/>
              <w:left w:val="single" w:sz="8" w:space="0" w:color="auto"/>
              <w:bottom w:val="single" w:sz="8" w:space="0" w:color="auto"/>
              <w:right w:val="single" w:sz="8" w:space="0" w:color="auto"/>
            </w:tcBorders>
            <w:shd w:val="clear" w:color="auto" w:fill="auto"/>
          </w:tcPr>
          <w:p w14:paraId="505CF620" w14:textId="18991EBC" w:rsidR="00BA0AA1" w:rsidRPr="000A5D33" w:rsidRDefault="00BA0AA1" w:rsidP="000A5D33">
            <w:pPr>
              <w:rPr>
                <w:rFonts w:ascii="Times New Roman" w:hAnsi="Times New Roman" w:cs="Times New Roman"/>
                <w:sz w:val="24"/>
                <w:szCs w:val="24"/>
                <w:highlight w:val="white"/>
              </w:rPr>
            </w:pPr>
            <w:del w:id="635" w:author="pbx" w:date="2017-12-12T18:04:00Z">
              <w:r w:rsidRPr="004D750B">
                <w:rPr>
                  <w:rFonts w:eastAsia="Times New Roman"/>
                  <w:color w:val="000000"/>
                  <w:szCs w:val="24"/>
                  <w:lang w:val="en-CA" w:eastAsia="en-CA"/>
                </w:rPr>
                <w:delText>Monitoring And Laboratory Tests</w:delText>
              </w:r>
            </w:del>
            <w:ins w:id="636" w:author="pbx" w:date="2017-12-12T18:04:00Z">
              <w:r w:rsidR="000A5D33" w:rsidRPr="000A5D33">
                <w:rPr>
                  <w:rFonts w:eastAsia="Times New Roman"/>
                  <w:color w:val="000000"/>
                  <w:szCs w:val="24"/>
                  <w:lang w:val="en-CA" w:eastAsia="en-CA"/>
                </w:rPr>
                <w:t>Warnings and Precautions - Misc.</w:t>
              </w:r>
            </w:ins>
          </w:p>
        </w:tc>
        <w:tc>
          <w:tcPr>
            <w:tcW w:w="1980" w:type="dxa"/>
            <w:tcBorders>
              <w:top w:val="nil"/>
              <w:left w:val="single" w:sz="8" w:space="0" w:color="auto"/>
              <w:bottom w:val="single" w:sz="8" w:space="0" w:color="auto"/>
              <w:right w:val="single" w:sz="8" w:space="0" w:color="auto"/>
            </w:tcBorders>
          </w:tcPr>
          <w:p w14:paraId="195B002B" w14:textId="453CC2C7" w:rsidR="00BA0AA1" w:rsidRDefault="00BA0AA1" w:rsidP="00D930B5">
            <w:pPr>
              <w:rPr>
                <w:rFonts w:eastAsia="Times New Roman"/>
                <w:color w:val="000000"/>
                <w:szCs w:val="24"/>
                <w:lang w:val="en-CA" w:eastAsia="en-CA"/>
              </w:rPr>
            </w:pPr>
            <w:del w:id="637" w:author="pbx" w:date="2017-12-12T18:04:00Z">
              <w:r>
                <w:rPr>
                  <w:rFonts w:eastAsia="Times New Roman"/>
                  <w:color w:val="000000"/>
                  <w:szCs w:val="24"/>
                  <w:lang w:val="en-CA" w:eastAsia="en-CA"/>
                </w:rPr>
                <w:delText>Only applicable to: 8, 9, 10</w:delText>
              </w:r>
            </w:del>
            <w:ins w:id="638" w:author="pbx" w:date="2017-12-12T18:04:00Z">
              <w:r w:rsidR="000A5D33">
                <w:rPr>
                  <w:rFonts w:eastAsia="Times New Roman"/>
                  <w:color w:val="000000"/>
                  <w:szCs w:val="24"/>
                  <w:lang w:val="en-CA" w:eastAsia="en-CA"/>
                </w:rPr>
                <w:t>None</w:t>
              </w:r>
            </w:ins>
          </w:p>
        </w:tc>
      </w:tr>
      <w:tr w:rsidR="00BA0AA1" w:rsidRPr="004D750B" w14:paraId="189BDB2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487ED1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4DA07C01"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0C1FF9E"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D780E4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1C9081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Neurologic</w:t>
            </w:r>
          </w:p>
        </w:tc>
        <w:tc>
          <w:tcPr>
            <w:tcW w:w="1980" w:type="dxa"/>
            <w:tcBorders>
              <w:top w:val="nil"/>
              <w:left w:val="single" w:sz="8" w:space="0" w:color="auto"/>
              <w:bottom w:val="single" w:sz="8" w:space="0" w:color="auto"/>
              <w:right w:val="single" w:sz="8" w:space="0" w:color="auto"/>
            </w:tcBorders>
          </w:tcPr>
          <w:p w14:paraId="6847768D" w14:textId="77777777" w:rsidR="00BA0AA1" w:rsidRDefault="00BA0AA1" w:rsidP="00D930B5">
            <w:r w:rsidRPr="00C112AC">
              <w:t>None</w:t>
            </w:r>
          </w:p>
        </w:tc>
      </w:tr>
      <w:tr w:rsidR="00BA0AA1" w:rsidRPr="004D750B" w14:paraId="446BD59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E3388DD"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0A165F61"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755BE98"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F7D831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D1AFA3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Ophthalmologic</w:t>
            </w:r>
          </w:p>
        </w:tc>
        <w:tc>
          <w:tcPr>
            <w:tcW w:w="1980" w:type="dxa"/>
            <w:tcBorders>
              <w:top w:val="nil"/>
              <w:left w:val="single" w:sz="8" w:space="0" w:color="auto"/>
              <w:bottom w:val="single" w:sz="8" w:space="0" w:color="auto"/>
              <w:right w:val="single" w:sz="8" w:space="0" w:color="auto"/>
            </w:tcBorders>
          </w:tcPr>
          <w:p w14:paraId="2EFD3F22" w14:textId="77777777" w:rsidR="00BA0AA1" w:rsidRDefault="00BA0AA1" w:rsidP="00D930B5">
            <w:r w:rsidRPr="00C112AC">
              <w:t>None</w:t>
            </w:r>
          </w:p>
        </w:tc>
      </w:tr>
      <w:tr w:rsidR="00BA0AA1" w:rsidRPr="004D750B" w14:paraId="102FAC9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7ECE9D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lastRenderedPageBreak/>
              <w:t>210-</w:t>
            </w: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56D32ECC"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EB73EB8"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6EE074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49A71D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Peri-Operative Considerations</w:t>
            </w:r>
          </w:p>
        </w:tc>
        <w:tc>
          <w:tcPr>
            <w:tcW w:w="1980" w:type="dxa"/>
            <w:tcBorders>
              <w:top w:val="nil"/>
              <w:left w:val="single" w:sz="8" w:space="0" w:color="auto"/>
              <w:bottom w:val="single" w:sz="8" w:space="0" w:color="auto"/>
              <w:right w:val="single" w:sz="8" w:space="0" w:color="auto"/>
            </w:tcBorders>
          </w:tcPr>
          <w:p w14:paraId="340DCAF3" w14:textId="77777777" w:rsidR="00BA0AA1" w:rsidRDefault="00BA0AA1" w:rsidP="00D930B5">
            <w:r w:rsidRPr="002079E4">
              <w:t>None</w:t>
            </w:r>
          </w:p>
        </w:tc>
      </w:tr>
      <w:tr w:rsidR="00BA0AA1" w:rsidRPr="004D750B" w14:paraId="7660274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FFBD37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4AEBB306"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F3FDBA0"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FD958E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03540B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Psychiatric</w:t>
            </w:r>
          </w:p>
        </w:tc>
        <w:tc>
          <w:tcPr>
            <w:tcW w:w="1980" w:type="dxa"/>
            <w:tcBorders>
              <w:top w:val="nil"/>
              <w:left w:val="single" w:sz="8" w:space="0" w:color="auto"/>
              <w:bottom w:val="single" w:sz="8" w:space="0" w:color="auto"/>
              <w:right w:val="single" w:sz="8" w:space="0" w:color="auto"/>
            </w:tcBorders>
          </w:tcPr>
          <w:p w14:paraId="06012E76" w14:textId="77777777" w:rsidR="00BA0AA1" w:rsidRDefault="00BA0AA1" w:rsidP="00D930B5">
            <w:r w:rsidRPr="002079E4">
              <w:t>None</w:t>
            </w:r>
          </w:p>
        </w:tc>
      </w:tr>
      <w:tr w:rsidR="00BA0AA1" w:rsidRPr="004D750B" w14:paraId="0B344CF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1CEBFE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210-160</w:t>
            </w:r>
          </w:p>
        </w:tc>
        <w:tc>
          <w:tcPr>
            <w:tcW w:w="810" w:type="dxa"/>
            <w:tcBorders>
              <w:top w:val="single" w:sz="8" w:space="0" w:color="auto"/>
              <w:left w:val="nil"/>
              <w:bottom w:val="single" w:sz="8" w:space="0" w:color="auto"/>
              <w:right w:val="single" w:sz="8" w:space="0" w:color="auto"/>
            </w:tcBorders>
          </w:tcPr>
          <w:p w14:paraId="53A4F249"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9EFAD89"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AE16AD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4CD712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Renal</w:t>
            </w:r>
          </w:p>
        </w:tc>
        <w:tc>
          <w:tcPr>
            <w:tcW w:w="1980" w:type="dxa"/>
            <w:tcBorders>
              <w:top w:val="nil"/>
              <w:left w:val="single" w:sz="8" w:space="0" w:color="auto"/>
              <w:bottom w:val="single" w:sz="8" w:space="0" w:color="auto"/>
              <w:right w:val="single" w:sz="8" w:space="0" w:color="auto"/>
            </w:tcBorders>
          </w:tcPr>
          <w:p w14:paraId="4879FEE4" w14:textId="77777777" w:rsidR="00BA0AA1" w:rsidRDefault="00BA0AA1" w:rsidP="00D930B5">
            <w:r w:rsidRPr="002079E4">
              <w:t>None</w:t>
            </w:r>
          </w:p>
        </w:tc>
      </w:tr>
      <w:tr w:rsidR="00BA0AA1" w:rsidRPr="004D750B" w14:paraId="37AB030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07A6FC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210-170</w:t>
            </w:r>
          </w:p>
        </w:tc>
        <w:tc>
          <w:tcPr>
            <w:tcW w:w="810" w:type="dxa"/>
            <w:tcBorders>
              <w:top w:val="single" w:sz="8" w:space="0" w:color="auto"/>
              <w:left w:val="nil"/>
              <w:bottom w:val="single" w:sz="8" w:space="0" w:color="auto"/>
              <w:right w:val="single" w:sz="8" w:space="0" w:color="auto"/>
            </w:tcBorders>
          </w:tcPr>
          <w:p w14:paraId="241F3EC0"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DB6FF39"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06A25B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336C36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Respiratory</w:t>
            </w:r>
          </w:p>
        </w:tc>
        <w:tc>
          <w:tcPr>
            <w:tcW w:w="1980" w:type="dxa"/>
            <w:tcBorders>
              <w:top w:val="nil"/>
              <w:left w:val="single" w:sz="8" w:space="0" w:color="auto"/>
              <w:bottom w:val="single" w:sz="8" w:space="0" w:color="auto"/>
              <w:right w:val="single" w:sz="8" w:space="0" w:color="auto"/>
            </w:tcBorders>
          </w:tcPr>
          <w:p w14:paraId="36F387BC" w14:textId="77777777" w:rsidR="00BA0AA1" w:rsidRDefault="00BA0AA1" w:rsidP="00D930B5">
            <w:r w:rsidRPr="002079E4">
              <w:t>None</w:t>
            </w:r>
          </w:p>
        </w:tc>
      </w:tr>
      <w:tr w:rsidR="00BA0AA1" w:rsidRPr="004D750B" w14:paraId="423F64B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6A0D5B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210-180</w:t>
            </w:r>
          </w:p>
        </w:tc>
        <w:tc>
          <w:tcPr>
            <w:tcW w:w="810" w:type="dxa"/>
            <w:tcBorders>
              <w:top w:val="single" w:sz="8" w:space="0" w:color="auto"/>
              <w:left w:val="nil"/>
              <w:bottom w:val="single" w:sz="8" w:space="0" w:color="auto"/>
              <w:right w:val="single" w:sz="8" w:space="0" w:color="auto"/>
            </w:tcBorders>
          </w:tcPr>
          <w:p w14:paraId="533314E9"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9B60329"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6A437E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50163F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Sensitivity/Resistance</w:t>
            </w:r>
          </w:p>
        </w:tc>
        <w:tc>
          <w:tcPr>
            <w:tcW w:w="1980" w:type="dxa"/>
            <w:tcBorders>
              <w:top w:val="nil"/>
              <w:left w:val="single" w:sz="8" w:space="0" w:color="auto"/>
              <w:bottom w:val="single" w:sz="8" w:space="0" w:color="auto"/>
              <w:right w:val="single" w:sz="8" w:space="0" w:color="auto"/>
            </w:tcBorders>
          </w:tcPr>
          <w:p w14:paraId="016607A1" w14:textId="77777777" w:rsidR="00BA0AA1" w:rsidRDefault="00BA0AA1" w:rsidP="00D930B5">
            <w:r w:rsidRPr="002079E4">
              <w:t>None</w:t>
            </w:r>
          </w:p>
        </w:tc>
      </w:tr>
      <w:tr w:rsidR="00BA0AA1" w:rsidRPr="004D750B" w14:paraId="2FA53AB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508517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210-190</w:t>
            </w:r>
          </w:p>
        </w:tc>
        <w:tc>
          <w:tcPr>
            <w:tcW w:w="810" w:type="dxa"/>
            <w:tcBorders>
              <w:top w:val="single" w:sz="8" w:space="0" w:color="auto"/>
              <w:left w:val="nil"/>
              <w:bottom w:val="single" w:sz="8" w:space="0" w:color="auto"/>
              <w:right w:val="single" w:sz="8" w:space="0" w:color="auto"/>
            </w:tcBorders>
          </w:tcPr>
          <w:p w14:paraId="7B295CD9"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CDBFA3F"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E1C483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E0A124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Sexual Function/Reproduction</w:t>
            </w:r>
          </w:p>
        </w:tc>
        <w:tc>
          <w:tcPr>
            <w:tcW w:w="1980" w:type="dxa"/>
            <w:tcBorders>
              <w:top w:val="nil"/>
              <w:left w:val="single" w:sz="8" w:space="0" w:color="auto"/>
              <w:bottom w:val="single" w:sz="8" w:space="0" w:color="auto"/>
              <w:right w:val="single" w:sz="8" w:space="0" w:color="auto"/>
            </w:tcBorders>
          </w:tcPr>
          <w:p w14:paraId="236D355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14:paraId="64B1EC8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0CADAC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14:paraId="3137924E"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BF492FA"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0B7561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46E7EF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14:paraId="1E09453D" w14:textId="470913C6" w:rsidR="00BA0AA1" w:rsidRPr="004D750B" w:rsidRDefault="00BA0AA1" w:rsidP="00D930B5">
            <w:pPr>
              <w:rPr>
                <w:rFonts w:eastAsia="Times New Roman"/>
                <w:color w:val="000000"/>
                <w:szCs w:val="24"/>
                <w:lang w:val="en-CA" w:eastAsia="en-CA"/>
              </w:rPr>
            </w:pPr>
            <w:del w:id="639" w:author="pbx" w:date="2017-12-12T18:04:00Z">
              <w:r>
                <w:rPr>
                  <w:rFonts w:eastAsia="Times New Roman"/>
                  <w:color w:val="000000"/>
                  <w:szCs w:val="24"/>
                  <w:lang w:val="en-CA" w:eastAsia="en-CA"/>
                </w:rPr>
                <w:delText>Not applicable to: 6, 7, 8, 9, 10</w:delText>
              </w:r>
            </w:del>
            <w:ins w:id="640" w:author="pbx" w:date="2017-12-12T18:04:00Z">
              <w:r w:rsidR="009D25B1">
                <w:rPr>
                  <w:rFonts w:eastAsia="Times New Roman"/>
                  <w:color w:val="000000"/>
                  <w:szCs w:val="24"/>
                  <w:lang w:val="en-CA" w:eastAsia="en-CA"/>
                </w:rPr>
                <w:t>None</w:t>
              </w:r>
            </w:ins>
          </w:p>
        </w:tc>
      </w:tr>
      <w:tr w:rsidR="00BA0AA1" w:rsidRPr="004D750B" w14:paraId="2F076F9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8CC002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210-270</w:t>
            </w:r>
          </w:p>
        </w:tc>
        <w:tc>
          <w:tcPr>
            <w:tcW w:w="810" w:type="dxa"/>
            <w:tcBorders>
              <w:top w:val="single" w:sz="8" w:space="0" w:color="auto"/>
              <w:left w:val="nil"/>
              <w:bottom w:val="single" w:sz="8" w:space="0" w:color="auto"/>
              <w:right w:val="single" w:sz="8" w:space="0" w:color="auto"/>
            </w:tcBorders>
          </w:tcPr>
          <w:p w14:paraId="652F0E2B"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93F6954" w14:textId="77777777"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0B88FF5"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3779F0A" w14:textId="77777777" w:rsidR="00BA0AA1" w:rsidRDefault="00BA0AA1" w:rsidP="00D930B5">
            <w:pPr>
              <w:spacing w:line="276" w:lineRule="auto"/>
              <w:rPr>
                <w:color w:val="000000"/>
              </w:rPr>
            </w:pPr>
            <w:r>
              <w:rPr>
                <w:rFonts w:eastAsia="Times New Roman"/>
                <w:color w:val="000000"/>
                <w:szCs w:val="24"/>
                <w:lang w:val="en-CA" w:eastAsia="en-CA"/>
              </w:rPr>
              <w:t>Sexual Health</w:t>
            </w:r>
          </w:p>
        </w:tc>
        <w:tc>
          <w:tcPr>
            <w:tcW w:w="1980" w:type="dxa"/>
            <w:tcBorders>
              <w:top w:val="nil"/>
              <w:left w:val="single" w:sz="8" w:space="0" w:color="auto"/>
              <w:bottom w:val="single" w:sz="8" w:space="0" w:color="auto"/>
              <w:right w:val="single" w:sz="8" w:space="0" w:color="auto"/>
            </w:tcBorders>
          </w:tcPr>
          <w:p w14:paraId="4F1D3858" w14:textId="77777777" w:rsidR="00BA0AA1" w:rsidRDefault="00BA0AA1" w:rsidP="00D930B5">
            <w:r w:rsidRPr="00843533">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14:paraId="7E7E5E3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B50FC13"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210-270-10</w:t>
            </w:r>
          </w:p>
        </w:tc>
        <w:tc>
          <w:tcPr>
            <w:tcW w:w="810" w:type="dxa"/>
            <w:tcBorders>
              <w:top w:val="single" w:sz="8" w:space="0" w:color="auto"/>
              <w:left w:val="nil"/>
              <w:bottom w:val="single" w:sz="8" w:space="0" w:color="auto"/>
              <w:right w:val="single" w:sz="8" w:space="0" w:color="auto"/>
            </w:tcBorders>
          </w:tcPr>
          <w:p w14:paraId="7CE3474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63281F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AB03D9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6379C6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Reproduction</w:t>
            </w:r>
          </w:p>
        </w:tc>
        <w:tc>
          <w:tcPr>
            <w:tcW w:w="1980" w:type="dxa"/>
            <w:tcBorders>
              <w:top w:val="nil"/>
              <w:left w:val="single" w:sz="8" w:space="0" w:color="auto"/>
              <w:bottom w:val="single" w:sz="8" w:space="0" w:color="auto"/>
              <w:right w:val="single" w:sz="8" w:space="0" w:color="auto"/>
            </w:tcBorders>
          </w:tcPr>
          <w:p w14:paraId="7E78E1E1" w14:textId="77777777"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9575BC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0F21A6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210-270-20</w:t>
            </w:r>
          </w:p>
        </w:tc>
        <w:tc>
          <w:tcPr>
            <w:tcW w:w="810" w:type="dxa"/>
            <w:tcBorders>
              <w:top w:val="single" w:sz="8" w:space="0" w:color="auto"/>
              <w:left w:val="nil"/>
              <w:bottom w:val="single" w:sz="8" w:space="0" w:color="auto"/>
              <w:right w:val="single" w:sz="8" w:space="0" w:color="auto"/>
            </w:tcBorders>
          </w:tcPr>
          <w:p w14:paraId="72EBF64C"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6154BEB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B263FB1"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566136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Function</w:t>
            </w:r>
          </w:p>
        </w:tc>
        <w:tc>
          <w:tcPr>
            <w:tcW w:w="1980" w:type="dxa"/>
            <w:tcBorders>
              <w:top w:val="nil"/>
              <w:left w:val="single" w:sz="8" w:space="0" w:color="auto"/>
              <w:bottom w:val="single" w:sz="8" w:space="0" w:color="auto"/>
              <w:right w:val="single" w:sz="8" w:space="0" w:color="auto"/>
            </w:tcBorders>
          </w:tcPr>
          <w:p w14:paraId="48038021" w14:textId="77777777"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08AB29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7691A2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210-270-30</w:t>
            </w:r>
          </w:p>
        </w:tc>
        <w:tc>
          <w:tcPr>
            <w:tcW w:w="810" w:type="dxa"/>
            <w:tcBorders>
              <w:top w:val="single" w:sz="8" w:space="0" w:color="auto"/>
              <w:left w:val="nil"/>
              <w:bottom w:val="single" w:sz="8" w:space="0" w:color="auto"/>
              <w:right w:val="single" w:sz="8" w:space="0" w:color="auto"/>
            </w:tcBorders>
          </w:tcPr>
          <w:p w14:paraId="561CB50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265A11E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86EB45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A0A835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Fertility</w:t>
            </w:r>
          </w:p>
        </w:tc>
        <w:tc>
          <w:tcPr>
            <w:tcW w:w="1980" w:type="dxa"/>
            <w:tcBorders>
              <w:top w:val="nil"/>
              <w:left w:val="single" w:sz="8" w:space="0" w:color="auto"/>
              <w:bottom w:val="single" w:sz="8" w:space="0" w:color="auto"/>
              <w:right w:val="single" w:sz="8" w:space="0" w:color="auto"/>
            </w:tcBorders>
          </w:tcPr>
          <w:p w14:paraId="005D90DA" w14:textId="77777777"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30C65DFB" w14:textId="77777777" w:rsidTr="00D930B5">
        <w:trPr>
          <w:trHeight w:val="330"/>
          <w:del w:id="641" w:author="pbx" w:date="2017-12-12T18:04:00Z"/>
        </w:trPr>
        <w:tc>
          <w:tcPr>
            <w:tcW w:w="1300" w:type="dxa"/>
            <w:tcBorders>
              <w:top w:val="single" w:sz="8" w:space="0" w:color="auto"/>
              <w:left w:val="single" w:sz="8" w:space="0" w:color="auto"/>
              <w:bottom w:val="single" w:sz="8" w:space="0" w:color="auto"/>
              <w:right w:val="single" w:sz="8" w:space="0" w:color="auto"/>
            </w:tcBorders>
          </w:tcPr>
          <w:p w14:paraId="424877B5" w14:textId="77777777" w:rsidR="00BA0AA1" w:rsidRDefault="00BA0AA1" w:rsidP="00D930B5">
            <w:pPr>
              <w:spacing w:line="276" w:lineRule="auto"/>
              <w:rPr>
                <w:del w:id="642" w:author="pbx" w:date="2017-12-12T18:04:00Z"/>
                <w:rFonts w:eastAsia="Times New Roman"/>
                <w:color w:val="000000"/>
                <w:szCs w:val="24"/>
                <w:lang w:val="en-CA" w:eastAsia="en-CA"/>
              </w:rPr>
            </w:pPr>
            <w:del w:id="643" w:author="pbx" w:date="2017-12-12T18:04:00Z">
              <w:r>
                <w:rPr>
                  <w:rFonts w:eastAsia="Times New Roman"/>
                  <w:color w:val="000000"/>
                  <w:szCs w:val="24"/>
                  <w:lang w:val="en-CA" w:eastAsia="en-CA"/>
                </w:rPr>
                <w:delText>210-200</w:delText>
              </w:r>
            </w:del>
          </w:p>
        </w:tc>
        <w:tc>
          <w:tcPr>
            <w:tcW w:w="810" w:type="dxa"/>
            <w:tcBorders>
              <w:top w:val="single" w:sz="8" w:space="0" w:color="auto"/>
              <w:left w:val="nil"/>
              <w:bottom w:val="single" w:sz="8" w:space="0" w:color="auto"/>
              <w:right w:val="single" w:sz="8" w:space="0" w:color="auto"/>
            </w:tcBorders>
          </w:tcPr>
          <w:p w14:paraId="7125405B" w14:textId="77777777" w:rsidR="00BA0AA1" w:rsidRDefault="00BA0AA1" w:rsidP="00D930B5">
            <w:pPr>
              <w:spacing w:line="276" w:lineRule="auto"/>
              <w:rPr>
                <w:del w:id="644" w:author="pbx" w:date="2017-12-12T18:04:00Z"/>
              </w:rPr>
            </w:pPr>
            <w:del w:id="645" w:author="pbx" w:date="2017-12-12T18:04:00Z">
              <w:r>
                <w:rPr>
                  <w:rFonts w:eastAsia="Times New Roman"/>
                  <w:color w:val="000000"/>
                  <w:szCs w:val="24"/>
                  <w:lang w:val="en-CA" w:eastAsia="en-CA"/>
                </w:rPr>
                <w:delText>H3</w:delText>
              </w:r>
            </w:del>
          </w:p>
        </w:tc>
        <w:tc>
          <w:tcPr>
            <w:tcW w:w="810" w:type="dxa"/>
            <w:tcBorders>
              <w:top w:val="nil"/>
              <w:left w:val="single" w:sz="8" w:space="0" w:color="auto"/>
              <w:bottom w:val="single" w:sz="8" w:space="0" w:color="auto"/>
              <w:right w:val="single" w:sz="8" w:space="0" w:color="auto"/>
            </w:tcBorders>
          </w:tcPr>
          <w:p w14:paraId="3D22C896" w14:textId="77777777" w:rsidR="00BA0AA1" w:rsidRDefault="00BA0AA1" w:rsidP="00D930B5">
            <w:pPr>
              <w:spacing w:line="276" w:lineRule="auto"/>
              <w:rPr>
                <w:del w:id="646" w:author="pbx" w:date="2017-12-12T18:04:00Z"/>
              </w:rPr>
            </w:pPr>
            <w:del w:id="647" w:author="pbx" w:date="2017-12-12T18:04:00Z">
              <w:r>
                <w:rPr>
                  <w:rFonts w:eastAsia="Times New Roman"/>
                  <w:color w:val="000000"/>
                  <w:szCs w:val="24"/>
                  <w:lang w:val="en-CA" w:eastAsia="en-CA"/>
                </w:rPr>
                <w:delText>0:1</w:delText>
              </w:r>
            </w:del>
          </w:p>
        </w:tc>
        <w:tc>
          <w:tcPr>
            <w:tcW w:w="720" w:type="dxa"/>
            <w:tcBorders>
              <w:top w:val="nil"/>
              <w:left w:val="single" w:sz="8" w:space="0" w:color="auto"/>
              <w:bottom w:val="single" w:sz="8" w:space="0" w:color="auto"/>
              <w:right w:val="single" w:sz="8" w:space="0" w:color="auto"/>
            </w:tcBorders>
          </w:tcPr>
          <w:p w14:paraId="7A760120" w14:textId="77777777" w:rsidR="00BA0AA1" w:rsidRDefault="00BA0AA1" w:rsidP="00D930B5">
            <w:pPr>
              <w:spacing w:line="276" w:lineRule="auto"/>
              <w:rPr>
                <w:del w:id="648" w:author="pbx" w:date="2017-12-12T18:04:00Z"/>
              </w:rPr>
            </w:pPr>
            <w:del w:id="649"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1C161247" w14:textId="77777777" w:rsidR="00BA0AA1" w:rsidRDefault="00BA0AA1" w:rsidP="00D930B5">
            <w:pPr>
              <w:spacing w:line="276" w:lineRule="auto"/>
              <w:rPr>
                <w:del w:id="650" w:author="pbx" w:date="2017-12-12T18:04:00Z"/>
                <w:rFonts w:eastAsia="Times New Roman"/>
                <w:color w:val="000000"/>
                <w:szCs w:val="24"/>
                <w:lang w:val="en-CA" w:eastAsia="en-CA"/>
              </w:rPr>
            </w:pPr>
            <w:del w:id="651" w:author="pbx" w:date="2017-12-12T18:04:00Z">
              <w:r>
                <w:rPr>
                  <w:rFonts w:eastAsia="Times New Roman"/>
                  <w:color w:val="000000"/>
                  <w:szCs w:val="24"/>
                  <w:lang w:val="en-CA" w:eastAsia="en-CA"/>
                </w:rPr>
                <w:delText>Skin</w:delText>
              </w:r>
            </w:del>
          </w:p>
        </w:tc>
        <w:tc>
          <w:tcPr>
            <w:tcW w:w="1980" w:type="dxa"/>
            <w:tcBorders>
              <w:top w:val="nil"/>
              <w:left w:val="single" w:sz="8" w:space="0" w:color="auto"/>
              <w:bottom w:val="single" w:sz="8" w:space="0" w:color="auto"/>
              <w:right w:val="single" w:sz="8" w:space="0" w:color="auto"/>
            </w:tcBorders>
          </w:tcPr>
          <w:p w14:paraId="15C7E5C4" w14:textId="77777777" w:rsidR="00BA0AA1" w:rsidRDefault="00BA0AA1" w:rsidP="00D930B5">
            <w:pPr>
              <w:rPr>
                <w:del w:id="652" w:author="pbx" w:date="2017-12-12T18:04:00Z"/>
              </w:rPr>
            </w:pPr>
            <w:del w:id="653" w:author="pbx" w:date="2017-12-12T18:04:00Z">
              <w:r w:rsidRPr="00B2137E">
                <w:rPr>
                  <w:rFonts w:eastAsia="Times New Roman"/>
                  <w:color w:val="000000"/>
                  <w:szCs w:val="24"/>
                  <w:lang w:val="en-CA" w:eastAsia="en-CA"/>
                </w:rPr>
                <w:delText xml:space="preserve">Only applicable to: </w:delText>
              </w:r>
              <w:r>
                <w:rPr>
                  <w:rFonts w:eastAsia="Times New Roman"/>
                  <w:color w:val="000000"/>
                  <w:szCs w:val="24"/>
                  <w:lang w:val="en-CA" w:eastAsia="en-CA"/>
                </w:rPr>
                <w:delText>6</w:delText>
              </w:r>
              <w:r w:rsidRPr="00B2137E">
                <w:rPr>
                  <w:rFonts w:eastAsia="Times New Roman"/>
                  <w:color w:val="000000"/>
                  <w:szCs w:val="24"/>
                  <w:lang w:val="en-CA" w:eastAsia="en-CA"/>
                </w:rPr>
                <w:delText xml:space="preserve">, </w:delText>
              </w:r>
              <w:r>
                <w:rPr>
                  <w:rFonts w:eastAsia="Times New Roman"/>
                  <w:color w:val="000000"/>
                  <w:szCs w:val="24"/>
                  <w:lang w:val="en-CA" w:eastAsia="en-CA"/>
                </w:rPr>
                <w:delText>7</w:delText>
              </w:r>
              <w:r w:rsidRPr="00B2137E">
                <w:rPr>
                  <w:rFonts w:eastAsia="Times New Roman"/>
                  <w:color w:val="000000"/>
                  <w:szCs w:val="24"/>
                  <w:lang w:val="en-CA" w:eastAsia="en-CA"/>
                </w:rPr>
                <w:delText xml:space="preserve">, </w:delText>
              </w:r>
              <w:r>
                <w:rPr>
                  <w:rFonts w:eastAsia="Times New Roman"/>
                  <w:color w:val="000000"/>
                  <w:szCs w:val="24"/>
                  <w:lang w:val="en-CA" w:eastAsia="en-CA"/>
                </w:rPr>
                <w:delText>8</w:delText>
              </w:r>
              <w:r w:rsidRPr="00B2137E">
                <w:rPr>
                  <w:rFonts w:eastAsia="Times New Roman"/>
                  <w:color w:val="000000"/>
                  <w:szCs w:val="24"/>
                  <w:lang w:val="en-CA" w:eastAsia="en-CA"/>
                </w:rPr>
                <w:delText xml:space="preserve">, </w:delText>
              </w:r>
              <w:r>
                <w:rPr>
                  <w:rFonts w:eastAsia="Times New Roman"/>
                  <w:color w:val="000000"/>
                  <w:szCs w:val="24"/>
                  <w:lang w:val="en-CA" w:eastAsia="en-CA"/>
                </w:rPr>
                <w:delText>9</w:delText>
              </w:r>
              <w:r w:rsidRPr="00B2137E">
                <w:rPr>
                  <w:rFonts w:eastAsia="Times New Roman"/>
                  <w:color w:val="000000"/>
                  <w:szCs w:val="24"/>
                  <w:lang w:val="en-CA" w:eastAsia="en-CA"/>
                </w:rPr>
                <w:delText xml:space="preserve">, </w:delText>
              </w:r>
              <w:r>
                <w:rPr>
                  <w:rFonts w:eastAsia="Times New Roman"/>
                  <w:color w:val="000000"/>
                  <w:szCs w:val="24"/>
                  <w:lang w:val="en-CA" w:eastAsia="en-CA"/>
                </w:rPr>
                <w:delText>10</w:delText>
              </w:r>
            </w:del>
          </w:p>
        </w:tc>
      </w:tr>
      <w:tr w:rsidR="00BA0AA1" w:rsidRPr="004D750B" w14:paraId="3F18E38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3F1477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w:t>
            </w:r>
          </w:p>
        </w:tc>
        <w:tc>
          <w:tcPr>
            <w:tcW w:w="810" w:type="dxa"/>
            <w:tcBorders>
              <w:top w:val="single" w:sz="8" w:space="0" w:color="auto"/>
              <w:left w:val="nil"/>
              <w:bottom w:val="single" w:sz="8" w:space="0" w:color="auto"/>
              <w:right w:val="single" w:sz="8" w:space="0" w:color="auto"/>
            </w:tcBorders>
          </w:tcPr>
          <w:p w14:paraId="5A4E3E9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6C536AD"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6CF475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8EFB84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Special Populations</w:t>
            </w:r>
          </w:p>
        </w:tc>
        <w:tc>
          <w:tcPr>
            <w:tcW w:w="1980" w:type="dxa"/>
            <w:tcBorders>
              <w:top w:val="nil"/>
              <w:left w:val="single" w:sz="8" w:space="0" w:color="auto"/>
              <w:bottom w:val="single" w:sz="8" w:space="0" w:color="auto"/>
              <w:right w:val="single" w:sz="8" w:space="0" w:color="auto"/>
            </w:tcBorders>
          </w:tcPr>
          <w:p w14:paraId="4F7E65EC" w14:textId="77777777" w:rsidR="00BA0AA1" w:rsidRDefault="00BA0AA1" w:rsidP="00D930B5">
            <w:r w:rsidRPr="0007308D">
              <w:t>None</w:t>
            </w:r>
          </w:p>
        </w:tc>
      </w:tr>
      <w:tr w:rsidR="00BA0AA1" w:rsidRPr="004D750B" w14:paraId="66265C9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8DE89BD"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210-210-10</w:t>
            </w:r>
          </w:p>
        </w:tc>
        <w:tc>
          <w:tcPr>
            <w:tcW w:w="810" w:type="dxa"/>
            <w:tcBorders>
              <w:top w:val="single" w:sz="8" w:space="0" w:color="auto"/>
              <w:left w:val="nil"/>
              <w:bottom w:val="single" w:sz="8" w:space="0" w:color="auto"/>
              <w:right w:val="single" w:sz="8" w:space="0" w:color="auto"/>
            </w:tcBorders>
          </w:tcPr>
          <w:p w14:paraId="4C56F89E"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F8CA0E3"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104F5F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65DB65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Pregnant Women</w:t>
            </w:r>
          </w:p>
        </w:tc>
        <w:tc>
          <w:tcPr>
            <w:tcW w:w="1980" w:type="dxa"/>
            <w:tcBorders>
              <w:top w:val="nil"/>
              <w:left w:val="single" w:sz="8" w:space="0" w:color="auto"/>
              <w:bottom w:val="single" w:sz="8" w:space="0" w:color="auto"/>
              <w:right w:val="single" w:sz="8" w:space="0" w:color="auto"/>
            </w:tcBorders>
          </w:tcPr>
          <w:p w14:paraId="5429E440" w14:textId="77777777" w:rsidR="00BA0AA1" w:rsidRDefault="00BA0AA1" w:rsidP="00D930B5">
            <w:r w:rsidRPr="0007308D">
              <w:t>None</w:t>
            </w:r>
          </w:p>
        </w:tc>
      </w:tr>
      <w:tr w:rsidR="00BA0AA1" w:rsidRPr="004D750B" w14:paraId="56200B2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8BBEC6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210-210-20</w:t>
            </w:r>
          </w:p>
        </w:tc>
        <w:tc>
          <w:tcPr>
            <w:tcW w:w="810" w:type="dxa"/>
            <w:tcBorders>
              <w:top w:val="single" w:sz="8" w:space="0" w:color="auto"/>
              <w:left w:val="nil"/>
              <w:bottom w:val="single" w:sz="8" w:space="0" w:color="auto"/>
              <w:right w:val="single" w:sz="8" w:space="0" w:color="auto"/>
            </w:tcBorders>
          </w:tcPr>
          <w:p w14:paraId="0C69A89B" w14:textId="77777777"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4C75ECB8"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307215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396DFE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Nursing Women</w:t>
            </w:r>
          </w:p>
        </w:tc>
        <w:tc>
          <w:tcPr>
            <w:tcW w:w="1980" w:type="dxa"/>
            <w:tcBorders>
              <w:top w:val="nil"/>
              <w:left w:val="single" w:sz="8" w:space="0" w:color="auto"/>
              <w:bottom w:val="single" w:sz="8" w:space="0" w:color="auto"/>
              <w:right w:val="single" w:sz="8" w:space="0" w:color="auto"/>
            </w:tcBorders>
          </w:tcPr>
          <w:p w14:paraId="6E1927FD" w14:textId="77777777" w:rsidR="00BA0AA1" w:rsidRDefault="00BA0AA1" w:rsidP="00D930B5">
            <w:r w:rsidRPr="0007308D">
              <w:t>None</w:t>
            </w:r>
          </w:p>
        </w:tc>
      </w:tr>
      <w:tr w:rsidR="00BA0AA1" w:rsidRPr="004D750B" w14:paraId="7B9A855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6587C8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210-210-30</w:t>
            </w:r>
          </w:p>
        </w:tc>
        <w:tc>
          <w:tcPr>
            <w:tcW w:w="810" w:type="dxa"/>
            <w:tcBorders>
              <w:top w:val="single" w:sz="8" w:space="0" w:color="auto"/>
              <w:left w:val="nil"/>
              <w:bottom w:val="single" w:sz="8" w:space="0" w:color="auto"/>
              <w:right w:val="single" w:sz="8" w:space="0" w:color="auto"/>
            </w:tcBorders>
          </w:tcPr>
          <w:p w14:paraId="2BAF45EE" w14:textId="77777777"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7E1A75FA"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82CF2B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F67B90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14:paraId="59325959" w14:textId="77777777" w:rsidR="00BA0AA1" w:rsidRDefault="00BA0AA1" w:rsidP="00D930B5">
            <w:r w:rsidRPr="0007308D">
              <w:t>None</w:t>
            </w:r>
          </w:p>
        </w:tc>
      </w:tr>
      <w:tr w:rsidR="00BA0AA1" w:rsidRPr="004D750B" w14:paraId="6B75DF3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1F97A65"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210-210-40</w:t>
            </w:r>
          </w:p>
        </w:tc>
        <w:tc>
          <w:tcPr>
            <w:tcW w:w="810" w:type="dxa"/>
            <w:tcBorders>
              <w:top w:val="single" w:sz="8" w:space="0" w:color="auto"/>
              <w:left w:val="nil"/>
              <w:bottom w:val="single" w:sz="8" w:space="0" w:color="auto"/>
              <w:right w:val="single" w:sz="8" w:space="0" w:color="auto"/>
            </w:tcBorders>
          </w:tcPr>
          <w:p w14:paraId="0AD96C35" w14:textId="77777777"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5218D5F0"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DD44A3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4307E71"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14:paraId="036F9A0F" w14:textId="77777777" w:rsidR="00BA0AA1" w:rsidRDefault="00BA0AA1" w:rsidP="00D930B5">
            <w:r w:rsidRPr="0007308D">
              <w:t>None</w:t>
            </w:r>
          </w:p>
        </w:tc>
      </w:tr>
      <w:tr w:rsidR="00BA0AA1" w:rsidRPr="004D750B" w14:paraId="4684A7A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401B39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210-210-60</w:t>
            </w:r>
          </w:p>
        </w:tc>
        <w:tc>
          <w:tcPr>
            <w:tcW w:w="810" w:type="dxa"/>
            <w:tcBorders>
              <w:top w:val="single" w:sz="8" w:space="0" w:color="auto"/>
              <w:left w:val="nil"/>
              <w:bottom w:val="single" w:sz="8" w:space="0" w:color="auto"/>
              <w:right w:val="single" w:sz="8" w:space="0" w:color="auto"/>
            </w:tcBorders>
          </w:tcPr>
          <w:p w14:paraId="7053D46A" w14:textId="77777777"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5B08CC8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7B9C7312" w14:textId="77777777" w:rsidR="00BA0AA1" w:rsidRDefault="00BA0AA1" w:rsidP="00D930B5">
            <w:r>
              <w:rPr>
                <w:rFonts w:eastAsia="Times New Roman"/>
                <w:color w:val="000000"/>
                <w:szCs w:val="24"/>
                <w:lang w:val="en-CA" w:eastAsia="en-CA"/>
              </w:rPr>
              <w:t>M</w:t>
            </w:r>
          </w:p>
        </w:tc>
        <w:tc>
          <w:tcPr>
            <w:tcW w:w="2970" w:type="dxa"/>
            <w:tcBorders>
              <w:top w:val="nil"/>
              <w:left w:val="single" w:sz="8" w:space="0" w:color="auto"/>
              <w:bottom w:val="single" w:sz="8" w:space="0" w:color="auto"/>
              <w:right w:val="single" w:sz="8" w:space="0" w:color="auto"/>
            </w:tcBorders>
            <w:shd w:val="clear" w:color="auto" w:fill="auto"/>
          </w:tcPr>
          <w:p w14:paraId="3BF773A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Special Populations - Misc.</w:t>
            </w:r>
          </w:p>
        </w:tc>
        <w:tc>
          <w:tcPr>
            <w:tcW w:w="1980" w:type="dxa"/>
            <w:tcBorders>
              <w:top w:val="nil"/>
              <w:left w:val="single" w:sz="8" w:space="0" w:color="auto"/>
              <w:bottom w:val="single" w:sz="8" w:space="0" w:color="auto"/>
              <w:right w:val="single" w:sz="8" w:space="0" w:color="auto"/>
            </w:tcBorders>
          </w:tcPr>
          <w:p w14:paraId="1F1D6A53"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14:paraId="1961FFB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A207FAB" w14:textId="45102E7D" w:rsidR="00BA0AA1" w:rsidRPr="004D750B" w:rsidRDefault="000A5D33" w:rsidP="00D930B5">
            <w:pPr>
              <w:rPr>
                <w:rFonts w:eastAsia="Times New Roman"/>
                <w:color w:val="000000"/>
                <w:szCs w:val="24"/>
                <w:lang w:val="en-CA" w:eastAsia="en-CA"/>
              </w:rPr>
            </w:pPr>
            <w:r>
              <w:rPr>
                <w:rFonts w:eastAsia="Times New Roman"/>
                <w:color w:val="000000"/>
                <w:szCs w:val="24"/>
                <w:lang w:val="en-CA" w:eastAsia="en-CA"/>
              </w:rPr>
              <w:t>210-2</w:t>
            </w:r>
            <w:del w:id="654" w:author="pbx" w:date="2017-12-12T18:04:00Z">
              <w:r w:rsidR="00BA0AA1">
                <w:rPr>
                  <w:rFonts w:eastAsia="Times New Roman"/>
                  <w:color w:val="000000"/>
                  <w:szCs w:val="24"/>
                  <w:lang w:val="en-CA" w:eastAsia="en-CA"/>
                </w:rPr>
                <w:delText>3</w:delText>
              </w:r>
            </w:del>
            <w:ins w:id="655" w:author="pbx" w:date="2017-12-12T18:04:00Z">
              <w:r>
                <w:rPr>
                  <w:rFonts w:eastAsia="Times New Roman"/>
                  <w:color w:val="000000"/>
                  <w:szCs w:val="24"/>
                  <w:lang w:val="en-CA" w:eastAsia="en-CA"/>
                </w:rPr>
                <w:t>2</w:t>
              </w:r>
            </w:ins>
            <w:r w:rsidR="00BA0AA1">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7BCEA054" w14:textId="77777777"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40E9B538"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0DA052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705756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14:paraId="1775B308"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14:paraId="603A629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F9CDA9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w:t>
            </w:r>
          </w:p>
        </w:tc>
        <w:tc>
          <w:tcPr>
            <w:tcW w:w="810" w:type="dxa"/>
            <w:tcBorders>
              <w:top w:val="single" w:sz="8" w:space="0" w:color="auto"/>
              <w:left w:val="nil"/>
              <w:bottom w:val="single" w:sz="8" w:space="0" w:color="auto"/>
              <w:right w:val="single" w:sz="8" w:space="0" w:color="auto"/>
            </w:tcBorders>
          </w:tcPr>
          <w:p w14:paraId="1F7AA00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E5A303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4F7A71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BD2B8C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Adverse Reactions</w:t>
            </w:r>
          </w:p>
        </w:tc>
        <w:tc>
          <w:tcPr>
            <w:tcW w:w="1980" w:type="dxa"/>
            <w:tcBorders>
              <w:top w:val="nil"/>
              <w:left w:val="single" w:sz="8" w:space="0" w:color="auto"/>
              <w:bottom w:val="single" w:sz="8" w:space="0" w:color="auto"/>
              <w:right w:val="single" w:sz="8" w:space="0" w:color="auto"/>
            </w:tcBorders>
          </w:tcPr>
          <w:p w14:paraId="6E08BCA8" w14:textId="77777777" w:rsidR="00BA0AA1" w:rsidRDefault="00BA0AA1" w:rsidP="00D930B5">
            <w:r w:rsidRPr="00597FC7">
              <w:t>None</w:t>
            </w:r>
          </w:p>
        </w:tc>
      </w:tr>
      <w:tr w:rsidR="00BA0AA1" w:rsidRPr="004D750B" w14:paraId="72BC64B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AE5AB9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650</w:t>
            </w:r>
          </w:p>
        </w:tc>
        <w:tc>
          <w:tcPr>
            <w:tcW w:w="810" w:type="dxa"/>
            <w:tcBorders>
              <w:top w:val="single" w:sz="8" w:space="0" w:color="auto"/>
              <w:left w:val="nil"/>
              <w:bottom w:val="single" w:sz="8" w:space="0" w:color="auto"/>
              <w:right w:val="single" w:sz="8" w:space="0" w:color="auto"/>
            </w:tcBorders>
          </w:tcPr>
          <w:p w14:paraId="17F4FDE0"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CBC466E"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DE6AB73"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54C2B2D" w14:textId="77777777" w:rsidR="00BA0AA1" w:rsidRPr="004D750B" w:rsidRDefault="00BA0AA1" w:rsidP="00D930B5">
            <w:pPr>
              <w:rPr>
                <w:rFonts w:eastAsia="Times New Roman"/>
                <w:color w:val="000000"/>
                <w:szCs w:val="24"/>
                <w:lang w:val="en-CA" w:eastAsia="en-CA"/>
              </w:rPr>
            </w:pPr>
            <w:r>
              <w:t xml:space="preserve">Serious </w:t>
            </w:r>
            <w:r w:rsidRPr="001F230D">
              <w:t>Adverse Reaction</w:t>
            </w:r>
            <w:r>
              <w:t>s Box</w:t>
            </w:r>
          </w:p>
        </w:tc>
        <w:tc>
          <w:tcPr>
            <w:tcW w:w="1980" w:type="dxa"/>
            <w:tcBorders>
              <w:top w:val="nil"/>
              <w:left w:val="single" w:sz="8" w:space="0" w:color="auto"/>
              <w:bottom w:val="single" w:sz="8" w:space="0" w:color="auto"/>
              <w:right w:val="single" w:sz="8" w:space="0" w:color="auto"/>
            </w:tcBorders>
          </w:tcPr>
          <w:p w14:paraId="7621335D" w14:textId="77777777" w:rsidR="00BA0AA1" w:rsidRDefault="00BA0AA1" w:rsidP="00D930B5">
            <w:r w:rsidRPr="00597FC7">
              <w:t>None</w:t>
            </w:r>
          </w:p>
        </w:tc>
      </w:tr>
      <w:tr w:rsidR="00BA0AA1" w:rsidRPr="004D750B" w14:paraId="282834F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070393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220-80</w:t>
            </w:r>
          </w:p>
        </w:tc>
        <w:tc>
          <w:tcPr>
            <w:tcW w:w="810" w:type="dxa"/>
            <w:tcBorders>
              <w:top w:val="single" w:sz="8" w:space="0" w:color="auto"/>
              <w:left w:val="nil"/>
              <w:bottom w:val="single" w:sz="8" w:space="0" w:color="auto"/>
              <w:right w:val="single" w:sz="8" w:space="0" w:color="auto"/>
            </w:tcBorders>
          </w:tcPr>
          <w:p w14:paraId="2C4FB52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8E50ED5" w14:textId="77777777"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676B24E"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2A34BA1"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14:paraId="6D992B8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14:paraId="4A9D9043" w14:textId="77777777" w:rsidTr="00D930B5">
        <w:trPr>
          <w:trHeight w:val="304"/>
        </w:trPr>
        <w:tc>
          <w:tcPr>
            <w:tcW w:w="1300" w:type="dxa"/>
            <w:tcBorders>
              <w:top w:val="single" w:sz="8" w:space="0" w:color="auto"/>
              <w:left w:val="single" w:sz="8" w:space="0" w:color="auto"/>
              <w:bottom w:val="single" w:sz="8" w:space="0" w:color="auto"/>
              <w:right w:val="single" w:sz="8" w:space="0" w:color="auto"/>
            </w:tcBorders>
          </w:tcPr>
          <w:p w14:paraId="29857819"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220-10</w:t>
            </w:r>
          </w:p>
        </w:tc>
        <w:tc>
          <w:tcPr>
            <w:tcW w:w="810" w:type="dxa"/>
            <w:tcBorders>
              <w:top w:val="single" w:sz="8" w:space="0" w:color="auto"/>
              <w:left w:val="nil"/>
              <w:bottom w:val="single" w:sz="8" w:space="0" w:color="auto"/>
              <w:right w:val="single" w:sz="8" w:space="0" w:color="auto"/>
            </w:tcBorders>
          </w:tcPr>
          <w:p w14:paraId="005D14AD"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DEEF02A" w14:textId="77777777"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280416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D598223"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Adverse Drug Reaction (ADR</w:t>
            </w:r>
            <w:r w:rsidRPr="004D750B">
              <w:rPr>
                <w:rFonts w:eastAsia="Times New Roman"/>
                <w:color w:val="000000"/>
                <w:szCs w:val="24"/>
                <w:lang w:val="en-CA" w:eastAsia="en-CA"/>
              </w:rPr>
              <w:t>) Overview</w:t>
            </w:r>
          </w:p>
        </w:tc>
        <w:tc>
          <w:tcPr>
            <w:tcW w:w="1980" w:type="dxa"/>
            <w:tcBorders>
              <w:top w:val="nil"/>
              <w:left w:val="single" w:sz="8" w:space="0" w:color="auto"/>
              <w:bottom w:val="single" w:sz="8" w:space="0" w:color="auto"/>
              <w:right w:val="single" w:sz="8" w:space="0" w:color="auto"/>
            </w:tcBorders>
          </w:tcPr>
          <w:p w14:paraId="5DE2387A" w14:textId="77777777" w:rsidR="00BA0AA1" w:rsidRDefault="00BA0AA1" w:rsidP="00D930B5">
            <w:r w:rsidRPr="005C6223">
              <w:t>None</w:t>
            </w:r>
          </w:p>
        </w:tc>
      </w:tr>
      <w:tr w:rsidR="00BA0AA1" w:rsidRPr="004D750B" w14:paraId="361E1E1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9B4426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220-20</w:t>
            </w:r>
          </w:p>
        </w:tc>
        <w:tc>
          <w:tcPr>
            <w:tcW w:w="810" w:type="dxa"/>
            <w:tcBorders>
              <w:top w:val="single" w:sz="8" w:space="0" w:color="auto"/>
              <w:left w:val="nil"/>
              <w:bottom w:val="single" w:sz="8" w:space="0" w:color="auto"/>
              <w:right w:val="single" w:sz="8" w:space="0" w:color="auto"/>
            </w:tcBorders>
          </w:tcPr>
          <w:p w14:paraId="3364C1D0" w14:textId="77777777"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B6C1238" w14:textId="77777777"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C03B70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591425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Clinical Trial Adverse Drug Reactions</w:t>
            </w:r>
          </w:p>
        </w:tc>
        <w:tc>
          <w:tcPr>
            <w:tcW w:w="1980" w:type="dxa"/>
            <w:tcBorders>
              <w:top w:val="nil"/>
              <w:left w:val="single" w:sz="8" w:space="0" w:color="auto"/>
              <w:bottom w:val="single" w:sz="8" w:space="0" w:color="auto"/>
              <w:right w:val="single" w:sz="8" w:space="0" w:color="auto"/>
            </w:tcBorders>
          </w:tcPr>
          <w:p w14:paraId="60ABB3D0" w14:textId="77777777" w:rsidR="00BA0AA1" w:rsidRDefault="00BA0AA1" w:rsidP="00D930B5">
            <w:r w:rsidRPr="005C6223">
              <w:t>None</w:t>
            </w:r>
          </w:p>
        </w:tc>
      </w:tr>
      <w:tr w:rsidR="00BA0AA1" w:rsidRPr="004D750B" w14:paraId="6374CE99" w14:textId="77777777" w:rsidTr="00D930B5">
        <w:trPr>
          <w:trHeight w:val="329"/>
        </w:trPr>
        <w:tc>
          <w:tcPr>
            <w:tcW w:w="1300" w:type="dxa"/>
            <w:tcBorders>
              <w:top w:val="single" w:sz="8" w:space="0" w:color="auto"/>
              <w:left w:val="single" w:sz="8" w:space="0" w:color="auto"/>
              <w:bottom w:val="single" w:sz="8" w:space="0" w:color="auto"/>
              <w:right w:val="single" w:sz="8" w:space="0" w:color="auto"/>
            </w:tcBorders>
          </w:tcPr>
          <w:p w14:paraId="3C74FE9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220-30</w:t>
            </w:r>
          </w:p>
        </w:tc>
        <w:tc>
          <w:tcPr>
            <w:tcW w:w="810" w:type="dxa"/>
            <w:tcBorders>
              <w:top w:val="single" w:sz="8" w:space="0" w:color="auto"/>
              <w:left w:val="nil"/>
              <w:bottom w:val="single" w:sz="8" w:space="0" w:color="auto"/>
              <w:right w:val="single" w:sz="8" w:space="0" w:color="auto"/>
            </w:tcBorders>
          </w:tcPr>
          <w:p w14:paraId="6F56F2F0" w14:textId="77777777"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5B2E176" w14:textId="77777777"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A806AD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B90C25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Less Common Clinical Tr</w:t>
            </w:r>
            <w:r>
              <w:rPr>
                <w:rFonts w:eastAsia="Times New Roman"/>
                <w:color w:val="000000"/>
                <w:szCs w:val="24"/>
                <w:lang w:val="en-CA" w:eastAsia="en-CA"/>
              </w:rPr>
              <w:t>ial Adverse Drug Reactions</w:t>
            </w:r>
          </w:p>
        </w:tc>
        <w:tc>
          <w:tcPr>
            <w:tcW w:w="1980" w:type="dxa"/>
            <w:tcBorders>
              <w:top w:val="nil"/>
              <w:left w:val="single" w:sz="8" w:space="0" w:color="auto"/>
              <w:bottom w:val="single" w:sz="8" w:space="0" w:color="auto"/>
              <w:right w:val="single" w:sz="8" w:space="0" w:color="auto"/>
            </w:tcBorders>
          </w:tcPr>
          <w:p w14:paraId="5B7CF2A0" w14:textId="77777777" w:rsidR="00BA0AA1" w:rsidRDefault="00BA0AA1" w:rsidP="00D930B5">
            <w:r w:rsidRPr="005C6223">
              <w:t>None</w:t>
            </w:r>
          </w:p>
        </w:tc>
      </w:tr>
      <w:tr w:rsidR="00BA0AA1" w:rsidRPr="004D750B" w14:paraId="19843A5C" w14:textId="77777777" w:rsidTr="00D930B5">
        <w:trPr>
          <w:trHeight w:val="329"/>
        </w:trPr>
        <w:tc>
          <w:tcPr>
            <w:tcW w:w="1300" w:type="dxa"/>
            <w:tcBorders>
              <w:top w:val="single" w:sz="8" w:space="0" w:color="auto"/>
              <w:left w:val="single" w:sz="8" w:space="0" w:color="auto"/>
              <w:bottom w:val="single" w:sz="8" w:space="0" w:color="auto"/>
              <w:right w:val="single" w:sz="8" w:space="0" w:color="auto"/>
            </w:tcBorders>
          </w:tcPr>
          <w:p w14:paraId="1326A1B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lastRenderedPageBreak/>
              <w:t>220-90</w:t>
            </w:r>
          </w:p>
        </w:tc>
        <w:tc>
          <w:tcPr>
            <w:tcW w:w="810" w:type="dxa"/>
            <w:tcBorders>
              <w:top w:val="single" w:sz="8" w:space="0" w:color="auto"/>
              <w:left w:val="nil"/>
              <w:bottom w:val="single" w:sz="8" w:space="0" w:color="auto"/>
              <w:right w:val="single" w:sz="8" w:space="0" w:color="auto"/>
            </w:tcBorders>
          </w:tcPr>
          <w:p w14:paraId="4C15E289"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EA0766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CEC8A44"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9813BF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Abnormal Laboratory Findings: Hematologic, Clinical Chemistry and other Quantitative Data</w:t>
            </w:r>
          </w:p>
        </w:tc>
        <w:tc>
          <w:tcPr>
            <w:tcW w:w="1980" w:type="dxa"/>
            <w:tcBorders>
              <w:top w:val="nil"/>
              <w:left w:val="single" w:sz="8" w:space="0" w:color="auto"/>
              <w:bottom w:val="single" w:sz="8" w:space="0" w:color="auto"/>
              <w:right w:val="single" w:sz="8" w:space="0" w:color="auto"/>
            </w:tcBorders>
          </w:tcPr>
          <w:p w14:paraId="7DE6C79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14:paraId="75B3FB4D" w14:textId="77777777" w:rsidTr="00D930B5">
        <w:trPr>
          <w:trHeight w:val="393"/>
        </w:trPr>
        <w:tc>
          <w:tcPr>
            <w:tcW w:w="1300" w:type="dxa"/>
            <w:tcBorders>
              <w:top w:val="single" w:sz="8" w:space="0" w:color="auto"/>
              <w:left w:val="single" w:sz="8" w:space="0" w:color="auto"/>
              <w:bottom w:val="single" w:sz="8" w:space="0" w:color="auto"/>
              <w:right w:val="single" w:sz="8" w:space="0" w:color="auto"/>
            </w:tcBorders>
          </w:tcPr>
          <w:p w14:paraId="00BFA5F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220-40</w:t>
            </w:r>
          </w:p>
        </w:tc>
        <w:tc>
          <w:tcPr>
            <w:tcW w:w="810" w:type="dxa"/>
            <w:tcBorders>
              <w:top w:val="single" w:sz="8" w:space="0" w:color="auto"/>
              <w:left w:val="nil"/>
              <w:bottom w:val="single" w:sz="8" w:space="0" w:color="auto"/>
              <w:right w:val="single" w:sz="8" w:space="0" w:color="auto"/>
            </w:tcBorders>
          </w:tcPr>
          <w:p w14:paraId="534F3765" w14:textId="77777777"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10CF3C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8F14003"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A316C5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Abnormal Hematologic And Clinical Chemistry Findings</w:t>
            </w:r>
          </w:p>
        </w:tc>
        <w:tc>
          <w:tcPr>
            <w:tcW w:w="1980" w:type="dxa"/>
            <w:tcBorders>
              <w:top w:val="nil"/>
              <w:left w:val="single" w:sz="8" w:space="0" w:color="auto"/>
              <w:bottom w:val="single" w:sz="8" w:space="0" w:color="auto"/>
              <w:right w:val="single" w:sz="8" w:space="0" w:color="auto"/>
            </w:tcBorders>
          </w:tcPr>
          <w:p w14:paraId="4515F064" w14:textId="77777777" w:rsidR="00BA0AA1" w:rsidRPr="004D750B" w:rsidRDefault="00BA0AA1" w:rsidP="00D930B5">
            <w:pPr>
              <w:rPr>
                <w:rFonts w:eastAsia="Times New Roman"/>
                <w:color w:val="000000"/>
                <w:szCs w:val="24"/>
                <w:lang w:val="en-CA" w:eastAsia="en-CA"/>
              </w:rPr>
            </w:pPr>
            <w:r w:rsidRPr="0007308D">
              <w:t>None</w:t>
            </w:r>
          </w:p>
        </w:tc>
      </w:tr>
      <w:tr w:rsidR="00BA0AA1" w:rsidRPr="004D750B" w14:paraId="5013BD49" w14:textId="77777777" w:rsidTr="00D930B5">
        <w:trPr>
          <w:trHeight w:val="393"/>
        </w:trPr>
        <w:tc>
          <w:tcPr>
            <w:tcW w:w="1300" w:type="dxa"/>
            <w:tcBorders>
              <w:top w:val="single" w:sz="8" w:space="0" w:color="auto"/>
              <w:left w:val="single" w:sz="8" w:space="0" w:color="auto"/>
              <w:bottom w:val="single" w:sz="8" w:space="0" w:color="auto"/>
              <w:right w:val="single" w:sz="8" w:space="0" w:color="auto"/>
            </w:tcBorders>
          </w:tcPr>
          <w:p w14:paraId="14BCA40C"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220-100</w:t>
            </w:r>
          </w:p>
        </w:tc>
        <w:tc>
          <w:tcPr>
            <w:tcW w:w="810" w:type="dxa"/>
            <w:tcBorders>
              <w:top w:val="single" w:sz="8" w:space="0" w:color="auto"/>
              <w:left w:val="nil"/>
              <w:bottom w:val="single" w:sz="8" w:space="0" w:color="auto"/>
              <w:right w:val="single" w:sz="8" w:space="0" w:color="auto"/>
            </w:tcBorders>
          </w:tcPr>
          <w:p w14:paraId="23EE2991"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2BD64E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6D51231"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727A99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Clinical Trial Adverse Reactions (Pediatrics)</w:t>
            </w:r>
          </w:p>
        </w:tc>
        <w:tc>
          <w:tcPr>
            <w:tcW w:w="1980" w:type="dxa"/>
            <w:tcBorders>
              <w:top w:val="nil"/>
              <w:left w:val="single" w:sz="8" w:space="0" w:color="auto"/>
              <w:bottom w:val="single" w:sz="8" w:space="0" w:color="auto"/>
              <w:right w:val="single" w:sz="8" w:space="0" w:color="auto"/>
            </w:tcBorders>
          </w:tcPr>
          <w:p w14:paraId="37A1AA6C"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14:paraId="2876691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051815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220-50</w:t>
            </w:r>
          </w:p>
        </w:tc>
        <w:tc>
          <w:tcPr>
            <w:tcW w:w="810" w:type="dxa"/>
            <w:tcBorders>
              <w:top w:val="single" w:sz="8" w:space="0" w:color="auto"/>
              <w:left w:val="nil"/>
              <w:bottom w:val="single" w:sz="8" w:space="0" w:color="auto"/>
              <w:right w:val="single" w:sz="8" w:space="0" w:color="auto"/>
            </w:tcBorders>
          </w:tcPr>
          <w:p w14:paraId="71DCE9E8" w14:textId="77777777" w:rsidR="00BA0AA1" w:rsidRDefault="00BA0AA1" w:rsidP="00D930B5">
            <w:r w:rsidRPr="007809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30665A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776F25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93AD2C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Post-Market Adverse Drug Reactions</w:t>
            </w:r>
          </w:p>
        </w:tc>
        <w:tc>
          <w:tcPr>
            <w:tcW w:w="1980" w:type="dxa"/>
            <w:tcBorders>
              <w:top w:val="nil"/>
              <w:left w:val="single" w:sz="8" w:space="0" w:color="auto"/>
              <w:bottom w:val="single" w:sz="8" w:space="0" w:color="auto"/>
              <w:right w:val="single" w:sz="8" w:space="0" w:color="auto"/>
            </w:tcBorders>
          </w:tcPr>
          <w:p w14:paraId="40B630AE" w14:textId="77777777" w:rsidR="00BA0AA1" w:rsidRPr="004D750B" w:rsidRDefault="00BA0AA1" w:rsidP="00D930B5">
            <w:pPr>
              <w:rPr>
                <w:rFonts w:eastAsia="Times New Roman"/>
                <w:color w:val="000000"/>
                <w:szCs w:val="24"/>
                <w:lang w:val="en-CA" w:eastAsia="en-CA"/>
              </w:rPr>
            </w:pPr>
            <w:r w:rsidRPr="0007308D">
              <w:t>None</w:t>
            </w:r>
          </w:p>
        </w:tc>
      </w:tr>
      <w:tr w:rsidR="00BA0AA1" w:rsidRPr="004D750B" w14:paraId="02B8931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1AB589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w:t>
            </w:r>
          </w:p>
        </w:tc>
        <w:tc>
          <w:tcPr>
            <w:tcW w:w="810" w:type="dxa"/>
            <w:tcBorders>
              <w:top w:val="single" w:sz="8" w:space="0" w:color="auto"/>
              <w:left w:val="nil"/>
              <w:bottom w:val="single" w:sz="8" w:space="0" w:color="auto"/>
              <w:right w:val="single" w:sz="8" w:space="0" w:color="auto"/>
            </w:tcBorders>
          </w:tcPr>
          <w:p w14:paraId="0571CD7B"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9E4A57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3ADF3B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36BB9F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 Interactions</w:t>
            </w:r>
          </w:p>
        </w:tc>
        <w:tc>
          <w:tcPr>
            <w:tcW w:w="1980" w:type="dxa"/>
            <w:tcBorders>
              <w:top w:val="nil"/>
              <w:left w:val="single" w:sz="8" w:space="0" w:color="auto"/>
              <w:bottom w:val="single" w:sz="8" w:space="0" w:color="auto"/>
              <w:right w:val="single" w:sz="8" w:space="0" w:color="auto"/>
            </w:tcBorders>
          </w:tcPr>
          <w:p w14:paraId="66CA8761" w14:textId="77777777" w:rsidR="00BA0AA1" w:rsidRDefault="00BA0AA1" w:rsidP="00D930B5">
            <w:r w:rsidRPr="00554C01">
              <w:t>None</w:t>
            </w:r>
          </w:p>
        </w:tc>
      </w:tr>
      <w:tr w:rsidR="00BA0AA1" w:rsidRPr="004D750B" w14:paraId="0B30E3B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DEFC70C"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660</w:t>
            </w:r>
          </w:p>
        </w:tc>
        <w:tc>
          <w:tcPr>
            <w:tcW w:w="810" w:type="dxa"/>
            <w:tcBorders>
              <w:top w:val="single" w:sz="8" w:space="0" w:color="auto"/>
              <w:left w:val="nil"/>
              <w:bottom w:val="single" w:sz="8" w:space="0" w:color="auto"/>
              <w:right w:val="single" w:sz="8" w:space="0" w:color="auto"/>
            </w:tcBorders>
          </w:tcPr>
          <w:p w14:paraId="72B41490"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185DD2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78249A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C51859C" w14:textId="77777777" w:rsidR="00BA0AA1" w:rsidRPr="004D750B" w:rsidRDefault="00BA0AA1" w:rsidP="00D930B5">
            <w:pPr>
              <w:rPr>
                <w:rFonts w:eastAsia="Times New Roman"/>
                <w:color w:val="000000"/>
                <w:szCs w:val="24"/>
                <w:lang w:val="en-CA" w:eastAsia="en-CA"/>
              </w:rPr>
            </w:pPr>
            <w:r>
              <w:t>Serious Drug Interactions Box</w:t>
            </w:r>
          </w:p>
        </w:tc>
        <w:tc>
          <w:tcPr>
            <w:tcW w:w="1980" w:type="dxa"/>
            <w:tcBorders>
              <w:top w:val="nil"/>
              <w:left w:val="single" w:sz="8" w:space="0" w:color="auto"/>
              <w:bottom w:val="single" w:sz="8" w:space="0" w:color="auto"/>
              <w:right w:val="single" w:sz="8" w:space="0" w:color="auto"/>
            </w:tcBorders>
          </w:tcPr>
          <w:p w14:paraId="4E7F7824" w14:textId="77777777" w:rsidR="00BA0AA1" w:rsidRDefault="00BA0AA1" w:rsidP="00D930B5">
            <w:r w:rsidRPr="00554C01">
              <w:t>None</w:t>
            </w:r>
          </w:p>
        </w:tc>
      </w:tr>
      <w:tr w:rsidR="00BA0AA1" w:rsidRPr="004D750B" w14:paraId="76CE564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D9BE0F4"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230-80</w:t>
            </w:r>
          </w:p>
        </w:tc>
        <w:tc>
          <w:tcPr>
            <w:tcW w:w="810" w:type="dxa"/>
            <w:tcBorders>
              <w:top w:val="single" w:sz="8" w:space="0" w:color="auto"/>
              <w:left w:val="nil"/>
              <w:bottom w:val="single" w:sz="8" w:space="0" w:color="auto"/>
              <w:right w:val="single" w:sz="8" w:space="0" w:color="auto"/>
            </w:tcBorders>
          </w:tcPr>
          <w:p w14:paraId="1011E0D0"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8EA3BE5"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D0879B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9330E50" w14:textId="77777777" w:rsidR="00BA0AA1" w:rsidRPr="004D750B" w:rsidRDefault="00BA0AA1" w:rsidP="00D930B5">
            <w:pPr>
              <w:rPr>
                <w:rFonts w:eastAsia="Times New Roman"/>
                <w:color w:val="000000"/>
                <w:szCs w:val="24"/>
                <w:lang w:eastAsia="en-CA"/>
              </w:rPr>
            </w:pPr>
            <w:r>
              <w:rPr>
                <w:rFonts w:eastAsia="Times New Roman"/>
                <w:color w:val="000000"/>
                <w:szCs w:val="24"/>
                <w:lang w:eastAsia="en-CA"/>
              </w:rPr>
              <w:t>Overview</w:t>
            </w:r>
          </w:p>
        </w:tc>
        <w:tc>
          <w:tcPr>
            <w:tcW w:w="1980" w:type="dxa"/>
            <w:tcBorders>
              <w:top w:val="nil"/>
              <w:left w:val="single" w:sz="8" w:space="0" w:color="auto"/>
              <w:bottom w:val="single" w:sz="8" w:space="0" w:color="auto"/>
              <w:right w:val="single" w:sz="8" w:space="0" w:color="auto"/>
            </w:tcBorders>
          </w:tcPr>
          <w:p w14:paraId="36B91E5B" w14:textId="77777777" w:rsidR="00BA0AA1" w:rsidRDefault="00BA0AA1" w:rsidP="00D930B5">
            <w:r w:rsidRPr="00554C01">
              <w:t>None</w:t>
            </w:r>
          </w:p>
        </w:tc>
      </w:tr>
      <w:tr w:rsidR="00BA0AA1" w:rsidRPr="004D750B" w14:paraId="60E64F0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4D1F8F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230-10</w:t>
            </w:r>
          </w:p>
        </w:tc>
        <w:tc>
          <w:tcPr>
            <w:tcW w:w="810" w:type="dxa"/>
            <w:tcBorders>
              <w:top w:val="single" w:sz="8" w:space="0" w:color="auto"/>
              <w:left w:val="nil"/>
              <w:bottom w:val="single" w:sz="8" w:space="0" w:color="auto"/>
              <w:right w:val="single" w:sz="8" w:space="0" w:color="auto"/>
            </w:tcBorders>
          </w:tcPr>
          <w:p w14:paraId="664883FA"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6FBF7C6"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B5D144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CDF241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Drug-Drug Interactions</w:t>
            </w:r>
          </w:p>
        </w:tc>
        <w:tc>
          <w:tcPr>
            <w:tcW w:w="1980" w:type="dxa"/>
            <w:tcBorders>
              <w:top w:val="nil"/>
              <w:left w:val="single" w:sz="8" w:space="0" w:color="auto"/>
              <w:bottom w:val="single" w:sz="8" w:space="0" w:color="auto"/>
              <w:right w:val="single" w:sz="8" w:space="0" w:color="auto"/>
            </w:tcBorders>
          </w:tcPr>
          <w:p w14:paraId="6777257E" w14:textId="77777777" w:rsidR="00BA0AA1" w:rsidRDefault="00BA0AA1" w:rsidP="00D930B5">
            <w:r w:rsidRPr="00554C01">
              <w:t>None</w:t>
            </w:r>
          </w:p>
        </w:tc>
      </w:tr>
      <w:tr w:rsidR="00BA0AA1" w:rsidRPr="004D750B" w14:paraId="607DA53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E71B95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230-20</w:t>
            </w:r>
          </w:p>
        </w:tc>
        <w:tc>
          <w:tcPr>
            <w:tcW w:w="810" w:type="dxa"/>
            <w:tcBorders>
              <w:top w:val="single" w:sz="8" w:space="0" w:color="auto"/>
              <w:left w:val="nil"/>
              <w:bottom w:val="single" w:sz="8" w:space="0" w:color="auto"/>
              <w:right w:val="single" w:sz="8" w:space="0" w:color="auto"/>
            </w:tcBorders>
          </w:tcPr>
          <w:p w14:paraId="6BE058F5"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8C18FBD" w14:textId="77777777"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4B40C5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A49644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Drug-Food Interactions</w:t>
            </w:r>
          </w:p>
        </w:tc>
        <w:tc>
          <w:tcPr>
            <w:tcW w:w="1980" w:type="dxa"/>
            <w:tcBorders>
              <w:top w:val="nil"/>
              <w:left w:val="single" w:sz="8" w:space="0" w:color="auto"/>
              <w:bottom w:val="single" w:sz="8" w:space="0" w:color="auto"/>
              <w:right w:val="single" w:sz="8" w:space="0" w:color="auto"/>
            </w:tcBorders>
          </w:tcPr>
          <w:p w14:paraId="0C98E45E" w14:textId="77777777" w:rsidR="00BA0AA1" w:rsidRDefault="00BA0AA1" w:rsidP="00D930B5">
            <w:r w:rsidRPr="00554C01">
              <w:t>None</w:t>
            </w:r>
          </w:p>
        </w:tc>
      </w:tr>
      <w:tr w:rsidR="00BA0AA1" w:rsidRPr="004D750B" w14:paraId="1511B4C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F3727B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230-30</w:t>
            </w:r>
          </w:p>
        </w:tc>
        <w:tc>
          <w:tcPr>
            <w:tcW w:w="810" w:type="dxa"/>
            <w:tcBorders>
              <w:top w:val="single" w:sz="8" w:space="0" w:color="auto"/>
              <w:left w:val="nil"/>
              <w:bottom w:val="single" w:sz="8" w:space="0" w:color="auto"/>
              <w:right w:val="single" w:sz="8" w:space="0" w:color="auto"/>
            </w:tcBorders>
          </w:tcPr>
          <w:p w14:paraId="11FC3675"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3C1F435" w14:textId="77777777"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2C2569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480C7A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Drug-Herb Interactions</w:t>
            </w:r>
          </w:p>
        </w:tc>
        <w:tc>
          <w:tcPr>
            <w:tcW w:w="1980" w:type="dxa"/>
            <w:tcBorders>
              <w:top w:val="nil"/>
              <w:left w:val="single" w:sz="8" w:space="0" w:color="auto"/>
              <w:bottom w:val="single" w:sz="8" w:space="0" w:color="auto"/>
              <w:right w:val="single" w:sz="8" w:space="0" w:color="auto"/>
            </w:tcBorders>
          </w:tcPr>
          <w:p w14:paraId="1B793C79" w14:textId="77777777" w:rsidR="00BA0AA1" w:rsidRDefault="00BA0AA1" w:rsidP="00D930B5">
            <w:r w:rsidRPr="00554C01">
              <w:t>None</w:t>
            </w:r>
          </w:p>
        </w:tc>
      </w:tr>
      <w:tr w:rsidR="00BA0AA1" w:rsidRPr="004D750B" w14:paraId="297FF2A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3508FA1"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230-40</w:t>
            </w:r>
          </w:p>
        </w:tc>
        <w:tc>
          <w:tcPr>
            <w:tcW w:w="810" w:type="dxa"/>
            <w:tcBorders>
              <w:top w:val="single" w:sz="8" w:space="0" w:color="auto"/>
              <w:left w:val="nil"/>
              <w:bottom w:val="single" w:sz="8" w:space="0" w:color="auto"/>
              <w:right w:val="single" w:sz="8" w:space="0" w:color="auto"/>
            </w:tcBorders>
          </w:tcPr>
          <w:p w14:paraId="24A2F7D2"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B09EF16" w14:textId="77777777"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725D08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0BD5AA1"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 xml:space="preserve">Drug-Laboratory </w:t>
            </w:r>
            <w:r>
              <w:rPr>
                <w:rFonts w:eastAsia="Times New Roman"/>
                <w:color w:val="000000"/>
                <w:szCs w:val="24"/>
                <w:lang w:val="en-CA" w:eastAsia="en-CA"/>
              </w:rPr>
              <w:t xml:space="preserve">Test </w:t>
            </w:r>
            <w:r w:rsidRPr="004D750B">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14:paraId="6B4AA3EF" w14:textId="77777777" w:rsidR="00BA0AA1" w:rsidRDefault="00BA0AA1" w:rsidP="00D930B5">
            <w:r w:rsidRPr="00554C01">
              <w:t>None</w:t>
            </w:r>
          </w:p>
        </w:tc>
      </w:tr>
      <w:tr w:rsidR="00BA0AA1" w:rsidRPr="004D750B" w14:paraId="4C20FC5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C8D8B39"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230-50</w:t>
            </w:r>
          </w:p>
        </w:tc>
        <w:tc>
          <w:tcPr>
            <w:tcW w:w="810" w:type="dxa"/>
            <w:tcBorders>
              <w:top w:val="single" w:sz="8" w:space="0" w:color="auto"/>
              <w:left w:val="nil"/>
              <w:bottom w:val="single" w:sz="8" w:space="0" w:color="auto"/>
              <w:right w:val="single" w:sz="8" w:space="0" w:color="auto"/>
            </w:tcBorders>
          </w:tcPr>
          <w:p w14:paraId="4D22E246"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E4F65BB" w14:textId="77777777"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6FE89A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DF3B9E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Drug-Lifestyle Interactions</w:t>
            </w:r>
          </w:p>
        </w:tc>
        <w:tc>
          <w:tcPr>
            <w:tcW w:w="1980" w:type="dxa"/>
            <w:tcBorders>
              <w:top w:val="nil"/>
              <w:left w:val="single" w:sz="8" w:space="0" w:color="auto"/>
              <w:bottom w:val="single" w:sz="8" w:space="0" w:color="auto"/>
              <w:right w:val="single" w:sz="8" w:space="0" w:color="auto"/>
            </w:tcBorders>
          </w:tcPr>
          <w:p w14:paraId="0A2F1ABA" w14:textId="77777777" w:rsidR="00BA0AA1" w:rsidRDefault="00BA0AA1" w:rsidP="00D930B5">
            <w:r w:rsidRPr="00554C01">
              <w:t>None</w:t>
            </w:r>
          </w:p>
        </w:tc>
      </w:tr>
      <w:tr w:rsidR="00BA0AA1" w:rsidRPr="004D750B" w14:paraId="3819F05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87DFE09"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w:t>
            </w:r>
          </w:p>
        </w:tc>
        <w:tc>
          <w:tcPr>
            <w:tcW w:w="810" w:type="dxa"/>
            <w:tcBorders>
              <w:top w:val="single" w:sz="8" w:space="0" w:color="auto"/>
              <w:left w:val="nil"/>
              <w:bottom w:val="single" w:sz="8" w:space="0" w:color="auto"/>
              <w:right w:val="single" w:sz="8" w:space="0" w:color="auto"/>
            </w:tcBorders>
          </w:tcPr>
          <w:p w14:paraId="048763FC"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9135D50"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6EFAAB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3741FF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Dosage And Administration</w:t>
            </w:r>
          </w:p>
        </w:tc>
        <w:tc>
          <w:tcPr>
            <w:tcW w:w="1980" w:type="dxa"/>
            <w:tcBorders>
              <w:top w:val="nil"/>
              <w:left w:val="single" w:sz="8" w:space="0" w:color="auto"/>
              <w:bottom w:val="single" w:sz="8" w:space="0" w:color="auto"/>
              <w:right w:val="single" w:sz="8" w:space="0" w:color="auto"/>
            </w:tcBorders>
          </w:tcPr>
          <w:p w14:paraId="58FB3480" w14:textId="77777777" w:rsidR="00BA0AA1" w:rsidRDefault="00BA0AA1" w:rsidP="00D930B5">
            <w:r w:rsidRPr="001F3C7C">
              <w:t>None</w:t>
            </w:r>
          </w:p>
        </w:tc>
      </w:tr>
      <w:tr w:rsidR="00BA0AA1" w:rsidRPr="004D750B" w14:paraId="18BE367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624F06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240-10</w:t>
            </w:r>
          </w:p>
        </w:tc>
        <w:tc>
          <w:tcPr>
            <w:tcW w:w="810" w:type="dxa"/>
            <w:tcBorders>
              <w:top w:val="single" w:sz="8" w:space="0" w:color="auto"/>
              <w:left w:val="nil"/>
              <w:bottom w:val="single" w:sz="8" w:space="0" w:color="auto"/>
              <w:right w:val="single" w:sz="8" w:space="0" w:color="auto"/>
            </w:tcBorders>
          </w:tcPr>
          <w:p w14:paraId="62284463"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DD46C0C"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941D94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E397F9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Dosing Considerations</w:t>
            </w:r>
          </w:p>
        </w:tc>
        <w:tc>
          <w:tcPr>
            <w:tcW w:w="1980" w:type="dxa"/>
            <w:tcBorders>
              <w:top w:val="nil"/>
              <w:left w:val="single" w:sz="8" w:space="0" w:color="auto"/>
              <w:bottom w:val="single" w:sz="8" w:space="0" w:color="auto"/>
              <w:right w:val="single" w:sz="8" w:space="0" w:color="auto"/>
            </w:tcBorders>
          </w:tcPr>
          <w:p w14:paraId="4EE094ED" w14:textId="77777777" w:rsidR="00BA0AA1" w:rsidRDefault="00BA0AA1" w:rsidP="00D930B5">
            <w:r w:rsidRPr="001F3C7C">
              <w:t>None</w:t>
            </w:r>
          </w:p>
        </w:tc>
      </w:tr>
      <w:tr w:rsidR="00BA0AA1" w:rsidRPr="004D750B" w14:paraId="4CC91B0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43C626C"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14:paraId="2B98B85B"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CE53CD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15C16B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4E13C8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14:paraId="2FDD030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w:t>
            </w:r>
            <w:ins w:id="656" w:author="pbx" w:date="2017-12-12T18:04:00Z">
              <w:r w:rsidR="009D25B1">
                <w:rPr>
                  <w:rFonts w:eastAsia="Times New Roman"/>
                  <w:color w:val="000000"/>
                  <w:szCs w:val="24"/>
                  <w:lang w:val="en-CA" w:eastAsia="en-CA"/>
                </w:rPr>
                <w:t>, 9</w:t>
              </w:r>
            </w:ins>
          </w:p>
        </w:tc>
      </w:tr>
      <w:tr w:rsidR="00BA0AA1" w:rsidRPr="004D750B" w14:paraId="16BA73A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A1E90F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14:paraId="61AC4120"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84B49F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B6113F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647F461"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14:paraId="1176D447" w14:textId="77777777" w:rsidR="00BA0AA1" w:rsidRDefault="00BA0AA1" w:rsidP="00D930B5">
            <w:r w:rsidRPr="00742A36">
              <w:rPr>
                <w:rFonts w:eastAsia="Times New Roman"/>
                <w:color w:val="000000"/>
                <w:szCs w:val="24"/>
                <w:lang w:val="en-CA" w:eastAsia="en-CA"/>
              </w:rPr>
              <w:t>Only applicable to: 4</w:t>
            </w:r>
            <w:ins w:id="657" w:author="pbx" w:date="2017-12-12T18:04:00Z">
              <w:r w:rsidR="009D25B1">
                <w:rPr>
                  <w:rFonts w:eastAsia="Times New Roman"/>
                  <w:color w:val="000000"/>
                  <w:szCs w:val="24"/>
                  <w:lang w:val="en-CA" w:eastAsia="en-CA"/>
                </w:rPr>
                <w:t>, 9</w:t>
              </w:r>
            </w:ins>
          </w:p>
        </w:tc>
      </w:tr>
      <w:tr w:rsidR="00BA0AA1" w:rsidRPr="004D750B" w14:paraId="33CA7D1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9F26DB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14:paraId="34679584"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4DFBDD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682FFF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AA2107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Instructions for Preparation and Use</w:t>
            </w:r>
          </w:p>
        </w:tc>
        <w:tc>
          <w:tcPr>
            <w:tcW w:w="1980" w:type="dxa"/>
            <w:tcBorders>
              <w:top w:val="nil"/>
              <w:left w:val="single" w:sz="8" w:space="0" w:color="auto"/>
              <w:bottom w:val="single" w:sz="8" w:space="0" w:color="auto"/>
              <w:right w:val="single" w:sz="8" w:space="0" w:color="auto"/>
            </w:tcBorders>
          </w:tcPr>
          <w:p w14:paraId="765EF42E" w14:textId="77777777" w:rsidR="00BA0AA1" w:rsidRDefault="00BA0AA1" w:rsidP="00D930B5">
            <w:r w:rsidRPr="00742A36">
              <w:rPr>
                <w:rFonts w:eastAsia="Times New Roman"/>
                <w:color w:val="000000"/>
                <w:szCs w:val="24"/>
                <w:lang w:val="en-CA" w:eastAsia="en-CA"/>
              </w:rPr>
              <w:t>Only applicable to: 4</w:t>
            </w:r>
            <w:ins w:id="658" w:author="pbx" w:date="2017-12-12T18:04:00Z">
              <w:r w:rsidR="009D25B1">
                <w:rPr>
                  <w:rFonts w:eastAsia="Times New Roman"/>
                  <w:color w:val="000000"/>
                  <w:szCs w:val="24"/>
                  <w:lang w:val="en-CA" w:eastAsia="en-CA"/>
                </w:rPr>
                <w:t>, 9</w:t>
              </w:r>
            </w:ins>
          </w:p>
        </w:tc>
      </w:tr>
      <w:tr w:rsidR="00BA0AA1" w:rsidRPr="004D750B" w14:paraId="3035A4E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A2D1F2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14:paraId="301253BF"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A23A20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40B9FA3"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CF819C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Directions for Quality Control</w:t>
            </w:r>
          </w:p>
        </w:tc>
        <w:tc>
          <w:tcPr>
            <w:tcW w:w="1980" w:type="dxa"/>
            <w:tcBorders>
              <w:top w:val="nil"/>
              <w:left w:val="single" w:sz="8" w:space="0" w:color="auto"/>
              <w:bottom w:val="single" w:sz="8" w:space="0" w:color="auto"/>
              <w:right w:val="single" w:sz="8" w:space="0" w:color="auto"/>
            </w:tcBorders>
          </w:tcPr>
          <w:p w14:paraId="3502319A" w14:textId="77777777" w:rsidR="00BA0AA1" w:rsidRDefault="00BA0AA1" w:rsidP="00D930B5">
            <w:r w:rsidRPr="00742A36">
              <w:rPr>
                <w:rFonts w:eastAsia="Times New Roman"/>
                <w:color w:val="000000"/>
                <w:szCs w:val="24"/>
                <w:lang w:val="en-CA" w:eastAsia="en-CA"/>
              </w:rPr>
              <w:t>Only applicable to: 4</w:t>
            </w:r>
            <w:ins w:id="659" w:author="pbx" w:date="2017-12-12T18:04:00Z">
              <w:r w:rsidR="009D25B1">
                <w:rPr>
                  <w:rFonts w:eastAsia="Times New Roman"/>
                  <w:color w:val="000000"/>
                  <w:szCs w:val="24"/>
                  <w:lang w:val="en-CA" w:eastAsia="en-CA"/>
                </w:rPr>
                <w:t>, 9</w:t>
              </w:r>
            </w:ins>
          </w:p>
        </w:tc>
      </w:tr>
      <w:tr w:rsidR="00BA0AA1" w:rsidRPr="004D750B" w14:paraId="5A9B4959" w14:textId="77777777" w:rsidTr="00D930B5">
        <w:trPr>
          <w:trHeight w:val="313"/>
        </w:trPr>
        <w:tc>
          <w:tcPr>
            <w:tcW w:w="1300" w:type="dxa"/>
            <w:tcBorders>
              <w:top w:val="single" w:sz="8" w:space="0" w:color="auto"/>
              <w:left w:val="single" w:sz="8" w:space="0" w:color="auto"/>
              <w:bottom w:val="single" w:sz="8" w:space="0" w:color="auto"/>
              <w:right w:val="single" w:sz="8" w:space="0" w:color="auto"/>
            </w:tcBorders>
          </w:tcPr>
          <w:p w14:paraId="15042875"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240-20</w:t>
            </w:r>
          </w:p>
        </w:tc>
        <w:tc>
          <w:tcPr>
            <w:tcW w:w="810" w:type="dxa"/>
            <w:tcBorders>
              <w:top w:val="single" w:sz="8" w:space="0" w:color="auto"/>
              <w:left w:val="nil"/>
              <w:bottom w:val="single" w:sz="8" w:space="0" w:color="auto"/>
              <w:right w:val="single" w:sz="8" w:space="0" w:color="auto"/>
            </w:tcBorders>
          </w:tcPr>
          <w:p w14:paraId="5B90D19E"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DC66E5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083040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D3F2C6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Recommended Dose And Dosage Adjustment</w:t>
            </w:r>
          </w:p>
        </w:tc>
        <w:tc>
          <w:tcPr>
            <w:tcW w:w="1980" w:type="dxa"/>
            <w:tcBorders>
              <w:top w:val="nil"/>
              <w:left w:val="single" w:sz="8" w:space="0" w:color="auto"/>
              <w:bottom w:val="single" w:sz="8" w:space="0" w:color="auto"/>
              <w:right w:val="single" w:sz="8" w:space="0" w:color="auto"/>
            </w:tcBorders>
          </w:tcPr>
          <w:p w14:paraId="5B9768C6" w14:textId="77777777" w:rsidR="00BA0AA1" w:rsidRDefault="00BA0AA1" w:rsidP="00D930B5">
            <w:r w:rsidRPr="00B13543">
              <w:t>None</w:t>
            </w:r>
          </w:p>
        </w:tc>
      </w:tr>
      <w:tr w:rsidR="00BA0AA1" w:rsidRPr="004D750B" w14:paraId="5C02F77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259B7D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240-30</w:t>
            </w:r>
          </w:p>
        </w:tc>
        <w:tc>
          <w:tcPr>
            <w:tcW w:w="810" w:type="dxa"/>
            <w:tcBorders>
              <w:top w:val="single" w:sz="8" w:space="0" w:color="auto"/>
              <w:left w:val="nil"/>
              <w:bottom w:val="single" w:sz="8" w:space="0" w:color="auto"/>
              <w:right w:val="single" w:sz="8" w:space="0" w:color="auto"/>
            </w:tcBorders>
          </w:tcPr>
          <w:p w14:paraId="16EFA601"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2C02C7D"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1776CC3"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D9434E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14:paraId="39BE7E60" w14:textId="77777777" w:rsidR="00BA0AA1" w:rsidRDefault="00BA0AA1" w:rsidP="00D930B5">
            <w:r w:rsidRPr="00B13543">
              <w:t>None</w:t>
            </w:r>
          </w:p>
        </w:tc>
      </w:tr>
      <w:tr w:rsidR="00BA0AA1" w:rsidRPr="004D750B" w14:paraId="09FA443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8DCCB8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240-40</w:t>
            </w:r>
          </w:p>
        </w:tc>
        <w:tc>
          <w:tcPr>
            <w:tcW w:w="810" w:type="dxa"/>
            <w:tcBorders>
              <w:top w:val="single" w:sz="8" w:space="0" w:color="auto"/>
              <w:left w:val="nil"/>
              <w:bottom w:val="single" w:sz="8" w:space="0" w:color="auto"/>
              <w:right w:val="single" w:sz="8" w:space="0" w:color="auto"/>
            </w:tcBorders>
          </w:tcPr>
          <w:p w14:paraId="4979BDF5"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E7942D5"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D05D59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3E1125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Administration</w:t>
            </w:r>
          </w:p>
        </w:tc>
        <w:tc>
          <w:tcPr>
            <w:tcW w:w="1980" w:type="dxa"/>
            <w:tcBorders>
              <w:top w:val="nil"/>
              <w:left w:val="single" w:sz="8" w:space="0" w:color="auto"/>
              <w:bottom w:val="single" w:sz="8" w:space="0" w:color="auto"/>
              <w:right w:val="single" w:sz="8" w:space="0" w:color="auto"/>
            </w:tcBorders>
          </w:tcPr>
          <w:p w14:paraId="3C89B53A" w14:textId="77777777" w:rsidR="00BA0AA1" w:rsidRDefault="00BA0AA1" w:rsidP="00D930B5">
            <w:r w:rsidRPr="00B13543">
              <w:t>None</w:t>
            </w:r>
          </w:p>
        </w:tc>
      </w:tr>
      <w:tr w:rsidR="00BA0AA1" w:rsidRPr="004D750B" w14:paraId="7B16BB7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116E8A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240-50</w:t>
            </w:r>
          </w:p>
        </w:tc>
        <w:tc>
          <w:tcPr>
            <w:tcW w:w="810" w:type="dxa"/>
            <w:tcBorders>
              <w:top w:val="single" w:sz="8" w:space="0" w:color="auto"/>
              <w:left w:val="nil"/>
              <w:bottom w:val="single" w:sz="8" w:space="0" w:color="auto"/>
              <w:right w:val="single" w:sz="8" w:space="0" w:color="auto"/>
            </w:tcBorders>
          </w:tcPr>
          <w:p w14:paraId="46E79114"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CB57A44"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9205FE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A0C6C5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Reconstitution</w:t>
            </w:r>
          </w:p>
        </w:tc>
        <w:tc>
          <w:tcPr>
            <w:tcW w:w="1980" w:type="dxa"/>
            <w:tcBorders>
              <w:top w:val="nil"/>
              <w:left w:val="single" w:sz="8" w:space="0" w:color="auto"/>
              <w:bottom w:val="single" w:sz="8" w:space="0" w:color="auto"/>
              <w:right w:val="single" w:sz="8" w:space="0" w:color="auto"/>
            </w:tcBorders>
          </w:tcPr>
          <w:p w14:paraId="19A57218" w14:textId="77777777" w:rsidR="00BA0AA1" w:rsidRDefault="00BA0AA1" w:rsidP="00D930B5">
            <w:r w:rsidRPr="00B13543">
              <w:t>None</w:t>
            </w:r>
          </w:p>
        </w:tc>
      </w:tr>
      <w:tr w:rsidR="00BA0AA1" w:rsidRPr="004D750B" w14:paraId="164FD62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221A4C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240-5</w:t>
            </w:r>
            <w:r w:rsidRPr="004D750B">
              <w:rPr>
                <w:rFonts w:eastAsia="Times New Roman"/>
                <w:color w:val="000000"/>
                <w:szCs w:val="24"/>
                <w:lang w:val="en-CA" w:eastAsia="en-CA"/>
              </w:rPr>
              <w:t>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14:paraId="4FBB787A" w14:textId="77777777"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6609C8C5"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0680F5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321A4B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Oral Solutions</w:t>
            </w:r>
          </w:p>
        </w:tc>
        <w:tc>
          <w:tcPr>
            <w:tcW w:w="1980" w:type="dxa"/>
            <w:tcBorders>
              <w:top w:val="nil"/>
              <w:left w:val="single" w:sz="8" w:space="0" w:color="auto"/>
              <w:bottom w:val="single" w:sz="8" w:space="0" w:color="auto"/>
              <w:right w:val="single" w:sz="8" w:space="0" w:color="auto"/>
            </w:tcBorders>
          </w:tcPr>
          <w:p w14:paraId="4CB9FDF1" w14:textId="77777777" w:rsidR="00BA0AA1" w:rsidRDefault="00BA0AA1" w:rsidP="00D930B5">
            <w:r w:rsidRPr="00B13543">
              <w:t>None</w:t>
            </w:r>
          </w:p>
        </w:tc>
      </w:tr>
      <w:tr w:rsidR="00BA0AA1" w:rsidRPr="004D750B" w14:paraId="5F58E72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FD65FB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240-50-20</w:t>
            </w:r>
          </w:p>
        </w:tc>
        <w:tc>
          <w:tcPr>
            <w:tcW w:w="810" w:type="dxa"/>
            <w:tcBorders>
              <w:top w:val="single" w:sz="8" w:space="0" w:color="auto"/>
              <w:left w:val="nil"/>
              <w:bottom w:val="single" w:sz="8" w:space="0" w:color="auto"/>
              <w:right w:val="single" w:sz="8" w:space="0" w:color="auto"/>
            </w:tcBorders>
          </w:tcPr>
          <w:p w14:paraId="2E22E45F" w14:textId="77777777"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0B9FD1C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D3F7AC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756536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Parenteral Products</w:t>
            </w:r>
          </w:p>
        </w:tc>
        <w:tc>
          <w:tcPr>
            <w:tcW w:w="1980" w:type="dxa"/>
            <w:tcBorders>
              <w:top w:val="nil"/>
              <w:left w:val="single" w:sz="8" w:space="0" w:color="auto"/>
              <w:bottom w:val="single" w:sz="8" w:space="0" w:color="auto"/>
              <w:right w:val="single" w:sz="8" w:space="0" w:color="auto"/>
            </w:tcBorders>
          </w:tcPr>
          <w:p w14:paraId="25CA5CDA" w14:textId="77777777" w:rsidR="00BA0AA1" w:rsidRDefault="00BA0AA1" w:rsidP="00D930B5">
            <w:r w:rsidRPr="00B13543">
              <w:t>None</w:t>
            </w:r>
          </w:p>
        </w:tc>
      </w:tr>
      <w:tr w:rsidR="00BA0AA1" w:rsidRPr="004D750B" w14:paraId="64B337E4" w14:textId="77777777" w:rsidTr="00D930B5">
        <w:trPr>
          <w:trHeight w:val="330"/>
          <w:del w:id="660" w:author="pbx" w:date="2017-12-12T18:04:00Z"/>
        </w:trPr>
        <w:tc>
          <w:tcPr>
            <w:tcW w:w="1300" w:type="dxa"/>
            <w:tcBorders>
              <w:top w:val="single" w:sz="8" w:space="0" w:color="auto"/>
              <w:left w:val="single" w:sz="8" w:space="0" w:color="auto"/>
              <w:bottom w:val="single" w:sz="8" w:space="0" w:color="auto"/>
              <w:right w:val="single" w:sz="8" w:space="0" w:color="auto"/>
            </w:tcBorders>
          </w:tcPr>
          <w:p w14:paraId="18D4561E" w14:textId="77777777" w:rsidR="00BA0AA1" w:rsidRDefault="00BA0AA1" w:rsidP="00D930B5">
            <w:pPr>
              <w:spacing w:line="276" w:lineRule="auto"/>
              <w:rPr>
                <w:del w:id="661" w:author="pbx" w:date="2017-12-12T18:04:00Z"/>
                <w:rFonts w:eastAsia="Times New Roman"/>
                <w:color w:val="000000"/>
                <w:szCs w:val="24"/>
                <w:lang w:val="en-CA" w:eastAsia="en-CA"/>
              </w:rPr>
            </w:pPr>
            <w:del w:id="662" w:author="pbx" w:date="2017-12-12T18:04:00Z">
              <w:r>
                <w:rPr>
                  <w:rFonts w:eastAsia="Times New Roman"/>
                  <w:color w:val="000000"/>
                  <w:szCs w:val="24"/>
                  <w:lang w:val="en-CA" w:eastAsia="en-CA"/>
                </w:rPr>
                <w:lastRenderedPageBreak/>
                <w:delText>240-60</w:delText>
              </w:r>
            </w:del>
          </w:p>
        </w:tc>
        <w:tc>
          <w:tcPr>
            <w:tcW w:w="810" w:type="dxa"/>
            <w:tcBorders>
              <w:top w:val="single" w:sz="8" w:space="0" w:color="auto"/>
              <w:left w:val="nil"/>
              <w:bottom w:val="single" w:sz="8" w:space="0" w:color="auto"/>
              <w:right w:val="single" w:sz="8" w:space="0" w:color="auto"/>
            </w:tcBorders>
          </w:tcPr>
          <w:p w14:paraId="24F8752C" w14:textId="77777777" w:rsidR="00BA0AA1" w:rsidRDefault="00BA0AA1" w:rsidP="00D930B5">
            <w:pPr>
              <w:spacing w:line="276" w:lineRule="auto"/>
              <w:rPr>
                <w:del w:id="663" w:author="pbx" w:date="2017-12-12T18:04:00Z"/>
                <w:rFonts w:eastAsia="Times New Roman"/>
                <w:color w:val="000000"/>
                <w:szCs w:val="24"/>
                <w:lang w:val="en-CA" w:eastAsia="en-CA"/>
              </w:rPr>
            </w:pPr>
            <w:del w:id="664" w:author="pbx" w:date="2017-12-12T18:04:00Z">
              <w:r>
                <w:rPr>
                  <w:rFonts w:eastAsia="Times New Roman"/>
                  <w:color w:val="000000"/>
                  <w:szCs w:val="24"/>
                  <w:lang w:val="en-CA" w:eastAsia="en-CA"/>
                </w:rPr>
                <w:delText>H3</w:delText>
              </w:r>
            </w:del>
          </w:p>
        </w:tc>
        <w:tc>
          <w:tcPr>
            <w:tcW w:w="810" w:type="dxa"/>
            <w:tcBorders>
              <w:top w:val="nil"/>
              <w:left w:val="single" w:sz="8" w:space="0" w:color="auto"/>
              <w:bottom w:val="single" w:sz="8" w:space="0" w:color="auto"/>
              <w:right w:val="single" w:sz="8" w:space="0" w:color="auto"/>
            </w:tcBorders>
          </w:tcPr>
          <w:p w14:paraId="6AB3DC45" w14:textId="77777777" w:rsidR="00BA0AA1" w:rsidRDefault="00BA0AA1" w:rsidP="00D930B5">
            <w:pPr>
              <w:spacing w:line="276" w:lineRule="auto"/>
              <w:rPr>
                <w:del w:id="665" w:author="pbx" w:date="2017-12-12T18:04:00Z"/>
                <w:rFonts w:eastAsia="Times New Roman"/>
                <w:color w:val="000000"/>
                <w:szCs w:val="24"/>
                <w:lang w:val="en-CA" w:eastAsia="en-CA"/>
              </w:rPr>
            </w:pPr>
            <w:del w:id="666"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11162141" w14:textId="77777777" w:rsidR="00BA0AA1" w:rsidRDefault="00BA0AA1" w:rsidP="00D930B5">
            <w:pPr>
              <w:spacing w:line="276" w:lineRule="auto"/>
              <w:rPr>
                <w:del w:id="667" w:author="pbx" w:date="2017-12-12T18:04:00Z"/>
                <w:rFonts w:eastAsia="Times New Roman"/>
                <w:color w:val="000000"/>
                <w:szCs w:val="24"/>
                <w:lang w:val="en-CA" w:eastAsia="en-CA"/>
              </w:rPr>
            </w:pPr>
            <w:del w:id="668"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19067A74" w14:textId="77777777" w:rsidR="00BA0AA1" w:rsidRDefault="00BA0AA1" w:rsidP="00D930B5">
            <w:pPr>
              <w:spacing w:line="276" w:lineRule="auto"/>
              <w:rPr>
                <w:del w:id="669" w:author="pbx" w:date="2017-12-12T18:04:00Z"/>
                <w:rFonts w:eastAsia="Times New Roman"/>
                <w:color w:val="000000"/>
                <w:szCs w:val="24"/>
                <w:lang w:val="en-CA" w:eastAsia="en-CA"/>
              </w:rPr>
            </w:pPr>
            <w:del w:id="670" w:author="pbx" w:date="2017-12-12T18:04:00Z">
              <w:r>
                <w:rPr>
                  <w:rFonts w:eastAsia="Times New Roman"/>
                  <w:color w:val="000000"/>
                  <w:szCs w:val="24"/>
                  <w:lang w:val="en-CA" w:eastAsia="en-CA"/>
                </w:rPr>
                <w:delText>Dosage</w:delText>
              </w:r>
            </w:del>
          </w:p>
        </w:tc>
        <w:tc>
          <w:tcPr>
            <w:tcW w:w="1980" w:type="dxa"/>
            <w:tcBorders>
              <w:top w:val="nil"/>
              <w:left w:val="single" w:sz="8" w:space="0" w:color="auto"/>
              <w:bottom w:val="single" w:sz="8" w:space="0" w:color="auto"/>
              <w:right w:val="single" w:sz="8" w:space="0" w:color="auto"/>
            </w:tcBorders>
          </w:tcPr>
          <w:p w14:paraId="289484B1" w14:textId="77777777" w:rsidR="00BA0AA1" w:rsidRPr="004D750B" w:rsidRDefault="00BA0AA1" w:rsidP="00D930B5">
            <w:pPr>
              <w:rPr>
                <w:del w:id="671" w:author="pbx" w:date="2017-12-12T18:04:00Z"/>
                <w:rFonts w:eastAsia="Times New Roman"/>
                <w:color w:val="000000"/>
                <w:szCs w:val="24"/>
                <w:lang w:val="en-CA" w:eastAsia="en-CA"/>
              </w:rPr>
            </w:pPr>
            <w:del w:id="672" w:author="pbx" w:date="2017-12-12T18:04:00Z">
              <w:r w:rsidRPr="00742A36">
                <w:rPr>
                  <w:rFonts w:eastAsia="Times New Roman"/>
                  <w:color w:val="000000"/>
                  <w:szCs w:val="24"/>
                  <w:lang w:val="en-CA" w:eastAsia="en-CA"/>
                </w:rPr>
                <w:delText xml:space="preserve">Only applicable to: </w:delText>
              </w:r>
              <w:r>
                <w:rPr>
                  <w:rFonts w:eastAsia="Times New Roman"/>
                  <w:color w:val="000000"/>
                  <w:szCs w:val="24"/>
                  <w:lang w:val="en-CA" w:eastAsia="en-CA"/>
                </w:rPr>
                <w:delText>9</w:delText>
              </w:r>
            </w:del>
          </w:p>
        </w:tc>
      </w:tr>
      <w:tr w:rsidR="00BA0AA1" w:rsidRPr="004D750B" w14:paraId="3F878859" w14:textId="77777777" w:rsidTr="00D930B5">
        <w:trPr>
          <w:trHeight w:val="330"/>
          <w:del w:id="673" w:author="pbx" w:date="2017-12-12T18:04:00Z"/>
        </w:trPr>
        <w:tc>
          <w:tcPr>
            <w:tcW w:w="1300" w:type="dxa"/>
            <w:tcBorders>
              <w:top w:val="single" w:sz="8" w:space="0" w:color="auto"/>
              <w:left w:val="single" w:sz="8" w:space="0" w:color="auto"/>
              <w:bottom w:val="single" w:sz="8" w:space="0" w:color="auto"/>
              <w:right w:val="single" w:sz="8" w:space="0" w:color="auto"/>
            </w:tcBorders>
          </w:tcPr>
          <w:p w14:paraId="4A740B81" w14:textId="77777777" w:rsidR="00BA0AA1" w:rsidRDefault="00BA0AA1" w:rsidP="00D930B5">
            <w:pPr>
              <w:spacing w:line="276" w:lineRule="auto"/>
              <w:rPr>
                <w:del w:id="674" w:author="pbx" w:date="2017-12-12T18:04:00Z"/>
                <w:rFonts w:eastAsia="Times New Roman"/>
                <w:color w:val="000000"/>
                <w:szCs w:val="24"/>
                <w:lang w:val="en-CA" w:eastAsia="en-CA"/>
              </w:rPr>
            </w:pPr>
            <w:del w:id="675" w:author="pbx" w:date="2017-12-12T18:04:00Z">
              <w:r>
                <w:rPr>
                  <w:rFonts w:eastAsia="Times New Roman"/>
                  <w:color w:val="000000"/>
                  <w:szCs w:val="24"/>
                  <w:lang w:val="en-CA" w:eastAsia="en-CA"/>
                </w:rPr>
                <w:delText>240-70</w:delText>
              </w:r>
            </w:del>
          </w:p>
        </w:tc>
        <w:tc>
          <w:tcPr>
            <w:tcW w:w="810" w:type="dxa"/>
            <w:tcBorders>
              <w:top w:val="single" w:sz="8" w:space="0" w:color="auto"/>
              <w:left w:val="nil"/>
              <w:bottom w:val="single" w:sz="8" w:space="0" w:color="auto"/>
              <w:right w:val="single" w:sz="8" w:space="0" w:color="auto"/>
            </w:tcBorders>
          </w:tcPr>
          <w:p w14:paraId="60EA405C" w14:textId="77777777" w:rsidR="00BA0AA1" w:rsidRDefault="00BA0AA1" w:rsidP="00D930B5">
            <w:pPr>
              <w:spacing w:line="276" w:lineRule="auto"/>
              <w:rPr>
                <w:del w:id="676" w:author="pbx" w:date="2017-12-12T18:04:00Z"/>
                <w:rFonts w:eastAsia="Times New Roman"/>
                <w:color w:val="000000"/>
                <w:szCs w:val="24"/>
                <w:lang w:val="en-CA" w:eastAsia="en-CA"/>
              </w:rPr>
            </w:pPr>
            <w:del w:id="677" w:author="pbx" w:date="2017-12-12T18:04:00Z">
              <w:r>
                <w:rPr>
                  <w:rFonts w:eastAsia="Times New Roman"/>
                  <w:color w:val="000000"/>
                  <w:szCs w:val="24"/>
                  <w:lang w:val="en-CA" w:eastAsia="en-CA"/>
                </w:rPr>
                <w:delText>H3</w:delText>
              </w:r>
            </w:del>
          </w:p>
        </w:tc>
        <w:tc>
          <w:tcPr>
            <w:tcW w:w="810" w:type="dxa"/>
            <w:tcBorders>
              <w:top w:val="nil"/>
              <w:left w:val="single" w:sz="8" w:space="0" w:color="auto"/>
              <w:bottom w:val="single" w:sz="8" w:space="0" w:color="auto"/>
              <w:right w:val="single" w:sz="8" w:space="0" w:color="auto"/>
            </w:tcBorders>
          </w:tcPr>
          <w:p w14:paraId="15B3E3DD" w14:textId="77777777" w:rsidR="00BA0AA1" w:rsidRDefault="00BA0AA1" w:rsidP="00D930B5">
            <w:pPr>
              <w:spacing w:line="276" w:lineRule="auto"/>
              <w:rPr>
                <w:del w:id="678" w:author="pbx" w:date="2017-12-12T18:04:00Z"/>
                <w:rFonts w:eastAsia="Times New Roman"/>
                <w:color w:val="000000"/>
                <w:szCs w:val="24"/>
                <w:lang w:val="en-CA" w:eastAsia="en-CA"/>
              </w:rPr>
            </w:pPr>
            <w:del w:id="679"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313951FA" w14:textId="77777777" w:rsidR="00BA0AA1" w:rsidRDefault="00BA0AA1" w:rsidP="00D930B5">
            <w:pPr>
              <w:spacing w:line="276" w:lineRule="auto"/>
              <w:rPr>
                <w:del w:id="680" w:author="pbx" w:date="2017-12-12T18:04:00Z"/>
                <w:rFonts w:eastAsia="Times New Roman"/>
                <w:color w:val="000000"/>
                <w:szCs w:val="24"/>
                <w:lang w:val="en-CA" w:eastAsia="en-CA"/>
              </w:rPr>
            </w:pPr>
            <w:del w:id="681"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7F0AC29A" w14:textId="77777777" w:rsidR="00BA0AA1" w:rsidRDefault="00BA0AA1" w:rsidP="00D930B5">
            <w:pPr>
              <w:spacing w:line="276" w:lineRule="auto"/>
              <w:rPr>
                <w:del w:id="682" w:author="pbx" w:date="2017-12-12T18:04:00Z"/>
                <w:rFonts w:eastAsia="Times New Roman"/>
                <w:color w:val="000000"/>
                <w:szCs w:val="24"/>
                <w:lang w:val="en-CA" w:eastAsia="en-CA"/>
              </w:rPr>
            </w:pPr>
            <w:del w:id="683" w:author="pbx" w:date="2017-12-12T18:04:00Z">
              <w:r>
                <w:rPr>
                  <w:rFonts w:eastAsia="Times New Roman"/>
                  <w:color w:val="000000"/>
                  <w:szCs w:val="24"/>
                  <w:lang w:val="en-CA" w:eastAsia="en-CA"/>
                </w:rPr>
                <w:delText>Image Acquisition and Interpretation</w:delText>
              </w:r>
            </w:del>
          </w:p>
        </w:tc>
        <w:tc>
          <w:tcPr>
            <w:tcW w:w="1980" w:type="dxa"/>
            <w:tcBorders>
              <w:top w:val="nil"/>
              <w:left w:val="single" w:sz="8" w:space="0" w:color="auto"/>
              <w:bottom w:val="single" w:sz="8" w:space="0" w:color="auto"/>
              <w:right w:val="single" w:sz="8" w:space="0" w:color="auto"/>
            </w:tcBorders>
          </w:tcPr>
          <w:p w14:paraId="5AD88588" w14:textId="77777777" w:rsidR="00BA0AA1" w:rsidRDefault="00BA0AA1" w:rsidP="00D930B5">
            <w:pPr>
              <w:rPr>
                <w:del w:id="684" w:author="pbx" w:date="2017-12-12T18:04:00Z"/>
              </w:rPr>
            </w:pPr>
            <w:del w:id="685" w:author="pbx" w:date="2017-12-12T18:04:00Z">
              <w:r w:rsidRPr="00FB2D34">
                <w:rPr>
                  <w:rFonts w:eastAsia="Times New Roman"/>
                  <w:color w:val="000000"/>
                  <w:szCs w:val="24"/>
                  <w:lang w:val="en-CA" w:eastAsia="en-CA"/>
                </w:rPr>
                <w:delText xml:space="preserve">Only applicable to: </w:delText>
              </w:r>
              <w:r>
                <w:rPr>
                  <w:rFonts w:eastAsia="Times New Roman"/>
                  <w:color w:val="000000"/>
                  <w:szCs w:val="24"/>
                  <w:lang w:val="en-CA" w:eastAsia="en-CA"/>
                </w:rPr>
                <w:delText>9</w:delText>
              </w:r>
            </w:del>
          </w:p>
        </w:tc>
      </w:tr>
      <w:tr w:rsidR="00BA0AA1" w:rsidRPr="004D750B" w14:paraId="5BA6FF92" w14:textId="77777777" w:rsidTr="00D930B5">
        <w:trPr>
          <w:trHeight w:val="330"/>
          <w:del w:id="686" w:author="pbx" w:date="2017-12-12T18:04:00Z"/>
        </w:trPr>
        <w:tc>
          <w:tcPr>
            <w:tcW w:w="1300" w:type="dxa"/>
            <w:tcBorders>
              <w:top w:val="single" w:sz="8" w:space="0" w:color="auto"/>
              <w:left w:val="single" w:sz="8" w:space="0" w:color="auto"/>
              <w:bottom w:val="single" w:sz="8" w:space="0" w:color="auto"/>
              <w:right w:val="single" w:sz="8" w:space="0" w:color="auto"/>
            </w:tcBorders>
          </w:tcPr>
          <w:p w14:paraId="4D86A548" w14:textId="77777777" w:rsidR="00BA0AA1" w:rsidRDefault="00BA0AA1" w:rsidP="00D930B5">
            <w:pPr>
              <w:spacing w:line="276" w:lineRule="auto"/>
              <w:rPr>
                <w:del w:id="687" w:author="pbx" w:date="2017-12-12T18:04:00Z"/>
                <w:rFonts w:eastAsia="Times New Roman"/>
                <w:color w:val="000000"/>
                <w:szCs w:val="24"/>
                <w:lang w:val="en-CA" w:eastAsia="en-CA"/>
              </w:rPr>
            </w:pPr>
            <w:del w:id="688" w:author="pbx" w:date="2017-12-12T18:04:00Z">
              <w:r>
                <w:rPr>
                  <w:rFonts w:eastAsia="Times New Roman"/>
                  <w:color w:val="000000"/>
                  <w:szCs w:val="24"/>
                  <w:lang w:val="en-CA" w:eastAsia="en-CA"/>
                </w:rPr>
                <w:delText>240-80</w:delText>
              </w:r>
            </w:del>
          </w:p>
        </w:tc>
        <w:tc>
          <w:tcPr>
            <w:tcW w:w="810" w:type="dxa"/>
            <w:tcBorders>
              <w:top w:val="single" w:sz="8" w:space="0" w:color="auto"/>
              <w:left w:val="nil"/>
              <w:bottom w:val="single" w:sz="8" w:space="0" w:color="auto"/>
              <w:right w:val="single" w:sz="8" w:space="0" w:color="auto"/>
            </w:tcBorders>
          </w:tcPr>
          <w:p w14:paraId="417FAB06" w14:textId="77777777" w:rsidR="00BA0AA1" w:rsidRDefault="00BA0AA1" w:rsidP="00D930B5">
            <w:pPr>
              <w:spacing w:line="276" w:lineRule="auto"/>
              <w:rPr>
                <w:del w:id="689" w:author="pbx" w:date="2017-12-12T18:04:00Z"/>
                <w:rFonts w:eastAsia="Times New Roman"/>
                <w:color w:val="000000"/>
                <w:szCs w:val="24"/>
                <w:lang w:val="en-CA" w:eastAsia="en-CA"/>
              </w:rPr>
            </w:pPr>
            <w:del w:id="690" w:author="pbx" w:date="2017-12-12T18:04:00Z">
              <w:r>
                <w:rPr>
                  <w:rFonts w:eastAsia="Times New Roman"/>
                  <w:color w:val="000000"/>
                  <w:szCs w:val="24"/>
                  <w:lang w:val="en-CA" w:eastAsia="en-CA"/>
                </w:rPr>
                <w:delText>H3</w:delText>
              </w:r>
            </w:del>
          </w:p>
        </w:tc>
        <w:tc>
          <w:tcPr>
            <w:tcW w:w="810" w:type="dxa"/>
            <w:tcBorders>
              <w:top w:val="nil"/>
              <w:left w:val="single" w:sz="8" w:space="0" w:color="auto"/>
              <w:bottom w:val="single" w:sz="8" w:space="0" w:color="auto"/>
              <w:right w:val="single" w:sz="8" w:space="0" w:color="auto"/>
            </w:tcBorders>
          </w:tcPr>
          <w:p w14:paraId="59D0E649" w14:textId="77777777" w:rsidR="00BA0AA1" w:rsidRDefault="00BA0AA1" w:rsidP="00D930B5">
            <w:pPr>
              <w:spacing w:line="276" w:lineRule="auto"/>
              <w:rPr>
                <w:del w:id="691" w:author="pbx" w:date="2017-12-12T18:04:00Z"/>
                <w:rFonts w:eastAsia="Times New Roman"/>
                <w:color w:val="000000"/>
                <w:szCs w:val="24"/>
                <w:lang w:val="en-CA" w:eastAsia="en-CA"/>
              </w:rPr>
            </w:pPr>
            <w:del w:id="692"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3E1F67F2" w14:textId="77777777" w:rsidR="00BA0AA1" w:rsidRDefault="00BA0AA1" w:rsidP="00D930B5">
            <w:pPr>
              <w:spacing w:line="276" w:lineRule="auto"/>
              <w:rPr>
                <w:del w:id="693" w:author="pbx" w:date="2017-12-12T18:04:00Z"/>
                <w:rFonts w:eastAsia="Times New Roman"/>
                <w:color w:val="000000"/>
                <w:szCs w:val="24"/>
                <w:lang w:val="en-CA" w:eastAsia="en-CA"/>
              </w:rPr>
            </w:pPr>
            <w:del w:id="694"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55E37831" w14:textId="77777777" w:rsidR="00BA0AA1" w:rsidRDefault="00BA0AA1" w:rsidP="00D930B5">
            <w:pPr>
              <w:spacing w:line="276" w:lineRule="auto"/>
              <w:rPr>
                <w:del w:id="695" w:author="pbx" w:date="2017-12-12T18:04:00Z"/>
              </w:rPr>
            </w:pPr>
            <w:del w:id="696" w:author="pbx" w:date="2017-12-12T18:04:00Z">
              <w:r>
                <w:delText>Instructions for Preparation and Use</w:delText>
              </w:r>
            </w:del>
          </w:p>
        </w:tc>
        <w:tc>
          <w:tcPr>
            <w:tcW w:w="1980" w:type="dxa"/>
            <w:tcBorders>
              <w:top w:val="nil"/>
              <w:left w:val="single" w:sz="8" w:space="0" w:color="auto"/>
              <w:bottom w:val="single" w:sz="8" w:space="0" w:color="auto"/>
              <w:right w:val="single" w:sz="8" w:space="0" w:color="auto"/>
            </w:tcBorders>
          </w:tcPr>
          <w:p w14:paraId="1286E25F" w14:textId="77777777" w:rsidR="00BA0AA1" w:rsidRDefault="00BA0AA1" w:rsidP="00D930B5">
            <w:pPr>
              <w:rPr>
                <w:del w:id="697" w:author="pbx" w:date="2017-12-12T18:04:00Z"/>
              </w:rPr>
            </w:pPr>
            <w:del w:id="698" w:author="pbx" w:date="2017-12-12T18:04:00Z">
              <w:r w:rsidRPr="00FB2D34">
                <w:rPr>
                  <w:rFonts w:eastAsia="Times New Roman"/>
                  <w:color w:val="000000"/>
                  <w:szCs w:val="24"/>
                  <w:lang w:val="en-CA" w:eastAsia="en-CA"/>
                </w:rPr>
                <w:delText xml:space="preserve">Only applicable to: </w:delText>
              </w:r>
              <w:r>
                <w:rPr>
                  <w:rFonts w:eastAsia="Times New Roman"/>
                  <w:color w:val="000000"/>
                  <w:szCs w:val="24"/>
                  <w:lang w:val="en-CA" w:eastAsia="en-CA"/>
                </w:rPr>
                <w:delText>9</w:delText>
              </w:r>
            </w:del>
          </w:p>
        </w:tc>
      </w:tr>
      <w:tr w:rsidR="00BA0AA1" w:rsidRPr="004D750B" w14:paraId="2CB62DDA" w14:textId="77777777" w:rsidTr="00D930B5">
        <w:trPr>
          <w:trHeight w:val="330"/>
          <w:del w:id="699" w:author="pbx" w:date="2017-12-12T18:04:00Z"/>
        </w:trPr>
        <w:tc>
          <w:tcPr>
            <w:tcW w:w="1300" w:type="dxa"/>
            <w:tcBorders>
              <w:top w:val="single" w:sz="8" w:space="0" w:color="auto"/>
              <w:left w:val="single" w:sz="8" w:space="0" w:color="auto"/>
              <w:bottom w:val="single" w:sz="8" w:space="0" w:color="auto"/>
              <w:right w:val="single" w:sz="8" w:space="0" w:color="auto"/>
            </w:tcBorders>
          </w:tcPr>
          <w:p w14:paraId="30A7728F" w14:textId="77777777" w:rsidR="00BA0AA1" w:rsidRDefault="00BA0AA1" w:rsidP="00D930B5">
            <w:pPr>
              <w:spacing w:line="276" w:lineRule="auto"/>
              <w:rPr>
                <w:del w:id="700" w:author="pbx" w:date="2017-12-12T18:04:00Z"/>
                <w:rFonts w:eastAsia="Times New Roman"/>
                <w:color w:val="000000"/>
                <w:szCs w:val="24"/>
                <w:lang w:val="en-CA" w:eastAsia="en-CA"/>
              </w:rPr>
            </w:pPr>
            <w:del w:id="701" w:author="pbx" w:date="2017-12-12T18:04:00Z">
              <w:r>
                <w:rPr>
                  <w:rFonts w:eastAsia="Times New Roman"/>
                  <w:color w:val="000000"/>
                  <w:szCs w:val="24"/>
                  <w:lang w:val="en-CA" w:eastAsia="en-CA"/>
                </w:rPr>
                <w:delText>240-90</w:delText>
              </w:r>
            </w:del>
          </w:p>
        </w:tc>
        <w:tc>
          <w:tcPr>
            <w:tcW w:w="810" w:type="dxa"/>
            <w:tcBorders>
              <w:top w:val="single" w:sz="8" w:space="0" w:color="auto"/>
              <w:left w:val="nil"/>
              <w:bottom w:val="single" w:sz="8" w:space="0" w:color="auto"/>
              <w:right w:val="single" w:sz="8" w:space="0" w:color="auto"/>
            </w:tcBorders>
          </w:tcPr>
          <w:p w14:paraId="22E2AEB8" w14:textId="77777777" w:rsidR="00BA0AA1" w:rsidRDefault="00BA0AA1" w:rsidP="00D930B5">
            <w:pPr>
              <w:spacing w:line="276" w:lineRule="auto"/>
              <w:rPr>
                <w:del w:id="702" w:author="pbx" w:date="2017-12-12T18:04:00Z"/>
                <w:rFonts w:eastAsia="Times New Roman"/>
                <w:color w:val="000000"/>
                <w:szCs w:val="24"/>
                <w:lang w:val="en-CA" w:eastAsia="en-CA"/>
              </w:rPr>
            </w:pPr>
            <w:del w:id="703" w:author="pbx" w:date="2017-12-12T18:04:00Z">
              <w:r>
                <w:rPr>
                  <w:rFonts w:eastAsia="Times New Roman"/>
                  <w:color w:val="000000"/>
                  <w:szCs w:val="24"/>
                  <w:lang w:val="en-CA" w:eastAsia="en-CA"/>
                </w:rPr>
                <w:delText>H3</w:delText>
              </w:r>
            </w:del>
          </w:p>
        </w:tc>
        <w:tc>
          <w:tcPr>
            <w:tcW w:w="810" w:type="dxa"/>
            <w:tcBorders>
              <w:top w:val="nil"/>
              <w:left w:val="single" w:sz="8" w:space="0" w:color="auto"/>
              <w:bottom w:val="single" w:sz="8" w:space="0" w:color="auto"/>
              <w:right w:val="single" w:sz="8" w:space="0" w:color="auto"/>
            </w:tcBorders>
          </w:tcPr>
          <w:p w14:paraId="6D55895B" w14:textId="77777777" w:rsidR="00BA0AA1" w:rsidRDefault="00BA0AA1" w:rsidP="00D930B5">
            <w:pPr>
              <w:spacing w:line="276" w:lineRule="auto"/>
              <w:rPr>
                <w:del w:id="704" w:author="pbx" w:date="2017-12-12T18:04:00Z"/>
                <w:rFonts w:eastAsia="Times New Roman"/>
                <w:color w:val="000000"/>
                <w:szCs w:val="24"/>
                <w:lang w:val="en-CA" w:eastAsia="en-CA"/>
              </w:rPr>
            </w:pPr>
            <w:del w:id="705"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058350F6" w14:textId="77777777" w:rsidR="00BA0AA1" w:rsidRDefault="00BA0AA1" w:rsidP="00D930B5">
            <w:pPr>
              <w:spacing w:line="276" w:lineRule="auto"/>
              <w:rPr>
                <w:del w:id="706" w:author="pbx" w:date="2017-12-12T18:04:00Z"/>
                <w:rFonts w:eastAsia="Times New Roman"/>
                <w:color w:val="000000"/>
                <w:szCs w:val="24"/>
                <w:lang w:val="en-CA" w:eastAsia="en-CA"/>
              </w:rPr>
            </w:pPr>
            <w:del w:id="707"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19C5AC3C" w14:textId="77777777" w:rsidR="00BA0AA1" w:rsidRDefault="00BA0AA1" w:rsidP="00D930B5">
            <w:pPr>
              <w:spacing w:line="276" w:lineRule="auto"/>
              <w:rPr>
                <w:del w:id="708" w:author="pbx" w:date="2017-12-12T18:04:00Z"/>
              </w:rPr>
            </w:pPr>
            <w:del w:id="709" w:author="pbx" w:date="2017-12-12T18:04:00Z">
              <w:r>
                <w:delText>Directions for Quality Control</w:delText>
              </w:r>
            </w:del>
          </w:p>
        </w:tc>
        <w:tc>
          <w:tcPr>
            <w:tcW w:w="1980" w:type="dxa"/>
            <w:tcBorders>
              <w:top w:val="nil"/>
              <w:left w:val="single" w:sz="8" w:space="0" w:color="auto"/>
              <w:bottom w:val="single" w:sz="8" w:space="0" w:color="auto"/>
              <w:right w:val="single" w:sz="8" w:space="0" w:color="auto"/>
            </w:tcBorders>
          </w:tcPr>
          <w:p w14:paraId="4F6D3C7C" w14:textId="77777777" w:rsidR="00BA0AA1" w:rsidRDefault="00BA0AA1" w:rsidP="00D930B5">
            <w:pPr>
              <w:rPr>
                <w:del w:id="710" w:author="pbx" w:date="2017-12-12T18:04:00Z"/>
              </w:rPr>
            </w:pPr>
            <w:del w:id="711" w:author="pbx" w:date="2017-12-12T18:04:00Z">
              <w:r w:rsidRPr="00FB2D34">
                <w:rPr>
                  <w:rFonts w:eastAsia="Times New Roman"/>
                  <w:color w:val="000000"/>
                  <w:szCs w:val="24"/>
                  <w:lang w:val="en-CA" w:eastAsia="en-CA"/>
                </w:rPr>
                <w:delText xml:space="preserve">Only applicable to: </w:delText>
              </w:r>
              <w:r>
                <w:rPr>
                  <w:rFonts w:eastAsia="Times New Roman"/>
                  <w:color w:val="000000"/>
                  <w:szCs w:val="24"/>
                  <w:lang w:val="en-CA" w:eastAsia="en-CA"/>
                </w:rPr>
                <w:delText>9</w:delText>
              </w:r>
            </w:del>
          </w:p>
        </w:tc>
      </w:tr>
      <w:tr w:rsidR="00BA0AA1" w:rsidRPr="004D750B" w14:paraId="0C59A2B9" w14:textId="77777777" w:rsidTr="00D930B5">
        <w:trPr>
          <w:trHeight w:val="330"/>
          <w:del w:id="712" w:author="pbx" w:date="2017-12-12T18:04:00Z"/>
        </w:trPr>
        <w:tc>
          <w:tcPr>
            <w:tcW w:w="1300" w:type="dxa"/>
            <w:tcBorders>
              <w:top w:val="single" w:sz="8" w:space="0" w:color="auto"/>
              <w:left w:val="single" w:sz="8" w:space="0" w:color="auto"/>
              <w:bottom w:val="single" w:sz="8" w:space="0" w:color="auto"/>
              <w:right w:val="single" w:sz="8" w:space="0" w:color="auto"/>
            </w:tcBorders>
          </w:tcPr>
          <w:p w14:paraId="6409BEA3" w14:textId="77777777" w:rsidR="00BA0AA1" w:rsidRDefault="00BA0AA1" w:rsidP="00D930B5">
            <w:pPr>
              <w:spacing w:line="276" w:lineRule="auto"/>
              <w:rPr>
                <w:del w:id="713" w:author="pbx" w:date="2017-12-12T18:04:00Z"/>
                <w:rFonts w:eastAsia="Times New Roman"/>
                <w:color w:val="000000"/>
                <w:szCs w:val="24"/>
                <w:lang w:val="en-CA" w:eastAsia="en-CA"/>
              </w:rPr>
            </w:pPr>
            <w:del w:id="714" w:author="pbx" w:date="2017-12-12T18:04:00Z">
              <w:r>
                <w:rPr>
                  <w:rFonts w:eastAsia="Times New Roman"/>
                  <w:color w:val="000000"/>
                  <w:szCs w:val="24"/>
                  <w:lang w:val="en-CA" w:eastAsia="en-CA"/>
                </w:rPr>
                <w:delText>560</w:delText>
              </w:r>
            </w:del>
          </w:p>
        </w:tc>
        <w:tc>
          <w:tcPr>
            <w:tcW w:w="810" w:type="dxa"/>
            <w:tcBorders>
              <w:top w:val="single" w:sz="8" w:space="0" w:color="auto"/>
              <w:left w:val="nil"/>
              <w:bottom w:val="single" w:sz="8" w:space="0" w:color="auto"/>
              <w:right w:val="single" w:sz="8" w:space="0" w:color="auto"/>
            </w:tcBorders>
          </w:tcPr>
          <w:p w14:paraId="64E36721" w14:textId="77777777" w:rsidR="00BA0AA1" w:rsidRDefault="00BA0AA1" w:rsidP="00D930B5">
            <w:pPr>
              <w:spacing w:line="276" w:lineRule="auto"/>
              <w:rPr>
                <w:del w:id="715" w:author="pbx" w:date="2017-12-12T18:04:00Z"/>
                <w:rFonts w:eastAsia="Times New Roman"/>
                <w:color w:val="000000"/>
                <w:szCs w:val="24"/>
                <w:lang w:val="en-CA" w:eastAsia="en-CA"/>
              </w:rPr>
            </w:pPr>
            <w:del w:id="716" w:author="pbx" w:date="2017-12-12T18:04:00Z">
              <w:r>
                <w:rPr>
                  <w:rFonts w:eastAsia="Times New Roman"/>
                  <w:color w:val="000000"/>
                  <w:szCs w:val="24"/>
                  <w:lang w:val="en-CA" w:eastAsia="en-CA"/>
                </w:rPr>
                <w:delText>H2</w:delText>
              </w:r>
            </w:del>
          </w:p>
        </w:tc>
        <w:tc>
          <w:tcPr>
            <w:tcW w:w="810" w:type="dxa"/>
            <w:tcBorders>
              <w:top w:val="nil"/>
              <w:left w:val="single" w:sz="8" w:space="0" w:color="auto"/>
              <w:bottom w:val="single" w:sz="8" w:space="0" w:color="auto"/>
              <w:right w:val="single" w:sz="8" w:space="0" w:color="auto"/>
            </w:tcBorders>
          </w:tcPr>
          <w:p w14:paraId="02F836C2" w14:textId="77777777" w:rsidR="00BA0AA1" w:rsidRDefault="00BA0AA1" w:rsidP="00D930B5">
            <w:pPr>
              <w:spacing w:line="276" w:lineRule="auto"/>
              <w:rPr>
                <w:del w:id="717" w:author="pbx" w:date="2017-12-12T18:04:00Z"/>
                <w:rFonts w:eastAsia="Times New Roman"/>
                <w:color w:val="000000"/>
                <w:szCs w:val="24"/>
                <w:lang w:val="en-CA" w:eastAsia="en-CA"/>
              </w:rPr>
            </w:pPr>
            <w:del w:id="718"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075954D2" w14:textId="77777777" w:rsidR="00BA0AA1" w:rsidRDefault="00BA0AA1" w:rsidP="00D930B5">
            <w:pPr>
              <w:spacing w:line="276" w:lineRule="auto"/>
              <w:rPr>
                <w:del w:id="719" w:author="pbx" w:date="2017-12-12T18:04:00Z"/>
                <w:rFonts w:eastAsia="Times New Roman"/>
                <w:color w:val="000000"/>
                <w:szCs w:val="24"/>
                <w:lang w:val="en-CA" w:eastAsia="en-CA"/>
              </w:rPr>
            </w:pPr>
            <w:del w:id="720"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0917B371" w14:textId="77777777" w:rsidR="00BA0AA1" w:rsidRDefault="00BA0AA1" w:rsidP="00D930B5">
            <w:pPr>
              <w:spacing w:line="276" w:lineRule="auto"/>
              <w:rPr>
                <w:del w:id="721" w:author="pbx" w:date="2017-12-12T18:04:00Z"/>
              </w:rPr>
            </w:pPr>
            <w:del w:id="722" w:author="pbx" w:date="2017-12-12T18:04:00Z">
              <w:r>
                <w:delText>Radiation Dosimetry</w:delText>
              </w:r>
            </w:del>
          </w:p>
        </w:tc>
        <w:tc>
          <w:tcPr>
            <w:tcW w:w="1980" w:type="dxa"/>
            <w:tcBorders>
              <w:top w:val="nil"/>
              <w:left w:val="single" w:sz="8" w:space="0" w:color="auto"/>
              <w:bottom w:val="single" w:sz="8" w:space="0" w:color="auto"/>
              <w:right w:val="single" w:sz="8" w:space="0" w:color="auto"/>
            </w:tcBorders>
          </w:tcPr>
          <w:p w14:paraId="6D4BB487" w14:textId="77777777" w:rsidR="00BA0AA1" w:rsidRDefault="00BA0AA1" w:rsidP="00D930B5">
            <w:pPr>
              <w:rPr>
                <w:del w:id="723" w:author="pbx" w:date="2017-12-12T18:04:00Z"/>
              </w:rPr>
            </w:pPr>
            <w:del w:id="724" w:author="pbx" w:date="2017-12-12T18:04:00Z">
              <w:r w:rsidRPr="003C722E">
                <w:rPr>
                  <w:rFonts w:eastAsia="Times New Roman"/>
                  <w:color w:val="000000"/>
                  <w:szCs w:val="24"/>
                  <w:lang w:val="en-CA" w:eastAsia="en-CA"/>
                </w:rPr>
                <w:delText xml:space="preserve">Only applicable to: </w:delText>
              </w:r>
              <w:r>
                <w:rPr>
                  <w:rFonts w:eastAsia="Times New Roman"/>
                  <w:color w:val="000000"/>
                  <w:szCs w:val="24"/>
                  <w:lang w:val="en-CA" w:eastAsia="en-CA"/>
                </w:rPr>
                <w:delText>9</w:delText>
              </w:r>
            </w:del>
          </w:p>
        </w:tc>
      </w:tr>
      <w:tr w:rsidR="00BA0AA1" w:rsidRPr="004D750B" w14:paraId="744839E6" w14:textId="77777777" w:rsidTr="00D930B5">
        <w:trPr>
          <w:trHeight w:val="330"/>
          <w:del w:id="725" w:author="pbx" w:date="2017-12-12T18:04:00Z"/>
        </w:trPr>
        <w:tc>
          <w:tcPr>
            <w:tcW w:w="1300" w:type="dxa"/>
            <w:tcBorders>
              <w:top w:val="single" w:sz="8" w:space="0" w:color="auto"/>
              <w:left w:val="single" w:sz="8" w:space="0" w:color="auto"/>
              <w:bottom w:val="single" w:sz="8" w:space="0" w:color="auto"/>
              <w:right w:val="single" w:sz="8" w:space="0" w:color="auto"/>
            </w:tcBorders>
          </w:tcPr>
          <w:p w14:paraId="65C45392" w14:textId="77777777" w:rsidR="00BA0AA1" w:rsidRDefault="00BA0AA1" w:rsidP="00D930B5">
            <w:pPr>
              <w:spacing w:line="276" w:lineRule="auto"/>
              <w:rPr>
                <w:del w:id="726" w:author="pbx" w:date="2017-12-12T18:04:00Z"/>
              </w:rPr>
            </w:pPr>
            <w:del w:id="727" w:author="pbx" w:date="2017-12-12T18:04:00Z">
              <w:r>
                <w:delText>550</w:delText>
              </w:r>
            </w:del>
          </w:p>
        </w:tc>
        <w:tc>
          <w:tcPr>
            <w:tcW w:w="810" w:type="dxa"/>
            <w:tcBorders>
              <w:top w:val="single" w:sz="8" w:space="0" w:color="auto"/>
              <w:left w:val="nil"/>
              <w:bottom w:val="single" w:sz="8" w:space="0" w:color="auto"/>
              <w:right w:val="single" w:sz="8" w:space="0" w:color="auto"/>
            </w:tcBorders>
          </w:tcPr>
          <w:p w14:paraId="37C6E301" w14:textId="77777777" w:rsidR="00BA0AA1" w:rsidRDefault="00BA0AA1" w:rsidP="00D930B5">
            <w:pPr>
              <w:spacing w:line="276" w:lineRule="auto"/>
              <w:rPr>
                <w:del w:id="728" w:author="pbx" w:date="2017-12-12T18:04:00Z"/>
                <w:rFonts w:eastAsia="Times New Roman"/>
                <w:color w:val="000000"/>
                <w:szCs w:val="24"/>
                <w:lang w:val="en-CA" w:eastAsia="en-CA"/>
              </w:rPr>
            </w:pPr>
            <w:del w:id="729" w:author="pbx" w:date="2017-12-12T18:04:00Z">
              <w:r>
                <w:rPr>
                  <w:rFonts w:eastAsia="Times New Roman"/>
                  <w:color w:val="000000"/>
                  <w:szCs w:val="24"/>
                  <w:lang w:val="en-CA" w:eastAsia="en-CA"/>
                </w:rPr>
                <w:delText>H2</w:delText>
              </w:r>
            </w:del>
          </w:p>
        </w:tc>
        <w:tc>
          <w:tcPr>
            <w:tcW w:w="810" w:type="dxa"/>
            <w:tcBorders>
              <w:top w:val="nil"/>
              <w:left w:val="single" w:sz="8" w:space="0" w:color="auto"/>
              <w:bottom w:val="single" w:sz="8" w:space="0" w:color="auto"/>
              <w:right w:val="single" w:sz="8" w:space="0" w:color="auto"/>
            </w:tcBorders>
          </w:tcPr>
          <w:p w14:paraId="63FF6478" w14:textId="77777777" w:rsidR="00BA0AA1" w:rsidRDefault="00BA0AA1" w:rsidP="00D930B5">
            <w:pPr>
              <w:spacing w:line="276" w:lineRule="auto"/>
              <w:rPr>
                <w:del w:id="730" w:author="pbx" w:date="2017-12-12T18:04:00Z"/>
                <w:rFonts w:eastAsia="Times New Roman"/>
                <w:color w:val="000000"/>
                <w:szCs w:val="24"/>
                <w:lang w:val="en-CA" w:eastAsia="en-CA"/>
              </w:rPr>
            </w:pPr>
            <w:del w:id="731"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57BE37E5" w14:textId="77777777" w:rsidR="00BA0AA1" w:rsidRDefault="00BA0AA1" w:rsidP="00D930B5">
            <w:pPr>
              <w:spacing w:line="276" w:lineRule="auto"/>
              <w:rPr>
                <w:del w:id="732" w:author="pbx" w:date="2017-12-12T18:04:00Z"/>
                <w:rFonts w:eastAsia="Times New Roman"/>
                <w:color w:val="000000"/>
                <w:szCs w:val="24"/>
                <w:lang w:val="en-CA" w:eastAsia="en-CA"/>
              </w:rPr>
            </w:pPr>
            <w:del w:id="733"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37732009" w14:textId="77777777" w:rsidR="00BA0AA1" w:rsidRDefault="00BA0AA1" w:rsidP="00D930B5">
            <w:pPr>
              <w:spacing w:line="276" w:lineRule="auto"/>
              <w:rPr>
                <w:del w:id="734" w:author="pbx" w:date="2017-12-12T18:04:00Z"/>
              </w:rPr>
            </w:pPr>
            <w:del w:id="735" w:author="pbx" w:date="2017-12-12T18:04:00Z">
              <w:r>
                <w:delText>Description</w:delText>
              </w:r>
            </w:del>
          </w:p>
        </w:tc>
        <w:tc>
          <w:tcPr>
            <w:tcW w:w="1980" w:type="dxa"/>
            <w:tcBorders>
              <w:top w:val="nil"/>
              <w:left w:val="single" w:sz="8" w:space="0" w:color="auto"/>
              <w:bottom w:val="single" w:sz="8" w:space="0" w:color="auto"/>
              <w:right w:val="single" w:sz="8" w:space="0" w:color="auto"/>
            </w:tcBorders>
          </w:tcPr>
          <w:p w14:paraId="56A0DCEC" w14:textId="77777777" w:rsidR="00BA0AA1" w:rsidRDefault="00BA0AA1" w:rsidP="00D930B5">
            <w:pPr>
              <w:rPr>
                <w:del w:id="736" w:author="pbx" w:date="2017-12-12T18:04:00Z"/>
              </w:rPr>
            </w:pPr>
            <w:del w:id="737" w:author="pbx" w:date="2017-12-12T18:04:00Z">
              <w:r w:rsidRPr="003C722E">
                <w:rPr>
                  <w:rFonts w:eastAsia="Times New Roman"/>
                  <w:color w:val="000000"/>
                  <w:szCs w:val="24"/>
                  <w:lang w:val="en-CA" w:eastAsia="en-CA"/>
                </w:rPr>
                <w:delText xml:space="preserve">Only applicable to: </w:delText>
              </w:r>
              <w:r>
                <w:rPr>
                  <w:rFonts w:eastAsia="Times New Roman"/>
                  <w:color w:val="000000"/>
                  <w:szCs w:val="24"/>
                  <w:lang w:val="en-CA" w:eastAsia="en-CA"/>
                </w:rPr>
                <w:delText>9</w:delText>
              </w:r>
            </w:del>
          </w:p>
        </w:tc>
      </w:tr>
      <w:tr w:rsidR="00BA0AA1" w:rsidRPr="004D750B" w14:paraId="5B94C08C" w14:textId="77777777" w:rsidTr="00D930B5">
        <w:trPr>
          <w:trHeight w:val="330"/>
          <w:del w:id="738" w:author="pbx" w:date="2017-12-12T18:04:00Z"/>
        </w:trPr>
        <w:tc>
          <w:tcPr>
            <w:tcW w:w="1300" w:type="dxa"/>
            <w:tcBorders>
              <w:top w:val="single" w:sz="8" w:space="0" w:color="auto"/>
              <w:left w:val="single" w:sz="8" w:space="0" w:color="auto"/>
              <w:bottom w:val="single" w:sz="8" w:space="0" w:color="auto"/>
              <w:right w:val="single" w:sz="8" w:space="0" w:color="auto"/>
            </w:tcBorders>
          </w:tcPr>
          <w:p w14:paraId="11E2298A" w14:textId="77777777" w:rsidR="00BA0AA1" w:rsidRDefault="00BA0AA1" w:rsidP="00D930B5">
            <w:pPr>
              <w:spacing w:line="276" w:lineRule="auto"/>
              <w:rPr>
                <w:del w:id="739" w:author="pbx" w:date="2017-12-12T18:04:00Z"/>
              </w:rPr>
            </w:pPr>
            <w:del w:id="740" w:author="pbx" w:date="2017-12-12T18:04:00Z">
              <w:r>
                <w:delText>550-10</w:delText>
              </w:r>
            </w:del>
          </w:p>
        </w:tc>
        <w:tc>
          <w:tcPr>
            <w:tcW w:w="810" w:type="dxa"/>
            <w:tcBorders>
              <w:top w:val="single" w:sz="8" w:space="0" w:color="auto"/>
              <w:left w:val="nil"/>
              <w:bottom w:val="single" w:sz="8" w:space="0" w:color="auto"/>
              <w:right w:val="single" w:sz="8" w:space="0" w:color="auto"/>
            </w:tcBorders>
          </w:tcPr>
          <w:p w14:paraId="2C6045B6" w14:textId="77777777" w:rsidR="00BA0AA1" w:rsidRDefault="00BA0AA1" w:rsidP="00D930B5">
            <w:pPr>
              <w:spacing w:line="276" w:lineRule="auto"/>
              <w:rPr>
                <w:del w:id="741" w:author="pbx" w:date="2017-12-12T18:04:00Z"/>
                <w:rFonts w:eastAsia="Times New Roman"/>
                <w:color w:val="000000"/>
                <w:szCs w:val="24"/>
                <w:lang w:val="en-CA" w:eastAsia="en-CA"/>
              </w:rPr>
            </w:pPr>
            <w:del w:id="742" w:author="pbx" w:date="2017-12-12T18:04:00Z">
              <w:r>
                <w:rPr>
                  <w:rFonts w:eastAsia="Times New Roman"/>
                  <w:color w:val="000000"/>
                  <w:szCs w:val="24"/>
                  <w:lang w:val="en-CA" w:eastAsia="en-CA"/>
                </w:rPr>
                <w:delText>H3</w:delText>
              </w:r>
            </w:del>
          </w:p>
        </w:tc>
        <w:tc>
          <w:tcPr>
            <w:tcW w:w="810" w:type="dxa"/>
            <w:tcBorders>
              <w:top w:val="nil"/>
              <w:left w:val="single" w:sz="8" w:space="0" w:color="auto"/>
              <w:bottom w:val="single" w:sz="8" w:space="0" w:color="auto"/>
              <w:right w:val="single" w:sz="8" w:space="0" w:color="auto"/>
            </w:tcBorders>
          </w:tcPr>
          <w:p w14:paraId="045F21E6" w14:textId="77777777" w:rsidR="00BA0AA1" w:rsidRDefault="00BA0AA1" w:rsidP="00D930B5">
            <w:pPr>
              <w:spacing w:line="276" w:lineRule="auto"/>
              <w:rPr>
                <w:del w:id="743" w:author="pbx" w:date="2017-12-12T18:04:00Z"/>
                <w:rFonts w:eastAsia="Times New Roman"/>
                <w:color w:val="000000"/>
                <w:szCs w:val="24"/>
                <w:lang w:val="en-CA" w:eastAsia="en-CA"/>
              </w:rPr>
            </w:pPr>
            <w:del w:id="744"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50A432AB" w14:textId="77777777" w:rsidR="00BA0AA1" w:rsidRDefault="00BA0AA1" w:rsidP="00D930B5">
            <w:pPr>
              <w:spacing w:line="276" w:lineRule="auto"/>
              <w:rPr>
                <w:del w:id="745" w:author="pbx" w:date="2017-12-12T18:04:00Z"/>
                <w:rFonts w:eastAsia="Times New Roman"/>
                <w:color w:val="000000"/>
                <w:szCs w:val="24"/>
                <w:lang w:val="en-CA" w:eastAsia="en-CA"/>
              </w:rPr>
            </w:pPr>
            <w:del w:id="746"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4638BA37" w14:textId="77777777" w:rsidR="00BA0AA1" w:rsidRDefault="00BA0AA1" w:rsidP="00D930B5">
            <w:pPr>
              <w:spacing w:line="276" w:lineRule="auto"/>
              <w:rPr>
                <w:del w:id="747" w:author="pbx" w:date="2017-12-12T18:04:00Z"/>
              </w:rPr>
            </w:pPr>
            <w:del w:id="748" w:author="pbx" w:date="2017-12-12T18:04:00Z">
              <w:r>
                <w:delText>Physical Characteristics</w:delText>
              </w:r>
            </w:del>
          </w:p>
        </w:tc>
        <w:tc>
          <w:tcPr>
            <w:tcW w:w="1980" w:type="dxa"/>
            <w:tcBorders>
              <w:top w:val="nil"/>
              <w:left w:val="single" w:sz="8" w:space="0" w:color="auto"/>
              <w:bottom w:val="single" w:sz="8" w:space="0" w:color="auto"/>
              <w:right w:val="single" w:sz="8" w:space="0" w:color="auto"/>
            </w:tcBorders>
          </w:tcPr>
          <w:p w14:paraId="094C9FA2" w14:textId="77777777" w:rsidR="00BA0AA1" w:rsidRDefault="00BA0AA1" w:rsidP="00D930B5">
            <w:pPr>
              <w:rPr>
                <w:del w:id="749" w:author="pbx" w:date="2017-12-12T18:04:00Z"/>
              </w:rPr>
            </w:pPr>
            <w:del w:id="750" w:author="pbx" w:date="2017-12-12T18:04:00Z">
              <w:r w:rsidRPr="003C722E">
                <w:rPr>
                  <w:rFonts w:eastAsia="Times New Roman"/>
                  <w:color w:val="000000"/>
                  <w:szCs w:val="24"/>
                  <w:lang w:val="en-CA" w:eastAsia="en-CA"/>
                </w:rPr>
                <w:delText xml:space="preserve">Only applicable to: </w:delText>
              </w:r>
              <w:r>
                <w:rPr>
                  <w:rFonts w:eastAsia="Times New Roman"/>
                  <w:color w:val="000000"/>
                  <w:szCs w:val="24"/>
                  <w:lang w:val="en-CA" w:eastAsia="en-CA"/>
                </w:rPr>
                <w:delText>9</w:delText>
              </w:r>
            </w:del>
          </w:p>
        </w:tc>
      </w:tr>
      <w:tr w:rsidR="00BA0AA1" w:rsidRPr="004D750B" w14:paraId="007EFD32" w14:textId="77777777" w:rsidTr="00D930B5">
        <w:trPr>
          <w:trHeight w:val="330"/>
          <w:del w:id="751" w:author="pbx" w:date="2017-12-12T18:04:00Z"/>
        </w:trPr>
        <w:tc>
          <w:tcPr>
            <w:tcW w:w="1300" w:type="dxa"/>
            <w:tcBorders>
              <w:top w:val="single" w:sz="8" w:space="0" w:color="auto"/>
              <w:left w:val="single" w:sz="8" w:space="0" w:color="auto"/>
              <w:bottom w:val="single" w:sz="8" w:space="0" w:color="auto"/>
              <w:right w:val="single" w:sz="8" w:space="0" w:color="auto"/>
            </w:tcBorders>
          </w:tcPr>
          <w:p w14:paraId="74ABABA0" w14:textId="77777777" w:rsidR="00BA0AA1" w:rsidRDefault="00BA0AA1" w:rsidP="00D930B5">
            <w:pPr>
              <w:spacing w:line="276" w:lineRule="auto"/>
              <w:rPr>
                <w:del w:id="752" w:author="pbx" w:date="2017-12-12T18:04:00Z"/>
              </w:rPr>
            </w:pPr>
            <w:del w:id="753" w:author="pbx" w:date="2017-12-12T18:04:00Z">
              <w:r>
                <w:delText>550-20</w:delText>
              </w:r>
            </w:del>
          </w:p>
        </w:tc>
        <w:tc>
          <w:tcPr>
            <w:tcW w:w="810" w:type="dxa"/>
            <w:tcBorders>
              <w:top w:val="single" w:sz="8" w:space="0" w:color="auto"/>
              <w:left w:val="nil"/>
              <w:bottom w:val="single" w:sz="8" w:space="0" w:color="auto"/>
              <w:right w:val="single" w:sz="8" w:space="0" w:color="auto"/>
            </w:tcBorders>
          </w:tcPr>
          <w:p w14:paraId="78E4011F" w14:textId="77777777" w:rsidR="00BA0AA1" w:rsidRDefault="00BA0AA1" w:rsidP="00D930B5">
            <w:pPr>
              <w:spacing w:line="276" w:lineRule="auto"/>
              <w:rPr>
                <w:del w:id="754" w:author="pbx" w:date="2017-12-12T18:04:00Z"/>
                <w:rFonts w:eastAsia="Times New Roman"/>
                <w:color w:val="000000"/>
                <w:szCs w:val="24"/>
                <w:lang w:val="en-CA" w:eastAsia="en-CA"/>
              </w:rPr>
            </w:pPr>
            <w:del w:id="755" w:author="pbx" w:date="2017-12-12T18:04:00Z">
              <w:r>
                <w:rPr>
                  <w:rFonts w:eastAsia="Times New Roman"/>
                  <w:color w:val="000000"/>
                  <w:szCs w:val="24"/>
                  <w:lang w:val="en-CA" w:eastAsia="en-CA"/>
                </w:rPr>
                <w:delText>H3</w:delText>
              </w:r>
            </w:del>
          </w:p>
        </w:tc>
        <w:tc>
          <w:tcPr>
            <w:tcW w:w="810" w:type="dxa"/>
            <w:tcBorders>
              <w:top w:val="nil"/>
              <w:left w:val="single" w:sz="8" w:space="0" w:color="auto"/>
              <w:bottom w:val="single" w:sz="8" w:space="0" w:color="auto"/>
              <w:right w:val="single" w:sz="8" w:space="0" w:color="auto"/>
            </w:tcBorders>
          </w:tcPr>
          <w:p w14:paraId="5E0C06F5" w14:textId="77777777" w:rsidR="00BA0AA1" w:rsidRDefault="00BA0AA1" w:rsidP="00D930B5">
            <w:pPr>
              <w:spacing w:line="276" w:lineRule="auto"/>
              <w:rPr>
                <w:del w:id="756" w:author="pbx" w:date="2017-12-12T18:04:00Z"/>
                <w:rFonts w:eastAsia="Times New Roman"/>
                <w:color w:val="000000"/>
                <w:szCs w:val="24"/>
                <w:lang w:val="en-CA" w:eastAsia="en-CA"/>
              </w:rPr>
            </w:pPr>
            <w:del w:id="757" w:author="pbx" w:date="2017-12-12T18:04: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0E73D939" w14:textId="77777777" w:rsidR="00BA0AA1" w:rsidRDefault="00BA0AA1" w:rsidP="00D930B5">
            <w:pPr>
              <w:spacing w:line="276" w:lineRule="auto"/>
              <w:rPr>
                <w:del w:id="758" w:author="pbx" w:date="2017-12-12T18:04:00Z"/>
                <w:rFonts w:eastAsia="Times New Roman"/>
                <w:color w:val="000000"/>
                <w:szCs w:val="24"/>
                <w:lang w:val="en-CA" w:eastAsia="en-CA"/>
              </w:rPr>
            </w:pPr>
            <w:del w:id="759"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0D61089F" w14:textId="77777777" w:rsidR="00BA0AA1" w:rsidRDefault="00BA0AA1" w:rsidP="00D930B5">
            <w:pPr>
              <w:spacing w:line="276" w:lineRule="auto"/>
              <w:rPr>
                <w:del w:id="760" w:author="pbx" w:date="2017-12-12T18:04:00Z"/>
              </w:rPr>
            </w:pPr>
            <w:del w:id="761" w:author="pbx" w:date="2017-12-12T18:04:00Z">
              <w:r>
                <w:delText>External Radiation</w:delText>
              </w:r>
            </w:del>
          </w:p>
        </w:tc>
        <w:tc>
          <w:tcPr>
            <w:tcW w:w="1980" w:type="dxa"/>
            <w:tcBorders>
              <w:top w:val="nil"/>
              <w:left w:val="single" w:sz="8" w:space="0" w:color="auto"/>
              <w:bottom w:val="single" w:sz="8" w:space="0" w:color="auto"/>
              <w:right w:val="single" w:sz="8" w:space="0" w:color="auto"/>
            </w:tcBorders>
          </w:tcPr>
          <w:p w14:paraId="5E9475FB" w14:textId="77777777" w:rsidR="00BA0AA1" w:rsidRDefault="00BA0AA1" w:rsidP="00D930B5">
            <w:pPr>
              <w:rPr>
                <w:del w:id="762" w:author="pbx" w:date="2017-12-12T18:04:00Z"/>
              </w:rPr>
            </w:pPr>
            <w:del w:id="763" w:author="pbx" w:date="2017-12-12T18:04:00Z">
              <w:r w:rsidRPr="003C722E">
                <w:rPr>
                  <w:rFonts w:eastAsia="Times New Roman"/>
                  <w:color w:val="000000"/>
                  <w:szCs w:val="24"/>
                  <w:lang w:val="en-CA" w:eastAsia="en-CA"/>
                </w:rPr>
                <w:delText xml:space="preserve">Only applicable to: </w:delText>
              </w:r>
              <w:r>
                <w:rPr>
                  <w:rFonts w:eastAsia="Times New Roman"/>
                  <w:color w:val="000000"/>
                  <w:szCs w:val="24"/>
                  <w:lang w:val="en-CA" w:eastAsia="en-CA"/>
                </w:rPr>
                <w:delText>9</w:delText>
              </w:r>
            </w:del>
          </w:p>
        </w:tc>
      </w:tr>
      <w:tr w:rsidR="00BA0AA1" w:rsidRPr="004D750B" w14:paraId="251A641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0A8490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250</w:t>
            </w:r>
          </w:p>
        </w:tc>
        <w:tc>
          <w:tcPr>
            <w:tcW w:w="810" w:type="dxa"/>
            <w:tcBorders>
              <w:top w:val="single" w:sz="8" w:space="0" w:color="auto"/>
              <w:left w:val="nil"/>
              <w:bottom w:val="single" w:sz="8" w:space="0" w:color="auto"/>
              <w:right w:val="single" w:sz="8" w:space="0" w:color="auto"/>
            </w:tcBorders>
          </w:tcPr>
          <w:p w14:paraId="0305D860"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24A9E1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39F893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A5FB795"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Overdosage</w:t>
            </w:r>
          </w:p>
        </w:tc>
        <w:tc>
          <w:tcPr>
            <w:tcW w:w="1980" w:type="dxa"/>
            <w:tcBorders>
              <w:top w:val="nil"/>
              <w:left w:val="single" w:sz="8" w:space="0" w:color="auto"/>
              <w:bottom w:val="single" w:sz="8" w:space="0" w:color="auto"/>
              <w:right w:val="single" w:sz="8" w:space="0" w:color="auto"/>
            </w:tcBorders>
          </w:tcPr>
          <w:p w14:paraId="3512963D" w14:textId="77777777" w:rsidR="00BA0AA1" w:rsidRDefault="00BA0AA1" w:rsidP="00D930B5">
            <w:r w:rsidRPr="00B93B6F">
              <w:t>None</w:t>
            </w:r>
          </w:p>
        </w:tc>
      </w:tr>
      <w:tr w:rsidR="00BA0AA1" w:rsidRPr="004D750B" w14:paraId="0BF6C11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07EE6E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w:t>
            </w:r>
          </w:p>
        </w:tc>
        <w:tc>
          <w:tcPr>
            <w:tcW w:w="810" w:type="dxa"/>
            <w:tcBorders>
              <w:top w:val="single" w:sz="8" w:space="0" w:color="auto"/>
              <w:left w:val="nil"/>
              <w:bottom w:val="single" w:sz="8" w:space="0" w:color="auto"/>
              <w:right w:val="single" w:sz="8" w:space="0" w:color="auto"/>
            </w:tcBorders>
          </w:tcPr>
          <w:p w14:paraId="1F6DF5C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879B6EB"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06B377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C3C9DF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Action And Clinical Pharmacology</w:t>
            </w:r>
          </w:p>
        </w:tc>
        <w:tc>
          <w:tcPr>
            <w:tcW w:w="1980" w:type="dxa"/>
            <w:tcBorders>
              <w:top w:val="nil"/>
              <w:left w:val="single" w:sz="8" w:space="0" w:color="auto"/>
              <w:bottom w:val="single" w:sz="8" w:space="0" w:color="auto"/>
              <w:right w:val="single" w:sz="8" w:space="0" w:color="auto"/>
            </w:tcBorders>
          </w:tcPr>
          <w:p w14:paraId="7C84C140" w14:textId="77777777" w:rsidR="00BA0AA1" w:rsidRDefault="00BA0AA1" w:rsidP="00D930B5">
            <w:r w:rsidRPr="00B93B6F">
              <w:t>None</w:t>
            </w:r>
          </w:p>
        </w:tc>
      </w:tr>
      <w:tr w:rsidR="00BA0AA1" w:rsidRPr="004D750B" w14:paraId="5235EEE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45B61F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260-10</w:t>
            </w:r>
          </w:p>
        </w:tc>
        <w:tc>
          <w:tcPr>
            <w:tcW w:w="810" w:type="dxa"/>
            <w:tcBorders>
              <w:top w:val="single" w:sz="8" w:space="0" w:color="auto"/>
              <w:left w:val="nil"/>
              <w:bottom w:val="single" w:sz="8" w:space="0" w:color="auto"/>
              <w:right w:val="single" w:sz="8" w:space="0" w:color="auto"/>
            </w:tcBorders>
          </w:tcPr>
          <w:p w14:paraId="10C9C77A" w14:textId="77777777"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7F65423"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0067AC3"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3A05F9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Mechanism Of Action</w:t>
            </w:r>
          </w:p>
        </w:tc>
        <w:tc>
          <w:tcPr>
            <w:tcW w:w="1980" w:type="dxa"/>
            <w:tcBorders>
              <w:top w:val="nil"/>
              <w:left w:val="single" w:sz="8" w:space="0" w:color="auto"/>
              <w:bottom w:val="single" w:sz="8" w:space="0" w:color="auto"/>
              <w:right w:val="single" w:sz="8" w:space="0" w:color="auto"/>
            </w:tcBorders>
          </w:tcPr>
          <w:p w14:paraId="3A7FC1AD" w14:textId="77777777" w:rsidR="00BA0AA1" w:rsidRDefault="00BA0AA1" w:rsidP="00D930B5">
            <w:r w:rsidRPr="00B93B6F">
              <w:t>None</w:t>
            </w:r>
          </w:p>
        </w:tc>
      </w:tr>
      <w:tr w:rsidR="00BA0AA1" w:rsidRPr="004D750B" w14:paraId="436F54A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A1BD535"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260-20</w:t>
            </w:r>
          </w:p>
        </w:tc>
        <w:tc>
          <w:tcPr>
            <w:tcW w:w="810" w:type="dxa"/>
            <w:tcBorders>
              <w:top w:val="single" w:sz="8" w:space="0" w:color="auto"/>
              <w:left w:val="nil"/>
              <w:bottom w:val="single" w:sz="8" w:space="0" w:color="auto"/>
              <w:right w:val="single" w:sz="8" w:space="0" w:color="auto"/>
            </w:tcBorders>
          </w:tcPr>
          <w:p w14:paraId="18CF4DAA" w14:textId="77777777"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3E32C8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D30129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8469CC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Pharmacodynamics</w:t>
            </w:r>
          </w:p>
        </w:tc>
        <w:tc>
          <w:tcPr>
            <w:tcW w:w="1980" w:type="dxa"/>
            <w:tcBorders>
              <w:top w:val="nil"/>
              <w:left w:val="single" w:sz="8" w:space="0" w:color="auto"/>
              <w:bottom w:val="single" w:sz="8" w:space="0" w:color="auto"/>
              <w:right w:val="single" w:sz="8" w:space="0" w:color="auto"/>
            </w:tcBorders>
          </w:tcPr>
          <w:p w14:paraId="27FA2BCE" w14:textId="77777777" w:rsidR="00BA0AA1" w:rsidRDefault="00BA0AA1" w:rsidP="00D930B5">
            <w:r w:rsidRPr="00B93B6F">
              <w:t>None</w:t>
            </w:r>
          </w:p>
        </w:tc>
      </w:tr>
      <w:tr w:rsidR="00BA0AA1" w:rsidRPr="004D750B" w14:paraId="7D77066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1105EB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w:t>
            </w:r>
          </w:p>
        </w:tc>
        <w:tc>
          <w:tcPr>
            <w:tcW w:w="810" w:type="dxa"/>
            <w:tcBorders>
              <w:top w:val="single" w:sz="8" w:space="0" w:color="auto"/>
              <w:left w:val="nil"/>
              <w:bottom w:val="single" w:sz="8" w:space="0" w:color="auto"/>
              <w:right w:val="single" w:sz="8" w:space="0" w:color="auto"/>
            </w:tcBorders>
          </w:tcPr>
          <w:p w14:paraId="0C0D9115" w14:textId="77777777"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F8391DD"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57FD72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46EB7F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Pharmacokinetics</w:t>
            </w:r>
          </w:p>
        </w:tc>
        <w:tc>
          <w:tcPr>
            <w:tcW w:w="1980" w:type="dxa"/>
            <w:tcBorders>
              <w:top w:val="nil"/>
              <w:left w:val="single" w:sz="8" w:space="0" w:color="auto"/>
              <w:bottom w:val="single" w:sz="8" w:space="0" w:color="auto"/>
              <w:right w:val="single" w:sz="8" w:space="0" w:color="auto"/>
            </w:tcBorders>
          </w:tcPr>
          <w:p w14:paraId="669501E8" w14:textId="77777777" w:rsidR="00BA0AA1" w:rsidRDefault="00BA0AA1" w:rsidP="00D930B5">
            <w:r w:rsidRPr="00B93B6F">
              <w:t>None</w:t>
            </w:r>
          </w:p>
        </w:tc>
      </w:tr>
      <w:tr w:rsidR="00BA0AA1" w:rsidRPr="004D750B" w14:paraId="71569A3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A3EB26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260-30-10</w:t>
            </w:r>
          </w:p>
        </w:tc>
        <w:tc>
          <w:tcPr>
            <w:tcW w:w="810" w:type="dxa"/>
            <w:tcBorders>
              <w:top w:val="single" w:sz="8" w:space="0" w:color="auto"/>
              <w:left w:val="nil"/>
              <w:bottom w:val="single" w:sz="8" w:space="0" w:color="auto"/>
              <w:right w:val="single" w:sz="8" w:space="0" w:color="auto"/>
            </w:tcBorders>
          </w:tcPr>
          <w:p w14:paraId="324F10C8"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1E4389B2"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0063E9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A9CFBC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Absorption</w:t>
            </w:r>
          </w:p>
        </w:tc>
        <w:tc>
          <w:tcPr>
            <w:tcW w:w="1980" w:type="dxa"/>
            <w:tcBorders>
              <w:top w:val="nil"/>
              <w:left w:val="single" w:sz="8" w:space="0" w:color="auto"/>
              <w:bottom w:val="single" w:sz="8" w:space="0" w:color="auto"/>
              <w:right w:val="single" w:sz="8" w:space="0" w:color="auto"/>
            </w:tcBorders>
          </w:tcPr>
          <w:p w14:paraId="6373ECF7" w14:textId="77777777" w:rsidR="00BA0AA1" w:rsidRDefault="00BA0AA1" w:rsidP="00D930B5">
            <w:r w:rsidRPr="00B93B6F">
              <w:t>None</w:t>
            </w:r>
          </w:p>
        </w:tc>
      </w:tr>
      <w:tr w:rsidR="00BA0AA1" w:rsidRPr="004D750B" w14:paraId="76622B9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268268D"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260-30-20</w:t>
            </w:r>
          </w:p>
        </w:tc>
        <w:tc>
          <w:tcPr>
            <w:tcW w:w="810" w:type="dxa"/>
            <w:tcBorders>
              <w:top w:val="single" w:sz="8" w:space="0" w:color="auto"/>
              <w:left w:val="nil"/>
              <w:bottom w:val="single" w:sz="8" w:space="0" w:color="auto"/>
              <w:right w:val="single" w:sz="8" w:space="0" w:color="auto"/>
            </w:tcBorders>
          </w:tcPr>
          <w:p w14:paraId="109BA39A" w14:textId="77777777"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DDFFD26"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54FF691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570038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Distribution</w:t>
            </w:r>
          </w:p>
        </w:tc>
        <w:tc>
          <w:tcPr>
            <w:tcW w:w="1980" w:type="dxa"/>
            <w:tcBorders>
              <w:top w:val="nil"/>
              <w:left w:val="single" w:sz="8" w:space="0" w:color="auto"/>
              <w:bottom w:val="single" w:sz="8" w:space="0" w:color="auto"/>
              <w:right w:val="single" w:sz="8" w:space="0" w:color="auto"/>
            </w:tcBorders>
          </w:tcPr>
          <w:p w14:paraId="15444044" w14:textId="77777777" w:rsidR="00BA0AA1" w:rsidRDefault="00BA0AA1" w:rsidP="00D930B5">
            <w:r w:rsidRPr="00B93B6F">
              <w:t>None</w:t>
            </w:r>
          </w:p>
        </w:tc>
      </w:tr>
      <w:tr w:rsidR="00BA0AA1" w:rsidRPr="004D750B" w14:paraId="1D9D797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F2F5D95"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260-30-30</w:t>
            </w:r>
          </w:p>
        </w:tc>
        <w:tc>
          <w:tcPr>
            <w:tcW w:w="810" w:type="dxa"/>
            <w:tcBorders>
              <w:top w:val="single" w:sz="8" w:space="0" w:color="auto"/>
              <w:left w:val="nil"/>
              <w:bottom w:val="single" w:sz="8" w:space="0" w:color="auto"/>
              <w:right w:val="single" w:sz="8" w:space="0" w:color="auto"/>
            </w:tcBorders>
          </w:tcPr>
          <w:p w14:paraId="4725DE3E" w14:textId="77777777"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12CBC472"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E3C0DA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0E56B8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Metabolism</w:t>
            </w:r>
          </w:p>
        </w:tc>
        <w:tc>
          <w:tcPr>
            <w:tcW w:w="1980" w:type="dxa"/>
            <w:tcBorders>
              <w:top w:val="nil"/>
              <w:left w:val="single" w:sz="8" w:space="0" w:color="auto"/>
              <w:bottom w:val="single" w:sz="8" w:space="0" w:color="auto"/>
              <w:right w:val="single" w:sz="8" w:space="0" w:color="auto"/>
            </w:tcBorders>
          </w:tcPr>
          <w:p w14:paraId="0C5B1767" w14:textId="77777777" w:rsidR="00BA0AA1" w:rsidRDefault="00BA0AA1" w:rsidP="00D930B5">
            <w:r w:rsidRPr="00B93B6F">
              <w:t>None</w:t>
            </w:r>
          </w:p>
        </w:tc>
      </w:tr>
      <w:tr w:rsidR="00BA0AA1" w:rsidRPr="004D750B" w14:paraId="5289F31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D49F37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260-30-40</w:t>
            </w:r>
          </w:p>
        </w:tc>
        <w:tc>
          <w:tcPr>
            <w:tcW w:w="810" w:type="dxa"/>
            <w:tcBorders>
              <w:top w:val="single" w:sz="8" w:space="0" w:color="auto"/>
              <w:left w:val="nil"/>
              <w:bottom w:val="single" w:sz="8" w:space="0" w:color="auto"/>
              <w:right w:val="single" w:sz="8" w:space="0" w:color="auto"/>
            </w:tcBorders>
          </w:tcPr>
          <w:p w14:paraId="590F0F20" w14:textId="77777777"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1C41D1C"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4B9D96E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7B2428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Excretion</w:t>
            </w:r>
          </w:p>
        </w:tc>
        <w:tc>
          <w:tcPr>
            <w:tcW w:w="1980" w:type="dxa"/>
            <w:tcBorders>
              <w:top w:val="nil"/>
              <w:left w:val="single" w:sz="8" w:space="0" w:color="auto"/>
              <w:bottom w:val="single" w:sz="8" w:space="0" w:color="auto"/>
              <w:right w:val="single" w:sz="8" w:space="0" w:color="auto"/>
            </w:tcBorders>
          </w:tcPr>
          <w:p w14:paraId="0CAF1A80" w14:textId="5A16420A" w:rsidR="00955EF4" w:rsidRDefault="00BA0AA1" w:rsidP="00D930B5">
            <w:pPr>
              <w:rPr>
                <w:ins w:id="764" w:author="pbx" w:date="2017-12-12T18:04:00Z"/>
                <w:rFonts w:eastAsia="Times New Roman"/>
                <w:color w:val="000000"/>
                <w:szCs w:val="24"/>
                <w:lang w:val="en-CA" w:eastAsia="en-CA"/>
              </w:rPr>
            </w:pPr>
            <w:del w:id="765" w:author="pbx" w:date="2017-12-12T18:04:00Z">
              <w:r>
                <w:rPr>
                  <w:rFonts w:eastAsia="Times New Roman"/>
                  <w:color w:val="000000"/>
                  <w:szCs w:val="24"/>
                  <w:lang w:val="en-CA" w:eastAsia="en-CA"/>
                </w:rPr>
                <w:delText>Not</w:delText>
              </w:r>
            </w:del>
            <w:ins w:id="766" w:author="pbx" w:date="2017-12-12T18:04:00Z">
              <w:r w:rsidR="00955EF4">
                <w:rPr>
                  <w:rFonts w:eastAsia="Times New Roman"/>
                  <w:color w:val="000000"/>
                  <w:szCs w:val="24"/>
                  <w:lang w:val="en-CA" w:eastAsia="en-CA"/>
                </w:rPr>
                <w:t>Only</w:t>
              </w:r>
            </w:ins>
            <w:r w:rsidRPr="00742A36">
              <w:rPr>
                <w:rFonts w:eastAsia="Times New Roman"/>
                <w:color w:val="000000"/>
                <w:szCs w:val="24"/>
                <w:lang w:val="en-CA" w:eastAsia="en-CA"/>
              </w:rPr>
              <w:t xml:space="preserve"> applicable to: </w:t>
            </w:r>
            <w:del w:id="767" w:author="pbx" w:date="2017-12-12T18:04:00Z">
              <w:r>
                <w:rPr>
                  <w:rFonts w:eastAsia="Times New Roman"/>
                  <w:color w:val="000000"/>
                  <w:szCs w:val="24"/>
                  <w:lang w:val="en-CA" w:eastAsia="en-CA"/>
                </w:rPr>
                <w:delText>6, 7, 8, 9, 10</w:delText>
              </w:r>
            </w:del>
          </w:p>
          <w:p w14:paraId="349851E1" w14:textId="77777777" w:rsidR="00955EF4" w:rsidRPr="004D750B" w:rsidRDefault="00955EF4" w:rsidP="00D930B5">
            <w:pPr>
              <w:rPr>
                <w:rFonts w:eastAsia="Times New Roman"/>
                <w:color w:val="000000"/>
                <w:szCs w:val="24"/>
                <w:lang w:val="en-CA" w:eastAsia="en-CA"/>
              </w:rPr>
            </w:pPr>
            <w:ins w:id="768" w:author="pbx" w:date="2017-12-12T18:04:00Z">
              <w:r>
                <w:rPr>
                  <w:rFonts w:eastAsia="Times New Roman"/>
                  <w:color w:val="000000"/>
                  <w:szCs w:val="24"/>
                  <w:lang w:val="en-CA" w:eastAsia="en-CA"/>
                </w:rPr>
                <w:t>1, 2, 3, 4, 5</w:t>
              </w:r>
            </w:ins>
          </w:p>
        </w:tc>
      </w:tr>
      <w:tr w:rsidR="00BA0AA1" w:rsidRPr="004D750B" w14:paraId="2A331FC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140793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w:t>
            </w:r>
          </w:p>
        </w:tc>
        <w:tc>
          <w:tcPr>
            <w:tcW w:w="810" w:type="dxa"/>
            <w:tcBorders>
              <w:top w:val="single" w:sz="8" w:space="0" w:color="auto"/>
              <w:left w:val="nil"/>
              <w:bottom w:val="single" w:sz="8" w:space="0" w:color="auto"/>
              <w:right w:val="single" w:sz="8" w:space="0" w:color="auto"/>
            </w:tcBorders>
          </w:tcPr>
          <w:p w14:paraId="717769CE" w14:textId="77777777"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0D22E579"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EC9FA2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58E373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Special Populations And Conditions</w:t>
            </w:r>
          </w:p>
        </w:tc>
        <w:tc>
          <w:tcPr>
            <w:tcW w:w="1980" w:type="dxa"/>
            <w:tcBorders>
              <w:top w:val="nil"/>
              <w:left w:val="single" w:sz="8" w:space="0" w:color="auto"/>
              <w:bottom w:val="single" w:sz="8" w:space="0" w:color="auto"/>
              <w:right w:val="single" w:sz="8" w:space="0" w:color="auto"/>
            </w:tcBorders>
          </w:tcPr>
          <w:p w14:paraId="6BE8B6F4" w14:textId="7C9A7E3D" w:rsidR="00955EF4" w:rsidRDefault="00BA0AA1" w:rsidP="00955EF4">
            <w:pPr>
              <w:rPr>
                <w:ins w:id="769" w:author="pbx" w:date="2017-12-12T18:04:00Z"/>
                <w:rFonts w:eastAsia="Times New Roman"/>
                <w:color w:val="000000"/>
                <w:szCs w:val="24"/>
                <w:lang w:val="en-CA" w:eastAsia="en-CA"/>
              </w:rPr>
            </w:pPr>
            <w:del w:id="770" w:author="pbx" w:date="2017-12-12T18:04:00Z">
              <w:r w:rsidRPr="00381A49">
                <w:rPr>
                  <w:rFonts w:eastAsia="Times New Roman"/>
                  <w:color w:val="000000"/>
                  <w:szCs w:val="24"/>
                  <w:lang w:val="en-CA" w:eastAsia="en-CA"/>
                </w:rPr>
                <w:delText>Not</w:delText>
              </w:r>
            </w:del>
            <w:ins w:id="771" w:author="pbx" w:date="2017-12-12T18:04:00Z">
              <w:r w:rsidR="00955EF4">
                <w:rPr>
                  <w:rFonts w:eastAsia="Times New Roman"/>
                  <w:color w:val="000000"/>
                  <w:szCs w:val="24"/>
                  <w:lang w:val="en-CA" w:eastAsia="en-CA"/>
                </w:rPr>
                <w:t>Only</w:t>
              </w:r>
            </w:ins>
            <w:r w:rsidR="00955EF4" w:rsidRPr="00742A36">
              <w:rPr>
                <w:rFonts w:eastAsia="Times New Roman"/>
                <w:color w:val="000000"/>
                <w:szCs w:val="24"/>
                <w:lang w:val="en-CA" w:eastAsia="en-CA"/>
              </w:rPr>
              <w:t xml:space="preserve"> applicable to: </w:t>
            </w:r>
            <w:del w:id="772" w:author="pbx" w:date="2017-12-12T18:04:00Z">
              <w:r>
                <w:rPr>
                  <w:rFonts w:eastAsia="Times New Roman"/>
                  <w:color w:val="000000"/>
                  <w:szCs w:val="24"/>
                  <w:lang w:val="en-CA" w:eastAsia="en-CA"/>
                </w:rPr>
                <w:delText>6</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7</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8</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9</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10</w:delText>
              </w:r>
            </w:del>
          </w:p>
          <w:p w14:paraId="59BFB297" w14:textId="77777777" w:rsidR="00BA0AA1" w:rsidRDefault="00955EF4" w:rsidP="00955EF4">
            <w:ins w:id="773" w:author="pbx" w:date="2017-12-12T18:04:00Z">
              <w:r>
                <w:rPr>
                  <w:rFonts w:eastAsia="Times New Roman"/>
                  <w:color w:val="000000"/>
                  <w:szCs w:val="24"/>
                  <w:lang w:val="en-CA" w:eastAsia="en-CA"/>
                </w:rPr>
                <w:t>1, 2, 3, 4, 5</w:t>
              </w:r>
            </w:ins>
          </w:p>
        </w:tc>
      </w:tr>
      <w:tr w:rsidR="00BA0AA1" w:rsidRPr="004D750B" w14:paraId="271CA99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655DAE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260-30-50-10</w:t>
            </w:r>
          </w:p>
        </w:tc>
        <w:tc>
          <w:tcPr>
            <w:tcW w:w="810" w:type="dxa"/>
            <w:tcBorders>
              <w:top w:val="single" w:sz="8" w:space="0" w:color="auto"/>
              <w:left w:val="nil"/>
              <w:bottom w:val="single" w:sz="8" w:space="0" w:color="auto"/>
              <w:right w:val="single" w:sz="8" w:space="0" w:color="auto"/>
            </w:tcBorders>
          </w:tcPr>
          <w:p w14:paraId="26BA79D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5AE155B1"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11A15BA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64665F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14:paraId="05C2B370" w14:textId="22D937A3" w:rsidR="00955EF4" w:rsidRDefault="00BA0AA1" w:rsidP="00955EF4">
            <w:pPr>
              <w:rPr>
                <w:ins w:id="774" w:author="pbx" w:date="2017-12-12T18:04:00Z"/>
                <w:rFonts w:eastAsia="Times New Roman"/>
                <w:color w:val="000000"/>
                <w:szCs w:val="24"/>
                <w:lang w:val="en-CA" w:eastAsia="en-CA"/>
              </w:rPr>
            </w:pPr>
            <w:del w:id="775" w:author="pbx" w:date="2017-12-12T18:04:00Z">
              <w:r w:rsidRPr="00381A49">
                <w:rPr>
                  <w:rFonts w:eastAsia="Times New Roman"/>
                  <w:color w:val="000000"/>
                  <w:szCs w:val="24"/>
                  <w:lang w:val="en-CA" w:eastAsia="en-CA"/>
                </w:rPr>
                <w:delText>Not</w:delText>
              </w:r>
            </w:del>
            <w:ins w:id="776" w:author="pbx" w:date="2017-12-12T18:04:00Z">
              <w:r w:rsidR="00955EF4">
                <w:rPr>
                  <w:rFonts w:eastAsia="Times New Roman"/>
                  <w:color w:val="000000"/>
                  <w:szCs w:val="24"/>
                  <w:lang w:val="en-CA" w:eastAsia="en-CA"/>
                </w:rPr>
                <w:t>Only</w:t>
              </w:r>
            </w:ins>
            <w:r w:rsidR="00955EF4" w:rsidRPr="00742A36">
              <w:rPr>
                <w:rFonts w:eastAsia="Times New Roman"/>
                <w:color w:val="000000"/>
                <w:szCs w:val="24"/>
                <w:lang w:val="en-CA" w:eastAsia="en-CA"/>
              </w:rPr>
              <w:t xml:space="preserve"> applicable to: </w:t>
            </w:r>
            <w:del w:id="777" w:author="pbx" w:date="2017-12-12T18:04:00Z">
              <w:r>
                <w:rPr>
                  <w:rFonts w:eastAsia="Times New Roman"/>
                  <w:color w:val="000000"/>
                  <w:szCs w:val="24"/>
                  <w:lang w:val="en-CA" w:eastAsia="en-CA"/>
                </w:rPr>
                <w:delText>6</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7</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8</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9</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10</w:delText>
              </w:r>
            </w:del>
          </w:p>
          <w:p w14:paraId="196A8929" w14:textId="77777777" w:rsidR="00BA0AA1" w:rsidRDefault="00955EF4" w:rsidP="00955EF4">
            <w:ins w:id="778" w:author="pbx" w:date="2017-12-12T18:04:00Z">
              <w:r>
                <w:rPr>
                  <w:rFonts w:eastAsia="Times New Roman"/>
                  <w:color w:val="000000"/>
                  <w:szCs w:val="24"/>
                  <w:lang w:val="en-CA" w:eastAsia="en-CA"/>
                </w:rPr>
                <w:t>1, 2, 3, 4, 5</w:t>
              </w:r>
            </w:ins>
          </w:p>
        </w:tc>
      </w:tr>
      <w:tr w:rsidR="00BA0AA1" w:rsidRPr="004D750B" w14:paraId="65FF363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1A2A21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260-30-50-20</w:t>
            </w:r>
          </w:p>
        </w:tc>
        <w:tc>
          <w:tcPr>
            <w:tcW w:w="810" w:type="dxa"/>
            <w:tcBorders>
              <w:top w:val="single" w:sz="8" w:space="0" w:color="auto"/>
              <w:left w:val="nil"/>
              <w:bottom w:val="single" w:sz="8" w:space="0" w:color="auto"/>
              <w:right w:val="single" w:sz="8" w:space="0" w:color="auto"/>
            </w:tcBorders>
          </w:tcPr>
          <w:p w14:paraId="2731ABA5"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37929782"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DCB236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51A03B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14:paraId="120CEFB4" w14:textId="3F31B3F6" w:rsidR="00955EF4" w:rsidRDefault="00BA0AA1" w:rsidP="00955EF4">
            <w:pPr>
              <w:rPr>
                <w:ins w:id="779" w:author="pbx" w:date="2017-12-12T18:04:00Z"/>
                <w:rFonts w:eastAsia="Times New Roman"/>
                <w:color w:val="000000"/>
                <w:szCs w:val="24"/>
                <w:lang w:val="en-CA" w:eastAsia="en-CA"/>
              </w:rPr>
            </w:pPr>
            <w:del w:id="780" w:author="pbx" w:date="2017-12-12T18:04:00Z">
              <w:r w:rsidRPr="00381A49">
                <w:rPr>
                  <w:rFonts w:eastAsia="Times New Roman"/>
                  <w:color w:val="000000"/>
                  <w:szCs w:val="24"/>
                  <w:lang w:val="en-CA" w:eastAsia="en-CA"/>
                </w:rPr>
                <w:delText>Not</w:delText>
              </w:r>
            </w:del>
            <w:ins w:id="781" w:author="pbx" w:date="2017-12-12T18:04:00Z">
              <w:r w:rsidR="00955EF4">
                <w:rPr>
                  <w:rFonts w:eastAsia="Times New Roman"/>
                  <w:color w:val="000000"/>
                  <w:szCs w:val="24"/>
                  <w:lang w:val="en-CA" w:eastAsia="en-CA"/>
                </w:rPr>
                <w:t>Only</w:t>
              </w:r>
            </w:ins>
            <w:r w:rsidR="00955EF4" w:rsidRPr="00742A36">
              <w:rPr>
                <w:rFonts w:eastAsia="Times New Roman"/>
                <w:color w:val="000000"/>
                <w:szCs w:val="24"/>
                <w:lang w:val="en-CA" w:eastAsia="en-CA"/>
              </w:rPr>
              <w:t xml:space="preserve"> applicable to: </w:t>
            </w:r>
            <w:del w:id="782" w:author="pbx" w:date="2017-12-12T18:04:00Z">
              <w:r>
                <w:rPr>
                  <w:rFonts w:eastAsia="Times New Roman"/>
                  <w:color w:val="000000"/>
                  <w:szCs w:val="24"/>
                  <w:lang w:val="en-CA" w:eastAsia="en-CA"/>
                </w:rPr>
                <w:delText>6</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7</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8</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9</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10</w:delText>
              </w:r>
            </w:del>
          </w:p>
          <w:p w14:paraId="155481AB" w14:textId="77777777" w:rsidR="00BA0AA1" w:rsidRDefault="00955EF4" w:rsidP="00955EF4">
            <w:ins w:id="783" w:author="pbx" w:date="2017-12-12T18:04:00Z">
              <w:r>
                <w:rPr>
                  <w:rFonts w:eastAsia="Times New Roman"/>
                  <w:color w:val="000000"/>
                  <w:szCs w:val="24"/>
                  <w:lang w:val="en-CA" w:eastAsia="en-CA"/>
                </w:rPr>
                <w:t>1, 2, 3, 4, 5</w:t>
              </w:r>
            </w:ins>
          </w:p>
        </w:tc>
      </w:tr>
      <w:tr w:rsidR="00BA0AA1" w:rsidRPr="004D750B" w14:paraId="73F1BF7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ACFC58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260-30-50-30</w:t>
            </w:r>
          </w:p>
        </w:tc>
        <w:tc>
          <w:tcPr>
            <w:tcW w:w="810" w:type="dxa"/>
            <w:tcBorders>
              <w:top w:val="single" w:sz="8" w:space="0" w:color="auto"/>
              <w:left w:val="nil"/>
              <w:bottom w:val="single" w:sz="8" w:space="0" w:color="auto"/>
              <w:right w:val="single" w:sz="8" w:space="0" w:color="auto"/>
            </w:tcBorders>
          </w:tcPr>
          <w:p w14:paraId="5FDAAFCD"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639735CB"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3AF7A34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93FE8A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Gender</w:t>
            </w:r>
          </w:p>
        </w:tc>
        <w:tc>
          <w:tcPr>
            <w:tcW w:w="1980" w:type="dxa"/>
            <w:tcBorders>
              <w:top w:val="nil"/>
              <w:left w:val="single" w:sz="8" w:space="0" w:color="auto"/>
              <w:bottom w:val="single" w:sz="8" w:space="0" w:color="auto"/>
              <w:right w:val="single" w:sz="8" w:space="0" w:color="auto"/>
            </w:tcBorders>
          </w:tcPr>
          <w:p w14:paraId="33CC62C6" w14:textId="3A9D32DE" w:rsidR="00955EF4" w:rsidRDefault="00BA0AA1" w:rsidP="00955EF4">
            <w:pPr>
              <w:rPr>
                <w:ins w:id="784" w:author="pbx" w:date="2017-12-12T18:04:00Z"/>
                <w:rFonts w:eastAsia="Times New Roman"/>
                <w:color w:val="000000"/>
                <w:szCs w:val="24"/>
                <w:lang w:val="en-CA" w:eastAsia="en-CA"/>
              </w:rPr>
            </w:pPr>
            <w:del w:id="785" w:author="pbx" w:date="2017-12-12T18:04:00Z">
              <w:r w:rsidRPr="00381A49">
                <w:rPr>
                  <w:rFonts w:eastAsia="Times New Roman"/>
                  <w:color w:val="000000"/>
                  <w:szCs w:val="24"/>
                  <w:lang w:val="en-CA" w:eastAsia="en-CA"/>
                </w:rPr>
                <w:delText>Not</w:delText>
              </w:r>
            </w:del>
            <w:ins w:id="786" w:author="pbx" w:date="2017-12-12T18:04:00Z">
              <w:r w:rsidR="00955EF4">
                <w:rPr>
                  <w:rFonts w:eastAsia="Times New Roman"/>
                  <w:color w:val="000000"/>
                  <w:szCs w:val="24"/>
                  <w:lang w:val="en-CA" w:eastAsia="en-CA"/>
                </w:rPr>
                <w:t>Only</w:t>
              </w:r>
            </w:ins>
            <w:r w:rsidR="00955EF4" w:rsidRPr="00742A36">
              <w:rPr>
                <w:rFonts w:eastAsia="Times New Roman"/>
                <w:color w:val="000000"/>
                <w:szCs w:val="24"/>
                <w:lang w:val="en-CA" w:eastAsia="en-CA"/>
              </w:rPr>
              <w:t xml:space="preserve"> applicable to: </w:t>
            </w:r>
            <w:del w:id="787" w:author="pbx" w:date="2017-12-12T18:04:00Z">
              <w:r>
                <w:rPr>
                  <w:rFonts w:eastAsia="Times New Roman"/>
                  <w:color w:val="000000"/>
                  <w:szCs w:val="24"/>
                  <w:lang w:val="en-CA" w:eastAsia="en-CA"/>
                </w:rPr>
                <w:delText>6</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7</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8</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9</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10</w:delText>
              </w:r>
            </w:del>
          </w:p>
          <w:p w14:paraId="42F60A31" w14:textId="77777777" w:rsidR="00BA0AA1" w:rsidRDefault="00955EF4" w:rsidP="00955EF4">
            <w:ins w:id="788" w:author="pbx" w:date="2017-12-12T18:04:00Z">
              <w:r>
                <w:rPr>
                  <w:rFonts w:eastAsia="Times New Roman"/>
                  <w:color w:val="000000"/>
                  <w:szCs w:val="24"/>
                  <w:lang w:val="en-CA" w:eastAsia="en-CA"/>
                </w:rPr>
                <w:lastRenderedPageBreak/>
                <w:t>1, 2, 3, 4, 5</w:t>
              </w:r>
            </w:ins>
          </w:p>
        </w:tc>
      </w:tr>
      <w:tr w:rsidR="00BA0AA1" w:rsidRPr="004D750B" w14:paraId="352E871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C4BCF0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lastRenderedPageBreak/>
              <w:t>260-30-50-40</w:t>
            </w:r>
          </w:p>
        </w:tc>
        <w:tc>
          <w:tcPr>
            <w:tcW w:w="810" w:type="dxa"/>
            <w:tcBorders>
              <w:top w:val="single" w:sz="8" w:space="0" w:color="auto"/>
              <w:left w:val="nil"/>
              <w:bottom w:val="single" w:sz="8" w:space="0" w:color="auto"/>
              <w:right w:val="single" w:sz="8" w:space="0" w:color="auto"/>
            </w:tcBorders>
          </w:tcPr>
          <w:p w14:paraId="23528821"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303D1722"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32AD2F3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8F9563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Race</w:t>
            </w:r>
          </w:p>
        </w:tc>
        <w:tc>
          <w:tcPr>
            <w:tcW w:w="1980" w:type="dxa"/>
            <w:tcBorders>
              <w:top w:val="nil"/>
              <w:left w:val="single" w:sz="8" w:space="0" w:color="auto"/>
              <w:bottom w:val="single" w:sz="8" w:space="0" w:color="auto"/>
              <w:right w:val="single" w:sz="8" w:space="0" w:color="auto"/>
            </w:tcBorders>
          </w:tcPr>
          <w:p w14:paraId="506CE115" w14:textId="3420BB4A" w:rsidR="00955EF4" w:rsidRDefault="00BA0AA1" w:rsidP="00955EF4">
            <w:pPr>
              <w:rPr>
                <w:ins w:id="789" w:author="pbx" w:date="2017-12-12T18:04:00Z"/>
                <w:rFonts w:eastAsia="Times New Roman"/>
                <w:color w:val="000000"/>
                <w:szCs w:val="24"/>
                <w:lang w:val="en-CA" w:eastAsia="en-CA"/>
              </w:rPr>
            </w:pPr>
            <w:del w:id="790" w:author="pbx" w:date="2017-12-12T18:04:00Z">
              <w:r w:rsidRPr="00381A49">
                <w:rPr>
                  <w:rFonts w:eastAsia="Times New Roman"/>
                  <w:color w:val="000000"/>
                  <w:szCs w:val="24"/>
                  <w:lang w:val="en-CA" w:eastAsia="en-CA"/>
                </w:rPr>
                <w:delText>Not</w:delText>
              </w:r>
            </w:del>
            <w:ins w:id="791" w:author="pbx" w:date="2017-12-12T18:04:00Z">
              <w:r w:rsidR="00955EF4">
                <w:rPr>
                  <w:rFonts w:eastAsia="Times New Roman"/>
                  <w:color w:val="000000"/>
                  <w:szCs w:val="24"/>
                  <w:lang w:val="en-CA" w:eastAsia="en-CA"/>
                </w:rPr>
                <w:t>Only</w:t>
              </w:r>
            </w:ins>
            <w:r w:rsidR="00955EF4" w:rsidRPr="00742A36">
              <w:rPr>
                <w:rFonts w:eastAsia="Times New Roman"/>
                <w:color w:val="000000"/>
                <w:szCs w:val="24"/>
                <w:lang w:val="en-CA" w:eastAsia="en-CA"/>
              </w:rPr>
              <w:t xml:space="preserve"> applicable to: </w:t>
            </w:r>
            <w:del w:id="792" w:author="pbx" w:date="2017-12-12T18:04:00Z">
              <w:r>
                <w:rPr>
                  <w:rFonts w:eastAsia="Times New Roman"/>
                  <w:color w:val="000000"/>
                  <w:szCs w:val="24"/>
                  <w:lang w:val="en-CA" w:eastAsia="en-CA"/>
                </w:rPr>
                <w:delText>6</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7</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8</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9</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10</w:delText>
              </w:r>
            </w:del>
          </w:p>
          <w:p w14:paraId="7C03B472" w14:textId="77777777" w:rsidR="00BA0AA1" w:rsidRDefault="00955EF4" w:rsidP="00955EF4">
            <w:ins w:id="793" w:author="pbx" w:date="2017-12-12T18:04:00Z">
              <w:r>
                <w:rPr>
                  <w:rFonts w:eastAsia="Times New Roman"/>
                  <w:color w:val="000000"/>
                  <w:szCs w:val="24"/>
                  <w:lang w:val="en-CA" w:eastAsia="en-CA"/>
                </w:rPr>
                <w:t>1, 2, 3, 4, 5</w:t>
              </w:r>
            </w:ins>
          </w:p>
        </w:tc>
      </w:tr>
      <w:tr w:rsidR="00BA0AA1" w:rsidRPr="004D750B" w14:paraId="6D37911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501DCD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260-30-50-50</w:t>
            </w:r>
          </w:p>
        </w:tc>
        <w:tc>
          <w:tcPr>
            <w:tcW w:w="810" w:type="dxa"/>
            <w:tcBorders>
              <w:top w:val="single" w:sz="8" w:space="0" w:color="auto"/>
              <w:left w:val="nil"/>
              <w:bottom w:val="single" w:sz="8" w:space="0" w:color="auto"/>
              <w:right w:val="single" w:sz="8" w:space="0" w:color="auto"/>
            </w:tcBorders>
          </w:tcPr>
          <w:p w14:paraId="4383041E"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1441DA14"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3D57E95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09E76C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Hepatic Insufficiency</w:t>
            </w:r>
          </w:p>
        </w:tc>
        <w:tc>
          <w:tcPr>
            <w:tcW w:w="1980" w:type="dxa"/>
            <w:tcBorders>
              <w:top w:val="nil"/>
              <w:left w:val="single" w:sz="8" w:space="0" w:color="auto"/>
              <w:bottom w:val="single" w:sz="8" w:space="0" w:color="auto"/>
              <w:right w:val="single" w:sz="8" w:space="0" w:color="auto"/>
            </w:tcBorders>
          </w:tcPr>
          <w:p w14:paraId="0A40A763" w14:textId="1E114450" w:rsidR="00955EF4" w:rsidRDefault="00BA0AA1" w:rsidP="00955EF4">
            <w:pPr>
              <w:rPr>
                <w:ins w:id="794" w:author="pbx" w:date="2017-12-12T18:04:00Z"/>
                <w:rFonts w:eastAsia="Times New Roman"/>
                <w:color w:val="000000"/>
                <w:szCs w:val="24"/>
                <w:lang w:val="en-CA" w:eastAsia="en-CA"/>
              </w:rPr>
            </w:pPr>
            <w:del w:id="795" w:author="pbx" w:date="2017-12-12T18:04:00Z">
              <w:r w:rsidRPr="00381A49">
                <w:rPr>
                  <w:rFonts w:eastAsia="Times New Roman"/>
                  <w:color w:val="000000"/>
                  <w:szCs w:val="24"/>
                  <w:lang w:val="en-CA" w:eastAsia="en-CA"/>
                </w:rPr>
                <w:delText>Not</w:delText>
              </w:r>
            </w:del>
            <w:ins w:id="796" w:author="pbx" w:date="2017-12-12T18:04:00Z">
              <w:r w:rsidR="00955EF4">
                <w:rPr>
                  <w:rFonts w:eastAsia="Times New Roman"/>
                  <w:color w:val="000000"/>
                  <w:szCs w:val="24"/>
                  <w:lang w:val="en-CA" w:eastAsia="en-CA"/>
                </w:rPr>
                <w:t>Only</w:t>
              </w:r>
            </w:ins>
            <w:r w:rsidR="00955EF4" w:rsidRPr="00742A36">
              <w:rPr>
                <w:rFonts w:eastAsia="Times New Roman"/>
                <w:color w:val="000000"/>
                <w:szCs w:val="24"/>
                <w:lang w:val="en-CA" w:eastAsia="en-CA"/>
              </w:rPr>
              <w:t xml:space="preserve"> applicable to: </w:t>
            </w:r>
            <w:del w:id="797" w:author="pbx" w:date="2017-12-12T18:04:00Z">
              <w:r>
                <w:rPr>
                  <w:rFonts w:eastAsia="Times New Roman"/>
                  <w:color w:val="000000"/>
                  <w:szCs w:val="24"/>
                  <w:lang w:val="en-CA" w:eastAsia="en-CA"/>
                </w:rPr>
                <w:delText>6</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7</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8</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9</w:delText>
              </w:r>
              <w:r w:rsidRPr="00381A49">
                <w:rPr>
                  <w:rFonts w:eastAsia="Times New Roman"/>
                  <w:color w:val="000000"/>
                  <w:szCs w:val="24"/>
                  <w:lang w:val="en-CA" w:eastAsia="en-CA"/>
                </w:rPr>
                <w:delText xml:space="preserve">, </w:delText>
              </w:r>
              <w:r>
                <w:rPr>
                  <w:rFonts w:eastAsia="Times New Roman"/>
                  <w:color w:val="000000"/>
                  <w:szCs w:val="24"/>
                  <w:lang w:val="en-CA" w:eastAsia="en-CA"/>
                </w:rPr>
                <w:delText>10</w:delText>
              </w:r>
            </w:del>
          </w:p>
          <w:p w14:paraId="6D623FD4" w14:textId="77777777" w:rsidR="00BA0AA1" w:rsidRDefault="00955EF4" w:rsidP="00955EF4">
            <w:ins w:id="798" w:author="pbx" w:date="2017-12-12T18:04:00Z">
              <w:r>
                <w:rPr>
                  <w:rFonts w:eastAsia="Times New Roman"/>
                  <w:color w:val="000000"/>
                  <w:szCs w:val="24"/>
                  <w:lang w:val="en-CA" w:eastAsia="en-CA"/>
                </w:rPr>
                <w:t>1, 2, 3, 4, 5</w:t>
              </w:r>
            </w:ins>
          </w:p>
        </w:tc>
      </w:tr>
      <w:tr w:rsidR="00BA0AA1" w:rsidRPr="004D750B" w14:paraId="00858A1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7C5062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260-30-50-60</w:t>
            </w:r>
          </w:p>
        </w:tc>
        <w:tc>
          <w:tcPr>
            <w:tcW w:w="810" w:type="dxa"/>
            <w:tcBorders>
              <w:top w:val="single" w:sz="8" w:space="0" w:color="auto"/>
              <w:left w:val="nil"/>
              <w:bottom w:val="single" w:sz="8" w:space="0" w:color="auto"/>
              <w:right w:val="single" w:sz="8" w:space="0" w:color="auto"/>
            </w:tcBorders>
          </w:tcPr>
          <w:p w14:paraId="2C88E872"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1B4A29B2" w14:textId="77777777"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72E41B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49B0DB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Renal Insufficiency</w:t>
            </w:r>
          </w:p>
        </w:tc>
        <w:tc>
          <w:tcPr>
            <w:tcW w:w="1980" w:type="dxa"/>
            <w:tcBorders>
              <w:top w:val="nil"/>
              <w:left w:val="single" w:sz="8" w:space="0" w:color="auto"/>
              <w:bottom w:val="single" w:sz="8" w:space="0" w:color="auto"/>
              <w:right w:val="single" w:sz="8" w:space="0" w:color="auto"/>
            </w:tcBorders>
          </w:tcPr>
          <w:p w14:paraId="1B69632C" w14:textId="1776660A" w:rsidR="00955EF4" w:rsidRDefault="00BA0AA1" w:rsidP="00955EF4">
            <w:pPr>
              <w:rPr>
                <w:ins w:id="799" w:author="pbx" w:date="2017-12-12T18:04:00Z"/>
                <w:rFonts w:eastAsia="Times New Roman"/>
                <w:color w:val="000000"/>
                <w:szCs w:val="24"/>
                <w:lang w:val="en-CA" w:eastAsia="en-CA"/>
              </w:rPr>
            </w:pPr>
            <w:del w:id="800" w:author="pbx" w:date="2017-12-12T18:04:00Z">
              <w:r w:rsidRPr="003F718E">
                <w:rPr>
                  <w:rFonts w:eastAsia="Times New Roman"/>
                  <w:color w:val="000000"/>
                  <w:szCs w:val="24"/>
                  <w:lang w:val="en-CA" w:eastAsia="en-CA"/>
                </w:rPr>
                <w:delText>Not</w:delText>
              </w:r>
            </w:del>
            <w:ins w:id="801" w:author="pbx" w:date="2017-12-12T18:04:00Z">
              <w:r w:rsidR="00955EF4">
                <w:rPr>
                  <w:rFonts w:eastAsia="Times New Roman"/>
                  <w:color w:val="000000"/>
                  <w:szCs w:val="24"/>
                  <w:lang w:val="en-CA" w:eastAsia="en-CA"/>
                </w:rPr>
                <w:t>Only</w:t>
              </w:r>
            </w:ins>
            <w:r w:rsidR="00955EF4" w:rsidRPr="00742A36">
              <w:rPr>
                <w:rFonts w:eastAsia="Times New Roman"/>
                <w:color w:val="000000"/>
                <w:szCs w:val="24"/>
                <w:lang w:val="en-CA" w:eastAsia="en-CA"/>
              </w:rPr>
              <w:t xml:space="preserve"> applicable to: </w:t>
            </w:r>
          </w:p>
          <w:p w14:paraId="350E4BFA" w14:textId="34355138" w:rsidR="00BA0AA1" w:rsidRDefault="00955EF4" w:rsidP="00955EF4">
            <w:moveToRangeStart w:id="802" w:author="pbx" w:date="2017-12-12T18:04:00Z" w:name="move500865200"/>
            <w:moveTo w:id="803" w:author="pbx" w:date="2017-12-12T18:04:00Z">
              <w:r>
                <w:rPr>
                  <w:rFonts w:eastAsia="Times New Roman"/>
                  <w:color w:val="000000"/>
                  <w:szCs w:val="24"/>
                  <w:lang w:val="en-CA" w:eastAsia="en-CA"/>
                </w:rPr>
                <w:t>1, 2, 3, 4, 5</w:t>
              </w:r>
            </w:moveTo>
            <w:moveToRangeEnd w:id="802"/>
            <w:del w:id="804" w:author="pbx" w:date="2017-12-12T18:04:00Z">
              <w:r w:rsidR="00BA0AA1">
                <w:rPr>
                  <w:rFonts w:eastAsia="Times New Roman"/>
                  <w:color w:val="000000"/>
                  <w:szCs w:val="24"/>
                  <w:lang w:val="en-CA" w:eastAsia="en-CA"/>
                </w:rPr>
                <w:delText>6</w:delText>
              </w:r>
              <w:r w:rsidR="00BA0AA1" w:rsidRPr="003F718E">
                <w:rPr>
                  <w:rFonts w:eastAsia="Times New Roman"/>
                  <w:color w:val="000000"/>
                  <w:szCs w:val="24"/>
                  <w:lang w:val="en-CA" w:eastAsia="en-CA"/>
                </w:rPr>
                <w:delText xml:space="preserve">, </w:delText>
              </w:r>
              <w:r w:rsidR="00BA0AA1">
                <w:rPr>
                  <w:rFonts w:eastAsia="Times New Roman"/>
                  <w:color w:val="000000"/>
                  <w:szCs w:val="24"/>
                  <w:lang w:val="en-CA" w:eastAsia="en-CA"/>
                </w:rPr>
                <w:delText>7</w:delText>
              </w:r>
              <w:r w:rsidR="00BA0AA1" w:rsidRPr="003F718E">
                <w:rPr>
                  <w:rFonts w:eastAsia="Times New Roman"/>
                  <w:color w:val="000000"/>
                  <w:szCs w:val="24"/>
                  <w:lang w:val="en-CA" w:eastAsia="en-CA"/>
                </w:rPr>
                <w:delText xml:space="preserve">, </w:delText>
              </w:r>
              <w:r w:rsidR="00BA0AA1">
                <w:rPr>
                  <w:rFonts w:eastAsia="Times New Roman"/>
                  <w:color w:val="000000"/>
                  <w:szCs w:val="24"/>
                  <w:lang w:val="en-CA" w:eastAsia="en-CA"/>
                </w:rPr>
                <w:delText>8</w:delText>
              </w:r>
              <w:r w:rsidR="00BA0AA1" w:rsidRPr="003F718E">
                <w:rPr>
                  <w:rFonts w:eastAsia="Times New Roman"/>
                  <w:color w:val="000000"/>
                  <w:szCs w:val="24"/>
                  <w:lang w:val="en-CA" w:eastAsia="en-CA"/>
                </w:rPr>
                <w:delText xml:space="preserve">, </w:delText>
              </w:r>
              <w:r w:rsidR="00BA0AA1">
                <w:rPr>
                  <w:rFonts w:eastAsia="Times New Roman"/>
                  <w:color w:val="000000"/>
                  <w:szCs w:val="24"/>
                  <w:lang w:val="en-CA" w:eastAsia="en-CA"/>
                </w:rPr>
                <w:delText>9</w:delText>
              </w:r>
              <w:r w:rsidR="00BA0AA1" w:rsidRPr="003F718E">
                <w:rPr>
                  <w:rFonts w:eastAsia="Times New Roman"/>
                  <w:color w:val="000000"/>
                  <w:szCs w:val="24"/>
                  <w:lang w:val="en-CA" w:eastAsia="en-CA"/>
                </w:rPr>
                <w:delText xml:space="preserve">, </w:delText>
              </w:r>
              <w:r w:rsidR="00BA0AA1">
                <w:rPr>
                  <w:rFonts w:eastAsia="Times New Roman"/>
                  <w:color w:val="000000"/>
                  <w:szCs w:val="24"/>
                  <w:lang w:val="en-CA" w:eastAsia="en-CA"/>
                </w:rPr>
                <w:delText>10</w:delText>
              </w:r>
            </w:del>
          </w:p>
        </w:tc>
      </w:tr>
      <w:tr w:rsidR="00BA0AA1" w:rsidRPr="004D750B" w14:paraId="413B4AC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E1061A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260-30-50-70</w:t>
            </w:r>
          </w:p>
        </w:tc>
        <w:tc>
          <w:tcPr>
            <w:tcW w:w="810" w:type="dxa"/>
            <w:tcBorders>
              <w:top w:val="single" w:sz="8" w:space="0" w:color="auto"/>
              <w:left w:val="nil"/>
              <w:bottom w:val="single" w:sz="8" w:space="0" w:color="auto"/>
              <w:right w:val="single" w:sz="8" w:space="0" w:color="auto"/>
            </w:tcBorders>
          </w:tcPr>
          <w:p w14:paraId="757E81A8"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1140EE67" w14:textId="77777777"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306918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E0AA78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Genetic Polymorphism</w:t>
            </w:r>
          </w:p>
        </w:tc>
        <w:tc>
          <w:tcPr>
            <w:tcW w:w="1980" w:type="dxa"/>
            <w:tcBorders>
              <w:top w:val="nil"/>
              <w:left w:val="single" w:sz="8" w:space="0" w:color="auto"/>
              <w:bottom w:val="single" w:sz="8" w:space="0" w:color="auto"/>
              <w:right w:val="single" w:sz="8" w:space="0" w:color="auto"/>
            </w:tcBorders>
          </w:tcPr>
          <w:p w14:paraId="69CA2064" w14:textId="61BD4659" w:rsidR="00955EF4" w:rsidRDefault="00BA0AA1" w:rsidP="00955EF4">
            <w:pPr>
              <w:rPr>
                <w:ins w:id="805" w:author="pbx" w:date="2017-12-12T18:04:00Z"/>
                <w:rFonts w:eastAsia="Times New Roman"/>
                <w:color w:val="000000"/>
                <w:szCs w:val="24"/>
                <w:lang w:val="en-CA" w:eastAsia="en-CA"/>
              </w:rPr>
            </w:pPr>
            <w:del w:id="806" w:author="pbx" w:date="2017-12-12T18:04:00Z">
              <w:r w:rsidRPr="003F718E">
                <w:rPr>
                  <w:rFonts w:eastAsia="Times New Roman"/>
                  <w:color w:val="000000"/>
                  <w:szCs w:val="24"/>
                  <w:lang w:val="en-CA" w:eastAsia="en-CA"/>
                </w:rPr>
                <w:delText>Not</w:delText>
              </w:r>
            </w:del>
            <w:ins w:id="807" w:author="pbx" w:date="2017-12-12T18:04:00Z">
              <w:r w:rsidR="00955EF4">
                <w:rPr>
                  <w:rFonts w:eastAsia="Times New Roman"/>
                  <w:color w:val="000000"/>
                  <w:szCs w:val="24"/>
                  <w:lang w:val="en-CA" w:eastAsia="en-CA"/>
                </w:rPr>
                <w:t>Only</w:t>
              </w:r>
            </w:ins>
            <w:r w:rsidR="00955EF4" w:rsidRPr="00742A36">
              <w:rPr>
                <w:rFonts w:eastAsia="Times New Roman"/>
                <w:color w:val="000000"/>
                <w:szCs w:val="24"/>
                <w:lang w:val="en-CA" w:eastAsia="en-CA"/>
              </w:rPr>
              <w:t xml:space="preserve"> applicable to: </w:t>
            </w:r>
            <w:del w:id="808" w:author="pbx" w:date="2017-12-12T18:04:00Z">
              <w:r>
                <w:rPr>
                  <w:rFonts w:eastAsia="Times New Roman"/>
                  <w:color w:val="000000"/>
                  <w:szCs w:val="24"/>
                  <w:lang w:val="en-CA" w:eastAsia="en-CA"/>
                </w:rPr>
                <w:delText>6</w:delText>
              </w:r>
              <w:r w:rsidRPr="003F718E">
                <w:rPr>
                  <w:rFonts w:eastAsia="Times New Roman"/>
                  <w:color w:val="000000"/>
                  <w:szCs w:val="24"/>
                  <w:lang w:val="en-CA" w:eastAsia="en-CA"/>
                </w:rPr>
                <w:delText xml:space="preserve">, </w:delText>
              </w:r>
              <w:r>
                <w:rPr>
                  <w:rFonts w:eastAsia="Times New Roman"/>
                  <w:color w:val="000000"/>
                  <w:szCs w:val="24"/>
                  <w:lang w:val="en-CA" w:eastAsia="en-CA"/>
                </w:rPr>
                <w:delText>7</w:delText>
              </w:r>
              <w:r w:rsidRPr="003F718E">
                <w:rPr>
                  <w:rFonts w:eastAsia="Times New Roman"/>
                  <w:color w:val="000000"/>
                  <w:szCs w:val="24"/>
                  <w:lang w:val="en-CA" w:eastAsia="en-CA"/>
                </w:rPr>
                <w:delText xml:space="preserve">, </w:delText>
              </w:r>
              <w:r>
                <w:rPr>
                  <w:rFonts w:eastAsia="Times New Roman"/>
                  <w:color w:val="000000"/>
                  <w:szCs w:val="24"/>
                  <w:lang w:val="en-CA" w:eastAsia="en-CA"/>
                </w:rPr>
                <w:delText>8</w:delText>
              </w:r>
              <w:r w:rsidRPr="003F718E">
                <w:rPr>
                  <w:rFonts w:eastAsia="Times New Roman"/>
                  <w:color w:val="000000"/>
                  <w:szCs w:val="24"/>
                  <w:lang w:val="en-CA" w:eastAsia="en-CA"/>
                </w:rPr>
                <w:delText xml:space="preserve">, </w:delText>
              </w:r>
              <w:r>
                <w:rPr>
                  <w:rFonts w:eastAsia="Times New Roman"/>
                  <w:color w:val="000000"/>
                  <w:szCs w:val="24"/>
                  <w:lang w:val="en-CA" w:eastAsia="en-CA"/>
                </w:rPr>
                <w:delText>9</w:delText>
              </w:r>
              <w:r w:rsidRPr="003F718E">
                <w:rPr>
                  <w:rFonts w:eastAsia="Times New Roman"/>
                  <w:color w:val="000000"/>
                  <w:szCs w:val="24"/>
                  <w:lang w:val="en-CA" w:eastAsia="en-CA"/>
                </w:rPr>
                <w:delText xml:space="preserve">, </w:delText>
              </w:r>
              <w:r>
                <w:rPr>
                  <w:rFonts w:eastAsia="Times New Roman"/>
                  <w:color w:val="000000"/>
                  <w:szCs w:val="24"/>
                  <w:lang w:val="en-CA" w:eastAsia="en-CA"/>
                </w:rPr>
                <w:delText>10</w:delText>
              </w:r>
            </w:del>
          </w:p>
          <w:p w14:paraId="0A498335" w14:textId="77777777" w:rsidR="00BA0AA1" w:rsidRDefault="00955EF4" w:rsidP="00955EF4">
            <w:ins w:id="809" w:author="pbx" w:date="2017-12-12T18:04:00Z">
              <w:r>
                <w:rPr>
                  <w:rFonts w:eastAsia="Times New Roman"/>
                  <w:color w:val="000000"/>
                  <w:szCs w:val="24"/>
                  <w:lang w:val="en-CA" w:eastAsia="en-CA"/>
                </w:rPr>
                <w:t>1, 2, 3, 4, 5</w:t>
              </w:r>
            </w:ins>
          </w:p>
        </w:tc>
      </w:tr>
      <w:tr w:rsidR="00BA0AA1" w:rsidRPr="004D750B" w14:paraId="3B098E4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AB10C9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260-30-70</w:t>
            </w:r>
          </w:p>
        </w:tc>
        <w:tc>
          <w:tcPr>
            <w:tcW w:w="810" w:type="dxa"/>
            <w:tcBorders>
              <w:top w:val="single" w:sz="8" w:space="0" w:color="auto"/>
              <w:left w:val="nil"/>
              <w:bottom w:val="single" w:sz="8" w:space="0" w:color="auto"/>
              <w:right w:val="single" w:sz="8" w:space="0" w:color="auto"/>
            </w:tcBorders>
          </w:tcPr>
          <w:p w14:paraId="153DA5B9" w14:textId="77777777" w:rsidR="00BA0AA1" w:rsidRDefault="00BA0AA1" w:rsidP="00D930B5">
            <w:pPr>
              <w:spacing w:line="276" w:lineRule="auto"/>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790B7701" w14:textId="77777777" w:rsidR="00BA0AA1" w:rsidRDefault="00BA0AA1" w:rsidP="00D930B5">
            <w:pPr>
              <w:spacing w:line="276" w:lineRule="auto"/>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47E16889"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D741D5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Elimination</w:t>
            </w:r>
          </w:p>
        </w:tc>
        <w:tc>
          <w:tcPr>
            <w:tcW w:w="1980" w:type="dxa"/>
            <w:tcBorders>
              <w:top w:val="nil"/>
              <w:left w:val="single" w:sz="8" w:space="0" w:color="auto"/>
              <w:bottom w:val="single" w:sz="8" w:space="0" w:color="auto"/>
              <w:right w:val="single" w:sz="8" w:space="0" w:color="auto"/>
            </w:tcBorders>
          </w:tcPr>
          <w:p w14:paraId="5A95AC8D"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1111F4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8A48A6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260-40</w:t>
            </w:r>
          </w:p>
        </w:tc>
        <w:tc>
          <w:tcPr>
            <w:tcW w:w="810" w:type="dxa"/>
            <w:tcBorders>
              <w:top w:val="single" w:sz="8" w:space="0" w:color="auto"/>
              <w:left w:val="nil"/>
              <w:bottom w:val="single" w:sz="8" w:space="0" w:color="auto"/>
              <w:right w:val="single" w:sz="8" w:space="0" w:color="auto"/>
            </w:tcBorders>
          </w:tcPr>
          <w:p w14:paraId="5B5E128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2FA2DD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2BD9F0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F8A5DB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Duration of Effect</w:t>
            </w:r>
          </w:p>
        </w:tc>
        <w:tc>
          <w:tcPr>
            <w:tcW w:w="1980" w:type="dxa"/>
            <w:tcBorders>
              <w:top w:val="nil"/>
              <w:left w:val="single" w:sz="8" w:space="0" w:color="auto"/>
              <w:bottom w:val="single" w:sz="8" w:space="0" w:color="auto"/>
              <w:right w:val="single" w:sz="8" w:space="0" w:color="auto"/>
            </w:tcBorders>
          </w:tcPr>
          <w:p w14:paraId="4A39A8E4"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w:t>
            </w:r>
          </w:p>
        </w:tc>
      </w:tr>
      <w:tr w:rsidR="00BA0AA1" w:rsidRPr="004D750B" w14:paraId="07909E6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8E8ADB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14:paraId="015D530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446C53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A0916D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9BD1FB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Radiation Dosimetry</w:t>
            </w:r>
          </w:p>
        </w:tc>
        <w:tc>
          <w:tcPr>
            <w:tcW w:w="1980" w:type="dxa"/>
            <w:tcBorders>
              <w:top w:val="nil"/>
              <w:left w:val="single" w:sz="8" w:space="0" w:color="auto"/>
              <w:bottom w:val="single" w:sz="8" w:space="0" w:color="auto"/>
              <w:right w:val="single" w:sz="8" w:space="0" w:color="auto"/>
            </w:tcBorders>
          </w:tcPr>
          <w:p w14:paraId="5776E734"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w:t>
            </w:r>
            <w:ins w:id="810" w:author="pbx" w:date="2017-12-12T18:04:00Z">
              <w:r w:rsidR="00883394">
                <w:rPr>
                  <w:rFonts w:eastAsia="Times New Roman"/>
                  <w:color w:val="000000"/>
                  <w:szCs w:val="24"/>
                  <w:lang w:val="en-CA" w:eastAsia="en-CA"/>
                </w:rPr>
                <w:t>, 9</w:t>
              </w:r>
            </w:ins>
          </w:p>
        </w:tc>
      </w:tr>
      <w:tr w:rsidR="00BA0AA1" w:rsidRPr="004D750B" w14:paraId="5DA711A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21A314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270</w:t>
            </w:r>
          </w:p>
        </w:tc>
        <w:tc>
          <w:tcPr>
            <w:tcW w:w="810" w:type="dxa"/>
            <w:tcBorders>
              <w:top w:val="single" w:sz="8" w:space="0" w:color="auto"/>
              <w:left w:val="nil"/>
              <w:bottom w:val="single" w:sz="8" w:space="0" w:color="auto"/>
              <w:right w:val="single" w:sz="8" w:space="0" w:color="auto"/>
            </w:tcBorders>
          </w:tcPr>
          <w:p w14:paraId="51E08844"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DD889F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732C7B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22392C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Storage And Stability</w:t>
            </w:r>
          </w:p>
        </w:tc>
        <w:tc>
          <w:tcPr>
            <w:tcW w:w="1980" w:type="dxa"/>
            <w:tcBorders>
              <w:top w:val="nil"/>
              <w:left w:val="single" w:sz="8" w:space="0" w:color="auto"/>
              <w:bottom w:val="single" w:sz="8" w:space="0" w:color="auto"/>
              <w:right w:val="single" w:sz="8" w:space="0" w:color="auto"/>
            </w:tcBorders>
          </w:tcPr>
          <w:p w14:paraId="49C31FC8" w14:textId="77777777" w:rsidR="00BA0AA1" w:rsidRDefault="00BA0AA1" w:rsidP="00D930B5">
            <w:r w:rsidRPr="00040E25">
              <w:t>None</w:t>
            </w:r>
          </w:p>
        </w:tc>
      </w:tr>
      <w:tr w:rsidR="00BA0AA1" w:rsidRPr="004D750B" w14:paraId="47E95D7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D5DE16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280</w:t>
            </w:r>
          </w:p>
        </w:tc>
        <w:tc>
          <w:tcPr>
            <w:tcW w:w="810" w:type="dxa"/>
            <w:tcBorders>
              <w:top w:val="single" w:sz="8" w:space="0" w:color="auto"/>
              <w:left w:val="nil"/>
              <w:bottom w:val="single" w:sz="8" w:space="0" w:color="auto"/>
              <w:right w:val="single" w:sz="8" w:space="0" w:color="auto"/>
            </w:tcBorders>
          </w:tcPr>
          <w:p w14:paraId="459D182A" w14:textId="77777777"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6B4E4E4"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4BDCC4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0539F2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Special Handling Instructions</w:t>
            </w:r>
          </w:p>
        </w:tc>
        <w:tc>
          <w:tcPr>
            <w:tcW w:w="1980" w:type="dxa"/>
            <w:tcBorders>
              <w:top w:val="nil"/>
              <w:left w:val="single" w:sz="8" w:space="0" w:color="auto"/>
              <w:bottom w:val="single" w:sz="8" w:space="0" w:color="auto"/>
              <w:right w:val="single" w:sz="8" w:space="0" w:color="auto"/>
            </w:tcBorders>
          </w:tcPr>
          <w:p w14:paraId="730CAA2C" w14:textId="77777777" w:rsidR="00BA0AA1" w:rsidRDefault="00BA0AA1" w:rsidP="00D930B5">
            <w:r w:rsidRPr="00040E25">
              <w:t>None</w:t>
            </w:r>
          </w:p>
        </w:tc>
      </w:tr>
      <w:tr w:rsidR="00BA0AA1" w:rsidRPr="004D750B" w14:paraId="6CAFDC1D" w14:textId="77777777" w:rsidTr="00D930B5">
        <w:trPr>
          <w:trHeight w:val="387"/>
        </w:trPr>
        <w:tc>
          <w:tcPr>
            <w:tcW w:w="1300" w:type="dxa"/>
            <w:tcBorders>
              <w:top w:val="single" w:sz="8" w:space="0" w:color="auto"/>
              <w:left w:val="single" w:sz="8" w:space="0" w:color="auto"/>
              <w:bottom w:val="single" w:sz="8" w:space="0" w:color="auto"/>
              <w:right w:val="single" w:sz="8" w:space="0" w:color="auto"/>
            </w:tcBorders>
          </w:tcPr>
          <w:p w14:paraId="5EB42F7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290</w:t>
            </w:r>
          </w:p>
        </w:tc>
        <w:tc>
          <w:tcPr>
            <w:tcW w:w="810" w:type="dxa"/>
            <w:tcBorders>
              <w:top w:val="single" w:sz="8" w:space="0" w:color="auto"/>
              <w:left w:val="nil"/>
              <w:bottom w:val="single" w:sz="8" w:space="0" w:color="auto"/>
              <w:right w:val="single" w:sz="8" w:space="0" w:color="auto"/>
            </w:tcBorders>
          </w:tcPr>
          <w:p w14:paraId="418EDF9F" w14:textId="77777777"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125B15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E119453"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3740AB2"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Dosage Forms, Composition And Packaging</w:t>
            </w:r>
          </w:p>
        </w:tc>
        <w:tc>
          <w:tcPr>
            <w:tcW w:w="1980" w:type="dxa"/>
            <w:tcBorders>
              <w:top w:val="nil"/>
              <w:left w:val="single" w:sz="8" w:space="0" w:color="auto"/>
              <w:bottom w:val="single" w:sz="8" w:space="0" w:color="auto"/>
              <w:right w:val="single" w:sz="8" w:space="0" w:color="auto"/>
            </w:tcBorders>
          </w:tcPr>
          <w:p w14:paraId="55CB20A2" w14:textId="77777777" w:rsidR="00BA0AA1" w:rsidRDefault="00BA0AA1" w:rsidP="00D930B5">
            <w:r w:rsidRPr="00040E25">
              <w:t>None</w:t>
            </w:r>
          </w:p>
        </w:tc>
      </w:tr>
      <w:tr w:rsidR="00BA0AA1" w:rsidRPr="004D750B" w14:paraId="02BAD4D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19C28A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30</w:t>
            </w:r>
          </w:p>
        </w:tc>
        <w:tc>
          <w:tcPr>
            <w:tcW w:w="810" w:type="dxa"/>
            <w:tcBorders>
              <w:top w:val="single" w:sz="8" w:space="0" w:color="auto"/>
              <w:left w:val="nil"/>
              <w:bottom w:val="single" w:sz="8" w:space="0" w:color="auto"/>
              <w:right w:val="single" w:sz="8" w:space="0" w:color="auto"/>
            </w:tcBorders>
          </w:tcPr>
          <w:p w14:paraId="4ECFE8D4"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14:paraId="1923F146"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2EBBF4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914FC9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Part II:</w:t>
            </w:r>
            <w:r w:rsidRPr="004D750B">
              <w:rPr>
                <w:rFonts w:eastAsia="Times New Roman"/>
                <w:color w:val="000000"/>
                <w:szCs w:val="24"/>
                <w:lang w:val="en-CA" w:eastAsia="en-CA"/>
              </w:rPr>
              <w:t xml:space="preserve"> Scientific Information</w:t>
            </w:r>
          </w:p>
        </w:tc>
        <w:tc>
          <w:tcPr>
            <w:tcW w:w="1980" w:type="dxa"/>
            <w:tcBorders>
              <w:top w:val="nil"/>
              <w:left w:val="single" w:sz="8" w:space="0" w:color="auto"/>
              <w:bottom w:val="single" w:sz="8" w:space="0" w:color="auto"/>
              <w:right w:val="single" w:sz="8" w:space="0" w:color="auto"/>
            </w:tcBorders>
          </w:tcPr>
          <w:p w14:paraId="352C6210" w14:textId="77777777" w:rsidR="00BA0AA1" w:rsidRDefault="00BA0AA1" w:rsidP="00D930B5">
            <w:r w:rsidRPr="00BC2605">
              <w:t>None</w:t>
            </w:r>
          </w:p>
        </w:tc>
      </w:tr>
      <w:tr w:rsidR="00BA0AA1" w:rsidRPr="004D750B" w14:paraId="3C5698B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484B59E"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300</w:t>
            </w:r>
          </w:p>
        </w:tc>
        <w:tc>
          <w:tcPr>
            <w:tcW w:w="810" w:type="dxa"/>
            <w:tcBorders>
              <w:top w:val="single" w:sz="8" w:space="0" w:color="auto"/>
              <w:left w:val="nil"/>
              <w:bottom w:val="single" w:sz="8" w:space="0" w:color="auto"/>
              <w:right w:val="single" w:sz="8" w:space="0" w:color="auto"/>
            </w:tcBorders>
          </w:tcPr>
          <w:p w14:paraId="02384300" w14:textId="77777777"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436EFDE3"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40ED1B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790720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Pharmaceutical Information</w:t>
            </w:r>
          </w:p>
        </w:tc>
        <w:tc>
          <w:tcPr>
            <w:tcW w:w="1980" w:type="dxa"/>
            <w:tcBorders>
              <w:top w:val="nil"/>
              <w:left w:val="single" w:sz="8" w:space="0" w:color="auto"/>
              <w:bottom w:val="single" w:sz="8" w:space="0" w:color="auto"/>
              <w:right w:val="single" w:sz="8" w:space="0" w:color="auto"/>
            </w:tcBorders>
          </w:tcPr>
          <w:p w14:paraId="1B739638" w14:textId="77777777" w:rsidR="00BA0AA1" w:rsidRDefault="00BA0AA1" w:rsidP="00D930B5">
            <w:r w:rsidRPr="00BC2605">
              <w:t>None</w:t>
            </w:r>
          </w:p>
        </w:tc>
      </w:tr>
      <w:tr w:rsidR="00BA0AA1" w:rsidRPr="004D750B" w14:paraId="5C36719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12E85EA" w14:textId="77777777" w:rsidR="00BA0AA1" w:rsidRPr="00DC297E" w:rsidRDefault="00BA0AA1" w:rsidP="00D930B5">
            <w:r w:rsidRPr="00DC297E">
              <w:t>300-10</w:t>
            </w:r>
          </w:p>
        </w:tc>
        <w:tc>
          <w:tcPr>
            <w:tcW w:w="810" w:type="dxa"/>
            <w:tcBorders>
              <w:top w:val="single" w:sz="8" w:space="0" w:color="auto"/>
              <w:left w:val="nil"/>
              <w:bottom w:val="single" w:sz="8" w:space="0" w:color="auto"/>
              <w:right w:val="single" w:sz="8" w:space="0" w:color="auto"/>
            </w:tcBorders>
          </w:tcPr>
          <w:p w14:paraId="50D45A7E" w14:textId="77777777" w:rsidR="00BA0AA1" w:rsidRPr="00DC297E" w:rsidRDefault="00BA0AA1" w:rsidP="00D930B5">
            <w:r w:rsidRPr="00DC297E">
              <w:t>H3</w:t>
            </w:r>
          </w:p>
        </w:tc>
        <w:tc>
          <w:tcPr>
            <w:tcW w:w="810" w:type="dxa"/>
            <w:tcBorders>
              <w:top w:val="nil"/>
              <w:left w:val="single" w:sz="8" w:space="0" w:color="auto"/>
              <w:bottom w:val="single" w:sz="8" w:space="0" w:color="auto"/>
              <w:right w:val="single" w:sz="8" w:space="0" w:color="auto"/>
            </w:tcBorders>
          </w:tcPr>
          <w:p w14:paraId="7DA0709B" w14:textId="77777777" w:rsidR="00BA0AA1" w:rsidRPr="00DC297E" w:rsidRDefault="00BA0AA1" w:rsidP="00D930B5">
            <w:r w:rsidRPr="00DC297E">
              <w:t>1:n</w:t>
            </w:r>
          </w:p>
        </w:tc>
        <w:tc>
          <w:tcPr>
            <w:tcW w:w="720" w:type="dxa"/>
            <w:tcBorders>
              <w:top w:val="nil"/>
              <w:left w:val="single" w:sz="8" w:space="0" w:color="auto"/>
              <w:bottom w:val="single" w:sz="8" w:space="0" w:color="auto"/>
              <w:right w:val="single" w:sz="8" w:space="0" w:color="auto"/>
            </w:tcBorders>
          </w:tcPr>
          <w:p w14:paraId="0F0CEC8A"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7DDB11EB" w14:textId="77777777" w:rsidR="00BA0AA1" w:rsidRPr="00DC297E" w:rsidRDefault="00BA0AA1" w:rsidP="00D930B5">
            <w:r w:rsidRPr="00DC297E">
              <w:t>Drug Substance</w:t>
            </w:r>
          </w:p>
        </w:tc>
        <w:tc>
          <w:tcPr>
            <w:tcW w:w="1980" w:type="dxa"/>
            <w:tcBorders>
              <w:top w:val="nil"/>
              <w:left w:val="single" w:sz="8" w:space="0" w:color="auto"/>
              <w:bottom w:val="single" w:sz="8" w:space="0" w:color="auto"/>
              <w:right w:val="single" w:sz="8" w:space="0" w:color="auto"/>
            </w:tcBorders>
          </w:tcPr>
          <w:p w14:paraId="584B4F84" w14:textId="77777777" w:rsidR="00BA0AA1" w:rsidRDefault="00BA0AA1" w:rsidP="00D930B5">
            <w:r w:rsidRPr="00BC2605">
              <w:t>None</w:t>
            </w:r>
          </w:p>
        </w:tc>
      </w:tr>
      <w:tr w:rsidR="00BA0AA1" w:rsidRPr="004D750B" w14:paraId="1CD9936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FAF8FC2" w14:textId="77777777" w:rsidR="00BA0AA1" w:rsidRPr="00DC297E" w:rsidRDefault="00BA0AA1" w:rsidP="00D930B5">
            <w:r w:rsidRPr="00DC297E">
              <w:t>300-10-10</w:t>
            </w:r>
          </w:p>
        </w:tc>
        <w:tc>
          <w:tcPr>
            <w:tcW w:w="810" w:type="dxa"/>
            <w:tcBorders>
              <w:top w:val="single" w:sz="8" w:space="0" w:color="auto"/>
              <w:left w:val="nil"/>
              <w:bottom w:val="single" w:sz="8" w:space="0" w:color="auto"/>
              <w:right w:val="single" w:sz="8" w:space="0" w:color="auto"/>
            </w:tcBorders>
          </w:tcPr>
          <w:p w14:paraId="7D2AD546"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6F44C96D" w14:textId="77777777" w:rsidR="00BA0AA1" w:rsidRPr="00DC297E" w:rsidRDefault="00BA0AA1" w:rsidP="00D930B5">
            <w:r>
              <w:t>1:n</w:t>
            </w:r>
          </w:p>
        </w:tc>
        <w:tc>
          <w:tcPr>
            <w:tcW w:w="720" w:type="dxa"/>
            <w:tcBorders>
              <w:top w:val="nil"/>
              <w:left w:val="single" w:sz="8" w:space="0" w:color="auto"/>
              <w:bottom w:val="single" w:sz="8" w:space="0" w:color="auto"/>
              <w:right w:val="single" w:sz="8" w:space="0" w:color="auto"/>
            </w:tcBorders>
          </w:tcPr>
          <w:p w14:paraId="3CF04320"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684BE516" w14:textId="77777777" w:rsidR="00BA0AA1" w:rsidRPr="00DC297E" w:rsidRDefault="00BA0AA1" w:rsidP="00D930B5">
            <w:r w:rsidRPr="00DC297E">
              <w:t>Proper Name</w:t>
            </w:r>
          </w:p>
        </w:tc>
        <w:tc>
          <w:tcPr>
            <w:tcW w:w="1980" w:type="dxa"/>
            <w:tcBorders>
              <w:top w:val="nil"/>
              <w:left w:val="single" w:sz="8" w:space="0" w:color="auto"/>
              <w:bottom w:val="single" w:sz="8" w:space="0" w:color="auto"/>
              <w:right w:val="single" w:sz="8" w:space="0" w:color="auto"/>
            </w:tcBorders>
          </w:tcPr>
          <w:p w14:paraId="42A05B41" w14:textId="77777777" w:rsidR="00BA0AA1" w:rsidRDefault="00BA0AA1" w:rsidP="00D930B5">
            <w:r w:rsidRPr="00BC2605">
              <w:t>None</w:t>
            </w:r>
          </w:p>
        </w:tc>
      </w:tr>
      <w:tr w:rsidR="00BA0AA1" w:rsidRPr="004D750B" w14:paraId="369B0E7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1F962A9" w14:textId="77777777" w:rsidR="00BA0AA1" w:rsidRPr="00DC297E" w:rsidRDefault="00BA0AA1" w:rsidP="00D930B5">
            <w:r w:rsidRPr="00DC297E">
              <w:t>300-10-20</w:t>
            </w:r>
          </w:p>
        </w:tc>
        <w:tc>
          <w:tcPr>
            <w:tcW w:w="810" w:type="dxa"/>
            <w:tcBorders>
              <w:top w:val="single" w:sz="8" w:space="0" w:color="auto"/>
              <w:left w:val="nil"/>
              <w:bottom w:val="single" w:sz="8" w:space="0" w:color="auto"/>
              <w:right w:val="single" w:sz="8" w:space="0" w:color="auto"/>
            </w:tcBorders>
          </w:tcPr>
          <w:p w14:paraId="374AD1B9"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4C5C885D" w14:textId="77777777" w:rsidR="00BA0AA1" w:rsidRPr="00DC297E" w:rsidRDefault="00BA0AA1" w:rsidP="00D930B5">
            <w:r>
              <w:t>1:1</w:t>
            </w:r>
          </w:p>
        </w:tc>
        <w:tc>
          <w:tcPr>
            <w:tcW w:w="720" w:type="dxa"/>
            <w:tcBorders>
              <w:top w:val="nil"/>
              <w:left w:val="single" w:sz="8" w:space="0" w:color="auto"/>
              <w:bottom w:val="single" w:sz="8" w:space="0" w:color="auto"/>
              <w:right w:val="single" w:sz="8" w:space="0" w:color="auto"/>
            </w:tcBorders>
          </w:tcPr>
          <w:p w14:paraId="14E82FAE"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2A79DC29" w14:textId="77777777" w:rsidR="00BA0AA1" w:rsidRPr="00DC297E" w:rsidRDefault="00BA0AA1" w:rsidP="00D930B5">
            <w:r w:rsidRPr="00DC297E">
              <w:t>Chemical Name</w:t>
            </w:r>
          </w:p>
        </w:tc>
        <w:tc>
          <w:tcPr>
            <w:tcW w:w="1980" w:type="dxa"/>
            <w:tcBorders>
              <w:top w:val="nil"/>
              <w:left w:val="single" w:sz="8" w:space="0" w:color="auto"/>
              <w:bottom w:val="single" w:sz="8" w:space="0" w:color="auto"/>
              <w:right w:val="single" w:sz="8" w:space="0" w:color="auto"/>
            </w:tcBorders>
          </w:tcPr>
          <w:p w14:paraId="1FFFE258" w14:textId="77777777" w:rsidR="00BA0AA1" w:rsidRDefault="00BA0AA1" w:rsidP="00D930B5">
            <w:r w:rsidRPr="00BC2605">
              <w:t>None</w:t>
            </w:r>
          </w:p>
        </w:tc>
      </w:tr>
      <w:tr w:rsidR="00BA0AA1" w:rsidRPr="004D750B" w14:paraId="32C37B4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58652BA" w14:textId="77777777" w:rsidR="00BA0AA1" w:rsidRPr="00DC297E" w:rsidRDefault="00BA0AA1" w:rsidP="00D930B5">
            <w:r w:rsidRPr="00DC297E">
              <w:t>300-10-30</w:t>
            </w:r>
          </w:p>
        </w:tc>
        <w:tc>
          <w:tcPr>
            <w:tcW w:w="810" w:type="dxa"/>
            <w:tcBorders>
              <w:top w:val="single" w:sz="8" w:space="0" w:color="auto"/>
              <w:left w:val="nil"/>
              <w:bottom w:val="single" w:sz="8" w:space="0" w:color="auto"/>
              <w:right w:val="single" w:sz="8" w:space="0" w:color="auto"/>
            </w:tcBorders>
          </w:tcPr>
          <w:p w14:paraId="3D209A90"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26D65CDB" w14:textId="77777777"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14:paraId="08B50F89"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2521A34F" w14:textId="77777777" w:rsidR="00BA0AA1" w:rsidRPr="00DC297E" w:rsidRDefault="00BA0AA1" w:rsidP="00D930B5">
            <w:r w:rsidRPr="00DC297E">
              <w:t>Molecular Formula And Molecular Mass</w:t>
            </w:r>
          </w:p>
        </w:tc>
        <w:tc>
          <w:tcPr>
            <w:tcW w:w="1980" w:type="dxa"/>
            <w:tcBorders>
              <w:top w:val="nil"/>
              <w:left w:val="single" w:sz="8" w:space="0" w:color="auto"/>
              <w:bottom w:val="single" w:sz="8" w:space="0" w:color="auto"/>
              <w:right w:val="single" w:sz="8" w:space="0" w:color="auto"/>
            </w:tcBorders>
          </w:tcPr>
          <w:p w14:paraId="1682CB71" w14:textId="77777777" w:rsidR="00BA0AA1" w:rsidRDefault="00BA0AA1" w:rsidP="00D930B5">
            <w:r w:rsidRPr="00BC2605">
              <w:t>None</w:t>
            </w:r>
          </w:p>
        </w:tc>
      </w:tr>
      <w:tr w:rsidR="00BA0AA1" w:rsidRPr="004D750B" w14:paraId="0EA0340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05E1D3B" w14:textId="77777777" w:rsidR="00BA0AA1" w:rsidRPr="00DC297E" w:rsidRDefault="00BA0AA1" w:rsidP="00D930B5">
            <w:r w:rsidRPr="00DC297E">
              <w:t>300-10-40</w:t>
            </w:r>
          </w:p>
        </w:tc>
        <w:tc>
          <w:tcPr>
            <w:tcW w:w="810" w:type="dxa"/>
            <w:tcBorders>
              <w:top w:val="single" w:sz="8" w:space="0" w:color="auto"/>
              <w:left w:val="nil"/>
              <w:bottom w:val="single" w:sz="8" w:space="0" w:color="auto"/>
              <w:right w:val="single" w:sz="8" w:space="0" w:color="auto"/>
            </w:tcBorders>
          </w:tcPr>
          <w:p w14:paraId="05941543"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1D0060FE" w14:textId="77777777"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14:paraId="3295A5D9"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32084ACD" w14:textId="77777777" w:rsidR="00BA0AA1" w:rsidRPr="00DC297E" w:rsidRDefault="00BA0AA1" w:rsidP="00D930B5">
            <w:r w:rsidRPr="00DC297E">
              <w:t xml:space="preserve">Structural formula, including relative and absolute stereochemistry </w:t>
            </w:r>
          </w:p>
        </w:tc>
        <w:tc>
          <w:tcPr>
            <w:tcW w:w="1980" w:type="dxa"/>
            <w:tcBorders>
              <w:top w:val="nil"/>
              <w:left w:val="single" w:sz="8" w:space="0" w:color="auto"/>
              <w:bottom w:val="single" w:sz="8" w:space="0" w:color="auto"/>
              <w:right w:val="single" w:sz="8" w:space="0" w:color="auto"/>
            </w:tcBorders>
          </w:tcPr>
          <w:p w14:paraId="032A7391" w14:textId="77777777" w:rsidR="00BA0AA1" w:rsidRDefault="00BA0AA1" w:rsidP="00D930B5">
            <w:r w:rsidRPr="00BC2605">
              <w:t>None</w:t>
            </w:r>
          </w:p>
        </w:tc>
      </w:tr>
      <w:tr w:rsidR="00BA0AA1" w:rsidRPr="004D750B" w14:paraId="3CB2AD0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2F8CCC8" w14:textId="77777777" w:rsidR="00BA0AA1" w:rsidRPr="00DC297E" w:rsidRDefault="00BA0AA1" w:rsidP="00D930B5">
            <w:r w:rsidRPr="00DC297E">
              <w:t>300-10-50</w:t>
            </w:r>
          </w:p>
        </w:tc>
        <w:tc>
          <w:tcPr>
            <w:tcW w:w="810" w:type="dxa"/>
            <w:tcBorders>
              <w:top w:val="single" w:sz="8" w:space="0" w:color="auto"/>
              <w:left w:val="nil"/>
              <w:bottom w:val="single" w:sz="8" w:space="0" w:color="auto"/>
              <w:right w:val="single" w:sz="8" w:space="0" w:color="auto"/>
            </w:tcBorders>
          </w:tcPr>
          <w:p w14:paraId="0DD4F624"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3DF3829E" w14:textId="77777777"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14:paraId="41E6C270"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4CBE10C3" w14:textId="77777777" w:rsidR="00BA0AA1" w:rsidRDefault="00BA0AA1" w:rsidP="00D930B5">
            <w:r w:rsidRPr="00DC297E">
              <w:t>Physicochemical Properties</w:t>
            </w:r>
          </w:p>
        </w:tc>
        <w:tc>
          <w:tcPr>
            <w:tcW w:w="1980" w:type="dxa"/>
            <w:tcBorders>
              <w:top w:val="nil"/>
              <w:left w:val="single" w:sz="8" w:space="0" w:color="auto"/>
              <w:bottom w:val="single" w:sz="8" w:space="0" w:color="auto"/>
              <w:right w:val="single" w:sz="8" w:space="0" w:color="auto"/>
            </w:tcBorders>
          </w:tcPr>
          <w:p w14:paraId="3295ED05" w14:textId="77777777" w:rsidR="00BA0AA1" w:rsidRDefault="00BA0AA1" w:rsidP="00D930B5">
            <w:r w:rsidRPr="00BC2605">
              <w:t>None</w:t>
            </w:r>
          </w:p>
        </w:tc>
      </w:tr>
      <w:tr w:rsidR="00BA0AA1" w:rsidRPr="004D750B" w14:paraId="382303F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DA51267" w14:textId="77777777" w:rsidR="00BA0AA1" w:rsidRDefault="00BA0AA1" w:rsidP="00D930B5">
            <w:pPr>
              <w:spacing w:line="276" w:lineRule="auto"/>
            </w:pPr>
            <w:r>
              <w:t>300-20</w:t>
            </w:r>
          </w:p>
        </w:tc>
        <w:tc>
          <w:tcPr>
            <w:tcW w:w="810" w:type="dxa"/>
            <w:tcBorders>
              <w:top w:val="single" w:sz="8" w:space="0" w:color="auto"/>
              <w:left w:val="nil"/>
              <w:bottom w:val="single" w:sz="8" w:space="0" w:color="auto"/>
              <w:right w:val="single" w:sz="8" w:space="0" w:color="auto"/>
            </w:tcBorders>
          </w:tcPr>
          <w:p w14:paraId="30BFD4FB" w14:textId="77777777" w:rsidR="00BA0AA1" w:rsidRDefault="00BA0AA1" w:rsidP="00D930B5">
            <w:pPr>
              <w:spacing w:line="276" w:lineRule="auto"/>
            </w:pPr>
            <w:r>
              <w:t>H2</w:t>
            </w:r>
          </w:p>
        </w:tc>
        <w:tc>
          <w:tcPr>
            <w:tcW w:w="810" w:type="dxa"/>
            <w:tcBorders>
              <w:top w:val="nil"/>
              <w:left w:val="single" w:sz="8" w:space="0" w:color="auto"/>
              <w:bottom w:val="single" w:sz="8" w:space="0" w:color="auto"/>
              <w:right w:val="single" w:sz="8" w:space="0" w:color="auto"/>
            </w:tcBorders>
          </w:tcPr>
          <w:p w14:paraId="4A5A79AC"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0BFAA92F" w14:textId="77777777"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14:paraId="2A39208E" w14:textId="77777777" w:rsidR="00BA0AA1" w:rsidRDefault="00BA0AA1" w:rsidP="00D930B5">
            <w:pPr>
              <w:spacing w:line="276" w:lineRule="auto"/>
            </w:pPr>
            <w:r>
              <w:t>Product Characteristics</w:t>
            </w:r>
          </w:p>
        </w:tc>
        <w:tc>
          <w:tcPr>
            <w:tcW w:w="1980" w:type="dxa"/>
            <w:tcBorders>
              <w:top w:val="nil"/>
              <w:left w:val="single" w:sz="8" w:space="0" w:color="auto"/>
              <w:bottom w:val="single" w:sz="8" w:space="0" w:color="auto"/>
              <w:right w:val="single" w:sz="8" w:space="0" w:color="auto"/>
            </w:tcBorders>
          </w:tcPr>
          <w:p w14:paraId="6CA2AF11" w14:textId="77777777" w:rsidR="00BA0AA1" w:rsidRPr="00DC297E" w:rsidRDefault="00BA0AA1" w:rsidP="00D930B5">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4, 5, 9, 10</w:t>
            </w:r>
          </w:p>
        </w:tc>
      </w:tr>
      <w:tr w:rsidR="00BA0AA1" w:rsidRPr="004D750B" w14:paraId="213EEFC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25B8D52" w14:textId="77777777" w:rsidR="00BA0AA1" w:rsidRDefault="00BA0AA1" w:rsidP="00D930B5">
            <w:pPr>
              <w:spacing w:line="276" w:lineRule="auto"/>
            </w:pPr>
            <w:r>
              <w:t>300-30</w:t>
            </w:r>
          </w:p>
        </w:tc>
        <w:tc>
          <w:tcPr>
            <w:tcW w:w="810" w:type="dxa"/>
            <w:tcBorders>
              <w:top w:val="single" w:sz="8" w:space="0" w:color="auto"/>
              <w:left w:val="nil"/>
              <w:bottom w:val="single" w:sz="8" w:space="0" w:color="auto"/>
              <w:right w:val="single" w:sz="8" w:space="0" w:color="auto"/>
            </w:tcBorders>
          </w:tcPr>
          <w:p w14:paraId="7D4948EB" w14:textId="77777777" w:rsidR="00BA0AA1" w:rsidRDefault="00BA0AA1" w:rsidP="00D930B5">
            <w:pPr>
              <w:spacing w:line="276" w:lineRule="auto"/>
            </w:pPr>
            <w:r>
              <w:t>H3</w:t>
            </w:r>
          </w:p>
        </w:tc>
        <w:tc>
          <w:tcPr>
            <w:tcW w:w="810" w:type="dxa"/>
            <w:tcBorders>
              <w:top w:val="nil"/>
              <w:left w:val="single" w:sz="8" w:space="0" w:color="auto"/>
              <w:bottom w:val="single" w:sz="8" w:space="0" w:color="auto"/>
              <w:right w:val="single" w:sz="8" w:space="0" w:color="auto"/>
            </w:tcBorders>
          </w:tcPr>
          <w:p w14:paraId="7F7F602B"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54995B1D" w14:textId="77777777"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14:paraId="1A494D5E" w14:textId="77777777" w:rsidR="00BA0AA1" w:rsidRDefault="00BA0AA1" w:rsidP="00D930B5">
            <w:pPr>
              <w:spacing w:line="276" w:lineRule="auto"/>
            </w:pPr>
            <w:r>
              <w:t>Viral Inactivation</w:t>
            </w:r>
          </w:p>
        </w:tc>
        <w:tc>
          <w:tcPr>
            <w:tcW w:w="1980" w:type="dxa"/>
            <w:tcBorders>
              <w:top w:val="nil"/>
              <w:left w:val="single" w:sz="8" w:space="0" w:color="auto"/>
              <w:bottom w:val="single" w:sz="8" w:space="0" w:color="auto"/>
              <w:right w:val="single" w:sz="8" w:space="0" w:color="auto"/>
            </w:tcBorders>
          </w:tcPr>
          <w:p w14:paraId="0929BCDC"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5, 10</w:t>
            </w:r>
          </w:p>
        </w:tc>
      </w:tr>
      <w:tr w:rsidR="00BA0AA1" w:rsidRPr="004D750B" w14:paraId="23340C9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680A2E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lastRenderedPageBreak/>
              <w:t>310</w:t>
            </w:r>
          </w:p>
        </w:tc>
        <w:tc>
          <w:tcPr>
            <w:tcW w:w="810" w:type="dxa"/>
            <w:tcBorders>
              <w:top w:val="single" w:sz="8" w:space="0" w:color="auto"/>
              <w:left w:val="nil"/>
              <w:bottom w:val="single" w:sz="8" w:space="0" w:color="auto"/>
              <w:right w:val="single" w:sz="8" w:space="0" w:color="auto"/>
            </w:tcBorders>
          </w:tcPr>
          <w:p w14:paraId="0FF6E91E"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E59CBEA" w14:textId="77777777"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14:paraId="25F0835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6EB3DF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Clinical Trials</w:t>
            </w:r>
          </w:p>
        </w:tc>
        <w:tc>
          <w:tcPr>
            <w:tcW w:w="1980" w:type="dxa"/>
            <w:tcBorders>
              <w:top w:val="nil"/>
              <w:left w:val="single" w:sz="8" w:space="0" w:color="auto"/>
              <w:bottom w:val="single" w:sz="8" w:space="0" w:color="auto"/>
              <w:right w:val="single" w:sz="8" w:space="0" w:color="auto"/>
            </w:tcBorders>
          </w:tcPr>
          <w:p w14:paraId="59B58173" w14:textId="77777777" w:rsidR="00BA0AA1" w:rsidRDefault="00BA0AA1" w:rsidP="00D930B5">
            <w:r w:rsidRPr="004431E3">
              <w:t>None</w:t>
            </w:r>
          </w:p>
        </w:tc>
      </w:tr>
      <w:tr w:rsidR="00BA0AA1" w:rsidRPr="004D750B" w14:paraId="7CDE0E7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ED4DC32"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310-10</w:t>
            </w:r>
          </w:p>
        </w:tc>
        <w:tc>
          <w:tcPr>
            <w:tcW w:w="810" w:type="dxa"/>
            <w:tcBorders>
              <w:top w:val="single" w:sz="8" w:space="0" w:color="auto"/>
              <w:left w:val="nil"/>
              <w:bottom w:val="single" w:sz="8" w:space="0" w:color="auto"/>
              <w:right w:val="single" w:sz="8" w:space="0" w:color="auto"/>
            </w:tcBorders>
          </w:tcPr>
          <w:p w14:paraId="671038FD"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4671F0B" w14:textId="77777777" w:rsidR="00BA0AA1" w:rsidRDefault="00BA0AA1" w:rsidP="00D930B5">
            <w:r>
              <w:t>0:1</w:t>
            </w:r>
          </w:p>
        </w:tc>
        <w:tc>
          <w:tcPr>
            <w:tcW w:w="720" w:type="dxa"/>
            <w:tcBorders>
              <w:top w:val="nil"/>
              <w:left w:val="single" w:sz="8" w:space="0" w:color="auto"/>
              <w:bottom w:val="single" w:sz="8" w:space="0" w:color="auto"/>
              <w:right w:val="single" w:sz="8" w:space="0" w:color="auto"/>
            </w:tcBorders>
          </w:tcPr>
          <w:p w14:paraId="331EE0BC"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2A049F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 xml:space="preserve">Efficacy and Safety Studies  </w:t>
            </w:r>
          </w:p>
        </w:tc>
        <w:tc>
          <w:tcPr>
            <w:tcW w:w="1980" w:type="dxa"/>
            <w:tcBorders>
              <w:top w:val="nil"/>
              <w:left w:val="single" w:sz="8" w:space="0" w:color="auto"/>
              <w:bottom w:val="single" w:sz="8" w:space="0" w:color="auto"/>
              <w:right w:val="single" w:sz="8" w:space="0" w:color="auto"/>
            </w:tcBorders>
          </w:tcPr>
          <w:p w14:paraId="1A424F04" w14:textId="77777777" w:rsidR="00BA0AA1" w:rsidRDefault="00BA0AA1" w:rsidP="00D930B5">
            <w:r w:rsidRPr="004431E3">
              <w:t>None</w:t>
            </w:r>
          </w:p>
        </w:tc>
      </w:tr>
      <w:tr w:rsidR="00BA0AA1" w:rsidRPr="004D750B" w14:paraId="1AEED09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DDDC60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310-10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14:paraId="7003738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4F73F2A9" w14:textId="77777777"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14:paraId="2E31178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C60A9F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Study Demographics And Trial Design</w:t>
            </w:r>
          </w:p>
        </w:tc>
        <w:tc>
          <w:tcPr>
            <w:tcW w:w="1980" w:type="dxa"/>
            <w:tcBorders>
              <w:top w:val="nil"/>
              <w:left w:val="single" w:sz="8" w:space="0" w:color="auto"/>
              <w:bottom w:val="single" w:sz="8" w:space="0" w:color="auto"/>
              <w:right w:val="single" w:sz="8" w:space="0" w:color="auto"/>
            </w:tcBorders>
          </w:tcPr>
          <w:p w14:paraId="1364BE8D" w14:textId="77777777" w:rsidR="00BA0AA1" w:rsidRDefault="00BA0AA1" w:rsidP="00D930B5">
            <w:r w:rsidRPr="004431E3">
              <w:t>None</w:t>
            </w:r>
          </w:p>
        </w:tc>
      </w:tr>
      <w:tr w:rsidR="00BA0AA1" w:rsidRPr="004D750B" w14:paraId="34412A7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6C4C82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10-</w:t>
            </w: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14:paraId="563F932D" w14:textId="77777777"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5FFE0DB9" w14:textId="77777777"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14:paraId="30614D0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FD4985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Study Results</w:t>
            </w:r>
          </w:p>
        </w:tc>
        <w:tc>
          <w:tcPr>
            <w:tcW w:w="1980" w:type="dxa"/>
            <w:tcBorders>
              <w:top w:val="nil"/>
              <w:left w:val="single" w:sz="8" w:space="0" w:color="auto"/>
              <w:bottom w:val="single" w:sz="8" w:space="0" w:color="auto"/>
              <w:right w:val="single" w:sz="8" w:space="0" w:color="auto"/>
            </w:tcBorders>
          </w:tcPr>
          <w:p w14:paraId="39E57EE0" w14:textId="77777777" w:rsidR="00BA0AA1" w:rsidRDefault="00BA0AA1" w:rsidP="00D930B5">
            <w:r w:rsidRPr="004431E3">
              <w:t>None</w:t>
            </w:r>
          </w:p>
        </w:tc>
      </w:tr>
      <w:tr w:rsidR="00BA0AA1" w:rsidRPr="004D750B" w14:paraId="487664D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307284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14:paraId="04A191E7" w14:textId="77777777" w:rsidR="00BA0AA1" w:rsidRDefault="00BA0AA1" w:rsidP="00D930B5">
            <w:r w:rsidRPr="00025DFA">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566F76D" w14:textId="77777777" w:rsidR="00BA0AA1" w:rsidRDefault="00BA0AA1" w:rsidP="00D930B5">
            <w:r>
              <w:t>0:1</w:t>
            </w:r>
          </w:p>
        </w:tc>
        <w:tc>
          <w:tcPr>
            <w:tcW w:w="720" w:type="dxa"/>
            <w:tcBorders>
              <w:top w:val="nil"/>
              <w:left w:val="single" w:sz="8" w:space="0" w:color="auto"/>
              <w:bottom w:val="single" w:sz="8" w:space="0" w:color="auto"/>
              <w:right w:val="single" w:sz="8" w:space="0" w:color="auto"/>
            </w:tcBorders>
          </w:tcPr>
          <w:p w14:paraId="1A2EE66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449635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 xml:space="preserve">Pivotal </w:t>
            </w:r>
            <w:r w:rsidRPr="004D750B">
              <w:rPr>
                <w:rFonts w:eastAsia="Times New Roman"/>
                <w:color w:val="000000"/>
                <w:szCs w:val="24"/>
                <w:lang w:val="en-CA" w:eastAsia="en-CA"/>
              </w:rPr>
              <w:t>Comparative Bioavailability Studies</w:t>
            </w:r>
          </w:p>
        </w:tc>
        <w:tc>
          <w:tcPr>
            <w:tcW w:w="1980" w:type="dxa"/>
            <w:tcBorders>
              <w:top w:val="nil"/>
              <w:left w:val="single" w:sz="8" w:space="0" w:color="auto"/>
              <w:bottom w:val="single" w:sz="8" w:space="0" w:color="auto"/>
              <w:right w:val="single" w:sz="8" w:space="0" w:color="auto"/>
            </w:tcBorders>
          </w:tcPr>
          <w:p w14:paraId="5E74F8B7" w14:textId="77777777" w:rsidR="00BA0AA1" w:rsidRDefault="00BA0AA1" w:rsidP="00D930B5">
            <w:pPr>
              <w:rPr>
                <w:rFonts w:eastAsia="Times New Roman"/>
                <w:color w:val="000000"/>
                <w:szCs w:val="24"/>
                <w:lang w:val="en-CA" w:eastAsia="en-CA"/>
              </w:rPr>
            </w:pPr>
            <w:r w:rsidRPr="00BC2605">
              <w:t>None</w:t>
            </w:r>
          </w:p>
        </w:tc>
      </w:tr>
      <w:tr w:rsidR="00BA0AA1" w:rsidRPr="004D750B" w14:paraId="117A488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107563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320</w:t>
            </w:r>
          </w:p>
        </w:tc>
        <w:tc>
          <w:tcPr>
            <w:tcW w:w="810" w:type="dxa"/>
            <w:tcBorders>
              <w:top w:val="single" w:sz="8" w:space="0" w:color="auto"/>
              <w:left w:val="nil"/>
              <w:bottom w:val="single" w:sz="8" w:space="0" w:color="auto"/>
              <w:right w:val="single" w:sz="8" w:space="0" w:color="auto"/>
            </w:tcBorders>
          </w:tcPr>
          <w:p w14:paraId="118321BF"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EB264D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CD38A3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A6B77F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Detailed Pharmacology</w:t>
            </w:r>
          </w:p>
        </w:tc>
        <w:tc>
          <w:tcPr>
            <w:tcW w:w="1980" w:type="dxa"/>
            <w:tcBorders>
              <w:top w:val="nil"/>
              <w:left w:val="single" w:sz="8" w:space="0" w:color="auto"/>
              <w:bottom w:val="single" w:sz="8" w:space="0" w:color="auto"/>
              <w:right w:val="single" w:sz="8" w:space="0" w:color="auto"/>
            </w:tcBorders>
          </w:tcPr>
          <w:p w14:paraId="37E619D8"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14:paraId="797DF41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B3CA9A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14:paraId="014519E7" w14:textId="77777777"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2FF692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B725D9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D7CDC9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14:paraId="1A27874A" w14:textId="0F959AE5" w:rsidR="00BA0AA1" w:rsidRPr="004D750B" w:rsidRDefault="00BA0AA1" w:rsidP="00D930B5">
            <w:pPr>
              <w:rPr>
                <w:rFonts w:eastAsia="Times New Roman"/>
                <w:color w:val="000000"/>
                <w:szCs w:val="24"/>
                <w:lang w:val="en-CA" w:eastAsia="en-CA"/>
              </w:rPr>
            </w:pPr>
            <w:del w:id="811" w:author="pbx" w:date="2017-12-12T18:04:00Z">
              <w:r>
                <w:rPr>
                  <w:rFonts w:eastAsia="Times New Roman"/>
                  <w:color w:val="000000"/>
                  <w:szCs w:val="24"/>
                  <w:lang w:val="en-CA" w:eastAsia="en-CA"/>
                </w:rPr>
                <w:delText>Only</w:delText>
              </w:r>
              <w:r w:rsidRPr="00742A36">
                <w:rPr>
                  <w:rFonts w:eastAsia="Times New Roman"/>
                  <w:color w:val="000000"/>
                  <w:szCs w:val="24"/>
                  <w:lang w:val="en-CA" w:eastAsia="en-CA"/>
                </w:rPr>
                <w:delText xml:space="preserve"> applicable to: </w:delText>
              </w:r>
            </w:del>
            <w:ins w:id="812" w:author="pbx" w:date="2017-12-12T18:04:00Z">
              <w:r w:rsidR="00883394">
                <w:rPr>
                  <w:rFonts w:eastAsia="Times New Roman"/>
                  <w:color w:val="000000"/>
                  <w:szCs w:val="24"/>
                  <w:lang w:val="en-CA" w:eastAsia="en-CA"/>
                </w:rPr>
                <w:t>None</w:t>
              </w:r>
            </w:ins>
            <w:moveFromRangeStart w:id="813" w:author="pbx" w:date="2017-12-12T18:04:00Z" w:name="move500865200"/>
            <w:moveFrom w:id="814" w:author="pbx" w:date="2017-12-12T18:04:00Z">
              <w:r w:rsidR="00955EF4">
                <w:rPr>
                  <w:rFonts w:eastAsia="Times New Roman"/>
                  <w:color w:val="000000"/>
                  <w:szCs w:val="24"/>
                  <w:lang w:val="en-CA" w:eastAsia="en-CA"/>
                </w:rPr>
                <w:t>1, 2, 3, 4, 5</w:t>
              </w:r>
            </w:moveFrom>
            <w:moveFromRangeEnd w:id="813"/>
          </w:p>
        </w:tc>
      </w:tr>
      <w:tr w:rsidR="00BA0AA1" w:rsidRPr="004D750B" w14:paraId="2A62AF9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0098711"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340</w:t>
            </w:r>
          </w:p>
        </w:tc>
        <w:tc>
          <w:tcPr>
            <w:tcW w:w="810" w:type="dxa"/>
            <w:tcBorders>
              <w:top w:val="single" w:sz="8" w:space="0" w:color="auto"/>
              <w:left w:val="nil"/>
              <w:bottom w:val="single" w:sz="8" w:space="0" w:color="auto"/>
              <w:right w:val="single" w:sz="8" w:space="0" w:color="auto"/>
            </w:tcBorders>
          </w:tcPr>
          <w:p w14:paraId="388F9548" w14:textId="77777777"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75EB99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8034FF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21F9CDD"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Toxicology</w:t>
            </w:r>
          </w:p>
        </w:tc>
        <w:tc>
          <w:tcPr>
            <w:tcW w:w="1980" w:type="dxa"/>
            <w:tcBorders>
              <w:top w:val="nil"/>
              <w:left w:val="single" w:sz="8" w:space="0" w:color="auto"/>
              <w:bottom w:val="single" w:sz="8" w:space="0" w:color="auto"/>
              <w:right w:val="single" w:sz="8" w:space="0" w:color="auto"/>
            </w:tcBorders>
          </w:tcPr>
          <w:p w14:paraId="11D16D8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14:paraId="2DD6098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6F696B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350</w:t>
            </w:r>
          </w:p>
        </w:tc>
        <w:tc>
          <w:tcPr>
            <w:tcW w:w="810" w:type="dxa"/>
            <w:tcBorders>
              <w:top w:val="single" w:sz="8" w:space="0" w:color="auto"/>
              <w:left w:val="nil"/>
              <w:bottom w:val="single" w:sz="8" w:space="0" w:color="auto"/>
              <w:right w:val="single" w:sz="8" w:space="0" w:color="auto"/>
            </w:tcBorders>
          </w:tcPr>
          <w:p w14:paraId="5D0084B4" w14:textId="77777777"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7EFDD4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8080E1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811250D"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References</w:t>
            </w:r>
          </w:p>
        </w:tc>
        <w:tc>
          <w:tcPr>
            <w:tcW w:w="1980" w:type="dxa"/>
            <w:tcBorders>
              <w:top w:val="nil"/>
              <w:left w:val="single" w:sz="8" w:space="0" w:color="auto"/>
              <w:bottom w:val="single" w:sz="8" w:space="0" w:color="auto"/>
              <w:right w:val="single" w:sz="8" w:space="0" w:color="auto"/>
            </w:tcBorders>
          </w:tcPr>
          <w:p w14:paraId="44C7535E"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14:paraId="167D9B9D" w14:textId="77777777" w:rsidTr="00D930B5">
        <w:trPr>
          <w:trHeight w:val="330"/>
          <w:del w:id="815" w:author="pbx" w:date="2017-12-12T18:04:00Z"/>
        </w:trPr>
        <w:tc>
          <w:tcPr>
            <w:tcW w:w="1300" w:type="dxa"/>
            <w:tcBorders>
              <w:top w:val="single" w:sz="8" w:space="0" w:color="auto"/>
              <w:left w:val="single" w:sz="8" w:space="0" w:color="auto"/>
              <w:bottom w:val="single" w:sz="8" w:space="0" w:color="auto"/>
              <w:right w:val="single" w:sz="8" w:space="0" w:color="auto"/>
            </w:tcBorders>
          </w:tcPr>
          <w:p w14:paraId="7963FCCF" w14:textId="77777777" w:rsidR="00BA0AA1" w:rsidRDefault="00BA0AA1" w:rsidP="00D930B5">
            <w:pPr>
              <w:spacing w:line="276" w:lineRule="auto"/>
              <w:rPr>
                <w:del w:id="816" w:author="pbx" w:date="2017-12-12T18:04:00Z"/>
                <w:rFonts w:eastAsia="Times New Roman"/>
                <w:color w:val="000000"/>
                <w:szCs w:val="24"/>
                <w:lang w:val="en-CA" w:eastAsia="en-CA"/>
              </w:rPr>
            </w:pPr>
            <w:del w:id="817" w:author="pbx" w:date="2017-12-12T18:04:00Z">
              <w:r>
                <w:rPr>
                  <w:rFonts w:eastAsia="Times New Roman"/>
                  <w:color w:val="000000"/>
                  <w:szCs w:val="24"/>
                  <w:lang w:val="en-CA" w:eastAsia="en-CA"/>
                </w:rPr>
                <w:delText>330</w:delText>
              </w:r>
            </w:del>
          </w:p>
        </w:tc>
        <w:tc>
          <w:tcPr>
            <w:tcW w:w="810" w:type="dxa"/>
            <w:tcBorders>
              <w:top w:val="single" w:sz="8" w:space="0" w:color="auto"/>
              <w:left w:val="nil"/>
              <w:bottom w:val="single" w:sz="8" w:space="0" w:color="auto"/>
              <w:right w:val="single" w:sz="8" w:space="0" w:color="auto"/>
            </w:tcBorders>
          </w:tcPr>
          <w:p w14:paraId="0BE68531" w14:textId="77777777" w:rsidR="00BA0AA1" w:rsidRDefault="00BA0AA1" w:rsidP="00D930B5">
            <w:pPr>
              <w:spacing w:line="276" w:lineRule="auto"/>
              <w:rPr>
                <w:del w:id="818" w:author="pbx" w:date="2017-12-12T18:04:00Z"/>
              </w:rPr>
            </w:pPr>
            <w:del w:id="819" w:author="pbx" w:date="2017-12-12T18:04:00Z">
              <w:r>
                <w:rPr>
                  <w:rFonts w:eastAsia="Times New Roman"/>
                  <w:color w:val="000000"/>
                  <w:szCs w:val="24"/>
                  <w:lang w:val="en-CA" w:eastAsia="en-CA"/>
                </w:rPr>
                <w:delText>H2</w:delText>
              </w:r>
            </w:del>
          </w:p>
        </w:tc>
        <w:tc>
          <w:tcPr>
            <w:tcW w:w="810" w:type="dxa"/>
            <w:tcBorders>
              <w:top w:val="nil"/>
              <w:left w:val="single" w:sz="8" w:space="0" w:color="auto"/>
              <w:bottom w:val="single" w:sz="8" w:space="0" w:color="auto"/>
              <w:right w:val="single" w:sz="8" w:space="0" w:color="auto"/>
            </w:tcBorders>
          </w:tcPr>
          <w:p w14:paraId="2590632C" w14:textId="77777777" w:rsidR="00BA0AA1" w:rsidRDefault="00BA0AA1" w:rsidP="00D930B5">
            <w:pPr>
              <w:spacing w:line="276" w:lineRule="auto"/>
              <w:rPr>
                <w:del w:id="820" w:author="pbx" w:date="2017-12-12T18:04:00Z"/>
                <w:rFonts w:eastAsia="Times New Roman"/>
                <w:color w:val="000000"/>
                <w:szCs w:val="24"/>
                <w:lang w:val="en-CA" w:eastAsia="en-CA"/>
              </w:rPr>
            </w:pPr>
            <w:del w:id="821" w:author="pbx" w:date="2017-12-12T18:04:00Z">
              <w:r>
                <w:rPr>
                  <w:rFonts w:eastAsia="Times New Roman"/>
                  <w:color w:val="000000"/>
                  <w:szCs w:val="24"/>
                  <w:lang w:val="en-CA" w:eastAsia="en-CA"/>
                </w:rPr>
                <w:delText>0:1</w:delText>
              </w:r>
            </w:del>
          </w:p>
        </w:tc>
        <w:tc>
          <w:tcPr>
            <w:tcW w:w="720" w:type="dxa"/>
            <w:tcBorders>
              <w:top w:val="nil"/>
              <w:left w:val="single" w:sz="8" w:space="0" w:color="auto"/>
              <w:bottom w:val="single" w:sz="8" w:space="0" w:color="auto"/>
              <w:right w:val="single" w:sz="8" w:space="0" w:color="auto"/>
            </w:tcBorders>
          </w:tcPr>
          <w:p w14:paraId="2F395591" w14:textId="77777777" w:rsidR="00BA0AA1" w:rsidRDefault="00BA0AA1" w:rsidP="00D930B5">
            <w:pPr>
              <w:spacing w:line="276" w:lineRule="auto"/>
              <w:rPr>
                <w:del w:id="822" w:author="pbx" w:date="2017-12-12T18:04:00Z"/>
              </w:rPr>
            </w:pPr>
            <w:del w:id="823" w:author="pbx" w:date="2017-12-12T18:04:00Z">
              <w:r>
                <w:rPr>
                  <w:rFonts w:eastAsia="Times New Roman"/>
                  <w:color w:val="000000"/>
                  <w:szCs w:val="24"/>
                  <w:lang w:val="en-CA" w:eastAsia="en-CA"/>
                </w:rPr>
                <w:delText>F</w:delText>
              </w:r>
            </w:del>
          </w:p>
        </w:tc>
        <w:tc>
          <w:tcPr>
            <w:tcW w:w="2970" w:type="dxa"/>
            <w:tcBorders>
              <w:top w:val="nil"/>
              <w:left w:val="single" w:sz="8" w:space="0" w:color="auto"/>
              <w:bottom w:val="single" w:sz="8" w:space="0" w:color="auto"/>
              <w:right w:val="single" w:sz="8" w:space="0" w:color="auto"/>
            </w:tcBorders>
            <w:shd w:val="clear" w:color="auto" w:fill="auto"/>
          </w:tcPr>
          <w:p w14:paraId="45947990" w14:textId="77777777" w:rsidR="00BA0AA1" w:rsidRDefault="00BA0AA1" w:rsidP="00D930B5">
            <w:pPr>
              <w:spacing w:line="276" w:lineRule="auto"/>
              <w:rPr>
                <w:del w:id="824" w:author="pbx" w:date="2017-12-12T18:04:00Z"/>
                <w:rFonts w:eastAsia="Times New Roman"/>
                <w:color w:val="000000"/>
                <w:szCs w:val="24"/>
                <w:lang w:val="en-CA" w:eastAsia="en-CA"/>
              </w:rPr>
            </w:pPr>
            <w:del w:id="825" w:author="pbx" w:date="2017-12-12T18:04:00Z">
              <w:r>
                <w:rPr>
                  <w:rFonts w:eastAsia="Times New Roman"/>
                  <w:color w:val="000000"/>
                  <w:szCs w:val="24"/>
                  <w:lang w:val="en-CA" w:eastAsia="en-CA"/>
                </w:rPr>
                <w:delText>Microbiology</w:delText>
              </w:r>
            </w:del>
          </w:p>
        </w:tc>
        <w:tc>
          <w:tcPr>
            <w:tcW w:w="1980" w:type="dxa"/>
            <w:tcBorders>
              <w:top w:val="nil"/>
              <w:left w:val="single" w:sz="8" w:space="0" w:color="auto"/>
              <w:bottom w:val="single" w:sz="8" w:space="0" w:color="auto"/>
              <w:right w:val="single" w:sz="8" w:space="0" w:color="auto"/>
            </w:tcBorders>
          </w:tcPr>
          <w:p w14:paraId="6C0853A4" w14:textId="77777777" w:rsidR="00BA0AA1" w:rsidRDefault="00BA0AA1" w:rsidP="00D930B5">
            <w:pPr>
              <w:rPr>
                <w:del w:id="826" w:author="pbx" w:date="2017-12-12T18:04:00Z"/>
                <w:rFonts w:eastAsia="Times New Roman"/>
                <w:color w:val="000000"/>
                <w:szCs w:val="24"/>
                <w:lang w:val="en-CA" w:eastAsia="en-CA"/>
              </w:rPr>
            </w:pPr>
            <w:del w:id="827" w:author="pbx" w:date="2017-12-12T18:04:00Z">
              <w:r>
                <w:rPr>
                  <w:rFonts w:eastAsia="Times New Roman"/>
                  <w:color w:val="000000"/>
                  <w:szCs w:val="24"/>
                  <w:lang w:val="en-CA" w:eastAsia="en-CA"/>
                </w:rPr>
                <w:delText>Only</w:delText>
              </w:r>
              <w:r w:rsidRPr="00742A36">
                <w:rPr>
                  <w:rFonts w:eastAsia="Times New Roman"/>
                  <w:color w:val="000000"/>
                  <w:szCs w:val="24"/>
                  <w:lang w:val="en-CA" w:eastAsia="en-CA"/>
                </w:rPr>
                <w:delText xml:space="preserve"> applicable to: </w:delText>
              </w:r>
              <w:r>
                <w:rPr>
                  <w:rFonts w:eastAsia="Times New Roman"/>
                  <w:color w:val="000000"/>
                  <w:szCs w:val="24"/>
                  <w:lang w:val="en-CA" w:eastAsia="en-CA"/>
                </w:rPr>
                <w:delText>6, 7, 8, 9, 10</w:delText>
              </w:r>
            </w:del>
          </w:p>
        </w:tc>
      </w:tr>
      <w:tr w:rsidR="00BA0AA1" w:rsidRPr="004D750B" w14:paraId="5858F70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73750D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590</w:t>
            </w:r>
          </w:p>
        </w:tc>
        <w:tc>
          <w:tcPr>
            <w:tcW w:w="810" w:type="dxa"/>
            <w:tcBorders>
              <w:top w:val="single" w:sz="8" w:space="0" w:color="auto"/>
              <w:left w:val="nil"/>
              <w:bottom w:val="single" w:sz="8" w:space="0" w:color="auto"/>
              <w:right w:val="single" w:sz="8" w:space="0" w:color="auto"/>
            </w:tcBorders>
          </w:tcPr>
          <w:p w14:paraId="7025EE32"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A2FF20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C656FD5"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A7FFE2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Non-clinical Toxicology</w:t>
            </w:r>
          </w:p>
        </w:tc>
        <w:tc>
          <w:tcPr>
            <w:tcW w:w="1980" w:type="dxa"/>
            <w:tcBorders>
              <w:top w:val="nil"/>
              <w:left w:val="single" w:sz="8" w:space="0" w:color="auto"/>
              <w:bottom w:val="single" w:sz="8" w:space="0" w:color="auto"/>
              <w:right w:val="single" w:sz="8" w:space="0" w:color="auto"/>
            </w:tcBorders>
          </w:tcPr>
          <w:p w14:paraId="1B459B06"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14:paraId="10C8CC6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80A2DD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600</w:t>
            </w:r>
          </w:p>
        </w:tc>
        <w:tc>
          <w:tcPr>
            <w:tcW w:w="810" w:type="dxa"/>
            <w:tcBorders>
              <w:top w:val="single" w:sz="8" w:space="0" w:color="auto"/>
              <w:left w:val="nil"/>
              <w:bottom w:val="single" w:sz="8" w:space="0" w:color="auto"/>
              <w:right w:val="single" w:sz="8" w:space="0" w:color="auto"/>
            </w:tcBorders>
          </w:tcPr>
          <w:p w14:paraId="698EABC9"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1612DD1"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8275EB4"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968E693"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Supporting Product Monographs</w:t>
            </w:r>
          </w:p>
        </w:tc>
        <w:tc>
          <w:tcPr>
            <w:tcW w:w="1980" w:type="dxa"/>
            <w:tcBorders>
              <w:top w:val="nil"/>
              <w:left w:val="single" w:sz="8" w:space="0" w:color="auto"/>
              <w:bottom w:val="single" w:sz="8" w:space="0" w:color="auto"/>
              <w:right w:val="single" w:sz="8" w:space="0" w:color="auto"/>
            </w:tcBorders>
          </w:tcPr>
          <w:p w14:paraId="18625E4F"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14:paraId="72DE5A5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2572F45"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40</w:t>
            </w:r>
          </w:p>
        </w:tc>
        <w:tc>
          <w:tcPr>
            <w:tcW w:w="810" w:type="dxa"/>
            <w:tcBorders>
              <w:top w:val="single" w:sz="8" w:space="0" w:color="auto"/>
              <w:left w:val="nil"/>
              <w:bottom w:val="single" w:sz="8" w:space="0" w:color="auto"/>
              <w:right w:val="single" w:sz="8" w:space="0" w:color="auto"/>
            </w:tcBorders>
          </w:tcPr>
          <w:p w14:paraId="65BD09FC"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14:paraId="2034F0ED"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2A0B7F8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6291AB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Part III</w:t>
            </w:r>
            <w:r w:rsidRPr="004D750B">
              <w:rPr>
                <w:rFonts w:eastAsia="Times New Roman"/>
                <w:color w:val="000000"/>
                <w:szCs w:val="24"/>
                <w:lang w:val="en-CA" w:eastAsia="en-CA"/>
              </w:rPr>
              <w:t>: Consumer Information</w:t>
            </w:r>
          </w:p>
        </w:tc>
        <w:tc>
          <w:tcPr>
            <w:tcW w:w="1980" w:type="dxa"/>
            <w:tcBorders>
              <w:top w:val="nil"/>
              <w:left w:val="single" w:sz="8" w:space="0" w:color="auto"/>
              <w:bottom w:val="single" w:sz="8" w:space="0" w:color="auto"/>
              <w:right w:val="single" w:sz="8" w:space="0" w:color="auto"/>
            </w:tcBorders>
          </w:tcPr>
          <w:p w14:paraId="41F1C34E" w14:textId="77777777" w:rsidR="00BA0AA1" w:rsidRDefault="00BA0AA1" w:rsidP="00D930B5">
            <w:r w:rsidRPr="00703CEF">
              <w:t>None</w:t>
            </w:r>
          </w:p>
        </w:tc>
      </w:tr>
      <w:tr w:rsidR="00BA0AA1" w:rsidRPr="004D750B" w14:paraId="4B7ED40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73D38C9"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480</w:t>
            </w:r>
          </w:p>
        </w:tc>
        <w:tc>
          <w:tcPr>
            <w:tcW w:w="810" w:type="dxa"/>
            <w:tcBorders>
              <w:top w:val="single" w:sz="8" w:space="0" w:color="auto"/>
              <w:left w:val="nil"/>
              <w:bottom w:val="single" w:sz="8" w:space="0" w:color="auto"/>
              <w:right w:val="single" w:sz="8" w:space="0" w:color="auto"/>
            </w:tcBorders>
          </w:tcPr>
          <w:p w14:paraId="62B86E3B" w14:textId="77777777" w:rsidR="00BA0AA1" w:rsidRPr="00200498"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5869A6E6"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8349ABF"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5217F62"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14:paraId="31209EF4" w14:textId="77777777" w:rsidR="00BA0AA1" w:rsidRDefault="00BA0AA1" w:rsidP="00D930B5">
            <w:r w:rsidRPr="00703CEF">
              <w:t>None</w:t>
            </w:r>
          </w:p>
        </w:tc>
      </w:tr>
      <w:tr w:rsidR="00BA0AA1" w:rsidRPr="004D750B" w14:paraId="695A4C1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B97EA4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490</w:t>
            </w:r>
          </w:p>
        </w:tc>
        <w:tc>
          <w:tcPr>
            <w:tcW w:w="810" w:type="dxa"/>
            <w:tcBorders>
              <w:top w:val="single" w:sz="8" w:space="0" w:color="auto"/>
              <w:left w:val="nil"/>
              <w:bottom w:val="single" w:sz="8" w:space="0" w:color="auto"/>
              <w:right w:val="single" w:sz="8" w:space="0" w:color="auto"/>
            </w:tcBorders>
          </w:tcPr>
          <w:p w14:paraId="6E037D4F"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6EB1F89"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5258A88"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1C40735A" w14:textId="77777777" w:rsidR="00BA0AA1" w:rsidRDefault="00BA0AA1" w:rsidP="00D930B5">
            <w:pPr>
              <w:rPr>
                <w:rFonts w:eastAsia="Times New Roman"/>
                <w:color w:val="000000"/>
                <w:szCs w:val="24"/>
                <w:lang w:val="en-CA" w:eastAsia="en-CA"/>
              </w:rPr>
            </w:pPr>
            <w:r>
              <w:t>Opening Disclaimer</w:t>
            </w:r>
          </w:p>
        </w:tc>
        <w:tc>
          <w:tcPr>
            <w:tcW w:w="1980" w:type="dxa"/>
            <w:tcBorders>
              <w:top w:val="nil"/>
              <w:left w:val="single" w:sz="8" w:space="0" w:color="auto"/>
              <w:bottom w:val="single" w:sz="8" w:space="0" w:color="auto"/>
              <w:right w:val="single" w:sz="8" w:space="0" w:color="auto"/>
            </w:tcBorders>
          </w:tcPr>
          <w:p w14:paraId="6F960568" w14:textId="77777777" w:rsidR="00BA0AA1" w:rsidRDefault="00BA0AA1" w:rsidP="00D930B5">
            <w:r w:rsidRPr="00703CEF">
              <w:t>None</w:t>
            </w:r>
          </w:p>
        </w:tc>
      </w:tr>
      <w:tr w:rsidR="00BA0AA1" w:rsidRPr="004D750B" w14:paraId="7B26E4A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825B1A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360</w:t>
            </w:r>
          </w:p>
        </w:tc>
        <w:tc>
          <w:tcPr>
            <w:tcW w:w="810" w:type="dxa"/>
            <w:tcBorders>
              <w:top w:val="single" w:sz="8" w:space="0" w:color="auto"/>
              <w:left w:val="nil"/>
              <w:bottom w:val="single" w:sz="8" w:space="0" w:color="auto"/>
              <w:right w:val="single" w:sz="8" w:space="0" w:color="auto"/>
            </w:tcBorders>
          </w:tcPr>
          <w:p w14:paraId="691CF5FC" w14:textId="77777777"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715A5BB" w14:textId="77777777"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14:paraId="3483C0F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D8E88E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About This Medication</w:t>
            </w:r>
          </w:p>
        </w:tc>
        <w:tc>
          <w:tcPr>
            <w:tcW w:w="1980" w:type="dxa"/>
            <w:tcBorders>
              <w:top w:val="nil"/>
              <w:left w:val="single" w:sz="8" w:space="0" w:color="auto"/>
              <w:bottom w:val="single" w:sz="8" w:space="0" w:color="auto"/>
              <w:right w:val="single" w:sz="8" w:space="0" w:color="auto"/>
            </w:tcBorders>
          </w:tcPr>
          <w:p w14:paraId="20265F68" w14:textId="77777777" w:rsidR="00BA0AA1" w:rsidRPr="004D750B" w:rsidRDefault="00BA0AA1" w:rsidP="00D930B5">
            <w:pPr>
              <w:rPr>
                <w:rFonts w:eastAsia="Times New Roman"/>
                <w:color w:val="000000"/>
                <w:szCs w:val="24"/>
                <w:lang w:val="en-CA" w:eastAsia="en-CA"/>
              </w:rPr>
            </w:pPr>
            <w:r w:rsidRPr="00703CEF">
              <w:t>None</w:t>
            </w:r>
          </w:p>
        </w:tc>
      </w:tr>
      <w:tr w:rsidR="00BA0AA1" w:rsidRPr="004D750B" w14:paraId="361D81C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E1FE77E" w14:textId="77777777" w:rsidR="00BA0AA1" w:rsidRPr="004D750B" w:rsidRDefault="00BA0AA1" w:rsidP="00D930B5">
            <w:pPr>
              <w:rPr>
                <w:rFonts w:eastAsia="Times New Roman"/>
                <w:color w:val="000000"/>
                <w:szCs w:val="24"/>
                <w:lang w:val="en-CA" w:eastAsia="en-CA"/>
              </w:rPr>
            </w:pPr>
            <w:commentRangeStart w:id="828"/>
            <w:r w:rsidRPr="004D750B">
              <w:rPr>
                <w:rFonts w:eastAsia="Times New Roman"/>
                <w:color w:val="000000"/>
                <w:szCs w:val="24"/>
                <w:lang w:val="en-CA" w:eastAsia="en-CA"/>
              </w:rPr>
              <w:t>360-10</w:t>
            </w:r>
          </w:p>
        </w:tc>
        <w:tc>
          <w:tcPr>
            <w:tcW w:w="810" w:type="dxa"/>
            <w:tcBorders>
              <w:top w:val="single" w:sz="8" w:space="0" w:color="auto"/>
              <w:left w:val="nil"/>
              <w:bottom w:val="single" w:sz="8" w:space="0" w:color="auto"/>
              <w:right w:val="single" w:sz="8" w:space="0" w:color="auto"/>
            </w:tcBorders>
          </w:tcPr>
          <w:p w14:paraId="49007F0D"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316EAFE"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1141E0E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75CB99C" w14:textId="77777777" w:rsidR="00BA0AA1" w:rsidRPr="004D750B" w:rsidRDefault="00BA0AA1" w:rsidP="00D930B5">
            <w:pPr>
              <w:rPr>
                <w:rFonts w:eastAsia="Times New Roman"/>
                <w:color w:val="000000"/>
                <w:szCs w:val="24"/>
                <w:lang w:val="en-CA" w:eastAsia="en-CA"/>
              </w:rPr>
            </w:pPr>
            <w:commentRangeStart w:id="829"/>
            <w:r w:rsidRPr="004D750B">
              <w:rPr>
                <w:rFonts w:eastAsia="Times New Roman"/>
                <w:color w:val="000000"/>
                <w:szCs w:val="24"/>
                <w:lang w:val="en-CA" w:eastAsia="en-CA"/>
              </w:rPr>
              <w:t>What The Medication Is Used For</w:t>
            </w:r>
            <w:commentRangeEnd w:id="829"/>
            <w:r w:rsidR="009A31D2">
              <w:rPr>
                <w:rStyle w:val="CommentReference"/>
              </w:rPr>
              <w:commentReference w:id="829"/>
            </w:r>
          </w:p>
        </w:tc>
        <w:tc>
          <w:tcPr>
            <w:tcW w:w="1980" w:type="dxa"/>
            <w:tcBorders>
              <w:top w:val="nil"/>
              <w:left w:val="single" w:sz="8" w:space="0" w:color="auto"/>
              <w:bottom w:val="single" w:sz="8" w:space="0" w:color="auto"/>
              <w:right w:val="single" w:sz="8" w:space="0" w:color="auto"/>
            </w:tcBorders>
          </w:tcPr>
          <w:p w14:paraId="2B494D0C" w14:textId="77777777" w:rsidR="00BA0AA1" w:rsidRDefault="002C0CC2" w:rsidP="00D930B5">
            <w:r w:rsidRPr="00415E6C">
              <w:rPr>
                <w:rFonts w:eastAsia="Times New Roman"/>
                <w:color w:val="000000"/>
                <w:szCs w:val="24"/>
                <w:lang w:val="en-CA" w:eastAsia="en-CA"/>
              </w:rPr>
              <w:t>Only applicable to: 1, 2, 3, 4, 5</w:t>
            </w:r>
            <w:commentRangeEnd w:id="828"/>
            <w:r>
              <w:rPr>
                <w:rStyle w:val="CommentReference"/>
              </w:rPr>
              <w:commentReference w:id="828"/>
            </w:r>
          </w:p>
        </w:tc>
      </w:tr>
      <w:tr w:rsidR="00BA0AA1" w:rsidRPr="004D750B" w14:paraId="77EE82C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5078C07" w14:textId="77777777" w:rsidR="00BA0AA1" w:rsidRPr="004D750B" w:rsidRDefault="00BA0AA1" w:rsidP="00D930B5">
            <w:pPr>
              <w:rPr>
                <w:rFonts w:eastAsia="Times New Roman"/>
                <w:color w:val="000000"/>
                <w:szCs w:val="24"/>
                <w:lang w:val="en-CA" w:eastAsia="en-CA"/>
              </w:rPr>
            </w:pPr>
            <w:commentRangeStart w:id="830"/>
            <w:r w:rsidRPr="004D750B">
              <w:rPr>
                <w:rFonts w:eastAsia="Times New Roman"/>
                <w:color w:val="000000"/>
                <w:szCs w:val="24"/>
                <w:lang w:val="en-CA" w:eastAsia="en-CA"/>
              </w:rPr>
              <w:t>360-20</w:t>
            </w:r>
          </w:p>
        </w:tc>
        <w:tc>
          <w:tcPr>
            <w:tcW w:w="810" w:type="dxa"/>
            <w:tcBorders>
              <w:top w:val="single" w:sz="8" w:space="0" w:color="auto"/>
              <w:left w:val="nil"/>
              <w:bottom w:val="single" w:sz="8" w:space="0" w:color="auto"/>
              <w:right w:val="single" w:sz="8" w:space="0" w:color="auto"/>
            </w:tcBorders>
          </w:tcPr>
          <w:p w14:paraId="2D93A3E3"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4030FE9"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54862C5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A5F14FD" w14:textId="77777777" w:rsidR="00BA0AA1" w:rsidRPr="004D750B" w:rsidRDefault="00BA0AA1" w:rsidP="00D930B5">
            <w:pPr>
              <w:rPr>
                <w:rFonts w:eastAsia="Times New Roman"/>
                <w:color w:val="000000"/>
                <w:szCs w:val="24"/>
                <w:lang w:val="en-CA" w:eastAsia="en-CA"/>
              </w:rPr>
            </w:pPr>
            <w:commentRangeStart w:id="831"/>
            <w:r w:rsidRPr="004D750B">
              <w:rPr>
                <w:rFonts w:eastAsia="Times New Roman"/>
                <w:color w:val="000000"/>
                <w:szCs w:val="24"/>
                <w:lang w:val="en-CA" w:eastAsia="en-CA"/>
              </w:rPr>
              <w:t>What It Does</w:t>
            </w:r>
            <w:commentRangeEnd w:id="831"/>
            <w:r w:rsidR="009A31D2">
              <w:rPr>
                <w:rStyle w:val="CommentReference"/>
              </w:rPr>
              <w:commentReference w:id="831"/>
            </w:r>
          </w:p>
        </w:tc>
        <w:tc>
          <w:tcPr>
            <w:tcW w:w="1980" w:type="dxa"/>
            <w:tcBorders>
              <w:top w:val="nil"/>
              <w:left w:val="single" w:sz="8" w:space="0" w:color="auto"/>
              <w:bottom w:val="single" w:sz="8" w:space="0" w:color="auto"/>
              <w:right w:val="single" w:sz="8" w:space="0" w:color="auto"/>
            </w:tcBorders>
          </w:tcPr>
          <w:p w14:paraId="6CB50786" w14:textId="77777777" w:rsidR="00BA0AA1" w:rsidRDefault="00BA0AA1" w:rsidP="00D930B5">
            <w:r w:rsidRPr="00415E6C">
              <w:rPr>
                <w:rFonts w:eastAsia="Times New Roman"/>
                <w:color w:val="000000"/>
                <w:szCs w:val="24"/>
                <w:lang w:val="en-CA" w:eastAsia="en-CA"/>
              </w:rPr>
              <w:t>Only applicable to: 1, 2, 3, 4, 5</w:t>
            </w:r>
            <w:commentRangeEnd w:id="830"/>
            <w:r w:rsidR="002C0CC2">
              <w:rPr>
                <w:rStyle w:val="CommentReference"/>
              </w:rPr>
              <w:commentReference w:id="830"/>
            </w:r>
          </w:p>
        </w:tc>
      </w:tr>
      <w:tr w:rsidR="00BA0AA1" w:rsidRPr="004D750B" w14:paraId="7692F5E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41D2508" w14:textId="77777777" w:rsidR="00BA0AA1" w:rsidRPr="004D750B" w:rsidRDefault="00BA0AA1" w:rsidP="00D930B5">
            <w:pPr>
              <w:rPr>
                <w:rFonts w:eastAsia="Times New Roman"/>
                <w:color w:val="000000"/>
                <w:szCs w:val="24"/>
                <w:lang w:val="en-CA" w:eastAsia="en-CA"/>
              </w:rPr>
            </w:pPr>
            <w:commentRangeStart w:id="832"/>
            <w:r w:rsidRPr="004D750B">
              <w:rPr>
                <w:rFonts w:eastAsia="Times New Roman"/>
                <w:color w:val="000000"/>
                <w:szCs w:val="24"/>
                <w:lang w:val="en-CA" w:eastAsia="en-CA"/>
              </w:rPr>
              <w:t>360-30</w:t>
            </w:r>
          </w:p>
        </w:tc>
        <w:tc>
          <w:tcPr>
            <w:tcW w:w="810" w:type="dxa"/>
            <w:tcBorders>
              <w:top w:val="single" w:sz="8" w:space="0" w:color="auto"/>
              <w:left w:val="nil"/>
              <w:bottom w:val="single" w:sz="8" w:space="0" w:color="auto"/>
              <w:right w:val="single" w:sz="8" w:space="0" w:color="auto"/>
            </w:tcBorders>
          </w:tcPr>
          <w:p w14:paraId="3D2251B0"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8A4A61A"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0F85132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F3BB11A"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When It Should Not Be Used</w:t>
            </w:r>
          </w:p>
        </w:tc>
        <w:tc>
          <w:tcPr>
            <w:tcW w:w="1980" w:type="dxa"/>
            <w:tcBorders>
              <w:top w:val="nil"/>
              <w:left w:val="single" w:sz="8" w:space="0" w:color="auto"/>
              <w:bottom w:val="single" w:sz="8" w:space="0" w:color="auto"/>
              <w:right w:val="single" w:sz="8" w:space="0" w:color="auto"/>
            </w:tcBorders>
          </w:tcPr>
          <w:p w14:paraId="300623AA" w14:textId="77777777" w:rsidR="00BA0AA1" w:rsidRDefault="00BA0AA1" w:rsidP="00D930B5">
            <w:r w:rsidRPr="00415E6C">
              <w:rPr>
                <w:rFonts w:eastAsia="Times New Roman"/>
                <w:color w:val="000000"/>
                <w:szCs w:val="24"/>
                <w:lang w:val="en-CA" w:eastAsia="en-CA"/>
              </w:rPr>
              <w:t>Only applicable to: 1, 2, 3, 4, 5</w:t>
            </w:r>
            <w:commentRangeEnd w:id="832"/>
            <w:r w:rsidR="002C0CC2">
              <w:rPr>
                <w:rStyle w:val="CommentReference"/>
              </w:rPr>
              <w:commentReference w:id="832"/>
            </w:r>
          </w:p>
        </w:tc>
      </w:tr>
      <w:tr w:rsidR="00BA0AA1" w:rsidRPr="004D750B" w14:paraId="6F98819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EF104F2" w14:textId="77777777" w:rsidR="00BA0AA1" w:rsidRPr="004D750B" w:rsidRDefault="00BA0AA1" w:rsidP="00D930B5">
            <w:pPr>
              <w:rPr>
                <w:rFonts w:eastAsia="Times New Roman"/>
                <w:color w:val="000000"/>
                <w:szCs w:val="24"/>
                <w:lang w:val="en-CA" w:eastAsia="en-CA"/>
              </w:rPr>
            </w:pPr>
            <w:commentRangeStart w:id="833"/>
            <w:r w:rsidRPr="004D750B">
              <w:rPr>
                <w:rFonts w:eastAsia="Times New Roman"/>
                <w:color w:val="000000"/>
                <w:szCs w:val="24"/>
                <w:lang w:val="en-CA" w:eastAsia="en-CA"/>
              </w:rPr>
              <w:t>360-40</w:t>
            </w:r>
          </w:p>
        </w:tc>
        <w:tc>
          <w:tcPr>
            <w:tcW w:w="810" w:type="dxa"/>
            <w:tcBorders>
              <w:top w:val="single" w:sz="8" w:space="0" w:color="auto"/>
              <w:left w:val="nil"/>
              <w:bottom w:val="single" w:sz="8" w:space="0" w:color="auto"/>
              <w:right w:val="single" w:sz="8" w:space="0" w:color="auto"/>
            </w:tcBorders>
          </w:tcPr>
          <w:p w14:paraId="7F57AA53"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12E4071"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466B067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2E4E8A4" w14:textId="77777777" w:rsidR="00BA0AA1" w:rsidRPr="004D750B" w:rsidRDefault="00BA0AA1" w:rsidP="00D930B5">
            <w:pPr>
              <w:rPr>
                <w:rFonts w:eastAsia="Times New Roman"/>
                <w:color w:val="000000"/>
                <w:szCs w:val="24"/>
                <w:lang w:val="en-CA" w:eastAsia="en-CA"/>
              </w:rPr>
            </w:pPr>
            <w:commentRangeStart w:id="834"/>
            <w:r w:rsidRPr="004D750B">
              <w:rPr>
                <w:rFonts w:eastAsia="Times New Roman"/>
                <w:color w:val="000000"/>
                <w:szCs w:val="24"/>
                <w:lang w:val="en-CA" w:eastAsia="en-CA"/>
              </w:rPr>
              <w:t>What The Medicinal Ingredient Is</w:t>
            </w:r>
            <w:commentRangeEnd w:id="834"/>
            <w:r w:rsidR="009A31D2">
              <w:rPr>
                <w:rStyle w:val="CommentReference"/>
              </w:rPr>
              <w:commentReference w:id="834"/>
            </w:r>
          </w:p>
        </w:tc>
        <w:tc>
          <w:tcPr>
            <w:tcW w:w="1980" w:type="dxa"/>
            <w:tcBorders>
              <w:top w:val="nil"/>
              <w:left w:val="single" w:sz="8" w:space="0" w:color="auto"/>
              <w:bottom w:val="single" w:sz="8" w:space="0" w:color="auto"/>
              <w:right w:val="single" w:sz="8" w:space="0" w:color="auto"/>
            </w:tcBorders>
          </w:tcPr>
          <w:p w14:paraId="72BD9F63" w14:textId="77777777" w:rsidR="00BA0AA1" w:rsidRDefault="00BA0AA1" w:rsidP="00D930B5">
            <w:r w:rsidRPr="00415E6C">
              <w:rPr>
                <w:rFonts w:eastAsia="Times New Roman"/>
                <w:color w:val="000000"/>
                <w:szCs w:val="24"/>
                <w:lang w:val="en-CA" w:eastAsia="en-CA"/>
              </w:rPr>
              <w:t>Only applicable to: 1, 2, 3, 4, 5</w:t>
            </w:r>
            <w:commentRangeEnd w:id="833"/>
            <w:r w:rsidR="002C0CC2">
              <w:rPr>
                <w:rStyle w:val="CommentReference"/>
              </w:rPr>
              <w:commentReference w:id="833"/>
            </w:r>
          </w:p>
        </w:tc>
      </w:tr>
      <w:tr w:rsidR="00BA0AA1" w:rsidRPr="004D750B" w14:paraId="6B9BE8F3" w14:textId="77777777" w:rsidTr="00D930B5">
        <w:trPr>
          <w:trHeight w:val="376"/>
        </w:trPr>
        <w:tc>
          <w:tcPr>
            <w:tcW w:w="1300" w:type="dxa"/>
            <w:tcBorders>
              <w:top w:val="single" w:sz="8" w:space="0" w:color="auto"/>
              <w:left w:val="single" w:sz="8" w:space="0" w:color="auto"/>
              <w:bottom w:val="single" w:sz="8" w:space="0" w:color="auto"/>
              <w:right w:val="single" w:sz="8" w:space="0" w:color="auto"/>
            </w:tcBorders>
          </w:tcPr>
          <w:p w14:paraId="48AF6108" w14:textId="77777777" w:rsidR="00BA0AA1" w:rsidRPr="004D750B" w:rsidRDefault="00BA0AA1" w:rsidP="00D930B5">
            <w:pPr>
              <w:rPr>
                <w:rFonts w:eastAsia="Times New Roman"/>
                <w:color w:val="000000"/>
                <w:szCs w:val="24"/>
                <w:lang w:val="en-CA" w:eastAsia="en-CA"/>
              </w:rPr>
            </w:pPr>
            <w:commentRangeStart w:id="835"/>
            <w:commentRangeStart w:id="836"/>
            <w:r w:rsidRPr="004D750B">
              <w:rPr>
                <w:rFonts w:eastAsia="Times New Roman"/>
                <w:color w:val="000000"/>
                <w:szCs w:val="24"/>
                <w:lang w:val="en-CA" w:eastAsia="en-CA"/>
              </w:rPr>
              <w:t>360-50</w:t>
            </w:r>
          </w:p>
        </w:tc>
        <w:tc>
          <w:tcPr>
            <w:tcW w:w="810" w:type="dxa"/>
            <w:tcBorders>
              <w:top w:val="single" w:sz="8" w:space="0" w:color="auto"/>
              <w:left w:val="nil"/>
              <w:bottom w:val="single" w:sz="8" w:space="0" w:color="auto"/>
              <w:right w:val="single" w:sz="8" w:space="0" w:color="auto"/>
            </w:tcBorders>
          </w:tcPr>
          <w:p w14:paraId="0B2A4328"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F5F0170"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2AC7107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1CF529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What The Important Nonmedicinal Ingredients Are</w:t>
            </w:r>
          </w:p>
        </w:tc>
        <w:tc>
          <w:tcPr>
            <w:tcW w:w="1980" w:type="dxa"/>
            <w:tcBorders>
              <w:top w:val="nil"/>
              <w:left w:val="single" w:sz="8" w:space="0" w:color="auto"/>
              <w:bottom w:val="single" w:sz="8" w:space="0" w:color="auto"/>
              <w:right w:val="single" w:sz="8" w:space="0" w:color="auto"/>
            </w:tcBorders>
          </w:tcPr>
          <w:p w14:paraId="799F3407" w14:textId="77777777" w:rsidR="00BA0AA1" w:rsidRDefault="00BA0AA1" w:rsidP="00D930B5">
            <w:r w:rsidRPr="00415E6C">
              <w:rPr>
                <w:rFonts w:eastAsia="Times New Roman"/>
                <w:color w:val="000000"/>
                <w:szCs w:val="24"/>
                <w:lang w:val="en-CA" w:eastAsia="en-CA"/>
              </w:rPr>
              <w:t>Only applicable to: 1, 2, 3, 4, 5</w:t>
            </w:r>
            <w:commentRangeEnd w:id="835"/>
            <w:r w:rsidR="002C0CC2">
              <w:rPr>
                <w:rStyle w:val="CommentReference"/>
              </w:rPr>
              <w:commentReference w:id="835"/>
            </w:r>
            <w:commentRangeEnd w:id="836"/>
            <w:r w:rsidR="009A31D2">
              <w:rPr>
                <w:rStyle w:val="CommentReference"/>
              </w:rPr>
              <w:commentReference w:id="836"/>
            </w:r>
          </w:p>
        </w:tc>
      </w:tr>
      <w:tr w:rsidR="00BA0AA1" w:rsidRPr="004D750B" w14:paraId="70B7EA6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744AE95" w14:textId="77777777" w:rsidR="00BA0AA1" w:rsidRPr="004D750B" w:rsidRDefault="00BA0AA1" w:rsidP="00D930B5">
            <w:pPr>
              <w:rPr>
                <w:rFonts w:eastAsia="Times New Roman"/>
                <w:color w:val="000000"/>
                <w:szCs w:val="24"/>
                <w:lang w:val="en-CA" w:eastAsia="en-CA"/>
              </w:rPr>
            </w:pPr>
            <w:commentRangeStart w:id="837"/>
            <w:r w:rsidRPr="004D750B">
              <w:rPr>
                <w:rFonts w:eastAsia="Times New Roman"/>
                <w:color w:val="000000"/>
                <w:szCs w:val="24"/>
                <w:lang w:val="en-CA" w:eastAsia="en-CA"/>
              </w:rPr>
              <w:t>360-60</w:t>
            </w:r>
          </w:p>
        </w:tc>
        <w:tc>
          <w:tcPr>
            <w:tcW w:w="810" w:type="dxa"/>
            <w:tcBorders>
              <w:top w:val="single" w:sz="8" w:space="0" w:color="auto"/>
              <w:left w:val="nil"/>
              <w:bottom w:val="single" w:sz="8" w:space="0" w:color="auto"/>
              <w:right w:val="single" w:sz="8" w:space="0" w:color="auto"/>
            </w:tcBorders>
          </w:tcPr>
          <w:p w14:paraId="00EA7129"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D03DC01"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581BEF5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2BA1E98" w14:textId="77777777" w:rsidR="00BA0AA1" w:rsidRPr="004D750B" w:rsidRDefault="00BA0AA1" w:rsidP="00D930B5">
            <w:pPr>
              <w:rPr>
                <w:rFonts w:eastAsia="Times New Roman"/>
                <w:color w:val="000000"/>
                <w:szCs w:val="24"/>
                <w:lang w:val="en-CA" w:eastAsia="en-CA"/>
              </w:rPr>
            </w:pPr>
            <w:commentRangeStart w:id="838"/>
            <w:r w:rsidRPr="004D750B">
              <w:rPr>
                <w:rFonts w:eastAsia="Times New Roman"/>
                <w:color w:val="000000"/>
                <w:szCs w:val="24"/>
                <w:lang w:val="en-CA" w:eastAsia="en-CA"/>
              </w:rPr>
              <w:t>What Dosage Forms It Comes In</w:t>
            </w:r>
            <w:commentRangeEnd w:id="838"/>
            <w:r w:rsidR="00D73B30">
              <w:rPr>
                <w:rStyle w:val="CommentReference"/>
              </w:rPr>
              <w:commentReference w:id="838"/>
            </w:r>
          </w:p>
        </w:tc>
        <w:tc>
          <w:tcPr>
            <w:tcW w:w="1980" w:type="dxa"/>
            <w:tcBorders>
              <w:top w:val="nil"/>
              <w:left w:val="single" w:sz="8" w:space="0" w:color="auto"/>
              <w:bottom w:val="single" w:sz="8" w:space="0" w:color="auto"/>
              <w:right w:val="single" w:sz="8" w:space="0" w:color="auto"/>
            </w:tcBorders>
          </w:tcPr>
          <w:p w14:paraId="79349152" w14:textId="77777777" w:rsidR="00BA0AA1" w:rsidRPr="004D750B" w:rsidRDefault="00BA0AA1" w:rsidP="00D930B5">
            <w:pPr>
              <w:rPr>
                <w:rFonts w:eastAsia="Times New Roman"/>
                <w:color w:val="000000"/>
                <w:szCs w:val="24"/>
                <w:lang w:val="en-CA" w:eastAsia="en-CA"/>
              </w:rPr>
            </w:pPr>
            <w:r w:rsidRPr="00415E6C">
              <w:rPr>
                <w:rFonts w:eastAsia="Times New Roman"/>
                <w:color w:val="000000"/>
                <w:szCs w:val="24"/>
                <w:lang w:val="en-CA" w:eastAsia="en-CA"/>
              </w:rPr>
              <w:t>Only applicable to: 1, 2, 3, 4, 5</w:t>
            </w:r>
            <w:commentRangeEnd w:id="837"/>
            <w:r w:rsidR="002C0CC2">
              <w:rPr>
                <w:rStyle w:val="CommentReference"/>
              </w:rPr>
              <w:commentReference w:id="837"/>
            </w:r>
          </w:p>
        </w:tc>
      </w:tr>
      <w:tr w:rsidR="00BA0AA1" w:rsidRPr="004D750B" w14:paraId="0FE6B26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AA855BF" w14:textId="77777777" w:rsidR="00BA0AA1" w:rsidRDefault="00BA0AA1" w:rsidP="00D930B5">
            <w:pPr>
              <w:spacing w:line="276" w:lineRule="auto"/>
              <w:rPr>
                <w:rFonts w:eastAsia="Times New Roman"/>
                <w:color w:val="000000"/>
                <w:szCs w:val="24"/>
                <w:lang w:val="en-CA" w:eastAsia="en-CA"/>
              </w:rPr>
            </w:pPr>
            <w:commentRangeStart w:id="839"/>
            <w:r>
              <w:rPr>
                <w:rFonts w:eastAsia="Times New Roman"/>
                <w:color w:val="000000"/>
                <w:szCs w:val="24"/>
                <w:lang w:val="en-CA" w:eastAsia="en-CA"/>
              </w:rPr>
              <w:t>360-70</w:t>
            </w:r>
          </w:p>
        </w:tc>
        <w:tc>
          <w:tcPr>
            <w:tcW w:w="810" w:type="dxa"/>
            <w:tcBorders>
              <w:top w:val="single" w:sz="8" w:space="0" w:color="auto"/>
              <w:left w:val="nil"/>
              <w:bottom w:val="single" w:sz="8" w:space="0" w:color="auto"/>
              <w:right w:val="single" w:sz="8" w:space="0" w:color="auto"/>
            </w:tcBorders>
          </w:tcPr>
          <w:p w14:paraId="06EE629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24A2643"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71AA8A2A"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683657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tc>
          <w:tcPr>
            <w:tcW w:w="1980" w:type="dxa"/>
            <w:tcBorders>
              <w:top w:val="nil"/>
              <w:left w:val="single" w:sz="8" w:space="0" w:color="auto"/>
              <w:bottom w:val="single" w:sz="8" w:space="0" w:color="auto"/>
              <w:right w:val="single" w:sz="8" w:space="0" w:color="auto"/>
            </w:tcBorders>
          </w:tcPr>
          <w:p w14:paraId="69D79E74" w14:textId="77777777" w:rsidR="00BA0AA1" w:rsidRPr="004D750B" w:rsidRDefault="00BA0AA1" w:rsidP="00D930B5">
            <w:pPr>
              <w:rPr>
                <w:rFonts w:eastAsia="Times New Roman"/>
                <w:color w:val="000000"/>
                <w:szCs w:val="24"/>
                <w:lang w:val="en-CA" w:eastAsia="en-CA"/>
              </w:rPr>
            </w:pPr>
            <w:r w:rsidRPr="00415E6C">
              <w:rPr>
                <w:rFonts w:eastAsia="Times New Roman"/>
                <w:color w:val="000000"/>
                <w:szCs w:val="24"/>
                <w:lang w:val="en-CA" w:eastAsia="en-CA"/>
              </w:rPr>
              <w:t xml:space="preserve">Only applicable to: </w:t>
            </w:r>
            <w:r>
              <w:rPr>
                <w:rFonts w:eastAsia="Times New Roman"/>
                <w:color w:val="000000"/>
                <w:szCs w:val="24"/>
                <w:lang w:val="en-CA" w:eastAsia="en-CA"/>
              </w:rPr>
              <w:t>6, 7, 8, 9, 10</w:t>
            </w:r>
            <w:commentRangeEnd w:id="839"/>
            <w:r w:rsidR="00883394">
              <w:rPr>
                <w:rStyle w:val="CommentReference"/>
              </w:rPr>
              <w:commentReference w:id="839"/>
            </w:r>
          </w:p>
        </w:tc>
      </w:tr>
      <w:tr w:rsidR="00BA0AA1" w:rsidRPr="004D750B" w14:paraId="174DADF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0566F89" w14:textId="77777777" w:rsidR="00BA0AA1" w:rsidRDefault="00BA0AA1" w:rsidP="00D930B5">
            <w:pPr>
              <w:spacing w:line="276" w:lineRule="auto"/>
              <w:rPr>
                <w:rFonts w:eastAsia="Times New Roman"/>
                <w:color w:val="000000"/>
                <w:szCs w:val="24"/>
                <w:lang w:val="en-CA" w:eastAsia="en-CA"/>
              </w:rPr>
            </w:pPr>
            <w:commentRangeStart w:id="840"/>
            <w:r>
              <w:rPr>
                <w:rFonts w:eastAsia="Times New Roman"/>
                <w:color w:val="000000"/>
                <w:szCs w:val="24"/>
                <w:lang w:val="en-CA" w:eastAsia="en-CA"/>
              </w:rPr>
              <w:lastRenderedPageBreak/>
              <w:t>360-80</w:t>
            </w:r>
          </w:p>
        </w:tc>
        <w:tc>
          <w:tcPr>
            <w:tcW w:w="810" w:type="dxa"/>
            <w:tcBorders>
              <w:top w:val="single" w:sz="8" w:space="0" w:color="auto"/>
              <w:left w:val="nil"/>
              <w:bottom w:val="single" w:sz="8" w:space="0" w:color="auto"/>
              <w:right w:val="single" w:sz="8" w:space="0" w:color="auto"/>
            </w:tcBorders>
          </w:tcPr>
          <w:p w14:paraId="2F01A001"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C6419E8"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5742C76D"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7E97B0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How does &lt;Brand name&gt; work?</w:t>
            </w:r>
          </w:p>
        </w:tc>
        <w:tc>
          <w:tcPr>
            <w:tcW w:w="1980" w:type="dxa"/>
            <w:tcBorders>
              <w:top w:val="nil"/>
              <w:left w:val="single" w:sz="8" w:space="0" w:color="auto"/>
              <w:bottom w:val="single" w:sz="8" w:space="0" w:color="auto"/>
              <w:right w:val="single" w:sz="8" w:space="0" w:color="auto"/>
            </w:tcBorders>
          </w:tcPr>
          <w:p w14:paraId="1321EB54" w14:textId="77777777"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commentRangeEnd w:id="840"/>
            <w:r w:rsidR="002C0CC2">
              <w:rPr>
                <w:rStyle w:val="CommentReference"/>
              </w:rPr>
              <w:commentReference w:id="840"/>
            </w:r>
          </w:p>
        </w:tc>
      </w:tr>
      <w:tr w:rsidR="00BA0AA1" w:rsidRPr="004D750B" w14:paraId="4B8ABE0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A16A16A" w14:textId="77777777" w:rsidR="00BA0AA1" w:rsidRDefault="00BA0AA1" w:rsidP="00D930B5">
            <w:pPr>
              <w:spacing w:line="276" w:lineRule="auto"/>
              <w:rPr>
                <w:rFonts w:eastAsia="Times New Roman"/>
                <w:color w:val="000000"/>
                <w:szCs w:val="24"/>
                <w:lang w:val="en-CA" w:eastAsia="en-CA"/>
              </w:rPr>
            </w:pPr>
            <w:commentRangeStart w:id="841"/>
            <w:r>
              <w:rPr>
                <w:rFonts w:eastAsia="Times New Roman"/>
                <w:color w:val="000000"/>
                <w:szCs w:val="24"/>
                <w:lang w:val="en-CA" w:eastAsia="en-CA"/>
              </w:rPr>
              <w:t>360-90</w:t>
            </w:r>
          </w:p>
        </w:tc>
        <w:tc>
          <w:tcPr>
            <w:tcW w:w="810" w:type="dxa"/>
            <w:tcBorders>
              <w:top w:val="single" w:sz="8" w:space="0" w:color="auto"/>
              <w:left w:val="nil"/>
              <w:bottom w:val="single" w:sz="8" w:space="0" w:color="auto"/>
              <w:right w:val="single" w:sz="8" w:space="0" w:color="auto"/>
            </w:tcBorders>
          </w:tcPr>
          <w:p w14:paraId="713B0F16"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1BEA5F3"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09F0FE92"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D62EFB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c>
          <w:tcPr>
            <w:tcW w:w="1980" w:type="dxa"/>
            <w:tcBorders>
              <w:top w:val="nil"/>
              <w:left w:val="single" w:sz="8" w:space="0" w:color="auto"/>
              <w:bottom w:val="single" w:sz="8" w:space="0" w:color="auto"/>
              <w:right w:val="single" w:sz="8" w:space="0" w:color="auto"/>
            </w:tcBorders>
          </w:tcPr>
          <w:p w14:paraId="57935E05" w14:textId="77777777"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commentRangeEnd w:id="841"/>
            <w:r w:rsidR="002C0CC2">
              <w:rPr>
                <w:rStyle w:val="CommentReference"/>
              </w:rPr>
              <w:commentReference w:id="841"/>
            </w:r>
          </w:p>
        </w:tc>
      </w:tr>
      <w:tr w:rsidR="00BA0AA1" w:rsidRPr="004D750B" w14:paraId="261DE1E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4A8248D" w14:textId="77777777" w:rsidR="00BA0AA1" w:rsidRDefault="00BA0AA1" w:rsidP="00D930B5">
            <w:pPr>
              <w:spacing w:line="276" w:lineRule="auto"/>
              <w:rPr>
                <w:rFonts w:eastAsia="Times New Roman"/>
                <w:color w:val="000000"/>
                <w:szCs w:val="24"/>
                <w:lang w:val="en-CA" w:eastAsia="en-CA"/>
              </w:rPr>
            </w:pPr>
            <w:commentRangeStart w:id="842"/>
            <w:r>
              <w:rPr>
                <w:rFonts w:eastAsia="Times New Roman"/>
                <w:color w:val="000000"/>
                <w:szCs w:val="24"/>
                <w:lang w:val="en-CA" w:eastAsia="en-CA"/>
              </w:rPr>
              <w:t>360-100</w:t>
            </w:r>
          </w:p>
        </w:tc>
        <w:tc>
          <w:tcPr>
            <w:tcW w:w="810" w:type="dxa"/>
            <w:tcBorders>
              <w:top w:val="single" w:sz="8" w:space="0" w:color="auto"/>
              <w:left w:val="nil"/>
              <w:bottom w:val="single" w:sz="8" w:space="0" w:color="auto"/>
              <w:right w:val="single" w:sz="8" w:space="0" w:color="auto"/>
            </w:tcBorders>
          </w:tcPr>
          <w:p w14:paraId="618EF62F"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487556C"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16E4DCBD"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4F5039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c>
          <w:tcPr>
            <w:tcW w:w="1980" w:type="dxa"/>
            <w:tcBorders>
              <w:top w:val="nil"/>
              <w:left w:val="single" w:sz="8" w:space="0" w:color="auto"/>
              <w:bottom w:val="single" w:sz="8" w:space="0" w:color="auto"/>
              <w:right w:val="single" w:sz="8" w:space="0" w:color="auto"/>
            </w:tcBorders>
          </w:tcPr>
          <w:p w14:paraId="2697BC41" w14:textId="77777777"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commentRangeEnd w:id="842"/>
            <w:r w:rsidR="002C0CC2">
              <w:rPr>
                <w:rStyle w:val="CommentReference"/>
              </w:rPr>
              <w:commentReference w:id="842"/>
            </w:r>
          </w:p>
        </w:tc>
      </w:tr>
      <w:tr w:rsidR="00BA0AA1" w:rsidRPr="004D750B" w14:paraId="594B728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36F4D87" w14:textId="6BC79233" w:rsidR="00BA0AA1" w:rsidRDefault="00BA0AA1" w:rsidP="00D930B5">
            <w:pPr>
              <w:spacing w:line="276" w:lineRule="auto"/>
              <w:rPr>
                <w:rFonts w:eastAsia="Times New Roman"/>
                <w:color w:val="000000"/>
                <w:szCs w:val="24"/>
                <w:lang w:val="en-CA" w:eastAsia="en-CA"/>
              </w:rPr>
            </w:pPr>
            <w:commentRangeStart w:id="843"/>
            <w:r>
              <w:rPr>
                <w:rFonts w:eastAsia="Times New Roman"/>
                <w:color w:val="000000"/>
                <w:szCs w:val="24"/>
                <w:lang w:val="en-CA" w:eastAsia="en-CA"/>
              </w:rPr>
              <w:t>3</w:t>
            </w:r>
            <w:r w:rsidR="009A31D2">
              <w:rPr>
                <w:rFonts w:eastAsia="Times New Roman"/>
                <w:color w:val="000000"/>
                <w:szCs w:val="24"/>
                <w:lang w:val="en-CA" w:eastAsia="en-CA"/>
              </w:rPr>
              <w:t>60-</w:t>
            </w:r>
            <w:del w:id="844" w:author="pbx" w:date="2017-12-12T18:04:00Z">
              <w:r>
                <w:rPr>
                  <w:rFonts w:eastAsia="Times New Roman"/>
                  <w:color w:val="000000"/>
                  <w:szCs w:val="24"/>
                  <w:lang w:val="en-CA" w:eastAsia="en-CA"/>
                </w:rPr>
                <w:delText>60</w:delText>
              </w:r>
            </w:del>
            <w:ins w:id="845" w:author="pbx" w:date="2017-12-12T18:04:00Z">
              <w:r w:rsidR="009A31D2">
                <w:rPr>
                  <w:rFonts w:eastAsia="Times New Roman"/>
                  <w:color w:val="000000"/>
                  <w:szCs w:val="24"/>
                  <w:lang w:val="en-CA" w:eastAsia="en-CA"/>
                </w:rPr>
                <w:t>110</w:t>
              </w:r>
            </w:ins>
          </w:p>
        </w:tc>
        <w:tc>
          <w:tcPr>
            <w:tcW w:w="810" w:type="dxa"/>
            <w:tcBorders>
              <w:top w:val="single" w:sz="8" w:space="0" w:color="auto"/>
              <w:left w:val="nil"/>
              <w:bottom w:val="single" w:sz="8" w:space="0" w:color="auto"/>
              <w:right w:val="single" w:sz="8" w:space="0" w:color="auto"/>
            </w:tcBorders>
          </w:tcPr>
          <w:p w14:paraId="3FFE1740"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1CEB89C"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428D01A7"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6853A5C"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c>
          <w:tcPr>
            <w:tcW w:w="1980" w:type="dxa"/>
            <w:tcBorders>
              <w:top w:val="nil"/>
              <w:left w:val="single" w:sz="8" w:space="0" w:color="auto"/>
              <w:bottom w:val="single" w:sz="8" w:space="0" w:color="auto"/>
              <w:right w:val="single" w:sz="8" w:space="0" w:color="auto"/>
            </w:tcBorders>
          </w:tcPr>
          <w:p w14:paraId="301CBB55" w14:textId="77777777"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commentRangeEnd w:id="843"/>
            <w:r w:rsidR="009A31D2">
              <w:rPr>
                <w:rStyle w:val="CommentReference"/>
              </w:rPr>
              <w:commentReference w:id="843"/>
            </w:r>
          </w:p>
        </w:tc>
      </w:tr>
      <w:tr w:rsidR="00BA0AA1" w:rsidRPr="004D750B" w14:paraId="3FB9012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E75D6A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370</w:t>
            </w:r>
          </w:p>
        </w:tc>
        <w:tc>
          <w:tcPr>
            <w:tcW w:w="810" w:type="dxa"/>
            <w:tcBorders>
              <w:top w:val="single" w:sz="8" w:space="0" w:color="auto"/>
              <w:left w:val="nil"/>
              <w:bottom w:val="single" w:sz="8" w:space="0" w:color="auto"/>
              <w:right w:val="single" w:sz="8" w:space="0" w:color="auto"/>
            </w:tcBorders>
          </w:tcPr>
          <w:p w14:paraId="49B77E55"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F76644A" w14:textId="77777777"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1BF2237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346F84D"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14:paraId="44B06FAC"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None</w:t>
            </w:r>
          </w:p>
        </w:tc>
      </w:tr>
      <w:tr w:rsidR="00BA0AA1" w:rsidRPr="004D750B" w14:paraId="5A06B72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76F50E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810" w:type="dxa"/>
            <w:tcBorders>
              <w:top w:val="single" w:sz="8" w:space="0" w:color="auto"/>
              <w:left w:val="nil"/>
              <w:bottom w:val="single" w:sz="8" w:space="0" w:color="auto"/>
              <w:right w:val="single" w:sz="8" w:space="0" w:color="auto"/>
            </w:tcBorders>
          </w:tcPr>
          <w:p w14:paraId="447F65D1"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671C9BB" w14:textId="77777777" w:rsidR="00BA0AA1" w:rsidRDefault="00BA0AA1" w:rsidP="00D930B5">
            <w:pPr>
              <w:spacing w:line="276" w:lineRule="auto"/>
            </w:pPr>
            <w:r>
              <w:t>0:1</w:t>
            </w:r>
          </w:p>
        </w:tc>
        <w:tc>
          <w:tcPr>
            <w:tcW w:w="720" w:type="dxa"/>
            <w:tcBorders>
              <w:top w:val="nil"/>
              <w:left w:val="single" w:sz="8" w:space="0" w:color="auto"/>
              <w:bottom w:val="single" w:sz="8" w:space="0" w:color="auto"/>
              <w:right w:val="single" w:sz="8" w:space="0" w:color="auto"/>
            </w:tcBorders>
          </w:tcPr>
          <w:p w14:paraId="3654FDB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5968688" w14:textId="77777777" w:rsidR="00BA0AA1" w:rsidRDefault="00BA0AA1" w:rsidP="00D930B5">
            <w:pPr>
              <w:spacing w:line="276" w:lineRule="auto"/>
              <w:rPr>
                <w:rFonts w:eastAsia="Times New Roman"/>
                <w:color w:val="000000"/>
                <w:szCs w:val="24"/>
                <w:lang w:val="en-CA" w:eastAsia="en-CA"/>
              </w:rPr>
            </w:pPr>
            <w:commentRangeStart w:id="846"/>
            <w:r>
              <w:rPr>
                <w:bCs/>
                <w:szCs w:val="24"/>
              </w:rPr>
              <w:t>To help avoid side effects and ensure proper use, talk to your healthcare professional before you take &lt;Brand name&gt;</w:t>
            </w:r>
            <w:commentRangeEnd w:id="846"/>
            <w:r w:rsidR="00D73B30">
              <w:rPr>
                <w:rStyle w:val="CommentReference"/>
              </w:rPr>
              <w:commentReference w:id="846"/>
            </w:r>
          </w:p>
        </w:tc>
        <w:tc>
          <w:tcPr>
            <w:tcW w:w="1980" w:type="dxa"/>
            <w:tcBorders>
              <w:top w:val="nil"/>
              <w:left w:val="single" w:sz="8" w:space="0" w:color="auto"/>
              <w:bottom w:val="single" w:sz="8" w:space="0" w:color="auto"/>
              <w:right w:val="single" w:sz="8" w:space="0" w:color="auto"/>
            </w:tcBorders>
          </w:tcPr>
          <w:p w14:paraId="2AB417ED"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E17330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EACA3F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370-20</w:t>
            </w:r>
          </w:p>
        </w:tc>
        <w:tc>
          <w:tcPr>
            <w:tcW w:w="810" w:type="dxa"/>
            <w:tcBorders>
              <w:top w:val="single" w:sz="8" w:space="0" w:color="auto"/>
              <w:left w:val="nil"/>
              <w:bottom w:val="single" w:sz="8" w:space="0" w:color="auto"/>
              <w:right w:val="single" w:sz="8" w:space="0" w:color="auto"/>
            </w:tcBorders>
          </w:tcPr>
          <w:p w14:paraId="501B03E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772D36C" w14:textId="77777777" w:rsidR="00BA0AA1" w:rsidRDefault="00BA0AA1" w:rsidP="00D930B5">
            <w:pPr>
              <w:spacing w:line="276" w:lineRule="auto"/>
            </w:pPr>
            <w:r>
              <w:t>0:1</w:t>
            </w:r>
          </w:p>
        </w:tc>
        <w:tc>
          <w:tcPr>
            <w:tcW w:w="720" w:type="dxa"/>
            <w:tcBorders>
              <w:top w:val="nil"/>
              <w:left w:val="single" w:sz="8" w:space="0" w:color="auto"/>
              <w:bottom w:val="single" w:sz="8" w:space="0" w:color="auto"/>
              <w:right w:val="single" w:sz="8" w:space="0" w:color="auto"/>
            </w:tcBorders>
          </w:tcPr>
          <w:p w14:paraId="4B25A9C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EEF256F" w14:textId="77777777" w:rsidR="00BA0AA1" w:rsidRDefault="00BA0AA1" w:rsidP="00D930B5">
            <w:pPr>
              <w:spacing w:line="276" w:lineRule="auto"/>
              <w:rPr>
                <w:bCs/>
                <w:szCs w:val="24"/>
              </w:rPr>
            </w:pPr>
            <w:r>
              <w:rPr>
                <w:bCs/>
                <w:szCs w:val="24"/>
              </w:rPr>
              <w:t>Other warnings you should know about:</w:t>
            </w:r>
          </w:p>
        </w:tc>
        <w:tc>
          <w:tcPr>
            <w:tcW w:w="1980" w:type="dxa"/>
            <w:tcBorders>
              <w:top w:val="nil"/>
              <w:left w:val="single" w:sz="8" w:space="0" w:color="auto"/>
              <w:bottom w:val="single" w:sz="8" w:space="0" w:color="auto"/>
              <w:right w:val="single" w:sz="8" w:space="0" w:color="auto"/>
            </w:tcBorders>
          </w:tcPr>
          <w:p w14:paraId="377C13FA"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03B9040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B0CE816" w14:textId="77777777" w:rsidR="00BA0AA1" w:rsidRPr="004D750B" w:rsidRDefault="00BA0AA1" w:rsidP="00D930B5">
            <w:pPr>
              <w:rPr>
                <w:rFonts w:eastAsia="Times New Roman"/>
                <w:color w:val="000000"/>
                <w:szCs w:val="24"/>
                <w:lang w:val="en-CA" w:eastAsia="en-CA"/>
              </w:rPr>
            </w:pPr>
            <w:commentRangeStart w:id="847"/>
            <w:r w:rsidRPr="004D750B">
              <w:rPr>
                <w:rFonts w:eastAsia="Times New Roman"/>
                <w:color w:val="000000"/>
                <w:szCs w:val="24"/>
                <w:lang w:val="en-CA" w:eastAsia="en-CA"/>
              </w:rPr>
              <w:t>380</w:t>
            </w:r>
          </w:p>
        </w:tc>
        <w:tc>
          <w:tcPr>
            <w:tcW w:w="810" w:type="dxa"/>
            <w:tcBorders>
              <w:top w:val="single" w:sz="8" w:space="0" w:color="auto"/>
              <w:left w:val="nil"/>
              <w:bottom w:val="single" w:sz="8" w:space="0" w:color="auto"/>
              <w:right w:val="single" w:sz="8" w:space="0" w:color="auto"/>
            </w:tcBorders>
          </w:tcPr>
          <w:p w14:paraId="49306058" w14:textId="77777777"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FECED54" w14:textId="77777777"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1F5995C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AD4644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Interactions With This Medication</w:t>
            </w:r>
          </w:p>
        </w:tc>
        <w:tc>
          <w:tcPr>
            <w:tcW w:w="1980" w:type="dxa"/>
            <w:tcBorders>
              <w:top w:val="nil"/>
              <w:left w:val="single" w:sz="8" w:space="0" w:color="auto"/>
              <w:bottom w:val="single" w:sz="8" w:space="0" w:color="auto"/>
              <w:right w:val="single" w:sz="8" w:space="0" w:color="auto"/>
            </w:tcBorders>
          </w:tcPr>
          <w:p w14:paraId="51173E2C" w14:textId="77777777" w:rsidR="00BA0AA1" w:rsidRDefault="00BA0AA1" w:rsidP="00D930B5">
            <w:r w:rsidRPr="00415E6C">
              <w:rPr>
                <w:rFonts w:eastAsia="Times New Roman"/>
                <w:color w:val="000000"/>
                <w:szCs w:val="24"/>
                <w:lang w:val="en-CA" w:eastAsia="en-CA"/>
              </w:rPr>
              <w:t>Only applicable to: 1, 2, 3, 4, 5</w:t>
            </w:r>
            <w:commentRangeEnd w:id="847"/>
            <w:r w:rsidR="00D73B30">
              <w:rPr>
                <w:rStyle w:val="CommentReference"/>
              </w:rPr>
              <w:commentReference w:id="847"/>
            </w:r>
          </w:p>
        </w:tc>
      </w:tr>
      <w:tr w:rsidR="00BA0AA1" w:rsidRPr="004D750B" w14:paraId="3C14990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BDCB63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610</w:t>
            </w:r>
          </w:p>
        </w:tc>
        <w:tc>
          <w:tcPr>
            <w:tcW w:w="810" w:type="dxa"/>
            <w:tcBorders>
              <w:top w:val="single" w:sz="8" w:space="0" w:color="auto"/>
              <w:left w:val="nil"/>
              <w:bottom w:val="single" w:sz="8" w:space="0" w:color="auto"/>
              <w:right w:val="single" w:sz="8" w:space="0" w:color="auto"/>
            </w:tcBorders>
          </w:tcPr>
          <w:p w14:paraId="0D4854B9"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AE6FBC6" w14:textId="77777777"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7A55A81A"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31EF11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14:paraId="1514051B"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D9F234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D40630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610-10</w:t>
            </w:r>
          </w:p>
        </w:tc>
        <w:tc>
          <w:tcPr>
            <w:tcW w:w="810" w:type="dxa"/>
            <w:tcBorders>
              <w:top w:val="single" w:sz="8" w:space="0" w:color="auto"/>
              <w:left w:val="nil"/>
              <w:bottom w:val="single" w:sz="8" w:space="0" w:color="auto"/>
              <w:right w:val="single" w:sz="8" w:space="0" w:color="auto"/>
            </w:tcBorders>
          </w:tcPr>
          <w:p w14:paraId="2A25206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D58BCE6" w14:textId="77777777" w:rsidR="00BA0AA1" w:rsidRDefault="00BA0AA1" w:rsidP="00D930B5">
            <w:pPr>
              <w:spacing w:line="276" w:lineRule="auto"/>
            </w:pPr>
            <w:r>
              <w:t>0:1</w:t>
            </w:r>
          </w:p>
        </w:tc>
        <w:tc>
          <w:tcPr>
            <w:tcW w:w="720" w:type="dxa"/>
            <w:tcBorders>
              <w:top w:val="nil"/>
              <w:left w:val="single" w:sz="8" w:space="0" w:color="auto"/>
              <w:bottom w:val="single" w:sz="8" w:space="0" w:color="auto"/>
              <w:right w:val="single" w:sz="8" w:space="0" w:color="auto"/>
            </w:tcBorders>
          </w:tcPr>
          <w:p w14:paraId="0053A73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4428C93"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Tell your healthcare professional about all the medicines you take, including any drugs, vitamins, minerals, natural supplements or alternative medicines.</w:t>
            </w:r>
          </w:p>
        </w:tc>
        <w:tc>
          <w:tcPr>
            <w:tcW w:w="1980" w:type="dxa"/>
            <w:tcBorders>
              <w:top w:val="nil"/>
              <w:left w:val="single" w:sz="8" w:space="0" w:color="auto"/>
              <w:bottom w:val="single" w:sz="8" w:space="0" w:color="auto"/>
              <w:right w:val="single" w:sz="8" w:space="0" w:color="auto"/>
            </w:tcBorders>
          </w:tcPr>
          <w:p w14:paraId="2817A199"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A23632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D1A2E11"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610-20</w:t>
            </w:r>
          </w:p>
        </w:tc>
        <w:tc>
          <w:tcPr>
            <w:tcW w:w="810" w:type="dxa"/>
            <w:tcBorders>
              <w:top w:val="single" w:sz="8" w:space="0" w:color="auto"/>
              <w:left w:val="nil"/>
              <w:bottom w:val="single" w:sz="8" w:space="0" w:color="auto"/>
              <w:right w:val="single" w:sz="8" w:space="0" w:color="auto"/>
            </w:tcBorders>
          </w:tcPr>
          <w:p w14:paraId="00662E0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AFF7816" w14:textId="77777777" w:rsidR="00BA0AA1" w:rsidRDefault="00BA0AA1" w:rsidP="00D930B5">
            <w:pPr>
              <w:spacing w:line="276" w:lineRule="auto"/>
            </w:pPr>
            <w:r>
              <w:t>0:1</w:t>
            </w:r>
          </w:p>
        </w:tc>
        <w:tc>
          <w:tcPr>
            <w:tcW w:w="720" w:type="dxa"/>
            <w:tcBorders>
              <w:top w:val="nil"/>
              <w:left w:val="single" w:sz="8" w:space="0" w:color="auto"/>
              <w:bottom w:val="single" w:sz="8" w:space="0" w:color="auto"/>
              <w:right w:val="single" w:sz="8" w:space="0" w:color="auto"/>
            </w:tcBorders>
          </w:tcPr>
          <w:p w14:paraId="65AEC5C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CE626CD" w14:textId="77777777" w:rsidR="00BA0AA1" w:rsidRDefault="00BA0AA1" w:rsidP="00D930B5">
            <w:pPr>
              <w:spacing w:line="276" w:lineRule="auto"/>
              <w:rPr>
                <w:rFonts w:eastAsia="Times New Roman"/>
                <w:color w:val="000000"/>
                <w:szCs w:val="24"/>
                <w:lang w:val="en-CA" w:eastAsia="en-CA"/>
              </w:rPr>
            </w:pPr>
            <w:commentRangeStart w:id="848"/>
            <w:r>
              <w:rPr>
                <w:rFonts w:eastAsia="Times New Roman"/>
                <w:color w:val="000000"/>
                <w:szCs w:val="24"/>
                <w:lang w:val="en-CA" w:eastAsia="en-CA"/>
              </w:rPr>
              <w:t>The following may interact with &lt;Brand name&gt;:</w:t>
            </w:r>
            <w:commentRangeEnd w:id="848"/>
            <w:r w:rsidR="00D73B30">
              <w:rPr>
                <w:rStyle w:val="CommentReference"/>
              </w:rPr>
              <w:commentReference w:id="848"/>
            </w:r>
          </w:p>
        </w:tc>
        <w:tc>
          <w:tcPr>
            <w:tcW w:w="1980" w:type="dxa"/>
            <w:tcBorders>
              <w:top w:val="nil"/>
              <w:left w:val="single" w:sz="8" w:space="0" w:color="auto"/>
              <w:bottom w:val="single" w:sz="8" w:space="0" w:color="auto"/>
              <w:right w:val="single" w:sz="8" w:space="0" w:color="auto"/>
            </w:tcBorders>
          </w:tcPr>
          <w:p w14:paraId="246B7991"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1B36C28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A9FA0D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390</w:t>
            </w:r>
          </w:p>
        </w:tc>
        <w:tc>
          <w:tcPr>
            <w:tcW w:w="810" w:type="dxa"/>
            <w:tcBorders>
              <w:top w:val="single" w:sz="8" w:space="0" w:color="auto"/>
              <w:left w:val="nil"/>
              <w:bottom w:val="single" w:sz="8" w:space="0" w:color="auto"/>
              <w:right w:val="single" w:sz="8" w:space="0" w:color="auto"/>
            </w:tcBorders>
          </w:tcPr>
          <w:p w14:paraId="68EA317E" w14:textId="77777777"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B79A35C" w14:textId="77777777"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047CF28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871642F"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Proper Use Of This Medication</w:t>
            </w:r>
          </w:p>
        </w:tc>
        <w:tc>
          <w:tcPr>
            <w:tcW w:w="1980" w:type="dxa"/>
            <w:tcBorders>
              <w:top w:val="nil"/>
              <w:left w:val="single" w:sz="8" w:space="0" w:color="auto"/>
              <w:bottom w:val="single" w:sz="8" w:space="0" w:color="auto"/>
              <w:right w:val="single" w:sz="8" w:space="0" w:color="auto"/>
            </w:tcBorders>
          </w:tcPr>
          <w:p w14:paraId="411D46ED"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74A6DBC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ED0582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390-10</w:t>
            </w:r>
          </w:p>
        </w:tc>
        <w:tc>
          <w:tcPr>
            <w:tcW w:w="810" w:type="dxa"/>
            <w:tcBorders>
              <w:top w:val="single" w:sz="8" w:space="0" w:color="auto"/>
              <w:left w:val="nil"/>
              <w:bottom w:val="single" w:sz="8" w:space="0" w:color="auto"/>
              <w:right w:val="single" w:sz="8" w:space="0" w:color="auto"/>
            </w:tcBorders>
          </w:tcPr>
          <w:p w14:paraId="39D2BE1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4D33DBD" w14:textId="77777777"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16F45D2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7A613FB"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Usual</w:t>
            </w:r>
            <w:r>
              <w:rPr>
                <w:rFonts w:eastAsia="Times New Roman"/>
                <w:color w:val="000000"/>
                <w:szCs w:val="24"/>
                <w:lang w:val="en-CA" w:eastAsia="en-CA"/>
              </w:rPr>
              <w:t xml:space="preserve"> Dose</w:t>
            </w:r>
          </w:p>
        </w:tc>
        <w:tc>
          <w:tcPr>
            <w:tcW w:w="1980" w:type="dxa"/>
            <w:tcBorders>
              <w:top w:val="nil"/>
              <w:left w:val="single" w:sz="8" w:space="0" w:color="auto"/>
              <w:bottom w:val="single" w:sz="8" w:space="0" w:color="auto"/>
              <w:right w:val="single" w:sz="8" w:space="0" w:color="auto"/>
            </w:tcBorders>
          </w:tcPr>
          <w:p w14:paraId="79595F38"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1379129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04A6BF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390-20</w:t>
            </w:r>
          </w:p>
        </w:tc>
        <w:tc>
          <w:tcPr>
            <w:tcW w:w="810" w:type="dxa"/>
            <w:tcBorders>
              <w:top w:val="single" w:sz="8" w:space="0" w:color="auto"/>
              <w:left w:val="nil"/>
              <w:bottom w:val="single" w:sz="8" w:space="0" w:color="auto"/>
              <w:right w:val="single" w:sz="8" w:space="0" w:color="auto"/>
            </w:tcBorders>
          </w:tcPr>
          <w:p w14:paraId="021D84C8"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17BA527" w14:textId="77777777"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3F7BA15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4EA2F40"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14:paraId="27236226"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22093CE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6CBDD77"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390-30</w:t>
            </w:r>
          </w:p>
        </w:tc>
        <w:tc>
          <w:tcPr>
            <w:tcW w:w="810" w:type="dxa"/>
            <w:tcBorders>
              <w:top w:val="single" w:sz="8" w:space="0" w:color="auto"/>
              <w:left w:val="nil"/>
              <w:bottom w:val="single" w:sz="8" w:space="0" w:color="auto"/>
              <w:right w:val="single" w:sz="8" w:space="0" w:color="auto"/>
            </w:tcBorders>
          </w:tcPr>
          <w:p w14:paraId="75FBDC31"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A3B4C52" w14:textId="77777777" w:rsidR="00BA0AA1" w:rsidRPr="0096179F" w:rsidRDefault="00BA0AA1" w:rsidP="00D930B5">
            <w:r>
              <w:t>1:1</w:t>
            </w:r>
          </w:p>
        </w:tc>
        <w:tc>
          <w:tcPr>
            <w:tcW w:w="720" w:type="dxa"/>
            <w:tcBorders>
              <w:top w:val="nil"/>
              <w:left w:val="single" w:sz="8" w:space="0" w:color="auto"/>
              <w:bottom w:val="single" w:sz="8" w:space="0" w:color="auto"/>
              <w:right w:val="single" w:sz="8" w:space="0" w:color="auto"/>
            </w:tcBorders>
          </w:tcPr>
          <w:p w14:paraId="2FEBBDD5"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1DE5845"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14:paraId="49ECF1E8"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052B380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7716E4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620</w:t>
            </w:r>
          </w:p>
        </w:tc>
        <w:tc>
          <w:tcPr>
            <w:tcW w:w="810" w:type="dxa"/>
            <w:tcBorders>
              <w:top w:val="single" w:sz="8" w:space="0" w:color="auto"/>
              <w:left w:val="nil"/>
              <w:bottom w:val="single" w:sz="8" w:space="0" w:color="auto"/>
              <w:right w:val="single" w:sz="8" w:space="0" w:color="auto"/>
            </w:tcBorders>
          </w:tcPr>
          <w:p w14:paraId="35A0CB99"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4AF87B1" w14:textId="77777777"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0CF58CB6"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323DBE3"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Proper Use</w:t>
            </w:r>
          </w:p>
        </w:tc>
        <w:tc>
          <w:tcPr>
            <w:tcW w:w="1980" w:type="dxa"/>
            <w:tcBorders>
              <w:top w:val="nil"/>
              <w:left w:val="single" w:sz="8" w:space="0" w:color="auto"/>
              <w:bottom w:val="single" w:sz="8" w:space="0" w:color="auto"/>
              <w:right w:val="single" w:sz="8" w:space="0" w:color="auto"/>
            </w:tcBorders>
          </w:tcPr>
          <w:p w14:paraId="51B76F07"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3916F7D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611789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lastRenderedPageBreak/>
              <w:t>620-10</w:t>
            </w:r>
          </w:p>
        </w:tc>
        <w:tc>
          <w:tcPr>
            <w:tcW w:w="810" w:type="dxa"/>
            <w:tcBorders>
              <w:top w:val="single" w:sz="8" w:space="0" w:color="auto"/>
              <w:left w:val="nil"/>
              <w:bottom w:val="single" w:sz="8" w:space="0" w:color="auto"/>
              <w:right w:val="single" w:sz="8" w:space="0" w:color="auto"/>
            </w:tcBorders>
          </w:tcPr>
          <w:p w14:paraId="474C82C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D4246DD" w14:textId="77777777"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52A57110"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FEF586B" w14:textId="77777777" w:rsidR="00BA0AA1" w:rsidRDefault="00BA0AA1" w:rsidP="00D930B5">
            <w:pPr>
              <w:spacing w:line="276" w:lineRule="auto"/>
              <w:rPr>
                <w:rFonts w:eastAsia="Times New Roman"/>
                <w:color w:val="000000"/>
                <w:szCs w:val="24"/>
                <w:lang w:val="en-CA" w:eastAsia="en-CA"/>
              </w:rPr>
            </w:pPr>
            <w:commentRangeStart w:id="849"/>
            <w:r>
              <w:rPr>
                <w:rFonts w:eastAsia="Times New Roman"/>
                <w:color w:val="000000"/>
                <w:szCs w:val="24"/>
                <w:lang w:val="en-CA" w:eastAsia="en-CA"/>
              </w:rPr>
              <w:t>How to take &lt;Brand name&gt;:</w:t>
            </w:r>
            <w:commentRangeEnd w:id="849"/>
            <w:r w:rsidR="0017127C">
              <w:rPr>
                <w:rStyle w:val="CommentReference"/>
              </w:rPr>
              <w:commentReference w:id="849"/>
            </w:r>
          </w:p>
        </w:tc>
        <w:tc>
          <w:tcPr>
            <w:tcW w:w="1980" w:type="dxa"/>
            <w:tcBorders>
              <w:top w:val="nil"/>
              <w:left w:val="single" w:sz="8" w:space="0" w:color="auto"/>
              <w:bottom w:val="single" w:sz="8" w:space="0" w:color="auto"/>
              <w:right w:val="single" w:sz="8" w:space="0" w:color="auto"/>
            </w:tcBorders>
          </w:tcPr>
          <w:p w14:paraId="0C1FC00A"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0B350D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12E62B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620-20</w:t>
            </w:r>
          </w:p>
        </w:tc>
        <w:tc>
          <w:tcPr>
            <w:tcW w:w="810" w:type="dxa"/>
            <w:tcBorders>
              <w:top w:val="single" w:sz="8" w:space="0" w:color="auto"/>
              <w:left w:val="nil"/>
              <w:bottom w:val="single" w:sz="8" w:space="0" w:color="auto"/>
              <w:right w:val="single" w:sz="8" w:space="0" w:color="auto"/>
            </w:tcBorders>
          </w:tcPr>
          <w:p w14:paraId="2B8D28F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16997EB" w14:textId="77777777"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2AF60CCE"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C560D0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Usual dose</w:t>
            </w:r>
          </w:p>
        </w:tc>
        <w:tc>
          <w:tcPr>
            <w:tcW w:w="1980" w:type="dxa"/>
            <w:tcBorders>
              <w:top w:val="nil"/>
              <w:left w:val="single" w:sz="8" w:space="0" w:color="auto"/>
              <w:bottom w:val="single" w:sz="8" w:space="0" w:color="auto"/>
              <w:right w:val="single" w:sz="8" w:space="0" w:color="auto"/>
            </w:tcBorders>
          </w:tcPr>
          <w:p w14:paraId="4C3ECFB6"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6108ACA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A31D64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620-30</w:t>
            </w:r>
          </w:p>
        </w:tc>
        <w:tc>
          <w:tcPr>
            <w:tcW w:w="810" w:type="dxa"/>
            <w:tcBorders>
              <w:top w:val="single" w:sz="8" w:space="0" w:color="auto"/>
              <w:left w:val="nil"/>
              <w:bottom w:val="single" w:sz="8" w:space="0" w:color="auto"/>
              <w:right w:val="single" w:sz="8" w:space="0" w:color="auto"/>
            </w:tcBorders>
          </w:tcPr>
          <w:p w14:paraId="04F6FB4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2137CB6" w14:textId="77777777"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10A40D64"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0A25C7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14:paraId="6FC12DD8"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F60524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4D491B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620-40</w:t>
            </w:r>
          </w:p>
        </w:tc>
        <w:tc>
          <w:tcPr>
            <w:tcW w:w="810" w:type="dxa"/>
            <w:tcBorders>
              <w:top w:val="single" w:sz="8" w:space="0" w:color="auto"/>
              <w:left w:val="nil"/>
              <w:bottom w:val="single" w:sz="8" w:space="0" w:color="auto"/>
              <w:right w:val="single" w:sz="8" w:space="0" w:color="auto"/>
            </w:tcBorders>
          </w:tcPr>
          <w:p w14:paraId="09E69D1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F24D750"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73650A1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64172F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14:paraId="17E460C0"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1AAE935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D4083C6"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400</w:t>
            </w:r>
          </w:p>
        </w:tc>
        <w:tc>
          <w:tcPr>
            <w:tcW w:w="810" w:type="dxa"/>
            <w:tcBorders>
              <w:top w:val="single" w:sz="8" w:space="0" w:color="auto"/>
              <w:left w:val="nil"/>
              <w:bottom w:val="single" w:sz="8" w:space="0" w:color="auto"/>
              <w:right w:val="single" w:sz="8" w:space="0" w:color="auto"/>
            </w:tcBorders>
          </w:tcPr>
          <w:p w14:paraId="4F0BF595"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8D926E1"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DB53FB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D5AD968"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Side Effects And What To Do About Them</w:t>
            </w:r>
          </w:p>
        </w:tc>
        <w:tc>
          <w:tcPr>
            <w:tcW w:w="1980" w:type="dxa"/>
            <w:tcBorders>
              <w:top w:val="nil"/>
              <w:left w:val="single" w:sz="8" w:space="0" w:color="auto"/>
              <w:bottom w:val="single" w:sz="8" w:space="0" w:color="auto"/>
              <w:right w:val="single" w:sz="8" w:space="0" w:color="auto"/>
            </w:tcBorders>
          </w:tcPr>
          <w:p w14:paraId="7153108B"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6876F71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65656C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410</w:t>
            </w:r>
          </w:p>
        </w:tc>
        <w:tc>
          <w:tcPr>
            <w:tcW w:w="810" w:type="dxa"/>
            <w:tcBorders>
              <w:top w:val="single" w:sz="8" w:space="0" w:color="auto"/>
              <w:left w:val="nil"/>
              <w:bottom w:val="single" w:sz="8" w:space="0" w:color="auto"/>
              <w:right w:val="single" w:sz="8" w:space="0" w:color="auto"/>
            </w:tcBorders>
          </w:tcPr>
          <w:p w14:paraId="294BEDA8" w14:textId="77777777"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0E905F2"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695EC6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09C17CC"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How To Store It</w:t>
            </w:r>
          </w:p>
        </w:tc>
        <w:tc>
          <w:tcPr>
            <w:tcW w:w="1980" w:type="dxa"/>
            <w:tcBorders>
              <w:top w:val="nil"/>
              <w:left w:val="single" w:sz="8" w:space="0" w:color="auto"/>
              <w:bottom w:val="single" w:sz="8" w:space="0" w:color="auto"/>
              <w:right w:val="single" w:sz="8" w:space="0" w:color="auto"/>
            </w:tcBorders>
          </w:tcPr>
          <w:p w14:paraId="1F49ACCD"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3102AE1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6F1CCD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420</w:t>
            </w:r>
          </w:p>
        </w:tc>
        <w:tc>
          <w:tcPr>
            <w:tcW w:w="810" w:type="dxa"/>
            <w:tcBorders>
              <w:top w:val="single" w:sz="8" w:space="0" w:color="auto"/>
              <w:left w:val="nil"/>
              <w:bottom w:val="single" w:sz="8" w:space="0" w:color="auto"/>
              <w:right w:val="single" w:sz="8" w:space="0" w:color="auto"/>
            </w:tcBorders>
          </w:tcPr>
          <w:p w14:paraId="754B9F94" w14:textId="77777777"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135E44D"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B8461C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0A7AFE3"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Reporting Suspected Side Effects</w:t>
            </w:r>
          </w:p>
        </w:tc>
        <w:tc>
          <w:tcPr>
            <w:tcW w:w="1980" w:type="dxa"/>
            <w:tcBorders>
              <w:top w:val="nil"/>
              <w:left w:val="single" w:sz="8" w:space="0" w:color="auto"/>
              <w:bottom w:val="single" w:sz="8" w:space="0" w:color="auto"/>
              <w:right w:val="single" w:sz="8" w:space="0" w:color="auto"/>
            </w:tcBorders>
          </w:tcPr>
          <w:p w14:paraId="1C1371D5"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7E871F0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EDDFE5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630</w:t>
            </w:r>
          </w:p>
        </w:tc>
        <w:tc>
          <w:tcPr>
            <w:tcW w:w="810" w:type="dxa"/>
            <w:tcBorders>
              <w:top w:val="single" w:sz="8" w:space="0" w:color="auto"/>
              <w:left w:val="nil"/>
              <w:bottom w:val="single" w:sz="8" w:space="0" w:color="auto"/>
              <w:right w:val="single" w:sz="8" w:space="0" w:color="auto"/>
            </w:tcBorders>
          </w:tcPr>
          <w:p w14:paraId="3573938B"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DF014F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E60F68F"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18DFB9F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Side Effects</w:t>
            </w:r>
          </w:p>
        </w:tc>
        <w:tc>
          <w:tcPr>
            <w:tcW w:w="1980" w:type="dxa"/>
            <w:tcBorders>
              <w:top w:val="nil"/>
              <w:left w:val="single" w:sz="8" w:space="0" w:color="auto"/>
              <w:bottom w:val="single" w:sz="8" w:space="0" w:color="auto"/>
              <w:right w:val="single" w:sz="8" w:space="0" w:color="auto"/>
            </w:tcBorders>
          </w:tcPr>
          <w:p w14:paraId="59ED4544"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054C571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0BF8F1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810" w:type="dxa"/>
            <w:tcBorders>
              <w:top w:val="single" w:sz="8" w:space="0" w:color="auto"/>
              <w:left w:val="nil"/>
              <w:bottom w:val="single" w:sz="8" w:space="0" w:color="auto"/>
              <w:right w:val="single" w:sz="8" w:space="0" w:color="auto"/>
            </w:tcBorders>
          </w:tcPr>
          <w:p w14:paraId="6FE13CF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EEBF6B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D64AC6A"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A37217F" w14:textId="77777777" w:rsidR="00BA0AA1" w:rsidRDefault="00BA0AA1" w:rsidP="00D930B5">
            <w:pPr>
              <w:spacing w:line="276" w:lineRule="auto"/>
              <w:rPr>
                <w:rFonts w:eastAsia="Times New Roman"/>
                <w:color w:val="000000"/>
                <w:szCs w:val="24"/>
                <w:lang w:val="en-CA" w:eastAsia="en-CA"/>
              </w:rPr>
            </w:pPr>
            <w:commentRangeStart w:id="850"/>
            <w:r>
              <w:rPr>
                <w:rFonts w:eastAsia="Times New Roman"/>
                <w:color w:val="000000"/>
                <w:szCs w:val="24"/>
                <w:lang w:val="en-CA" w:eastAsia="en-CA"/>
              </w:rPr>
              <w:t>What are possible side effects from using &lt;Brand name&gt;?</w:t>
            </w:r>
            <w:commentRangeEnd w:id="850"/>
            <w:r w:rsidR="0017127C">
              <w:rPr>
                <w:rStyle w:val="CommentReference"/>
              </w:rPr>
              <w:commentReference w:id="850"/>
            </w:r>
          </w:p>
        </w:tc>
        <w:tc>
          <w:tcPr>
            <w:tcW w:w="1980" w:type="dxa"/>
            <w:tcBorders>
              <w:top w:val="nil"/>
              <w:left w:val="single" w:sz="8" w:space="0" w:color="auto"/>
              <w:bottom w:val="single" w:sz="8" w:space="0" w:color="auto"/>
              <w:right w:val="single" w:sz="8" w:space="0" w:color="auto"/>
            </w:tcBorders>
          </w:tcPr>
          <w:p w14:paraId="000CC774"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462FEF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CB64F7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640</w:t>
            </w:r>
          </w:p>
        </w:tc>
        <w:tc>
          <w:tcPr>
            <w:tcW w:w="810" w:type="dxa"/>
            <w:tcBorders>
              <w:top w:val="single" w:sz="8" w:space="0" w:color="auto"/>
              <w:left w:val="nil"/>
              <w:bottom w:val="single" w:sz="8" w:space="0" w:color="auto"/>
              <w:right w:val="single" w:sz="8" w:space="0" w:color="auto"/>
            </w:tcBorders>
          </w:tcPr>
          <w:p w14:paraId="59149478"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590A55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9241470"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1830BCA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Storage</w:t>
            </w:r>
          </w:p>
        </w:tc>
        <w:tc>
          <w:tcPr>
            <w:tcW w:w="1980" w:type="dxa"/>
            <w:tcBorders>
              <w:top w:val="nil"/>
              <w:left w:val="single" w:sz="8" w:space="0" w:color="auto"/>
              <w:bottom w:val="single" w:sz="8" w:space="0" w:color="auto"/>
              <w:right w:val="single" w:sz="8" w:space="0" w:color="auto"/>
            </w:tcBorders>
          </w:tcPr>
          <w:p w14:paraId="20C1C303"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15F88ED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4DD12E4"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430</w:t>
            </w:r>
          </w:p>
        </w:tc>
        <w:tc>
          <w:tcPr>
            <w:tcW w:w="810" w:type="dxa"/>
            <w:tcBorders>
              <w:top w:val="single" w:sz="8" w:space="0" w:color="auto"/>
              <w:left w:val="nil"/>
              <w:bottom w:val="single" w:sz="8" w:space="0" w:color="auto"/>
              <w:right w:val="single" w:sz="8" w:space="0" w:color="auto"/>
            </w:tcBorders>
          </w:tcPr>
          <w:p w14:paraId="502A8CA5" w14:textId="77777777" w:rsidR="00BA0AA1" w:rsidRPr="00F03965" w:rsidRDefault="00BA0AA1" w:rsidP="00D930B5">
            <w:pPr>
              <w:rPr>
                <w:rFonts w:eastAsia="Times New Roman"/>
                <w:color w:val="000000"/>
                <w:szCs w:val="24"/>
                <w:lang w:val="en-CA" w:eastAsia="en-CA"/>
              </w:rPr>
            </w:pPr>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B626B4A" w14:textId="77777777"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9BAA516" w14:textId="77777777"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85C2777" w14:textId="77777777"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More Information</w:t>
            </w:r>
          </w:p>
        </w:tc>
        <w:tc>
          <w:tcPr>
            <w:tcW w:w="1980" w:type="dxa"/>
            <w:tcBorders>
              <w:top w:val="nil"/>
              <w:left w:val="single" w:sz="8" w:space="0" w:color="auto"/>
              <w:bottom w:val="single" w:sz="8" w:space="0" w:color="auto"/>
              <w:right w:val="single" w:sz="8" w:space="0" w:color="auto"/>
            </w:tcBorders>
          </w:tcPr>
          <w:p w14:paraId="3262DE57" w14:textId="77777777" w:rsidR="00BA0AA1" w:rsidRDefault="00BA0AA1" w:rsidP="00D930B5">
            <w:r>
              <w:rPr>
                <w:rFonts w:eastAsia="Times New Roman"/>
                <w:color w:val="000000"/>
                <w:szCs w:val="24"/>
                <w:lang w:val="en-CA" w:eastAsia="en-CA"/>
              </w:rPr>
              <w:t>None</w:t>
            </w:r>
          </w:p>
        </w:tc>
      </w:tr>
      <w:tr w:rsidR="00BA0AA1" w:rsidRPr="004D750B" w14:paraId="77C71B96" w14:textId="77777777" w:rsidTr="00D930B5">
        <w:trPr>
          <w:trHeight w:val="330"/>
        </w:trPr>
        <w:tc>
          <w:tcPr>
            <w:tcW w:w="1300" w:type="dxa"/>
            <w:tcBorders>
              <w:top w:val="single" w:sz="8" w:space="0" w:color="auto"/>
              <w:left w:val="single" w:sz="8" w:space="0" w:color="auto"/>
              <w:bottom w:val="single" w:sz="6" w:space="0" w:color="auto"/>
              <w:right w:val="single" w:sz="6" w:space="0" w:color="auto"/>
            </w:tcBorders>
          </w:tcPr>
          <w:p w14:paraId="7B8CA2C5"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430-10</w:t>
            </w:r>
          </w:p>
        </w:tc>
        <w:tc>
          <w:tcPr>
            <w:tcW w:w="810" w:type="dxa"/>
            <w:tcBorders>
              <w:top w:val="single" w:sz="8" w:space="0" w:color="auto"/>
              <w:left w:val="single" w:sz="6" w:space="0" w:color="auto"/>
              <w:bottom w:val="single" w:sz="6" w:space="0" w:color="auto"/>
              <w:right w:val="single" w:sz="6" w:space="0" w:color="auto"/>
            </w:tcBorders>
          </w:tcPr>
          <w:p w14:paraId="5D4D6982"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single" w:sz="8" w:space="0" w:color="auto"/>
              <w:left w:val="single" w:sz="6" w:space="0" w:color="auto"/>
              <w:bottom w:val="single" w:sz="6" w:space="0" w:color="auto"/>
              <w:right w:val="single" w:sz="6" w:space="0" w:color="auto"/>
            </w:tcBorders>
          </w:tcPr>
          <w:p w14:paraId="7DD5897F"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6" w:space="0" w:color="auto"/>
              <w:bottom w:val="single" w:sz="6" w:space="0" w:color="auto"/>
              <w:right w:val="single" w:sz="6" w:space="0" w:color="auto"/>
            </w:tcBorders>
          </w:tcPr>
          <w:p w14:paraId="0408D536" w14:textId="77777777" w:rsidR="00BA0AA1" w:rsidRPr="00B92207"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single" w:sz="8" w:space="0" w:color="auto"/>
              <w:left w:val="single" w:sz="6" w:space="0" w:color="auto"/>
              <w:bottom w:val="single" w:sz="6" w:space="0" w:color="auto"/>
              <w:right w:val="single" w:sz="6" w:space="0" w:color="auto"/>
            </w:tcBorders>
            <w:shd w:val="clear" w:color="auto" w:fill="auto"/>
          </w:tcPr>
          <w:p w14:paraId="61E826B2" w14:textId="77777777" w:rsidR="00BA0AA1" w:rsidRDefault="00BA0AA1" w:rsidP="00D930B5">
            <w:pPr>
              <w:rPr>
                <w:rFonts w:eastAsia="Times New Roman"/>
                <w:color w:val="000000"/>
                <w:szCs w:val="24"/>
                <w:lang w:val="en-CA" w:eastAsia="en-CA"/>
              </w:rPr>
            </w:pPr>
            <w:commentRangeStart w:id="851"/>
            <w:r>
              <w:rPr>
                <w:rFonts w:eastAsia="Times New Roman"/>
                <w:color w:val="000000"/>
                <w:szCs w:val="24"/>
                <w:lang w:val="en-CA" w:eastAsia="en-CA"/>
              </w:rPr>
              <w:t>If you want more information about &lt;Brand name&gt;:</w:t>
            </w:r>
            <w:commentRangeEnd w:id="851"/>
            <w:r w:rsidR="0017127C">
              <w:rPr>
                <w:rStyle w:val="CommentReference"/>
              </w:rPr>
              <w:commentReference w:id="851"/>
            </w:r>
          </w:p>
        </w:tc>
        <w:tc>
          <w:tcPr>
            <w:tcW w:w="1980" w:type="dxa"/>
            <w:tcBorders>
              <w:top w:val="single" w:sz="8" w:space="0" w:color="auto"/>
              <w:left w:val="single" w:sz="6" w:space="0" w:color="auto"/>
              <w:bottom w:val="single" w:sz="6" w:space="0" w:color="auto"/>
              <w:right w:val="single" w:sz="8" w:space="0" w:color="auto"/>
            </w:tcBorders>
          </w:tcPr>
          <w:p w14:paraId="22216FB4" w14:textId="77777777"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0FE09A2B" w14:textId="77777777" w:rsidTr="00D930B5">
        <w:trPr>
          <w:trHeight w:val="330"/>
        </w:trPr>
        <w:tc>
          <w:tcPr>
            <w:tcW w:w="1300" w:type="dxa"/>
            <w:tcBorders>
              <w:top w:val="single" w:sz="6" w:space="0" w:color="auto"/>
              <w:left w:val="single" w:sz="8" w:space="0" w:color="auto"/>
              <w:bottom w:val="single" w:sz="6" w:space="0" w:color="auto"/>
              <w:right w:val="single" w:sz="6" w:space="0" w:color="auto"/>
            </w:tcBorders>
          </w:tcPr>
          <w:p w14:paraId="2C7A4979"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470</w:t>
            </w:r>
          </w:p>
        </w:tc>
        <w:tc>
          <w:tcPr>
            <w:tcW w:w="810" w:type="dxa"/>
            <w:tcBorders>
              <w:top w:val="single" w:sz="6" w:space="0" w:color="auto"/>
              <w:left w:val="single" w:sz="6" w:space="0" w:color="auto"/>
              <w:bottom w:val="single" w:sz="6" w:space="0" w:color="auto"/>
              <w:right w:val="single" w:sz="6" w:space="0" w:color="auto"/>
            </w:tcBorders>
          </w:tcPr>
          <w:p w14:paraId="6A6163B9" w14:textId="77777777" w:rsidR="00BA0AA1" w:rsidRPr="00F03965" w:rsidRDefault="00BA0AA1" w:rsidP="00D930B5">
            <w:pPr>
              <w:rPr>
                <w:rFonts w:eastAsia="Times New Roman"/>
                <w:color w:val="000000"/>
                <w:szCs w:val="24"/>
                <w:lang w:val="en-CA" w:eastAsia="en-CA"/>
              </w:rPr>
            </w:pPr>
            <w:r w:rsidRPr="00F03965">
              <w:rPr>
                <w:rFonts w:eastAsia="Times New Roman"/>
                <w:color w:val="000000"/>
                <w:szCs w:val="24"/>
                <w:lang w:val="en-CA" w:eastAsia="en-CA"/>
              </w:rPr>
              <w:t>N/A</w:t>
            </w:r>
          </w:p>
        </w:tc>
        <w:tc>
          <w:tcPr>
            <w:tcW w:w="810" w:type="dxa"/>
            <w:tcBorders>
              <w:top w:val="single" w:sz="6" w:space="0" w:color="auto"/>
              <w:left w:val="single" w:sz="6" w:space="0" w:color="auto"/>
              <w:bottom w:val="single" w:sz="6" w:space="0" w:color="auto"/>
              <w:right w:val="single" w:sz="6" w:space="0" w:color="auto"/>
            </w:tcBorders>
          </w:tcPr>
          <w:p w14:paraId="353B95F6" w14:textId="77777777" w:rsidR="00BA0AA1" w:rsidRPr="00F03965" w:rsidRDefault="00BA0AA1" w:rsidP="00D930B5">
            <w:pPr>
              <w:rPr>
                <w:rFonts w:eastAsia="Times New Roman"/>
                <w:color w:val="000000"/>
                <w:szCs w:val="24"/>
                <w:lang w:val="en-CA" w:eastAsia="en-CA"/>
              </w:rPr>
            </w:pPr>
            <w:r w:rsidRPr="00F03965">
              <w:rPr>
                <w:rFonts w:eastAsia="Times New Roman"/>
                <w:color w:val="000000"/>
                <w:szCs w:val="24"/>
                <w:lang w:val="en-CA" w:eastAsia="en-CA"/>
              </w:rPr>
              <w:t>1:1</w:t>
            </w:r>
          </w:p>
        </w:tc>
        <w:tc>
          <w:tcPr>
            <w:tcW w:w="720" w:type="dxa"/>
            <w:tcBorders>
              <w:top w:val="single" w:sz="6" w:space="0" w:color="auto"/>
              <w:left w:val="single" w:sz="6" w:space="0" w:color="auto"/>
              <w:bottom w:val="single" w:sz="6" w:space="0" w:color="auto"/>
              <w:right w:val="single" w:sz="6" w:space="0" w:color="auto"/>
            </w:tcBorders>
          </w:tcPr>
          <w:p w14:paraId="49F4CB78" w14:textId="77777777" w:rsidR="00BA0AA1" w:rsidRPr="00F03965"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4F2E90E9" w14:textId="77777777" w:rsidR="00BA0AA1" w:rsidRPr="00F03965" w:rsidRDefault="00BA0AA1" w:rsidP="00D930B5">
            <w:pPr>
              <w:rPr>
                <w:rFonts w:eastAsia="Times New Roman"/>
                <w:color w:val="000000"/>
                <w:szCs w:val="24"/>
                <w:lang w:val="en-CA" w:eastAsia="en-CA"/>
              </w:rPr>
            </w:pPr>
            <w:r w:rsidRPr="00F03965">
              <w:rPr>
                <w:rFonts w:eastAsia="Times New Roman"/>
                <w:color w:val="000000"/>
                <w:szCs w:val="24"/>
                <w:lang w:val="en-CA" w:eastAsia="en-CA"/>
              </w:rPr>
              <w:t>Part 3 Revision Date</w:t>
            </w:r>
          </w:p>
        </w:tc>
        <w:tc>
          <w:tcPr>
            <w:tcW w:w="1980" w:type="dxa"/>
            <w:tcBorders>
              <w:top w:val="single" w:sz="6" w:space="0" w:color="auto"/>
              <w:left w:val="single" w:sz="6" w:space="0" w:color="auto"/>
              <w:bottom w:val="single" w:sz="6" w:space="0" w:color="auto"/>
              <w:right w:val="single" w:sz="8" w:space="0" w:color="auto"/>
            </w:tcBorders>
          </w:tcPr>
          <w:p w14:paraId="487A1E13" w14:textId="77777777" w:rsidR="00BA0AA1" w:rsidRPr="00F03965" w:rsidRDefault="00BA0AA1" w:rsidP="00D930B5">
            <w:pPr>
              <w:rPr>
                <w:rFonts w:eastAsia="Times New Roman"/>
                <w:color w:val="000000"/>
                <w:szCs w:val="24"/>
                <w:lang w:val="en-CA" w:eastAsia="en-CA"/>
              </w:rPr>
            </w:pPr>
            <w:r>
              <w:rPr>
                <w:rFonts w:eastAsia="Times New Roman"/>
                <w:color w:val="000000"/>
                <w:szCs w:val="24"/>
                <w:lang w:val="en-CA" w:eastAsia="en-CA"/>
              </w:rPr>
              <w:t>None</w:t>
            </w:r>
          </w:p>
        </w:tc>
      </w:tr>
      <w:tr w:rsidR="00BA0AA1" w:rsidRPr="004D750B" w14:paraId="58F57CCF" w14:textId="77777777" w:rsidTr="00D930B5">
        <w:trPr>
          <w:trHeight w:val="330"/>
        </w:trPr>
        <w:tc>
          <w:tcPr>
            <w:tcW w:w="1300" w:type="dxa"/>
            <w:tcBorders>
              <w:top w:val="single" w:sz="6" w:space="0" w:color="auto"/>
              <w:left w:val="single" w:sz="8" w:space="0" w:color="auto"/>
              <w:bottom w:val="single" w:sz="8" w:space="0" w:color="auto"/>
              <w:right w:val="single" w:sz="6" w:space="0" w:color="auto"/>
            </w:tcBorders>
          </w:tcPr>
          <w:p w14:paraId="3687203D" w14:textId="77777777" w:rsidR="00BA0AA1" w:rsidRDefault="00BA0AA1" w:rsidP="00D930B5">
            <w:pPr>
              <w:rPr>
                <w:rFonts w:eastAsia="Times New Roman"/>
                <w:color w:val="000000"/>
                <w:szCs w:val="24"/>
                <w:lang w:val="en-CA" w:eastAsia="en-CA"/>
              </w:rPr>
            </w:pPr>
            <w:r w:rsidRPr="00F03965">
              <w:rPr>
                <w:rFonts w:eastAsia="Times New Roman"/>
                <w:color w:val="000000"/>
                <w:szCs w:val="24"/>
                <w:lang w:val="en-CA" w:eastAsia="en-CA"/>
              </w:rPr>
              <w:t>48780-1</w:t>
            </w:r>
          </w:p>
        </w:tc>
        <w:tc>
          <w:tcPr>
            <w:tcW w:w="810" w:type="dxa"/>
            <w:tcBorders>
              <w:top w:val="single" w:sz="6" w:space="0" w:color="auto"/>
              <w:left w:val="single" w:sz="6" w:space="0" w:color="auto"/>
              <w:bottom w:val="single" w:sz="8" w:space="0" w:color="auto"/>
              <w:right w:val="single" w:sz="6" w:space="0" w:color="auto"/>
            </w:tcBorders>
          </w:tcPr>
          <w:p w14:paraId="78EC9BF9" w14:textId="77777777" w:rsidR="00BA0AA1" w:rsidRPr="00464677"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single" w:sz="6" w:space="0" w:color="auto"/>
              <w:left w:val="single" w:sz="6" w:space="0" w:color="auto"/>
              <w:bottom w:val="single" w:sz="8" w:space="0" w:color="auto"/>
              <w:right w:val="single" w:sz="6" w:space="0" w:color="auto"/>
            </w:tcBorders>
          </w:tcPr>
          <w:p w14:paraId="28289B2A" w14:textId="77777777" w:rsidR="00BA0AA1" w:rsidRPr="00464677"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6" w:space="0" w:color="auto"/>
              <w:left w:val="single" w:sz="6" w:space="0" w:color="auto"/>
              <w:bottom w:val="single" w:sz="8" w:space="0" w:color="auto"/>
              <w:right w:val="single" w:sz="6" w:space="0" w:color="auto"/>
            </w:tcBorders>
          </w:tcPr>
          <w:p w14:paraId="38D56FE7" w14:textId="77777777"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single" w:sz="6" w:space="0" w:color="auto"/>
              <w:left w:val="single" w:sz="6" w:space="0" w:color="auto"/>
              <w:bottom w:val="single" w:sz="8" w:space="0" w:color="auto"/>
              <w:right w:val="single" w:sz="6" w:space="0" w:color="auto"/>
            </w:tcBorders>
            <w:shd w:val="clear" w:color="auto" w:fill="auto"/>
          </w:tcPr>
          <w:p w14:paraId="6F32BBFE" w14:textId="77777777" w:rsidR="00BA0AA1" w:rsidRPr="00464677" w:rsidRDefault="00BA0AA1" w:rsidP="00D930B5">
            <w:pPr>
              <w:keepNext/>
              <w:rPr>
                <w:rFonts w:eastAsia="Times New Roman"/>
                <w:color w:val="000000"/>
                <w:szCs w:val="24"/>
                <w:lang w:val="en-CA" w:eastAsia="en-CA"/>
              </w:rPr>
            </w:pPr>
            <w:r w:rsidRPr="00464677">
              <w:rPr>
                <w:rFonts w:eastAsia="Times New Roman"/>
                <w:color w:val="000000"/>
                <w:szCs w:val="24"/>
                <w:lang w:val="en-CA" w:eastAsia="en-CA"/>
              </w:rPr>
              <w:t>SPL Product Data Elements Section</w:t>
            </w:r>
          </w:p>
        </w:tc>
        <w:tc>
          <w:tcPr>
            <w:tcW w:w="1980" w:type="dxa"/>
            <w:tcBorders>
              <w:top w:val="single" w:sz="6" w:space="0" w:color="auto"/>
              <w:left w:val="single" w:sz="6" w:space="0" w:color="auto"/>
              <w:bottom w:val="single" w:sz="8" w:space="0" w:color="auto"/>
              <w:right w:val="single" w:sz="8" w:space="0" w:color="auto"/>
            </w:tcBorders>
          </w:tcPr>
          <w:p w14:paraId="0862FFA1" w14:textId="77777777" w:rsidR="00BA0AA1" w:rsidRPr="00464677" w:rsidRDefault="00BA0AA1" w:rsidP="00D930B5">
            <w:pPr>
              <w:keepNext/>
              <w:rPr>
                <w:rFonts w:eastAsia="Times New Roman"/>
                <w:color w:val="000000"/>
                <w:szCs w:val="24"/>
                <w:lang w:val="en-CA" w:eastAsia="en-CA"/>
              </w:rPr>
            </w:pPr>
            <w:r>
              <w:rPr>
                <w:rFonts w:eastAsia="Times New Roman"/>
                <w:color w:val="000000"/>
                <w:szCs w:val="24"/>
                <w:lang w:val="en-CA" w:eastAsia="en-CA"/>
              </w:rPr>
              <w:t>None</w:t>
            </w:r>
          </w:p>
        </w:tc>
      </w:tr>
    </w:tbl>
    <w:p w14:paraId="5CC1E950" w14:textId="77777777" w:rsidR="00401DAD" w:rsidRDefault="00401DAD" w:rsidP="00BA0AA1">
      <w:pPr>
        <w:pStyle w:val="ListParagraph"/>
        <w:ind w:left="936"/>
        <w:rPr>
          <w:ins w:id="852" w:author="pbx" w:date="2017-12-12T18:04:00Z"/>
        </w:rPr>
      </w:pPr>
    </w:p>
    <w:p w14:paraId="16209348" w14:textId="77777777" w:rsidR="00401DAD" w:rsidRDefault="00401DAD">
      <w:pPr>
        <w:spacing w:after="200" w:line="276" w:lineRule="auto"/>
        <w:rPr>
          <w:ins w:id="853" w:author="pbx" w:date="2017-12-12T18:04:00Z"/>
        </w:rPr>
      </w:pPr>
      <w:ins w:id="854" w:author="pbx" w:date="2017-12-12T18:04:00Z">
        <w:r>
          <w:br w:type="page"/>
        </w:r>
      </w:ins>
    </w:p>
    <w:p w14:paraId="7ABEF63D" w14:textId="77777777" w:rsidR="00401DAD" w:rsidRDefault="004928DD" w:rsidP="00401DAD">
      <w:pPr>
        <w:pStyle w:val="Heading1"/>
        <w:numPr>
          <w:ilvl w:val="0"/>
          <w:numId w:val="0"/>
        </w:numPr>
        <w:ind w:left="432"/>
        <w:rPr>
          <w:ins w:id="855" w:author="pbx" w:date="2017-12-12T18:04:00Z"/>
        </w:rPr>
      </w:pPr>
      <w:bookmarkStart w:id="856" w:name="_Toc500865073"/>
      <w:ins w:id="857" w:author="pbx" w:date="2017-12-12T18:04:00Z">
        <w:r>
          <w:lastRenderedPageBreak/>
          <w:t>Appendix</w:t>
        </w:r>
        <w:r w:rsidR="00401DAD">
          <w:t xml:space="preserve"> B </w:t>
        </w:r>
        <w:r w:rsidR="001F09DC">
          <w:t>–</w:t>
        </w:r>
        <w:r w:rsidR="00401DAD">
          <w:t xml:space="preserve"> </w:t>
        </w:r>
        <w:r w:rsidR="00401DAD" w:rsidRPr="00675DAA">
          <w:t>effectiveTime</w:t>
        </w:r>
        <w:r w:rsidR="001F09DC">
          <w:t xml:space="preserve"> and Marketing Activity</w:t>
        </w:r>
        <w:r w:rsidR="00401DAD">
          <w:t xml:space="preserve"> Details</w:t>
        </w:r>
        <w:bookmarkEnd w:id="856"/>
      </w:ins>
    </w:p>
    <w:p w14:paraId="0AF96E23" w14:textId="77777777" w:rsidR="00401DAD" w:rsidRDefault="00401DAD" w:rsidP="00401DAD">
      <w:pPr>
        <w:pStyle w:val="ListParagraph"/>
        <w:ind w:left="360"/>
        <w:rPr>
          <w:ins w:id="858" w:author="pbx" w:date="2017-12-12T18:04:00Z"/>
        </w:rPr>
      </w:pPr>
    </w:p>
    <w:p w14:paraId="1E02DE74" w14:textId="77777777" w:rsidR="00401DAD" w:rsidRDefault="00401DAD" w:rsidP="00401DAD">
      <w:pPr>
        <w:rPr>
          <w:ins w:id="859" w:author="pbx" w:date="2017-12-12T18:04:00Z"/>
        </w:rPr>
      </w:pPr>
      <w:ins w:id="860" w:author="pbx" w:date="2017-12-12T18:04:00Z">
        <w:r>
          <w:t>The following table illustrates events and the element and or attribute that shall be used to identify the changes</w:t>
        </w:r>
        <w:r w:rsidR="001F09DC">
          <w:t xml:space="preserve"> (</w:t>
        </w:r>
        <w:r w:rsidR="00DB2C7C">
          <w:t xml:space="preserve">red </w:t>
        </w:r>
        <w:r w:rsidR="001F09DC">
          <w:t xml:space="preserve">underline has been </w:t>
        </w:r>
        <w:r w:rsidR="00DB2C7C">
          <w:t>used to identify changes</w:t>
        </w:r>
        <w:r w:rsidR="001F09DC">
          <w:t>)</w:t>
        </w:r>
        <w:r>
          <w:t>:</w:t>
        </w:r>
      </w:ins>
    </w:p>
    <w:tbl>
      <w:tblPr>
        <w:tblStyle w:val="TableGrid"/>
        <w:tblW w:w="9360" w:type="dxa"/>
        <w:tblInd w:w="108" w:type="dxa"/>
        <w:tblLayout w:type="fixed"/>
        <w:tblLook w:val="0420" w:firstRow="1" w:lastRow="0" w:firstColumn="0" w:lastColumn="0" w:noHBand="0" w:noVBand="1"/>
      </w:tblPr>
      <w:tblGrid>
        <w:gridCol w:w="3510"/>
        <w:gridCol w:w="1170"/>
        <w:gridCol w:w="1170"/>
        <w:gridCol w:w="1170"/>
        <w:gridCol w:w="1170"/>
        <w:gridCol w:w="1170"/>
      </w:tblGrid>
      <w:tr w:rsidR="00401DAD" w:rsidRPr="00843490" w14:paraId="0FFF5FCB" w14:textId="77777777" w:rsidTr="005435CF">
        <w:trPr>
          <w:trHeight w:val="20"/>
          <w:tblHeader/>
          <w:ins w:id="861" w:author="pbx" w:date="2017-12-12T18:04:00Z"/>
        </w:trPr>
        <w:tc>
          <w:tcPr>
            <w:tcW w:w="3510" w:type="dxa"/>
            <w:vMerge w:val="restart"/>
            <w:shd w:val="clear" w:color="auto" w:fill="D9D9D9" w:themeFill="background1" w:themeFillShade="D9"/>
            <w:hideMark/>
          </w:tcPr>
          <w:p w14:paraId="6F1CC248" w14:textId="77777777" w:rsidR="00401DAD" w:rsidRPr="00843490" w:rsidRDefault="00401DAD" w:rsidP="005435CF">
            <w:pPr>
              <w:rPr>
                <w:ins w:id="862" w:author="pbx" w:date="2017-12-12T18:04:00Z"/>
                <w:rFonts w:eastAsia="Times New Roman" w:cstheme="minorHAnsi"/>
                <w:sz w:val="20"/>
              </w:rPr>
            </w:pPr>
            <w:ins w:id="863" w:author="pbx" w:date="2017-12-12T18:04:00Z">
              <w:r w:rsidRPr="00843490">
                <w:rPr>
                  <w:rFonts w:eastAsia="Times New Roman" w:cstheme="minorHAnsi"/>
                  <w:b/>
                  <w:sz w:val="20"/>
                </w:rPr>
                <w:t>SPM Components</w:t>
              </w:r>
            </w:ins>
          </w:p>
        </w:tc>
        <w:tc>
          <w:tcPr>
            <w:tcW w:w="1170" w:type="dxa"/>
            <w:shd w:val="clear" w:color="auto" w:fill="D9D9D9" w:themeFill="background1" w:themeFillShade="D9"/>
          </w:tcPr>
          <w:p w14:paraId="3D564290" w14:textId="77777777" w:rsidR="00401DAD" w:rsidRPr="00843490" w:rsidRDefault="00401DAD" w:rsidP="00385FA0">
            <w:pPr>
              <w:jc w:val="center"/>
              <w:rPr>
                <w:ins w:id="864" w:author="pbx" w:date="2017-12-12T18:04:00Z"/>
                <w:rFonts w:eastAsia="Times New Roman" w:cstheme="minorHAnsi"/>
                <w:sz w:val="20"/>
              </w:rPr>
            </w:pPr>
            <w:ins w:id="865" w:author="pbx" w:date="2017-12-12T18:04:00Z">
              <w:r w:rsidRPr="00843490">
                <w:rPr>
                  <w:rFonts w:eastAsia="Times New Roman" w:cstheme="minorHAnsi"/>
                  <w:b/>
                  <w:bCs/>
                  <w:kern w:val="24"/>
                  <w:sz w:val="20"/>
                </w:rPr>
                <w:t xml:space="preserve">NDS Approved </w:t>
              </w:r>
              <w:r w:rsidR="00385FA0">
                <w:rPr>
                  <w:rFonts w:eastAsia="Times New Roman" w:cstheme="minorHAnsi"/>
                  <w:b/>
                  <w:bCs/>
                  <w:kern w:val="24"/>
                  <w:sz w:val="20"/>
                </w:rPr>
                <w:t xml:space="preserve">Products </w:t>
              </w:r>
              <w:r w:rsidR="004157EF">
                <w:rPr>
                  <w:rFonts w:eastAsia="Times New Roman" w:cstheme="minorHAnsi"/>
                  <w:b/>
                  <w:bCs/>
                  <w:kern w:val="24"/>
                  <w:sz w:val="20"/>
                </w:rPr>
                <w:t xml:space="preserve">1,2,3 </w:t>
              </w:r>
              <w:r w:rsidRPr="00843490">
                <w:rPr>
                  <w:rFonts w:eastAsia="Times New Roman" w:cstheme="minorHAnsi"/>
                  <w:b/>
                  <w:bCs/>
                  <w:kern w:val="24"/>
                  <w:sz w:val="20"/>
                </w:rPr>
                <w:t>on 2013-01-01</w:t>
              </w:r>
            </w:ins>
          </w:p>
        </w:tc>
        <w:tc>
          <w:tcPr>
            <w:tcW w:w="1170" w:type="dxa"/>
            <w:shd w:val="clear" w:color="auto" w:fill="D9D9D9" w:themeFill="background1" w:themeFillShade="D9"/>
            <w:hideMark/>
          </w:tcPr>
          <w:p w14:paraId="31445246" w14:textId="77777777" w:rsidR="00401DAD" w:rsidRPr="00843490" w:rsidRDefault="00385FA0" w:rsidP="00385FA0">
            <w:pPr>
              <w:jc w:val="center"/>
              <w:rPr>
                <w:ins w:id="866" w:author="pbx" w:date="2017-12-12T18:04:00Z"/>
                <w:rFonts w:eastAsia="Times New Roman" w:cstheme="minorHAnsi"/>
                <w:sz w:val="20"/>
              </w:rPr>
            </w:pPr>
            <w:ins w:id="867" w:author="pbx" w:date="2017-12-12T18:04:00Z">
              <w:r>
                <w:rPr>
                  <w:rFonts w:eastAsia="Times New Roman" w:cstheme="minorHAnsi"/>
                  <w:b/>
                  <w:bCs/>
                  <w:kern w:val="24"/>
                  <w:sz w:val="20"/>
                </w:rPr>
                <w:t>SNDS#1 Added P</w:t>
              </w:r>
              <w:r w:rsidR="00401DAD" w:rsidRPr="00843490">
                <w:rPr>
                  <w:rFonts w:eastAsia="Times New Roman" w:cstheme="minorHAnsi"/>
                  <w:b/>
                  <w:bCs/>
                  <w:kern w:val="24"/>
                  <w:sz w:val="20"/>
                </w:rPr>
                <w:t xml:space="preserve">roducts </w:t>
              </w:r>
              <w:r>
                <w:rPr>
                  <w:rFonts w:eastAsia="Times New Roman" w:cstheme="minorHAnsi"/>
                  <w:b/>
                  <w:bCs/>
                  <w:kern w:val="24"/>
                  <w:sz w:val="20"/>
                </w:rPr>
                <w:t xml:space="preserve">4,5 </w:t>
              </w:r>
              <w:r w:rsidR="00401DAD" w:rsidRPr="00843490">
                <w:rPr>
                  <w:rFonts w:eastAsia="Times New Roman" w:cstheme="minorHAnsi"/>
                  <w:b/>
                  <w:bCs/>
                  <w:kern w:val="24"/>
                  <w:sz w:val="20"/>
                </w:rPr>
                <w:t>on 2014-01-01</w:t>
              </w:r>
            </w:ins>
          </w:p>
        </w:tc>
        <w:tc>
          <w:tcPr>
            <w:tcW w:w="1170" w:type="dxa"/>
            <w:shd w:val="clear" w:color="auto" w:fill="D9D9D9" w:themeFill="background1" w:themeFillShade="D9"/>
          </w:tcPr>
          <w:p w14:paraId="2515179B" w14:textId="77777777" w:rsidR="00401DAD" w:rsidRPr="00843490" w:rsidRDefault="00401DAD" w:rsidP="00524EEE">
            <w:pPr>
              <w:jc w:val="center"/>
              <w:rPr>
                <w:ins w:id="868" w:author="pbx" w:date="2017-12-12T18:04:00Z"/>
                <w:rFonts w:eastAsia="Times New Roman" w:cstheme="minorHAnsi"/>
                <w:b/>
                <w:bCs/>
                <w:kern w:val="24"/>
                <w:sz w:val="20"/>
              </w:rPr>
            </w:pPr>
            <w:ins w:id="869" w:author="pbx" w:date="2017-12-12T18:04:00Z">
              <w:r w:rsidRPr="00843490">
                <w:rPr>
                  <w:rFonts w:eastAsia="Times New Roman" w:cstheme="minorHAnsi"/>
                  <w:b/>
                  <w:bCs/>
                  <w:kern w:val="24"/>
                  <w:sz w:val="20"/>
                </w:rPr>
                <w:t xml:space="preserve">SNDS#2 Modified </w:t>
              </w:r>
              <w:r w:rsidR="00385FA0">
                <w:rPr>
                  <w:rFonts w:eastAsia="Times New Roman" w:cstheme="minorHAnsi"/>
                  <w:b/>
                  <w:bCs/>
                  <w:kern w:val="24"/>
                  <w:sz w:val="20"/>
                </w:rPr>
                <w:t>P</w:t>
              </w:r>
              <w:r w:rsidRPr="00843490">
                <w:rPr>
                  <w:rFonts w:eastAsia="Times New Roman" w:cstheme="minorHAnsi"/>
                  <w:b/>
                  <w:bCs/>
                  <w:kern w:val="24"/>
                  <w:sz w:val="20"/>
                </w:rPr>
                <w:t xml:space="preserve">roducts </w:t>
              </w:r>
              <w:r w:rsidR="00524EEE">
                <w:rPr>
                  <w:rFonts w:eastAsia="Times New Roman" w:cstheme="minorHAnsi"/>
                  <w:b/>
                  <w:bCs/>
                  <w:kern w:val="24"/>
                  <w:sz w:val="20"/>
                </w:rPr>
                <w:t>2,3</w:t>
              </w:r>
              <w:r w:rsidR="00385FA0">
                <w:rPr>
                  <w:rFonts w:eastAsia="Times New Roman" w:cstheme="minorHAnsi"/>
                  <w:b/>
                  <w:bCs/>
                  <w:kern w:val="24"/>
                  <w:sz w:val="20"/>
                </w:rPr>
                <w:t xml:space="preserve"> </w:t>
              </w:r>
              <w:r w:rsidRPr="00843490">
                <w:rPr>
                  <w:rFonts w:eastAsia="Times New Roman" w:cstheme="minorHAnsi"/>
                  <w:b/>
                  <w:bCs/>
                  <w:kern w:val="24"/>
                  <w:sz w:val="20"/>
                </w:rPr>
                <w:t>on 2015-01-01</w:t>
              </w:r>
            </w:ins>
          </w:p>
        </w:tc>
        <w:tc>
          <w:tcPr>
            <w:tcW w:w="1170" w:type="dxa"/>
            <w:shd w:val="clear" w:color="auto" w:fill="D9D9D9" w:themeFill="background1" w:themeFillShade="D9"/>
          </w:tcPr>
          <w:p w14:paraId="3537566C" w14:textId="77777777" w:rsidR="00401DAD" w:rsidRPr="00843490" w:rsidRDefault="00401DAD" w:rsidP="005435CF">
            <w:pPr>
              <w:jc w:val="center"/>
              <w:rPr>
                <w:ins w:id="870" w:author="pbx" w:date="2017-12-12T18:04:00Z"/>
                <w:rFonts w:eastAsia="Times New Roman" w:cstheme="minorHAnsi"/>
                <w:b/>
                <w:bCs/>
                <w:kern w:val="24"/>
                <w:sz w:val="20"/>
              </w:rPr>
            </w:pPr>
            <w:ins w:id="871" w:author="pbx" w:date="2017-12-12T18:04:00Z">
              <w:r w:rsidRPr="00843490">
                <w:rPr>
                  <w:rFonts w:eastAsia="Times New Roman" w:cstheme="minorHAnsi"/>
                  <w:b/>
                  <w:bCs/>
                  <w:kern w:val="24"/>
                  <w:sz w:val="20"/>
                </w:rPr>
                <w:t xml:space="preserve">Level III Change to correct Typos </w:t>
              </w:r>
              <w:r w:rsidR="00A34DEA">
                <w:rPr>
                  <w:rFonts w:eastAsia="Times New Roman" w:cstheme="minorHAnsi"/>
                  <w:b/>
                  <w:bCs/>
                  <w:kern w:val="24"/>
                  <w:sz w:val="20"/>
                </w:rPr>
                <w:t xml:space="preserve">in Part III on </w:t>
              </w:r>
              <w:r w:rsidRPr="00843490">
                <w:rPr>
                  <w:rFonts w:eastAsia="Times New Roman" w:cstheme="minorHAnsi"/>
                  <w:b/>
                  <w:bCs/>
                  <w:kern w:val="24"/>
                  <w:sz w:val="20"/>
                </w:rPr>
                <w:t>2016-01-01</w:t>
              </w:r>
            </w:ins>
          </w:p>
        </w:tc>
        <w:tc>
          <w:tcPr>
            <w:tcW w:w="1170" w:type="dxa"/>
            <w:shd w:val="clear" w:color="auto" w:fill="D9D9D9" w:themeFill="background1" w:themeFillShade="D9"/>
            <w:hideMark/>
          </w:tcPr>
          <w:p w14:paraId="26FB4128" w14:textId="77777777" w:rsidR="00401DAD" w:rsidRPr="00843490" w:rsidRDefault="00401DAD" w:rsidP="00524EEE">
            <w:pPr>
              <w:jc w:val="center"/>
              <w:rPr>
                <w:ins w:id="872" w:author="pbx" w:date="2017-12-12T18:04:00Z"/>
                <w:rFonts w:eastAsia="Times New Roman" w:cstheme="minorHAnsi"/>
                <w:b/>
                <w:bCs/>
                <w:kern w:val="24"/>
                <w:sz w:val="20"/>
              </w:rPr>
            </w:pPr>
            <w:ins w:id="873" w:author="pbx" w:date="2017-12-12T18:04:00Z">
              <w:r w:rsidRPr="00843490">
                <w:rPr>
                  <w:rFonts w:eastAsia="Times New Roman" w:cstheme="minorHAnsi"/>
                  <w:b/>
                  <w:bCs/>
                  <w:kern w:val="24"/>
                  <w:sz w:val="20"/>
                </w:rPr>
                <w:t>SNDS#3 Removed</w:t>
              </w:r>
              <w:r w:rsidR="00385FA0">
                <w:rPr>
                  <w:rFonts w:eastAsia="Times New Roman" w:cstheme="minorHAnsi"/>
                  <w:b/>
                  <w:bCs/>
                  <w:kern w:val="24"/>
                  <w:sz w:val="20"/>
                </w:rPr>
                <w:t xml:space="preserve"> P</w:t>
              </w:r>
              <w:r w:rsidRPr="00843490">
                <w:rPr>
                  <w:rFonts w:eastAsia="Times New Roman" w:cstheme="minorHAnsi"/>
                  <w:b/>
                  <w:bCs/>
                  <w:kern w:val="24"/>
                  <w:sz w:val="20"/>
                </w:rPr>
                <w:t xml:space="preserve">roducts </w:t>
              </w:r>
              <w:r w:rsidR="00524EEE">
                <w:rPr>
                  <w:rFonts w:eastAsia="Times New Roman" w:cstheme="minorHAnsi"/>
                  <w:b/>
                  <w:bCs/>
                  <w:kern w:val="24"/>
                  <w:sz w:val="20"/>
                </w:rPr>
                <w:t>1,4</w:t>
              </w:r>
              <w:r w:rsidR="00385FA0">
                <w:rPr>
                  <w:rFonts w:eastAsia="Times New Roman" w:cstheme="minorHAnsi"/>
                  <w:b/>
                  <w:bCs/>
                  <w:kern w:val="24"/>
                  <w:sz w:val="20"/>
                </w:rPr>
                <w:t xml:space="preserve"> </w:t>
              </w:r>
              <w:r w:rsidR="00524EEE">
                <w:rPr>
                  <w:rFonts w:eastAsia="Times New Roman" w:cstheme="minorHAnsi"/>
                  <w:b/>
                  <w:bCs/>
                  <w:kern w:val="24"/>
                  <w:sz w:val="20"/>
                </w:rPr>
                <w:t>on 2017</w:t>
              </w:r>
              <w:r w:rsidRPr="00843490">
                <w:rPr>
                  <w:rFonts w:eastAsia="Times New Roman" w:cstheme="minorHAnsi"/>
                  <w:b/>
                  <w:bCs/>
                  <w:kern w:val="24"/>
                  <w:sz w:val="20"/>
                </w:rPr>
                <w:t>-02-01</w:t>
              </w:r>
            </w:ins>
          </w:p>
        </w:tc>
      </w:tr>
      <w:tr w:rsidR="00401DAD" w:rsidRPr="00843490" w14:paraId="73FA9558" w14:textId="77777777" w:rsidTr="005435CF">
        <w:trPr>
          <w:trHeight w:val="20"/>
          <w:tblHeader/>
          <w:ins w:id="874" w:author="pbx" w:date="2017-12-12T18:04:00Z"/>
        </w:trPr>
        <w:tc>
          <w:tcPr>
            <w:tcW w:w="3510" w:type="dxa"/>
            <w:vMerge/>
            <w:shd w:val="clear" w:color="auto" w:fill="D9D9D9" w:themeFill="background1" w:themeFillShade="D9"/>
            <w:hideMark/>
          </w:tcPr>
          <w:p w14:paraId="530AB46E" w14:textId="77777777" w:rsidR="00401DAD" w:rsidRPr="00843490" w:rsidRDefault="00401DAD" w:rsidP="005435CF">
            <w:pPr>
              <w:rPr>
                <w:ins w:id="875" w:author="pbx" w:date="2017-12-12T18:04:00Z"/>
                <w:rFonts w:eastAsia="Times New Roman" w:cstheme="minorHAnsi"/>
                <w:b/>
                <w:sz w:val="20"/>
              </w:rPr>
            </w:pPr>
          </w:p>
        </w:tc>
        <w:tc>
          <w:tcPr>
            <w:tcW w:w="1170" w:type="dxa"/>
            <w:shd w:val="clear" w:color="auto" w:fill="D9D9D9" w:themeFill="background1" w:themeFillShade="D9"/>
            <w:hideMark/>
          </w:tcPr>
          <w:p w14:paraId="5CB8B6F4" w14:textId="77777777" w:rsidR="00401DAD" w:rsidRPr="00843490" w:rsidRDefault="00401DAD" w:rsidP="005435CF">
            <w:pPr>
              <w:jc w:val="center"/>
              <w:rPr>
                <w:ins w:id="876" w:author="pbx" w:date="2017-12-12T18:04:00Z"/>
                <w:rFonts w:eastAsia="Times New Roman" w:cstheme="minorHAnsi"/>
                <w:sz w:val="20"/>
              </w:rPr>
            </w:pPr>
            <w:ins w:id="877" w:author="pbx" w:date="2017-12-12T18:04:00Z">
              <w:r w:rsidRPr="00843490">
                <w:rPr>
                  <w:rFonts w:eastAsia="Times New Roman" w:cstheme="minorHAnsi"/>
                  <w:b/>
                  <w:bCs/>
                  <w:color w:val="000000" w:themeColor="dark1"/>
                  <w:kern w:val="24"/>
                  <w:sz w:val="20"/>
                </w:rPr>
                <w:t>SPM v1 Dates</w:t>
              </w:r>
            </w:ins>
          </w:p>
        </w:tc>
        <w:tc>
          <w:tcPr>
            <w:tcW w:w="1170" w:type="dxa"/>
            <w:shd w:val="clear" w:color="auto" w:fill="D9D9D9" w:themeFill="background1" w:themeFillShade="D9"/>
            <w:hideMark/>
          </w:tcPr>
          <w:p w14:paraId="354F840F" w14:textId="77777777" w:rsidR="00401DAD" w:rsidRPr="00843490" w:rsidRDefault="00401DAD" w:rsidP="005435CF">
            <w:pPr>
              <w:jc w:val="center"/>
              <w:rPr>
                <w:ins w:id="878" w:author="pbx" w:date="2017-12-12T18:04:00Z"/>
                <w:rFonts w:eastAsia="Times New Roman" w:cstheme="minorHAnsi"/>
                <w:sz w:val="20"/>
              </w:rPr>
            </w:pPr>
            <w:ins w:id="879" w:author="pbx" w:date="2017-12-12T18:04:00Z">
              <w:r w:rsidRPr="00843490">
                <w:rPr>
                  <w:rFonts w:eastAsia="Times New Roman" w:cstheme="minorHAnsi"/>
                  <w:b/>
                  <w:bCs/>
                  <w:color w:val="000000" w:themeColor="dark1"/>
                  <w:kern w:val="24"/>
                  <w:sz w:val="20"/>
                </w:rPr>
                <w:t>SPM v2 Dates</w:t>
              </w:r>
            </w:ins>
          </w:p>
        </w:tc>
        <w:tc>
          <w:tcPr>
            <w:tcW w:w="1170" w:type="dxa"/>
            <w:shd w:val="clear" w:color="auto" w:fill="D9D9D9" w:themeFill="background1" w:themeFillShade="D9"/>
          </w:tcPr>
          <w:p w14:paraId="468A0FFC" w14:textId="77777777" w:rsidR="00401DAD" w:rsidRPr="00843490" w:rsidRDefault="00401DAD" w:rsidP="005435CF">
            <w:pPr>
              <w:jc w:val="center"/>
              <w:rPr>
                <w:ins w:id="880" w:author="pbx" w:date="2017-12-12T18:04:00Z"/>
                <w:rFonts w:eastAsia="Times New Roman" w:cstheme="minorHAnsi"/>
                <w:b/>
                <w:bCs/>
                <w:color w:val="000000" w:themeColor="dark1"/>
                <w:kern w:val="24"/>
                <w:sz w:val="20"/>
              </w:rPr>
            </w:pPr>
            <w:ins w:id="881" w:author="pbx" w:date="2017-12-12T18:04:00Z">
              <w:r w:rsidRPr="00843490">
                <w:rPr>
                  <w:rFonts w:eastAsia="Times New Roman" w:cstheme="minorHAnsi"/>
                  <w:b/>
                  <w:bCs/>
                  <w:color w:val="000000" w:themeColor="dark1"/>
                  <w:kern w:val="24"/>
                  <w:sz w:val="20"/>
                </w:rPr>
                <w:t>SPM v3 Dates</w:t>
              </w:r>
            </w:ins>
          </w:p>
        </w:tc>
        <w:tc>
          <w:tcPr>
            <w:tcW w:w="1170" w:type="dxa"/>
            <w:shd w:val="clear" w:color="auto" w:fill="D9D9D9" w:themeFill="background1" w:themeFillShade="D9"/>
          </w:tcPr>
          <w:p w14:paraId="39941CE6" w14:textId="77777777" w:rsidR="00401DAD" w:rsidRPr="00843490" w:rsidRDefault="00401DAD" w:rsidP="005435CF">
            <w:pPr>
              <w:jc w:val="center"/>
              <w:rPr>
                <w:ins w:id="882" w:author="pbx" w:date="2017-12-12T18:04:00Z"/>
                <w:rFonts w:eastAsia="Times New Roman" w:cstheme="minorHAnsi"/>
                <w:b/>
                <w:bCs/>
                <w:color w:val="000000" w:themeColor="dark1"/>
                <w:kern w:val="24"/>
                <w:sz w:val="20"/>
              </w:rPr>
            </w:pPr>
            <w:ins w:id="883" w:author="pbx" w:date="2017-12-12T18:04:00Z">
              <w:r w:rsidRPr="00843490">
                <w:rPr>
                  <w:rFonts w:eastAsia="Times New Roman" w:cstheme="minorHAnsi"/>
                  <w:b/>
                  <w:bCs/>
                  <w:color w:val="000000" w:themeColor="dark1"/>
                  <w:kern w:val="24"/>
                  <w:sz w:val="20"/>
                </w:rPr>
                <w:t>SPM v4 Dates</w:t>
              </w:r>
            </w:ins>
          </w:p>
        </w:tc>
        <w:tc>
          <w:tcPr>
            <w:tcW w:w="1170" w:type="dxa"/>
            <w:shd w:val="clear" w:color="auto" w:fill="D9D9D9" w:themeFill="background1" w:themeFillShade="D9"/>
            <w:hideMark/>
          </w:tcPr>
          <w:p w14:paraId="0225820B" w14:textId="77777777" w:rsidR="00401DAD" w:rsidRPr="00843490" w:rsidRDefault="00401DAD" w:rsidP="005435CF">
            <w:pPr>
              <w:jc w:val="center"/>
              <w:rPr>
                <w:ins w:id="884" w:author="pbx" w:date="2017-12-12T18:04:00Z"/>
                <w:rFonts w:eastAsia="Times New Roman" w:cstheme="minorHAnsi"/>
                <w:sz w:val="20"/>
              </w:rPr>
            </w:pPr>
            <w:ins w:id="885" w:author="pbx" w:date="2017-12-12T18:04:00Z">
              <w:r w:rsidRPr="00843490">
                <w:rPr>
                  <w:rFonts w:eastAsia="Times New Roman" w:cstheme="minorHAnsi"/>
                  <w:b/>
                  <w:bCs/>
                  <w:color w:val="000000" w:themeColor="dark1"/>
                  <w:kern w:val="24"/>
                  <w:sz w:val="20"/>
                </w:rPr>
                <w:t>SPM v5 Dates</w:t>
              </w:r>
            </w:ins>
          </w:p>
        </w:tc>
      </w:tr>
      <w:tr w:rsidR="00401DAD" w:rsidRPr="00843490" w14:paraId="7C4B940D" w14:textId="77777777" w:rsidTr="005435CF">
        <w:trPr>
          <w:trHeight w:val="20"/>
          <w:ins w:id="886" w:author="pbx" w:date="2017-12-12T18:04:00Z"/>
        </w:trPr>
        <w:tc>
          <w:tcPr>
            <w:tcW w:w="3510" w:type="dxa"/>
            <w:hideMark/>
          </w:tcPr>
          <w:p w14:paraId="6F403765" w14:textId="77777777" w:rsidR="00401DAD" w:rsidRPr="00843490" w:rsidRDefault="00401DAD" w:rsidP="005435CF">
            <w:pPr>
              <w:rPr>
                <w:ins w:id="887" w:author="pbx" w:date="2017-12-12T18:04:00Z"/>
                <w:rFonts w:eastAsia="Times New Roman" w:cstheme="minorHAnsi"/>
                <w:b/>
                <w:sz w:val="20"/>
              </w:rPr>
            </w:pPr>
            <w:ins w:id="888" w:author="pbx" w:date="2017-12-12T18:04:00Z">
              <w:r w:rsidRPr="00843490">
                <w:rPr>
                  <w:rFonts w:eastAsia="Times New Roman" w:cstheme="minorHAnsi"/>
                  <w:b/>
                  <w:color w:val="000000" w:themeColor="dark1"/>
                  <w:kern w:val="24"/>
                  <w:sz w:val="20"/>
                </w:rPr>
                <w:t>Document</w:t>
              </w:r>
            </w:ins>
          </w:p>
        </w:tc>
        <w:tc>
          <w:tcPr>
            <w:tcW w:w="1170" w:type="dxa"/>
            <w:hideMark/>
          </w:tcPr>
          <w:p w14:paraId="0D9A1A27" w14:textId="77777777" w:rsidR="00401DAD" w:rsidRPr="00843490" w:rsidRDefault="00401DAD" w:rsidP="005435CF">
            <w:pPr>
              <w:rPr>
                <w:ins w:id="889" w:author="pbx" w:date="2017-12-12T18:04:00Z"/>
                <w:rFonts w:eastAsia="Times New Roman" w:cstheme="minorHAnsi"/>
                <w:sz w:val="20"/>
              </w:rPr>
            </w:pPr>
          </w:p>
        </w:tc>
        <w:tc>
          <w:tcPr>
            <w:tcW w:w="1170" w:type="dxa"/>
            <w:hideMark/>
          </w:tcPr>
          <w:p w14:paraId="6BE9F267" w14:textId="77777777" w:rsidR="00401DAD" w:rsidRPr="00843490" w:rsidRDefault="00401DAD" w:rsidP="005435CF">
            <w:pPr>
              <w:rPr>
                <w:ins w:id="890" w:author="pbx" w:date="2017-12-12T18:04:00Z"/>
                <w:rFonts w:eastAsia="Times New Roman" w:cstheme="minorHAnsi"/>
                <w:sz w:val="20"/>
              </w:rPr>
            </w:pPr>
          </w:p>
        </w:tc>
        <w:tc>
          <w:tcPr>
            <w:tcW w:w="1170" w:type="dxa"/>
          </w:tcPr>
          <w:p w14:paraId="09054804" w14:textId="77777777" w:rsidR="00401DAD" w:rsidRPr="00843490" w:rsidRDefault="00401DAD" w:rsidP="005435CF">
            <w:pPr>
              <w:rPr>
                <w:ins w:id="891" w:author="pbx" w:date="2017-12-12T18:04:00Z"/>
                <w:rFonts w:eastAsia="Times New Roman" w:cstheme="minorHAnsi"/>
                <w:sz w:val="20"/>
              </w:rPr>
            </w:pPr>
          </w:p>
        </w:tc>
        <w:tc>
          <w:tcPr>
            <w:tcW w:w="1170" w:type="dxa"/>
          </w:tcPr>
          <w:p w14:paraId="2AA878D4" w14:textId="77777777" w:rsidR="00401DAD" w:rsidRPr="00843490" w:rsidRDefault="00401DAD" w:rsidP="005435CF">
            <w:pPr>
              <w:rPr>
                <w:ins w:id="892" w:author="pbx" w:date="2017-12-12T18:04:00Z"/>
                <w:rFonts w:eastAsia="Times New Roman" w:cstheme="minorHAnsi"/>
                <w:sz w:val="20"/>
              </w:rPr>
            </w:pPr>
          </w:p>
        </w:tc>
        <w:tc>
          <w:tcPr>
            <w:tcW w:w="1170" w:type="dxa"/>
            <w:hideMark/>
          </w:tcPr>
          <w:p w14:paraId="1C301969" w14:textId="77777777" w:rsidR="00401DAD" w:rsidRPr="00843490" w:rsidRDefault="00401DAD" w:rsidP="005435CF">
            <w:pPr>
              <w:rPr>
                <w:ins w:id="893" w:author="pbx" w:date="2017-12-12T18:04:00Z"/>
                <w:rFonts w:eastAsia="Times New Roman" w:cstheme="minorHAnsi"/>
                <w:sz w:val="20"/>
              </w:rPr>
            </w:pPr>
          </w:p>
        </w:tc>
      </w:tr>
      <w:tr w:rsidR="00A34DEA" w:rsidRPr="00843490" w14:paraId="177E590D" w14:textId="77777777" w:rsidTr="005435CF">
        <w:trPr>
          <w:trHeight w:val="20"/>
          <w:ins w:id="894" w:author="pbx" w:date="2017-12-12T18:04:00Z"/>
        </w:trPr>
        <w:tc>
          <w:tcPr>
            <w:tcW w:w="3510" w:type="dxa"/>
          </w:tcPr>
          <w:p w14:paraId="7A7BBECA" w14:textId="77777777" w:rsidR="00A34DEA" w:rsidRPr="00843490" w:rsidRDefault="00A34DEA" w:rsidP="005435CF">
            <w:pPr>
              <w:numPr>
                <w:ilvl w:val="0"/>
                <w:numId w:val="41"/>
              </w:numPr>
              <w:tabs>
                <w:tab w:val="clear" w:pos="376"/>
              </w:tabs>
              <w:ind w:left="360" w:hanging="270"/>
              <w:contextualSpacing/>
              <w:rPr>
                <w:ins w:id="895" w:author="pbx" w:date="2017-12-12T18:04:00Z"/>
                <w:rFonts w:eastAsia="Times New Roman" w:cstheme="minorHAnsi"/>
                <w:color w:val="000000" w:themeColor="dark1"/>
                <w:kern w:val="24"/>
                <w:sz w:val="20"/>
              </w:rPr>
            </w:pPr>
            <w:ins w:id="896" w:author="pbx" w:date="2017-12-12T18:04:00Z">
              <w:r w:rsidRPr="00843490">
                <w:rPr>
                  <w:rFonts w:eastAsia="Times New Roman" w:cstheme="minorHAnsi"/>
                  <w:color w:val="000000" w:themeColor="dark1"/>
                  <w:kern w:val="24"/>
                  <w:sz w:val="20"/>
                </w:rPr>
                <w:t>Date of Initial Approval</w:t>
              </w:r>
            </w:ins>
          </w:p>
          <w:p w14:paraId="78534630" w14:textId="77777777" w:rsidR="00A34DEA" w:rsidRPr="00843490" w:rsidRDefault="00A34DEA" w:rsidP="005435CF">
            <w:pPr>
              <w:ind w:left="90"/>
              <w:contextualSpacing/>
              <w:rPr>
                <w:ins w:id="897" w:author="pbx" w:date="2017-12-12T18:04:00Z"/>
                <w:rFonts w:eastAsia="Times New Roman" w:cstheme="minorHAnsi"/>
                <w:color w:val="000000" w:themeColor="dark1"/>
                <w:kern w:val="24"/>
                <w:sz w:val="20"/>
                <w:u w:val="single"/>
              </w:rPr>
            </w:pPr>
            <w:ins w:id="898" w:author="pbx" w:date="2017-12-12T18:04:00Z">
              <w:r w:rsidRPr="00843490">
                <w:rPr>
                  <w:color w:val="1F497D"/>
                  <w:sz w:val="20"/>
                  <w:u w:val="single"/>
                </w:rPr>
                <w:t>document/effectiveTime/originalText</w:t>
              </w:r>
            </w:ins>
          </w:p>
        </w:tc>
        <w:tc>
          <w:tcPr>
            <w:tcW w:w="1170" w:type="dxa"/>
          </w:tcPr>
          <w:p w14:paraId="2DB8948D" w14:textId="77777777" w:rsidR="00A34DEA" w:rsidRPr="00DB2C7C" w:rsidRDefault="00A34DEA" w:rsidP="00A34DEA">
            <w:pPr>
              <w:jc w:val="center"/>
              <w:rPr>
                <w:ins w:id="899" w:author="pbx" w:date="2017-12-12T18:04:00Z"/>
                <w:rFonts w:eastAsia="Times New Roman" w:cstheme="minorHAnsi"/>
                <w:bCs/>
                <w:color w:val="FF0000"/>
                <w:kern w:val="24"/>
                <w:sz w:val="20"/>
                <w:u w:val="single"/>
              </w:rPr>
            </w:pPr>
            <w:ins w:id="900" w:author="pbx" w:date="2017-12-12T18:04:00Z">
              <w:r w:rsidRPr="00DB2C7C">
                <w:rPr>
                  <w:rFonts w:eastAsia="Times New Roman" w:cstheme="minorHAnsi"/>
                  <w:bCs/>
                  <w:color w:val="FF0000"/>
                  <w:kern w:val="24"/>
                  <w:sz w:val="20"/>
                  <w:u w:val="single"/>
                </w:rPr>
                <w:t>20130101</w:t>
              </w:r>
            </w:ins>
          </w:p>
        </w:tc>
        <w:tc>
          <w:tcPr>
            <w:tcW w:w="1170" w:type="dxa"/>
          </w:tcPr>
          <w:p w14:paraId="1D27BB78" w14:textId="77777777" w:rsidR="00A34DEA" w:rsidRDefault="00A34DEA" w:rsidP="00524EEE">
            <w:pPr>
              <w:jc w:val="center"/>
              <w:rPr>
                <w:ins w:id="901" w:author="pbx" w:date="2017-12-12T18:04:00Z"/>
              </w:rPr>
            </w:pPr>
            <w:ins w:id="902" w:author="pbx" w:date="2017-12-12T18:04:00Z">
              <w:r w:rsidRPr="006477BC">
                <w:rPr>
                  <w:rFonts w:eastAsia="Times New Roman" w:cstheme="minorHAnsi"/>
                  <w:bCs/>
                  <w:kern w:val="24"/>
                  <w:sz w:val="20"/>
                </w:rPr>
                <w:t>20130101</w:t>
              </w:r>
            </w:ins>
          </w:p>
        </w:tc>
        <w:tc>
          <w:tcPr>
            <w:tcW w:w="1170" w:type="dxa"/>
          </w:tcPr>
          <w:p w14:paraId="184FA0B2" w14:textId="77777777" w:rsidR="00A34DEA" w:rsidRDefault="00A34DEA" w:rsidP="00524EEE">
            <w:pPr>
              <w:jc w:val="center"/>
              <w:rPr>
                <w:ins w:id="903" w:author="pbx" w:date="2017-12-12T18:04:00Z"/>
              </w:rPr>
            </w:pPr>
            <w:ins w:id="904" w:author="pbx" w:date="2017-12-12T18:04:00Z">
              <w:r w:rsidRPr="006477BC">
                <w:rPr>
                  <w:rFonts w:eastAsia="Times New Roman" w:cstheme="minorHAnsi"/>
                  <w:bCs/>
                  <w:kern w:val="24"/>
                  <w:sz w:val="20"/>
                </w:rPr>
                <w:t>20130101</w:t>
              </w:r>
            </w:ins>
          </w:p>
        </w:tc>
        <w:tc>
          <w:tcPr>
            <w:tcW w:w="1170" w:type="dxa"/>
          </w:tcPr>
          <w:p w14:paraId="41D485AF" w14:textId="77777777" w:rsidR="00A34DEA" w:rsidRDefault="00A34DEA" w:rsidP="00524EEE">
            <w:pPr>
              <w:jc w:val="center"/>
              <w:rPr>
                <w:ins w:id="905" w:author="pbx" w:date="2017-12-12T18:04:00Z"/>
              </w:rPr>
            </w:pPr>
            <w:ins w:id="906" w:author="pbx" w:date="2017-12-12T18:04:00Z">
              <w:r w:rsidRPr="006477BC">
                <w:rPr>
                  <w:rFonts w:eastAsia="Times New Roman" w:cstheme="minorHAnsi"/>
                  <w:bCs/>
                  <w:kern w:val="24"/>
                  <w:sz w:val="20"/>
                </w:rPr>
                <w:t>20130101</w:t>
              </w:r>
            </w:ins>
          </w:p>
        </w:tc>
        <w:tc>
          <w:tcPr>
            <w:tcW w:w="1170" w:type="dxa"/>
          </w:tcPr>
          <w:p w14:paraId="11196D2F" w14:textId="77777777" w:rsidR="00A34DEA" w:rsidRDefault="00A34DEA" w:rsidP="00524EEE">
            <w:pPr>
              <w:jc w:val="center"/>
              <w:rPr>
                <w:ins w:id="907" w:author="pbx" w:date="2017-12-12T18:04:00Z"/>
              </w:rPr>
            </w:pPr>
            <w:ins w:id="908" w:author="pbx" w:date="2017-12-12T18:04:00Z">
              <w:r w:rsidRPr="006477BC">
                <w:rPr>
                  <w:rFonts w:eastAsia="Times New Roman" w:cstheme="minorHAnsi"/>
                  <w:bCs/>
                  <w:kern w:val="24"/>
                  <w:sz w:val="20"/>
                </w:rPr>
                <w:t>20130101</w:t>
              </w:r>
            </w:ins>
          </w:p>
        </w:tc>
      </w:tr>
      <w:tr w:rsidR="00401DAD" w:rsidRPr="00843490" w14:paraId="38A5C00F" w14:textId="77777777" w:rsidTr="005435CF">
        <w:trPr>
          <w:trHeight w:val="20"/>
          <w:ins w:id="909" w:author="pbx" w:date="2017-12-12T18:04:00Z"/>
        </w:trPr>
        <w:tc>
          <w:tcPr>
            <w:tcW w:w="3510" w:type="dxa"/>
          </w:tcPr>
          <w:p w14:paraId="652B0B4E" w14:textId="77777777" w:rsidR="00401DAD" w:rsidRPr="00843490" w:rsidRDefault="00401DAD" w:rsidP="005435CF">
            <w:pPr>
              <w:numPr>
                <w:ilvl w:val="0"/>
                <w:numId w:val="41"/>
              </w:numPr>
              <w:tabs>
                <w:tab w:val="clear" w:pos="376"/>
              </w:tabs>
              <w:ind w:left="360" w:hanging="270"/>
              <w:contextualSpacing/>
              <w:rPr>
                <w:ins w:id="910" w:author="pbx" w:date="2017-12-12T18:04:00Z"/>
                <w:rFonts w:eastAsia="Times New Roman" w:cstheme="minorHAnsi"/>
                <w:sz w:val="20"/>
              </w:rPr>
            </w:pPr>
            <w:ins w:id="911" w:author="pbx" w:date="2017-12-12T18:04:00Z">
              <w:r w:rsidRPr="00843490">
                <w:rPr>
                  <w:rFonts w:eastAsia="Times New Roman" w:cstheme="minorHAnsi"/>
                  <w:color w:val="000000" w:themeColor="dark1"/>
                  <w:kern w:val="24"/>
                  <w:sz w:val="20"/>
                </w:rPr>
                <w:t>Date of Revision</w:t>
              </w:r>
            </w:ins>
          </w:p>
          <w:p w14:paraId="3F5DA965" w14:textId="77777777" w:rsidR="00401DAD" w:rsidRPr="00843490" w:rsidRDefault="00401DAD" w:rsidP="005435CF">
            <w:pPr>
              <w:ind w:left="90"/>
              <w:contextualSpacing/>
              <w:rPr>
                <w:ins w:id="912" w:author="pbx" w:date="2017-12-12T18:04:00Z"/>
                <w:rFonts w:eastAsia="Times New Roman" w:cstheme="minorHAnsi"/>
                <w:sz w:val="20"/>
              </w:rPr>
            </w:pPr>
            <w:ins w:id="913" w:author="pbx" w:date="2017-12-12T18:04:00Z">
              <w:r w:rsidRPr="00843490">
                <w:rPr>
                  <w:color w:val="1F497D"/>
                  <w:sz w:val="20"/>
                  <w:u w:val="single"/>
                </w:rPr>
                <w:t>document/effectiveTime@value</w:t>
              </w:r>
            </w:ins>
          </w:p>
        </w:tc>
        <w:tc>
          <w:tcPr>
            <w:tcW w:w="1170" w:type="dxa"/>
          </w:tcPr>
          <w:p w14:paraId="07385D6A" w14:textId="77777777" w:rsidR="00401DAD" w:rsidRPr="00DB2C7C" w:rsidRDefault="00401DAD" w:rsidP="00A34DEA">
            <w:pPr>
              <w:jc w:val="center"/>
              <w:rPr>
                <w:ins w:id="914" w:author="pbx" w:date="2017-12-12T18:04:00Z"/>
                <w:rFonts w:eastAsia="Times New Roman" w:cstheme="minorHAnsi"/>
                <w:bCs/>
                <w:color w:val="FF0000"/>
                <w:kern w:val="24"/>
                <w:sz w:val="20"/>
                <w:u w:val="single"/>
              </w:rPr>
            </w:pPr>
            <w:ins w:id="915" w:author="pbx" w:date="2017-12-12T18:04:00Z">
              <w:r w:rsidRPr="00DB2C7C">
                <w:rPr>
                  <w:rFonts w:eastAsia="Times New Roman" w:cstheme="minorHAnsi"/>
                  <w:bCs/>
                  <w:color w:val="FF0000"/>
                  <w:kern w:val="24"/>
                  <w:sz w:val="20"/>
                  <w:u w:val="single"/>
                </w:rPr>
                <w:t>20130101</w:t>
              </w:r>
            </w:ins>
          </w:p>
        </w:tc>
        <w:tc>
          <w:tcPr>
            <w:tcW w:w="1170" w:type="dxa"/>
          </w:tcPr>
          <w:p w14:paraId="18645732" w14:textId="77777777" w:rsidR="00401DAD" w:rsidRPr="00DB2C7C" w:rsidRDefault="00401DAD" w:rsidP="00A34DEA">
            <w:pPr>
              <w:jc w:val="center"/>
              <w:rPr>
                <w:ins w:id="916" w:author="pbx" w:date="2017-12-12T18:04:00Z"/>
                <w:rFonts w:eastAsia="Times New Roman" w:cstheme="minorHAnsi"/>
                <w:bCs/>
                <w:color w:val="FF0000"/>
                <w:kern w:val="24"/>
                <w:sz w:val="20"/>
                <w:u w:val="single"/>
              </w:rPr>
            </w:pPr>
            <w:ins w:id="917" w:author="pbx" w:date="2017-12-12T18:04:00Z">
              <w:r w:rsidRPr="00DB2C7C">
                <w:rPr>
                  <w:rFonts w:eastAsia="Times New Roman" w:cstheme="minorHAnsi"/>
                  <w:bCs/>
                  <w:color w:val="FF0000"/>
                  <w:kern w:val="24"/>
                  <w:sz w:val="20"/>
                  <w:u w:val="single"/>
                </w:rPr>
                <w:t>20140101</w:t>
              </w:r>
            </w:ins>
          </w:p>
        </w:tc>
        <w:tc>
          <w:tcPr>
            <w:tcW w:w="1170" w:type="dxa"/>
          </w:tcPr>
          <w:p w14:paraId="5C71C8AB" w14:textId="77777777" w:rsidR="00401DAD" w:rsidRPr="00DB2C7C" w:rsidRDefault="00401DAD" w:rsidP="00A34DEA">
            <w:pPr>
              <w:jc w:val="center"/>
              <w:rPr>
                <w:ins w:id="918" w:author="pbx" w:date="2017-12-12T18:04:00Z"/>
                <w:rFonts w:eastAsia="Times New Roman" w:cstheme="minorHAnsi"/>
                <w:bCs/>
                <w:color w:val="FF0000"/>
                <w:kern w:val="24"/>
                <w:sz w:val="20"/>
                <w:u w:val="single"/>
              </w:rPr>
            </w:pPr>
            <w:ins w:id="919" w:author="pbx" w:date="2017-12-12T18:04:00Z">
              <w:r w:rsidRPr="00DB2C7C">
                <w:rPr>
                  <w:rFonts w:eastAsia="Times New Roman" w:cstheme="minorHAnsi"/>
                  <w:bCs/>
                  <w:color w:val="FF0000"/>
                  <w:kern w:val="24"/>
                  <w:sz w:val="20"/>
                  <w:u w:val="single"/>
                </w:rPr>
                <w:t>20150101</w:t>
              </w:r>
            </w:ins>
          </w:p>
        </w:tc>
        <w:tc>
          <w:tcPr>
            <w:tcW w:w="1170" w:type="dxa"/>
          </w:tcPr>
          <w:p w14:paraId="142C281B" w14:textId="77777777" w:rsidR="00401DAD" w:rsidRPr="00DB2C7C" w:rsidRDefault="00401DAD" w:rsidP="00A34DEA">
            <w:pPr>
              <w:jc w:val="center"/>
              <w:rPr>
                <w:ins w:id="920" w:author="pbx" w:date="2017-12-12T18:04:00Z"/>
                <w:rFonts w:eastAsia="Times New Roman" w:cstheme="minorHAnsi"/>
                <w:color w:val="FF0000"/>
                <w:sz w:val="20"/>
                <w:u w:val="single"/>
              </w:rPr>
            </w:pPr>
            <w:ins w:id="921" w:author="pbx" w:date="2017-12-12T18:04:00Z">
              <w:r w:rsidRPr="00DB2C7C">
                <w:rPr>
                  <w:rFonts w:eastAsia="Times New Roman" w:cstheme="minorHAnsi"/>
                  <w:color w:val="FF0000"/>
                  <w:sz w:val="20"/>
                  <w:u w:val="single"/>
                </w:rPr>
                <w:t>20160101</w:t>
              </w:r>
            </w:ins>
          </w:p>
        </w:tc>
        <w:tc>
          <w:tcPr>
            <w:tcW w:w="1170" w:type="dxa"/>
          </w:tcPr>
          <w:p w14:paraId="7D0B616E" w14:textId="77777777" w:rsidR="00401DAD" w:rsidRPr="00DB2C7C" w:rsidRDefault="00401DAD" w:rsidP="00524EEE">
            <w:pPr>
              <w:jc w:val="center"/>
              <w:rPr>
                <w:ins w:id="922" w:author="pbx" w:date="2017-12-12T18:04:00Z"/>
                <w:rFonts w:eastAsia="Times New Roman" w:cstheme="minorHAnsi"/>
                <w:bCs/>
                <w:color w:val="FF0000"/>
                <w:kern w:val="24"/>
                <w:sz w:val="20"/>
                <w:u w:val="single"/>
              </w:rPr>
            </w:pPr>
            <w:ins w:id="923" w:author="pbx" w:date="2017-12-12T18:04:00Z">
              <w:r w:rsidRPr="00DB2C7C">
                <w:rPr>
                  <w:rFonts w:eastAsia="Times New Roman" w:cstheme="minorHAnsi"/>
                  <w:bCs/>
                  <w:color w:val="FF0000"/>
                  <w:kern w:val="24"/>
                  <w:sz w:val="20"/>
                  <w:u w:val="single"/>
                </w:rPr>
                <w:t>201</w:t>
              </w:r>
              <w:r w:rsidR="00524EEE" w:rsidRPr="00DB2C7C">
                <w:rPr>
                  <w:rFonts w:eastAsia="Times New Roman" w:cstheme="minorHAnsi"/>
                  <w:bCs/>
                  <w:color w:val="FF0000"/>
                  <w:kern w:val="24"/>
                  <w:sz w:val="20"/>
                  <w:u w:val="single"/>
                </w:rPr>
                <w:t>7</w:t>
              </w:r>
              <w:r w:rsidRPr="00DB2C7C">
                <w:rPr>
                  <w:rFonts w:eastAsia="Times New Roman" w:cstheme="minorHAnsi"/>
                  <w:bCs/>
                  <w:color w:val="FF0000"/>
                  <w:kern w:val="24"/>
                  <w:sz w:val="20"/>
                  <w:u w:val="single"/>
                </w:rPr>
                <w:t>0201</w:t>
              </w:r>
            </w:ins>
          </w:p>
        </w:tc>
      </w:tr>
      <w:tr w:rsidR="00401DAD" w:rsidRPr="00843490" w14:paraId="66A30FB8" w14:textId="77777777" w:rsidTr="005435CF">
        <w:trPr>
          <w:trHeight w:val="20"/>
          <w:ins w:id="924" w:author="pbx" w:date="2017-12-12T18:04:00Z"/>
        </w:trPr>
        <w:tc>
          <w:tcPr>
            <w:tcW w:w="3510" w:type="dxa"/>
          </w:tcPr>
          <w:p w14:paraId="49C5C61B" w14:textId="77777777" w:rsidR="00401DAD" w:rsidRDefault="00401DAD" w:rsidP="005435CF">
            <w:pPr>
              <w:numPr>
                <w:ilvl w:val="0"/>
                <w:numId w:val="41"/>
              </w:numPr>
              <w:tabs>
                <w:tab w:val="clear" w:pos="376"/>
              </w:tabs>
              <w:ind w:left="360" w:hanging="270"/>
              <w:contextualSpacing/>
              <w:rPr>
                <w:ins w:id="925" w:author="pbx" w:date="2017-12-12T18:04:00Z"/>
                <w:rFonts w:eastAsia="Times New Roman" w:cstheme="minorHAnsi"/>
                <w:color w:val="000000" w:themeColor="dark1"/>
                <w:kern w:val="24"/>
                <w:sz w:val="20"/>
              </w:rPr>
            </w:pPr>
            <w:ins w:id="926" w:author="pbx" w:date="2017-12-12T18:04:00Z">
              <w:r w:rsidRPr="00843490">
                <w:rPr>
                  <w:rFonts w:eastAsia="Times New Roman" w:cstheme="minorHAnsi"/>
                  <w:color w:val="000000" w:themeColor="dark1"/>
                  <w:kern w:val="24"/>
                  <w:sz w:val="20"/>
                </w:rPr>
                <w:t>Submission Type</w:t>
              </w:r>
            </w:ins>
          </w:p>
          <w:p w14:paraId="434DDEAA" w14:textId="77777777" w:rsidR="00F92F7C" w:rsidRPr="00F92F7C" w:rsidRDefault="00F92F7C" w:rsidP="00F92F7C">
            <w:pPr>
              <w:shd w:val="clear" w:color="auto" w:fill="FFFFFF"/>
              <w:autoSpaceDE w:val="0"/>
              <w:autoSpaceDN w:val="0"/>
              <w:adjustRightInd w:val="0"/>
              <w:ind w:left="90"/>
              <w:rPr>
                <w:ins w:id="927" w:author="pbx" w:date="2017-12-12T18:04:00Z"/>
                <w:rFonts w:eastAsia="Times New Roman" w:cstheme="minorHAnsi"/>
                <w:color w:val="000000" w:themeColor="dark1"/>
                <w:kern w:val="24"/>
                <w:sz w:val="20"/>
              </w:rPr>
            </w:pPr>
            <w:ins w:id="928" w:author="pbx" w:date="2017-12-12T18:04:00Z">
              <w:r>
                <w:rPr>
                  <w:rFonts w:eastAsia="Times New Roman" w:cstheme="minorHAnsi"/>
                  <w:color w:val="000000" w:themeColor="dark1"/>
                  <w:kern w:val="24"/>
                  <w:sz w:val="20"/>
                </w:rPr>
                <w:t>e</w:t>
              </w:r>
              <w:r w:rsidRPr="00F92F7C">
                <w:rPr>
                  <w:rFonts w:eastAsia="Times New Roman" w:cstheme="minorHAnsi"/>
                  <w:color w:val="000000" w:themeColor="dark1"/>
                  <w:kern w:val="24"/>
                  <w:sz w:val="20"/>
                </w:rPr>
                <w:t xml:space="preserve">xtension </w:t>
              </w:r>
              <w:r>
                <w:rPr>
                  <w:rFonts w:eastAsia="Times New Roman" w:cstheme="minorHAnsi"/>
                  <w:color w:val="000000" w:themeColor="dark1"/>
                  <w:kern w:val="24"/>
                  <w:sz w:val="20"/>
                </w:rPr>
                <w:t xml:space="preserve">value </w:t>
              </w:r>
              <w:r w:rsidRPr="00F92F7C">
                <w:rPr>
                  <w:rFonts w:eastAsia="Times New Roman" w:cstheme="minorHAnsi"/>
                  <w:color w:val="000000" w:themeColor="dark1"/>
                  <w:kern w:val="24"/>
                  <w:sz w:val="20"/>
                </w:rPr>
                <w:t>with name-eng</w:t>
              </w:r>
              <w:r>
                <w:rPr>
                  <w:rFonts w:eastAsia="Times New Roman" w:cstheme="minorHAnsi"/>
                  <w:color w:val="000000" w:themeColor="dark1"/>
                  <w:kern w:val="24"/>
                  <w:sz w:val="20"/>
                </w:rPr>
                <w:t xml:space="preserve"> i</w:t>
              </w:r>
              <w:r w:rsidRPr="00F92F7C">
                <w:rPr>
                  <w:rFonts w:eastAsia="Times New Roman" w:cstheme="minorHAnsi"/>
                  <w:color w:val="000000" w:themeColor="dark1"/>
                  <w:kern w:val="24"/>
                  <w:sz w:val="20"/>
                </w:rPr>
                <w:t>n ()</w:t>
              </w:r>
            </w:ins>
          </w:p>
          <w:p w14:paraId="1D63E5F8" w14:textId="77777777" w:rsidR="00401DAD" w:rsidRPr="00843490" w:rsidRDefault="00401DAD" w:rsidP="005435CF">
            <w:pPr>
              <w:shd w:val="clear" w:color="auto" w:fill="FFFFFF"/>
              <w:rPr>
                <w:ins w:id="929" w:author="pbx" w:date="2017-12-12T18:04:00Z"/>
                <w:color w:val="1F497D"/>
                <w:sz w:val="20"/>
                <w:u w:val="single"/>
              </w:rPr>
            </w:pPr>
            <w:ins w:id="930" w:author="pbx" w:date="2017-12-12T18:04:00Z">
              <w:r w:rsidRPr="00843490">
                <w:rPr>
                  <w:color w:val="1F497D"/>
                  <w:sz w:val="20"/>
                  <w:u w:val="single"/>
                </w:rPr>
                <w:t>templateId extension="???" root="2.16.840.1.113883.2.20.6.11" where ??? is the term from the CV.</w:t>
              </w:r>
            </w:ins>
          </w:p>
        </w:tc>
        <w:tc>
          <w:tcPr>
            <w:tcW w:w="1170" w:type="dxa"/>
          </w:tcPr>
          <w:p w14:paraId="1C7A1624" w14:textId="77777777" w:rsidR="00401DAD" w:rsidRPr="00DB2C7C" w:rsidRDefault="00385FA0" w:rsidP="005435CF">
            <w:pPr>
              <w:jc w:val="center"/>
              <w:rPr>
                <w:ins w:id="931" w:author="pbx" w:date="2017-12-12T18:04:00Z"/>
                <w:rFonts w:eastAsia="Times New Roman" w:cstheme="minorHAnsi"/>
                <w:bCs/>
                <w:color w:val="FF0000"/>
                <w:kern w:val="24"/>
                <w:sz w:val="20"/>
                <w:u w:val="single"/>
              </w:rPr>
            </w:pPr>
            <w:ins w:id="932" w:author="pbx" w:date="2017-12-12T18:04:00Z">
              <w:r w:rsidRPr="00DB2C7C">
                <w:rPr>
                  <w:rFonts w:eastAsia="Times New Roman" w:cstheme="minorHAnsi"/>
                  <w:bCs/>
                  <w:color w:val="FF0000"/>
                  <w:kern w:val="24"/>
                  <w:sz w:val="20"/>
                  <w:u w:val="single"/>
                </w:rPr>
                <w:t>308</w:t>
              </w:r>
              <w:r w:rsidR="00B7374B">
                <w:rPr>
                  <w:rFonts w:eastAsia="Times New Roman" w:cstheme="minorHAnsi"/>
                  <w:bCs/>
                  <w:color w:val="FF0000"/>
                  <w:kern w:val="24"/>
                  <w:sz w:val="20"/>
                  <w:u w:val="single"/>
                </w:rPr>
                <w:t xml:space="preserve"> (NDS)</w:t>
              </w:r>
            </w:ins>
          </w:p>
        </w:tc>
        <w:tc>
          <w:tcPr>
            <w:tcW w:w="1170" w:type="dxa"/>
          </w:tcPr>
          <w:p w14:paraId="12B01BA7" w14:textId="77777777" w:rsidR="00401DAD" w:rsidRPr="00DB2C7C" w:rsidRDefault="00385FA0" w:rsidP="005435CF">
            <w:pPr>
              <w:jc w:val="center"/>
              <w:rPr>
                <w:ins w:id="933" w:author="pbx" w:date="2017-12-12T18:04:00Z"/>
                <w:rFonts w:eastAsia="Times New Roman" w:cstheme="minorHAnsi"/>
                <w:sz w:val="20"/>
                <w:u w:val="single"/>
              </w:rPr>
            </w:pPr>
            <w:ins w:id="934" w:author="pbx" w:date="2017-12-12T18:04:00Z">
              <w:r w:rsidRPr="00DB2C7C">
                <w:rPr>
                  <w:rFonts w:eastAsia="Times New Roman" w:cstheme="minorHAnsi"/>
                  <w:bCs/>
                  <w:color w:val="FF0000"/>
                  <w:kern w:val="24"/>
                  <w:sz w:val="20"/>
                  <w:u w:val="single"/>
                </w:rPr>
                <w:t>314</w:t>
              </w:r>
              <w:r w:rsidR="00B7374B">
                <w:rPr>
                  <w:rFonts w:eastAsia="Times New Roman" w:cstheme="minorHAnsi"/>
                  <w:bCs/>
                  <w:color w:val="FF0000"/>
                  <w:kern w:val="24"/>
                  <w:sz w:val="20"/>
                  <w:u w:val="single"/>
                </w:rPr>
                <w:t xml:space="preserve"> (SNDS)</w:t>
              </w:r>
            </w:ins>
          </w:p>
        </w:tc>
        <w:tc>
          <w:tcPr>
            <w:tcW w:w="1170" w:type="dxa"/>
          </w:tcPr>
          <w:p w14:paraId="09218E78" w14:textId="77777777" w:rsidR="00401DAD" w:rsidRPr="00DB2C7C" w:rsidRDefault="00F92F7C" w:rsidP="005435CF">
            <w:pPr>
              <w:jc w:val="center"/>
              <w:rPr>
                <w:ins w:id="935" w:author="pbx" w:date="2017-12-12T18:04:00Z"/>
                <w:rFonts w:eastAsia="Times New Roman" w:cstheme="minorHAnsi"/>
                <w:sz w:val="20"/>
                <w:u w:val="single"/>
              </w:rPr>
            </w:pPr>
            <w:ins w:id="936" w:author="pbx" w:date="2017-12-12T18:04:00Z">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ins>
          </w:p>
        </w:tc>
        <w:tc>
          <w:tcPr>
            <w:tcW w:w="1170" w:type="dxa"/>
          </w:tcPr>
          <w:p w14:paraId="676338EE" w14:textId="77777777" w:rsidR="00401DAD" w:rsidRPr="00DB2C7C" w:rsidRDefault="00385FA0" w:rsidP="005435CF">
            <w:pPr>
              <w:jc w:val="center"/>
              <w:rPr>
                <w:ins w:id="937" w:author="pbx" w:date="2017-12-12T18:04:00Z"/>
                <w:rFonts w:eastAsia="Times New Roman" w:cstheme="minorHAnsi"/>
                <w:sz w:val="20"/>
                <w:u w:val="single"/>
              </w:rPr>
            </w:pPr>
            <w:ins w:id="938" w:author="pbx" w:date="2017-12-12T18:04:00Z">
              <w:r w:rsidRPr="00DB2C7C">
                <w:rPr>
                  <w:rFonts w:eastAsia="Times New Roman" w:cstheme="minorHAnsi"/>
                  <w:color w:val="FF0000"/>
                  <w:sz w:val="20"/>
                  <w:u w:val="single"/>
                </w:rPr>
                <w:t>306</w:t>
              </w:r>
              <w:r w:rsidR="00F92F7C">
                <w:rPr>
                  <w:rFonts w:eastAsia="Times New Roman" w:cstheme="minorHAnsi"/>
                  <w:color w:val="FF0000"/>
                  <w:sz w:val="20"/>
                  <w:u w:val="single"/>
                </w:rPr>
                <w:t xml:space="preserve"> (Level III </w:t>
              </w:r>
              <w:r w:rsidR="00F92F7C" w:rsidRPr="00F92F7C">
                <w:rPr>
                  <w:rFonts w:eastAsia="Times New Roman" w:cstheme="minorHAnsi"/>
                  <w:color w:val="FF0000"/>
                  <w:sz w:val="20"/>
                  <w:u w:val="single"/>
                </w:rPr>
                <w:t>Changes</w:t>
              </w:r>
              <w:r w:rsidR="00F92F7C">
                <w:rPr>
                  <w:rFonts w:eastAsia="Times New Roman" w:cstheme="minorHAnsi"/>
                  <w:color w:val="FF0000"/>
                  <w:sz w:val="20"/>
                  <w:u w:val="single"/>
                </w:rPr>
                <w:t>)</w:t>
              </w:r>
            </w:ins>
          </w:p>
        </w:tc>
        <w:tc>
          <w:tcPr>
            <w:tcW w:w="1170" w:type="dxa"/>
          </w:tcPr>
          <w:p w14:paraId="648BEA29" w14:textId="77777777" w:rsidR="00401DAD" w:rsidRPr="00DB2C7C" w:rsidRDefault="00F92F7C" w:rsidP="005435CF">
            <w:pPr>
              <w:jc w:val="center"/>
              <w:rPr>
                <w:ins w:id="939" w:author="pbx" w:date="2017-12-12T18:04:00Z"/>
                <w:rFonts w:eastAsia="Times New Roman" w:cstheme="minorHAnsi"/>
                <w:sz w:val="20"/>
                <w:u w:val="single"/>
              </w:rPr>
            </w:pPr>
            <w:ins w:id="940" w:author="pbx" w:date="2017-12-12T18:04:00Z">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ins>
          </w:p>
        </w:tc>
      </w:tr>
      <w:tr w:rsidR="00401DAD" w:rsidRPr="00843490" w14:paraId="30C85973" w14:textId="77777777" w:rsidTr="005435CF">
        <w:trPr>
          <w:trHeight w:val="20"/>
          <w:ins w:id="941" w:author="pbx" w:date="2017-12-12T18:04:00Z"/>
        </w:trPr>
        <w:tc>
          <w:tcPr>
            <w:tcW w:w="3510" w:type="dxa"/>
          </w:tcPr>
          <w:p w14:paraId="189EE41B" w14:textId="77777777" w:rsidR="00401DAD" w:rsidRPr="00843490" w:rsidRDefault="00401DAD" w:rsidP="005435CF">
            <w:pPr>
              <w:rPr>
                <w:ins w:id="942" w:author="pbx" w:date="2017-12-12T18:04:00Z"/>
                <w:rFonts w:eastAsia="Times New Roman" w:cstheme="minorHAnsi"/>
                <w:b/>
                <w:color w:val="000000" w:themeColor="dark1"/>
                <w:kern w:val="24"/>
                <w:sz w:val="20"/>
              </w:rPr>
            </w:pPr>
            <w:ins w:id="943" w:author="pbx" w:date="2017-12-12T18:04:00Z">
              <w:r w:rsidRPr="00843490">
                <w:rPr>
                  <w:rFonts w:eastAsia="Times New Roman" w:cstheme="minorHAnsi"/>
                  <w:b/>
                  <w:color w:val="000000" w:themeColor="dark1"/>
                  <w:kern w:val="24"/>
                  <w:sz w:val="20"/>
                </w:rPr>
                <w:t>Product Root</w:t>
              </w:r>
            </w:ins>
          </w:p>
        </w:tc>
        <w:tc>
          <w:tcPr>
            <w:tcW w:w="1170" w:type="dxa"/>
          </w:tcPr>
          <w:p w14:paraId="22A1A69E" w14:textId="77777777" w:rsidR="00401DAD" w:rsidRPr="00DB2C7C" w:rsidRDefault="00401DAD" w:rsidP="004157EF">
            <w:pPr>
              <w:jc w:val="center"/>
              <w:rPr>
                <w:ins w:id="944" w:author="pbx" w:date="2017-12-12T18:04:00Z"/>
                <w:rFonts w:eastAsia="Times New Roman" w:cstheme="minorHAnsi"/>
                <w:bCs/>
                <w:color w:val="FF0000"/>
                <w:kern w:val="24"/>
                <w:sz w:val="20"/>
                <w:u w:val="single"/>
              </w:rPr>
            </w:pPr>
          </w:p>
        </w:tc>
        <w:tc>
          <w:tcPr>
            <w:tcW w:w="1170" w:type="dxa"/>
          </w:tcPr>
          <w:p w14:paraId="2E81C7D4" w14:textId="77777777" w:rsidR="00401DAD" w:rsidRPr="00843490" w:rsidRDefault="00401DAD" w:rsidP="005435CF">
            <w:pPr>
              <w:jc w:val="center"/>
              <w:rPr>
                <w:ins w:id="945" w:author="pbx" w:date="2017-12-12T18:04:00Z"/>
                <w:rFonts w:eastAsia="Times New Roman" w:cstheme="minorHAnsi"/>
                <w:bCs/>
                <w:kern w:val="24"/>
                <w:sz w:val="20"/>
              </w:rPr>
            </w:pPr>
          </w:p>
        </w:tc>
        <w:tc>
          <w:tcPr>
            <w:tcW w:w="1170" w:type="dxa"/>
          </w:tcPr>
          <w:p w14:paraId="43DBCDFB" w14:textId="77777777" w:rsidR="00401DAD" w:rsidRPr="00843490" w:rsidRDefault="00401DAD" w:rsidP="005435CF">
            <w:pPr>
              <w:jc w:val="center"/>
              <w:rPr>
                <w:ins w:id="946" w:author="pbx" w:date="2017-12-12T18:04:00Z"/>
                <w:rFonts w:eastAsia="Times New Roman" w:cstheme="minorHAnsi"/>
                <w:bCs/>
                <w:kern w:val="24"/>
                <w:sz w:val="20"/>
              </w:rPr>
            </w:pPr>
          </w:p>
        </w:tc>
        <w:tc>
          <w:tcPr>
            <w:tcW w:w="1170" w:type="dxa"/>
          </w:tcPr>
          <w:p w14:paraId="6279F856" w14:textId="77777777" w:rsidR="00401DAD" w:rsidRPr="00843490" w:rsidRDefault="00401DAD" w:rsidP="005435CF">
            <w:pPr>
              <w:jc w:val="center"/>
              <w:rPr>
                <w:ins w:id="947" w:author="pbx" w:date="2017-12-12T18:04:00Z"/>
                <w:rFonts w:eastAsia="Times New Roman" w:cstheme="minorHAnsi"/>
                <w:color w:val="FF0000"/>
                <w:sz w:val="20"/>
              </w:rPr>
            </w:pPr>
          </w:p>
        </w:tc>
        <w:tc>
          <w:tcPr>
            <w:tcW w:w="1170" w:type="dxa"/>
          </w:tcPr>
          <w:p w14:paraId="7C38F97E" w14:textId="77777777" w:rsidR="00401DAD" w:rsidRPr="00843490" w:rsidRDefault="00401DAD" w:rsidP="005435CF">
            <w:pPr>
              <w:jc w:val="center"/>
              <w:rPr>
                <w:ins w:id="948" w:author="pbx" w:date="2017-12-12T18:04:00Z"/>
                <w:rFonts w:eastAsia="Times New Roman" w:cstheme="minorHAnsi"/>
                <w:bCs/>
                <w:color w:val="FF0000"/>
                <w:kern w:val="24"/>
                <w:sz w:val="20"/>
              </w:rPr>
            </w:pPr>
          </w:p>
        </w:tc>
      </w:tr>
      <w:tr w:rsidR="00A34DEA" w:rsidRPr="00843490" w14:paraId="4C50070E" w14:textId="77777777" w:rsidTr="005435CF">
        <w:trPr>
          <w:trHeight w:val="20"/>
          <w:ins w:id="949" w:author="pbx" w:date="2017-12-12T18:04:00Z"/>
        </w:trPr>
        <w:tc>
          <w:tcPr>
            <w:tcW w:w="3510" w:type="dxa"/>
          </w:tcPr>
          <w:p w14:paraId="111C623A" w14:textId="77777777" w:rsidR="00A34DEA" w:rsidRPr="00843490" w:rsidRDefault="00A34DEA" w:rsidP="005435CF">
            <w:pPr>
              <w:numPr>
                <w:ilvl w:val="0"/>
                <w:numId w:val="41"/>
              </w:numPr>
              <w:tabs>
                <w:tab w:val="clear" w:pos="376"/>
              </w:tabs>
              <w:ind w:left="360" w:hanging="270"/>
              <w:contextualSpacing/>
              <w:rPr>
                <w:ins w:id="950" w:author="pbx" w:date="2017-12-12T18:04:00Z"/>
                <w:rFonts w:eastAsia="Times New Roman" w:cstheme="minorHAnsi"/>
                <w:color w:val="000000" w:themeColor="dark1"/>
                <w:kern w:val="24"/>
                <w:sz w:val="20"/>
              </w:rPr>
            </w:pPr>
            <w:ins w:id="951" w:author="pbx" w:date="2017-12-12T18:04:00Z">
              <w:r w:rsidRPr="00843490">
                <w:rPr>
                  <w:rFonts w:eastAsia="Times New Roman" w:cstheme="minorHAnsi"/>
                  <w:color w:val="000000" w:themeColor="dark1"/>
                  <w:kern w:val="24"/>
                  <w:sz w:val="20"/>
                </w:rPr>
                <w:t>Date of Initial Approval</w:t>
              </w:r>
            </w:ins>
          </w:p>
          <w:p w14:paraId="08F10F8F" w14:textId="77777777" w:rsidR="00A34DEA" w:rsidRPr="00843490" w:rsidRDefault="00A34DEA" w:rsidP="005435CF">
            <w:pPr>
              <w:rPr>
                <w:ins w:id="952" w:author="pbx" w:date="2017-12-12T18:04:00Z"/>
                <w:rFonts w:eastAsia="Times New Roman" w:cstheme="minorHAnsi"/>
                <w:b/>
                <w:color w:val="000000" w:themeColor="dark1"/>
                <w:kern w:val="24"/>
                <w:sz w:val="20"/>
              </w:rPr>
            </w:pPr>
            <w:ins w:id="953" w:author="pbx" w:date="2017-12-12T18:04:00Z">
              <w:r w:rsidRPr="00843490">
                <w:rPr>
                  <w:color w:val="1F497D"/>
                  <w:sz w:val="20"/>
                </w:rPr>
                <w:t>component/section[@code = ‘48780-1’]/effectiveTime/low@value</w:t>
              </w:r>
            </w:ins>
          </w:p>
        </w:tc>
        <w:tc>
          <w:tcPr>
            <w:tcW w:w="1170" w:type="dxa"/>
          </w:tcPr>
          <w:p w14:paraId="22EE952D" w14:textId="77777777" w:rsidR="00A34DEA" w:rsidRPr="00DB2C7C" w:rsidRDefault="00A34DEA" w:rsidP="00524EEE">
            <w:pPr>
              <w:jc w:val="center"/>
              <w:rPr>
                <w:ins w:id="954" w:author="pbx" w:date="2017-12-12T18:04:00Z"/>
                <w:rFonts w:eastAsia="Times New Roman" w:cstheme="minorHAnsi"/>
                <w:bCs/>
                <w:color w:val="FF0000"/>
                <w:kern w:val="24"/>
                <w:sz w:val="20"/>
                <w:u w:val="single"/>
              </w:rPr>
            </w:pPr>
            <w:ins w:id="955" w:author="pbx" w:date="2017-12-12T18:04:00Z">
              <w:r w:rsidRPr="00DB2C7C">
                <w:rPr>
                  <w:rFonts w:eastAsia="Times New Roman" w:cstheme="minorHAnsi"/>
                  <w:bCs/>
                  <w:color w:val="FF0000"/>
                  <w:kern w:val="24"/>
                  <w:sz w:val="20"/>
                  <w:u w:val="single"/>
                </w:rPr>
                <w:t>20130101</w:t>
              </w:r>
            </w:ins>
          </w:p>
        </w:tc>
        <w:tc>
          <w:tcPr>
            <w:tcW w:w="1170" w:type="dxa"/>
          </w:tcPr>
          <w:p w14:paraId="35DDA9FA" w14:textId="77777777" w:rsidR="00A34DEA" w:rsidRDefault="00A34DEA" w:rsidP="00524EEE">
            <w:pPr>
              <w:jc w:val="center"/>
              <w:rPr>
                <w:ins w:id="956" w:author="pbx" w:date="2017-12-12T18:04:00Z"/>
              </w:rPr>
            </w:pPr>
            <w:ins w:id="957" w:author="pbx" w:date="2017-12-12T18:04:00Z">
              <w:r w:rsidRPr="000B13DF">
                <w:rPr>
                  <w:rFonts w:eastAsia="Times New Roman" w:cstheme="minorHAnsi"/>
                  <w:bCs/>
                  <w:kern w:val="24"/>
                  <w:sz w:val="20"/>
                </w:rPr>
                <w:t>20130101</w:t>
              </w:r>
            </w:ins>
          </w:p>
        </w:tc>
        <w:tc>
          <w:tcPr>
            <w:tcW w:w="1170" w:type="dxa"/>
          </w:tcPr>
          <w:p w14:paraId="13CEB25E" w14:textId="77777777" w:rsidR="00A34DEA" w:rsidRDefault="00A34DEA" w:rsidP="00524EEE">
            <w:pPr>
              <w:jc w:val="center"/>
              <w:rPr>
                <w:ins w:id="958" w:author="pbx" w:date="2017-12-12T18:04:00Z"/>
              </w:rPr>
            </w:pPr>
            <w:ins w:id="959" w:author="pbx" w:date="2017-12-12T18:04:00Z">
              <w:r w:rsidRPr="000B13DF">
                <w:rPr>
                  <w:rFonts w:eastAsia="Times New Roman" w:cstheme="minorHAnsi"/>
                  <w:bCs/>
                  <w:kern w:val="24"/>
                  <w:sz w:val="20"/>
                </w:rPr>
                <w:t>20130101</w:t>
              </w:r>
            </w:ins>
          </w:p>
        </w:tc>
        <w:tc>
          <w:tcPr>
            <w:tcW w:w="1170" w:type="dxa"/>
          </w:tcPr>
          <w:p w14:paraId="7B9D6BC1" w14:textId="77777777" w:rsidR="00A34DEA" w:rsidRDefault="00A34DEA" w:rsidP="00524EEE">
            <w:pPr>
              <w:jc w:val="center"/>
              <w:rPr>
                <w:ins w:id="960" w:author="pbx" w:date="2017-12-12T18:04:00Z"/>
              </w:rPr>
            </w:pPr>
            <w:ins w:id="961" w:author="pbx" w:date="2017-12-12T18:04:00Z">
              <w:r w:rsidRPr="000B13DF">
                <w:rPr>
                  <w:rFonts w:eastAsia="Times New Roman" w:cstheme="minorHAnsi"/>
                  <w:bCs/>
                  <w:kern w:val="24"/>
                  <w:sz w:val="20"/>
                </w:rPr>
                <w:t>20130101</w:t>
              </w:r>
            </w:ins>
          </w:p>
        </w:tc>
        <w:tc>
          <w:tcPr>
            <w:tcW w:w="1170" w:type="dxa"/>
          </w:tcPr>
          <w:p w14:paraId="613BC060" w14:textId="77777777" w:rsidR="00A34DEA" w:rsidRDefault="00A34DEA" w:rsidP="00524EEE">
            <w:pPr>
              <w:jc w:val="center"/>
              <w:rPr>
                <w:ins w:id="962" w:author="pbx" w:date="2017-12-12T18:04:00Z"/>
              </w:rPr>
            </w:pPr>
            <w:ins w:id="963" w:author="pbx" w:date="2017-12-12T18:04:00Z">
              <w:r w:rsidRPr="000B13DF">
                <w:rPr>
                  <w:rFonts w:eastAsia="Times New Roman" w:cstheme="minorHAnsi"/>
                  <w:bCs/>
                  <w:kern w:val="24"/>
                  <w:sz w:val="20"/>
                </w:rPr>
                <w:t>20130101</w:t>
              </w:r>
            </w:ins>
          </w:p>
        </w:tc>
      </w:tr>
      <w:tr w:rsidR="00401DAD" w:rsidRPr="00843490" w14:paraId="13924BD2" w14:textId="77777777" w:rsidTr="005435CF">
        <w:trPr>
          <w:trHeight w:val="20"/>
          <w:ins w:id="964" w:author="pbx" w:date="2017-12-12T18:04:00Z"/>
        </w:trPr>
        <w:tc>
          <w:tcPr>
            <w:tcW w:w="3510" w:type="dxa"/>
          </w:tcPr>
          <w:p w14:paraId="352B784E" w14:textId="77777777" w:rsidR="00401DAD" w:rsidRPr="00843490" w:rsidRDefault="00401DAD" w:rsidP="005435CF">
            <w:pPr>
              <w:numPr>
                <w:ilvl w:val="0"/>
                <w:numId w:val="41"/>
              </w:numPr>
              <w:tabs>
                <w:tab w:val="clear" w:pos="376"/>
              </w:tabs>
              <w:ind w:left="360" w:hanging="270"/>
              <w:contextualSpacing/>
              <w:rPr>
                <w:ins w:id="965" w:author="pbx" w:date="2017-12-12T18:04:00Z"/>
                <w:rFonts w:eastAsia="Times New Roman" w:cstheme="minorHAnsi"/>
                <w:color w:val="000000" w:themeColor="dark1"/>
                <w:kern w:val="24"/>
                <w:sz w:val="20"/>
              </w:rPr>
            </w:pPr>
            <w:ins w:id="966" w:author="pbx" w:date="2017-12-12T18:04:00Z">
              <w:r w:rsidRPr="00843490">
                <w:rPr>
                  <w:rFonts w:eastAsia="Times New Roman" w:cstheme="minorHAnsi"/>
                  <w:color w:val="000000" w:themeColor="dark1"/>
                  <w:kern w:val="24"/>
                  <w:sz w:val="20"/>
                </w:rPr>
                <w:t>Date of Revision</w:t>
              </w:r>
            </w:ins>
          </w:p>
          <w:p w14:paraId="5FB32878" w14:textId="77777777" w:rsidR="00401DAD" w:rsidRPr="00843490" w:rsidRDefault="00401DAD" w:rsidP="005435CF">
            <w:pPr>
              <w:rPr>
                <w:ins w:id="967" w:author="pbx" w:date="2017-12-12T18:04:00Z"/>
                <w:rFonts w:eastAsia="Times New Roman" w:cstheme="minorHAnsi"/>
                <w:b/>
                <w:color w:val="000000" w:themeColor="dark1"/>
                <w:kern w:val="24"/>
                <w:sz w:val="20"/>
              </w:rPr>
            </w:pPr>
            <w:ins w:id="968" w:author="pbx" w:date="2017-12-12T18:04:00Z">
              <w:r w:rsidRPr="00843490">
                <w:rPr>
                  <w:color w:val="1F497D"/>
                  <w:sz w:val="20"/>
                </w:rPr>
                <w:t>component/section[@code = ‘48780-1’]/effectiveTime/high@value</w:t>
              </w:r>
            </w:ins>
          </w:p>
        </w:tc>
        <w:tc>
          <w:tcPr>
            <w:tcW w:w="1170" w:type="dxa"/>
          </w:tcPr>
          <w:p w14:paraId="77245F27" w14:textId="77777777" w:rsidR="00401DAD" w:rsidRPr="00DB2C7C" w:rsidRDefault="00A34DEA" w:rsidP="00524EEE">
            <w:pPr>
              <w:jc w:val="center"/>
              <w:rPr>
                <w:ins w:id="969" w:author="pbx" w:date="2017-12-12T18:04:00Z"/>
                <w:rFonts w:eastAsia="Times New Roman" w:cstheme="minorHAnsi"/>
                <w:bCs/>
                <w:color w:val="FF0000"/>
                <w:kern w:val="24"/>
                <w:sz w:val="20"/>
                <w:u w:val="single"/>
              </w:rPr>
            </w:pPr>
            <w:ins w:id="970" w:author="pbx" w:date="2017-12-12T18:04:00Z">
              <w:r w:rsidRPr="00DB2C7C">
                <w:rPr>
                  <w:rFonts w:eastAsia="Times New Roman" w:cstheme="minorHAnsi"/>
                  <w:bCs/>
                  <w:color w:val="FF0000"/>
                  <w:kern w:val="24"/>
                  <w:sz w:val="20"/>
                  <w:u w:val="single"/>
                </w:rPr>
                <w:t>20130101</w:t>
              </w:r>
            </w:ins>
          </w:p>
        </w:tc>
        <w:tc>
          <w:tcPr>
            <w:tcW w:w="1170" w:type="dxa"/>
          </w:tcPr>
          <w:p w14:paraId="49635A05" w14:textId="77777777" w:rsidR="00401DAD" w:rsidRPr="00DB2C7C" w:rsidRDefault="00A34DEA" w:rsidP="00524EEE">
            <w:pPr>
              <w:jc w:val="center"/>
              <w:rPr>
                <w:ins w:id="971" w:author="pbx" w:date="2017-12-12T18:04:00Z"/>
                <w:rFonts w:eastAsia="Times New Roman" w:cstheme="minorHAnsi"/>
                <w:bCs/>
                <w:kern w:val="24"/>
                <w:sz w:val="20"/>
                <w:u w:val="single"/>
              </w:rPr>
            </w:pPr>
            <w:ins w:id="972" w:author="pbx" w:date="2017-12-12T18:04:00Z">
              <w:r w:rsidRPr="00DB2C7C">
                <w:rPr>
                  <w:rFonts w:eastAsia="Times New Roman" w:cstheme="minorHAnsi"/>
                  <w:bCs/>
                  <w:color w:val="FF0000"/>
                  <w:kern w:val="24"/>
                  <w:sz w:val="20"/>
                  <w:u w:val="single"/>
                </w:rPr>
                <w:t>20140101</w:t>
              </w:r>
            </w:ins>
          </w:p>
        </w:tc>
        <w:tc>
          <w:tcPr>
            <w:tcW w:w="1170" w:type="dxa"/>
          </w:tcPr>
          <w:p w14:paraId="03815F97" w14:textId="77777777" w:rsidR="00401DAD" w:rsidRPr="00DB2C7C" w:rsidRDefault="00401DAD" w:rsidP="00524EEE">
            <w:pPr>
              <w:jc w:val="center"/>
              <w:rPr>
                <w:ins w:id="973" w:author="pbx" w:date="2017-12-12T18:04:00Z"/>
                <w:rFonts w:eastAsia="Times New Roman" w:cstheme="minorHAnsi"/>
                <w:bCs/>
                <w:kern w:val="24"/>
                <w:sz w:val="20"/>
                <w:u w:val="single"/>
              </w:rPr>
            </w:pPr>
            <w:ins w:id="974" w:author="pbx" w:date="2017-12-12T18:04:00Z">
              <w:r w:rsidRPr="00DB2C7C">
                <w:rPr>
                  <w:rFonts w:eastAsia="Times New Roman" w:cstheme="minorHAnsi"/>
                  <w:bCs/>
                  <w:color w:val="FF0000"/>
                  <w:kern w:val="24"/>
                  <w:sz w:val="20"/>
                  <w:u w:val="single"/>
                </w:rPr>
                <w:t>20150101</w:t>
              </w:r>
            </w:ins>
          </w:p>
        </w:tc>
        <w:tc>
          <w:tcPr>
            <w:tcW w:w="1170" w:type="dxa"/>
          </w:tcPr>
          <w:p w14:paraId="153CDB4E" w14:textId="77777777" w:rsidR="00401DAD" w:rsidRPr="00A34DEA" w:rsidRDefault="00A34DEA" w:rsidP="00524EEE">
            <w:pPr>
              <w:jc w:val="center"/>
              <w:rPr>
                <w:ins w:id="975" w:author="pbx" w:date="2017-12-12T18:04:00Z"/>
                <w:rFonts w:eastAsia="Times New Roman" w:cstheme="minorHAnsi"/>
                <w:bCs/>
                <w:kern w:val="24"/>
                <w:sz w:val="20"/>
              </w:rPr>
            </w:pPr>
            <w:ins w:id="976" w:author="pbx" w:date="2017-12-12T18:04:00Z">
              <w:r w:rsidRPr="00A34DEA">
                <w:rPr>
                  <w:rFonts w:eastAsia="Times New Roman" w:cstheme="minorHAnsi"/>
                  <w:bCs/>
                  <w:kern w:val="24"/>
                  <w:sz w:val="20"/>
                </w:rPr>
                <w:t>20150101</w:t>
              </w:r>
            </w:ins>
          </w:p>
        </w:tc>
        <w:tc>
          <w:tcPr>
            <w:tcW w:w="1170" w:type="dxa"/>
          </w:tcPr>
          <w:p w14:paraId="5AB602B2" w14:textId="77777777" w:rsidR="00401DAD" w:rsidRPr="00DB2C7C" w:rsidRDefault="00524EEE" w:rsidP="00524EEE">
            <w:pPr>
              <w:jc w:val="center"/>
              <w:rPr>
                <w:ins w:id="977" w:author="pbx" w:date="2017-12-12T18:04:00Z"/>
                <w:rFonts w:eastAsia="Times New Roman" w:cstheme="minorHAnsi"/>
                <w:bCs/>
                <w:color w:val="FF0000"/>
                <w:kern w:val="24"/>
                <w:sz w:val="20"/>
                <w:u w:val="single"/>
              </w:rPr>
            </w:pPr>
            <w:ins w:id="978" w:author="pbx" w:date="2017-12-12T18:04:00Z">
              <w:r w:rsidRPr="00DB2C7C">
                <w:rPr>
                  <w:rFonts w:eastAsia="Times New Roman" w:cstheme="minorHAnsi"/>
                  <w:bCs/>
                  <w:color w:val="FF0000"/>
                  <w:kern w:val="24"/>
                  <w:sz w:val="20"/>
                  <w:u w:val="single"/>
                </w:rPr>
                <w:t>2017</w:t>
              </w:r>
              <w:r w:rsidR="00401DAD" w:rsidRPr="00DB2C7C">
                <w:rPr>
                  <w:rFonts w:eastAsia="Times New Roman" w:cstheme="minorHAnsi"/>
                  <w:bCs/>
                  <w:color w:val="FF0000"/>
                  <w:kern w:val="24"/>
                  <w:sz w:val="20"/>
                  <w:u w:val="single"/>
                </w:rPr>
                <w:t>0201</w:t>
              </w:r>
            </w:ins>
          </w:p>
        </w:tc>
      </w:tr>
      <w:tr w:rsidR="00524EEE" w:rsidRPr="00843490" w14:paraId="46964660" w14:textId="77777777" w:rsidTr="005435CF">
        <w:trPr>
          <w:trHeight w:val="20"/>
          <w:ins w:id="979" w:author="pbx" w:date="2017-12-12T18:04:00Z"/>
        </w:trPr>
        <w:tc>
          <w:tcPr>
            <w:tcW w:w="3510" w:type="dxa"/>
            <w:hideMark/>
          </w:tcPr>
          <w:p w14:paraId="6E737301" w14:textId="77777777" w:rsidR="00524EEE" w:rsidRPr="00843490" w:rsidRDefault="00524EEE" w:rsidP="005435CF">
            <w:pPr>
              <w:rPr>
                <w:ins w:id="980" w:author="pbx" w:date="2017-12-12T18:04:00Z"/>
                <w:rFonts w:eastAsia="Times New Roman" w:cstheme="minorHAnsi"/>
                <w:b/>
                <w:sz w:val="20"/>
              </w:rPr>
            </w:pPr>
            <w:ins w:id="981" w:author="pbx" w:date="2017-12-12T18:04:00Z">
              <w:r w:rsidRPr="00843490">
                <w:rPr>
                  <w:rFonts w:eastAsia="Times New Roman" w:cstheme="minorHAnsi"/>
                  <w:b/>
                  <w:color w:val="000000" w:themeColor="dark1"/>
                  <w:kern w:val="24"/>
                  <w:sz w:val="20"/>
                </w:rPr>
                <w:t>Product #1</w:t>
              </w:r>
            </w:ins>
          </w:p>
        </w:tc>
        <w:tc>
          <w:tcPr>
            <w:tcW w:w="1170" w:type="dxa"/>
          </w:tcPr>
          <w:p w14:paraId="5E0FE4A6" w14:textId="77777777" w:rsidR="00524EEE" w:rsidRPr="00843490" w:rsidRDefault="00524EEE" w:rsidP="005435CF">
            <w:pPr>
              <w:rPr>
                <w:ins w:id="982" w:author="pbx" w:date="2017-12-12T18:04:00Z"/>
                <w:rFonts w:eastAsia="Times New Roman" w:cstheme="minorHAnsi"/>
                <w:bCs/>
                <w:kern w:val="24"/>
                <w:sz w:val="20"/>
              </w:rPr>
            </w:pPr>
          </w:p>
        </w:tc>
        <w:tc>
          <w:tcPr>
            <w:tcW w:w="1170" w:type="dxa"/>
          </w:tcPr>
          <w:p w14:paraId="22C394BD" w14:textId="77777777" w:rsidR="00524EEE" w:rsidRPr="00843490" w:rsidRDefault="00524EEE" w:rsidP="005435CF">
            <w:pPr>
              <w:jc w:val="center"/>
              <w:rPr>
                <w:ins w:id="983" w:author="pbx" w:date="2017-12-12T18:04:00Z"/>
                <w:rFonts w:eastAsia="Times New Roman" w:cstheme="minorHAnsi"/>
                <w:sz w:val="20"/>
              </w:rPr>
            </w:pPr>
          </w:p>
        </w:tc>
        <w:tc>
          <w:tcPr>
            <w:tcW w:w="1170" w:type="dxa"/>
          </w:tcPr>
          <w:p w14:paraId="442DE7BC" w14:textId="77777777" w:rsidR="00524EEE" w:rsidRPr="00843490" w:rsidRDefault="00524EEE" w:rsidP="005435CF">
            <w:pPr>
              <w:rPr>
                <w:ins w:id="984" w:author="pbx" w:date="2017-12-12T18:04:00Z"/>
                <w:rFonts w:eastAsia="Times New Roman" w:cstheme="minorHAnsi"/>
                <w:sz w:val="20"/>
              </w:rPr>
            </w:pPr>
          </w:p>
        </w:tc>
        <w:tc>
          <w:tcPr>
            <w:tcW w:w="1170" w:type="dxa"/>
          </w:tcPr>
          <w:p w14:paraId="301FDF4E" w14:textId="77777777" w:rsidR="00524EEE" w:rsidRPr="00524EEE" w:rsidRDefault="00524EEE" w:rsidP="00524EEE">
            <w:pPr>
              <w:jc w:val="center"/>
              <w:rPr>
                <w:ins w:id="985" w:author="pbx" w:date="2017-12-12T18:04:00Z"/>
                <w:rFonts w:eastAsia="Times New Roman" w:cstheme="minorHAnsi"/>
                <w:bCs/>
                <w:kern w:val="24"/>
                <w:sz w:val="20"/>
              </w:rPr>
            </w:pPr>
          </w:p>
        </w:tc>
        <w:tc>
          <w:tcPr>
            <w:tcW w:w="1170" w:type="dxa"/>
          </w:tcPr>
          <w:p w14:paraId="51C67C2A" w14:textId="77777777" w:rsidR="00524EEE" w:rsidRPr="00843490" w:rsidRDefault="00524EEE" w:rsidP="005435CF">
            <w:pPr>
              <w:jc w:val="center"/>
              <w:rPr>
                <w:ins w:id="986" w:author="pbx" w:date="2017-12-12T18:04:00Z"/>
                <w:rFonts w:eastAsia="Times New Roman" w:cstheme="minorHAnsi"/>
                <w:sz w:val="20"/>
              </w:rPr>
            </w:pPr>
          </w:p>
        </w:tc>
      </w:tr>
      <w:tr w:rsidR="00524EEE" w:rsidRPr="00843490" w14:paraId="2BACABBB" w14:textId="77777777" w:rsidTr="005435CF">
        <w:trPr>
          <w:trHeight w:val="20"/>
          <w:ins w:id="987" w:author="pbx" w:date="2017-12-12T18:04:00Z"/>
        </w:trPr>
        <w:tc>
          <w:tcPr>
            <w:tcW w:w="3510" w:type="dxa"/>
          </w:tcPr>
          <w:p w14:paraId="0E16B907" w14:textId="77777777" w:rsidR="00524EEE" w:rsidRPr="00843490" w:rsidRDefault="00524EEE" w:rsidP="005435CF">
            <w:pPr>
              <w:numPr>
                <w:ilvl w:val="0"/>
                <w:numId w:val="41"/>
              </w:numPr>
              <w:contextualSpacing/>
              <w:rPr>
                <w:ins w:id="988" w:author="pbx" w:date="2017-12-12T18:04:00Z"/>
                <w:rFonts w:eastAsia="Times New Roman" w:cstheme="minorHAnsi"/>
                <w:color w:val="000000" w:themeColor="dark1"/>
                <w:kern w:val="24"/>
                <w:sz w:val="20"/>
              </w:rPr>
            </w:pPr>
            <w:ins w:id="989" w:author="pbx" w:date="2017-12-12T18:04:00Z">
              <w:r w:rsidRPr="00843490">
                <w:rPr>
                  <w:rFonts w:eastAsia="Times New Roman" w:cstheme="minorHAnsi"/>
                  <w:color w:val="000000" w:themeColor="dark1"/>
                  <w:kern w:val="24"/>
                  <w:sz w:val="20"/>
                </w:rPr>
                <w:t>Marketing Effective Time Low</w:t>
              </w:r>
            </w:ins>
          </w:p>
          <w:p w14:paraId="18C50774" w14:textId="77777777" w:rsidR="00524EEE" w:rsidRPr="00843490" w:rsidRDefault="00524EEE" w:rsidP="005435CF">
            <w:pPr>
              <w:ind w:left="16"/>
              <w:contextualSpacing/>
              <w:rPr>
                <w:ins w:id="990" w:author="pbx" w:date="2017-12-12T18:04:00Z"/>
                <w:rFonts w:eastAsia="Times New Roman" w:cstheme="minorHAnsi"/>
                <w:color w:val="000000" w:themeColor="dark1"/>
                <w:kern w:val="24"/>
                <w:sz w:val="20"/>
              </w:rPr>
            </w:pPr>
            <w:ins w:id="991" w:author="pbx" w:date="2017-12-12T18:04:00Z">
              <w:r w:rsidRPr="00843490">
                <w:rPr>
                  <w:color w:val="1F497D"/>
                  <w:sz w:val="20"/>
                </w:rPr>
                <w:t>component/section[@code = ‘48780-1’]/subject[1]/manufacturedProduct/subjectOf/marketingAct/effectiveTime/low@value</w:t>
              </w:r>
            </w:ins>
          </w:p>
        </w:tc>
        <w:tc>
          <w:tcPr>
            <w:tcW w:w="1170" w:type="dxa"/>
          </w:tcPr>
          <w:p w14:paraId="59BBB2AC" w14:textId="77777777" w:rsidR="00524EEE" w:rsidRPr="00843490" w:rsidRDefault="00524EEE" w:rsidP="005435CF">
            <w:pPr>
              <w:jc w:val="center"/>
              <w:rPr>
                <w:ins w:id="992" w:author="pbx" w:date="2017-12-12T18:04:00Z"/>
                <w:rFonts w:eastAsia="Times New Roman" w:cstheme="minorHAnsi"/>
                <w:sz w:val="20"/>
              </w:rPr>
            </w:pPr>
          </w:p>
        </w:tc>
        <w:tc>
          <w:tcPr>
            <w:tcW w:w="1170" w:type="dxa"/>
          </w:tcPr>
          <w:p w14:paraId="10C25FE8" w14:textId="77777777" w:rsidR="00524EEE" w:rsidRPr="00843490" w:rsidRDefault="00524EEE" w:rsidP="005435CF">
            <w:pPr>
              <w:jc w:val="center"/>
              <w:rPr>
                <w:ins w:id="993" w:author="pbx" w:date="2017-12-12T18:04:00Z"/>
                <w:rFonts w:eastAsia="Times New Roman" w:cstheme="minorHAnsi"/>
                <w:sz w:val="20"/>
              </w:rPr>
            </w:pPr>
          </w:p>
        </w:tc>
        <w:tc>
          <w:tcPr>
            <w:tcW w:w="1170" w:type="dxa"/>
          </w:tcPr>
          <w:p w14:paraId="0BE5FE95" w14:textId="77777777" w:rsidR="00524EEE" w:rsidRPr="00843490" w:rsidRDefault="00524EEE" w:rsidP="005435CF">
            <w:pPr>
              <w:jc w:val="center"/>
              <w:rPr>
                <w:ins w:id="994" w:author="pbx" w:date="2017-12-12T18:04:00Z"/>
                <w:rFonts w:eastAsia="Times New Roman" w:cstheme="minorHAnsi"/>
                <w:sz w:val="20"/>
              </w:rPr>
            </w:pPr>
          </w:p>
        </w:tc>
        <w:tc>
          <w:tcPr>
            <w:tcW w:w="1170" w:type="dxa"/>
          </w:tcPr>
          <w:p w14:paraId="11644F8E" w14:textId="77777777" w:rsidR="00524EEE" w:rsidRPr="00524EEE" w:rsidRDefault="00524EEE" w:rsidP="00524EEE">
            <w:pPr>
              <w:jc w:val="center"/>
              <w:rPr>
                <w:ins w:id="995" w:author="pbx" w:date="2017-12-12T18:04:00Z"/>
                <w:rFonts w:eastAsia="Times New Roman" w:cstheme="minorHAnsi"/>
                <w:bCs/>
                <w:kern w:val="24"/>
                <w:sz w:val="20"/>
              </w:rPr>
            </w:pPr>
          </w:p>
        </w:tc>
        <w:tc>
          <w:tcPr>
            <w:tcW w:w="1170" w:type="dxa"/>
          </w:tcPr>
          <w:p w14:paraId="504CC19E" w14:textId="77777777" w:rsidR="00524EEE" w:rsidRPr="00843490" w:rsidRDefault="00524EEE" w:rsidP="005435CF">
            <w:pPr>
              <w:jc w:val="center"/>
              <w:rPr>
                <w:ins w:id="996" w:author="pbx" w:date="2017-12-12T18:04:00Z"/>
                <w:rFonts w:eastAsia="Times New Roman" w:cstheme="minorHAnsi"/>
                <w:sz w:val="20"/>
              </w:rPr>
            </w:pPr>
          </w:p>
        </w:tc>
      </w:tr>
      <w:tr w:rsidR="00524EEE" w:rsidRPr="00843490" w14:paraId="447007E5" w14:textId="77777777" w:rsidTr="005435CF">
        <w:trPr>
          <w:trHeight w:val="20"/>
          <w:ins w:id="997" w:author="pbx" w:date="2017-12-12T18:04:00Z"/>
        </w:trPr>
        <w:tc>
          <w:tcPr>
            <w:tcW w:w="3510" w:type="dxa"/>
          </w:tcPr>
          <w:p w14:paraId="1A44FCE7" w14:textId="77777777" w:rsidR="00524EEE" w:rsidRPr="00843490" w:rsidRDefault="00524EEE" w:rsidP="005435CF">
            <w:pPr>
              <w:numPr>
                <w:ilvl w:val="0"/>
                <w:numId w:val="41"/>
              </w:numPr>
              <w:contextualSpacing/>
              <w:rPr>
                <w:ins w:id="998" w:author="pbx" w:date="2017-12-12T18:04:00Z"/>
                <w:rFonts w:eastAsia="Times New Roman" w:cstheme="minorHAnsi"/>
                <w:color w:val="000000" w:themeColor="dark1"/>
                <w:kern w:val="24"/>
                <w:sz w:val="20"/>
              </w:rPr>
            </w:pPr>
            <w:ins w:id="999" w:author="pbx" w:date="2017-12-12T18:04:00Z">
              <w:r w:rsidRPr="00843490">
                <w:rPr>
                  <w:rFonts w:eastAsia="Times New Roman" w:cstheme="minorHAnsi"/>
                  <w:color w:val="000000" w:themeColor="dark1"/>
                  <w:kern w:val="24"/>
                  <w:sz w:val="20"/>
                </w:rPr>
                <w:t>Marketing Effective Time High</w:t>
              </w:r>
            </w:ins>
          </w:p>
          <w:p w14:paraId="63A6E6D5" w14:textId="77777777" w:rsidR="00524EEE" w:rsidRPr="00843490" w:rsidRDefault="00524EEE" w:rsidP="005435CF">
            <w:pPr>
              <w:ind w:left="16"/>
              <w:contextualSpacing/>
              <w:rPr>
                <w:ins w:id="1000" w:author="pbx" w:date="2017-12-12T18:04:00Z"/>
                <w:rFonts w:eastAsia="Times New Roman" w:cstheme="minorHAnsi"/>
                <w:color w:val="000000" w:themeColor="dark1"/>
                <w:kern w:val="24"/>
                <w:sz w:val="20"/>
              </w:rPr>
            </w:pPr>
            <w:ins w:id="1001" w:author="pbx" w:date="2017-12-12T18:04:00Z">
              <w:r w:rsidRPr="00843490">
                <w:rPr>
                  <w:color w:val="1F497D"/>
                  <w:sz w:val="20"/>
                </w:rPr>
                <w:t>component/section[@code = ‘48780-1’]/subject[1]/manufacturedProduct/subjectOf/marketingAct/effectiveTime/high@value</w:t>
              </w:r>
            </w:ins>
          </w:p>
        </w:tc>
        <w:tc>
          <w:tcPr>
            <w:tcW w:w="1170" w:type="dxa"/>
          </w:tcPr>
          <w:p w14:paraId="14F26D12" w14:textId="77777777" w:rsidR="00524EEE" w:rsidRPr="00843490" w:rsidRDefault="00524EEE" w:rsidP="005435CF">
            <w:pPr>
              <w:jc w:val="center"/>
              <w:rPr>
                <w:ins w:id="1002" w:author="pbx" w:date="2017-12-12T18:04:00Z"/>
                <w:rFonts w:eastAsia="Times New Roman" w:cstheme="minorHAnsi"/>
                <w:sz w:val="20"/>
              </w:rPr>
            </w:pPr>
          </w:p>
        </w:tc>
        <w:tc>
          <w:tcPr>
            <w:tcW w:w="1170" w:type="dxa"/>
          </w:tcPr>
          <w:p w14:paraId="334F1066" w14:textId="77777777" w:rsidR="00524EEE" w:rsidRPr="00843490" w:rsidRDefault="00524EEE" w:rsidP="005435CF">
            <w:pPr>
              <w:jc w:val="center"/>
              <w:rPr>
                <w:ins w:id="1003" w:author="pbx" w:date="2017-12-12T18:04:00Z"/>
                <w:rFonts w:eastAsia="Times New Roman" w:cstheme="minorHAnsi"/>
                <w:sz w:val="20"/>
              </w:rPr>
            </w:pPr>
          </w:p>
        </w:tc>
        <w:tc>
          <w:tcPr>
            <w:tcW w:w="1170" w:type="dxa"/>
          </w:tcPr>
          <w:p w14:paraId="7B34F01E" w14:textId="77777777" w:rsidR="00524EEE" w:rsidRPr="00843490" w:rsidRDefault="00524EEE" w:rsidP="005435CF">
            <w:pPr>
              <w:jc w:val="center"/>
              <w:rPr>
                <w:ins w:id="1004" w:author="pbx" w:date="2017-12-12T18:04:00Z"/>
                <w:rFonts w:eastAsia="Times New Roman" w:cstheme="minorHAnsi"/>
                <w:sz w:val="20"/>
              </w:rPr>
            </w:pPr>
          </w:p>
        </w:tc>
        <w:tc>
          <w:tcPr>
            <w:tcW w:w="1170" w:type="dxa"/>
          </w:tcPr>
          <w:p w14:paraId="38ECB1A6" w14:textId="77777777" w:rsidR="00524EEE" w:rsidRPr="00524EEE" w:rsidRDefault="00524EEE" w:rsidP="00524EEE">
            <w:pPr>
              <w:jc w:val="center"/>
              <w:rPr>
                <w:ins w:id="1005" w:author="pbx" w:date="2017-12-12T18:04:00Z"/>
                <w:rFonts w:eastAsia="Times New Roman" w:cstheme="minorHAnsi"/>
                <w:bCs/>
                <w:kern w:val="24"/>
                <w:sz w:val="20"/>
              </w:rPr>
            </w:pPr>
          </w:p>
        </w:tc>
        <w:tc>
          <w:tcPr>
            <w:tcW w:w="1170" w:type="dxa"/>
          </w:tcPr>
          <w:p w14:paraId="6B6805CB" w14:textId="77777777" w:rsidR="00524EEE" w:rsidRPr="00DB2C7C" w:rsidRDefault="00524EEE" w:rsidP="005435CF">
            <w:pPr>
              <w:jc w:val="center"/>
              <w:rPr>
                <w:ins w:id="1006" w:author="pbx" w:date="2017-12-12T18:04:00Z"/>
                <w:rFonts w:eastAsia="Times New Roman" w:cstheme="minorHAnsi"/>
                <w:color w:val="FF0000"/>
                <w:sz w:val="20"/>
                <w:u w:val="single"/>
              </w:rPr>
            </w:pPr>
            <w:ins w:id="1007" w:author="pbx" w:date="2017-12-12T18:04:00Z">
              <w:r w:rsidRPr="00DB2C7C">
                <w:rPr>
                  <w:rFonts w:eastAsia="Times New Roman" w:cstheme="minorHAnsi"/>
                  <w:color w:val="FF0000"/>
                  <w:sz w:val="20"/>
                  <w:u w:val="single"/>
                </w:rPr>
                <w:t>20170201</w:t>
              </w:r>
            </w:ins>
          </w:p>
          <w:p w14:paraId="10B32A72" w14:textId="77777777" w:rsidR="00524EEE" w:rsidRPr="00843490" w:rsidRDefault="00524EEE" w:rsidP="005435CF">
            <w:pPr>
              <w:jc w:val="center"/>
              <w:rPr>
                <w:ins w:id="1008" w:author="pbx" w:date="2017-12-12T18:04:00Z"/>
                <w:rFonts w:eastAsia="Times New Roman" w:cstheme="minorHAnsi"/>
                <w:sz w:val="20"/>
              </w:rPr>
            </w:pPr>
          </w:p>
        </w:tc>
      </w:tr>
      <w:tr w:rsidR="00F92F7C" w:rsidRPr="00843490" w14:paraId="1874F5C7" w14:textId="77777777" w:rsidTr="005435CF">
        <w:trPr>
          <w:trHeight w:val="20"/>
          <w:ins w:id="1009" w:author="pbx" w:date="2017-12-12T18:04:00Z"/>
        </w:trPr>
        <w:tc>
          <w:tcPr>
            <w:tcW w:w="3510" w:type="dxa"/>
          </w:tcPr>
          <w:p w14:paraId="18EBA3AD" w14:textId="77777777" w:rsidR="00F92F7C" w:rsidRPr="00843490" w:rsidRDefault="00F92F7C" w:rsidP="004157EF">
            <w:pPr>
              <w:numPr>
                <w:ilvl w:val="0"/>
                <w:numId w:val="41"/>
              </w:numPr>
              <w:contextualSpacing/>
              <w:rPr>
                <w:ins w:id="1010" w:author="pbx" w:date="2017-12-12T18:04:00Z"/>
                <w:rFonts w:eastAsia="Times New Roman" w:cstheme="minorHAnsi"/>
                <w:color w:val="000000" w:themeColor="dark1"/>
                <w:kern w:val="24"/>
                <w:sz w:val="20"/>
              </w:rPr>
            </w:pPr>
            <w:ins w:id="1011" w:author="pbx" w:date="2017-12-12T18:04:00Z">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ins>
          </w:p>
          <w:p w14:paraId="22F2E244" w14:textId="77777777" w:rsidR="00F92F7C" w:rsidRPr="004157EF" w:rsidRDefault="00F92F7C" w:rsidP="004157EF">
            <w:pPr>
              <w:ind w:left="16"/>
              <w:contextualSpacing/>
              <w:rPr>
                <w:ins w:id="1012" w:author="pbx" w:date="2017-12-12T18:04:00Z"/>
                <w:color w:val="1F497D"/>
                <w:sz w:val="20"/>
              </w:rPr>
            </w:pPr>
            <w:ins w:id="1013" w:author="pbx" w:date="2017-12-12T18:04:00Z">
              <w:r w:rsidRPr="00843490">
                <w:rPr>
                  <w:color w:val="1F497D"/>
                  <w:sz w:val="20"/>
                </w:rPr>
                <w:t>component/section[@code = ‘48780-1’]/subject[1]/manufacturedProduct/subjectOf/</w:t>
              </w:r>
              <w:r w:rsidRPr="004157EF">
                <w:rPr>
                  <w:color w:val="1F497D"/>
                  <w:sz w:val="20"/>
                </w:rPr>
                <w:t>approval</w:t>
              </w:r>
              <w:r>
                <w:rPr>
                  <w:color w:val="1F497D"/>
                  <w:sz w:val="20"/>
                </w:rPr>
                <w:t>/code</w:t>
              </w:r>
            </w:ins>
          </w:p>
        </w:tc>
        <w:tc>
          <w:tcPr>
            <w:tcW w:w="1170" w:type="dxa"/>
          </w:tcPr>
          <w:p w14:paraId="5ADF09F1" w14:textId="77777777" w:rsidR="00F92F7C" w:rsidRPr="00DB2C7C" w:rsidRDefault="00F92F7C" w:rsidP="005435CF">
            <w:pPr>
              <w:jc w:val="center"/>
              <w:rPr>
                <w:ins w:id="1014" w:author="pbx" w:date="2017-12-12T18:04:00Z"/>
                <w:rFonts w:eastAsia="Times New Roman" w:cstheme="minorHAnsi"/>
                <w:bCs/>
                <w:color w:val="FF0000"/>
                <w:kern w:val="24"/>
                <w:sz w:val="20"/>
                <w:u w:val="single"/>
              </w:rPr>
            </w:pPr>
            <w:ins w:id="1015" w:author="pbx" w:date="2017-12-12T18:04:00Z">
              <w:r w:rsidRPr="00DB2C7C">
                <w:rPr>
                  <w:rFonts w:eastAsia="Times New Roman" w:cstheme="minorHAnsi"/>
                  <w:bCs/>
                  <w:color w:val="FF0000"/>
                  <w:kern w:val="24"/>
                  <w:sz w:val="20"/>
                  <w:u w:val="single"/>
                </w:rPr>
                <w:t>308</w:t>
              </w:r>
              <w:r>
                <w:rPr>
                  <w:rFonts w:eastAsia="Times New Roman" w:cstheme="minorHAnsi"/>
                  <w:bCs/>
                  <w:color w:val="FF0000"/>
                  <w:kern w:val="24"/>
                  <w:sz w:val="20"/>
                  <w:u w:val="single"/>
                </w:rPr>
                <w:t xml:space="preserve"> (NDS)</w:t>
              </w:r>
            </w:ins>
          </w:p>
        </w:tc>
        <w:tc>
          <w:tcPr>
            <w:tcW w:w="1170" w:type="dxa"/>
          </w:tcPr>
          <w:p w14:paraId="398D4814" w14:textId="77777777" w:rsidR="00F92F7C" w:rsidRPr="00F92F7C" w:rsidRDefault="00F92F7C" w:rsidP="004157EF">
            <w:pPr>
              <w:jc w:val="center"/>
              <w:rPr>
                <w:ins w:id="1016" w:author="pbx" w:date="2017-12-12T18:04:00Z"/>
                <w:rFonts w:eastAsia="Times New Roman" w:cstheme="minorHAnsi"/>
                <w:bCs/>
                <w:kern w:val="24"/>
                <w:sz w:val="20"/>
              </w:rPr>
            </w:pPr>
            <w:ins w:id="1017" w:author="pbx" w:date="2017-12-12T18:04:00Z">
              <w:r w:rsidRPr="00F92F7C">
                <w:rPr>
                  <w:rFonts w:eastAsia="Times New Roman" w:cstheme="minorHAnsi"/>
                  <w:bCs/>
                  <w:kern w:val="24"/>
                  <w:sz w:val="20"/>
                </w:rPr>
                <w:t>308 (NDS)</w:t>
              </w:r>
            </w:ins>
          </w:p>
        </w:tc>
        <w:tc>
          <w:tcPr>
            <w:tcW w:w="1170" w:type="dxa"/>
          </w:tcPr>
          <w:p w14:paraId="7C1305D2" w14:textId="77777777" w:rsidR="00F92F7C" w:rsidRPr="00F92F7C" w:rsidRDefault="00F92F7C" w:rsidP="004E59C6">
            <w:pPr>
              <w:jc w:val="center"/>
              <w:rPr>
                <w:ins w:id="1018" w:author="pbx" w:date="2017-12-12T18:04:00Z"/>
                <w:rFonts w:eastAsia="Times New Roman" w:cstheme="minorHAnsi"/>
                <w:bCs/>
                <w:kern w:val="24"/>
                <w:sz w:val="20"/>
              </w:rPr>
            </w:pPr>
            <w:ins w:id="1019" w:author="pbx" w:date="2017-12-12T18:04:00Z">
              <w:r w:rsidRPr="00F92F7C">
                <w:rPr>
                  <w:rFonts w:eastAsia="Times New Roman" w:cstheme="minorHAnsi"/>
                  <w:bCs/>
                  <w:kern w:val="24"/>
                  <w:sz w:val="20"/>
                </w:rPr>
                <w:t>308 (NDS)</w:t>
              </w:r>
            </w:ins>
          </w:p>
        </w:tc>
        <w:tc>
          <w:tcPr>
            <w:tcW w:w="1170" w:type="dxa"/>
          </w:tcPr>
          <w:p w14:paraId="00D35256" w14:textId="77777777" w:rsidR="00F92F7C" w:rsidRPr="00F92F7C" w:rsidRDefault="00F92F7C" w:rsidP="004E59C6">
            <w:pPr>
              <w:jc w:val="center"/>
              <w:rPr>
                <w:ins w:id="1020" w:author="pbx" w:date="2017-12-12T18:04:00Z"/>
                <w:rFonts w:eastAsia="Times New Roman" w:cstheme="minorHAnsi"/>
                <w:bCs/>
                <w:kern w:val="24"/>
                <w:sz w:val="20"/>
              </w:rPr>
            </w:pPr>
            <w:ins w:id="1021" w:author="pbx" w:date="2017-12-12T18:04:00Z">
              <w:r w:rsidRPr="00F92F7C">
                <w:rPr>
                  <w:rFonts w:eastAsia="Times New Roman" w:cstheme="minorHAnsi"/>
                  <w:bCs/>
                  <w:kern w:val="24"/>
                  <w:sz w:val="20"/>
                </w:rPr>
                <w:t>308 (NDS)</w:t>
              </w:r>
            </w:ins>
          </w:p>
        </w:tc>
        <w:tc>
          <w:tcPr>
            <w:tcW w:w="1170" w:type="dxa"/>
          </w:tcPr>
          <w:p w14:paraId="460A6942" w14:textId="77777777" w:rsidR="00F92F7C" w:rsidRPr="00DB2C7C" w:rsidRDefault="00F92F7C" w:rsidP="005435CF">
            <w:pPr>
              <w:jc w:val="center"/>
              <w:rPr>
                <w:ins w:id="1022" w:author="pbx" w:date="2017-12-12T18:04:00Z"/>
                <w:rFonts w:eastAsia="Times New Roman" w:cstheme="minorHAnsi"/>
                <w:color w:val="FF0000"/>
                <w:sz w:val="20"/>
                <w:u w:val="single"/>
              </w:rPr>
            </w:pPr>
            <w:ins w:id="1023" w:author="pbx" w:date="2017-12-12T18:04:00Z">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ins>
          </w:p>
        </w:tc>
      </w:tr>
      <w:tr w:rsidR="00524EEE" w:rsidRPr="00843490" w14:paraId="08C435F4" w14:textId="77777777" w:rsidTr="005435CF">
        <w:trPr>
          <w:trHeight w:val="20"/>
          <w:ins w:id="1024" w:author="pbx" w:date="2017-12-12T18:04:00Z"/>
        </w:trPr>
        <w:tc>
          <w:tcPr>
            <w:tcW w:w="3510" w:type="dxa"/>
          </w:tcPr>
          <w:p w14:paraId="5A058857" w14:textId="77777777" w:rsidR="00524EEE" w:rsidRPr="00843490" w:rsidRDefault="00524EEE" w:rsidP="005435CF">
            <w:pPr>
              <w:numPr>
                <w:ilvl w:val="0"/>
                <w:numId w:val="41"/>
              </w:numPr>
              <w:contextualSpacing/>
              <w:rPr>
                <w:ins w:id="1025" w:author="pbx" w:date="2017-12-12T18:04:00Z"/>
                <w:rFonts w:eastAsia="Times New Roman" w:cstheme="minorHAnsi"/>
                <w:color w:val="000000" w:themeColor="dark1"/>
                <w:kern w:val="24"/>
                <w:sz w:val="20"/>
              </w:rPr>
            </w:pPr>
            <w:ins w:id="1026" w:author="pbx" w:date="2017-12-12T18:04:00Z">
              <w:r w:rsidRPr="00843490">
                <w:rPr>
                  <w:rFonts w:eastAsia="Times New Roman" w:cstheme="minorHAnsi"/>
                  <w:color w:val="000000" w:themeColor="dark1"/>
                  <w:kern w:val="24"/>
                  <w:sz w:val="20"/>
                </w:rPr>
                <w:t>Approval Effective Time Low</w:t>
              </w:r>
            </w:ins>
          </w:p>
          <w:p w14:paraId="214C6286" w14:textId="77777777" w:rsidR="00524EEE" w:rsidRPr="00843490" w:rsidRDefault="00524EEE" w:rsidP="005435CF">
            <w:pPr>
              <w:ind w:left="16"/>
              <w:contextualSpacing/>
              <w:rPr>
                <w:ins w:id="1027" w:author="pbx" w:date="2017-12-12T18:04:00Z"/>
                <w:color w:val="1F497D"/>
                <w:sz w:val="20"/>
              </w:rPr>
            </w:pPr>
            <w:ins w:id="1028" w:author="pbx" w:date="2017-12-12T18:04:00Z">
              <w:r w:rsidRPr="00843490">
                <w:rPr>
                  <w:color w:val="1F497D"/>
                  <w:sz w:val="20"/>
                </w:rPr>
                <w:t>component/section[@code = ‘48780-1’]/subject[1]/manufacturedProduct/subjectOf/approval/effectiveTime/low@v</w:t>
              </w:r>
              <w:r w:rsidRPr="00843490">
                <w:rPr>
                  <w:color w:val="1F497D"/>
                  <w:sz w:val="20"/>
                </w:rPr>
                <w:lastRenderedPageBreak/>
                <w:t>alue</w:t>
              </w:r>
            </w:ins>
          </w:p>
        </w:tc>
        <w:tc>
          <w:tcPr>
            <w:tcW w:w="1170" w:type="dxa"/>
          </w:tcPr>
          <w:p w14:paraId="0A6C7E42" w14:textId="77777777" w:rsidR="00524EEE" w:rsidRPr="00DB2C7C" w:rsidRDefault="00524EEE" w:rsidP="004157EF">
            <w:pPr>
              <w:jc w:val="center"/>
              <w:rPr>
                <w:ins w:id="1029" w:author="pbx" w:date="2017-12-12T18:04:00Z"/>
                <w:rFonts w:eastAsia="Times New Roman" w:cstheme="minorHAnsi"/>
                <w:bCs/>
                <w:color w:val="FF0000"/>
                <w:kern w:val="24"/>
                <w:sz w:val="20"/>
                <w:u w:val="single"/>
              </w:rPr>
            </w:pPr>
            <w:ins w:id="1030" w:author="pbx" w:date="2017-12-12T18:04:00Z">
              <w:r w:rsidRPr="00DB2C7C">
                <w:rPr>
                  <w:rFonts w:eastAsia="Times New Roman" w:cstheme="minorHAnsi"/>
                  <w:bCs/>
                  <w:color w:val="FF0000"/>
                  <w:kern w:val="24"/>
                  <w:sz w:val="20"/>
                  <w:u w:val="single"/>
                </w:rPr>
                <w:lastRenderedPageBreak/>
                <w:t>20130101</w:t>
              </w:r>
            </w:ins>
          </w:p>
        </w:tc>
        <w:tc>
          <w:tcPr>
            <w:tcW w:w="1170" w:type="dxa"/>
          </w:tcPr>
          <w:p w14:paraId="7F3459B4" w14:textId="77777777" w:rsidR="00524EEE" w:rsidRDefault="00524EEE" w:rsidP="004157EF">
            <w:pPr>
              <w:jc w:val="center"/>
              <w:rPr>
                <w:ins w:id="1031" w:author="pbx" w:date="2017-12-12T18:04:00Z"/>
              </w:rPr>
            </w:pPr>
            <w:ins w:id="1032" w:author="pbx" w:date="2017-12-12T18:04:00Z">
              <w:r w:rsidRPr="00BB2075">
                <w:rPr>
                  <w:rFonts w:eastAsia="Times New Roman" w:cstheme="minorHAnsi"/>
                  <w:bCs/>
                  <w:kern w:val="24"/>
                  <w:sz w:val="20"/>
                </w:rPr>
                <w:t>20130101</w:t>
              </w:r>
            </w:ins>
          </w:p>
        </w:tc>
        <w:tc>
          <w:tcPr>
            <w:tcW w:w="1170" w:type="dxa"/>
          </w:tcPr>
          <w:p w14:paraId="16624348" w14:textId="77777777" w:rsidR="00524EEE" w:rsidRDefault="00524EEE" w:rsidP="004157EF">
            <w:pPr>
              <w:jc w:val="center"/>
              <w:rPr>
                <w:ins w:id="1033" w:author="pbx" w:date="2017-12-12T18:04:00Z"/>
              </w:rPr>
            </w:pPr>
            <w:ins w:id="1034" w:author="pbx" w:date="2017-12-12T18:04:00Z">
              <w:r w:rsidRPr="00BB2075">
                <w:rPr>
                  <w:rFonts w:eastAsia="Times New Roman" w:cstheme="minorHAnsi"/>
                  <w:bCs/>
                  <w:kern w:val="24"/>
                  <w:sz w:val="20"/>
                </w:rPr>
                <w:t>20130101</w:t>
              </w:r>
            </w:ins>
          </w:p>
        </w:tc>
        <w:tc>
          <w:tcPr>
            <w:tcW w:w="1170" w:type="dxa"/>
          </w:tcPr>
          <w:p w14:paraId="52BBE26B" w14:textId="77777777" w:rsidR="00524EEE" w:rsidRPr="00524EEE" w:rsidRDefault="00524EEE" w:rsidP="00524EEE">
            <w:pPr>
              <w:jc w:val="center"/>
              <w:rPr>
                <w:ins w:id="1035" w:author="pbx" w:date="2017-12-12T18:04:00Z"/>
                <w:rFonts w:eastAsia="Times New Roman" w:cstheme="minorHAnsi"/>
                <w:bCs/>
                <w:kern w:val="24"/>
                <w:sz w:val="20"/>
              </w:rPr>
            </w:pPr>
            <w:ins w:id="1036" w:author="pbx" w:date="2017-12-12T18:04:00Z">
              <w:r w:rsidRPr="00BB2075">
                <w:rPr>
                  <w:rFonts w:eastAsia="Times New Roman" w:cstheme="minorHAnsi"/>
                  <w:bCs/>
                  <w:kern w:val="24"/>
                  <w:sz w:val="20"/>
                </w:rPr>
                <w:t>20130101</w:t>
              </w:r>
            </w:ins>
          </w:p>
        </w:tc>
        <w:tc>
          <w:tcPr>
            <w:tcW w:w="1170" w:type="dxa"/>
          </w:tcPr>
          <w:p w14:paraId="0CEA04BB" w14:textId="77777777" w:rsidR="00524EEE" w:rsidRDefault="00524EEE" w:rsidP="004157EF">
            <w:pPr>
              <w:jc w:val="center"/>
              <w:rPr>
                <w:ins w:id="1037" w:author="pbx" w:date="2017-12-12T18:04:00Z"/>
              </w:rPr>
            </w:pPr>
            <w:ins w:id="1038" w:author="pbx" w:date="2017-12-12T18:04:00Z">
              <w:r w:rsidRPr="00BB2075">
                <w:rPr>
                  <w:rFonts w:eastAsia="Times New Roman" w:cstheme="minorHAnsi"/>
                  <w:bCs/>
                  <w:kern w:val="24"/>
                  <w:sz w:val="20"/>
                </w:rPr>
                <w:t>20130101</w:t>
              </w:r>
            </w:ins>
          </w:p>
        </w:tc>
      </w:tr>
      <w:tr w:rsidR="00524EEE" w:rsidRPr="00843490" w14:paraId="4C08A6E2" w14:textId="77777777" w:rsidTr="005435CF">
        <w:trPr>
          <w:trHeight w:val="20"/>
          <w:ins w:id="1039" w:author="pbx" w:date="2017-12-12T18:04:00Z"/>
        </w:trPr>
        <w:tc>
          <w:tcPr>
            <w:tcW w:w="3510" w:type="dxa"/>
          </w:tcPr>
          <w:p w14:paraId="6A569812" w14:textId="77777777" w:rsidR="00524EEE" w:rsidRPr="00843490" w:rsidRDefault="00524EEE" w:rsidP="005435CF">
            <w:pPr>
              <w:numPr>
                <w:ilvl w:val="0"/>
                <w:numId w:val="41"/>
              </w:numPr>
              <w:contextualSpacing/>
              <w:rPr>
                <w:ins w:id="1040" w:author="pbx" w:date="2017-12-12T18:04:00Z"/>
                <w:rFonts w:eastAsia="Times New Roman" w:cstheme="minorHAnsi"/>
                <w:color w:val="000000" w:themeColor="dark1"/>
                <w:kern w:val="24"/>
                <w:sz w:val="20"/>
              </w:rPr>
            </w:pPr>
            <w:ins w:id="1041" w:author="pbx" w:date="2017-12-12T18:04:00Z">
              <w:r w:rsidRPr="00843490">
                <w:rPr>
                  <w:rFonts w:eastAsia="Times New Roman" w:cstheme="minorHAnsi"/>
                  <w:color w:val="000000" w:themeColor="dark1"/>
                  <w:kern w:val="24"/>
                  <w:sz w:val="20"/>
                </w:rPr>
                <w:lastRenderedPageBreak/>
                <w:t>Approval Effective Time High</w:t>
              </w:r>
            </w:ins>
          </w:p>
          <w:p w14:paraId="1714E0DB" w14:textId="77777777" w:rsidR="00524EEE" w:rsidRPr="00843490" w:rsidRDefault="00524EEE" w:rsidP="005435CF">
            <w:pPr>
              <w:ind w:left="16"/>
              <w:contextualSpacing/>
              <w:rPr>
                <w:ins w:id="1042" w:author="pbx" w:date="2017-12-12T18:04:00Z"/>
                <w:rFonts w:eastAsia="Times New Roman" w:cstheme="minorHAnsi"/>
                <w:color w:val="000000" w:themeColor="dark1"/>
                <w:kern w:val="24"/>
                <w:sz w:val="20"/>
              </w:rPr>
            </w:pPr>
            <w:ins w:id="1043" w:author="pbx" w:date="2017-12-12T18:04:00Z">
              <w:r w:rsidRPr="00843490">
                <w:rPr>
                  <w:color w:val="1F497D"/>
                  <w:sz w:val="20"/>
                </w:rPr>
                <w:t>component/section[@code = ‘48780-1’]/subject[1]/manufacturedProduct/subjectOf/approval/effectiveTime/high@value</w:t>
              </w:r>
            </w:ins>
          </w:p>
        </w:tc>
        <w:tc>
          <w:tcPr>
            <w:tcW w:w="1170" w:type="dxa"/>
          </w:tcPr>
          <w:p w14:paraId="1702DDC5" w14:textId="77777777" w:rsidR="00524EEE" w:rsidRPr="00DB2C7C" w:rsidRDefault="00524EEE" w:rsidP="004157EF">
            <w:pPr>
              <w:jc w:val="center"/>
              <w:rPr>
                <w:ins w:id="1044" w:author="pbx" w:date="2017-12-12T18:04:00Z"/>
                <w:rFonts w:eastAsia="Times New Roman" w:cstheme="minorHAnsi"/>
                <w:bCs/>
                <w:color w:val="FF0000"/>
                <w:kern w:val="24"/>
                <w:sz w:val="20"/>
                <w:u w:val="single"/>
              </w:rPr>
            </w:pPr>
            <w:ins w:id="1045" w:author="pbx" w:date="2017-12-12T18:04:00Z">
              <w:r w:rsidRPr="00DB2C7C">
                <w:rPr>
                  <w:rFonts w:eastAsia="Times New Roman" w:cstheme="minorHAnsi"/>
                  <w:bCs/>
                  <w:color w:val="FF0000"/>
                  <w:kern w:val="24"/>
                  <w:sz w:val="20"/>
                  <w:u w:val="single"/>
                </w:rPr>
                <w:t>20130101</w:t>
              </w:r>
            </w:ins>
          </w:p>
        </w:tc>
        <w:tc>
          <w:tcPr>
            <w:tcW w:w="1170" w:type="dxa"/>
          </w:tcPr>
          <w:p w14:paraId="6402887C" w14:textId="77777777" w:rsidR="00524EEE" w:rsidRDefault="00524EEE">
            <w:pPr>
              <w:rPr>
                <w:ins w:id="1046" w:author="pbx" w:date="2017-12-12T18:04:00Z"/>
              </w:rPr>
            </w:pPr>
            <w:ins w:id="1047" w:author="pbx" w:date="2017-12-12T18:04:00Z">
              <w:r w:rsidRPr="0049642F">
                <w:rPr>
                  <w:rFonts w:eastAsia="Times New Roman" w:cstheme="minorHAnsi"/>
                  <w:bCs/>
                  <w:kern w:val="24"/>
                  <w:sz w:val="20"/>
                </w:rPr>
                <w:t>20130101</w:t>
              </w:r>
            </w:ins>
          </w:p>
        </w:tc>
        <w:tc>
          <w:tcPr>
            <w:tcW w:w="1170" w:type="dxa"/>
          </w:tcPr>
          <w:p w14:paraId="503AE68C" w14:textId="77777777" w:rsidR="00524EEE" w:rsidRDefault="00524EEE">
            <w:pPr>
              <w:rPr>
                <w:ins w:id="1048" w:author="pbx" w:date="2017-12-12T18:04:00Z"/>
              </w:rPr>
            </w:pPr>
            <w:ins w:id="1049" w:author="pbx" w:date="2017-12-12T18:04:00Z">
              <w:r w:rsidRPr="0049642F">
                <w:rPr>
                  <w:rFonts w:eastAsia="Times New Roman" w:cstheme="minorHAnsi"/>
                  <w:bCs/>
                  <w:kern w:val="24"/>
                  <w:sz w:val="20"/>
                </w:rPr>
                <w:t>20130101</w:t>
              </w:r>
            </w:ins>
          </w:p>
        </w:tc>
        <w:tc>
          <w:tcPr>
            <w:tcW w:w="1170" w:type="dxa"/>
          </w:tcPr>
          <w:p w14:paraId="7EAB591B" w14:textId="77777777" w:rsidR="00524EEE" w:rsidRPr="00524EEE" w:rsidRDefault="00524EEE" w:rsidP="00524EEE">
            <w:pPr>
              <w:jc w:val="center"/>
              <w:rPr>
                <w:ins w:id="1050" w:author="pbx" w:date="2017-12-12T18:04:00Z"/>
                <w:rFonts w:eastAsia="Times New Roman" w:cstheme="minorHAnsi"/>
                <w:bCs/>
                <w:kern w:val="24"/>
                <w:sz w:val="20"/>
              </w:rPr>
            </w:pPr>
            <w:ins w:id="1051" w:author="pbx" w:date="2017-12-12T18:04:00Z">
              <w:r w:rsidRPr="0049642F">
                <w:rPr>
                  <w:rFonts w:eastAsia="Times New Roman" w:cstheme="minorHAnsi"/>
                  <w:bCs/>
                  <w:kern w:val="24"/>
                  <w:sz w:val="20"/>
                </w:rPr>
                <w:t>20130101</w:t>
              </w:r>
            </w:ins>
          </w:p>
        </w:tc>
        <w:tc>
          <w:tcPr>
            <w:tcW w:w="1170" w:type="dxa"/>
          </w:tcPr>
          <w:p w14:paraId="0E864F42" w14:textId="77777777" w:rsidR="00524EEE" w:rsidRPr="00DB2C7C" w:rsidRDefault="00524EEE" w:rsidP="00A34DEA">
            <w:pPr>
              <w:jc w:val="center"/>
              <w:rPr>
                <w:ins w:id="1052" w:author="pbx" w:date="2017-12-12T18:04:00Z"/>
                <w:rFonts w:eastAsia="Times New Roman" w:cstheme="minorHAnsi"/>
                <w:color w:val="FF0000"/>
                <w:sz w:val="20"/>
                <w:u w:val="single"/>
              </w:rPr>
            </w:pPr>
            <w:ins w:id="1053" w:author="pbx" w:date="2017-12-12T18:04:00Z">
              <w:r w:rsidRPr="00DB2C7C">
                <w:rPr>
                  <w:rFonts w:eastAsia="Times New Roman" w:cstheme="minorHAnsi"/>
                  <w:color w:val="FF0000"/>
                  <w:sz w:val="20"/>
                  <w:u w:val="single"/>
                </w:rPr>
                <w:t>20170201</w:t>
              </w:r>
            </w:ins>
          </w:p>
          <w:p w14:paraId="519B4090" w14:textId="77777777" w:rsidR="00524EEE" w:rsidRPr="00843490" w:rsidRDefault="00524EEE" w:rsidP="005435CF">
            <w:pPr>
              <w:jc w:val="center"/>
              <w:rPr>
                <w:ins w:id="1054" w:author="pbx" w:date="2017-12-12T18:04:00Z"/>
                <w:rFonts w:eastAsia="Times New Roman" w:cstheme="minorHAnsi"/>
                <w:sz w:val="20"/>
              </w:rPr>
            </w:pPr>
          </w:p>
        </w:tc>
      </w:tr>
      <w:tr w:rsidR="00524EEE" w:rsidRPr="00843490" w14:paraId="1A782864" w14:textId="77777777" w:rsidTr="005435CF">
        <w:trPr>
          <w:trHeight w:val="20"/>
          <w:ins w:id="1055" w:author="pbx" w:date="2017-12-12T18:04:00Z"/>
        </w:trPr>
        <w:tc>
          <w:tcPr>
            <w:tcW w:w="3510" w:type="dxa"/>
          </w:tcPr>
          <w:p w14:paraId="02F70C63" w14:textId="77777777" w:rsidR="00524EEE" w:rsidRPr="00843490" w:rsidRDefault="00524EEE" w:rsidP="005435CF">
            <w:pPr>
              <w:rPr>
                <w:ins w:id="1056" w:author="pbx" w:date="2017-12-12T18:04:00Z"/>
                <w:rFonts w:eastAsia="Times New Roman" w:cstheme="minorHAnsi"/>
                <w:color w:val="000000" w:themeColor="dark1"/>
                <w:kern w:val="24"/>
                <w:sz w:val="20"/>
              </w:rPr>
            </w:pPr>
            <w:ins w:id="1057" w:author="pbx" w:date="2017-12-12T18:04:00Z">
              <w:r w:rsidRPr="00843490">
                <w:rPr>
                  <w:rFonts w:eastAsia="Times New Roman" w:cstheme="minorHAnsi"/>
                  <w:b/>
                  <w:color w:val="000000" w:themeColor="dark1"/>
                  <w:kern w:val="24"/>
                  <w:sz w:val="20"/>
                </w:rPr>
                <w:t>Product #2</w:t>
              </w:r>
            </w:ins>
          </w:p>
        </w:tc>
        <w:tc>
          <w:tcPr>
            <w:tcW w:w="1170" w:type="dxa"/>
          </w:tcPr>
          <w:p w14:paraId="5AA2F519" w14:textId="77777777" w:rsidR="00524EEE" w:rsidRPr="00843490" w:rsidRDefault="00524EEE" w:rsidP="005435CF">
            <w:pPr>
              <w:jc w:val="center"/>
              <w:rPr>
                <w:ins w:id="1058" w:author="pbx" w:date="2017-12-12T18:04:00Z"/>
                <w:rFonts w:eastAsia="Times New Roman" w:cstheme="minorHAnsi"/>
                <w:bCs/>
                <w:kern w:val="24"/>
                <w:sz w:val="20"/>
              </w:rPr>
            </w:pPr>
          </w:p>
        </w:tc>
        <w:tc>
          <w:tcPr>
            <w:tcW w:w="1170" w:type="dxa"/>
          </w:tcPr>
          <w:p w14:paraId="38A1B6B2" w14:textId="77777777" w:rsidR="00524EEE" w:rsidRPr="00843490" w:rsidRDefault="00524EEE" w:rsidP="005435CF">
            <w:pPr>
              <w:jc w:val="center"/>
              <w:rPr>
                <w:ins w:id="1059" w:author="pbx" w:date="2017-12-12T18:04:00Z"/>
                <w:rFonts w:eastAsia="Times New Roman" w:cstheme="minorHAnsi"/>
                <w:bCs/>
                <w:kern w:val="24"/>
                <w:sz w:val="20"/>
              </w:rPr>
            </w:pPr>
          </w:p>
        </w:tc>
        <w:tc>
          <w:tcPr>
            <w:tcW w:w="1170" w:type="dxa"/>
          </w:tcPr>
          <w:p w14:paraId="2EEAA9C0" w14:textId="77777777" w:rsidR="00524EEE" w:rsidRPr="00843490" w:rsidRDefault="00524EEE" w:rsidP="005435CF">
            <w:pPr>
              <w:jc w:val="center"/>
              <w:rPr>
                <w:ins w:id="1060" w:author="pbx" w:date="2017-12-12T18:04:00Z"/>
                <w:rFonts w:eastAsia="Times New Roman" w:cstheme="minorHAnsi"/>
                <w:bCs/>
                <w:kern w:val="24"/>
                <w:sz w:val="20"/>
              </w:rPr>
            </w:pPr>
          </w:p>
        </w:tc>
        <w:tc>
          <w:tcPr>
            <w:tcW w:w="1170" w:type="dxa"/>
          </w:tcPr>
          <w:p w14:paraId="7B7EF17B" w14:textId="77777777" w:rsidR="00524EEE" w:rsidRPr="00843490" w:rsidRDefault="00524EEE" w:rsidP="00524EEE">
            <w:pPr>
              <w:jc w:val="center"/>
              <w:rPr>
                <w:ins w:id="1061" w:author="pbx" w:date="2017-12-12T18:04:00Z"/>
                <w:rFonts w:eastAsia="Times New Roman" w:cstheme="minorHAnsi"/>
                <w:bCs/>
                <w:kern w:val="24"/>
                <w:sz w:val="20"/>
              </w:rPr>
            </w:pPr>
          </w:p>
        </w:tc>
        <w:tc>
          <w:tcPr>
            <w:tcW w:w="1170" w:type="dxa"/>
          </w:tcPr>
          <w:p w14:paraId="5002E781" w14:textId="77777777" w:rsidR="00524EEE" w:rsidRPr="00843490" w:rsidRDefault="00524EEE" w:rsidP="005435CF">
            <w:pPr>
              <w:jc w:val="center"/>
              <w:rPr>
                <w:ins w:id="1062" w:author="pbx" w:date="2017-12-12T18:04:00Z"/>
                <w:rFonts w:eastAsia="Times New Roman" w:cstheme="minorHAnsi"/>
                <w:bCs/>
                <w:color w:val="FF0000"/>
                <w:kern w:val="24"/>
                <w:sz w:val="20"/>
              </w:rPr>
            </w:pPr>
          </w:p>
        </w:tc>
      </w:tr>
      <w:tr w:rsidR="00524EEE" w:rsidRPr="00843490" w14:paraId="4BF6BF00" w14:textId="77777777" w:rsidTr="00385FA0">
        <w:trPr>
          <w:trHeight w:val="20"/>
          <w:ins w:id="1063" w:author="pbx" w:date="2017-12-12T18:04:00Z"/>
        </w:trPr>
        <w:tc>
          <w:tcPr>
            <w:tcW w:w="3510" w:type="dxa"/>
            <w:hideMark/>
          </w:tcPr>
          <w:p w14:paraId="0EB246B8" w14:textId="77777777" w:rsidR="00524EEE" w:rsidRPr="00843490" w:rsidRDefault="00524EEE" w:rsidP="005435CF">
            <w:pPr>
              <w:numPr>
                <w:ilvl w:val="0"/>
                <w:numId w:val="41"/>
              </w:numPr>
              <w:contextualSpacing/>
              <w:rPr>
                <w:ins w:id="1064" w:author="pbx" w:date="2017-12-12T18:04:00Z"/>
                <w:rFonts w:eastAsia="Times New Roman" w:cstheme="minorHAnsi"/>
                <w:color w:val="000000" w:themeColor="dark1"/>
                <w:kern w:val="24"/>
                <w:sz w:val="20"/>
              </w:rPr>
            </w:pPr>
            <w:ins w:id="1065" w:author="pbx" w:date="2017-12-12T18:04:00Z">
              <w:r w:rsidRPr="00843490">
                <w:rPr>
                  <w:rFonts w:eastAsia="Times New Roman" w:cstheme="minorHAnsi"/>
                  <w:color w:val="000000" w:themeColor="dark1"/>
                  <w:kern w:val="24"/>
                  <w:sz w:val="20"/>
                </w:rPr>
                <w:t>Marketing Effective Time Low</w:t>
              </w:r>
            </w:ins>
          </w:p>
          <w:p w14:paraId="684FB1C5" w14:textId="77777777" w:rsidR="00524EEE" w:rsidRPr="00843490" w:rsidRDefault="00524EEE" w:rsidP="005435CF">
            <w:pPr>
              <w:ind w:left="16"/>
              <w:contextualSpacing/>
              <w:rPr>
                <w:ins w:id="1066" w:author="pbx" w:date="2017-12-12T18:04:00Z"/>
                <w:rFonts w:eastAsia="Times New Roman" w:cstheme="minorHAnsi"/>
                <w:sz w:val="20"/>
              </w:rPr>
            </w:pPr>
            <w:ins w:id="1067" w:author="pbx" w:date="2017-12-12T18:04:00Z">
              <w:r w:rsidRPr="00843490">
                <w:rPr>
                  <w:color w:val="1F497D"/>
                  <w:sz w:val="20"/>
                </w:rPr>
                <w:t>component/section[@code = ‘48780-1’]/subject[</w:t>
              </w:r>
              <w:r>
                <w:rPr>
                  <w:color w:val="1F497D"/>
                  <w:sz w:val="20"/>
                </w:rPr>
                <w:t>2</w:t>
              </w:r>
              <w:r w:rsidRPr="00843490">
                <w:rPr>
                  <w:color w:val="1F497D"/>
                  <w:sz w:val="20"/>
                </w:rPr>
                <w:t>]/manufacturedProduct/subjectOf/marketingAct/effectiveTime/low@value</w:t>
              </w:r>
            </w:ins>
          </w:p>
        </w:tc>
        <w:tc>
          <w:tcPr>
            <w:tcW w:w="1170" w:type="dxa"/>
          </w:tcPr>
          <w:p w14:paraId="5463C3DB" w14:textId="77777777" w:rsidR="00524EEE" w:rsidRPr="00843490" w:rsidRDefault="00524EEE" w:rsidP="005435CF">
            <w:pPr>
              <w:jc w:val="center"/>
              <w:rPr>
                <w:ins w:id="1068" w:author="pbx" w:date="2017-12-12T18:04:00Z"/>
                <w:rFonts w:eastAsia="Times New Roman" w:cstheme="minorHAnsi"/>
                <w:sz w:val="20"/>
              </w:rPr>
            </w:pPr>
          </w:p>
        </w:tc>
        <w:tc>
          <w:tcPr>
            <w:tcW w:w="1170" w:type="dxa"/>
          </w:tcPr>
          <w:p w14:paraId="125D9AFA" w14:textId="77777777" w:rsidR="00524EEE" w:rsidRPr="00843490" w:rsidRDefault="00524EEE" w:rsidP="005435CF">
            <w:pPr>
              <w:jc w:val="center"/>
              <w:rPr>
                <w:ins w:id="1069" w:author="pbx" w:date="2017-12-12T18:04:00Z"/>
                <w:rFonts w:eastAsia="Times New Roman" w:cstheme="minorHAnsi"/>
                <w:sz w:val="20"/>
              </w:rPr>
            </w:pPr>
          </w:p>
        </w:tc>
        <w:tc>
          <w:tcPr>
            <w:tcW w:w="1170" w:type="dxa"/>
          </w:tcPr>
          <w:p w14:paraId="2C0F2A4F" w14:textId="77777777" w:rsidR="00524EEE" w:rsidRPr="00843490" w:rsidRDefault="00524EEE" w:rsidP="005435CF">
            <w:pPr>
              <w:jc w:val="center"/>
              <w:rPr>
                <w:ins w:id="1070" w:author="pbx" w:date="2017-12-12T18:04:00Z"/>
                <w:rFonts w:eastAsia="Times New Roman" w:cstheme="minorHAnsi"/>
                <w:sz w:val="20"/>
              </w:rPr>
            </w:pPr>
          </w:p>
        </w:tc>
        <w:tc>
          <w:tcPr>
            <w:tcW w:w="1170" w:type="dxa"/>
          </w:tcPr>
          <w:p w14:paraId="5CD6E919" w14:textId="77777777" w:rsidR="00524EEE" w:rsidRPr="00524EEE" w:rsidRDefault="00524EEE" w:rsidP="00524EEE">
            <w:pPr>
              <w:jc w:val="center"/>
              <w:rPr>
                <w:ins w:id="1071" w:author="pbx" w:date="2017-12-12T18:04:00Z"/>
                <w:rFonts w:eastAsia="Times New Roman" w:cstheme="minorHAnsi"/>
                <w:bCs/>
                <w:kern w:val="24"/>
                <w:sz w:val="20"/>
              </w:rPr>
            </w:pPr>
          </w:p>
        </w:tc>
        <w:tc>
          <w:tcPr>
            <w:tcW w:w="1170" w:type="dxa"/>
          </w:tcPr>
          <w:p w14:paraId="3BB93A1A" w14:textId="77777777" w:rsidR="00524EEE" w:rsidRPr="00843490" w:rsidRDefault="00524EEE" w:rsidP="005435CF">
            <w:pPr>
              <w:jc w:val="center"/>
              <w:rPr>
                <w:ins w:id="1072" w:author="pbx" w:date="2017-12-12T18:04:00Z"/>
                <w:rFonts w:eastAsia="Times New Roman" w:cstheme="minorHAnsi"/>
                <w:sz w:val="20"/>
              </w:rPr>
            </w:pPr>
          </w:p>
        </w:tc>
      </w:tr>
      <w:tr w:rsidR="00524EEE" w:rsidRPr="00843490" w14:paraId="58FC44DE" w14:textId="77777777" w:rsidTr="005435CF">
        <w:trPr>
          <w:trHeight w:val="20"/>
          <w:ins w:id="1073" w:author="pbx" w:date="2017-12-12T18:04:00Z"/>
        </w:trPr>
        <w:tc>
          <w:tcPr>
            <w:tcW w:w="3510" w:type="dxa"/>
          </w:tcPr>
          <w:p w14:paraId="540A4EBF" w14:textId="77777777" w:rsidR="00524EEE" w:rsidRDefault="00524EEE" w:rsidP="005435CF">
            <w:pPr>
              <w:numPr>
                <w:ilvl w:val="0"/>
                <w:numId w:val="41"/>
              </w:numPr>
              <w:contextualSpacing/>
              <w:rPr>
                <w:ins w:id="1074" w:author="pbx" w:date="2017-12-12T18:04:00Z"/>
                <w:rFonts w:eastAsia="Times New Roman" w:cstheme="minorHAnsi"/>
                <w:color w:val="000000" w:themeColor="dark1"/>
                <w:kern w:val="24"/>
                <w:sz w:val="20"/>
              </w:rPr>
            </w:pPr>
            <w:ins w:id="1075" w:author="pbx" w:date="2017-12-12T18:04:00Z">
              <w:r w:rsidRPr="00843490">
                <w:rPr>
                  <w:rFonts w:eastAsia="Times New Roman" w:cstheme="minorHAnsi"/>
                  <w:color w:val="000000" w:themeColor="dark1"/>
                  <w:kern w:val="24"/>
                  <w:sz w:val="20"/>
                </w:rPr>
                <w:t>Marketing Effective Time High</w:t>
              </w:r>
            </w:ins>
          </w:p>
          <w:p w14:paraId="2A7BD6DF" w14:textId="77777777" w:rsidR="00524EEE" w:rsidRPr="001E7A8E" w:rsidRDefault="00524EEE" w:rsidP="005435CF">
            <w:pPr>
              <w:ind w:left="16"/>
              <w:contextualSpacing/>
              <w:rPr>
                <w:ins w:id="1076" w:author="pbx" w:date="2017-12-12T18:04:00Z"/>
                <w:rFonts w:eastAsia="Times New Roman" w:cstheme="minorHAnsi"/>
                <w:color w:val="000000" w:themeColor="dark1"/>
                <w:kern w:val="24"/>
                <w:sz w:val="20"/>
              </w:rPr>
            </w:pPr>
            <w:ins w:id="1077" w:author="pbx" w:date="2017-12-12T18:04:00Z">
              <w:r w:rsidRPr="00843490">
                <w:rPr>
                  <w:color w:val="1F497D"/>
                  <w:sz w:val="20"/>
                </w:rPr>
                <w:t>component/section[@code = ‘48780-1’]/subject[</w:t>
              </w:r>
              <w:r>
                <w:rPr>
                  <w:color w:val="1F497D"/>
                  <w:sz w:val="20"/>
                </w:rPr>
                <w:t>2</w:t>
              </w:r>
              <w:r w:rsidRPr="00843490">
                <w:rPr>
                  <w:color w:val="1F497D"/>
                  <w:sz w:val="20"/>
                </w:rPr>
                <w:t>]/manufacturedProduct/subjectOf/marketingAct/effectiveTime/high@value</w:t>
              </w:r>
            </w:ins>
          </w:p>
        </w:tc>
        <w:tc>
          <w:tcPr>
            <w:tcW w:w="1170" w:type="dxa"/>
          </w:tcPr>
          <w:p w14:paraId="6BEEE88C" w14:textId="77777777" w:rsidR="00524EEE" w:rsidRPr="00843490" w:rsidRDefault="00524EEE" w:rsidP="005435CF">
            <w:pPr>
              <w:jc w:val="center"/>
              <w:rPr>
                <w:ins w:id="1078" w:author="pbx" w:date="2017-12-12T18:04:00Z"/>
                <w:rFonts w:eastAsia="Times New Roman" w:cstheme="minorHAnsi"/>
                <w:sz w:val="20"/>
              </w:rPr>
            </w:pPr>
          </w:p>
        </w:tc>
        <w:tc>
          <w:tcPr>
            <w:tcW w:w="1170" w:type="dxa"/>
          </w:tcPr>
          <w:p w14:paraId="475C4443" w14:textId="77777777" w:rsidR="00524EEE" w:rsidRPr="00843490" w:rsidRDefault="00524EEE" w:rsidP="005435CF">
            <w:pPr>
              <w:jc w:val="center"/>
              <w:rPr>
                <w:ins w:id="1079" w:author="pbx" w:date="2017-12-12T18:04:00Z"/>
                <w:rFonts w:eastAsia="Times New Roman" w:cstheme="minorHAnsi"/>
                <w:sz w:val="20"/>
              </w:rPr>
            </w:pPr>
          </w:p>
        </w:tc>
        <w:tc>
          <w:tcPr>
            <w:tcW w:w="1170" w:type="dxa"/>
          </w:tcPr>
          <w:p w14:paraId="39B38C7E" w14:textId="77777777" w:rsidR="00524EEE" w:rsidRPr="00843490" w:rsidRDefault="00524EEE" w:rsidP="005435CF">
            <w:pPr>
              <w:jc w:val="center"/>
              <w:rPr>
                <w:ins w:id="1080" w:author="pbx" w:date="2017-12-12T18:04:00Z"/>
                <w:rFonts w:eastAsia="Times New Roman" w:cstheme="minorHAnsi"/>
                <w:sz w:val="20"/>
              </w:rPr>
            </w:pPr>
          </w:p>
        </w:tc>
        <w:tc>
          <w:tcPr>
            <w:tcW w:w="1170" w:type="dxa"/>
          </w:tcPr>
          <w:p w14:paraId="3821828F" w14:textId="77777777" w:rsidR="00524EEE" w:rsidRPr="00524EEE" w:rsidRDefault="00524EEE" w:rsidP="00524EEE">
            <w:pPr>
              <w:jc w:val="center"/>
              <w:rPr>
                <w:ins w:id="1081" w:author="pbx" w:date="2017-12-12T18:04:00Z"/>
                <w:rFonts w:eastAsia="Times New Roman" w:cstheme="minorHAnsi"/>
                <w:bCs/>
                <w:kern w:val="24"/>
                <w:sz w:val="20"/>
              </w:rPr>
            </w:pPr>
          </w:p>
        </w:tc>
        <w:tc>
          <w:tcPr>
            <w:tcW w:w="1170" w:type="dxa"/>
          </w:tcPr>
          <w:p w14:paraId="789A780B" w14:textId="77777777" w:rsidR="00524EEE" w:rsidRPr="00843490" w:rsidRDefault="00524EEE" w:rsidP="005435CF">
            <w:pPr>
              <w:jc w:val="center"/>
              <w:rPr>
                <w:ins w:id="1082" w:author="pbx" w:date="2017-12-12T18:04:00Z"/>
                <w:rFonts w:eastAsia="Times New Roman" w:cstheme="minorHAnsi"/>
                <w:sz w:val="20"/>
              </w:rPr>
            </w:pPr>
          </w:p>
        </w:tc>
      </w:tr>
      <w:tr w:rsidR="00524EEE" w:rsidRPr="00843490" w14:paraId="7E2FCE80" w14:textId="77777777" w:rsidTr="004928DD">
        <w:trPr>
          <w:trHeight w:val="20"/>
          <w:ins w:id="1083" w:author="pbx" w:date="2017-12-12T18:04:00Z"/>
        </w:trPr>
        <w:tc>
          <w:tcPr>
            <w:tcW w:w="3510" w:type="dxa"/>
          </w:tcPr>
          <w:p w14:paraId="60EAD0B0" w14:textId="77777777" w:rsidR="00524EEE" w:rsidRPr="00843490" w:rsidRDefault="00524EEE" w:rsidP="004928DD">
            <w:pPr>
              <w:numPr>
                <w:ilvl w:val="0"/>
                <w:numId w:val="41"/>
              </w:numPr>
              <w:contextualSpacing/>
              <w:rPr>
                <w:ins w:id="1084" w:author="pbx" w:date="2017-12-12T18:04:00Z"/>
                <w:rFonts w:eastAsia="Times New Roman" w:cstheme="minorHAnsi"/>
                <w:color w:val="000000" w:themeColor="dark1"/>
                <w:kern w:val="24"/>
                <w:sz w:val="20"/>
              </w:rPr>
            </w:pPr>
            <w:ins w:id="1085" w:author="pbx" w:date="2017-12-12T18:04:00Z">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ins>
          </w:p>
          <w:p w14:paraId="2B54DA30" w14:textId="77777777" w:rsidR="00524EEE" w:rsidRPr="004157EF" w:rsidRDefault="00524EEE" w:rsidP="004928DD">
            <w:pPr>
              <w:ind w:left="16"/>
              <w:contextualSpacing/>
              <w:rPr>
                <w:ins w:id="1086" w:author="pbx" w:date="2017-12-12T18:04:00Z"/>
                <w:color w:val="1F497D"/>
                <w:sz w:val="20"/>
              </w:rPr>
            </w:pPr>
            <w:ins w:id="1087" w:author="pbx" w:date="2017-12-12T18:04:00Z">
              <w:r w:rsidRPr="00843490">
                <w:rPr>
                  <w:color w:val="1F497D"/>
                  <w:sz w:val="20"/>
                </w:rPr>
                <w:t>component/sect</w:t>
              </w:r>
              <w:r>
                <w:rPr>
                  <w:color w:val="1F497D"/>
                  <w:sz w:val="20"/>
                </w:rPr>
                <w:t>ion[@code = ‘48780-1’]/subject[2</w:t>
              </w:r>
              <w:r w:rsidRPr="00843490">
                <w:rPr>
                  <w:color w:val="1F497D"/>
                  <w:sz w:val="20"/>
                </w:rPr>
                <w:t>]/manufacturedProduct/subjectOf/</w:t>
              </w:r>
              <w:r w:rsidRPr="004157EF">
                <w:rPr>
                  <w:color w:val="1F497D"/>
                  <w:sz w:val="20"/>
                </w:rPr>
                <w:t>approval</w:t>
              </w:r>
              <w:r>
                <w:rPr>
                  <w:color w:val="1F497D"/>
                  <w:sz w:val="20"/>
                </w:rPr>
                <w:t>/code</w:t>
              </w:r>
            </w:ins>
          </w:p>
        </w:tc>
        <w:tc>
          <w:tcPr>
            <w:tcW w:w="1170" w:type="dxa"/>
          </w:tcPr>
          <w:p w14:paraId="71432CA4" w14:textId="77777777" w:rsidR="00524EEE" w:rsidRPr="00DB2C7C" w:rsidRDefault="00F92F7C" w:rsidP="004928DD">
            <w:pPr>
              <w:jc w:val="center"/>
              <w:rPr>
                <w:ins w:id="1088" w:author="pbx" w:date="2017-12-12T18:04:00Z"/>
                <w:rFonts w:eastAsia="Times New Roman" w:cstheme="minorHAnsi"/>
                <w:bCs/>
                <w:color w:val="FF0000"/>
                <w:kern w:val="24"/>
                <w:sz w:val="20"/>
                <w:u w:val="single"/>
              </w:rPr>
            </w:pPr>
            <w:ins w:id="1089" w:author="pbx" w:date="2017-12-12T18:04:00Z">
              <w:r w:rsidRPr="00DB2C7C">
                <w:rPr>
                  <w:rFonts w:eastAsia="Times New Roman" w:cstheme="minorHAnsi"/>
                  <w:bCs/>
                  <w:color w:val="FF0000"/>
                  <w:kern w:val="24"/>
                  <w:sz w:val="20"/>
                  <w:u w:val="single"/>
                </w:rPr>
                <w:t>308</w:t>
              </w:r>
              <w:r>
                <w:rPr>
                  <w:rFonts w:eastAsia="Times New Roman" w:cstheme="minorHAnsi"/>
                  <w:bCs/>
                  <w:color w:val="FF0000"/>
                  <w:kern w:val="24"/>
                  <w:sz w:val="20"/>
                  <w:u w:val="single"/>
                </w:rPr>
                <w:t xml:space="preserve"> (NDS)</w:t>
              </w:r>
            </w:ins>
          </w:p>
        </w:tc>
        <w:tc>
          <w:tcPr>
            <w:tcW w:w="1170" w:type="dxa"/>
          </w:tcPr>
          <w:p w14:paraId="39147B2D" w14:textId="77777777" w:rsidR="00524EEE" w:rsidRPr="004157EF" w:rsidRDefault="00524EEE" w:rsidP="004928DD">
            <w:pPr>
              <w:jc w:val="center"/>
              <w:rPr>
                <w:ins w:id="1090" w:author="pbx" w:date="2017-12-12T18:04:00Z"/>
                <w:rFonts w:eastAsia="Times New Roman" w:cstheme="minorHAnsi"/>
                <w:sz w:val="20"/>
              </w:rPr>
            </w:pPr>
            <w:ins w:id="1091" w:author="pbx" w:date="2017-12-12T18:04:00Z">
              <w:r w:rsidRPr="00AA07E1">
                <w:rPr>
                  <w:rFonts w:eastAsia="Times New Roman" w:cstheme="minorHAnsi"/>
                  <w:sz w:val="20"/>
                </w:rPr>
                <w:t>308</w:t>
              </w:r>
              <w:r w:rsidR="00F92F7C">
                <w:rPr>
                  <w:rFonts w:eastAsia="Times New Roman" w:cstheme="minorHAnsi"/>
                  <w:sz w:val="20"/>
                </w:rPr>
                <w:t xml:space="preserve"> (NDS)</w:t>
              </w:r>
            </w:ins>
          </w:p>
        </w:tc>
        <w:tc>
          <w:tcPr>
            <w:tcW w:w="1170" w:type="dxa"/>
          </w:tcPr>
          <w:p w14:paraId="61C640E4" w14:textId="77777777" w:rsidR="00524EEE" w:rsidRPr="00DB2C7C" w:rsidRDefault="00524EEE" w:rsidP="00524EEE">
            <w:pPr>
              <w:jc w:val="center"/>
              <w:rPr>
                <w:ins w:id="1092" w:author="pbx" w:date="2017-12-12T18:04:00Z"/>
                <w:rFonts w:eastAsia="Times New Roman" w:cstheme="minorHAnsi"/>
                <w:bCs/>
                <w:color w:val="FF0000"/>
                <w:kern w:val="24"/>
                <w:sz w:val="20"/>
                <w:u w:val="single"/>
              </w:rPr>
            </w:pPr>
            <w:ins w:id="1093" w:author="pbx" w:date="2017-12-12T18:04:00Z">
              <w:r w:rsidRPr="00DB2C7C">
                <w:rPr>
                  <w:rFonts w:eastAsia="Times New Roman" w:cstheme="minorHAnsi"/>
                  <w:bCs/>
                  <w:color w:val="FF0000"/>
                  <w:kern w:val="24"/>
                  <w:sz w:val="20"/>
                  <w:u w:val="single"/>
                </w:rPr>
                <w:t>314</w:t>
              </w:r>
              <w:r w:rsidR="00F92F7C">
                <w:rPr>
                  <w:rFonts w:eastAsia="Times New Roman" w:cstheme="minorHAnsi"/>
                  <w:bCs/>
                  <w:color w:val="FF0000"/>
                  <w:kern w:val="24"/>
                  <w:sz w:val="20"/>
                  <w:u w:val="single"/>
                </w:rPr>
                <w:t xml:space="preserve"> (SNDS)</w:t>
              </w:r>
            </w:ins>
          </w:p>
        </w:tc>
        <w:tc>
          <w:tcPr>
            <w:tcW w:w="1170" w:type="dxa"/>
          </w:tcPr>
          <w:p w14:paraId="0DB458FA" w14:textId="77777777" w:rsidR="00524EEE" w:rsidRPr="00524EEE" w:rsidRDefault="00524EEE" w:rsidP="00524EEE">
            <w:pPr>
              <w:jc w:val="center"/>
              <w:rPr>
                <w:ins w:id="1094" w:author="pbx" w:date="2017-12-12T18:04:00Z"/>
                <w:rFonts w:eastAsia="Times New Roman" w:cstheme="minorHAnsi"/>
                <w:bCs/>
                <w:kern w:val="24"/>
                <w:sz w:val="20"/>
              </w:rPr>
            </w:pPr>
            <w:ins w:id="1095" w:author="pbx" w:date="2017-12-12T18:04:00Z">
              <w:r w:rsidRPr="00524EEE">
                <w:rPr>
                  <w:rFonts w:eastAsia="Times New Roman" w:cstheme="minorHAnsi"/>
                  <w:bCs/>
                  <w:kern w:val="24"/>
                  <w:sz w:val="20"/>
                </w:rPr>
                <w:t>314</w:t>
              </w:r>
              <w:r w:rsidR="00F92F7C">
                <w:rPr>
                  <w:rFonts w:eastAsia="Times New Roman" w:cstheme="minorHAnsi"/>
                  <w:bCs/>
                  <w:kern w:val="24"/>
                  <w:sz w:val="20"/>
                </w:rPr>
                <w:t xml:space="preserve"> (SNDS)</w:t>
              </w:r>
            </w:ins>
          </w:p>
        </w:tc>
        <w:tc>
          <w:tcPr>
            <w:tcW w:w="1170" w:type="dxa"/>
          </w:tcPr>
          <w:p w14:paraId="5AC622BF" w14:textId="77777777" w:rsidR="00524EEE" w:rsidRPr="00524EEE" w:rsidRDefault="00F92F7C" w:rsidP="004928DD">
            <w:pPr>
              <w:jc w:val="center"/>
              <w:rPr>
                <w:ins w:id="1096" w:author="pbx" w:date="2017-12-12T18:04:00Z"/>
                <w:rFonts w:eastAsia="Times New Roman" w:cstheme="minorHAnsi"/>
                <w:bCs/>
                <w:kern w:val="24"/>
                <w:sz w:val="20"/>
              </w:rPr>
            </w:pPr>
            <w:ins w:id="1097" w:author="pbx" w:date="2017-12-12T18:04:00Z">
              <w:r w:rsidRPr="00524EEE">
                <w:rPr>
                  <w:rFonts w:eastAsia="Times New Roman" w:cstheme="minorHAnsi"/>
                  <w:bCs/>
                  <w:kern w:val="24"/>
                  <w:sz w:val="20"/>
                </w:rPr>
                <w:t>314</w:t>
              </w:r>
              <w:r>
                <w:rPr>
                  <w:rFonts w:eastAsia="Times New Roman" w:cstheme="minorHAnsi"/>
                  <w:bCs/>
                  <w:kern w:val="24"/>
                  <w:sz w:val="20"/>
                </w:rPr>
                <w:t xml:space="preserve"> (SNDS)</w:t>
              </w:r>
            </w:ins>
          </w:p>
        </w:tc>
      </w:tr>
      <w:tr w:rsidR="00524EEE" w:rsidRPr="00843490" w14:paraId="15B9BECC" w14:textId="77777777" w:rsidTr="005435CF">
        <w:trPr>
          <w:trHeight w:val="20"/>
          <w:ins w:id="1098" w:author="pbx" w:date="2017-12-12T18:04:00Z"/>
        </w:trPr>
        <w:tc>
          <w:tcPr>
            <w:tcW w:w="3510" w:type="dxa"/>
          </w:tcPr>
          <w:p w14:paraId="0B1211E5" w14:textId="77777777" w:rsidR="00524EEE" w:rsidRDefault="00524EEE" w:rsidP="005435CF">
            <w:pPr>
              <w:numPr>
                <w:ilvl w:val="0"/>
                <w:numId w:val="41"/>
              </w:numPr>
              <w:contextualSpacing/>
              <w:rPr>
                <w:ins w:id="1099" w:author="pbx" w:date="2017-12-12T18:04:00Z"/>
                <w:rFonts w:eastAsia="Times New Roman" w:cstheme="minorHAnsi"/>
                <w:color w:val="000000" w:themeColor="dark1"/>
                <w:kern w:val="24"/>
                <w:sz w:val="20"/>
              </w:rPr>
            </w:pPr>
            <w:ins w:id="1100" w:author="pbx" w:date="2017-12-12T18:04:00Z">
              <w:r>
                <w:rPr>
                  <w:rFonts w:eastAsia="Times New Roman" w:cstheme="minorHAnsi"/>
                  <w:color w:val="000000" w:themeColor="dark1"/>
                  <w:kern w:val="24"/>
                  <w:sz w:val="20"/>
                </w:rPr>
                <w:t>Approval Effective Time Low</w:t>
              </w:r>
            </w:ins>
          </w:p>
          <w:p w14:paraId="4F452860" w14:textId="77777777" w:rsidR="00524EEE" w:rsidRPr="001E7A8E" w:rsidRDefault="00524EEE" w:rsidP="005435CF">
            <w:pPr>
              <w:ind w:left="16"/>
              <w:contextualSpacing/>
              <w:rPr>
                <w:ins w:id="1101" w:author="pbx" w:date="2017-12-12T18:04:00Z"/>
                <w:rFonts w:eastAsia="Times New Roman" w:cstheme="minorHAnsi"/>
                <w:color w:val="000000" w:themeColor="dark1"/>
                <w:kern w:val="24"/>
                <w:sz w:val="20"/>
              </w:rPr>
            </w:pPr>
            <w:ins w:id="1102" w:author="pbx" w:date="2017-12-12T18:04:00Z">
              <w:r w:rsidRPr="00843490">
                <w:rPr>
                  <w:color w:val="1F497D"/>
                  <w:sz w:val="20"/>
                </w:rPr>
                <w:t>component/section[@code = ‘48780-1’]/subject[</w:t>
              </w:r>
              <w:r>
                <w:rPr>
                  <w:color w:val="1F497D"/>
                  <w:sz w:val="20"/>
                </w:rPr>
                <w:t>2</w:t>
              </w:r>
              <w:r w:rsidRPr="00843490">
                <w:rPr>
                  <w:color w:val="1F497D"/>
                  <w:sz w:val="20"/>
                </w:rPr>
                <w:t>]/manufacturedProduct/subjectOf/approval/effectiveTime/low@value</w:t>
              </w:r>
            </w:ins>
          </w:p>
        </w:tc>
        <w:tc>
          <w:tcPr>
            <w:tcW w:w="1170" w:type="dxa"/>
          </w:tcPr>
          <w:p w14:paraId="2B2ACED5" w14:textId="77777777" w:rsidR="00524EEE" w:rsidRPr="00DB2C7C" w:rsidRDefault="00524EEE" w:rsidP="00524EEE">
            <w:pPr>
              <w:jc w:val="center"/>
              <w:rPr>
                <w:ins w:id="1103" w:author="pbx" w:date="2017-12-12T18:04:00Z"/>
                <w:rFonts w:eastAsia="Times New Roman" w:cstheme="minorHAnsi"/>
                <w:bCs/>
                <w:color w:val="FF0000"/>
                <w:kern w:val="24"/>
                <w:sz w:val="20"/>
                <w:u w:val="single"/>
              </w:rPr>
            </w:pPr>
            <w:ins w:id="1104" w:author="pbx" w:date="2017-12-12T18:04:00Z">
              <w:r w:rsidRPr="00DB2C7C">
                <w:rPr>
                  <w:rFonts w:eastAsia="Times New Roman" w:cstheme="minorHAnsi"/>
                  <w:bCs/>
                  <w:color w:val="FF0000"/>
                  <w:kern w:val="24"/>
                  <w:sz w:val="20"/>
                  <w:u w:val="single"/>
                </w:rPr>
                <w:t>20130101</w:t>
              </w:r>
            </w:ins>
          </w:p>
        </w:tc>
        <w:tc>
          <w:tcPr>
            <w:tcW w:w="1170" w:type="dxa"/>
          </w:tcPr>
          <w:p w14:paraId="244D80B2" w14:textId="77777777" w:rsidR="00524EEE" w:rsidRPr="00524EEE" w:rsidRDefault="00524EEE" w:rsidP="00524EEE">
            <w:pPr>
              <w:jc w:val="center"/>
              <w:rPr>
                <w:ins w:id="1105" w:author="pbx" w:date="2017-12-12T18:04:00Z"/>
                <w:rFonts w:eastAsia="Times New Roman" w:cstheme="minorHAnsi"/>
                <w:bCs/>
                <w:kern w:val="24"/>
                <w:sz w:val="20"/>
              </w:rPr>
            </w:pPr>
            <w:ins w:id="1106" w:author="pbx" w:date="2017-12-12T18:04:00Z">
              <w:r w:rsidRPr="00843490">
                <w:rPr>
                  <w:rFonts w:eastAsia="Times New Roman" w:cstheme="minorHAnsi"/>
                  <w:bCs/>
                  <w:kern w:val="24"/>
                  <w:sz w:val="20"/>
                </w:rPr>
                <w:t>201301</w:t>
              </w:r>
              <w:r>
                <w:rPr>
                  <w:rFonts w:eastAsia="Times New Roman" w:cstheme="minorHAnsi"/>
                  <w:bCs/>
                  <w:kern w:val="24"/>
                  <w:sz w:val="20"/>
                </w:rPr>
                <w:t>01</w:t>
              </w:r>
            </w:ins>
          </w:p>
        </w:tc>
        <w:tc>
          <w:tcPr>
            <w:tcW w:w="1170" w:type="dxa"/>
          </w:tcPr>
          <w:p w14:paraId="4C4EF2CC" w14:textId="77777777" w:rsidR="00524EEE" w:rsidRDefault="00524EEE" w:rsidP="00524EEE">
            <w:pPr>
              <w:jc w:val="center"/>
              <w:rPr>
                <w:ins w:id="1107" w:author="pbx" w:date="2017-12-12T18:04:00Z"/>
              </w:rPr>
            </w:pPr>
            <w:ins w:id="1108" w:author="pbx" w:date="2017-12-12T18:04:00Z">
              <w:r w:rsidRPr="00AD6EA1">
                <w:rPr>
                  <w:rFonts w:eastAsia="Times New Roman" w:cstheme="minorHAnsi"/>
                  <w:bCs/>
                  <w:kern w:val="24"/>
                  <w:sz w:val="20"/>
                </w:rPr>
                <w:t>20130101</w:t>
              </w:r>
            </w:ins>
          </w:p>
        </w:tc>
        <w:tc>
          <w:tcPr>
            <w:tcW w:w="1170" w:type="dxa"/>
          </w:tcPr>
          <w:p w14:paraId="0BC5568D" w14:textId="77777777" w:rsidR="00524EEE" w:rsidRPr="00524EEE" w:rsidRDefault="00524EEE" w:rsidP="00524EEE">
            <w:pPr>
              <w:jc w:val="center"/>
              <w:rPr>
                <w:ins w:id="1109" w:author="pbx" w:date="2017-12-12T18:04:00Z"/>
                <w:rFonts w:eastAsia="Times New Roman" w:cstheme="minorHAnsi"/>
                <w:bCs/>
                <w:kern w:val="24"/>
                <w:sz w:val="20"/>
              </w:rPr>
            </w:pPr>
            <w:ins w:id="1110" w:author="pbx" w:date="2017-12-12T18:04:00Z">
              <w:r w:rsidRPr="00AD6EA1">
                <w:rPr>
                  <w:rFonts w:eastAsia="Times New Roman" w:cstheme="minorHAnsi"/>
                  <w:bCs/>
                  <w:kern w:val="24"/>
                  <w:sz w:val="20"/>
                </w:rPr>
                <w:t>20130101</w:t>
              </w:r>
            </w:ins>
          </w:p>
        </w:tc>
        <w:tc>
          <w:tcPr>
            <w:tcW w:w="1170" w:type="dxa"/>
          </w:tcPr>
          <w:p w14:paraId="2C961BEB" w14:textId="77777777" w:rsidR="00524EEE" w:rsidRPr="00524EEE" w:rsidRDefault="00524EEE" w:rsidP="004928DD">
            <w:pPr>
              <w:jc w:val="center"/>
              <w:rPr>
                <w:ins w:id="1111" w:author="pbx" w:date="2017-12-12T18:04:00Z"/>
                <w:rFonts w:eastAsia="Times New Roman" w:cstheme="minorHAnsi"/>
                <w:bCs/>
                <w:kern w:val="24"/>
                <w:sz w:val="20"/>
              </w:rPr>
            </w:pPr>
            <w:ins w:id="1112" w:author="pbx" w:date="2017-12-12T18:04:00Z">
              <w:r w:rsidRPr="00AD6EA1">
                <w:rPr>
                  <w:rFonts w:eastAsia="Times New Roman" w:cstheme="minorHAnsi"/>
                  <w:bCs/>
                  <w:kern w:val="24"/>
                  <w:sz w:val="20"/>
                </w:rPr>
                <w:t>20130101</w:t>
              </w:r>
            </w:ins>
          </w:p>
        </w:tc>
      </w:tr>
      <w:tr w:rsidR="00524EEE" w:rsidRPr="00843490" w14:paraId="6D2B0D0C" w14:textId="77777777" w:rsidTr="005435CF">
        <w:trPr>
          <w:trHeight w:val="20"/>
          <w:ins w:id="1113" w:author="pbx" w:date="2017-12-12T18:04:00Z"/>
        </w:trPr>
        <w:tc>
          <w:tcPr>
            <w:tcW w:w="3510" w:type="dxa"/>
          </w:tcPr>
          <w:p w14:paraId="11D942F9" w14:textId="77777777" w:rsidR="00524EEE" w:rsidRDefault="00524EEE" w:rsidP="005435CF">
            <w:pPr>
              <w:numPr>
                <w:ilvl w:val="0"/>
                <w:numId w:val="41"/>
              </w:numPr>
              <w:contextualSpacing/>
              <w:rPr>
                <w:ins w:id="1114" w:author="pbx" w:date="2017-12-12T18:04:00Z"/>
                <w:rFonts w:eastAsia="Times New Roman" w:cstheme="minorHAnsi"/>
                <w:color w:val="000000" w:themeColor="dark1"/>
                <w:kern w:val="24"/>
                <w:sz w:val="20"/>
              </w:rPr>
            </w:pPr>
            <w:ins w:id="1115" w:author="pbx" w:date="2017-12-12T18:04:00Z">
              <w:r w:rsidRPr="00843490">
                <w:rPr>
                  <w:rFonts w:eastAsia="Times New Roman" w:cstheme="minorHAnsi"/>
                  <w:color w:val="000000" w:themeColor="dark1"/>
                  <w:kern w:val="24"/>
                  <w:sz w:val="20"/>
                </w:rPr>
                <w:t>Approval Effective Time High</w:t>
              </w:r>
            </w:ins>
          </w:p>
          <w:p w14:paraId="56EAFA09" w14:textId="77777777" w:rsidR="00524EEE" w:rsidRPr="00843490" w:rsidRDefault="00524EEE" w:rsidP="005435CF">
            <w:pPr>
              <w:ind w:left="16"/>
              <w:contextualSpacing/>
              <w:rPr>
                <w:ins w:id="1116" w:author="pbx" w:date="2017-12-12T18:04:00Z"/>
                <w:rFonts w:eastAsia="Times New Roman" w:cstheme="minorHAnsi"/>
                <w:color w:val="000000" w:themeColor="dark1"/>
                <w:kern w:val="24"/>
                <w:sz w:val="20"/>
              </w:rPr>
            </w:pPr>
            <w:ins w:id="1117" w:author="pbx" w:date="2017-12-12T18:04:00Z">
              <w:r w:rsidRPr="00843490">
                <w:rPr>
                  <w:color w:val="1F497D"/>
                  <w:sz w:val="20"/>
                </w:rPr>
                <w:t>component/section[@code = ‘48780-1’]/subject[</w:t>
              </w:r>
              <w:r>
                <w:rPr>
                  <w:color w:val="1F497D"/>
                  <w:sz w:val="20"/>
                </w:rPr>
                <w:t>2</w:t>
              </w:r>
              <w:r w:rsidRPr="00843490">
                <w:rPr>
                  <w:color w:val="1F497D"/>
                  <w:sz w:val="20"/>
                </w:rPr>
                <w:t>]/manufacturedProduct/subjectOf/approval/effectiveTime/high@value</w:t>
              </w:r>
            </w:ins>
          </w:p>
        </w:tc>
        <w:tc>
          <w:tcPr>
            <w:tcW w:w="1170" w:type="dxa"/>
          </w:tcPr>
          <w:p w14:paraId="0F871239" w14:textId="77777777" w:rsidR="00524EEE" w:rsidRPr="00DB2C7C" w:rsidRDefault="00524EEE" w:rsidP="004928DD">
            <w:pPr>
              <w:jc w:val="center"/>
              <w:rPr>
                <w:ins w:id="1118" w:author="pbx" w:date="2017-12-12T18:04:00Z"/>
                <w:rFonts w:eastAsia="Times New Roman" w:cstheme="minorHAnsi"/>
                <w:bCs/>
                <w:color w:val="FF0000"/>
                <w:kern w:val="24"/>
                <w:sz w:val="20"/>
                <w:u w:val="single"/>
              </w:rPr>
            </w:pPr>
            <w:ins w:id="1119" w:author="pbx" w:date="2017-12-12T18:04:00Z">
              <w:r w:rsidRPr="00DB2C7C">
                <w:rPr>
                  <w:rFonts w:eastAsia="Times New Roman" w:cstheme="minorHAnsi"/>
                  <w:bCs/>
                  <w:color w:val="FF0000"/>
                  <w:kern w:val="24"/>
                  <w:sz w:val="20"/>
                  <w:u w:val="single"/>
                </w:rPr>
                <w:t>20130101</w:t>
              </w:r>
            </w:ins>
          </w:p>
        </w:tc>
        <w:tc>
          <w:tcPr>
            <w:tcW w:w="1170" w:type="dxa"/>
          </w:tcPr>
          <w:p w14:paraId="4BD2DE36" w14:textId="77777777" w:rsidR="00524EEE" w:rsidRPr="00843490" w:rsidRDefault="00524EEE" w:rsidP="004157EF">
            <w:pPr>
              <w:jc w:val="center"/>
              <w:rPr>
                <w:ins w:id="1120" w:author="pbx" w:date="2017-12-12T18:04:00Z"/>
                <w:rFonts w:eastAsia="Times New Roman" w:cstheme="minorHAnsi"/>
                <w:bCs/>
                <w:kern w:val="24"/>
                <w:sz w:val="20"/>
              </w:rPr>
            </w:pPr>
            <w:ins w:id="1121" w:author="pbx" w:date="2017-12-12T18:04:00Z">
              <w:r w:rsidRPr="00843490">
                <w:rPr>
                  <w:rFonts w:eastAsia="Times New Roman" w:cstheme="minorHAnsi"/>
                  <w:bCs/>
                  <w:kern w:val="24"/>
                  <w:sz w:val="20"/>
                </w:rPr>
                <w:t>20130101</w:t>
              </w:r>
            </w:ins>
          </w:p>
          <w:p w14:paraId="73A39EB9" w14:textId="77777777" w:rsidR="00524EEE" w:rsidRPr="00843490" w:rsidRDefault="00524EEE" w:rsidP="005435CF">
            <w:pPr>
              <w:jc w:val="center"/>
              <w:rPr>
                <w:ins w:id="1122" w:author="pbx" w:date="2017-12-12T18:04:00Z"/>
                <w:rFonts w:eastAsia="Times New Roman" w:cstheme="minorHAnsi"/>
                <w:sz w:val="20"/>
              </w:rPr>
            </w:pPr>
          </w:p>
        </w:tc>
        <w:tc>
          <w:tcPr>
            <w:tcW w:w="1170" w:type="dxa"/>
          </w:tcPr>
          <w:p w14:paraId="670D08A1" w14:textId="77777777" w:rsidR="00524EEE" w:rsidRPr="00DB2C7C" w:rsidRDefault="00524EEE" w:rsidP="004157EF">
            <w:pPr>
              <w:jc w:val="center"/>
              <w:rPr>
                <w:ins w:id="1123" w:author="pbx" w:date="2017-12-12T18:04:00Z"/>
                <w:rFonts w:eastAsia="Times New Roman" w:cstheme="minorHAnsi"/>
                <w:sz w:val="20"/>
                <w:u w:val="single"/>
              </w:rPr>
            </w:pPr>
            <w:ins w:id="1124" w:author="pbx" w:date="2017-12-12T18:04:00Z">
              <w:r w:rsidRPr="00DB2C7C">
                <w:rPr>
                  <w:rFonts w:eastAsia="Times New Roman" w:cstheme="minorHAnsi"/>
                  <w:bCs/>
                  <w:color w:val="FF0000"/>
                  <w:kern w:val="24"/>
                  <w:sz w:val="20"/>
                  <w:u w:val="single"/>
                </w:rPr>
                <w:t>20150101</w:t>
              </w:r>
            </w:ins>
          </w:p>
        </w:tc>
        <w:tc>
          <w:tcPr>
            <w:tcW w:w="1170" w:type="dxa"/>
          </w:tcPr>
          <w:p w14:paraId="7A10F834" w14:textId="77777777" w:rsidR="00524EEE" w:rsidRPr="00524EEE" w:rsidRDefault="00524EEE" w:rsidP="00524EEE">
            <w:pPr>
              <w:jc w:val="center"/>
              <w:rPr>
                <w:ins w:id="1125" w:author="pbx" w:date="2017-12-12T18:04:00Z"/>
                <w:rFonts w:eastAsia="Times New Roman" w:cstheme="minorHAnsi"/>
                <w:bCs/>
                <w:kern w:val="24"/>
                <w:sz w:val="20"/>
              </w:rPr>
            </w:pPr>
            <w:ins w:id="1126" w:author="pbx" w:date="2017-12-12T18:04:00Z">
              <w:r w:rsidRPr="00524EEE">
                <w:rPr>
                  <w:rFonts w:eastAsia="Times New Roman" w:cstheme="minorHAnsi"/>
                  <w:bCs/>
                  <w:kern w:val="24"/>
                  <w:sz w:val="20"/>
                </w:rPr>
                <w:t>20150101</w:t>
              </w:r>
            </w:ins>
          </w:p>
        </w:tc>
        <w:tc>
          <w:tcPr>
            <w:tcW w:w="1170" w:type="dxa"/>
          </w:tcPr>
          <w:p w14:paraId="780EDC6C" w14:textId="77777777" w:rsidR="00524EEE" w:rsidRPr="00524EEE" w:rsidRDefault="00524EEE" w:rsidP="004928DD">
            <w:pPr>
              <w:jc w:val="center"/>
              <w:rPr>
                <w:ins w:id="1127" w:author="pbx" w:date="2017-12-12T18:04:00Z"/>
                <w:rFonts w:eastAsia="Times New Roman" w:cstheme="minorHAnsi"/>
                <w:bCs/>
                <w:kern w:val="24"/>
                <w:sz w:val="20"/>
              </w:rPr>
            </w:pPr>
            <w:ins w:id="1128" w:author="pbx" w:date="2017-12-12T18:04:00Z">
              <w:r w:rsidRPr="00524EEE">
                <w:rPr>
                  <w:rFonts w:eastAsia="Times New Roman" w:cstheme="minorHAnsi"/>
                  <w:bCs/>
                  <w:kern w:val="24"/>
                  <w:sz w:val="20"/>
                </w:rPr>
                <w:t>20150101</w:t>
              </w:r>
            </w:ins>
          </w:p>
        </w:tc>
      </w:tr>
      <w:tr w:rsidR="00524EEE" w:rsidRPr="00843490" w14:paraId="29F0B950" w14:textId="77777777" w:rsidTr="005435CF">
        <w:trPr>
          <w:trHeight w:val="20"/>
          <w:ins w:id="1129" w:author="pbx" w:date="2017-12-12T18:04:00Z"/>
        </w:trPr>
        <w:tc>
          <w:tcPr>
            <w:tcW w:w="3510" w:type="dxa"/>
          </w:tcPr>
          <w:p w14:paraId="27A08244" w14:textId="77777777" w:rsidR="00524EEE" w:rsidRPr="001E7A8E" w:rsidRDefault="00524EEE" w:rsidP="005435CF">
            <w:pPr>
              <w:rPr>
                <w:ins w:id="1130" w:author="pbx" w:date="2017-12-12T18:04:00Z"/>
                <w:rFonts w:eastAsia="Times New Roman" w:cstheme="minorHAnsi"/>
                <w:b/>
                <w:sz w:val="20"/>
              </w:rPr>
            </w:pPr>
            <w:ins w:id="1131" w:author="pbx" w:date="2017-12-12T18:04:00Z">
              <w:r w:rsidRPr="00843490">
                <w:rPr>
                  <w:rFonts w:eastAsia="Times New Roman" w:cstheme="minorHAnsi"/>
                  <w:b/>
                  <w:color w:val="000000" w:themeColor="dark1"/>
                  <w:kern w:val="24"/>
                  <w:sz w:val="20"/>
                </w:rPr>
                <w:t>Product #3</w:t>
              </w:r>
            </w:ins>
          </w:p>
        </w:tc>
        <w:tc>
          <w:tcPr>
            <w:tcW w:w="1170" w:type="dxa"/>
          </w:tcPr>
          <w:p w14:paraId="53B23CC0" w14:textId="77777777" w:rsidR="00524EEE" w:rsidRPr="00843490" w:rsidRDefault="00524EEE" w:rsidP="005435CF">
            <w:pPr>
              <w:jc w:val="center"/>
              <w:rPr>
                <w:ins w:id="1132" w:author="pbx" w:date="2017-12-12T18:04:00Z"/>
                <w:rFonts w:eastAsia="Times New Roman" w:cstheme="minorHAnsi"/>
                <w:sz w:val="20"/>
              </w:rPr>
            </w:pPr>
          </w:p>
        </w:tc>
        <w:tc>
          <w:tcPr>
            <w:tcW w:w="1170" w:type="dxa"/>
          </w:tcPr>
          <w:p w14:paraId="77D1679D" w14:textId="77777777" w:rsidR="00524EEE" w:rsidRPr="00843490" w:rsidRDefault="00524EEE" w:rsidP="005435CF">
            <w:pPr>
              <w:jc w:val="center"/>
              <w:rPr>
                <w:ins w:id="1133" w:author="pbx" w:date="2017-12-12T18:04:00Z"/>
                <w:rFonts w:eastAsia="Times New Roman" w:cstheme="minorHAnsi"/>
                <w:sz w:val="20"/>
              </w:rPr>
            </w:pPr>
          </w:p>
        </w:tc>
        <w:tc>
          <w:tcPr>
            <w:tcW w:w="1170" w:type="dxa"/>
          </w:tcPr>
          <w:p w14:paraId="3780F862" w14:textId="77777777" w:rsidR="00524EEE" w:rsidRPr="00843490" w:rsidRDefault="00524EEE" w:rsidP="005435CF">
            <w:pPr>
              <w:jc w:val="center"/>
              <w:rPr>
                <w:ins w:id="1134" w:author="pbx" w:date="2017-12-12T18:04:00Z"/>
                <w:rFonts w:eastAsia="Times New Roman" w:cstheme="minorHAnsi"/>
                <w:sz w:val="20"/>
              </w:rPr>
            </w:pPr>
          </w:p>
        </w:tc>
        <w:tc>
          <w:tcPr>
            <w:tcW w:w="1170" w:type="dxa"/>
          </w:tcPr>
          <w:p w14:paraId="69C5954D" w14:textId="77777777" w:rsidR="00524EEE" w:rsidRPr="00524EEE" w:rsidRDefault="00524EEE" w:rsidP="00524EEE">
            <w:pPr>
              <w:jc w:val="center"/>
              <w:rPr>
                <w:ins w:id="1135" w:author="pbx" w:date="2017-12-12T18:04:00Z"/>
                <w:rFonts w:eastAsia="Times New Roman" w:cstheme="minorHAnsi"/>
                <w:bCs/>
                <w:kern w:val="24"/>
                <w:sz w:val="20"/>
              </w:rPr>
            </w:pPr>
          </w:p>
        </w:tc>
        <w:tc>
          <w:tcPr>
            <w:tcW w:w="1170" w:type="dxa"/>
          </w:tcPr>
          <w:p w14:paraId="5BFD92AC" w14:textId="77777777" w:rsidR="00524EEE" w:rsidRPr="00843490" w:rsidRDefault="00524EEE" w:rsidP="005435CF">
            <w:pPr>
              <w:jc w:val="center"/>
              <w:rPr>
                <w:ins w:id="1136" w:author="pbx" w:date="2017-12-12T18:04:00Z"/>
                <w:rFonts w:eastAsia="Times New Roman" w:cstheme="minorHAnsi"/>
                <w:sz w:val="20"/>
              </w:rPr>
            </w:pPr>
          </w:p>
        </w:tc>
      </w:tr>
      <w:tr w:rsidR="00524EEE" w:rsidRPr="00843490" w14:paraId="2A8A7231" w14:textId="77777777" w:rsidTr="00385FA0">
        <w:trPr>
          <w:trHeight w:val="20"/>
          <w:ins w:id="1137" w:author="pbx" w:date="2017-12-12T18:04:00Z"/>
        </w:trPr>
        <w:tc>
          <w:tcPr>
            <w:tcW w:w="3510" w:type="dxa"/>
            <w:hideMark/>
          </w:tcPr>
          <w:p w14:paraId="1301E9F6" w14:textId="77777777" w:rsidR="00524EEE" w:rsidRPr="00843490" w:rsidRDefault="00524EEE" w:rsidP="005435CF">
            <w:pPr>
              <w:numPr>
                <w:ilvl w:val="0"/>
                <w:numId w:val="41"/>
              </w:numPr>
              <w:contextualSpacing/>
              <w:rPr>
                <w:ins w:id="1138" w:author="pbx" w:date="2017-12-12T18:04:00Z"/>
                <w:rFonts w:eastAsia="Times New Roman" w:cstheme="minorHAnsi"/>
                <w:color w:val="000000" w:themeColor="dark1"/>
                <w:kern w:val="24"/>
                <w:sz w:val="20"/>
              </w:rPr>
            </w:pPr>
            <w:ins w:id="1139" w:author="pbx" w:date="2017-12-12T18:04:00Z">
              <w:r w:rsidRPr="00843490">
                <w:rPr>
                  <w:rFonts w:eastAsia="Times New Roman" w:cstheme="minorHAnsi"/>
                  <w:color w:val="000000" w:themeColor="dark1"/>
                  <w:kern w:val="24"/>
                  <w:sz w:val="20"/>
                </w:rPr>
                <w:t>Marketing Effective Time Low</w:t>
              </w:r>
            </w:ins>
          </w:p>
          <w:p w14:paraId="4B79492D" w14:textId="77777777" w:rsidR="00524EEE" w:rsidRPr="00843490" w:rsidRDefault="00524EEE" w:rsidP="005435CF">
            <w:pPr>
              <w:ind w:left="16"/>
              <w:contextualSpacing/>
              <w:rPr>
                <w:ins w:id="1140" w:author="pbx" w:date="2017-12-12T18:04:00Z"/>
                <w:rFonts w:eastAsia="Times New Roman" w:cstheme="minorHAnsi"/>
                <w:sz w:val="20"/>
              </w:rPr>
            </w:pPr>
            <w:ins w:id="1141" w:author="pbx" w:date="2017-12-12T18:04:00Z">
              <w:r w:rsidRPr="007711CC">
                <w:rPr>
                  <w:color w:val="1F497D"/>
                  <w:sz w:val="20"/>
                </w:rPr>
                <w:t xml:space="preserve">(See above for </w:t>
              </w:r>
              <w:r w:rsidRPr="00843490">
                <w:rPr>
                  <w:color w:val="1F497D"/>
                  <w:sz w:val="20"/>
                </w:rPr>
                <w:t>subject[</w:t>
              </w:r>
              <w:r>
                <w:rPr>
                  <w:color w:val="1F497D"/>
                  <w:sz w:val="20"/>
                </w:rPr>
                <w:t>3])</w:t>
              </w:r>
            </w:ins>
          </w:p>
        </w:tc>
        <w:tc>
          <w:tcPr>
            <w:tcW w:w="1170" w:type="dxa"/>
          </w:tcPr>
          <w:p w14:paraId="06F90FC7" w14:textId="77777777" w:rsidR="00524EEE" w:rsidRPr="00843490" w:rsidRDefault="00524EEE" w:rsidP="005435CF">
            <w:pPr>
              <w:jc w:val="center"/>
              <w:rPr>
                <w:ins w:id="1142" w:author="pbx" w:date="2017-12-12T18:04:00Z"/>
                <w:rFonts w:eastAsia="Times New Roman" w:cstheme="minorHAnsi"/>
                <w:sz w:val="20"/>
              </w:rPr>
            </w:pPr>
          </w:p>
        </w:tc>
        <w:tc>
          <w:tcPr>
            <w:tcW w:w="1170" w:type="dxa"/>
          </w:tcPr>
          <w:p w14:paraId="1BDF0343" w14:textId="77777777" w:rsidR="00524EEE" w:rsidRPr="007711CC" w:rsidRDefault="00524EEE" w:rsidP="005435CF">
            <w:pPr>
              <w:jc w:val="center"/>
              <w:rPr>
                <w:ins w:id="1143" w:author="pbx" w:date="2017-12-12T18:04:00Z"/>
                <w:rFonts w:eastAsia="Times New Roman" w:cstheme="minorHAnsi"/>
                <w:sz w:val="20"/>
              </w:rPr>
            </w:pPr>
          </w:p>
        </w:tc>
        <w:tc>
          <w:tcPr>
            <w:tcW w:w="1170" w:type="dxa"/>
          </w:tcPr>
          <w:p w14:paraId="558CDD22" w14:textId="77777777" w:rsidR="00524EEE" w:rsidRPr="00843490" w:rsidRDefault="00524EEE" w:rsidP="005435CF">
            <w:pPr>
              <w:jc w:val="center"/>
              <w:rPr>
                <w:ins w:id="1144" w:author="pbx" w:date="2017-12-12T18:04:00Z"/>
                <w:rFonts w:eastAsia="Times New Roman" w:cstheme="minorHAnsi"/>
                <w:sz w:val="20"/>
              </w:rPr>
            </w:pPr>
          </w:p>
        </w:tc>
        <w:tc>
          <w:tcPr>
            <w:tcW w:w="1170" w:type="dxa"/>
          </w:tcPr>
          <w:p w14:paraId="180C393F" w14:textId="77777777" w:rsidR="00524EEE" w:rsidRPr="00524EEE" w:rsidRDefault="00524EEE" w:rsidP="00524EEE">
            <w:pPr>
              <w:jc w:val="center"/>
              <w:rPr>
                <w:ins w:id="1145" w:author="pbx" w:date="2017-12-12T18:04:00Z"/>
                <w:rFonts w:eastAsia="Times New Roman" w:cstheme="minorHAnsi"/>
                <w:bCs/>
                <w:kern w:val="24"/>
                <w:sz w:val="20"/>
              </w:rPr>
            </w:pPr>
          </w:p>
        </w:tc>
        <w:tc>
          <w:tcPr>
            <w:tcW w:w="1170" w:type="dxa"/>
          </w:tcPr>
          <w:p w14:paraId="27FCDBD6" w14:textId="77777777" w:rsidR="00524EEE" w:rsidRPr="007711CC" w:rsidRDefault="00524EEE" w:rsidP="005435CF">
            <w:pPr>
              <w:jc w:val="center"/>
              <w:rPr>
                <w:ins w:id="1146" w:author="pbx" w:date="2017-12-12T18:04:00Z"/>
                <w:rFonts w:eastAsia="Times New Roman" w:cstheme="minorHAnsi"/>
                <w:sz w:val="20"/>
              </w:rPr>
            </w:pPr>
          </w:p>
        </w:tc>
      </w:tr>
      <w:tr w:rsidR="00524EEE" w:rsidRPr="00843490" w14:paraId="0A0A1AB9" w14:textId="77777777" w:rsidTr="005435CF">
        <w:trPr>
          <w:trHeight w:val="20"/>
          <w:ins w:id="1147" w:author="pbx" w:date="2017-12-12T18:04:00Z"/>
        </w:trPr>
        <w:tc>
          <w:tcPr>
            <w:tcW w:w="3510" w:type="dxa"/>
          </w:tcPr>
          <w:p w14:paraId="1C4B864A" w14:textId="77777777" w:rsidR="00524EEE" w:rsidRPr="00843490" w:rsidRDefault="00524EEE" w:rsidP="005435CF">
            <w:pPr>
              <w:numPr>
                <w:ilvl w:val="0"/>
                <w:numId w:val="41"/>
              </w:numPr>
              <w:contextualSpacing/>
              <w:rPr>
                <w:ins w:id="1148" w:author="pbx" w:date="2017-12-12T18:04:00Z"/>
                <w:rFonts w:eastAsia="Times New Roman" w:cstheme="minorHAnsi"/>
                <w:color w:val="000000" w:themeColor="dark1"/>
                <w:kern w:val="24"/>
                <w:sz w:val="20"/>
              </w:rPr>
            </w:pPr>
            <w:ins w:id="1149" w:author="pbx" w:date="2017-12-12T18:04:00Z">
              <w:r w:rsidRPr="00843490">
                <w:rPr>
                  <w:rFonts w:eastAsia="Times New Roman" w:cstheme="minorHAnsi"/>
                  <w:color w:val="000000" w:themeColor="dark1"/>
                  <w:kern w:val="24"/>
                  <w:sz w:val="20"/>
                </w:rPr>
                <w:t>Marketing Effective Time High</w:t>
              </w:r>
            </w:ins>
          </w:p>
          <w:p w14:paraId="186B791C" w14:textId="77777777" w:rsidR="00524EEE" w:rsidRPr="00843490" w:rsidRDefault="00524EEE" w:rsidP="005435CF">
            <w:pPr>
              <w:ind w:left="16"/>
              <w:contextualSpacing/>
              <w:rPr>
                <w:ins w:id="1150" w:author="pbx" w:date="2017-12-12T18:04:00Z"/>
                <w:rFonts w:eastAsia="Times New Roman" w:cstheme="minorHAnsi"/>
                <w:color w:val="000000" w:themeColor="dark1"/>
                <w:kern w:val="24"/>
                <w:sz w:val="20"/>
              </w:rPr>
            </w:pPr>
            <w:ins w:id="1151" w:author="pbx" w:date="2017-12-12T18:04:00Z">
              <w:r w:rsidRPr="007711CC">
                <w:rPr>
                  <w:color w:val="1F497D"/>
                  <w:sz w:val="20"/>
                </w:rPr>
                <w:t xml:space="preserve">(See above for </w:t>
              </w:r>
              <w:r w:rsidRPr="00843490">
                <w:rPr>
                  <w:color w:val="1F497D"/>
                  <w:sz w:val="20"/>
                </w:rPr>
                <w:t>subject[</w:t>
              </w:r>
              <w:r>
                <w:rPr>
                  <w:color w:val="1F497D"/>
                  <w:sz w:val="20"/>
                </w:rPr>
                <w:t>3])</w:t>
              </w:r>
            </w:ins>
          </w:p>
        </w:tc>
        <w:tc>
          <w:tcPr>
            <w:tcW w:w="1170" w:type="dxa"/>
          </w:tcPr>
          <w:p w14:paraId="6E11F1CC" w14:textId="77777777" w:rsidR="00524EEE" w:rsidRPr="00843490" w:rsidRDefault="00524EEE" w:rsidP="005435CF">
            <w:pPr>
              <w:jc w:val="center"/>
              <w:rPr>
                <w:ins w:id="1152" w:author="pbx" w:date="2017-12-12T18:04:00Z"/>
                <w:rFonts w:eastAsia="Times New Roman" w:cstheme="minorHAnsi"/>
                <w:sz w:val="20"/>
              </w:rPr>
            </w:pPr>
          </w:p>
        </w:tc>
        <w:tc>
          <w:tcPr>
            <w:tcW w:w="1170" w:type="dxa"/>
          </w:tcPr>
          <w:p w14:paraId="41761C04" w14:textId="77777777" w:rsidR="00524EEE" w:rsidRPr="00843490" w:rsidRDefault="00524EEE" w:rsidP="005435CF">
            <w:pPr>
              <w:jc w:val="center"/>
              <w:rPr>
                <w:ins w:id="1153" w:author="pbx" w:date="2017-12-12T18:04:00Z"/>
                <w:rFonts w:eastAsia="Times New Roman" w:cstheme="minorHAnsi"/>
                <w:sz w:val="20"/>
              </w:rPr>
            </w:pPr>
          </w:p>
        </w:tc>
        <w:tc>
          <w:tcPr>
            <w:tcW w:w="1170" w:type="dxa"/>
          </w:tcPr>
          <w:p w14:paraId="6B1D977F" w14:textId="77777777" w:rsidR="00524EEE" w:rsidRPr="00843490" w:rsidRDefault="00524EEE" w:rsidP="005435CF">
            <w:pPr>
              <w:jc w:val="center"/>
              <w:rPr>
                <w:ins w:id="1154" w:author="pbx" w:date="2017-12-12T18:04:00Z"/>
                <w:rFonts w:eastAsia="Times New Roman" w:cstheme="minorHAnsi"/>
                <w:sz w:val="20"/>
              </w:rPr>
            </w:pPr>
          </w:p>
        </w:tc>
        <w:tc>
          <w:tcPr>
            <w:tcW w:w="1170" w:type="dxa"/>
          </w:tcPr>
          <w:p w14:paraId="6949DF5E" w14:textId="77777777" w:rsidR="00524EEE" w:rsidRPr="00524EEE" w:rsidRDefault="00524EEE" w:rsidP="00524EEE">
            <w:pPr>
              <w:jc w:val="center"/>
              <w:rPr>
                <w:ins w:id="1155" w:author="pbx" w:date="2017-12-12T18:04:00Z"/>
                <w:rFonts w:eastAsia="Times New Roman" w:cstheme="minorHAnsi"/>
                <w:bCs/>
                <w:kern w:val="24"/>
                <w:sz w:val="20"/>
              </w:rPr>
            </w:pPr>
          </w:p>
        </w:tc>
        <w:tc>
          <w:tcPr>
            <w:tcW w:w="1170" w:type="dxa"/>
          </w:tcPr>
          <w:p w14:paraId="520AF948" w14:textId="77777777" w:rsidR="00524EEE" w:rsidRPr="00843490" w:rsidRDefault="00524EEE" w:rsidP="005435CF">
            <w:pPr>
              <w:jc w:val="center"/>
              <w:rPr>
                <w:ins w:id="1156" w:author="pbx" w:date="2017-12-12T18:04:00Z"/>
                <w:rFonts w:eastAsia="Times New Roman" w:cstheme="minorHAnsi"/>
                <w:sz w:val="20"/>
              </w:rPr>
            </w:pPr>
          </w:p>
        </w:tc>
      </w:tr>
      <w:tr w:rsidR="00F92F7C" w:rsidRPr="00843490" w14:paraId="08EDC272" w14:textId="77777777" w:rsidTr="005435CF">
        <w:trPr>
          <w:trHeight w:val="20"/>
          <w:ins w:id="1157" w:author="pbx" w:date="2017-12-12T18:04:00Z"/>
        </w:trPr>
        <w:tc>
          <w:tcPr>
            <w:tcW w:w="3510" w:type="dxa"/>
          </w:tcPr>
          <w:p w14:paraId="40AFDD56" w14:textId="77777777" w:rsidR="00F92F7C" w:rsidRPr="00843490" w:rsidRDefault="00F92F7C" w:rsidP="00385FA0">
            <w:pPr>
              <w:numPr>
                <w:ilvl w:val="0"/>
                <w:numId w:val="41"/>
              </w:numPr>
              <w:contextualSpacing/>
              <w:rPr>
                <w:ins w:id="1158" w:author="pbx" w:date="2017-12-12T18:04:00Z"/>
                <w:rFonts w:eastAsia="Times New Roman" w:cstheme="minorHAnsi"/>
                <w:color w:val="000000" w:themeColor="dark1"/>
                <w:kern w:val="24"/>
                <w:sz w:val="20"/>
              </w:rPr>
            </w:pPr>
            <w:ins w:id="1159" w:author="pbx" w:date="2017-12-12T18:04:00Z">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ins>
          </w:p>
          <w:p w14:paraId="35CAF393" w14:textId="77777777" w:rsidR="00F92F7C" w:rsidRPr="00843490" w:rsidRDefault="00F92F7C" w:rsidP="00385FA0">
            <w:pPr>
              <w:ind w:left="16"/>
              <w:contextualSpacing/>
              <w:rPr>
                <w:ins w:id="1160" w:author="pbx" w:date="2017-12-12T18:04:00Z"/>
                <w:rFonts w:eastAsia="Times New Roman" w:cstheme="minorHAnsi"/>
                <w:color w:val="000000" w:themeColor="dark1"/>
                <w:kern w:val="24"/>
                <w:sz w:val="20"/>
              </w:rPr>
            </w:pPr>
            <w:ins w:id="1161" w:author="pbx" w:date="2017-12-12T18:04:00Z">
              <w:r w:rsidRPr="007711CC">
                <w:rPr>
                  <w:color w:val="1F497D"/>
                  <w:sz w:val="20"/>
                </w:rPr>
                <w:t xml:space="preserve">(See above for </w:t>
              </w:r>
              <w:r w:rsidRPr="00843490">
                <w:rPr>
                  <w:color w:val="1F497D"/>
                  <w:sz w:val="20"/>
                </w:rPr>
                <w:t>subject[</w:t>
              </w:r>
              <w:r>
                <w:rPr>
                  <w:color w:val="1F497D"/>
                  <w:sz w:val="20"/>
                </w:rPr>
                <w:t>3])</w:t>
              </w:r>
            </w:ins>
          </w:p>
        </w:tc>
        <w:tc>
          <w:tcPr>
            <w:tcW w:w="1170" w:type="dxa"/>
          </w:tcPr>
          <w:p w14:paraId="45EF253F" w14:textId="77777777" w:rsidR="00F92F7C" w:rsidRPr="00DB2C7C" w:rsidRDefault="00F92F7C" w:rsidP="004928DD">
            <w:pPr>
              <w:jc w:val="center"/>
              <w:rPr>
                <w:ins w:id="1162" w:author="pbx" w:date="2017-12-12T18:04:00Z"/>
                <w:rFonts w:eastAsia="Times New Roman" w:cstheme="minorHAnsi"/>
                <w:bCs/>
                <w:color w:val="FF0000"/>
                <w:kern w:val="24"/>
                <w:sz w:val="20"/>
                <w:u w:val="single"/>
              </w:rPr>
            </w:pPr>
            <w:ins w:id="1163" w:author="pbx" w:date="2017-12-12T18:04:00Z">
              <w:r w:rsidRPr="00DB2C7C">
                <w:rPr>
                  <w:rFonts w:eastAsia="Times New Roman" w:cstheme="minorHAnsi"/>
                  <w:bCs/>
                  <w:color w:val="FF0000"/>
                  <w:kern w:val="24"/>
                  <w:sz w:val="20"/>
                  <w:u w:val="single"/>
                </w:rPr>
                <w:t>308</w:t>
              </w:r>
              <w:r>
                <w:rPr>
                  <w:rFonts w:eastAsia="Times New Roman" w:cstheme="minorHAnsi"/>
                  <w:bCs/>
                  <w:color w:val="FF0000"/>
                  <w:kern w:val="24"/>
                  <w:sz w:val="20"/>
                  <w:u w:val="single"/>
                </w:rPr>
                <w:t xml:space="preserve"> (NDS)</w:t>
              </w:r>
            </w:ins>
          </w:p>
        </w:tc>
        <w:tc>
          <w:tcPr>
            <w:tcW w:w="1170" w:type="dxa"/>
          </w:tcPr>
          <w:p w14:paraId="0274A95F" w14:textId="77777777" w:rsidR="00F92F7C" w:rsidRPr="00385FA0" w:rsidRDefault="00F92F7C" w:rsidP="004928DD">
            <w:pPr>
              <w:jc w:val="center"/>
              <w:rPr>
                <w:ins w:id="1164" w:author="pbx" w:date="2017-12-12T18:04:00Z"/>
                <w:rFonts w:eastAsia="Times New Roman" w:cstheme="minorHAnsi"/>
                <w:bCs/>
                <w:kern w:val="24"/>
                <w:sz w:val="20"/>
              </w:rPr>
            </w:pPr>
            <w:ins w:id="1165" w:author="pbx" w:date="2017-12-12T18:04:00Z">
              <w:r w:rsidRPr="00385FA0">
                <w:rPr>
                  <w:rFonts w:eastAsia="Times New Roman" w:cstheme="minorHAnsi"/>
                  <w:bCs/>
                  <w:kern w:val="24"/>
                  <w:sz w:val="20"/>
                </w:rPr>
                <w:t>308</w:t>
              </w:r>
              <w:r>
                <w:rPr>
                  <w:rFonts w:eastAsia="Times New Roman" w:cstheme="minorHAnsi"/>
                  <w:bCs/>
                  <w:kern w:val="24"/>
                  <w:sz w:val="20"/>
                </w:rPr>
                <w:t xml:space="preserve"> (NDS)</w:t>
              </w:r>
            </w:ins>
          </w:p>
        </w:tc>
        <w:tc>
          <w:tcPr>
            <w:tcW w:w="1170" w:type="dxa"/>
          </w:tcPr>
          <w:p w14:paraId="50925FED" w14:textId="77777777" w:rsidR="00F92F7C" w:rsidRPr="00DB2C7C" w:rsidRDefault="00F92F7C" w:rsidP="004928DD">
            <w:pPr>
              <w:jc w:val="center"/>
              <w:rPr>
                <w:ins w:id="1166" w:author="pbx" w:date="2017-12-12T18:04:00Z"/>
                <w:rFonts w:eastAsia="Times New Roman" w:cstheme="minorHAnsi"/>
                <w:bCs/>
                <w:color w:val="FF0000"/>
                <w:kern w:val="24"/>
                <w:sz w:val="20"/>
                <w:u w:val="single"/>
              </w:rPr>
            </w:pPr>
            <w:ins w:id="1167" w:author="pbx" w:date="2017-12-12T18:04:00Z">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ins>
          </w:p>
        </w:tc>
        <w:tc>
          <w:tcPr>
            <w:tcW w:w="1170" w:type="dxa"/>
          </w:tcPr>
          <w:p w14:paraId="1A76ECB5" w14:textId="77777777" w:rsidR="00F92F7C" w:rsidRDefault="00F92F7C">
            <w:pPr>
              <w:rPr>
                <w:ins w:id="1168" w:author="pbx" w:date="2017-12-12T18:04:00Z"/>
              </w:rPr>
            </w:pPr>
            <w:ins w:id="1169" w:author="pbx" w:date="2017-12-12T18:04:00Z">
              <w:r w:rsidRPr="003F4255">
                <w:rPr>
                  <w:rFonts w:eastAsia="Times New Roman" w:cstheme="minorHAnsi"/>
                  <w:bCs/>
                  <w:kern w:val="24"/>
                  <w:sz w:val="20"/>
                </w:rPr>
                <w:t>314 (SNDS</w:t>
              </w:r>
              <w:r>
                <w:rPr>
                  <w:rFonts w:eastAsia="Times New Roman" w:cstheme="minorHAnsi"/>
                  <w:bCs/>
                  <w:kern w:val="24"/>
                  <w:sz w:val="20"/>
                </w:rPr>
                <w:t>)</w:t>
              </w:r>
            </w:ins>
          </w:p>
        </w:tc>
        <w:tc>
          <w:tcPr>
            <w:tcW w:w="1170" w:type="dxa"/>
          </w:tcPr>
          <w:p w14:paraId="5F638B8E" w14:textId="77777777" w:rsidR="00F92F7C" w:rsidRDefault="00F92F7C">
            <w:pPr>
              <w:rPr>
                <w:ins w:id="1170" w:author="pbx" w:date="2017-12-12T18:04:00Z"/>
              </w:rPr>
            </w:pPr>
            <w:ins w:id="1171" w:author="pbx" w:date="2017-12-12T18:04:00Z">
              <w:r w:rsidRPr="003F4255">
                <w:rPr>
                  <w:rFonts w:eastAsia="Times New Roman" w:cstheme="minorHAnsi"/>
                  <w:bCs/>
                  <w:kern w:val="24"/>
                  <w:sz w:val="20"/>
                </w:rPr>
                <w:t>314 (SNDS</w:t>
              </w:r>
              <w:r>
                <w:rPr>
                  <w:rFonts w:eastAsia="Times New Roman" w:cstheme="minorHAnsi"/>
                  <w:bCs/>
                  <w:kern w:val="24"/>
                  <w:sz w:val="20"/>
                </w:rPr>
                <w:t>)</w:t>
              </w:r>
            </w:ins>
          </w:p>
        </w:tc>
      </w:tr>
      <w:tr w:rsidR="00524EEE" w:rsidRPr="00843490" w14:paraId="387D2931" w14:textId="77777777" w:rsidTr="005435CF">
        <w:trPr>
          <w:trHeight w:val="20"/>
          <w:ins w:id="1172" w:author="pbx" w:date="2017-12-12T18:04:00Z"/>
        </w:trPr>
        <w:tc>
          <w:tcPr>
            <w:tcW w:w="3510" w:type="dxa"/>
          </w:tcPr>
          <w:p w14:paraId="24494C8F" w14:textId="77777777" w:rsidR="00524EEE" w:rsidRPr="00843490" w:rsidRDefault="00524EEE" w:rsidP="005435CF">
            <w:pPr>
              <w:numPr>
                <w:ilvl w:val="0"/>
                <w:numId w:val="41"/>
              </w:numPr>
              <w:contextualSpacing/>
              <w:rPr>
                <w:ins w:id="1173" w:author="pbx" w:date="2017-12-12T18:04:00Z"/>
                <w:rFonts w:eastAsia="Times New Roman" w:cstheme="minorHAnsi"/>
                <w:color w:val="000000" w:themeColor="dark1"/>
                <w:kern w:val="24"/>
                <w:sz w:val="20"/>
              </w:rPr>
            </w:pPr>
            <w:ins w:id="1174" w:author="pbx" w:date="2017-12-12T18:04:00Z">
              <w:r w:rsidRPr="00843490">
                <w:rPr>
                  <w:rFonts w:eastAsia="Times New Roman" w:cstheme="minorHAnsi"/>
                  <w:color w:val="000000" w:themeColor="dark1"/>
                  <w:kern w:val="24"/>
                  <w:sz w:val="20"/>
                </w:rPr>
                <w:t xml:space="preserve">Approval Effective Time Low </w:t>
              </w:r>
            </w:ins>
          </w:p>
          <w:p w14:paraId="2B0AC5D2" w14:textId="77777777" w:rsidR="00524EEE" w:rsidRPr="00843490" w:rsidRDefault="00524EEE" w:rsidP="005435CF">
            <w:pPr>
              <w:ind w:left="16"/>
              <w:contextualSpacing/>
              <w:rPr>
                <w:ins w:id="1175" w:author="pbx" w:date="2017-12-12T18:04:00Z"/>
                <w:rFonts w:eastAsia="Times New Roman" w:cstheme="minorHAnsi"/>
                <w:color w:val="000000" w:themeColor="dark1"/>
                <w:kern w:val="24"/>
                <w:sz w:val="20"/>
              </w:rPr>
            </w:pPr>
            <w:ins w:id="1176" w:author="pbx" w:date="2017-12-12T18:04:00Z">
              <w:r w:rsidRPr="007711CC">
                <w:rPr>
                  <w:color w:val="1F497D"/>
                  <w:sz w:val="20"/>
                </w:rPr>
                <w:t xml:space="preserve">(See above for </w:t>
              </w:r>
              <w:r w:rsidRPr="00843490">
                <w:rPr>
                  <w:color w:val="1F497D"/>
                  <w:sz w:val="20"/>
                </w:rPr>
                <w:t>subject[</w:t>
              </w:r>
              <w:r>
                <w:rPr>
                  <w:color w:val="1F497D"/>
                  <w:sz w:val="20"/>
                </w:rPr>
                <w:t>3])</w:t>
              </w:r>
            </w:ins>
          </w:p>
        </w:tc>
        <w:tc>
          <w:tcPr>
            <w:tcW w:w="1170" w:type="dxa"/>
          </w:tcPr>
          <w:p w14:paraId="5753C1C9" w14:textId="77777777" w:rsidR="00524EEE" w:rsidRPr="00DB2C7C" w:rsidRDefault="00524EEE" w:rsidP="004928DD">
            <w:pPr>
              <w:jc w:val="center"/>
              <w:rPr>
                <w:ins w:id="1177" w:author="pbx" w:date="2017-12-12T18:04:00Z"/>
                <w:rFonts w:eastAsia="Times New Roman" w:cstheme="minorHAnsi"/>
                <w:bCs/>
                <w:color w:val="FF0000"/>
                <w:kern w:val="24"/>
                <w:sz w:val="20"/>
                <w:u w:val="single"/>
              </w:rPr>
            </w:pPr>
            <w:ins w:id="1178" w:author="pbx" w:date="2017-12-12T18:04:00Z">
              <w:r w:rsidRPr="00DB2C7C">
                <w:rPr>
                  <w:rFonts w:eastAsia="Times New Roman" w:cstheme="minorHAnsi"/>
                  <w:bCs/>
                  <w:color w:val="FF0000"/>
                  <w:kern w:val="24"/>
                  <w:sz w:val="20"/>
                  <w:u w:val="single"/>
                </w:rPr>
                <w:t>20130101</w:t>
              </w:r>
            </w:ins>
          </w:p>
        </w:tc>
        <w:tc>
          <w:tcPr>
            <w:tcW w:w="1170" w:type="dxa"/>
          </w:tcPr>
          <w:p w14:paraId="433E1436" w14:textId="77777777" w:rsidR="00524EEE" w:rsidRPr="00385FA0" w:rsidRDefault="00524EEE" w:rsidP="004928DD">
            <w:pPr>
              <w:jc w:val="center"/>
              <w:rPr>
                <w:ins w:id="1179" w:author="pbx" w:date="2017-12-12T18:04:00Z"/>
                <w:rFonts w:eastAsia="Times New Roman" w:cstheme="minorHAnsi"/>
                <w:bCs/>
                <w:kern w:val="24"/>
                <w:sz w:val="20"/>
              </w:rPr>
            </w:pPr>
            <w:ins w:id="1180" w:author="pbx" w:date="2017-12-12T18:04:00Z">
              <w:r w:rsidRPr="00385FA0">
                <w:rPr>
                  <w:rFonts w:eastAsia="Times New Roman" w:cstheme="minorHAnsi"/>
                  <w:bCs/>
                  <w:kern w:val="24"/>
                  <w:sz w:val="20"/>
                </w:rPr>
                <w:t>20130101</w:t>
              </w:r>
            </w:ins>
          </w:p>
        </w:tc>
        <w:tc>
          <w:tcPr>
            <w:tcW w:w="1170" w:type="dxa"/>
          </w:tcPr>
          <w:p w14:paraId="3F9A2D70" w14:textId="77777777" w:rsidR="00524EEE" w:rsidRDefault="00524EEE" w:rsidP="004928DD">
            <w:pPr>
              <w:jc w:val="center"/>
              <w:rPr>
                <w:ins w:id="1181" w:author="pbx" w:date="2017-12-12T18:04:00Z"/>
              </w:rPr>
            </w:pPr>
            <w:ins w:id="1182" w:author="pbx" w:date="2017-12-12T18:04:00Z">
              <w:r w:rsidRPr="00AD6EA1">
                <w:rPr>
                  <w:rFonts w:eastAsia="Times New Roman" w:cstheme="minorHAnsi"/>
                  <w:bCs/>
                  <w:kern w:val="24"/>
                  <w:sz w:val="20"/>
                </w:rPr>
                <w:t>20130101</w:t>
              </w:r>
            </w:ins>
          </w:p>
        </w:tc>
        <w:tc>
          <w:tcPr>
            <w:tcW w:w="1170" w:type="dxa"/>
          </w:tcPr>
          <w:p w14:paraId="18CE0904" w14:textId="77777777" w:rsidR="00524EEE" w:rsidRPr="00524EEE" w:rsidRDefault="00524EEE" w:rsidP="00524EEE">
            <w:pPr>
              <w:jc w:val="center"/>
              <w:rPr>
                <w:ins w:id="1183" w:author="pbx" w:date="2017-12-12T18:04:00Z"/>
                <w:rFonts w:eastAsia="Times New Roman" w:cstheme="minorHAnsi"/>
                <w:bCs/>
                <w:kern w:val="24"/>
                <w:sz w:val="20"/>
              </w:rPr>
            </w:pPr>
            <w:ins w:id="1184" w:author="pbx" w:date="2017-12-12T18:04:00Z">
              <w:r w:rsidRPr="00AD6EA1">
                <w:rPr>
                  <w:rFonts w:eastAsia="Times New Roman" w:cstheme="minorHAnsi"/>
                  <w:bCs/>
                  <w:kern w:val="24"/>
                  <w:sz w:val="20"/>
                </w:rPr>
                <w:t>20130101</w:t>
              </w:r>
            </w:ins>
          </w:p>
        </w:tc>
        <w:tc>
          <w:tcPr>
            <w:tcW w:w="1170" w:type="dxa"/>
          </w:tcPr>
          <w:p w14:paraId="333CA470" w14:textId="77777777" w:rsidR="00524EEE" w:rsidRPr="00524EEE" w:rsidRDefault="00524EEE" w:rsidP="004928DD">
            <w:pPr>
              <w:jc w:val="center"/>
              <w:rPr>
                <w:ins w:id="1185" w:author="pbx" w:date="2017-12-12T18:04:00Z"/>
                <w:rFonts w:eastAsia="Times New Roman" w:cstheme="minorHAnsi"/>
                <w:bCs/>
                <w:kern w:val="24"/>
                <w:sz w:val="20"/>
              </w:rPr>
            </w:pPr>
            <w:ins w:id="1186" w:author="pbx" w:date="2017-12-12T18:04:00Z">
              <w:r w:rsidRPr="00AD6EA1">
                <w:rPr>
                  <w:rFonts w:eastAsia="Times New Roman" w:cstheme="minorHAnsi"/>
                  <w:bCs/>
                  <w:kern w:val="24"/>
                  <w:sz w:val="20"/>
                </w:rPr>
                <w:t>20130101</w:t>
              </w:r>
            </w:ins>
          </w:p>
        </w:tc>
      </w:tr>
      <w:tr w:rsidR="00524EEE" w:rsidRPr="00843490" w14:paraId="78232F4F" w14:textId="77777777" w:rsidTr="005435CF">
        <w:trPr>
          <w:trHeight w:val="20"/>
          <w:ins w:id="1187" w:author="pbx" w:date="2017-12-12T18:04:00Z"/>
        </w:trPr>
        <w:tc>
          <w:tcPr>
            <w:tcW w:w="3510" w:type="dxa"/>
          </w:tcPr>
          <w:p w14:paraId="34A201BC" w14:textId="77777777" w:rsidR="00524EEE" w:rsidRDefault="00524EEE" w:rsidP="005435CF">
            <w:pPr>
              <w:numPr>
                <w:ilvl w:val="0"/>
                <w:numId w:val="41"/>
              </w:numPr>
              <w:contextualSpacing/>
              <w:rPr>
                <w:ins w:id="1188" w:author="pbx" w:date="2017-12-12T18:04:00Z"/>
                <w:rFonts w:eastAsia="Times New Roman" w:cstheme="minorHAnsi"/>
                <w:color w:val="000000" w:themeColor="dark1"/>
                <w:kern w:val="24"/>
                <w:sz w:val="20"/>
              </w:rPr>
            </w:pPr>
            <w:ins w:id="1189" w:author="pbx" w:date="2017-12-12T18:04:00Z">
              <w:r w:rsidRPr="00843490">
                <w:rPr>
                  <w:rFonts w:eastAsia="Times New Roman" w:cstheme="minorHAnsi"/>
                  <w:color w:val="000000" w:themeColor="dark1"/>
                  <w:kern w:val="24"/>
                  <w:sz w:val="20"/>
                </w:rPr>
                <w:t>Approval Effective Time High</w:t>
              </w:r>
            </w:ins>
          </w:p>
          <w:p w14:paraId="46296755" w14:textId="77777777" w:rsidR="00524EEE" w:rsidRPr="00843490" w:rsidRDefault="00524EEE" w:rsidP="005435CF">
            <w:pPr>
              <w:ind w:left="16"/>
              <w:contextualSpacing/>
              <w:rPr>
                <w:ins w:id="1190" w:author="pbx" w:date="2017-12-12T18:04:00Z"/>
                <w:rFonts w:eastAsia="Times New Roman" w:cstheme="minorHAnsi"/>
                <w:color w:val="000000" w:themeColor="dark1"/>
                <w:kern w:val="24"/>
                <w:sz w:val="20"/>
              </w:rPr>
            </w:pPr>
            <w:ins w:id="1191" w:author="pbx" w:date="2017-12-12T18:04:00Z">
              <w:r w:rsidRPr="007711CC">
                <w:rPr>
                  <w:color w:val="1F497D"/>
                  <w:sz w:val="20"/>
                </w:rPr>
                <w:lastRenderedPageBreak/>
                <w:t xml:space="preserve">(See above for </w:t>
              </w:r>
              <w:r w:rsidRPr="00843490">
                <w:rPr>
                  <w:color w:val="1F497D"/>
                  <w:sz w:val="20"/>
                </w:rPr>
                <w:t>subject[</w:t>
              </w:r>
              <w:r>
                <w:rPr>
                  <w:color w:val="1F497D"/>
                  <w:sz w:val="20"/>
                </w:rPr>
                <w:t>3])</w:t>
              </w:r>
            </w:ins>
          </w:p>
        </w:tc>
        <w:tc>
          <w:tcPr>
            <w:tcW w:w="1170" w:type="dxa"/>
          </w:tcPr>
          <w:p w14:paraId="3D6E0025" w14:textId="77777777" w:rsidR="00524EEE" w:rsidRPr="00DB2C7C" w:rsidRDefault="00524EEE" w:rsidP="004928DD">
            <w:pPr>
              <w:jc w:val="center"/>
              <w:rPr>
                <w:ins w:id="1192" w:author="pbx" w:date="2017-12-12T18:04:00Z"/>
                <w:rFonts w:eastAsia="Times New Roman" w:cstheme="minorHAnsi"/>
                <w:bCs/>
                <w:color w:val="FF0000"/>
                <w:kern w:val="24"/>
                <w:sz w:val="20"/>
                <w:u w:val="single"/>
              </w:rPr>
            </w:pPr>
            <w:ins w:id="1193" w:author="pbx" w:date="2017-12-12T18:04:00Z">
              <w:r w:rsidRPr="00DB2C7C">
                <w:rPr>
                  <w:rFonts w:eastAsia="Times New Roman" w:cstheme="minorHAnsi"/>
                  <w:bCs/>
                  <w:color w:val="FF0000"/>
                  <w:kern w:val="24"/>
                  <w:sz w:val="20"/>
                  <w:u w:val="single"/>
                </w:rPr>
                <w:lastRenderedPageBreak/>
                <w:t>20130101</w:t>
              </w:r>
            </w:ins>
          </w:p>
        </w:tc>
        <w:tc>
          <w:tcPr>
            <w:tcW w:w="1170" w:type="dxa"/>
          </w:tcPr>
          <w:p w14:paraId="4008643B" w14:textId="77777777" w:rsidR="00524EEE" w:rsidRPr="00385FA0" w:rsidRDefault="00524EEE" w:rsidP="004928DD">
            <w:pPr>
              <w:jc w:val="center"/>
              <w:rPr>
                <w:ins w:id="1194" w:author="pbx" w:date="2017-12-12T18:04:00Z"/>
                <w:rFonts w:eastAsia="Times New Roman" w:cstheme="minorHAnsi"/>
                <w:bCs/>
                <w:kern w:val="24"/>
                <w:sz w:val="20"/>
              </w:rPr>
            </w:pPr>
            <w:ins w:id="1195" w:author="pbx" w:date="2017-12-12T18:04:00Z">
              <w:r w:rsidRPr="00385FA0">
                <w:rPr>
                  <w:rFonts w:eastAsia="Times New Roman" w:cstheme="minorHAnsi"/>
                  <w:bCs/>
                  <w:kern w:val="24"/>
                  <w:sz w:val="20"/>
                </w:rPr>
                <w:t>20130101</w:t>
              </w:r>
            </w:ins>
          </w:p>
        </w:tc>
        <w:tc>
          <w:tcPr>
            <w:tcW w:w="1170" w:type="dxa"/>
          </w:tcPr>
          <w:p w14:paraId="1CFA0EA4" w14:textId="77777777" w:rsidR="00524EEE" w:rsidRPr="00DB2C7C" w:rsidRDefault="00524EEE" w:rsidP="004928DD">
            <w:pPr>
              <w:jc w:val="center"/>
              <w:rPr>
                <w:ins w:id="1196" w:author="pbx" w:date="2017-12-12T18:04:00Z"/>
                <w:rFonts w:eastAsia="Times New Roman" w:cstheme="minorHAnsi"/>
                <w:sz w:val="20"/>
                <w:u w:val="single"/>
              </w:rPr>
            </w:pPr>
            <w:ins w:id="1197" w:author="pbx" w:date="2017-12-12T18:04:00Z">
              <w:r w:rsidRPr="00DB2C7C">
                <w:rPr>
                  <w:rFonts w:eastAsia="Times New Roman" w:cstheme="minorHAnsi"/>
                  <w:bCs/>
                  <w:color w:val="FF0000"/>
                  <w:kern w:val="24"/>
                  <w:sz w:val="20"/>
                  <w:u w:val="single"/>
                </w:rPr>
                <w:t>20150101</w:t>
              </w:r>
            </w:ins>
          </w:p>
        </w:tc>
        <w:tc>
          <w:tcPr>
            <w:tcW w:w="1170" w:type="dxa"/>
          </w:tcPr>
          <w:p w14:paraId="40106FF0" w14:textId="77777777" w:rsidR="00524EEE" w:rsidRPr="00524EEE" w:rsidRDefault="00524EEE" w:rsidP="00524EEE">
            <w:pPr>
              <w:jc w:val="center"/>
              <w:rPr>
                <w:ins w:id="1198" w:author="pbx" w:date="2017-12-12T18:04:00Z"/>
                <w:rFonts w:eastAsia="Times New Roman" w:cstheme="minorHAnsi"/>
                <w:bCs/>
                <w:kern w:val="24"/>
                <w:sz w:val="20"/>
              </w:rPr>
            </w:pPr>
            <w:ins w:id="1199" w:author="pbx" w:date="2017-12-12T18:04:00Z">
              <w:r w:rsidRPr="00524EEE">
                <w:rPr>
                  <w:rFonts w:eastAsia="Times New Roman" w:cstheme="minorHAnsi"/>
                  <w:bCs/>
                  <w:kern w:val="24"/>
                  <w:sz w:val="20"/>
                </w:rPr>
                <w:t>20150101</w:t>
              </w:r>
            </w:ins>
          </w:p>
        </w:tc>
        <w:tc>
          <w:tcPr>
            <w:tcW w:w="1170" w:type="dxa"/>
          </w:tcPr>
          <w:p w14:paraId="51A3132B" w14:textId="77777777" w:rsidR="00524EEE" w:rsidRPr="00524EEE" w:rsidRDefault="00524EEE" w:rsidP="004928DD">
            <w:pPr>
              <w:jc w:val="center"/>
              <w:rPr>
                <w:ins w:id="1200" w:author="pbx" w:date="2017-12-12T18:04:00Z"/>
                <w:rFonts w:eastAsia="Times New Roman" w:cstheme="minorHAnsi"/>
                <w:bCs/>
                <w:kern w:val="24"/>
                <w:sz w:val="20"/>
              </w:rPr>
            </w:pPr>
            <w:ins w:id="1201" w:author="pbx" w:date="2017-12-12T18:04:00Z">
              <w:r w:rsidRPr="00524EEE">
                <w:rPr>
                  <w:rFonts w:eastAsia="Times New Roman" w:cstheme="minorHAnsi"/>
                  <w:bCs/>
                  <w:kern w:val="24"/>
                  <w:sz w:val="20"/>
                </w:rPr>
                <w:t>20150101</w:t>
              </w:r>
            </w:ins>
          </w:p>
        </w:tc>
      </w:tr>
      <w:tr w:rsidR="00524EEE" w:rsidRPr="00843490" w14:paraId="26E5301F" w14:textId="77777777" w:rsidTr="005435CF">
        <w:trPr>
          <w:trHeight w:val="20"/>
          <w:ins w:id="1202" w:author="pbx" w:date="2017-12-12T18:04:00Z"/>
        </w:trPr>
        <w:tc>
          <w:tcPr>
            <w:tcW w:w="3510" w:type="dxa"/>
          </w:tcPr>
          <w:p w14:paraId="78DAEFF8" w14:textId="77777777" w:rsidR="00524EEE" w:rsidRPr="007711CC" w:rsidRDefault="00524EEE" w:rsidP="005435CF">
            <w:pPr>
              <w:rPr>
                <w:ins w:id="1203" w:author="pbx" w:date="2017-12-12T18:04:00Z"/>
                <w:rFonts w:eastAsia="Times New Roman" w:cstheme="minorHAnsi"/>
                <w:b/>
                <w:sz w:val="20"/>
              </w:rPr>
            </w:pPr>
            <w:ins w:id="1204" w:author="pbx" w:date="2017-12-12T18:04:00Z">
              <w:r w:rsidRPr="00843490">
                <w:rPr>
                  <w:rFonts w:eastAsia="Times New Roman" w:cstheme="minorHAnsi"/>
                  <w:b/>
                  <w:color w:val="000000" w:themeColor="dark1"/>
                  <w:kern w:val="24"/>
                  <w:sz w:val="20"/>
                </w:rPr>
                <w:lastRenderedPageBreak/>
                <w:t>Product #4</w:t>
              </w:r>
            </w:ins>
          </w:p>
        </w:tc>
        <w:tc>
          <w:tcPr>
            <w:tcW w:w="1170" w:type="dxa"/>
          </w:tcPr>
          <w:p w14:paraId="0234EA1E" w14:textId="77777777" w:rsidR="00524EEE" w:rsidRPr="00843490" w:rsidRDefault="00524EEE" w:rsidP="005435CF">
            <w:pPr>
              <w:jc w:val="center"/>
              <w:rPr>
                <w:ins w:id="1205" w:author="pbx" w:date="2017-12-12T18:04:00Z"/>
                <w:rFonts w:eastAsia="Times New Roman" w:cstheme="minorHAnsi"/>
                <w:sz w:val="20"/>
              </w:rPr>
            </w:pPr>
          </w:p>
        </w:tc>
        <w:tc>
          <w:tcPr>
            <w:tcW w:w="1170" w:type="dxa"/>
          </w:tcPr>
          <w:p w14:paraId="43063F77" w14:textId="77777777" w:rsidR="00524EEE" w:rsidRPr="00843490" w:rsidRDefault="00524EEE" w:rsidP="005435CF">
            <w:pPr>
              <w:jc w:val="center"/>
              <w:rPr>
                <w:ins w:id="1206" w:author="pbx" w:date="2017-12-12T18:04:00Z"/>
                <w:rFonts w:eastAsia="Times New Roman" w:cstheme="minorHAnsi"/>
                <w:sz w:val="20"/>
              </w:rPr>
            </w:pPr>
          </w:p>
        </w:tc>
        <w:tc>
          <w:tcPr>
            <w:tcW w:w="1170" w:type="dxa"/>
          </w:tcPr>
          <w:p w14:paraId="61BD8568" w14:textId="77777777" w:rsidR="00524EEE" w:rsidRPr="00843490" w:rsidRDefault="00524EEE" w:rsidP="005435CF">
            <w:pPr>
              <w:jc w:val="center"/>
              <w:rPr>
                <w:ins w:id="1207" w:author="pbx" w:date="2017-12-12T18:04:00Z"/>
                <w:rFonts w:eastAsia="Times New Roman" w:cstheme="minorHAnsi"/>
                <w:sz w:val="20"/>
              </w:rPr>
            </w:pPr>
          </w:p>
        </w:tc>
        <w:tc>
          <w:tcPr>
            <w:tcW w:w="1170" w:type="dxa"/>
          </w:tcPr>
          <w:p w14:paraId="3EB3DB12" w14:textId="77777777" w:rsidR="00524EEE" w:rsidRPr="00524EEE" w:rsidRDefault="00524EEE" w:rsidP="00524EEE">
            <w:pPr>
              <w:jc w:val="center"/>
              <w:rPr>
                <w:ins w:id="1208" w:author="pbx" w:date="2017-12-12T18:04:00Z"/>
                <w:rFonts w:eastAsia="Times New Roman" w:cstheme="minorHAnsi"/>
                <w:bCs/>
                <w:kern w:val="24"/>
                <w:sz w:val="20"/>
              </w:rPr>
            </w:pPr>
          </w:p>
        </w:tc>
        <w:tc>
          <w:tcPr>
            <w:tcW w:w="1170" w:type="dxa"/>
          </w:tcPr>
          <w:p w14:paraId="14E817C9" w14:textId="77777777" w:rsidR="00524EEE" w:rsidRPr="00843490" w:rsidRDefault="00524EEE" w:rsidP="005435CF">
            <w:pPr>
              <w:jc w:val="center"/>
              <w:rPr>
                <w:ins w:id="1209" w:author="pbx" w:date="2017-12-12T18:04:00Z"/>
                <w:rFonts w:cstheme="minorHAnsi"/>
                <w:sz w:val="20"/>
              </w:rPr>
            </w:pPr>
          </w:p>
        </w:tc>
      </w:tr>
      <w:tr w:rsidR="00524EEE" w:rsidRPr="00843490" w14:paraId="4969F438" w14:textId="77777777" w:rsidTr="005435CF">
        <w:trPr>
          <w:trHeight w:val="20"/>
          <w:ins w:id="1210" w:author="pbx" w:date="2017-12-12T18:04:00Z"/>
        </w:trPr>
        <w:tc>
          <w:tcPr>
            <w:tcW w:w="3510" w:type="dxa"/>
          </w:tcPr>
          <w:p w14:paraId="4173CE48" w14:textId="77777777" w:rsidR="00524EEE" w:rsidRPr="00843490" w:rsidRDefault="00524EEE" w:rsidP="005435CF">
            <w:pPr>
              <w:numPr>
                <w:ilvl w:val="0"/>
                <w:numId w:val="41"/>
              </w:numPr>
              <w:contextualSpacing/>
              <w:rPr>
                <w:ins w:id="1211" w:author="pbx" w:date="2017-12-12T18:04:00Z"/>
                <w:rFonts w:eastAsia="Times New Roman" w:cstheme="minorHAnsi"/>
                <w:color w:val="000000" w:themeColor="dark1"/>
                <w:kern w:val="24"/>
                <w:sz w:val="20"/>
              </w:rPr>
            </w:pPr>
            <w:ins w:id="1212" w:author="pbx" w:date="2017-12-12T18:04:00Z">
              <w:r w:rsidRPr="00843490">
                <w:rPr>
                  <w:rFonts w:eastAsia="Times New Roman" w:cstheme="minorHAnsi"/>
                  <w:color w:val="000000" w:themeColor="dark1"/>
                  <w:kern w:val="24"/>
                  <w:sz w:val="20"/>
                </w:rPr>
                <w:t>Marketing Effective Time Low</w:t>
              </w:r>
            </w:ins>
          </w:p>
          <w:p w14:paraId="12BD82C4" w14:textId="77777777" w:rsidR="00524EEE" w:rsidRPr="00843490" w:rsidRDefault="00524EEE" w:rsidP="005435CF">
            <w:pPr>
              <w:rPr>
                <w:ins w:id="1213" w:author="pbx" w:date="2017-12-12T18:04:00Z"/>
                <w:rFonts w:eastAsia="Times New Roman" w:cstheme="minorHAnsi"/>
                <w:b/>
                <w:color w:val="000000" w:themeColor="dark1"/>
                <w:kern w:val="24"/>
                <w:sz w:val="20"/>
              </w:rPr>
            </w:pPr>
            <w:ins w:id="1214" w:author="pbx" w:date="2017-12-12T18:04:00Z">
              <w:r w:rsidRPr="007711CC">
                <w:rPr>
                  <w:color w:val="1F497D"/>
                  <w:sz w:val="20"/>
                </w:rPr>
                <w:t xml:space="preserve">(See above for </w:t>
              </w:r>
              <w:r w:rsidRPr="00843490">
                <w:rPr>
                  <w:color w:val="1F497D"/>
                  <w:sz w:val="20"/>
                </w:rPr>
                <w:t>subject[</w:t>
              </w:r>
              <w:r>
                <w:rPr>
                  <w:color w:val="1F497D"/>
                  <w:sz w:val="20"/>
                </w:rPr>
                <w:t>4])</w:t>
              </w:r>
            </w:ins>
          </w:p>
        </w:tc>
        <w:tc>
          <w:tcPr>
            <w:tcW w:w="1170" w:type="dxa"/>
          </w:tcPr>
          <w:p w14:paraId="0B4E4E2E" w14:textId="77777777" w:rsidR="00524EEE" w:rsidRPr="00843490" w:rsidRDefault="00524EEE" w:rsidP="005435CF">
            <w:pPr>
              <w:jc w:val="center"/>
              <w:rPr>
                <w:ins w:id="1215" w:author="pbx" w:date="2017-12-12T18:04:00Z"/>
                <w:rFonts w:eastAsia="Times New Roman" w:cstheme="minorHAnsi"/>
                <w:sz w:val="20"/>
              </w:rPr>
            </w:pPr>
          </w:p>
        </w:tc>
        <w:tc>
          <w:tcPr>
            <w:tcW w:w="1170" w:type="dxa"/>
          </w:tcPr>
          <w:p w14:paraId="5619FE4C" w14:textId="77777777" w:rsidR="00524EEE" w:rsidRPr="00843490" w:rsidRDefault="00524EEE" w:rsidP="005435CF">
            <w:pPr>
              <w:jc w:val="center"/>
              <w:rPr>
                <w:ins w:id="1216" w:author="pbx" w:date="2017-12-12T18:04:00Z"/>
                <w:rFonts w:eastAsia="Times New Roman" w:cstheme="minorHAnsi"/>
                <w:sz w:val="20"/>
              </w:rPr>
            </w:pPr>
          </w:p>
        </w:tc>
        <w:tc>
          <w:tcPr>
            <w:tcW w:w="1170" w:type="dxa"/>
          </w:tcPr>
          <w:p w14:paraId="3E3D7D4E" w14:textId="77777777" w:rsidR="00524EEE" w:rsidRPr="00843490" w:rsidRDefault="00524EEE" w:rsidP="005435CF">
            <w:pPr>
              <w:jc w:val="center"/>
              <w:rPr>
                <w:ins w:id="1217" w:author="pbx" w:date="2017-12-12T18:04:00Z"/>
                <w:rFonts w:eastAsia="Times New Roman" w:cstheme="minorHAnsi"/>
                <w:sz w:val="20"/>
              </w:rPr>
            </w:pPr>
          </w:p>
        </w:tc>
        <w:tc>
          <w:tcPr>
            <w:tcW w:w="1170" w:type="dxa"/>
          </w:tcPr>
          <w:p w14:paraId="57FCEF0E" w14:textId="77777777" w:rsidR="00524EEE" w:rsidRPr="00524EEE" w:rsidRDefault="00524EEE" w:rsidP="00524EEE">
            <w:pPr>
              <w:jc w:val="center"/>
              <w:rPr>
                <w:ins w:id="1218" w:author="pbx" w:date="2017-12-12T18:04:00Z"/>
                <w:rFonts w:eastAsia="Times New Roman" w:cstheme="minorHAnsi"/>
                <w:bCs/>
                <w:kern w:val="24"/>
                <w:sz w:val="20"/>
              </w:rPr>
            </w:pPr>
          </w:p>
        </w:tc>
        <w:tc>
          <w:tcPr>
            <w:tcW w:w="1170" w:type="dxa"/>
          </w:tcPr>
          <w:p w14:paraId="1D6BBE23" w14:textId="77777777" w:rsidR="00524EEE" w:rsidRPr="00843490" w:rsidRDefault="00524EEE" w:rsidP="005435CF">
            <w:pPr>
              <w:jc w:val="center"/>
              <w:rPr>
                <w:ins w:id="1219" w:author="pbx" w:date="2017-12-12T18:04:00Z"/>
                <w:rFonts w:eastAsia="Times New Roman" w:cstheme="minorHAnsi"/>
                <w:sz w:val="20"/>
              </w:rPr>
            </w:pPr>
          </w:p>
        </w:tc>
      </w:tr>
      <w:tr w:rsidR="00524EEE" w:rsidRPr="00843490" w14:paraId="37528AF2" w14:textId="77777777" w:rsidTr="005435CF">
        <w:trPr>
          <w:trHeight w:val="20"/>
          <w:ins w:id="1220" w:author="pbx" w:date="2017-12-12T18:04:00Z"/>
        </w:trPr>
        <w:tc>
          <w:tcPr>
            <w:tcW w:w="3510" w:type="dxa"/>
          </w:tcPr>
          <w:p w14:paraId="00CAE855" w14:textId="77777777" w:rsidR="00524EEE" w:rsidRPr="00843490" w:rsidRDefault="00524EEE" w:rsidP="005435CF">
            <w:pPr>
              <w:numPr>
                <w:ilvl w:val="0"/>
                <w:numId w:val="41"/>
              </w:numPr>
              <w:contextualSpacing/>
              <w:rPr>
                <w:ins w:id="1221" w:author="pbx" w:date="2017-12-12T18:04:00Z"/>
                <w:rFonts w:eastAsia="Times New Roman" w:cstheme="minorHAnsi"/>
                <w:color w:val="000000" w:themeColor="dark1"/>
                <w:kern w:val="24"/>
                <w:sz w:val="20"/>
              </w:rPr>
            </w:pPr>
            <w:ins w:id="1222" w:author="pbx" w:date="2017-12-12T18:04:00Z">
              <w:r w:rsidRPr="00843490">
                <w:rPr>
                  <w:rFonts w:eastAsia="Times New Roman" w:cstheme="minorHAnsi"/>
                  <w:color w:val="000000" w:themeColor="dark1"/>
                  <w:kern w:val="24"/>
                  <w:sz w:val="20"/>
                </w:rPr>
                <w:t>Marketing Effective Time High</w:t>
              </w:r>
            </w:ins>
          </w:p>
          <w:p w14:paraId="033FAC25" w14:textId="77777777" w:rsidR="00524EEE" w:rsidRPr="00843490" w:rsidRDefault="00524EEE" w:rsidP="005435CF">
            <w:pPr>
              <w:rPr>
                <w:ins w:id="1223" w:author="pbx" w:date="2017-12-12T18:04:00Z"/>
                <w:rFonts w:eastAsia="Times New Roman" w:cstheme="minorHAnsi"/>
                <w:b/>
                <w:color w:val="000000" w:themeColor="dark1"/>
                <w:kern w:val="24"/>
                <w:sz w:val="20"/>
              </w:rPr>
            </w:pPr>
            <w:ins w:id="1224" w:author="pbx" w:date="2017-12-12T18:04:00Z">
              <w:r w:rsidRPr="007711CC">
                <w:rPr>
                  <w:color w:val="1F497D"/>
                  <w:sz w:val="20"/>
                </w:rPr>
                <w:t xml:space="preserve">(See above for </w:t>
              </w:r>
              <w:r w:rsidRPr="00843490">
                <w:rPr>
                  <w:color w:val="1F497D"/>
                  <w:sz w:val="20"/>
                </w:rPr>
                <w:t>subject[</w:t>
              </w:r>
              <w:r>
                <w:rPr>
                  <w:color w:val="1F497D"/>
                  <w:sz w:val="20"/>
                </w:rPr>
                <w:t>4])</w:t>
              </w:r>
            </w:ins>
          </w:p>
        </w:tc>
        <w:tc>
          <w:tcPr>
            <w:tcW w:w="1170" w:type="dxa"/>
          </w:tcPr>
          <w:p w14:paraId="3CBBC1D0" w14:textId="77777777" w:rsidR="00524EEE" w:rsidRPr="00843490" w:rsidRDefault="00524EEE" w:rsidP="005435CF">
            <w:pPr>
              <w:jc w:val="center"/>
              <w:rPr>
                <w:ins w:id="1225" w:author="pbx" w:date="2017-12-12T18:04:00Z"/>
                <w:rFonts w:eastAsia="Times New Roman" w:cstheme="minorHAnsi"/>
                <w:sz w:val="20"/>
              </w:rPr>
            </w:pPr>
          </w:p>
        </w:tc>
        <w:tc>
          <w:tcPr>
            <w:tcW w:w="1170" w:type="dxa"/>
          </w:tcPr>
          <w:p w14:paraId="0A071AA6" w14:textId="77777777" w:rsidR="00524EEE" w:rsidRPr="00843490" w:rsidRDefault="00524EEE" w:rsidP="005435CF">
            <w:pPr>
              <w:jc w:val="center"/>
              <w:rPr>
                <w:ins w:id="1226" w:author="pbx" w:date="2017-12-12T18:04:00Z"/>
                <w:rFonts w:eastAsia="Times New Roman" w:cstheme="minorHAnsi"/>
                <w:sz w:val="20"/>
              </w:rPr>
            </w:pPr>
          </w:p>
        </w:tc>
        <w:tc>
          <w:tcPr>
            <w:tcW w:w="1170" w:type="dxa"/>
          </w:tcPr>
          <w:p w14:paraId="4D960182" w14:textId="77777777" w:rsidR="00524EEE" w:rsidRPr="00843490" w:rsidRDefault="00524EEE" w:rsidP="005435CF">
            <w:pPr>
              <w:jc w:val="center"/>
              <w:rPr>
                <w:ins w:id="1227" w:author="pbx" w:date="2017-12-12T18:04:00Z"/>
                <w:rFonts w:eastAsia="Times New Roman" w:cstheme="minorHAnsi"/>
                <w:sz w:val="20"/>
              </w:rPr>
            </w:pPr>
          </w:p>
        </w:tc>
        <w:tc>
          <w:tcPr>
            <w:tcW w:w="1170" w:type="dxa"/>
          </w:tcPr>
          <w:p w14:paraId="0EC4C2B4" w14:textId="77777777" w:rsidR="00524EEE" w:rsidRPr="00524EEE" w:rsidRDefault="00524EEE" w:rsidP="00524EEE">
            <w:pPr>
              <w:jc w:val="center"/>
              <w:rPr>
                <w:ins w:id="1228" w:author="pbx" w:date="2017-12-12T18:04:00Z"/>
                <w:rFonts w:eastAsia="Times New Roman" w:cstheme="minorHAnsi"/>
                <w:bCs/>
                <w:kern w:val="24"/>
                <w:sz w:val="20"/>
              </w:rPr>
            </w:pPr>
          </w:p>
        </w:tc>
        <w:tc>
          <w:tcPr>
            <w:tcW w:w="1170" w:type="dxa"/>
          </w:tcPr>
          <w:p w14:paraId="2D6E2B24" w14:textId="77777777" w:rsidR="00524EEE" w:rsidRPr="00DB2C7C" w:rsidRDefault="00524EEE" w:rsidP="005435CF">
            <w:pPr>
              <w:jc w:val="center"/>
              <w:rPr>
                <w:ins w:id="1229" w:author="pbx" w:date="2017-12-12T18:04:00Z"/>
                <w:rFonts w:eastAsia="Times New Roman" w:cstheme="minorHAnsi"/>
                <w:color w:val="FF0000"/>
                <w:sz w:val="20"/>
                <w:u w:val="single"/>
              </w:rPr>
            </w:pPr>
            <w:ins w:id="1230" w:author="pbx" w:date="2017-12-12T18:04:00Z">
              <w:r w:rsidRPr="00DB2C7C">
                <w:rPr>
                  <w:rFonts w:eastAsia="Times New Roman" w:cstheme="minorHAnsi"/>
                  <w:color w:val="FF0000"/>
                  <w:sz w:val="20"/>
                  <w:u w:val="single"/>
                </w:rPr>
                <w:t>20170601</w:t>
              </w:r>
            </w:ins>
          </w:p>
          <w:p w14:paraId="7679BCF2" w14:textId="77777777" w:rsidR="00524EEE" w:rsidRPr="00843490" w:rsidRDefault="00524EEE" w:rsidP="005435CF">
            <w:pPr>
              <w:jc w:val="center"/>
              <w:rPr>
                <w:ins w:id="1231" w:author="pbx" w:date="2017-12-12T18:04:00Z"/>
                <w:rFonts w:eastAsia="Times New Roman" w:cstheme="minorHAnsi"/>
                <w:sz w:val="20"/>
              </w:rPr>
            </w:pPr>
          </w:p>
        </w:tc>
      </w:tr>
      <w:tr w:rsidR="00F92F7C" w:rsidRPr="00843490" w14:paraId="34E0A6E7" w14:textId="77777777" w:rsidTr="005435CF">
        <w:trPr>
          <w:trHeight w:val="20"/>
          <w:ins w:id="1232" w:author="pbx" w:date="2017-12-12T18:04:00Z"/>
        </w:trPr>
        <w:tc>
          <w:tcPr>
            <w:tcW w:w="3510" w:type="dxa"/>
          </w:tcPr>
          <w:p w14:paraId="74A949A4" w14:textId="77777777" w:rsidR="00F92F7C" w:rsidRPr="00843490" w:rsidRDefault="00F92F7C" w:rsidP="00385FA0">
            <w:pPr>
              <w:numPr>
                <w:ilvl w:val="0"/>
                <w:numId w:val="41"/>
              </w:numPr>
              <w:contextualSpacing/>
              <w:rPr>
                <w:ins w:id="1233" w:author="pbx" w:date="2017-12-12T18:04:00Z"/>
                <w:rFonts w:eastAsia="Times New Roman" w:cstheme="minorHAnsi"/>
                <w:color w:val="000000" w:themeColor="dark1"/>
                <w:kern w:val="24"/>
                <w:sz w:val="20"/>
              </w:rPr>
            </w:pPr>
            <w:ins w:id="1234" w:author="pbx" w:date="2017-12-12T18:04:00Z">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ins>
          </w:p>
          <w:p w14:paraId="1D7B0FB7" w14:textId="77777777" w:rsidR="00F92F7C" w:rsidRPr="00843490" w:rsidRDefault="00F92F7C" w:rsidP="00385FA0">
            <w:pPr>
              <w:ind w:left="16"/>
              <w:contextualSpacing/>
              <w:rPr>
                <w:ins w:id="1235" w:author="pbx" w:date="2017-12-12T18:04:00Z"/>
                <w:rFonts w:eastAsia="Times New Roman" w:cstheme="minorHAnsi"/>
                <w:color w:val="000000" w:themeColor="dark1"/>
                <w:kern w:val="24"/>
                <w:sz w:val="20"/>
              </w:rPr>
            </w:pPr>
            <w:ins w:id="1236" w:author="pbx" w:date="2017-12-12T18:04:00Z">
              <w:r w:rsidRPr="007711CC">
                <w:rPr>
                  <w:color w:val="1F497D"/>
                  <w:sz w:val="20"/>
                </w:rPr>
                <w:t xml:space="preserve">(See above for </w:t>
              </w:r>
              <w:r w:rsidRPr="00843490">
                <w:rPr>
                  <w:color w:val="1F497D"/>
                  <w:sz w:val="20"/>
                </w:rPr>
                <w:t>subject[</w:t>
              </w:r>
              <w:r>
                <w:rPr>
                  <w:color w:val="1F497D"/>
                  <w:sz w:val="20"/>
                </w:rPr>
                <w:t>4])</w:t>
              </w:r>
            </w:ins>
          </w:p>
        </w:tc>
        <w:tc>
          <w:tcPr>
            <w:tcW w:w="1170" w:type="dxa"/>
          </w:tcPr>
          <w:p w14:paraId="1516B221" w14:textId="77777777" w:rsidR="00F92F7C" w:rsidRPr="004157EF" w:rsidRDefault="00F92F7C" w:rsidP="004928DD">
            <w:pPr>
              <w:jc w:val="center"/>
              <w:rPr>
                <w:ins w:id="1237" w:author="pbx" w:date="2017-12-12T18:04:00Z"/>
                <w:rFonts w:eastAsia="Times New Roman" w:cstheme="minorHAnsi"/>
                <w:bCs/>
                <w:color w:val="FF0000"/>
                <w:kern w:val="24"/>
                <w:sz w:val="20"/>
              </w:rPr>
            </w:pPr>
          </w:p>
        </w:tc>
        <w:tc>
          <w:tcPr>
            <w:tcW w:w="1170" w:type="dxa"/>
          </w:tcPr>
          <w:p w14:paraId="22BC5CE1" w14:textId="77777777" w:rsidR="00F92F7C" w:rsidRPr="00DB2C7C" w:rsidRDefault="00F92F7C" w:rsidP="005435CF">
            <w:pPr>
              <w:jc w:val="center"/>
              <w:rPr>
                <w:ins w:id="1238" w:author="pbx" w:date="2017-12-12T18:04:00Z"/>
                <w:rFonts w:eastAsia="Times New Roman" w:cstheme="minorHAnsi"/>
                <w:bCs/>
                <w:color w:val="FF0000"/>
                <w:kern w:val="24"/>
                <w:sz w:val="20"/>
                <w:u w:val="single"/>
              </w:rPr>
            </w:pPr>
            <w:ins w:id="1239" w:author="pbx" w:date="2017-12-12T18:04:00Z">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ins>
          </w:p>
        </w:tc>
        <w:tc>
          <w:tcPr>
            <w:tcW w:w="1170" w:type="dxa"/>
          </w:tcPr>
          <w:p w14:paraId="2F43E2C1" w14:textId="77777777" w:rsidR="00F92F7C" w:rsidRPr="00524EEE" w:rsidRDefault="00F92F7C" w:rsidP="004928DD">
            <w:pPr>
              <w:jc w:val="center"/>
              <w:rPr>
                <w:ins w:id="1240" w:author="pbx" w:date="2017-12-12T18:04:00Z"/>
                <w:rFonts w:eastAsia="Times New Roman" w:cstheme="minorHAnsi"/>
                <w:bCs/>
                <w:kern w:val="24"/>
                <w:sz w:val="20"/>
              </w:rPr>
            </w:pPr>
            <w:ins w:id="1241" w:author="pbx" w:date="2017-12-12T18:04:00Z">
              <w:r w:rsidRPr="00524EEE">
                <w:rPr>
                  <w:rFonts w:eastAsia="Times New Roman" w:cstheme="minorHAnsi"/>
                  <w:bCs/>
                  <w:kern w:val="24"/>
                  <w:sz w:val="20"/>
                </w:rPr>
                <w:t>314</w:t>
              </w:r>
              <w:r>
                <w:rPr>
                  <w:rFonts w:eastAsia="Times New Roman" w:cstheme="minorHAnsi"/>
                  <w:bCs/>
                  <w:kern w:val="24"/>
                  <w:sz w:val="20"/>
                </w:rPr>
                <w:t xml:space="preserve"> (SNDS)</w:t>
              </w:r>
            </w:ins>
          </w:p>
        </w:tc>
        <w:tc>
          <w:tcPr>
            <w:tcW w:w="1170" w:type="dxa"/>
          </w:tcPr>
          <w:p w14:paraId="5A5ED6BC" w14:textId="77777777" w:rsidR="00F92F7C" w:rsidRPr="00524EEE" w:rsidRDefault="00F92F7C" w:rsidP="00524EEE">
            <w:pPr>
              <w:jc w:val="center"/>
              <w:rPr>
                <w:ins w:id="1242" w:author="pbx" w:date="2017-12-12T18:04:00Z"/>
                <w:rFonts w:eastAsia="Times New Roman" w:cstheme="minorHAnsi"/>
                <w:bCs/>
                <w:kern w:val="24"/>
                <w:sz w:val="20"/>
              </w:rPr>
            </w:pPr>
            <w:ins w:id="1243" w:author="pbx" w:date="2017-12-12T18:04:00Z">
              <w:r w:rsidRPr="00524EEE">
                <w:rPr>
                  <w:rFonts w:eastAsia="Times New Roman" w:cstheme="minorHAnsi"/>
                  <w:bCs/>
                  <w:kern w:val="24"/>
                  <w:sz w:val="20"/>
                </w:rPr>
                <w:t>314</w:t>
              </w:r>
              <w:r>
                <w:rPr>
                  <w:rFonts w:eastAsia="Times New Roman" w:cstheme="minorHAnsi"/>
                  <w:bCs/>
                  <w:kern w:val="24"/>
                  <w:sz w:val="20"/>
                </w:rPr>
                <w:t xml:space="preserve"> (SNDS)</w:t>
              </w:r>
            </w:ins>
          </w:p>
        </w:tc>
        <w:tc>
          <w:tcPr>
            <w:tcW w:w="1170" w:type="dxa"/>
          </w:tcPr>
          <w:p w14:paraId="0360D539" w14:textId="77777777" w:rsidR="00F92F7C" w:rsidRPr="00DB2C7C" w:rsidRDefault="00F92F7C" w:rsidP="004E59C6">
            <w:pPr>
              <w:jc w:val="center"/>
              <w:rPr>
                <w:ins w:id="1244" w:author="pbx" w:date="2017-12-12T18:04:00Z"/>
                <w:rFonts w:eastAsia="Times New Roman" w:cstheme="minorHAnsi"/>
                <w:bCs/>
                <w:color w:val="FF0000"/>
                <w:kern w:val="24"/>
                <w:sz w:val="20"/>
                <w:u w:val="single"/>
              </w:rPr>
            </w:pPr>
            <w:ins w:id="1245" w:author="pbx" w:date="2017-12-12T18:04:00Z">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ins>
          </w:p>
        </w:tc>
      </w:tr>
      <w:tr w:rsidR="00F92F7C" w:rsidRPr="00843490" w14:paraId="018B3A8A" w14:textId="77777777" w:rsidTr="005435CF">
        <w:trPr>
          <w:trHeight w:val="20"/>
          <w:ins w:id="1246" w:author="pbx" w:date="2017-12-12T18:04:00Z"/>
        </w:trPr>
        <w:tc>
          <w:tcPr>
            <w:tcW w:w="3510" w:type="dxa"/>
          </w:tcPr>
          <w:p w14:paraId="296FB26D" w14:textId="77777777" w:rsidR="00F92F7C" w:rsidRPr="00843490" w:rsidRDefault="00F92F7C" w:rsidP="005435CF">
            <w:pPr>
              <w:numPr>
                <w:ilvl w:val="0"/>
                <w:numId w:val="41"/>
              </w:numPr>
              <w:contextualSpacing/>
              <w:rPr>
                <w:ins w:id="1247" w:author="pbx" w:date="2017-12-12T18:04:00Z"/>
                <w:rFonts w:eastAsia="Times New Roman" w:cstheme="minorHAnsi"/>
                <w:color w:val="000000" w:themeColor="dark1"/>
                <w:kern w:val="24"/>
                <w:sz w:val="20"/>
              </w:rPr>
            </w:pPr>
            <w:ins w:id="1248" w:author="pbx" w:date="2017-12-12T18:04:00Z">
              <w:r w:rsidRPr="00843490">
                <w:rPr>
                  <w:rFonts w:eastAsia="Times New Roman" w:cstheme="minorHAnsi"/>
                  <w:color w:val="000000" w:themeColor="dark1"/>
                  <w:kern w:val="24"/>
                  <w:sz w:val="20"/>
                </w:rPr>
                <w:t xml:space="preserve">Approval Effective Time Low </w:t>
              </w:r>
            </w:ins>
          </w:p>
          <w:p w14:paraId="3D1CD684" w14:textId="77777777" w:rsidR="00F92F7C" w:rsidRPr="007711CC" w:rsidRDefault="00F92F7C" w:rsidP="005435CF">
            <w:pPr>
              <w:rPr>
                <w:ins w:id="1249" w:author="pbx" w:date="2017-12-12T18:04:00Z"/>
                <w:rFonts w:eastAsia="Times New Roman" w:cstheme="minorHAnsi"/>
                <w:color w:val="000000" w:themeColor="dark1"/>
                <w:kern w:val="24"/>
                <w:sz w:val="20"/>
              </w:rPr>
            </w:pPr>
            <w:ins w:id="1250" w:author="pbx" w:date="2017-12-12T18:04:00Z">
              <w:r w:rsidRPr="007711CC">
                <w:rPr>
                  <w:color w:val="1F497D"/>
                  <w:sz w:val="20"/>
                </w:rPr>
                <w:t xml:space="preserve">(See above for </w:t>
              </w:r>
              <w:r w:rsidRPr="00843490">
                <w:rPr>
                  <w:color w:val="1F497D"/>
                  <w:sz w:val="20"/>
                </w:rPr>
                <w:t>subject[</w:t>
              </w:r>
              <w:r>
                <w:rPr>
                  <w:color w:val="1F497D"/>
                  <w:sz w:val="20"/>
                </w:rPr>
                <w:t>4])</w:t>
              </w:r>
            </w:ins>
          </w:p>
        </w:tc>
        <w:tc>
          <w:tcPr>
            <w:tcW w:w="1170" w:type="dxa"/>
          </w:tcPr>
          <w:p w14:paraId="165E5468" w14:textId="77777777" w:rsidR="00F92F7C" w:rsidRPr="004157EF" w:rsidRDefault="00F92F7C" w:rsidP="004928DD">
            <w:pPr>
              <w:jc w:val="center"/>
              <w:rPr>
                <w:ins w:id="1251" w:author="pbx" w:date="2017-12-12T18:04:00Z"/>
                <w:rFonts w:eastAsia="Times New Roman" w:cstheme="minorHAnsi"/>
                <w:bCs/>
                <w:color w:val="FF0000"/>
                <w:kern w:val="24"/>
                <w:sz w:val="20"/>
              </w:rPr>
            </w:pPr>
          </w:p>
        </w:tc>
        <w:tc>
          <w:tcPr>
            <w:tcW w:w="1170" w:type="dxa"/>
          </w:tcPr>
          <w:p w14:paraId="3BD8D413" w14:textId="77777777" w:rsidR="00F92F7C" w:rsidRPr="00DB2C7C" w:rsidRDefault="00F92F7C" w:rsidP="005435CF">
            <w:pPr>
              <w:jc w:val="center"/>
              <w:rPr>
                <w:ins w:id="1252" w:author="pbx" w:date="2017-12-12T18:04:00Z"/>
                <w:rFonts w:eastAsia="Times New Roman" w:cstheme="minorHAnsi"/>
                <w:bCs/>
                <w:color w:val="FF0000"/>
                <w:kern w:val="24"/>
                <w:sz w:val="20"/>
                <w:u w:val="single"/>
              </w:rPr>
            </w:pPr>
            <w:ins w:id="1253" w:author="pbx" w:date="2017-12-12T18:04:00Z">
              <w:r w:rsidRPr="00DB2C7C">
                <w:rPr>
                  <w:rFonts w:eastAsia="Times New Roman" w:cstheme="minorHAnsi"/>
                  <w:bCs/>
                  <w:color w:val="FF0000"/>
                  <w:kern w:val="24"/>
                  <w:sz w:val="20"/>
                  <w:u w:val="single"/>
                </w:rPr>
                <w:t>20140101</w:t>
              </w:r>
            </w:ins>
          </w:p>
          <w:p w14:paraId="084CC2E2" w14:textId="77777777" w:rsidR="00F92F7C" w:rsidRPr="00DB2C7C" w:rsidRDefault="00F92F7C" w:rsidP="005435CF">
            <w:pPr>
              <w:jc w:val="center"/>
              <w:rPr>
                <w:ins w:id="1254" w:author="pbx" w:date="2017-12-12T18:04:00Z"/>
                <w:rFonts w:eastAsia="Times New Roman" w:cstheme="minorHAnsi"/>
                <w:sz w:val="20"/>
                <w:u w:val="single"/>
              </w:rPr>
            </w:pPr>
          </w:p>
        </w:tc>
        <w:tc>
          <w:tcPr>
            <w:tcW w:w="1170" w:type="dxa"/>
          </w:tcPr>
          <w:p w14:paraId="03DD13C0" w14:textId="77777777" w:rsidR="00F92F7C" w:rsidRPr="00524EEE" w:rsidRDefault="00F92F7C" w:rsidP="004928DD">
            <w:pPr>
              <w:jc w:val="center"/>
              <w:rPr>
                <w:ins w:id="1255" w:author="pbx" w:date="2017-12-12T18:04:00Z"/>
                <w:rFonts w:eastAsia="Times New Roman" w:cstheme="minorHAnsi"/>
                <w:bCs/>
                <w:kern w:val="24"/>
                <w:sz w:val="20"/>
              </w:rPr>
            </w:pPr>
            <w:ins w:id="1256" w:author="pbx" w:date="2017-12-12T18:04:00Z">
              <w:r w:rsidRPr="00524EEE">
                <w:rPr>
                  <w:rFonts w:eastAsia="Times New Roman" w:cstheme="minorHAnsi"/>
                  <w:bCs/>
                  <w:kern w:val="24"/>
                  <w:sz w:val="20"/>
                </w:rPr>
                <w:t>20140101</w:t>
              </w:r>
            </w:ins>
          </w:p>
          <w:p w14:paraId="534B5057" w14:textId="77777777" w:rsidR="00F92F7C" w:rsidRPr="00524EEE" w:rsidRDefault="00F92F7C" w:rsidP="004928DD">
            <w:pPr>
              <w:jc w:val="center"/>
              <w:rPr>
                <w:ins w:id="1257" w:author="pbx" w:date="2017-12-12T18:04:00Z"/>
                <w:rFonts w:eastAsia="Times New Roman" w:cstheme="minorHAnsi"/>
                <w:bCs/>
                <w:kern w:val="24"/>
                <w:sz w:val="20"/>
              </w:rPr>
            </w:pPr>
          </w:p>
        </w:tc>
        <w:tc>
          <w:tcPr>
            <w:tcW w:w="1170" w:type="dxa"/>
          </w:tcPr>
          <w:p w14:paraId="0B55FE2A" w14:textId="77777777" w:rsidR="00F92F7C" w:rsidRPr="00524EEE" w:rsidRDefault="00F92F7C" w:rsidP="00524EEE">
            <w:pPr>
              <w:jc w:val="center"/>
              <w:rPr>
                <w:ins w:id="1258" w:author="pbx" w:date="2017-12-12T18:04:00Z"/>
                <w:rFonts w:eastAsia="Times New Roman" w:cstheme="minorHAnsi"/>
                <w:bCs/>
                <w:kern w:val="24"/>
                <w:sz w:val="20"/>
              </w:rPr>
            </w:pPr>
            <w:ins w:id="1259" w:author="pbx" w:date="2017-12-12T18:04:00Z">
              <w:r w:rsidRPr="00524EEE">
                <w:rPr>
                  <w:rFonts w:eastAsia="Times New Roman" w:cstheme="minorHAnsi"/>
                  <w:bCs/>
                  <w:kern w:val="24"/>
                  <w:sz w:val="20"/>
                </w:rPr>
                <w:t>20140101</w:t>
              </w:r>
            </w:ins>
          </w:p>
          <w:p w14:paraId="7D043B97" w14:textId="77777777" w:rsidR="00F92F7C" w:rsidRPr="00524EEE" w:rsidRDefault="00F92F7C" w:rsidP="00524EEE">
            <w:pPr>
              <w:jc w:val="center"/>
              <w:rPr>
                <w:ins w:id="1260" w:author="pbx" w:date="2017-12-12T18:04:00Z"/>
                <w:rFonts w:eastAsia="Times New Roman" w:cstheme="minorHAnsi"/>
                <w:bCs/>
                <w:kern w:val="24"/>
                <w:sz w:val="20"/>
              </w:rPr>
            </w:pPr>
          </w:p>
        </w:tc>
        <w:tc>
          <w:tcPr>
            <w:tcW w:w="1170" w:type="dxa"/>
          </w:tcPr>
          <w:p w14:paraId="266F01C0" w14:textId="77777777" w:rsidR="00F92F7C" w:rsidRPr="00843490" w:rsidRDefault="00F92F7C" w:rsidP="005435CF">
            <w:pPr>
              <w:jc w:val="center"/>
              <w:rPr>
                <w:ins w:id="1261" w:author="pbx" w:date="2017-12-12T18:04:00Z"/>
                <w:rFonts w:eastAsia="Times New Roman" w:cstheme="minorHAnsi"/>
                <w:sz w:val="20"/>
              </w:rPr>
            </w:pPr>
            <w:ins w:id="1262" w:author="pbx" w:date="2017-12-12T18:04:00Z">
              <w:r w:rsidRPr="00843490">
                <w:rPr>
                  <w:rFonts w:eastAsia="Times New Roman" w:cstheme="minorHAnsi"/>
                  <w:bCs/>
                  <w:kern w:val="24"/>
                  <w:sz w:val="20"/>
                </w:rPr>
                <w:t>20140101</w:t>
              </w:r>
            </w:ins>
          </w:p>
          <w:p w14:paraId="0BA2D9D3" w14:textId="77777777" w:rsidR="00F92F7C" w:rsidRPr="00843490" w:rsidRDefault="00F92F7C" w:rsidP="005435CF">
            <w:pPr>
              <w:jc w:val="center"/>
              <w:rPr>
                <w:ins w:id="1263" w:author="pbx" w:date="2017-12-12T18:04:00Z"/>
                <w:rFonts w:eastAsia="Times New Roman" w:cstheme="minorHAnsi"/>
                <w:sz w:val="20"/>
              </w:rPr>
            </w:pPr>
          </w:p>
        </w:tc>
      </w:tr>
      <w:tr w:rsidR="00F92F7C" w:rsidRPr="00843490" w14:paraId="5425B280" w14:textId="77777777" w:rsidTr="005435CF">
        <w:trPr>
          <w:trHeight w:val="20"/>
          <w:ins w:id="1264" w:author="pbx" w:date="2017-12-12T18:04:00Z"/>
        </w:trPr>
        <w:tc>
          <w:tcPr>
            <w:tcW w:w="3510" w:type="dxa"/>
          </w:tcPr>
          <w:p w14:paraId="55516D2A" w14:textId="77777777" w:rsidR="00F92F7C" w:rsidRDefault="00F92F7C" w:rsidP="005435CF">
            <w:pPr>
              <w:numPr>
                <w:ilvl w:val="0"/>
                <w:numId w:val="41"/>
              </w:numPr>
              <w:contextualSpacing/>
              <w:rPr>
                <w:ins w:id="1265" w:author="pbx" w:date="2017-12-12T18:04:00Z"/>
                <w:rFonts w:eastAsia="Times New Roman" w:cstheme="minorHAnsi"/>
                <w:color w:val="000000" w:themeColor="dark1"/>
                <w:kern w:val="24"/>
                <w:sz w:val="20"/>
              </w:rPr>
            </w:pPr>
            <w:ins w:id="1266" w:author="pbx" w:date="2017-12-12T18:04:00Z">
              <w:r w:rsidRPr="00843490">
                <w:rPr>
                  <w:rFonts w:eastAsia="Times New Roman" w:cstheme="minorHAnsi"/>
                  <w:color w:val="000000" w:themeColor="dark1"/>
                  <w:kern w:val="24"/>
                  <w:sz w:val="20"/>
                </w:rPr>
                <w:t>Approval Effective Time High</w:t>
              </w:r>
            </w:ins>
          </w:p>
          <w:p w14:paraId="2FD5C478" w14:textId="77777777" w:rsidR="00F92F7C" w:rsidRPr="007711CC" w:rsidRDefault="00F92F7C" w:rsidP="005435CF">
            <w:pPr>
              <w:ind w:left="16"/>
              <w:contextualSpacing/>
              <w:rPr>
                <w:ins w:id="1267" w:author="pbx" w:date="2017-12-12T18:04:00Z"/>
                <w:rFonts w:eastAsia="Times New Roman" w:cstheme="minorHAnsi"/>
                <w:color w:val="000000" w:themeColor="dark1"/>
                <w:kern w:val="24"/>
                <w:sz w:val="20"/>
              </w:rPr>
            </w:pPr>
            <w:ins w:id="1268" w:author="pbx" w:date="2017-12-12T18:04:00Z">
              <w:r w:rsidRPr="007711CC">
                <w:rPr>
                  <w:color w:val="1F497D"/>
                  <w:sz w:val="20"/>
                </w:rPr>
                <w:t xml:space="preserve">(See above for </w:t>
              </w:r>
              <w:r w:rsidRPr="00843490">
                <w:rPr>
                  <w:color w:val="1F497D"/>
                  <w:sz w:val="20"/>
                </w:rPr>
                <w:t>subject[</w:t>
              </w:r>
              <w:r>
                <w:rPr>
                  <w:color w:val="1F497D"/>
                  <w:sz w:val="20"/>
                </w:rPr>
                <w:t>4])</w:t>
              </w:r>
            </w:ins>
          </w:p>
        </w:tc>
        <w:tc>
          <w:tcPr>
            <w:tcW w:w="1170" w:type="dxa"/>
          </w:tcPr>
          <w:p w14:paraId="36DEF73A" w14:textId="77777777" w:rsidR="00F92F7C" w:rsidRPr="004157EF" w:rsidRDefault="00F92F7C" w:rsidP="004928DD">
            <w:pPr>
              <w:jc w:val="center"/>
              <w:rPr>
                <w:ins w:id="1269" w:author="pbx" w:date="2017-12-12T18:04:00Z"/>
                <w:rFonts w:eastAsia="Times New Roman" w:cstheme="minorHAnsi"/>
                <w:bCs/>
                <w:color w:val="FF0000"/>
                <w:kern w:val="24"/>
                <w:sz w:val="20"/>
              </w:rPr>
            </w:pPr>
          </w:p>
        </w:tc>
        <w:tc>
          <w:tcPr>
            <w:tcW w:w="1170" w:type="dxa"/>
          </w:tcPr>
          <w:p w14:paraId="22BF386D" w14:textId="77777777" w:rsidR="00F92F7C" w:rsidRPr="00DB2C7C" w:rsidRDefault="00F92F7C" w:rsidP="00385FA0">
            <w:pPr>
              <w:jc w:val="center"/>
              <w:rPr>
                <w:ins w:id="1270" w:author="pbx" w:date="2017-12-12T18:04:00Z"/>
                <w:rFonts w:eastAsia="Times New Roman" w:cstheme="minorHAnsi"/>
                <w:sz w:val="20"/>
                <w:u w:val="single"/>
              </w:rPr>
            </w:pPr>
            <w:ins w:id="1271" w:author="pbx" w:date="2017-12-12T18:04:00Z">
              <w:r w:rsidRPr="00DB2C7C">
                <w:rPr>
                  <w:rFonts w:eastAsia="Times New Roman" w:cstheme="minorHAnsi"/>
                  <w:bCs/>
                  <w:color w:val="FF0000"/>
                  <w:kern w:val="24"/>
                  <w:sz w:val="20"/>
                  <w:u w:val="single"/>
                </w:rPr>
                <w:t>20140101</w:t>
              </w:r>
            </w:ins>
          </w:p>
        </w:tc>
        <w:tc>
          <w:tcPr>
            <w:tcW w:w="1170" w:type="dxa"/>
          </w:tcPr>
          <w:p w14:paraId="1CE46499" w14:textId="77777777" w:rsidR="00F92F7C" w:rsidRPr="00524EEE" w:rsidRDefault="00F92F7C" w:rsidP="004928DD">
            <w:pPr>
              <w:jc w:val="center"/>
              <w:rPr>
                <w:ins w:id="1272" w:author="pbx" w:date="2017-12-12T18:04:00Z"/>
                <w:rFonts w:eastAsia="Times New Roman" w:cstheme="minorHAnsi"/>
                <w:bCs/>
                <w:kern w:val="24"/>
                <w:sz w:val="20"/>
              </w:rPr>
            </w:pPr>
            <w:ins w:id="1273" w:author="pbx" w:date="2017-12-12T18:04:00Z">
              <w:r w:rsidRPr="00524EEE">
                <w:rPr>
                  <w:rFonts w:eastAsia="Times New Roman" w:cstheme="minorHAnsi"/>
                  <w:bCs/>
                  <w:kern w:val="24"/>
                  <w:sz w:val="20"/>
                </w:rPr>
                <w:t>20140101</w:t>
              </w:r>
            </w:ins>
          </w:p>
        </w:tc>
        <w:tc>
          <w:tcPr>
            <w:tcW w:w="1170" w:type="dxa"/>
          </w:tcPr>
          <w:p w14:paraId="00F40180" w14:textId="77777777" w:rsidR="00F92F7C" w:rsidRPr="00524EEE" w:rsidRDefault="00F92F7C" w:rsidP="00524EEE">
            <w:pPr>
              <w:jc w:val="center"/>
              <w:rPr>
                <w:ins w:id="1274" w:author="pbx" w:date="2017-12-12T18:04:00Z"/>
                <w:rFonts w:eastAsia="Times New Roman" w:cstheme="minorHAnsi"/>
                <w:bCs/>
                <w:kern w:val="24"/>
                <w:sz w:val="20"/>
              </w:rPr>
            </w:pPr>
            <w:ins w:id="1275" w:author="pbx" w:date="2017-12-12T18:04:00Z">
              <w:r w:rsidRPr="00524EEE">
                <w:rPr>
                  <w:rFonts w:eastAsia="Times New Roman" w:cstheme="minorHAnsi"/>
                  <w:bCs/>
                  <w:kern w:val="24"/>
                  <w:sz w:val="20"/>
                </w:rPr>
                <w:t>20140101</w:t>
              </w:r>
            </w:ins>
          </w:p>
        </w:tc>
        <w:tc>
          <w:tcPr>
            <w:tcW w:w="1170" w:type="dxa"/>
          </w:tcPr>
          <w:p w14:paraId="2BEA3CA8" w14:textId="77777777" w:rsidR="00F92F7C" w:rsidRPr="00DB2C7C" w:rsidRDefault="00F92F7C" w:rsidP="00524EEE">
            <w:pPr>
              <w:jc w:val="center"/>
              <w:rPr>
                <w:ins w:id="1276" w:author="pbx" w:date="2017-12-12T18:04:00Z"/>
                <w:rFonts w:eastAsia="Times New Roman" w:cstheme="minorHAnsi"/>
                <w:sz w:val="20"/>
                <w:u w:val="single"/>
              </w:rPr>
            </w:pPr>
            <w:ins w:id="1277" w:author="pbx" w:date="2017-12-12T18:04:00Z">
              <w:r w:rsidRPr="00DB2C7C">
                <w:rPr>
                  <w:rFonts w:eastAsia="Times New Roman" w:cstheme="minorHAnsi"/>
                  <w:bCs/>
                  <w:color w:val="FF0000"/>
                  <w:kern w:val="24"/>
                  <w:sz w:val="20"/>
                  <w:u w:val="single"/>
                </w:rPr>
                <w:t>20170201</w:t>
              </w:r>
            </w:ins>
          </w:p>
        </w:tc>
      </w:tr>
      <w:tr w:rsidR="00F92F7C" w:rsidRPr="00843490" w14:paraId="1533E261" w14:textId="77777777" w:rsidTr="005435CF">
        <w:trPr>
          <w:trHeight w:val="20"/>
          <w:ins w:id="1278" w:author="pbx" w:date="2017-12-12T18:04:00Z"/>
        </w:trPr>
        <w:tc>
          <w:tcPr>
            <w:tcW w:w="3510" w:type="dxa"/>
          </w:tcPr>
          <w:p w14:paraId="453DCA0E" w14:textId="77777777" w:rsidR="00F92F7C" w:rsidRPr="007711CC" w:rsidRDefault="00F92F7C" w:rsidP="005435CF">
            <w:pPr>
              <w:rPr>
                <w:ins w:id="1279" w:author="pbx" w:date="2017-12-12T18:04:00Z"/>
                <w:rFonts w:eastAsia="Times New Roman" w:cstheme="minorHAnsi"/>
                <w:b/>
                <w:sz w:val="20"/>
              </w:rPr>
            </w:pPr>
            <w:ins w:id="1280" w:author="pbx" w:date="2017-12-12T18:04:00Z">
              <w:r w:rsidRPr="00843490">
                <w:rPr>
                  <w:rFonts w:eastAsia="Times New Roman" w:cstheme="minorHAnsi"/>
                  <w:b/>
                  <w:color w:val="000000" w:themeColor="dark1"/>
                  <w:kern w:val="24"/>
                  <w:sz w:val="20"/>
                </w:rPr>
                <w:t>Product #5</w:t>
              </w:r>
            </w:ins>
          </w:p>
        </w:tc>
        <w:tc>
          <w:tcPr>
            <w:tcW w:w="1170" w:type="dxa"/>
          </w:tcPr>
          <w:p w14:paraId="6E7D4C4E" w14:textId="77777777" w:rsidR="00F92F7C" w:rsidRPr="00843490" w:rsidRDefault="00F92F7C" w:rsidP="005435CF">
            <w:pPr>
              <w:jc w:val="center"/>
              <w:rPr>
                <w:ins w:id="1281" w:author="pbx" w:date="2017-12-12T18:04:00Z"/>
                <w:rFonts w:eastAsia="Times New Roman" w:cstheme="minorHAnsi"/>
                <w:sz w:val="20"/>
              </w:rPr>
            </w:pPr>
          </w:p>
        </w:tc>
        <w:tc>
          <w:tcPr>
            <w:tcW w:w="1170" w:type="dxa"/>
          </w:tcPr>
          <w:p w14:paraId="57E548A4" w14:textId="77777777" w:rsidR="00F92F7C" w:rsidRPr="00843490" w:rsidRDefault="00F92F7C" w:rsidP="005435CF">
            <w:pPr>
              <w:jc w:val="center"/>
              <w:rPr>
                <w:ins w:id="1282" w:author="pbx" w:date="2017-12-12T18:04:00Z"/>
                <w:rFonts w:eastAsia="Times New Roman" w:cstheme="minorHAnsi"/>
                <w:sz w:val="20"/>
              </w:rPr>
            </w:pPr>
          </w:p>
        </w:tc>
        <w:tc>
          <w:tcPr>
            <w:tcW w:w="1170" w:type="dxa"/>
          </w:tcPr>
          <w:p w14:paraId="1220A29C" w14:textId="77777777" w:rsidR="00F92F7C" w:rsidRPr="00524EEE" w:rsidRDefault="00F92F7C" w:rsidP="005435CF">
            <w:pPr>
              <w:jc w:val="center"/>
              <w:rPr>
                <w:ins w:id="1283" w:author="pbx" w:date="2017-12-12T18:04:00Z"/>
                <w:rFonts w:eastAsia="Times New Roman" w:cstheme="minorHAnsi"/>
                <w:bCs/>
                <w:kern w:val="24"/>
                <w:sz w:val="20"/>
              </w:rPr>
            </w:pPr>
          </w:p>
        </w:tc>
        <w:tc>
          <w:tcPr>
            <w:tcW w:w="1170" w:type="dxa"/>
          </w:tcPr>
          <w:p w14:paraId="090AE4C9" w14:textId="77777777" w:rsidR="00F92F7C" w:rsidRPr="00524EEE" w:rsidRDefault="00F92F7C" w:rsidP="00524EEE">
            <w:pPr>
              <w:jc w:val="center"/>
              <w:rPr>
                <w:ins w:id="1284" w:author="pbx" w:date="2017-12-12T18:04:00Z"/>
                <w:rFonts w:eastAsia="Times New Roman" w:cstheme="minorHAnsi"/>
                <w:bCs/>
                <w:kern w:val="24"/>
                <w:sz w:val="20"/>
              </w:rPr>
            </w:pPr>
          </w:p>
        </w:tc>
        <w:tc>
          <w:tcPr>
            <w:tcW w:w="1170" w:type="dxa"/>
          </w:tcPr>
          <w:p w14:paraId="01F7A9A5" w14:textId="77777777" w:rsidR="00F92F7C" w:rsidRPr="00843490" w:rsidRDefault="00F92F7C" w:rsidP="005435CF">
            <w:pPr>
              <w:jc w:val="center"/>
              <w:rPr>
                <w:ins w:id="1285" w:author="pbx" w:date="2017-12-12T18:04:00Z"/>
                <w:rFonts w:eastAsia="Times New Roman" w:cstheme="minorHAnsi"/>
                <w:sz w:val="20"/>
              </w:rPr>
            </w:pPr>
          </w:p>
        </w:tc>
      </w:tr>
      <w:tr w:rsidR="00F92F7C" w:rsidRPr="00843490" w14:paraId="720DAA80" w14:textId="77777777" w:rsidTr="005435CF">
        <w:trPr>
          <w:trHeight w:val="20"/>
          <w:ins w:id="1286" w:author="pbx" w:date="2017-12-12T18:04:00Z"/>
        </w:trPr>
        <w:tc>
          <w:tcPr>
            <w:tcW w:w="3510" w:type="dxa"/>
          </w:tcPr>
          <w:p w14:paraId="02806901" w14:textId="77777777" w:rsidR="00F92F7C" w:rsidRPr="00843490" w:rsidRDefault="00F92F7C" w:rsidP="005435CF">
            <w:pPr>
              <w:numPr>
                <w:ilvl w:val="0"/>
                <w:numId w:val="41"/>
              </w:numPr>
              <w:contextualSpacing/>
              <w:rPr>
                <w:ins w:id="1287" w:author="pbx" w:date="2017-12-12T18:04:00Z"/>
                <w:rFonts w:eastAsia="Times New Roman" w:cstheme="minorHAnsi"/>
                <w:color w:val="000000" w:themeColor="dark1"/>
                <w:kern w:val="24"/>
                <w:sz w:val="20"/>
              </w:rPr>
            </w:pPr>
            <w:ins w:id="1288" w:author="pbx" w:date="2017-12-12T18:04:00Z">
              <w:r w:rsidRPr="00843490">
                <w:rPr>
                  <w:rFonts w:eastAsia="Times New Roman" w:cstheme="minorHAnsi"/>
                  <w:color w:val="000000" w:themeColor="dark1"/>
                  <w:kern w:val="24"/>
                  <w:sz w:val="20"/>
                </w:rPr>
                <w:t>Marketing Effective Time Low</w:t>
              </w:r>
            </w:ins>
          </w:p>
          <w:p w14:paraId="1348F39A" w14:textId="77777777" w:rsidR="00F92F7C" w:rsidRPr="00843490" w:rsidRDefault="00F92F7C" w:rsidP="005435CF">
            <w:pPr>
              <w:contextualSpacing/>
              <w:rPr>
                <w:ins w:id="1289" w:author="pbx" w:date="2017-12-12T18:04:00Z"/>
                <w:rFonts w:eastAsia="Times New Roman" w:cstheme="minorHAnsi"/>
                <w:b/>
                <w:color w:val="000000" w:themeColor="dark1"/>
                <w:kern w:val="24"/>
                <w:sz w:val="20"/>
              </w:rPr>
            </w:pPr>
            <w:ins w:id="1290" w:author="pbx" w:date="2017-12-12T18:04:00Z">
              <w:r w:rsidRPr="007711CC">
                <w:rPr>
                  <w:color w:val="1F497D"/>
                  <w:sz w:val="20"/>
                </w:rPr>
                <w:t xml:space="preserve">(See above for </w:t>
              </w:r>
              <w:r w:rsidRPr="00843490">
                <w:rPr>
                  <w:color w:val="1F497D"/>
                  <w:sz w:val="20"/>
                </w:rPr>
                <w:t>subject[</w:t>
              </w:r>
              <w:r>
                <w:rPr>
                  <w:color w:val="1F497D"/>
                  <w:sz w:val="20"/>
                </w:rPr>
                <w:t>5])</w:t>
              </w:r>
            </w:ins>
          </w:p>
        </w:tc>
        <w:tc>
          <w:tcPr>
            <w:tcW w:w="1170" w:type="dxa"/>
          </w:tcPr>
          <w:p w14:paraId="70B6232D" w14:textId="77777777" w:rsidR="00F92F7C" w:rsidRPr="00843490" w:rsidRDefault="00F92F7C" w:rsidP="005435CF">
            <w:pPr>
              <w:jc w:val="center"/>
              <w:rPr>
                <w:ins w:id="1291" w:author="pbx" w:date="2017-12-12T18:04:00Z"/>
                <w:rFonts w:eastAsia="Times New Roman" w:cstheme="minorHAnsi"/>
                <w:sz w:val="20"/>
              </w:rPr>
            </w:pPr>
          </w:p>
        </w:tc>
        <w:tc>
          <w:tcPr>
            <w:tcW w:w="1170" w:type="dxa"/>
          </w:tcPr>
          <w:p w14:paraId="16706A17" w14:textId="77777777" w:rsidR="00F92F7C" w:rsidRPr="00843490" w:rsidRDefault="00F92F7C" w:rsidP="005435CF">
            <w:pPr>
              <w:jc w:val="center"/>
              <w:rPr>
                <w:ins w:id="1292" w:author="pbx" w:date="2017-12-12T18:04:00Z"/>
                <w:rFonts w:eastAsia="Times New Roman" w:cstheme="minorHAnsi"/>
                <w:sz w:val="20"/>
              </w:rPr>
            </w:pPr>
          </w:p>
        </w:tc>
        <w:tc>
          <w:tcPr>
            <w:tcW w:w="1170" w:type="dxa"/>
          </w:tcPr>
          <w:p w14:paraId="71A2A7D4" w14:textId="77777777" w:rsidR="00F92F7C" w:rsidRPr="00524EEE" w:rsidRDefault="00F92F7C" w:rsidP="005435CF">
            <w:pPr>
              <w:jc w:val="center"/>
              <w:rPr>
                <w:ins w:id="1293" w:author="pbx" w:date="2017-12-12T18:04:00Z"/>
                <w:rFonts w:eastAsia="Times New Roman" w:cstheme="minorHAnsi"/>
                <w:bCs/>
                <w:kern w:val="24"/>
                <w:sz w:val="20"/>
              </w:rPr>
            </w:pPr>
          </w:p>
        </w:tc>
        <w:tc>
          <w:tcPr>
            <w:tcW w:w="1170" w:type="dxa"/>
          </w:tcPr>
          <w:p w14:paraId="080D680E" w14:textId="77777777" w:rsidR="00F92F7C" w:rsidRPr="00524EEE" w:rsidRDefault="00F92F7C" w:rsidP="00524EEE">
            <w:pPr>
              <w:jc w:val="center"/>
              <w:rPr>
                <w:ins w:id="1294" w:author="pbx" w:date="2017-12-12T18:04:00Z"/>
                <w:rFonts w:eastAsia="Times New Roman" w:cstheme="minorHAnsi"/>
                <w:bCs/>
                <w:kern w:val="24"/>
                <w:sz w:val="20"/>
              </w:rPr>
            </w:pPr>
          </w:p>
        </w:tc>
        <w:tc>
          <w:tcPr>
            <w:tcW w:w="1170" w:type="dxa"/>
          </w:tcPr>
          <w:p w14:paraId="055D9444" w14:textId="77777777" w:rsidR="00F92F7C" w:rsidRPr="00843490" w:rsidRDefault="00F92F7C" w:rsidP="005435CF">
            <w:pPr>
              <w:jc w:val="center"/>
              <w:rPr>
                <w:ins w:id="1295" w:author="pbx" w:date="2017-12-12T18:04:00Z"/>
                <w:rFonts w:eastAsia="Times New Roman" w:cstheme="minorHAnsi"/>
                <w:sz w:val="20"/>
              </w:rPr>
            </w:pPr>
          </w:p>
        </w:tc>
      </w:tr>
      <w:tr w:rsidR="00F92F7C" w:rsidRPr="00843490" w14:paraId="26DAED3E" w14:textId="77777777" w:rsidTr="005435CF">
        <w:trPr>
          <w:trHeight w:val="20"/>
          <w:ins w:id="1296" w:author="pbx" w:date="2017-12-12T18:04:00Z"/>
        </w:trPr>
        <w:tc>
          <w:tcPr>
            <w:tcW w:w="3510" w:type="dxa"/>
          </w:tcPr>
          <w:p w14:paraId="1152DA60" w14:textId="77777777" w:rsidR="00F92F7C" w:rsidRPr="00843490" w:rsidRDefault="00F92F7C" w:rsidP="005435CF">
            <w:pPr>
              <w:numPr>
                <w:ilvl w:val="0"/>
                <w:numId w:val="41"/>
              </w:numPr>
              <w:contextualSpacing/>
              <w:rPr>
                <w:ins w:id="1297" w:author="pbx" w:date="2017-12-12T18:04:00Z"/>
                <w:rFonts w:eastAsia="Times New Roman" w:cstheme="minorHAnsi"/>
                <w:color w:val="000000" w:themeColor="dark1"/>
                <w:kern w:val="24"/>
                <w:sz w:val="20"/>
              </w:rPr>
            </w:pPr>
            <w:ins w:id="1298" w:author="pbx" w:date="2017-12-12T18:04:00Z">
              <w:r w:rsidRPr="00843490">
                <w:rPr>
                  <w:rFonts w:eastAsia="Times New Roman" w:cstheme="minorHAnsi"/>
                  <w:color w:val="000000" w:themeColor="dark1"/>
                  <w:kern w:val="24"/>
                  <w:sz w:val="20"/>
                </w:rPr>
                <w:t>Marketing Effective Time High</w:t>
              </w:r>
            </w:ins>
          </w:p>
          <w:p w14:paraId="329061AD" w14:textId="77777777" w:rsidR="00F92F7C" w:rsidRPr="00843490" w:rsidRDefault="00F92F7C" w:rsidP="005435CF">
            <w:pPr>
              <w:ind w:left="16"/>
              <w:contextualSpacing/>
              <w:rPr>
                <w:ins w:id="1299" w:author="pbx" w:date="2017-12-12T18:04:00Z"/>
                <w:rFonts w:eastAsia="Times New Roman" w:cstheme="minorHAnsi"/>
                <w:b/>
                <w:color w:val="000000" w:themeColor="dark1"/>
                <w:kern w:val="24"/>
                <w:sz w:val="20"/>
              </w:rPr>
            </w:pPr>
            <w:ins w:id="1300" w:author="pbx" w:date="2017-12-12T18:04:00Z">
              <w:r w:rsidRPr="007711CC">
                <w:rPr>
                  <w:color w:val="1F497D"/>
                  <w:sz w:val="20"/>
                </w:rPr>
                <w:t xml:space="preserve">(See above for </w:t>
              </w:r>
              <w:r w:rsidRPr="00843490">
                <w:rPr>
                  <w:color w:val="1F497D"/>
                  <w:sz w:val="20"/>
                </w:rPr>
                <w:t>subject[</w:t>
              </w:r>
              <w:r>
                <w:rPr>
                  <w:color w:val="1F497D"/>
                  <w:sz w:val="20"/>
                </w:rPr>
                <w:t>5])</w:t>
              </w:r>
            </w:ins>
          </w:p>
        </w:tc>
        <w:tc>
          <w:tcPr>
            <w:tcW w:w="1170" w:type="dxa"/>
          </w:tcPr>
          <w:p w14:paraId="68000AA7" w14:textId="77777777" w:rsidR="00F92F7C" w:rsidRPr="00843490" w:rsidRDefault="00F92F7C" w:rsidP="005435CF">
            <w:pPr>
              <w:jc w:val="center"/>
              <w:rPr>
                <w:ins w:id="1301" w:author="pbx" w:date="2017-12-12T18:04:00Z"/>
                <w:rFonts w:eastAsia="Times New Roman" w:cstheme="minorHAnsi"/>
                <w:sz w:val="20"/>
              </w:rPr>
            </w:pPr>
          </w:p>
        </w:tc>
        <w:tc>
          <w:tcPr>
            <w:tcW w:w="1170" w:type="dxa"/>
          </w:tcPr>
          <w:p w14:paraId="64A59C95" w14:textId="77777777" w:rsidR="00F92F7C" w:rsidRPr="00843490" w:rsidRDefault="00F92F7C" w:rsidP="005435CF">
            <w:pPr>
              <w:jc w:val="center"/>
              <w:rPr>
                <w:ins w:id="1302" w:author="pbx" w:date="2017-12-12T18:04:00Z"/>
                <w:rFonts w:eastAsia="Times New Roman" w:cstheme="minorHAnsi"/>
                <w:sz w:val="20"/>
              </w:rPr>
            </w:pPr>
          </w:p>
        </w:tc>
        <w:tc>
          <w:tcPr>
            <w:tcW w:w="1170" w:type="dxa"/>
          </w:tcPr>
          <w:p w14:paraId="4074D9E5" w14:textId="77777777" w:rsidR="00F92F7C" w:rsidRPr="00524EEE" w:rsidRDefault="00F92F7C" w:rsidP="005435CF">
            <w:pPr>
              <w:jc w:val="center"/>
              <w:rPr>
                <w:ins w:id="1303" w:author="pbx" w:date="2017-12-12T18:04:00Z"/>
                <w:rFonts w:eastAsia="Times New Roman" w:cstheme="minorHAnsi"/>
                <w:bCs/>
                <w:kern w:val="24"/>
                <w:sz w:val="20"/>
              </w:rPr>
            </w:pPr>
          </w:p>
        </w:tc>
        <w:tc>
          <w:tcPr>
            <w:tcW w:w="1170" w:type="dxa"/>
          </w:tcPr>
          <w:p w14:paraId="5DD7F0E5" w14:textId="77777777" w:rsidR="00F92F7C" w:rsidRPr="00524EEE" w:rsidRDefault="00F92F7C" w:rsidP="00524EEE">
            <w:pPr>
              <w:jc w:val="center"/>
              <w:rPr>
                <w:ins w:id="1304" w:author="pbx" w:date="2017-12-12T18:04:00Z"/>
                <w:rFonts w:eastAsia="Times New Roman" w:cstheme="minorHAnsi"/>
                <w:bCs/>
                <w:kern w:val="24"/>
                <w:sz w:val="20"/>
              </w:rPr>
            </w:pPr>
          </w:p>
        </w:tc>
        <w:tc>
          <w:tcPr>
            <w:tcW w:w="1170" w:type="dxa"/>
          </w:tcPr>
          <w:p w14:paraId="40415EB4" w14:textId="77777777" w:rsidR="00F92F7C" w:rsidRPr="00843490" w:rsidRDefault="00F92F7C" w:rsidP="005435CF">
            <w:pPr>
              <w:jc w:val="center"/>
              <w:rPr>
                <w:ins w:id="1305" w:author="pbx" w:date="2017-12-12T18:04:00Z"/>
                <w:rFonts w:eastAsia="Times New Roman" w:cstheme="minorHAnsi"/>
                <w:sz w:val="20"/>
              </w:rPr>
            </w:pPr>
          </w:p>
        </w:tc>
      </w:tr>
      <w:tr w:rsidR="00F92F7C" w:rsidRPr="00843490" w14:paraId="307EAAE1" w14:textId="77777777" w:rsidTr="005435CF">
        <w:trPr>
          <w:trHeight w:val="20"/>
          <w:ins w:id="1306" w:author="pbx" w:date="2017-12-12T18:04:00Z"/>
        </w:trPr>
        <w:tc>
          <w:tcPr>
            <w:tcW w:w="3510" w:type="dxa"/>
          </w:tcPr>
          <w:p w14:paraId="37CC32CC" w14:textId="77777777" w:rsidR="00F92F7C" w:rsidRPr="00843490" w:rsidRDefault="00F92F7C" w:rsidP="00385FA0">
            <w:pPr>
              <w:numPr>
                <w:ilvl w:val="0"/>
                <w:numId w:val="41"/>
              </w:numPr>
              <w:contextualSpacing/>
              <w:rPr>
                <w:ins w:id="1307" w:author="pbx" w:date="2017-12-12T18:04:00Z"/>
                <w:rFonts w:eastAsia="Times New Roman" w:cstheme="minorHAnsi"/>
                <w:color w:val="000000" w:themeColor="dark1"/>
                <w:kern w:val="24"/>
                <w:sz w:val="20"/>
              </w:rPr>
            </w:pPr>
            <w:ins w:id="1308" w:author="pbx" w:date="2017-12-12T18:04:00Z">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ins>
          </w:p>
          <w:p w14:paraId="2FC59CB1" w14:textId="77777777" w:rsidR="00F92F7C" w:rsidRPr="00843490" w:rsidRDefault="00F92F7C" w:rsidP="00385FA0">
            <w:pPr>
              <w:ind w:left="16"/>
              <w:contextualSpacing/>
              <w:rPr>
                <w:ins w:id="1309" w:author="pbx" w:date="2017-12-12T18:04:00Z"/>
                <w:rFonts w:eastAsia="Times New Roman" w:cstheme="minorHAnsi"/>
                <w:color w:val="000000" w:themeColor="dark1"/>
                <w:kern w:val="24"/>
                <w:sz w:val="20"/>
              </w:rPr>
            </w:pPr>
            <w:ins w:id="1310" w:author="pbx" w:date="2017-12-12T18:04:00Z">
              <w:r w:rsidRPr="007711CC">
                <w:rPr>
                  <w:color w:val="1F497D"/>
                  <w:sz w:val="20"/>
                </w:rPr>
                <w:t xml:space="preserve">(See above for </w:t>
              </w:r>
              <w:r w:rsidRPr="00843490">
                <w:rPr>
                  <w:color w:val="1F497D"/>
                  <w:sz w:val="20"/>
                </w:rPr>
                <w:t>subject[</w:t>
              </w:r>
              <w:r>
                <w:rPr>
                  <w:color w:val="1F497D"/>
                  <w:sz w:val="20"/>
                </w:rPr>
                <w:t>5])</w:t>
              </w:r>
            </w:ins>
          </w:p>
        </w:tc>
        <w:tc>
          <w:tcPr>
            <w:tcW w:w="1170" w:type="dxa"/>
          </w:tcPr>
          <w:p w14:paraId="4B19114F" w14:textId="77777777" w:rsidR="00F92F7C" w:rsidRPr="004157EF" w:rsidRDefault="00F92F7C" w:rsidP="004928DD">
            <w:pPr>
              <w:jc w:val="center"/>
              <w:rPr>
                <w:ins w:id="1311" w:author="pbx" w:date="2017-12-12T18:04:00Z"/>
                <w:rFonts w:eastAsia="Times New Roman" w:cstheme="minorHAnsi"/>
                <w:bCs/>
                <w:color w:val="FF0000"/>
                <w:kern w:val="24"/>
                <w:sz w:val="20"/>
              </w:rPr>
            </w:pPr>
          </w:p>
        </w:tc>
        <w:tc>
          <w:tcPr>
            <w:tcW w:w="1170" w:type="dxa"/>
          </w:tcPr>
          <w:p w14:paraId="1BB9E9D4" w14:textId="77777777" w:rsidR="00F92F7C" w:rsidRPr="00DB2C7C" w:rsidRDefault="00F92F7C" w:rsidP="004E59C6">
            <w:pPr>
              <w:jc w:val="center"/>
              <w:rPr>
                <w:ins w:id="1312" w:author="pbx" w:date="2017-12-12T18:04:00Z"/>
                <w:rFonts w:eastAsia="Times New Roman" w:cstheme="minorHAnsi"/>
                <w:bCs/>
                <w:color w:val="FF0000"/>
                <w:kern w:val="24"/>
                <w:sz w:val="20"/>
                <w:u w:val="single"/>
              </w:rPr>
            </w:pPr>
            <w:ins w:id="1313" w:author="pbx" w:date="2017-12-12T18:04:00Z">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ins>
          </w:p>
        </w:tc>
        <w:tc>
          <w:tcPr>
            <w:tcW w:w="1170" w:type="dxa"/>
          </w:tcPr>
          <w:p w14:paraId="464C3398" w14:textId="77777777" w:rsidR="00F92F7C" w:rsidRDefault="00F92F7C">
            <w:pPr>
              <w:rPr>
                <w:ins w:id="1314" w:author="pbx" w:date="2017-12-12T18:04:00Z"/>
              </w:rPr>
            </w:pPr>
            <w:ins w:id="1315" w:author="pbx" w:date="2017-12-12T18:04:00Z">
              <w:r w:rsidRPr="006F4DCA">
                <w:rPr>
                  <w:rFonts w:eastAsia="Times New Roman" w:cstheme="minorHAnsi"/>
                  <w:bCs/>
                  <w:kern w:val="24"/>
                  <w:sz w:val="20"/>
                </w:rPr>
                <w:t>314 (SNDS)</w:t>
              </w:r>
            </w:ins>
          </w:p>
        </w:tc>
        <w:tc>
          <w:tcPr>
            <w:tcW w:w="1170" w:type="dxa"/>
          </w:tcPr>
          <w:p w14:paraId="7464364B" w14:textId="77777777" w:rsidR="00F92F7C" w:rsidRDefault="00F92F7C">
            <w:pPr>
              <w:rPr>
                <w:ins w:id="1316" w:author="pbx" w:date="2017-12-12T18:04:00Z"/>
              </w:rPr>
            </w:pPr>
            <w:ins w:id="1317" w:author="pbx" w:date="2017-12-12T18:04:00Z">
              <w:r w:rsidRPr="006F4DCA">
                <w:rPr>
                  <w:rFonts w:eastAsia="Times New Roman" w:cstheme="minorHAnsi"/>
                  <w:bCs/>
                  <w:kern w:val="24"/>
                  <w:sz w:val="20"/>
                </w:rPr>
                <w:t>314 (SNDS)</w:t>
              </w:r>
            </w:ins>
          </w:p>
        </w:tc>
        <w:tc>
          <w:tcPr>
            <w:tcW w:w="1170" w:type="dxa"/>
          </w:tcPr>
          <w:p w14:paraId="4383C08D" w14:textId="77777777" w:rsidR="00F92F7C" w:rsidRDefault="00F92F7C">
            <w:pPr>
              <w:rPr>
                <w:ins w:id="1318" w:author="pbx" w:date="2017-12-12T18:04:00Z"/>
              </w:rPr>
            </w:pPr>
            <w:ins w:id="1319" w:author="pbx" w:date="2017-12-12T18:04:00Z">
              <w:r w:rsidRPr="006F4DCA">
                <w:rPr>
                  <w:rFonts w:eastAsia="Times New Roman" w:cstheme="minorHAnsi"/>
                  <w:bCs/>
                  <w:kern w:val="24"/>
                  <w:sz w:val="20"/>
                </w:rPr>
                <w:t>314 (SNDS)</w:t>
              </w:r>
            </w:ins>
          </w:p>
        </w:tc>
      </w:tr>
      <w:tr w:rsidR="00F92F7C" w:rsidRPr="00843490" w14:paraId="1D99B032" w14:textId="77777777" w:rsidTr="005435CF">
        <w:trPr>
          <w:trHeight w:val="20"/>
          <w:ins w:id="1320" w:author="pbx" w:date="2017-12-12T18:04:00Z"/>
        </w:trPr>
        <w:tc>
          <w:tcPr>
            <w:tcW w:w="3510" w:type="dxa"/>
          </w:tcPr>
          <w:p w14:paraId="066E426C" w14:textId="77777777" w:rsidR="00F92F7C" w:rsidRPr="00843490" w:rsidRDefault="00F92F7C" w:rsidP="005435CF">
            <w:pPr>
              <w:numPr>
                <w:ilvl w:val="0"/>
                <w:numId w:val="41"/>
              </w:numPr>
              <w:contextualSpacing/>
              <w:rPr>
                <w:ins w:id="1321" w:author="pbx" w:date="2017-12-12T18:04:00Z"/>
                <w:rFonts w:eastAsia="Times New Roman" w:cstheme="minorHAnsi"/>
                <w:color w:val="000000" w:themeColor="dark1"/>
                <w:kern w:val="24"/>
                <w:sz w:val="20"/>
              </w:rPr>
            </w:pPr>
            <w:ins w:id="1322" w:author="pbx" w:date="2017-12-12T18:04:00Z">
              <w:r w:rsidRPr="00843490">
                <w:rPr>
                  <w:rFonts w:eastAsia="Times New Roman" w:cstheme="minorHAnsi"/>
                  <w:color w:val="000000" w:themeColor="dark1"/>
                  <w:kern w:val="24"/>
                  <w:sz w:val="20"/>
                </w:rPr>
                <w:t xml:space="preserve">Approval Effective Time Low </w:t>
              </w:r>
            </w:ins>
          </w:p>
          <w:p w14:paraId="4EF6E40D" w14:textId="77777777" w:rsidR="00F92F7C" w:rsidRPr="00843490" w:rsidRDefault="00F92F7C" w:rsidP="005435CF">
            <w:pPr>
              <w:rPr>
                <w:ins w:id="1323" w:author="pbx" w:date="2017-12-12T18:04:00Z"/>
                <w:rFonts w:eastAsia="Times New Roman" w:cstheme="minorHAnsi"/>
                <w:b/>
                <w:color w:val="000000" w:themeColor="dark1"/>
                <w:kern w:val="24"/>
                <w:sz w:val="20"/>
              </w:rPr>
            </w:pPr>
            <w:ins w:id="1324" w:author="pbx" w:date="2017-12-12T18:04:00Z">
              <w:r w:rsidRPr="007711CC">
                <w:rPr>
                  <w:color w:val="1F497D"/>
                  <w:sz w:val="20"/>
                </w:rPr>
                <w:t xml:space="preserve">(See above for </w:t>
              </w:r>
              <w:r w:rsidRPr="00843490">
                <w:rPr>
                  <w:color w:val="1F497D"/>
                  <w:sz w:val="20"/>
                </w:rPr>
                <w:t>subject[</w:t>
              </w:r>
              <w:r>
                <w:rPr>
                  <w:color w:val="1F497D"/>
                  <w:sz w:val="20"/>
                </w:rPr>
                <w:t>5])</w:t>
              </w:r>
            </w:ins>
          </w:p>
        </w:tc>
        <w:tc>
          <w:tcPr>
            <w:tcW w:w="1170" w:type="dxa"/>
          </w:tcPr>
          <w:p w14:paraId="7097B71D" w14:textId="77777777" w:rsidR="00F92F7C" w:rsidRPr="004157EF" w:rsidRDefault="00F92F7C" w:rsidP="004928DD">
            <w:pPr>
              <w:jc w:val="center"/>
              <w:rPr>
                <w:ins w:id="1325" w:author="pbx" w:date="2017-12-12T18:04:00Z"/>
                <w:rFonts w:eastAsia="Times New Roman" w:cstheme="minorHAnsi"/>
                <w:bCs/>
                <w:color w:val="FF0000"/>
                <w:kern w:val="24"/>
                <w:sz w:val="20"/>
              </w:rPr>
            </w:pPr>
          </w:p>
        </w:tc>
        <w:tc>
          <w:tcPr>
            <w:tcW w:w="1170" w:type="dxa"/>
          </w:tcPr>
          <w:p w14:paraId="0758BF10" w14:textId="77777777" w:rsidR="00F92F7C" w:rsidRPr="00DB2C7C" w:rsidRDefault="00F92F7C" w:rsidP="004928DD">
            <w:pPr>
              <w:jc w:val="center"/>
              <w:rPr>
                <w:ins w:id="1326" w:author="pbx" w:date="2017-12-12T18:04:00Z"/>
                <w:rFonts w:eastAsia="Times New Roman" w:cstheme="minorHAnsi"/>
                <w:bCs/>
                <w:color w:val="FF0000"/>
                <w:kern w:val="24"/>
                <w:sz w:val="20"/>
                <w:u w:val="single"/>
              </w:rPr>
            </w:pPr>
            <w:ins w:id="1327" w:author="pbx" w:date="2017-12-12T18:04:00Z">
              <w:r w:rsidRPr="00DB2C7C">
                <w:rPr>
                  <w:rFonts w:eastAsia="Times New Roman" w:cstheme="minorHAnsi"/>
                  <w:bCs/>
                  <w:color w:val="FF0000"/>
                  <w:kern w:val="24"/>
                  <w:sz w:val="20"/>
                  <w:u w:val="single"/>
                </w:rPr>
                <w:t>20140101</w:t>
              </w:r>
            </w:ins>
          </w:p>
          <w:p w14:paraId="72A66F19" w14:textId="77777777" w:rsidR="00F92F7C" w:rsidRPr="00DB2C7C" w:rsidRDefault="00F92F7C" w:rsidP="004928DD">
            <w:pPr>
              <w:jc w:val="center"/>
              <w:rPr>
                <w:ins w:id="1328" w:author="pbx" w:date="2017-12-12T18:04:00Z"/>
                <w:rFonts w:eastAsia="Times New Roman" w:cstheme="minorHAnsi"/>
                <w:sz w:val="20"/>
                <w:u w:val="single"/>
              </w:rPr>
            </w:pPr>
          </w:p>
        </w:tc>
        <w:tc>
          <w:tcPr>
            <w:tcW w:w="1170" w:type="dxa"/>
          </w:tcPr>
          <w:p w14:paraId="76010B50" w14:textId="77777777" w:rsidR="00F92F7C" w:rsidRPr="00524EEE" w:rsidRDefault="00F92F7C" w:rsidP="004928DD">
            <w:pPr>
              <w:jc w:val="center"/>
              <w:rPr>
                <w:ins w:id="1329" w:author="pbx" w:date="2017-12-12T18:04:00Z"/>
                <w:rFonts w:eastAsia="Times New Roman" w:cstheme="minorHAnsi"/>
                <w:bCs/>
                <w:kern w:val="24"/>
                <w:sz w:val="20"/>
              </w:rPr>
            </w:pPr>
            <w:ins w:id="1330" w:author="pbx" w:date="2017-12-12T18:04:00Z">
              <w:r w:rsidRPr="00524EEE">
                <w:rPr>
                  <w:rFonts w:eastAsia="Times New Roman" w:cstheme="minorHAnsi"/>
                  <w:bCs/>
                  <w:kern w:val="24"/>
                  <w:sz w:val="20"/>
                </w:rPr>
                <w:t>20140101</w:t>
              </w:r>
            </w:ins>
          </w:p>
          <w:p w14:paraId="211BF85F" w14:textId="77777777" w:rsidR="00F92F7C" w:rsidRPr="00524EEE" w:rsidRDefault="00F92F7C" w:rsidP="004928DD">
            <w:pPr>
              <w:jc w:val="center"/>
              <w:rPr>
                <w:ins w:id="1331" w:author="pbx" w:date="2017-12-12T18:04:00Z"/>
                <w:rFonts w:eastAsia="Times New Roman" w:cstheme="minorHAnsi"/>
                <w:bCs/>
                <w:kern w:val="24"/>
                <w:sz w:val="20"/>
              </w:rPr>
            </w:pPr>
          </w:p>
        </w:tc>
        <w:tc>
          <w:tcPr>
            <w:tcW w:w="1170" w:type="dxa"/>
          </w:tcPr>
          <w:p w14:paraId="4914152D" w14:textId="77777777" w:rsidR="00F92F7C" w:rsidRPr="00524EEE" w:rsidRDefault="00F92F7C" w:rsidP="00524EEE">
            <w:pPr>
              <w:jc w:val="center"/>
              <w:rPr>
                <w:ins w:id="1332" w:author="pbx" w:date="2017-12-12T18:04:00Z"/>
                <w:rFonts w:eastAsia="Times New Roman" w:cstheme="minorHAnsi"/>
                <w:bCs/>
                <w:kern w:val="24"/>
                <w:sz w:val="20"/>
              </w:rPr>
            </w:pPr>
            <w:ins w:id="1333" w:author="pbx" w:date="2017-12-12T18:04:00Z">
              <w:r w:rsidRPr="00524EEE">
                <w:rPr>
                  <w:rFonts w:eastAsia="Times New Roman" w:cstheme="minorHAnsi"/>
                  <w:bCs/>
                  <w:kern w:val="24"/>
                  <w:sz w:val="20"/>
                </w:rPr>
                <w:t>20140101</w:t>
              </w:r>
            </w:ins>
          </w:p>
          <w:p w14:paraId="227D2FD3" w14:textId="77777777" w:rsidR="00F92F7C" w:rsidRPr="00524EEE" w:rsidRDefault="00F92F7C" w:rsidP="00524EEE">
            <w:pPr>
              <w:jc w:val="center"/>
              <w:rPr>
                <w:ins w:id="1334" w:author="pbx" w:date="2017-12-12T18:04:00Z"/>
                <w:rFonts w:eastAsia="Times New Roman" w:cstheme="minorHAnsi"/>
                <w:bCs/>
                <w:kern w:val="24"/>
                <w:sz w:val="20"/>
              </w:rPr>
            </w:pPr>
          </w:p>
        </w:tc>
        <w:tc>
          <w:tcPr>
            <w:tcW w:w="1170" w:type="dxa"/>
          </w:tcPr>
          <w:p w14:paraId="37A06847" w14:textId="77777777" w:rsidR="00F92F7C" w:rsidRPr="00524EEE" w:rsidRDefault="00F92F7C" w:rsidP="004928DD">
            <w:pPr>
              <w:jc w:val="center"/>
              <w:rPr>
                <w:ins w:id="1335" w:author="pbx" w:date="2017-12-12T18:04:00Z"/>
                <w:rFonts w:eastAsia="Times New Roman" w:cstheme="minorHAnsi"/>
                <w:bCs/>
                <w:kern w:val="24"/>
                <w:sz w:val="20"/>
              </w:rPr>
            </w:pPr>
            <w:ins w:id="1336" w:author="pbx" w:date="2017-12-12T18:04:00Z">
              <w:r w:rsidRPr="00524EEE">
                <w:rPr>
                  <w:rFonts w:eastAsia="Times New Roman" w:cstheme="minorHAnsi"/>
                  <w:bCs/>
                  <w:kern w:val="24"/>
                  <w:sz w:val="20"/>
                </w:rPr>
                <w:t>20140101</w:t>
              </w:r>
            </w:ins>
          </w:p>
          <w:p w14:paraId="1FCD2F3B" w14:textId="77777777" w:rsidR="00F92F7C" w:rsidRPr="00524EEE" w:rsidRDefault="00F92F7C" w:rsidP="004928DD">
            <w:pPr>
              <w:jc w:val="center"/>
              <w:rPr>
                <w:ins w:id="1337" w:author="pbx" w:date="2017-12-12T18:04:00Z"/>
                <w:rFonts w:eastAsia="Times New Roman" w:cstheme="minorHAnsi"/>
                <w:bCs/>
                <w:kern w:val="24"/>
                <w:sz w:val="20"/>
              </w:rPr>
            </w:pPr>
          </w:p>
        </w:tc>
      </w:tr>
      <w:tr w:rsidR="00F92F7C" w:rsidRPr="00843490" w14:paraId="5AFC8669" w14:textId="77777777" w:rsidTr="005435CF">
        <w:trPr>
          <w:trHeight w:val="20"/>
          <w:ins w:id="1338" w:author="pbx" w:date="2017-12-12T18:04:00Z"/>
        </w:trPr>
        <w:tc>
          <w:tcPr>
            <w:tcW w:w="3510" w:type="dxa"/>
          </w:tcPr>
          <w:p w14:paraId="2C0925C3" w14:textId="77777777" w:rsidR="00F92F7C" w:rsidRPr="007711CC" w:rsidRDefault="00F92F7C" w:rsidP="005435CF">
            <w:pPr>
              <w:numPr>
                <w:ilvl w:val="0"/>
                <w:numId w:val="41"/>
              </w:numPr>
              <w:contextualSpacing/>
              <w:rPr>
                <w:ins w:id="1339" w:author="pbx" w:date="2017-12-12T18:04:00Z"/>
                <w:rFonts w:eastAsia="Times New Roman" w:cstheme="minorHAnsi"/>
                <w:b/>
                <w:color w:val="000000" w:themeColor="dark1"/>
                <w:kern w:val="24"/>
                <w:sz w:val="20"/>
              </w:rPr>
            </w:pPr>
            <w:ins w:id="1340" w:author="pbx" w:date="2017-12-12T18:04:00Z">
              <w:r w:rsidRPr="00843490">
                <w:rPr>
                  <w:rFonts w:eastAsia="Times New Roman" w:cstheme="minorHAnsi"/>
                  <w:color w:val="000000" w:themeColor="dark1"/>
                  <w:kern w:val="24"/>
                  <w:sz w:val="20"/>
                </w:rPr>
                <w:t>Approval Effective Time High</w:t>
              </w:r>
            </w:ins>
          </w:p>
          <w:p w14:paraId="75FA7B22" w14:textId="77777777" w:rsidR="00F92F7C" w:rsidRPr="00843490" w:rsidRDefault="00F92F7C" w:rsidP="005435CF">
            <w:pPr>
              <w:ind w:left="16"/>
              <w:contextualSpacing/>
              <w:rPr>
                <w:ins w:id="1341" w:author="pbx" w:date="2017-12-12T18:04:00Z"/>
                <w:rFonts w:eastAsia="Times New Roman" w:cstheme="minorHAnsi"/>
                <w:b/>
                <w:color w:val="000000" w:themeColor="dark1"/>
                <w:kern w:val="24"/>
                <w:sz w:val="20"/>
              </w:rPr>
            </w:pPr>
            <w:ins w:id="1342" w:author="pbx" w:date="2017-12-12T18:04:00Z">
              <w:r w:rsidRPr="007711CC">
                <w:rPr>
                  <w:color w:val="1F497D"/>
                  <w:sz w:val="20"/>
                </w:rPr>
                <w:t xml:space="preserve">(See above for </w:t>
              </w:r>
              <w:r w:rsidRPr="00843490">
                <w:rPr>
                  <w:color w:val="1F497D"/>
                  <w:sz w:val="20"/>
                </w:rPr>
                <w:t>subject[</w:t>
              </w:r>
              <w:r>
                <w:rPr>
                  <w:color w:val="1F497D"/>
                  <w:sz w:val="20"/>
                </w:rPr>
                <w:t>5])</w:t>
              </w:r>
            </w:ins>
          </w:p>
        </w:tc>
        <w:tc>
          <w:tcPr>
            <w:tcW w:w="1170" w:type="dxa"/>
          </w:tcPr>
          <w:p w14:paraId="2552CAA1" w14:textId="77777777" w:rsidR="00F92F7C" w:rsidRPr="00385FA0" w:rsidRDefault="00F92F7C" w:rsidP="00385FA0">
            <w:pPr>
              <w:jc w:val="center"/>
              <w:rPr>
                <w:ins w:id="1343" w:author="pbx" w:date="2017-12-12T18:04:00Z"/>
                <w:rFonts w:eastAsia="Times New Roman" w:cstheme="minorHAnsi"/>
                <w:bCs/>
                <w:color w:val="FF0000"/>
                <w:kern w:val="24"/>
                <w:sz w:val="20"/>
              </w:rPr>
            </w:pPr>
          </w:p>
        </w:tc>
        <w:tc>
          <w:tcPr>
            <w:tcW w:w="1170" w:type="dxa"/>
          </w:tcPr>
          <w:p w14:paraId="74343EF4" w14:textId="77777777" w:rsidR="00F92F7C" w:rsidRPr="00DB2C7C" w:rsidRDefault="00F92F7C" w:rsidP="004928DD">
            <w:pPr>
              <w:jc w:val="center"/>
              <w:rPr>
                <w:ins w:id="1344" w:author="pbx" w:date="2017-12-12T18:04:00Z"/>
                <w:rFonts w:eastAsia="Times New Roman" w:cstheme="minorHAnsi"/>
                <w:sz w:val="20"/>
                <w:u w:val="single"/>
              </w:rPr>
            </w:pPr>
            <w:ins w:id="1345" w:author="pbx" w:date="2017-12-12T18:04:00Z">
              <w:r w:rsidRPr="00DB2C7C">
                <w:rPr>
                  <w:rFonts w:eastAsia="Times New Roman" w:cstheme="minorHAnsi"/>
                  <w:bCs/>
                  <w:color w:val="FF0000"/>
                  <w:kern w:val="24"/>
                  <w:sz w:val="20"/>
                  <w:u w:val="single"/>
                </w:rPr>
                <w:t>20140101</w:t>
              </w:r>
            </w:ins>
          </w:p>
        </w:tc>
        <w:tc>
          <w:tcPr>
            <w:tcW w:w="1170" w:type="dxa"/>
          </w:tcPr>
          <w:p w14:paraId="136006E3" w14:textId="77777777" w:rsidR="00F92F7C" w:rsidRPr="00524EEE" w:rsidRDefault="00F92F7C" w:rsidP="004928DD">
            <w:pPr>
              <w:jc w:val="center"/>
              <w:rPr>
                <w:ins w:id="1346" w:author="pbx" w:date="2017-12-12T18:04:00Z"/>
                <w:rFonts w:eastAsia="Times New Roman" w:cstheme="minorHAnsi"/>
                <w:bCs/>
                <w:kern w:val="24"/>
                <w:sz w:val="20"/>
              </w:rPr>
            </w:pPr>
            <w:ins w:id="1347" w:author="pbx" w:date="2017-12-12T18:04:00Z">
              <w:r w:rsidRPr="00524EEE">
                <w:rPr>
                  <w:rFonts w:eastAsia="Times New Roman" w:cstheme="minorHAnsi"/>
                  <w:bCs/>
                  <w:kern w:val="24"/>
                  <w:sz w:val="20"/>
                </w:rPr>
                <w:t>20140101</w:t>
              </w:r>
            </w:ins>
          </w:p>
        </w:tc>
        <w:tc>
          <w:tcPr>
            <w:tcW w:w="1170" w:type="dxa"/>
          </w:tcPr>
          <w:p w14:paraId="65F4E9D6" w14:textId="77777777" w:rsidR="00F92F7C" w:rsidRPr="00524EEE" w:rsidRDefault="00F92F7C" w:rsidP="00524EEE">
            <w:pPr>
              <w:jc w:val="center"/>
              <w:rPr>
                <w:ins w:id="1348" w:author="pbx" w:date="2017-12-12T18:04:00Z"/>
                <w:rFonts w:eastAsia="Times New Roman" w:cstheme="minorHAnsi"/>
                <w:bCs/>
                <w:kern w:val="24"/>
                <w:sz w:val="20"/>
              </w:rPr>
            </w:pPr>
            <w:ins w:id="1349" w:author="pbx" w:date="2017-12-12T18:04:00Z">
              <w:r w:rsidRPr="00524EEE">
                <w:rPr>
                  <w:rFonts w:eastAsia="Times New Roman" w:cstheme="minorHAnsi"/>
                  <w:bCs/>
                  <w:kern w:val="24"/>
                  <w:sz w:val="20"/>
                </w:rPr>
                <w:t>20140101</w:t>
              </w:r>
            </w:ins>
          </w:p>
        </w:tc>
        <w:tc>
          <w:tcPr>
            <w:tcW w:w="1170" w:type="dxa"/>
          </w:tcPr>
          <w:p w14:paraId="7FBB997E" w14:textId="77777777" w:rsidR="00F92F7C" w:rsidRPr="00524EEE" w:rsidRDefault="00F92F7C" w:rsidP="004928DD">
            <w:pPr>
              <w:jc w:val="center"/>
              <w:rPr>
                <w:ins w:id="1350" w:author="pbx" w:date="2017-12-12T18:04:00Z"/>
                <w:rFonts w:eastAsia="Times New Roman" w:cstheme="minorHAnsi"/>
                <w:bCs/>
                <w:kern w:val="24"/>
                <w:sz w:val="20"/>
              </w:rPr>
            </w:pPr>
            <w:ins w:id="1351" w:author="pbx" w:date="2017-12-12T18:04:00Z">
              <w:r w:rsidRPr="00524EEE">
                <w:rPr>
                  <w:rFonts w:eastAsia="Times New Roman" w:cstheme="minorHAnsi"/>
                  <w:bCs/>
                  <w:kern w:val="24"/>
                  <w:sz w:val="20"/>
                </w:rPr>
                <w:t>20140101</w:t>
              </w:r>
            </w:ins>
          </w:p>
        </w:tc>
      </w:tr>
      <w:tr w:rsidR="00F92F7C" w:rsidRPr="00843490" w14:paraId="77824C7A" w14:textId="77777777" w:rsidTr="005435CF">
        <w:trPr>
          <w:trHeight w:val="20"/>
          <w:ins w:id="1352" w:author="pbx" w:date="2017-12-12T18:04:00Z"/>
        </w:trPr>
        <w:tc>
          <w:tcPr>
            <w:tcW w:w="3510" w:type="dxa"/>
            <w:hideMark/>
          </w:tcPr>
          <w:p w14:paraId="24BD4BEE" w14:textId="77777777" w:rsidR="00F92F7C" w:rsidRPr="00843490" w:rsidRDefault="00F92F7C" w:rsidP="005435CF">
            <w:pPr>
              <w:rPr>
                <w:ins w:id="1353" w:author="pbx" w:date="2017-12-12T18:04:00Z"/>
                <w:rFonts w:eastAsia="Times New Roman" w:cstheme="minorHAnsi"/>
                <w:b/>
                <w:sz w:val="20"/>
              </w:rPr>
            </w:pPr>
            <w:ins w:id="1354" w:author="pbx" w:date="2017-12-12T18:04:00Z">
              <w:r w:rsidRPr="00843490">
                <w:rPr>
                  <w:rFonts w:eastAsia="Times New Roman" w:cstheme="minorHAnsi"/>
                  <w:b/>
                  <w:color w:val="000000" w:themeColor="dark1"/>
                  <w:kern w:val="24"/>
                  <w:sz w:val="20"/>
                </w:rPr>
                <w:t>Title Page</w:t>
              </w:r>
            </w:ins>
          </w:p>
          <w:p w14:paraId="0D169E83" w14:textId="77777777" w:rsidR="00F92F7C" w:rsidRPr="00385FA0" w:rsidRDefault="00F92F7C" w:rsidP="005435CF">
            <w:pPr>
              <w:numPr>
                <w:ilvl w:val="0"/>
                <w:numId w:val="41"/>
              </w:numPr>
              <w:tabs>
                <w:tab w:val="clear" w:pos="376"/>
              </w:tabs>
              <w:ind w:left="360" w:hanging="270"/>
              <w:contextualSpacing/>
              <w:rPr>
                <w:ins w:id="1355" w:author="pbx" w:date="2017-12-12T18:04:00Z"/>
                <w:rFonts w:eastAsia="Times New Roman" w:cstheme="minorHAnsi"/>
                <w:sz w:val="20"/>
              </w:rPr>
            </w:pPr>
            <w:ins w:id="1356" w:author="pbx" w:date="2017-12-12T18:04:00Z">
              <w:r w:rsidRPr="00843490">
                <w:rPr>
                  <w:rFonts w:eastAsia="Times New Roman" w:cstheme="minorHAnsi"/>
                  <w:color w:val="000000" w:themeColor="dark1"/>
                  <w:kern w:val="24"/>
                  <w:sz w:val="20"/>
                </w:rPr>
                <w:t>EffectiveTime</w:t>
              </w:r>
            </w:ins>
          </w:p>
          <w:p w14:paraId="37CBD225" w14:textId="77777777" w:rsidR="00F92F7C" w:rsidRPr="00B35D2C" w:rsidRDefault="00F92F7C" w:rsidP="005435CF">
            <w:pPr>
              <w:contextualSpacing/>
              <w:rPr>
                <w:ins w:id="1357" w:author="pbx" w:date="2017-12-12T18:04:00Z"/>
                <w:rFonts w:eastAsia="Times New Roman" w:cstheme="minorHAnsi"/>
                <w:color w:val="000000" w:themeColor="dark1"/>
                <w:kern w:val="24"/>
                <w:sz w:val="20"/>
              </w:rPr>
            </w:pPr>
            <w:ins w:id="1358" w:author="pbx" w:date="2017-12-12T18:04:00Z">
              <w:r w:rsidRPr="00843490">
                <w:rPr>
                  <w:color w:val="1F497D"/>
                  <w:sz w:val="20"/>
                </w:rPr>
                <w:t>component/section[@code = ‘</w:t>
              </w:r>
              <w:r>
                <w:rPr>
                  <w:color w:val="1F497D"/>
                  <w:sz w:val="20"/>
                </w:rPr>
                <w:t>450</w:t>
              </w:r>
              <w:r w:rsidRPr="00843490">
                <w:rPr>
                  <w:color w:val="1F497D"/>
                  <w:sz w:val="20"/>
                </w:rPr>
                <w:t>’]/ /effectiveTime@value</w:t>
              </w:r>
            </w:ins>
          </w:p>
        </w:tc>
        <w:tc>
          <w:tcPr>
            <w:tcW w:w="1170" w:type="dxa"/>
            <w:hideMark/>
          </w:tcPr>
          <w:p w14:paraId="2149A504" w14:textId="77777777" w:rsidR="00F92F7C" w:rsidRPr="00DB2C7C" w:rsidRDefault="00F92F7C" w:rsidP="00385FA0">
            <w:pPr>
              <w:jc w:val="center"/>
              <w:rPr>
                <w:ins w:id="1359" w:author="pbx" w:date="2017-12-12T18:04:00Z"/>
                <w:u w:val="single"/>
              </w:rPr>
            </w:pPr>
            <w:ins w:id="1360" w:author="pbx" w:date="2017-12-12T18:04:00Z">
              <w:r w:rsidRPr="00DB2C7C">
                <w:rPr>
                  <w:rFonts w:eastAsia="Times New Roman" w:cstheme="minorHAnsi"/>
                  <w:bCs/>
                  <w:color w:val="FF0000"/>
                  <w:kern w:val="24"/>
                  <w:sz w:val="20"/>
                  <w:u w:val="single"/>
                </w:rPr>
                <w:t>20130101</w:t>
              </w:r>
            </w:ins>
          </w:p>
        </w:tc>
        <w:tc>
          <w:tcPr>
            <w:tcW w:w="1170" w:type="dxa"/>
            <w:hideMark/>
          </w:tcPr>
          <w:p w14:paraId="214C608C" w14:textId="77777777" w:rsidR="00F92F7C" w:rsidRPr="00DB2C7C" w:rsidRDefault="00F92F7C" w:rsidP="00385FA0">
            <w:pPr>
              <w:jc w:val="center"/>
              <w:rPr>
                <w:ins w:id="1361" w:author="pbx" w:date="2017-12-12T18:04:00Z"/>
                <w:rFonts w:eastAsia="Times New Roman" w:cstheme="minorHAnsi"/>
                <w:color w:val="FF0000"/>
                <w:sz w:val="20"/>
                <w:u w:val="single"/>
              </w:rPr>
            </w:pPr>
            <w:ins w:id="1362" w:author="pbx" w:date="2017-12-12T18:04:00Z">
              <w:r w:rsidRPr="00DB2C7C">
                <w:rPr>
                  <w:rFonts w:eastAsia="Times New Roman" w:cstheme="minorHAnsi"/>
                  <w:bCs/>
                  <w:color w:val="FF0000"/>
                  <w:kern w:val="24"/>
                  <w:sz w:val="20"/>
                  <w:u w:val="single"/>
                </w:rPr>
                <w:t>20140101</w:t>
              </w:r>
            </w:ins>
          </w:p>
        </w:tc>
        <w:tc>
          <w:tcPr>
            <w:tcW w:w="1170" w:type="dxa"/>
          </w:tcPr>
          <w:p w14:paraId="0A20A963" w14:textId="77777777" w:rsidR="00F92F7C" w:rsidRPr="00DB2C7C" w:rsidRDefault="00F92F7C" w:rsidP="00524EEE">
            <w:pPr>
              <w:jc w:val="center"/>
              <w:rPr>
                <w:ins w:id="1363" w:author="pbx" w:date="2017-12-12T18:04:00Z"/>
                <w:rFonts w:eastAsia="Times New Roman" w:cstheme="minorHAnsi"/>
                <w:color w:val="FF0000"/>
                <w:sz w:val="20"/>
                <w:u w:val="single"/>
              </w:rPr>
            </w:pPr>
            <w:ins w:id="1364" w:author="pbx" w:date="2017-12-12T18:04:00Z">
              <w:r w:rsidRPr="00DB2C7C">
                <w:rPr>
                  <w:rFonts w:eastAsia="Times New Roman" w:cstheme="minorHAnsi"/>
                  <w:bCs/>
                  <w:color w:val="FF0000"/>
                  <w:kern w:val="24"/>
                  <w:sz w:val="20"/>
                  <w:u w:val="single"/>
                </w:rPr>
                <w:t>20150101</w:t>
              </w:r>
            </w:ins>
          </w:p>
        </w:tc>
        <w:tc>
          <w:tcPr>
            <w:tcW w:w="1170" w:type="dxa"/>
          </w:tcPr>
          <w:p w14:paraId="220EFC3B" w14:textId="77777777" w:rsidR="00F92F7C" w:rsidRPr="00DB2C7C" w:rsidRDefault="00F92F7C" w:rsidP="00524EEE">
            <w:pPr>
              <w:jc w:val="center"/>
              <w:rPr>
                <w:ins w:id="1365" w:author="pbx" w:date="2017-12-12T18:04:00Z"/>
                <w:rFonts w:cstheme="minorHAnsi"/>
                <w:color w:val="FF0000"/>
                <w:sz w:val="20"/>
                <w:u w:val="single"/>
              </w:rPr>
            </w:pPr>
            <w:ins w:id="1366" w:author="pbx" w:date="2017-12-12T18:04:00Z">
              <w:r w:rsidRPr="00DB2C7C">
                <w:rPr>
                  <w:rFonts w:eastAsia="Times New Roman" w:cstheme="minorHAnsi"/>
                  <w:bCs/>
                  <w:color w:val="FF0000"/>
                  <w:kern w:val="24"/>
                  <w:sz w:val="20"/>
                  <w:u w:val="single"/>
                </w:rPr>
                <w:t>20160101</w:t>
              </w:r>
            </w:ins>
          </w:p>
        </w:tc>
        <w:tc>
          <w:tcPr>
            <w:tcW w:w="1170" w:type="dxa"/>
            <w:hideMark/>
          </w:tcPr>
          <w:p w14:paraId="33EF1EED" w14:textId="77777777" w:rsidR="00F92F7C" w:rsidRPr="00DB2C7C" w:rsidRDefault="00F92F7C" w:rsidP="00524EEE">
            <w:pPr>
              <w:jc w:val="center"/>
              <w:rPr>
                <w:ins w:id="1367" w:author="pbx" w:date="2017-12-12T18:04:00Z"/>
                <w:rFonts w:eastAsia="Times New Roman" w:cstheme="minorHAnsi"/>
                <w:color w:val="FF0000"/>
                <w:sz w:val="20"/>
                <w:u w:val="single"/>
              </w:rPr>
            </w:pPr>
            <w:ins w:id="1368" w:author="pbx" w:date="2017-12-12T18:04:00Z">
              <w:r w:rsidRPr="00DB2C7C">
                <w:rPr>
                  <w:rFonts w:eastAsia="Times New Roman" w:cstheme="minorHAnsi"/>
                  <w:bCs/>
                  <w:color w:val="FF0000"/>
                  <w:kern w:val="24"/>
                  <w:sz w:val="20"/>
                  <w:u w:val="single"/>
                </w:rPr>
                <w:t>20170201</w:t>
              </w:r>
            </w:ins>
          </w:p>
        </w:tc>
      </w:tr>
      <w:tr w:rsidR="00F92F7C" w:rsidRPr="00843490" w14:paraId="5978816F" w14:textId="77777777" w:rsidTr="005435CF">
        <w:trPr>
          <w:trHeight w:val="20"/>
          <w:ins w:id="1369" w:author="pbx" w:date="2017-12-12T18:04:00Z"/>
        </w:trPr>
        <w:tc>
          <w:tcPr>
            <w:tcW w:w="3510" w:type="dxa"/>
          </w:tcPr>
          <w:p w14:paraId="5CBCD11D" w14:textId="77777777" w:rsidR="00F92F7C" w:rsidRDefault="00F92F7C" w:rsidP="005435CF">
            <w:pPr>
              <w:rPr>
                <w:ins w:id="1370" w:author="pbx" w:date="2017-12-12T18:04:00Z"/>
                <w:rFonts w:eastAsia="Times New Roman" w:cstheme="minorHAnsi"/>
                <w:b/>
                <w:color w:val="000000" w:themeColor="dark1"/>
                <w:kern w:val="24"/>
                <w:sz w:val="20"/>
              </w:rPr>
            </w:pPr>
            <w:ins w:id="1371" w:author="pbx" w:date="2017-12-12T18:04:00Z">
              <w:r w:rsidRPr="00843490">
                <w:rPr>
                  <w:rFonts w:eastAsia="Times New Roman" w:cstheme="minorHAnsi"/>
                  <w:b/>
                  <w:color w:val="000000" w:themeColor="dark1"/>
                  <w:kern w:val="24"/>
                  <w:sz w:val="20"/>
                </w:rPr>
                <w:t>Part I</w:t>
              </w:r>
              <w:r>
                <w:rPr>
                  <w:rFonts w:eastAsia="Times New Roman" w:cstheme="minorHAnsi"/>
                  <w:b/>
                  <w:color w:val="000000" w:themeColor="dark1"/>
                  <w:kern w:val="24"/>
                  <w:sz w:val="20"/>
                </w:rPr>
                <w:t xml:space="preserve"> </w:t>
              </w:r>
            </w:ins>
          </w:p>
          <w:p w14:paraId="52AF3BD9" w14:textId="77777777" w:rsidR="00F92F7C" w:rsidRDefault="00F92F7C" w:rsidP="005435CF">
            <w:pPr>
              <w:numPr>
                <w:ilvl w:val="0"/>
                <w:numId w:val="41"/>
              </w:numPr>
              <w:tabs>
                <w:tab w:val="clear" w:pos="376"/>
              </w:tabs>
              <w:ind w:left="360" w:hanging="270"/>
              <w:contextualSpacing/>
              <w:rPr>
                <w:ins w:id="1372" w:author="pbx" w:date="2017-12-12T18:04:00Z"/>
                <w:rFonts w:eastAsia="Times New Roman" w:cstheme="minorHAnsi"/>
                <w:color w:val="000000" w:themeColor="dark1"/>
                <w:kern w:val="24"/>
                <w:sz w:val="20"/>
              </w:rPr>
            </w:pPr>
            <w:ins w:id="1373" w:author="pbx" w:date="2017-12-12T18:04:00Z">
              <w:r w:rsidRPr="00843490">
                <w:rPr>
                  <w:rFonts w:eastAsia="Times New Roman" w:cstheme="minorHAnsi"/>
                  <w:color w:val="000000" w:themeColor="dark1"/>
                  <w:kern w:val="24"/>
                  <w:sz w:val="20"/>
                </w:rPr>
                <w:t>EffectiveTime</w:t>
              </w:r>
            </w:ins>
          </w:p>
          <w:p w14:paraId="2797C668" w14:textId="77777777" w:rsidR="00F92F7C" w:rsidRPr="00B35D2C" w:rsidRDefault="00F92F7C" w:rsidP="005435CF">
            <w:pPr>
              <w:contextualSpacing/>
              <w:rPr>
                <w:ins w:id="1374" w:author="pbx" w:date="2017-12-12T18:04:00Z"/>
                <w:rFonts w:eastAsia="Times New Roman" w:cstheme="minorHAnsi"/>
                <w:color w:val="000000" w:themeColor="dark1"/>
                <w:kern w:val="24"/>
                <w:sz w:val="20"/>
              </w:rPr>
            </w:pPr>
            <w:ins w:id="1375" w:author="pbx" w:date="2017-12-12T18:04:00Z">
              <w:r>
                <w:rPr>
                  <w:color w:val="1F497D"/>
                  <w:sz w:val="20"/>
                </w:rPr>
                <w:t xml:space="preserve">A nested section under </w:t>
              </w:r>
              <w:r w:rsidRPr="00B35D2C">
                <w:rPr>
                  <w:color w:val="1F497D"/>
                  <w:sz w:val="20"/>
                </w:rPr>
                <w:t>component/section[@code = ‘</w:t>
              </w:r>
              <w:r>
                <w:rPr>
                  <w:color w:val="1F497D"/>
                  <w:sz w:val="20"/>
                </w:rPr>
                <w:t>20</w:t>
              </w:r>
              <w:r w:rsidRPr="00B35D2C">
                <w:rPr>
                  <w:color w:val="1F497D"/>
                  <w:sz w:val="20"/>
                </w:rPr>
                <w:t>]/ /effectiveTime@value</w:t>
              </w:r>
            </w:ins>
          </w:p>
        </w:tc>
        <w:tc>
          <w:tcPr>
            <w:tcW w:w="1170" w:type="dxa"/>
          </w:tcPr>
          <w:p w14:paraId="04A33DB4" w14:textId="77777777" w:rsidR="00F92F7C" w:rsidRPr="00DB2C7C" w:rsidRDefault="00F92F7C" w:rsidP="00385FA0">
            <w:pPr>
              <w:jc w:val="center"/>
              <w:rPr>
                <w:ins w:id="1376" w:author="pbx" w:date="2017-12-12T18:04:00Z"/>
                <w:rFonts w:eastAsia="Times New Roman" w:cstheme="minorHAnsi"/>
                <w:bCs/>
                <w:color w:val="FF0000"/>
                <w:kern w:val="24"/>
                <w:sz w:val="20"/>
                <w:u w:val="single"/>
              </w:rPr>
            </w:pPr>
            <w:ins w:id="1377" w:author="pbx" w:date="2017-12-12T18:04:00Z">
              <w:r w:rsidRPr="00DB2C7C">
                <w:rPr>
                  <w:rFonts w:eastAsia="Times New Roman" w:cstheme="minorHAnsi"/>
                  <w:bCs/>
                  <w:color w:val="FF0000"/>
                  <w:kern w:val="24"/>
                  <w:sz w:val="20"/>
                  <w:u w:val="single"/>
                </w:rPr>
                <w:t>20130101</w:t>
              </w:r>
            </w:ins>
          </w:p>
          <w:p w14:paraId="0582E588" w14:textId="77777777" w:rsidR="00F92F7C" w:rsidRPr="00DB2C7C" w:rsidRDefault="00F92F7C" w:rsidP="00385FA0">
            <w:pPr>
              <w:jc w:val="center"/>
              <w:rPr>
                <w:ins w:id="1378" w:author="pbx" w:date="2017-12-12T18:04:00Z"/>
                <w:u w:val="single"/>
              </w:rPr>
            </w:pPr>
          </w:p>
        </w:tc>
        <w:tc>
          <w:tcPr>
            <w:tcW w:w="1170" w:type="dxa"/>
          </w:tcPr>
          <w:p w14:paraId="09AC3C4B" w14:textId="77777777" w:rsidR="00F92F7C" w:rsidRPr="00DB2C7C" w:rsidRDefault="00F92F7C" w:rsidP="005435CF">
            <w:pPr>
              <w:jc w:val="center"/>
              <w:rPr>
                <w:ins w:id="1379" w:author="pbx" w:date="2017-12-12T18:04:00Z"/>
                <w:rFonts w:eastAsia="Times New Roman" w:cstheme="minorHAnsi"/>
                <w:bCs/>
                <w:color w:val="FF0000"/>
                <w:kern w:val="24"/>
                <w:sz w:val="20"/>
                <w:u w:val="single"/>
              </w:rPr>
            </w:pPr>
            <w:ins w:id="1380" w:author="pbx" w:date="2017-12-12T18:04:00Z">
              <w:r w:rsidRPr="00DB2C7C">
                <w:rPr>
                  <w:rFonts w:eastAsia="Times New Roman" w:cstheme="minorHAnsi"/>
                  <w:bCs/>
                  <w:color w:val="FF0000"/>
                  <w:kern w:val="24"/>
                  <w:sz w:val="20"/>
                  <w:u w:val="single"/>
                </w:rPr>
                <w:t>20140101</w:t>
              </w:r>
            </w:ins>
          </w:p>
          <w:p w14:paraId="2F91D154" w14:textId="77777777" w:rsidR="00F92F7C" w:rsidRPr="00DB2C7C" w:rsidRDefault="00F92F7C" w:rsidP="00385FA0">
            <w:pPr>
              <w:jc w:val="center"/>
              <w:rPr>
                <w:ins w:id="1381" w:author="pbx" w:date="2017-12-12T18:04:00Z"/>
                <w:rFonts w:eastAsia="Times New Roman" w:cstheme="minorHAnsi"/>
                <w:color w:val="FF0000"/>
                <w:sz w:val="20"/>
                <w:u w:val="single"/>
              </w:rPr>
            </w:pPr>
            <w:ins w:id="1382" w:author="pbx" w:date="2017-12-12T18:04:00Z">
              <w:r w:rsidRPr="00DB2C7C">
                <w:rPr>
                  <w:rFonts w:eastAsia="Times New Roman" w:cstheme="minorHAnsi"/>
                  <w:bCs/>
                  <w:color w:val="FF0000"/>
                  <w:kern w:val="24"/>
                  <w:sz w:val="20"/>
                  <w:u w:val="single"/>
                </w:rPr>
                <w:t>(Assuming content changes due to new products)</w:t>
              </w:r>
            </w:ins>
          </w:p>
        </w:tc>
        <w:tc>
          <w:tcPr>
            <w:tcW w:w="1170" w:type="dxa"/>
          </w:tcPr>
          <w:p w14:paraId="08185351" w14:textId="77777777" w:rsidR="00F92F7C" w:rsidRPr="00DB2C7C" w:rsidRDefault="00F92F7C" w:rsidP="005435CF">
            <w:pPr>
              <w:jc w:val="center"/>
              <w:rPr>
                <w:ins w:id="1383" w:author="pbx" w:date="2017-12-12T18:04:00Z"/>
                <w:rFonts w:eastAsia="Times New Roman" w:cstheme="minorHAnsi"/>
                <w:bCs/>
                <w:color w:val="FF0000"/>
                <w:kern w:val="24"/>
                <w:sz w:val="20"/>
                <w:u w:val="single"/>
              </w:rPr>
            </w:pPr>
            <w:ins w:id="1384" w:author="pbx" w:date="2017-12-12T18:04:00Z">
              <w:r w:rsidRPr="00DB2C7C">
                <w:rPr>
                  <w:rFonts w:eastAsia="Times New Roman" w:cstheme="minorHAnsi"/>
                  <w:bCs/>
                  <w:color w:val="FF0000"/>
                  <w:kern w:val="24"/>
                  <w:sz w:val="20"/>
                  <w:u w:val="single"/>
                </w:rPr>
                <w:t>20150101</w:t>
              </w:r>
            </w:ins>
          </w:p>
          <w:p w14:paraId="28410F10" w14:textId="77777777" w:rsidR="00F92F7C" w:rsidRPr="00DB2C7C" w:rsidRDefault="00F92F7C" w:rsidP="00524EEE">
            <w:pPr>
              <w:jc w:val="center"/>
              <w:rPr>
                <w:ins w:id="1385" w:author="pbx" w:date="2017-12-12T18:04:00Z"/>
                <w:rFonts w:eastAsia="Times New Roman" w:cstheme="minorHAnsi"/>
                <w:sz w:val="20"/>
                <w:u w:val="single"/>
              </w:rPr>
            </w:pPr>
            <w:ins w:id="1386" w:author="pbx" w:date="2017-12-12T18:04:00Z">
              <w:r w:rsidRPr="00DB2C7C">
                <w:rPr>
                  <w:rFonts w:eastAsia="Times New Roman" w:cstheme="minorHAnsi"/>
                  <w:bCs/>
                  <w:color w:val="FF0000"/>
                  <w:kern w:val="24"/>
                  <w:sz w:val="20"/>
                  <w:u w:val="single"/>
                </w:rPr>
                <w:t>(Assuming content changes due to revised products)</w:t>
              </w:r>
            </w:ins>
          </w:p>
        </w:tc>
        <w:tc>
          <w:tcPr>
            <w:tcW w:w="1170" w:type="dxa"/>
          </w:tcPr>
          <w:p w14:paraId="62EB9AF9" w14:textId="77777777" w:rsidR="00F92F7C" w:rsidRPr="00524EEE" w:rsidRDefault="00F92F7C" w:rsidP="00524EEE">
            <w:pPr>
              <w:jc w:val="center"/>
              <w:rPr>
                <w:ins w:id="1387" w:author="pbx" w:date="2017-12-12T18:04:00Z"/>
                <w:rFonts w:eastAsia="Times New Roman" w:cstheme="minorHAnsi"/>
                <w:bCs/>
                <w:kern w:val="24"/>
                <w:sz w:val="20"/>
              </w:rPr>
            </w:pPr>
            <w:ins w:id="1388" w:author="pbx" w:date="2017-12-12T18:04:00Z">
              <w:r w:rsidRPr="00524EEE">
                <w:rPr>
                  <w:rFonts w:eastAsia="Times New Roman" w:cstheme="minorHAnsi"/>
                  <w:bCs/>
                  <w:kern w:val="24"/>
                  <w:sz w:val="20"/>
                </w:rPr>
                <w:t>20150101</w:t>
              </w:r>
            </w:ins>
          </w:p>
          <w:p w14:paraId="03A52B36" w14:textId="77777777" w:rsidR="00F92F7C" w:rsidRPr="00524EEE" w:rsidRDefault="00F92F7C" w:rsidP="005435CF">
            <w:pPr>
              <w:jc w:val="center"/>
              <w:rPr>
                <w:ins w:id="1389" w:author="pbx" w:date="2017-12-12T18:04:00Z"/>
                <w:rFonts w:eastAsia="Times New Roman" w:cstheme="minorHAnsi"/>
                <w:bCs/>
                <w:kern w:val="24"/>
                <w:sz w:val="20"/>
              </w:rPr>
            </w:pPr>
          </w:p>
        </w:tc>
        <w:tc>
          <w:tcPr>
            <w:tcW w:w="1170" w:type="dxa"/>
          </w:tcPr>
          <w:p w14:paraId="7277678B" w14:textId="77777777" w:rsidR="00F92F7C" w:rsidRPr="00DB2C7C" w:rsidRDefault="00F92F7C" w:rsidP="00524EEE">
            <w:pPr>
              <w:jc w:val="center"/>
              <w:rPr>
                <w:ins w:id="1390" w:author="pbx" w:date="2017-12-12T18:04:00Z"/>
                <w:rFonts w:eastAsia="Times New Roman" w:cstheme="minorHAnsi"/>
                <w:bCs/>
                <w:color w:val="FF0000"/>
                <w:kern w:val="24"/>
                <w:sz w:val="20"/>
                <w:u w:val="single"/>
              </w:rPr>
            </w:pPr>
            <w:ins w:id="1391" w:author="pbx" w:date="2017-12-12T18:04:00Z">
              <w:r w:rsidRPr="00DB2C7C">
                <w:rPr>
                  <w:rFonts w:eastAsia="Times New Roman" w:cstheme="minorHAnsi"/>
                  <w:bCs/>
                  <w:color w:val="FF0000"/>
                  <w:kern w:val="24"/>
                  <w:sz w:val="20"/>
                  <w:u w:val="single"/>
                </w:rPr>
                <w:t>20170201</w:t>
              </w:r>
            </w:ins>
          </w:p>
          <w:p w14:paraId="69CC30C9" w14:textId="77777777" w:rsidR="00F92F7C" w:rsidRPr="00DB2C7C" w:rsidRDefault="00F92F7C" w:rsidP="00524EEE">
            <w:pPr>
              <w:jc w:val="center"/>
              <w:rPr>
                <w:ins w:id="1392" w:author="pbx" w:date="2017-12-12T18:04:00Z"/>
                <w:rFonts w:eastAsia="Times New Roman" w:cstheme="minorHAnsi"/>
                <w:sz w:val="20"/>
                <w:u w:val="single"/>
              </w:rPr>
            </w:pPr>
            <w:ins w:id="1393" w:author="pbx" w:date="2017-12-12T18:04:00Z">
              <w:r w:rsidRPr="00DB2C7C">
                <w:rPr>
                  <w:rFonts w:eastAsia="Times New Roman" w:cstheme="minorHAnsi"/>
                  <w:bCs/>
                  <w:color w:val="FF0000"/>
                  <w:kern w:val="24"/>
                  <w:sz w:val="20"/>
                  <w:u w:val="single"/>
                </w:rPr>
                <w:t>(Assuming content changes due to revised products)</w:t>
              </w:r>
            </w:ins>
          </w:p>
        </w:tc>
      </w:tr>
      <w:tr w:rsidR="00F92F7C" w:rsidRPr="00843490" w14:paraId="54900C7F" w14:textId="77777777" w:rsidTr="005435CF">
        <w:trPr>
          <w:trHeight w:val="20"/>
          <w:ins w:id="1394" w:author="pbx" w:date="2017-12-12T18:04:00Z"/>
        </w:trPr>
        <w:tc>
          <w:tcPr>
            <w:tcW w:w="3510" w:type="dxa"/>
          </w:tcPr>
          <w:p w14:paraId="7F0A672C" w14:textId="77777777" w:rsidR="00F92F7C" w:rsidRPr="00843490" w:rsidRDefault="00F92F7C" w:rsidP="005435CF">
            <w:pPr>
              <w:rPr>
                <w:ins w:id="1395" w:author="pbx" w:date="2017-12-12T18:04:00Z"/>
                <w:rFonts w:eastAsia="Times New Roman" w:cstheme="minorHAnsi"/>
                <w:b/>
                <w:sz w:val="20"/>
              </w:rPr>
            </w:pPr>
            <w:ins w:id="1396" w:author="pbx" w:date="2017-12-12T18:04:00Z">
              <w:r w:rsidRPr="00843490">
                <w:rPr>
                  <w:rFonts w:eastAsia="Times New Roman" w:cstheme="minorHAnsi"/>
                  <w:b/>
                  <w:color w:val="000000" w:themeColor="dark1"/>
                  <w:kern w:val="24"/>
                  <w:sz w:val="20"/>
                </w:rPr>
                <w:t>Part II</w:t>
              </w:r>
            </w:ins>
          </w:p>
          <w:p w14:paraId="4D24F9BF" w14:textId="77777777" w:rsidR="00F92F7C" w:rsidRPr="00B35D2C" w:rsidRDefault="00F92F7C" w:rsidP="005435CF">
            <w:pPr>
              <w:numPr>
                <w:ilvl w:val="0"/>
                <w:numId w:val="41"/>
              </w:numPr>
              <w:tabs>
                <w:tab w:val="clear" w:pos="376"/>
              </w:tabs>
              <w:ind w:left="360" w:hanging="270"/>
              <w:contextualSpacing/>
              <w:rPr>
                <w:ins w:id="1397" w:author="pbx" w:date="2017-12-12T18:04:00Z"/>
                <w:rFonts w:eastAsia="Times New Roman" w:cstheme="minorHAnsi"/>
                <w:sz w:val="20"/>
              </w:rPr>
            </w:pPr>
            <w:ins w:id="1398" w:author="pbx" w:date="2017-12-12T18:04:00Z">
              <w:r w:rsidRPr="00843490">
                <w:rPr>
                  <w:rFonts w:eastAsia="Times New Roman" w:cstheme="minorHAnsi"/>
                  <w:color w:val="000000" w:themeColor="dark1"/>
                  <w:kern w:val="24"/>
                  <w:sz w:val="20"/>
                </w:rPr>
                <w:t>EffectiveTime</w:t>
              </w:r>
            </w:ins>
          </w:p>
          <w:p w14:paraId="1E8DEA7B" w14:textId="77777777" w:rsidR="00F92F7C" w:rsidRPr="00843490" w:rsidRDefault="00F92F7C" w:rsidP="005435CF">
            <w:pPr>
              <w:ind w:left="90"/>
              <w:contextualSpacing/>
              <w:rPr>
                <w:ins w:id="1399" w:author="pbx" w:date="2017-12-12T18:04:00Z"/>
                <w:rFonts w:eastAsia="Times New Roman" w:cstheme="minorHAnsi"/>
                <w:sz w:val="20"/>
              </w:rPr>
            </w:pPr>
            <w:ins w:id="1400" w:author="pbx" w:date="2017-12-12T18:04:00Z">
              <w:r>
                <w:rPr>
                  <w:color w:val="1F497D"/>
                  <w:sz w:val="20"/>
                </w:rPr>
                <w:t xml:space="preserve">A nested section under </w:t>
              </w:r>
              <w:r w:rsidRPr="00B35D2C">
                <w:rPr>
                  <w:color w:val="1F497D"/>
                  <w:sz w:val="20"/>
                </w:rPr>
                <w:t>component/section[@code = ‘</w:t>
              </w:r>
              <w:r>
                <w:rPr>
                  <w:color w:val="1F497D"/>
                  <w:sz w:val="20"/>
                </w:rPr>
                <w:t>30</w:t>
              </w:r>
              <w:r w:rsidRPr="00B35D2C">
                <w:rPr>
                  <w:color w:val="1F497D"/>
                  <w:sz w:val="20"/>
                </w:rPr>
                <w:t>]/ /effectiveTime@value</w:t>
              </w:r>
            </w:ins>
          </w:p>
        </w:tc>
        <w:tc>
          <w:tcPr>
            <w:tcW w:w="1170" w:type="dxa"/>
          </w:tcPr>
          <w:p w14:paraId="45693F35" w14:textId="77777777" w:rsidR="00F92F7C" w:rsidRPr="00DB2C7C" w:rsidRDefault="00F92F7C" w:rsidP="00385FA0">
            <w:pPr>
              <w:jc w:val="center"/>
              <w:rPr>
                <w:ins w:id="1401" w:author="pbx" w:date="2017-12-12T18:04:00Z"/>
                <w:u w:val="single"/>
              </w:rPr>
            </w:pPr>
            <w:ins w:id="1402" w:author="pbx" w:date="2017-12-12T18:04:00Z">
              <w:r w:rsidRPr="00DB2C7C">
                <w:rPr>
                  <w:rFonts w:eastAsia="Times New Roman" w:cstheme="minorHAnsi"/>
                  <w:bCs/>
                  <w:color w:val="FF0000"/>
                  <w:kern w:val="24"/>
                  <w:sz w:val="20"/>
                  <w:u w:val="single"/>
                </w:rPr>
                <w:t>20130101</w:t>
              </w:r>
            </w:ins>
          </w:p>
        </w:tc>
        <w:tc>
          <w:tcPr>
            <w:tcW w:w="1170" w:type="dxa"/>
          </w:tcPr>
          <w:p w14:paraId="71AABBE1" w14:textId="77777777" w:rsidR="00F92F7C" w:rsidRPr="00DB2C7C" w:rsidRDefault="00F92F7C" w:rsidP="00385FA0">
            <w:pPr>
              <w:jc w:val="center"/>
              <w:rPr>
                <w:ins w:id="1403" w:author="pbx" w:date="2017-12-12T18:04:00Z"/>
                <w:rFonts w:eastAsia="Times New Roman" w:cstheme="minorHAnsi"/>
                <w:bCs/>
                <w:color w:val="FF0000"/>
                <w:kern w:val="24"/>
                <w:sz w:val="20"/>
                <w:u w:val="single"/>
              </w:rPr>
            </w:pPr>
            <w:ins w:id="1404" w:author="pbx" w:date="2017-12-12T18:04:00Z">
              <w:r w:rsidRPr="00DB2C7C">
                <w:rPr>
                  <w:rFonts w:eastAsia="Times New Roman" w:cstheme="minorHAnsi"/>
                  <w:bCs/>
                  <w:color w:val="FF0000"/>
                  <w:kern w:val="24"/>
                  <w:sz w:val="20"/>
                  <w:u w:val="single"/>
                </w:rPr>
                <w:t>20140101</w:t>
              </w:r>
            </w:ins>
          </w:p>
          <w:p w14:paraId="3DF68898" w14:textId="77777777" w:rsidR="00F92F7C" w:rsidRPr="00DB2C7C" w:rsidRDefault="00F92F7C" w:rsidP="00385FA0">
            <w:pPr>
              <w:jc w:val="center"/>
              <w:rPr>
                <w:ins w:id="1405" w:author="pbx" w:date="2017-12-12T18:04:00Z"/>
                <w:rFonts w:eastAsia="Times New Roman" w:cstheme="minorHAnsi"/>
                <w:bCs/>
                <w:color w:val="FF0000"/>
                <w:kern w:val="24"/>
                <w:sz w:val="20"/>
                <w:u w:val="single"/>
              </w:rPr>
            </w:pPr>
            <w:ins w:id="1406" w:author="pbx" w:date="2017-12-12T18:04:00Z">
              <w:r w:rsidRPr="00DB2C7C">
                <w:rPr>
                  <w:rFonts w:eastAsia="Times New Roman" w:cstheme="minorHAnsi"/>
                  <w:bCs/>
                  <w:color w:val="FF0000"/>
                  <w:kern w:val="24"/>
                  <w:sz w:val="20"/>
                  <w:u w:val="single"/>
                </w:rPr>
                <w:t>(Assuming content changes due to new products)</w:t>
              </w:r>
            </w:ins>
          </w:p>
        </w:tc>
        <w:tc>
          <w:tcPr>
            <w:tcW w:w="1170" w:type="dxa"/>
          </w:tcPr>
          <w:p w14:paraId="35E311C0" w14:textId="77777777" w:rsidR="00F92F7C" w:rsidRPr="00DB2C7C" w:rsidRDefault="00F92F7C" w:rsidP="004928DD">
            <w:pPr>
              <w:jc w:val="center"/>
              <w:rPr>
                <w:ins w:id="1407" w:author="pbx" w:date="2017-12-12T18:04:00Z"/>
                <w:rFonts w:eastAsia="Times New Roman" w:cstheme="minorHAnsi"/>
                <w:bCs/>
                <w:color w:val="FF0000"/>
                <w:kern w:val="24"/>
                <w:sz w:val="20"/>
                <w:u w:val="single"/>
              </w:rPr>
            </w:pPr>
            <w:ins w:id="1408" w:author="pbx" w:date="2017-12-12T18:04:00Z">
              <w:r w:rsidRPr="00DB2C7C">
                <w:rPr>
                  <w:rFonts w:eastAsia="Times New Roman" w:cstheme="minorHAnsi"/>
                  <w:bCs/>
                  <w:color w:val="FF0000"/>
                  <w:kern w:val="24"/>
                  <w:sz w:val="20"/>
                  <w:u w:val="single"/>
                </w:rPr>
                <w:t>20150101</w:t>
              </w:r>
            </w:ins>
          </w:p>
          <w:p w14:paraId="632CC71E" w14:textId="77777777" w:rsidR="00F92F7C" w:rsidRPr="00DB2C7C" w:rsidRDefault="00F92F7C" w:rsidP="004928DD">
            <w:pPr>
              <w:jc w:val="center"/>
              <w:rPr>
                <w:ins w:id="1409" w:author="pbx" w:date="2017-12-12T18:04:00Z"/>
                <w:rFonts w:eastAsia="Times New Roman" w:cstheme="minorHAnsi"/>
                <w:sz w:val="20"/>
                <w:u w:val="single"/>
              </w:rPr>
            </w:pPr>
            <w:ins w:id="1410" w:author="pbx" w:date="2017-12-12T18:04:00Z">
              <w:r w:rsidRPr="00DB2C7C">
                <w:rPr>
                  <w:rFonts w:eastAsia="Times New Roman" w:cstheme="minorHAnsi"/>
                  <w:bCs/>
                  <w:color w:val="FF0000"/>
                  <w:kern w:val="24"/>
                  <w:sz w:val="20"/>
                  <w:u w:val="single"/>
                </w:rPr>
                <w:t>(Assuming content changes due to revised products)</w:t>
              </w:r>
            </w:ins>
          </w:p>
        </w:tc>
        <w:tc>
          <w:tcPr>
            <w:tcW w:w="1170" w:type="dxa"/>
          </w:tcPr>
          <w:p w14:paraId="47DFB7F8" w14:textId="77777777" w:rsidR="00F92F7C" w:rsidRPr="00524EEE" w:rsidRDefault="00F92F7C" w:rsidP="00524EEE">
            <w:pPr>
              <w:jc w:val="center"/>
              <w:rPr>
                <w:ins w:id="1411" w:author="pbx" w:date="2017-12-12T18:04:00Z"/>
                <w:rFonts w:eastAsia="Times New Roman" w:cstheme="minorHAnsi"/>
                <w:bCs/>
                <w:kern w:val="24"/>
                <w:sz w:val="20"/>
              </w:rPr>
            </w:pPr>
            <w:ins w:id="1412" w:author="pbx" w:date="2017-12-12T18:04:00Z">
              <w:r w:rsidRPr="00524EEE">
                <w:rPr>
                  <w:rFonts w:eastAsia="Times New Roman" w:cstheme="minorHAnsi"/>
                  <w:bCs/>
                  <w:kern w:val="24"/>
                  <w:sz w:val="20"/>
                </w:rPr>
                <w:t>20150101</w:t>
              </w:r>
            </w:ins>
          </w:p>
          <w:p w14:paraId="6CA17869" w14:textId="77777777" w:rsidR="00F92F7C" w:rsidRPr="00524EEE" w:rsidRDefault="00F92F7C" w:rsidP="005435CF">
            <w:pPr>
              <w:jc w:val="center"/>
              <w:rPr>
                <w:ins w:id="1413" w:author="pbx" w:date="2017-12-12T18:04:00Z"/>
                <w:rFonts w:eastAsia="Times New Roman" w:cstheme="minorHAnsi"/>
                <w:bCs/>
                <w:kern w:val="24"/>
                <w:sz w:val="20"/>
              </w:rPr>
            </w:pPr>
          </w:p>
        </w:tc>
        <w:tc>
          <w:tcPr>
            <w:tcW w:w="1170" w:type="dxa"/>
          </w:tcPr>
          <w:p w14:paraId="099553C0" w14:textId="77777777" w:rsidR="00F92F7C" w:rsidRPr="00DB2C7C" w:rsidRDefault="00F92F7C" w:rsidP="004928DD">
            <w:pPr>
              <w:jc w:val="center"/>
              <w:rPr>
                <w:ins w:id="1414" w:author="pbx" w:date="2017-12-12T18:04:00Z"/>
                <w:rFonts w:eastAsia="Times New Roman" w:cstheme="minorHAnsi"/>
                <w:bCs/>
                <w:color w:val="FF0000"/>
                <w:kern w:val="24"/>
                <w:sz w:val="20"/>
                <w:u w:val="single"/>
              </w:rPr>
            </w:pPr>
            <w:ins w:id="1415" w:author="pbx" w:date="2017-12-12T18:04:00Z">
              <w:r w:rsidRPr="00DB2C7C">
                <w:rPr>
                  <w:rFonts w:eastAsia="Times New Roman" w:cstheme="minorHAnsi"/>
                  <w:bCs/>
                  <w:color w:val="FF0000"/>
                  <w:kern w:val="24"/>
                  <w:sz w:val="20"/>
                  <w:u w:val="single"/>
                </w:rPr>
                <w:t>20170201</w:t>
              </w:r>
            </w:ins>
          </w:p>
          <w:p w14:paraId="40BAAD1D" w14:textId="77777777" w:rsidR="00F92F7C" w:rsidRPr="00DB2C7C" w:rsidRDefault="00F92F7C" w:rsidP="004928DD">
            <w:pPr>
              <w:jc w:val="center"/>
              <w:rPr>
                <w:ins w:id="1416" w:author="pbx" w:date="2017-12-12T18:04:00Z"/>
                <w:rFonts w:eastAsia="Times New Roman" w:cstheme="minorHAnsi"/>
                <w:sz w:val="20"/>
                <w:u w:val="single"/>
              </w:rPr>
            </w:pPr>
            <w:ins w:id="1417" w:author="pbx" w:date="2017-12-12T18:04:00Z">
              <w:r w:rsidRPr="00DB2C7C">
                <w:rPr>
                  <w:rFonts w:eastAsia="Times New Roman" w:cstheme="minorHAnsi"/>
                  <w:bCs/>
                  <w:color w:val="FF0000"/>
                  <w:kern w:val="24"/>
                  <w:sz w:val="20"/>
                  <w:u w:val="single"/>
                </w:rPr>
                <w:t>(Assuming content changes due to revised products)</w:t>
              </w:r>
            </w:ins>
          </w:p>
        </w:tc>
      </w:tr>
      <w:tr w:rsidR="00F92F7C" w:rsidRPr="00843490" w14:paraId="6E495DF2" w14:textId="77777777" w:rsidTr="00385FA0">
        <w:trPr>
          <w:trHeight w:val="20"/>
          <w:ins w:id="1418" w:author="pbx" w:date="2017-12-12T18:04:00Z"/>
        </w:trPr>
        <w:tc>
          <w:tcPr>
            <w:tcW w:w="3510" w:type="dxa"/>
            <w:hideMark/>
          </w:tcPr>
          <w:p w14:paraId="353C519C" w14:textId="77777777" w:rsidR="00F92F7C" w:rsidRPr="00843490" w:rsidRDefault="00F92F7C" w:rsidP="005435CF">
            <w:pPr>
              <w:rPr>
                <w:ins w:id="1419" w:author="pbx" w:date="2017-12-12T18:04:00Z"/>
                <w:rFonts w:eastAsia="Times New Roman" w:cstheme="minorHAnsi"/>
                <w:b/>
                <w:sz w:val="20"/>
              </w:rPr>
            </w:pPr>
            <w:ins w:id="1420" w:author="pbx" w:date="2017-12-12T18:04:00Z">
              <w:r w:rsidRPr="00843490">
                <w:rPr>
                  <w:rFonts w:eastAsia="Times New Roman" w:cstheme="minorHAnsi"/>
                  <w:b/>
                  <w:color w:val="000000" w:themeColor="dark1"/>
                  <w:kern w:val="24"/>
                  <w:sz w:val="20"/>
                </w:rPr>
                <w:lastRenderedPageBreak/>
                <w:t>Part III</w:t>
              </w:r>
            </w:ins>
          </w:p>
          <w:p w14:paraId="66138F9B" w14:textId="77777777" w:rsidR="00F92F7C" w:rsidRPr="00B35D2C" w:rsidRDefault="00F92F7C" w:rsidP="005435CF">
            <w:pPr>
              <w:numPr>
                <w:ilvl w:val="0"/>
                <w:numId w:val="41"/>
              </w:numPr>
              <w:tabs>
                <w:tab w:val="clear" w:pos="376"/>
              </w:tabs>
              <w:ind w:left="360" w:hanging="270"/>
              <w:contextualSpacing/>
              <w:rPr>
                <w:ins w:id="1421" w:author="pbx" w:date="2017-12-12T18:04:00Z"/>
                <w:rFonts w:eastAsia="Times New Roman" w:cstheme="minorHAnsi"/>
                <w:sz w:val="20"/>
              </w:rPr>
            </w:pPr>
            <w:ins w:id="1422" w:author="pbx" w:date="2017-12-12T18:04:00Z">
              <w:r w:rsidRPr="00843490">
                <w:rPr>
                  <w:rFonts w:eastAsia="Times New Roman" w:cstheme="minorHAnsi"/>
                  <w:color w:val="000000" w:themeColor="dark1"/>
                  <w:kern w:val="24"/>
                  <w:sz w:val="20"/>
                </w:rPr>
                <w:t>EffectiveTime</w:t>
              </w:r>
            </w:ins>
          </w:p>
          <w:p w14:paraId="17792785" w14:textId="77777777" w:rsidR="00F92F7C" w:rsidRPr="00843490" w:rsidRDefault="00F92F7C" w:rsidP="005435CF">
            <w:pPr>
              <w:ind w:left="90"/>
              <w:contextualSpacing/>
              <w:rPr>
                <w:ins w:id="1423" w:author="pbx" w:date="2017-12-12T18:04:00Z"/>
                <w:rFonts w:eastAsia="Times New Roman" w:cstheme="minorHAnsi"/>
                <w:sz w:val="20"/>
              </w:rPr>
            </w:pPr>
            <w:ins w:id="1424" w:author="pbx" w:date="2017-12-12T18:04:00Z">
              <w:r>
                <w:rPr>
                  <w:color w:val="1F497D"/>
                  <w:sz w:val="20"/>
                </w:rPr>
                <w:t xml:space="preserve">A nested section under </w:t>
              </w:r>
              <w:r w:rsidRPr="00B35D2C">
                <w:rPr>
                  <w:color w:val="1F497D"/>
                  <w:sz w:val="20"/>
                </w:rPr>
                <w:t>component/section[@code = ‘</w:t>
              </w:r>
              <w:r>
                <w:rPr>
                  <w:color w:val="1F497D"/>
                  <w:sz w:val="20"/>
                </w:rPr>
                <w:t>40</w:t>
              </w:r>
              <w:r w:rsidRPr="00B35D2C">
                <w:rPr>
                  <w:color w:val="1F497D"/>
                  <w:sz w:val="20"/>
                </w:rPr>
                <w:t>]/ /effectiveTime@value</w:t>
              </w:r>
            </w:ins>
          </w:p>
        </w:tc>
        <w:tc>
          <w:tcPr>
            <w:tcW w:w="1170" w:type="dxa"/>
            <w:hideMark/>
          </w:tcPr>
          <w:p w14:paraId="1DEDD69C" w14:textId="77777777" w:rsidR="00F92F7C" w:rsidRPr="00DB2C7C" w:rsidRDefault="00F92F7C" w:rsidP="00385FA0">
            <w:pPr>
              <w:jc w:val="center"/>
              <w:rPr>
                <w:ins w:id="1425" w:author="pbx" w:date="2017-12-12T18:04:00Z"/>
                <w:u w:val="single"/>
              </w:rPr>
            </w:pPr>
            <w:ins w:id="1426" w:author="pbx" w:date="2017-12-12T18:04:00Z">
              <w:r w:rsidRPr="00DB2C7C">
                <w:rPr>
                  <w:rFonts w:eastAsia="Times New Roman" w:cstheme="minorHAnsi"/>
                  <w:bCs/>
                  <w:color w:val="FF0000"/>
                  <w:kern w:val="24"/>
                  <w:sz w:val="20"/>
                  <w:u w:val="single"/>
                </w:rPr>
                <w:t>20130101</w:t>
              </w:r>
            </w:ins>
          </w:p>
        </w:tc>
        <w:tc>
          <w:tcPr>
            <w:tcW w:w="1170" w:type="dxa"/>
          </w:tcPr>
          <w:p w14:paraId="484EE87A" w14:textId="77777777" w:rsidR="00F92F7C" w:rsidRPr="00DB2C7C" w:rsidRDefault="00F92F7C" w:rsidP="00385FA0">
            <w:pPr>
              <w:jc w:val="center"/>
              <w:rPr>
                <w:ins w:id="1427" w:author="pbx" w:date="2017-12-12T18:04:00Z"/>
                <w:rFonts w:eastAsia="Times New Roman" w:cstheme="minorHAnsi"/>
                <w:bCs/>
                <w:color w:val="FF0000"/>
                <w:kern w:val="24"/>
                <w:sz w:val="20"/>
                <w:u w:val="single"/>
              </w:rPr>
            </w:pPr>
            <w:ins w:id="1428" w:author="pbx" w:date="2017-12-12T18:04:00Z">
              <w:r w:rsidRPr="00DB2C7C">
                <w:rPr>
                  <w:rFonts w:eastAsia="Times New Roman" w:cstheme="minorHAnsi"/>
                  <w:bCs/>
                  <w:color w:val="FF0000"/>
                  <w:kern w:val="24"/>
                  <w:sz w:val="20"/>
                  <w:u w:val="single"/>
                </w:rPr>
                <w:t>20140101</w:t>
              </w:r>
            </w:ins>
          </w:p>
          <w:p w14:paraId="163966F1" w14:textId="77777777" w:rsidR="00F92F7C" w:rsidRPr="00DB2C7C" w:rsidRDefault="00F92F7C" w:rsidP="00385FA0">
            <w:pPr>
              <w:rPr>
                <w:ins w:id="1429" w:author="pbx" w:date="2017-12-12T18:04:00Z"/>
                <w:u w:val="single"/>
              </w:rPr>
            </w:pPr>
            <w:ins w:id="1430" w:author="pbx" w:date="2017-12-12T18:04:00Z">
              <w:r w:rsidRPr="00DB2C7C">
                <w:rPr>
                  <w:rFonts w:eastAsia="Times New Roman" w:cstheme="minorHAnsi"/>
                  <w:bCs/>
                  <w:color w:val="FF0000"/>
                  <w:kern w:val="24"/>
                  <w:sz w:val="20"/>
                  <w:u w:val="single"/>
                </w:rPr>
                <w:t>(Assuming content changes due to new products)</w:t>
              </w:r>
            </w:ins>
          </w:p>
        </w:tc>
        <w:tc>
          <w:tcPr>
            <w:tcW w:w="1170" w:type="dxa"/>
          </w:tcPr>
          <w:p w14:paraId="332EDE21" w14:textId="77777777" w:rsidR="00F92F7C" w:rsidRPr="00DB2C7C" w:rsidRDefault="00F92F7C" w:rsidP="004928DD">
            <w:pPr>
              <w:jc w:val="center"/>
              <w:rPr>
                <w:ins w:id="1431" w:author="pbx" w:date="2017-12-12T18:04:00Z"/>
                <w:rFonts w:eastAsia="Times New Roman" w:cstheme="minorHAnsi"/>
                <w:bCs/>
                <w:color w:val="FF0000"/>
                <w:kern w:val="24"/>
                <w:sz w:val="20"/>
                <w:u w:val="single"/>
              </w:rPr>
            </w:pPr>
            <w:ins w:id="1432" w:author="pbx" w:date="2017-12-12T18:04:00Z">
              <w:r w:rsidRPr="00DB2C7C">
                <w:rPr>
                  <w:rFonts w:eastAsia="Times New Roman" w:cstheme="minorHAnsi"/>
                  <w:bCs/>
                  <w:color w:val="FF0000"/>
                  <w:kern w:val="24"/>
                  <w:sz w:val="20"/>
                  <w:u w:val="single"/>
                </w:rPr>
                <w:t>20150101</w:t>
              </w:r>
            </w:ins>
          </w:p>
          <w:p w14:paraId="280C62C5" w14:textId="77777777" w:rsidR="00F92F7C" w:rsidRPr="00DB2C7C" w:rsidRDefault="00F92F7C" w:rsidP="004928DD">
            <w:pPr>
              <w:jc w:val="center"/>
              <w:rPr>
                <w:ins w:id="1433" w:author="pbx" w:date="2017-12-12T18:04:00Z"/>
                <w:rFonts w:eastAsia="Times New Roman" w:cstheme="minorHAnsi"/>
                <w:sz w:val="20"/>
                <w:u w:val="single"/>
              </w:rPr>
            </w:pPr>
            <w:ins w:id="1434" w:author="pbx" w:date="2017-12-12T18:04:00Z">
              <w:r w:rsidRPr="00DB2C7C">
                <w:rPr>
                  <w:rFonts w:eastAsia="Times New Roman" w:cstheme="minorHAnsi"/>
                  <w:bCs/>
                  <w:color w:val="FF0000"/>
                  <w:kern w:val="24"/>
                  <w:sz w:val="20"/>
                  <w:u w:val="single"/>
                </w:rPr>
                <w:t>(Assuming content changes due to revised products)</w:t>
              </w:r>
            </w:ins>
          </w:p>
        </w:tc>
        <w:tc>
          <w:tcPr>
            <w:tcW w:w="1170" w:type="dxa"/>
          </w:tcPr>
          <w:p w14:paraId="7E35DDAE" w14:textId="77777777" w:rsidR="00F92F7C" w:rsidRPr="00DB2C7C" w:rsidRDefault="00F92F7C" w:rsidP="005435CF">
            <w:pPr>
              <w:jc w:val="center"/>
              <w:rPr>
                <w:ins w:id="1435" w:author="pbx" w:date="2017-12-12T18:04:00Z"/>
                <w:rFonts w:eastAsia="Times New Roman" w:cstheme="minorHAnsi"/>
                <w:color w:val="FF0000"/>
                <w:sz w:val="20"/>
                <w:u w:val="single"/>
              </w:rPr>
            </w:pPr>
          </w:p>
          <w:p w14:paraId="73864C4D" w14:textId="77777777" w:rsidR="00F92F7C" w:rsidRPr="00DB2C7C" w:rsidRDefault="00F92F7C" w:rsidP="00524EEE">
            <w:pPr>
              <w:jc w:val="center"/>
              <w:rPr>
                <w:ins w:id="1436" w:author="pbx" w:date="2017-12-12T18:04:00Z"/>
                <w:rFonts w:cstheme="minorHAnsi"/>
                <w:color w:val="FF0000"/>
                <w:sz w:val="20"/>
                <w:u w:val="single"/>
              </w:rPr>
            </w:pPr>
            <w:ins w:id="1437" w:author="pbx" w:date="2017-12-12T18:04:00Z">
              <w:r w:rsidRPr="00DB2C7C">
                <w:rPr>
                  <w:rFonts w:eastAsia="Times New Roman" w:cstheme="minorHAnsi"/>
                  <w:bCs/>
                  <w:color w:val="FF0000"/>
                  <w:kern w:val="24"/>
                  <w:sz w:val="20"/>
                  <w:u w:val="single"/>
                </w:rPr>
                <w:t>20160101</w:t>
              </w:r>
            </w:ins>
          </w:p>
        </w:tc>
        <w:tc>
          <w:tcPr>
            <w:tcW w:w="1170" w:type="dxa"/>
            <w:hideMark/>
          </w:tcPr>
          <w:p w14:paraId="022A1BFD" w14:textId="77777777" w:rsidR="00F92F7C" w:rsidRPr="00DB2C7C" w:rsidRDefault="00F92F7C" w:rsidP="004928DD">
            <w:pPr>
              <w:jc w:val="center"/>
              <w:rPr>
                <w:ins w:id="1438" w:author="pbx" w:date="2017-12-12T18:04:00Z"/>
                <w:rFonts w:eastAsia="Times New Roman" w:cstheme="minorHAnsi"/>
                <w:bCs/>
                <w:color w:val="FF0000"/>
                <w:kern w:val="24"/>
                <w:sz w:val="20"/>
                <w:u w:val="single"/>
              </w:rPr>
            </w:pPr>
            <w:ins w:id="1439" w:author="pbx" w:date="2017-12-12T18:04:00Z">
              <w:r w:rsidRPr="00DB2C7C">
                <w:rPr>
                  <w:rFonts w:eastAsia="Times New Roman" w:cstheme="minorHAnsi"/>
                  <w:bCs/>
                  <w:color w:val="FF0000"/>
                  <w:kern w:val="24"/>
                  <w:sz w:val="20"/>
                  <w:u w:val="single"/>
                </w:rPr>
                <w:t>20170201</w:t>
              </w:r>
            </w:ins>
          </w:p>
          <w:p w14:paraId="24806FAF" w14:textId="77777777" w:rsidR="00F92F7C" w:rsidRPr="00DB2C7C" w:rsidRDefault="00F92F7C" w:rsidP="004928DD">
            <w:pPr>
              <w:jc w:val="center"/>
              <w:rPr>
                <w:ins w:id="1440" w:author="pbx" w:date="2017-12-12T18:04:00Z"/>
                <w:rFonts w:eastAsia="Times New Roman" w:cstheme="minorHAnsi"/>
                <w:sz w:val="20"/>
                <w:u w:val="single"/>
              </w:rPr>
            </w:pPr>
            <w:ins w:id="1441" w:author="pbx" w:date="2017-12-12T18:04:00Z">
              <w:r w:rsidRPr="00DB2C7C">
                <w:rPr>
                  <w:rFonts w:eastAsia="Times New Roman" w:cstheme="minorHAnsi"/>
                  <w:bCs/>
                  <w:color w:val="FF0000"/>
                  <w:kern w:val="24"/>
                  <w:sz w:val="20"/>
                  <w:u w:val="single"/>
                </w:rPr>
                <w:t>(Assuming content changes due to revised products)</w:t>
              </w:r>
            </w:ins>
          </w:p>
        </w:tc>
      </w:tr>
    </w:tbl>
    <w:p w14:paraId="0FA607CD" w14:textId="77777777" w:rsidR="00811281" w:rsidRDefault="00811281">
      <w:pPr>
        <w:spacing w:after="200" w:line="276" w:lineRule="auto"/>
        <w:rPr>
          <w:ins w:id="1442" w:author="pbx" w:date="2017-12-12T18:04:00Z"/>
        </w:rPr>
      </w:pPr>
    </w:p>
    <w:p w14:paraId="6F85F2C0" w14:textId="77777777" w:rsidR="00F92F7C" w:rsidRDefault="00F92F7C">
      <w:pPr>
        <w:spacing w:after="200" w:line="276" w:lineRule="auto"/>
      </w:pPr>
    </w:p>
    <w:sectPr w:rsidR="00F92F7C" w:rsidSect="00C14541">
      <w:headerReference w:type="even" r:id="rId16"/>
      <w:headerReference w:type="default" r:id="rId17"/>
      <w:footerReference w:type="even" r:id="rId18"/>
      <w:footerReference w:type="default" r:id="rId19"/>
      <w:pgSz w:w="12240" w:h="15840" w:code="1"/>
      <w:pgMar w:top="1440" w:right="1440" w:bottom="1440" w:left="1440" w:header="1440" w:footer="1440" w:gutter="0"/>
      <w:pgNumType w:start="1"/>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5" w:author="pbx" w:date="2017-11-03T15:50:00Z" w:initials="p">
    <w:p w14:paraId="02FCAFB9" w14:textId="77777777" w:rsidR="000744BD" w:rsidRDefault="000744BD">
      <w:pPr>
        <w:pStyle w:val="CommentText"/>
      </w:pPr>
      <w:r>
        <w:rPr>
          <w:rStyle w:val="CommentReference"/>
        </w:rPr>
        <w:annotationRef/>
      </w:r>
      <w:r>
        <w:t>In general the rules will be recoded to match the doctype/template model but the concepts wont change.  Structurally the documents may be aligned to the element model used by the main validation document, but again this has no material impact.</w:t>
      </w:r>
    </w:p>
  </w:comment>
  <w:comment w:id="302" w:author="Peter" w:date="2017-11-03T15:50:00Z" w:initials="P">
    <w:p w14:paraId="2D46E8BF" w14:textId="77777777" w:rsidR="000744BD" w:rsidRDefault="000744BD" w:rsidP="00D417E1">
      <w:pPr>
        <w:pStyle w:val="CommentText"/>
      </w:pPr>
      <w:r>
        <w:rPr>
          <w:rStyle w:val="CommentReference"/>
        </w:rPr>
        <w:annotationRef/>
      </w:r>
      <w:r>
        <w:t>Currently not 100% validates all content but not if there is any excess</w:t>
      </w:r>
    </w:p>
  </w:comment>
  <w:comment w:id="303" w:author="Peter" w:date="2017-11-03T15:50:00Z" w:initials="P">
    <w:p w14:paraId="145BC054" w14:textId="77777777" w:rsidR="000744BD" w:rsidRDefault="000744BD">
      <w:pPr>
        <w:pStyle w:val="CommentText"/>
      </w:pPr>
      <w:r>
        <w:rPr>
          <w:rStyle w:val="CommentReference"/>
        </w:rPr>
        <w:annotationRef/>
      </w:r>
      <w:r>
        <w:t>This has not been encoded in the validation rules yet.</w:t>
      </w:r>
    </w:p>
  </w:comment>
  <w:comment w:id="453" w:author="pbx" w:date="2017-11-03T15:50:00Z" w:initials="p">
    <w:p w14:paraId="4E886C72" w14:textId="77777777" w:rsidR="000744BD" w:rsidRDefault="000744BD">
      <w:pPr>
        <w:pStyle w:val="CommentText"/>
      </w:pPr>
      <w:r>
        <w:rPr>
          <w:rStyle w:val="CommentReference"/>
        </w:rPr>
        <w:annotationRef/>
      </w:r>
      <w:r>
        <w:t>Verify as this seems incorrect, this comment applies to all rules relating the number of elements to the brand name.</w:t>
      </w:r>
    </w:p>
  </w:comment>
  <w:comment w:id="465" w:author="pbx" w:date="2017-11-30T17:40:00Z" w:initials="p">
    <w:p w14:paraId="00BEA132" w14:textId="77777777" w:rsidR="009D25B1" w:rsidRDefault="009D25B1" w:rsidP="00200C7C">
      <w:pPr>
        <w:pStyle w:val="CommentText"/>
      </w:pPr>
      <w:r>
        <w:rPr>
          <w:rStyle w:val="CommentReference"/>
        </w:rPr>
        <w:annotationRef/>
      </w:r>
      <w:r>
        <w:t>DT or SPL?</w:t>
      </w:r>
    </w:p>
  </w:comment>
  <w:comment w:id="466" w:author="CRAIG ANDERSON" w:date="2017-12-04T16:09:00Z" w:initials="CA">
    <w:p w14:paraId="2C3AAEF1" w14:textId="77777777" w:rsidR="009D25B1" w:rsidRDefault="009D25B1">
      <w:pPr>
        <w:pStyle w:val="CommentText"/>
      </w:pPr>
      <w:r>
        <w:rPr>
          <w:rStyle w:val="CommentReference"/>
        </w:rPr>
        <w:annotationRef/>
      </w:r>
      <w:r>
        <w:t>DT</w:t>
      </w:r>
    </w:p>
  </w:comment>
  <w:comment w:id="473" w:author="pbx" w:date="2017-11-30T17:50:00Z" w:initials="p">
    <w:p w14:paraId="62561ABB" w14:textId="77777777" w:rsidR="009D25B1" w:rsidRDefault="009D25B1" w:rsidP="008A3356">
      <w:pPr>
        <w:pStyle w:val="CommentText"/>
      </w:pPr>
      <w:r>
        <w:rPr>
          <w:rStyle w:val="CommentReference"/>
        </w:rPr>
        <w:annotationRef/>
      </w:r>
      <w:r>
        <w:t>DT or SPL?</w:t>
      </w:r>
    </w:p>
  </w:comment>
  <w:comment w:id="470" w:author="pbx" w:date="2017-11-30T17:51:00Z" w:initials="p">
    <w:p w14:paraId="1C4C72B5" w14:textId="77777777" w:rsidR="009D25B1" w:rsidRDefault="009D25B1">
      <w:pPr>
        <w:pStyle w:val="CommentText"/>
      </w:pPr>
      <w:r>
        <w:rPr>
          <w:rStyle w:val="CommentReference"/>
        </w:rPr>
        <w:annotationRef/>
      </w:r>
      <w:r>
        <w:t>DT or SPL?</w:t>
      </w:r>
    </w:p>
  </w:comment>
  <w:comment w:id="471" w:author="CRAIG ANDERSON" w:date="2017-12-04T16:09:00Z" w:initials="CA">
    <w:p w14:paraId="3BD941CD" w14:textId="77777777" w:rsidR="009D25B1" w:rsidRDefault="009D25B1">
      <w:pPr>
        <w:pStyle w:val="CommentText"/>
      </w:pPr>
      <w:r>
        <w:rPr>
          <w:rStyle w:val="CommentReference"/>
        </w:rPr>
        <w:annotationRef/>
      </w:r>
      <w:r>
        <w:t>DT</w:t>
      </w:r>
    </w:p>
  </w:comment>
  <w:comment w:id="477" w:author="CRAIG ANDERSON" w:date="2017-12-04T16:10:00Z" w:initials="CA">
    <w:p w14:paraId="18BE2A38" w14:textId="77777777" w:rsidR="009D25B1" w:rsidRDefault="009D25B1">
      <w:pPr>
        <w:pStyle w:val="CommentText"/>
      </w:pPr>
      <w:r>
        <w:rPr>
          <w:rStyle w:val="CommentReference"/>
        </w:rPr>
        <w:annotationRef/>
      </w:r>
      <w:r>
        <w:t>DT</w:t>
      </w:r>
    </w:p>
  </w:comment>
  <w:comment w:id="513" w:author="pbx" w:date="2017-11-03T15:50:00Z" w:initials="p">
    <w:p w14:paraId="313F7061" w14:textId="77777777" w:rsidR="000744BD" w:rsidRDefault="000744BD" w:rsidP="00E83024">
      <w:pPr>
        <w:pStyle w:val="CommentText"/>
      </w:pPr>
      <w:r>
        <w:rPr>
          <w:rStyle w:val="CommentReference"/>
        </w:rPr>
        <w:annotationRef/>
      </w:r>
      <w:r>
        <w:t xml:space="preserve">Fix as the rule </w:t>
      </w:r>
    </w:p>
  </w:comment>
  <w:comment w:id="530" w:author="pbx" w:date="2017-09-21T17:01:00Z" w:initials="p">
    <w:p w14:paraId="52666A87" w14:textId="77777777" w:rsidR="009D25B1" w:rsidRDefault="009D25B1">
      <w:pPr>
        <w:pStyle w:val="CommentText"/>
      </w:pPr>
      <w:r>
        <w:rPr>
          <w:rStyle w:val="CommentReference"/>
        </w:rPr>
        <w:annotationRef/>
      </w:r>
      <w:r>
        <w:t>Does not work due to the allowing multiple part 3’s commented out for now</w:t>
      </w:r>
    </w:p>
  </w:comment>
  <w:comment w:id="563" w:author="pbx" w:date="2017-12-01T01:01:00Z" w:initials="p">
    <w:p w14:paraId="3E11A21F" w14:textId="77777777" w:rsidR="009D25B1" w:rsidRDefault="009D25B1">
      <w:pPr>
        <w:pStyle w:val="CommentText"/>
      </w:pPr>
      <w:r>
        <w:rPr>
          <w:rStyle w:val="CommentReference"/>
        </w:rPr>
        <w:annotationRef/>
      </w:r>
      <w:r>
        <w:t>DT or SPL?</w:t>
      </w:r>
    </w:p>
  </w:comment>
  <w:comment w:id="564" w:author="CRAIG ANDERSON" w:date="2017-12-04T16:10:00Z" w:initials="CA">
    <w:p w14:paraId="45855A60" w14:textId="77777777" w:rsidR="009D25B1" w:rsidRDefault="009D25B1">
      <w:pPr>
        <w:pStyle w:val="CommentText"/>
      </w:pPr>
      <w:r>
        <w:rPr>
          <w:rStyle w:val="CommentReference"/>
        </w:rPr>
        <w:annotationRef/>
      </w:r>
      <w:r>
        <w:t>SPL</w:t>
      </w:r>
    </w:p>
  </w:comment>
  <w:comment w:id="567" w:author="pbx" w:date="2017-12-01T01:36:00Z" w:initials="p">
    <w:p w14:paraId="27E8E9EC" w14:textId="77777777" w:rsidR="009D25B1" w:rsidRDefault="009D25B1">
      <w:pPr>
        <w:pStyle w:val="CommentText"/>
      </w:pPr>
      <w:r>
        <w:rPr>
          <w:rStyle w:val="CommentReference"/>
        </w:rPr>
        <w:annotationRef/>
      </w:r>
      <w:r>
        <w:t>DT or SPL?</w:t>
      </w:r>
    </w:p>
  </w:comment>
  <w:comment w:id="568" w:author="CRAIG ANDERSON" w:date="2017-12-04T16:10:00Z" w:initials="CA">
    <w:p w14:paraId="2D62BC6E" w14:textId="77777777" w:rsidR="009D25B1" w:rsidRDefault="009D25B1">
      <w:pPr>
        <w:pStyle w:val="CommentText"/>
      </w:pPr>
      <w:r>
        <w:rPr>
          <w:rStyle w:val="CommentReference"/>
        </w:rPr>
        <w:annotationRef/>
      </w:r>
      <w:r>
        <w:t>SPL</w:t>
      </w:r>
    </w:p>
  </w:comment>
  <w:comment w:id="571" w:author="CRAIG ANDERSON" w:date="2017-12-04T16:11:00Z" w:initials="CA">
    <w:p w14:paraId="3FE39C8E" w14:textId="77777777" w:rsidR="009D25B1" w:rsidRDefault="009D25B1">
      <w:pPr>
        <w:pStyle w:val="CommentText"/>
      </w:pPr>
      <w:r>
        <w:rPr>
          <w:rStyle w:val="CommentReference"/>
        </w:rPr>
        <w:annotationRef/>
      </w:r>
      <w:r>
        <w:t>DT</w:t>
      </w:r>
    </w:p>
  </w:comment>
  <w:comment w:id="592" w:author="pbx" w:date="2017-11-03T15:50:00Z" w:initials="p">
    <w:p w14:paraId="7B707DF6" w14:textId="77777777" w:rsidR="00CC37C7" w:rsidRDefault="00CC37C7">
      <w:pPr>
        <w:pStyle w:val="CommentText"/>
      </w:pPr>
      <w:r>
        <w:rPr>
          <w:rStyle w:val="CommentReference"/>
        </w:rPr>
        <w:annotationRef/>
      </w:r>
      <w:r>
        <w:t>Not implemented yet</w:t>
      </w:r>
    </w:p>
  </w:comment>
  <w:comment w:id="594" w:author="pbx" w:date="2017-10-09T01:41:00Z" w:initials="p">
    <w:p w14:paraId="19F9D033" w14:textId="77777777" w:rsidR="009D25B1" w:rsidRDefault="009D25B1">
      <w:pPr>
        <w:pStyle w:val="CommentText"/>
      </w:pPr>
      <w:r>
        <w:rPr>
          <w:rStyle w:val="CommentReference"/>
        </w:rPr>
        <w:annotationRef/>
      </w:r>
      <w:r>
        <w:t>All these must also be either exception sections or free test (better)</w:t>
      </w:r>
    </w:p>
  </w:comment>
  <w:comment w:id="595" w:author="CRAIG ANDERSON" w:date="2017-12-04T16:11:00Z" w:initials="CA">
    <w:p w14:paraId="1FB4FB7D" w14:textId="77777777" w:rsidR="009D25B1" w:rsidRDefault="009D25B1">
      <w:pPr>
        <w:pStyle w:val="CommentText"/>
      </w:pPr>
      <w:r>
        <w:rPr>
          <w:rStyle w:val="CommentReference"/>
        </w:rPr>
        <w:annotationRef/>
      </w:r>
      <w:r>
        <w:t>Remove</w:t>
      </w:r>
    </w:p>
  </w:comment>
  <w:comment w:id="596" w:author="pbx" w:date="2017-11-03T15:50:00Z" w:initials="p">
    <w:p w14:paraId="1CE5A995" w14:textId="77777777" w:rsidR="000744BD" w:rsidRDefault="000744BD">
      <w:pPr>
        <w:pStyle w:val="CommentText"/>
      </w:pPr>
      <w:r>
        <w:rPr>
          <w:rStyle w:val="CommentReference"/>
        </w:rPr>
        <w:annotationRef/>
      </w:r>
      <w:r>
        <w:t>Not implemented yet</w:t>
      </w:r>
    </w:p>
  </w:comment>
  <w:comment w:id="600" w:author="pbx" w:date="2017-11-09T18:32:00Z" w:initials="p">
    <w:p w14:paraId="7D209E68" w14:textId="77777777" w:rsidR="009D25B1" w:rsidRDefault="009D25B1">
      <w:pPr>
        <w:pStyle w:val="CommentText"/>
      </w:pPr>
      <w:r>
        <w:rPr>
          <w:rStyle w:val="CommentReference"/>
        </w:rPr>
        <w:annotationRef/>
      </w:r>
      <w:r>
        <w:t>Not sure how we show derived sectons but this is misleading as several of these are not to be created by the sponsor (such as 60, 70, 80, …)</w:t>
      </w:r>
    </w:p>
  </w:comment>
  <w:comment w:id="829" w:author="pbx" w:date="2017-12-07T13:27:00Z" w:initials="p">
    <w:p w14:paraId="6769FE3B" w14:textId="77777777" w:rsidR="009A31D2" w:rsidRDefault="009A31D2">
      <w:pPr>
        <w:pStyle w:val="CommentText"/>
      </w:pPr>
      <w:r>
        <w:rPr>
          <w:rStyle w:val="CommentReference"/>
        </w:rPr>
        <w:annotationRef/>
      </w:r>
      <w:r>
        <w:t>Propose rewording to:</w:t>
      </w:r>
    </w:p>
    <w:p w14:paraId="684B0069" w14:textId="77777777" w:rsidR="009A31D2" w:rsidRDefault="009A31D2">
      <w:pPr>
        <w:pStyle w:val="CommentText"/>
      </w:pPr>
      <w:r w:rsidRPr="004D750B">
        <w:rPr>
          <w:rFonts w:eastAsia="Times New Roman"/>
          <w:color w:val="000000"/>
          <w:szCs w:val="24"/>
          <w:lang w:val="en-CA" w:eastAsia="en-CA"/>
        </w:rPr>
        <w:t xml:space="preserve">What </w:t>
      </w:r>
      <w:r>
        <w:rPr>
          <w:rFonts w:eastAsia="Times New Roman"/>
          <w:color w:val="000000"/>
          <w:szCs w:val="24"/>
          <w:lang w:val="en-CA" w:eastAsia="en-CA"/>
        </w:rPr>
        <w:t>is this</w:t>
      </w:r>
      <w:r w:rsidRPr="004D750B">
        <w:rPr>
          <w:rFonts w:eastAsia="Times New Roman"/>
          <w:color w:val="000000"/>
          <w:szCs w:val="24"/>
          <w:lang w:val="en-CA" w:eastAsia="en-CA"/>
        </w:rPr>
        <w:t xml:space="preserve"> </w:t>
      </w:r>
      <w:r>
        <w:rPr>
          <w:rFonts w:eastAsia="Times New Roman"/>
          <w:color w:val="000000"/>
          <w:szCs w:val="24"/>
          <w:lang w:val="en-CA" w:eastAsia="en-CA"/>
        </w:rPr>
        <w:t>m</w:t>
      </w:r>
      <w:r w:rsidRPr="004D750B">
        <w:rPr>
          <w:rFonts w:eastAsia="Times New Roman"/>
          <w:color w:val="000000"/>
          <w:szCs w:val="24"/>
          <w:lang w:val="en-CA" w:eastAsia="en-CA"/>
        </w:rPr>
        <w:t xml:space="preserve">edication </w:t>
      </w:r>
      <w:r>
        <w:rPr>
          <w:rFonts w:eastAsia="Times New Roman"/>
          <w:color w:val="000000"/>
          <w:szCs w:val="24"/>
          <w:lang w:val="en-CA" w:eastAsia="en-CA"/>
        </w:rPr>
        <w:t>used f</w:t>
      </w:r>
      <w:r w:rsidRPr="004D750B">
        <w:rPr>
          <w:rFonts w:eastAsia="Times New Roman"/>
          <w:color w:val="000000"/>
          <w:szCs w:val="24"/>
          <w:lang w:val="en-CA" w:eastAsia="en-CA"/>
        </w:rPr>
        <w:t>or</w:t>
      </w:r>
      <w:r>
        <w:rPr>
          <w:rStyle w:val="CommentReference"/>
        </w:rPr>
        <w:annotationRef/>
      </w:r>
    </w:p>
  </w:comment>
  <w:comment w:id="828" w:author="pbx" w:date="2017-12-07T11:28:00Z" w:initials="p">
    <w:p w14:paraId="205BBA53" w14:textId="77777777" w:rsidR="002C0CC2" w:rsidRDefault="002C0CC2">
      <w:pPr>
        <w:pStyle w:val="CommentText"/>
      </w:pPr>
      <w:r>
        <w:rPr>
          <w:rStyle w:val="CommentReference"/>
        </w:rPr>
        <w:annotationRef/>
      </w:r>
      <w:r>
        <w:t>Set to none for now</w:t>
      </w:r>
    </w:p>
  </w:comment>
  <w:comment w:id="831" w:author="pbx" w:date="2017-12-07T13:28:00Z" w:initials="p">
    <w:p w14:paraId="7A07D77E" w14:textId="77777777" w:rsidR="009A31D2" w:rsidRDefault="009A31D2" w:rsidP="009A31D2">
      <w:pPr>
        <w:pStyle w:val="CommentText"/>
      </w:pPr>
      <w:r>
        <w:rPr>
          <w:rStyle w:val="CommentReference"/>
        </w:rPr>
        <w:annotationRef/>
      </w:r>
      <w:r>
        <w:t>Propose rewording to:</w:t>
      </w:r>
    </w:p>
    <w:p w14:paraId="19E2F8B5" w14:textId="77777777" w:rsidR="009A31D2" w:rsidRDefault="009A31D2" w:rsidP="009A31D2">
      <w:pPr>
        <w:pStyle w:val="CommentText"/>
      </w:pPr>
      <w:r>
        <w:rPr>
          <w:rFonts w:eastAsia="Times New Roman"/>
          <w:color w:val="000000"/>
          <w:szCs w:val="24"/>
          <w:lang w:val="en-CA" w:eastAsia="en-CA"/>
        </w:rPr>
        <w:t xml:space="preserve">How does </w:t>
      </w:r>
      <w:r>
        <w:rPr>
          <w:rFonts w:eastAsia="Times New Roman"/>
          <w:color w:val="000000"/>
          <w:szCs w:val="24"/>
          <w:lang w:val="en-CA" w:eastAsia="en-CA"/>
        </w:rPr>
        <w:t>this</w:t>
      </w:r>
      <w:r w:rsidRPr="004D750B">
        <w:rPr>
          <w:rFonts w:eastAsia="Times New Roman"/>
          <w:color w:val="000000"/>
          <w:szCs w:val="24"/>
          <w:lang w:val="en-CA" w:eastAsia="en-CA"/>
        </w:rPr>
        <w:t xml:space="preserve"> </w:t>
      </w:r>
      <w:r>
        <w:rPr>
          <w:rFonts w:eastAsia="Times New Roman"/>
          <w:color w:val="000000"/>
          <w:szCs w:val="24"/>
          <w:lang w:val="en-CA" w:eastAsia="en-CA"/>
        </w:rPr>
        <w:t>m</w:t>
      </w:r>
      <w:r w:rsidRPr="004D750B">
        <w:rPr>
          <w:rFonts w:eastAsia="Times New Roman"/>
          <w:color w:val="000000"/>
          <w:szCs w:val="24"/>
          <w:lang w:val="en-CA" w:eastAsia="en-CA"/>
        </w:rPr>
        <w:t xml:space="preserve">edication </w:t>
      </w:r>
      <w:r>
        <w:rPr>
          <w:rFonts w:eastAsia="Times New Roman"/>
          <w:color w:val="000000"/>
          <w:szCs w:val="24"/>
          <w:lang w:val="en-CA" w:eastAsia="en-CA"/>
        </w:rPr>
        <w:t>work</w:t>
      </w:r>
    </w:p>
  </w:comment>
  <w:comment w:id="830" w:author="pbx" w:date="2017-12-07T11:29:00Z" w:initials="p">
    <w:p w14:paraId="336BFC04" w14:textId="77777777" w:rsidR="002C0CC2" w:rsidRDefault="002C0CC2">
      <w:pPr>
        <w:pStyle w:val="CommentText"/>
      </w:pPr>
      <w:r>
        <w:rPr>
          <w:rStyle w:val="CommentReference"/>
        </w:rPr>
        <w:annotationRef/>
      </w:r>
      <w:r>
        <w:rPr>
          <w:rStyle w:val="CommentReference"/>
        </w:rPr>
        <w:annotationRef/>
      </w:r>
      <w:r>
        <w:t>Set to none for now</w:t>
      </w:r>
    </w:p>
  </w:comment>
  <w:comment w:id="832" w:author="pbx" w:date="2017-12-07T11:29:00Z" w:initials="p">
    <w:p w14:paraId="50AFEB23" w14:textId="77777777" w:rsidR="002C0CC2" w:rsidRDefault="002C0CC2" w:rsidP="002C0CC2">
      <w:pPr>
        <w:pStyle w:val="CommentText"/>
      </w:pPr>
      <w:r>
        <w:rPr>
          <w:rStyle w:val="CommentReference"/>
        </w:rPr>
        <w:annotationRef/>
      </w:r>
      <w:r>
        <w:rPr>
          <w:rStyle w:val="CommentReference"/>
        </w:rPr>
        <w:annotationRef/>
      </w:r>
      <w:r>
        <w:t>Set to none for now</w:t>
      </w:r>
    </w:p>
    <w:p w14:paraId="07DC74B6" w14:textId="77777777" w:rsidR="002C0CC2" w:rsidRDefault="002C0CC2">
      <w:pPr>
        <w:pStyle w:val="CommentText"/>
      </w:pPr>
    </w:p>
  </w:comment>
  <w:comment w:id="834" w:author="pbx" w:date="2017-12-07T13:29:00Z" w:initials="p">
    <w:p w14:paraId="2F76192C" w14:textId="77777777" w:rsidR="009A31D2" w:rsidRDefault="009A31D2" w:rsidP="009A31D2">
      <w:pPr>
        <w:pStyle w:val="CommentText"/>
      </w:pPr>
      <w:r>
        <w:rPr>
          <w:rStyle w:val="CommentReference"/>
        </w:rPr>
        <w:annotationRef/>
      </w:r>
      <w:r>
        <w:t>Propose rewording to:</w:t>
      </w:r>
    </w:p>
    <w:p w14:paraId="60B08985" w14:textId="77777777" w:rsidR="009A31D2" w:rsidRDefault="009A31D2" w:rsidP="009A31D2">
      <w:pPr>
        <w:pStyle w:val="CommentText"/>
      </w:pPr>
      <w:r w:rsidRPr="004D750B">
        <w:rPr>
          <w:rFonts w:eastAsia="Times New Roman"/>
          <w:color w:val="000000"/>
          <w:szCs w:val="24"/>
          <w:lang w:val="en-CA" w:eastAsia="en-CA"/>
        </w:rPr>
        <w:t xml:space="preserve">What </w:t>
      </w:r>
      <w:r>
        <w:rPr>
          <w:rFonts w:eastAsia="Times New Roman"/>
          <w:color w:val="000000"/>
          <w:szCs w:val="24"/>
          <w:lang w:val="en-CA" w:eastAsia="en-CA"/>
        </w:rPr>
        <w:t xml:space="preserve">are the key ingredients </w:t>
      </w:r>
      <w:r>
        <w:rPr>
          <w:rFonts w:eastAsia="Times New Roman"/>
          <w:color w:val="000000"/>
          <w:szCs w:val="24"/>
          <w:lang w:val="en-CA" w:eastAsia="en-CA"/>
        </w:rPr>
        <w:t>i</w:t>
      </w:r>
      <w:r>
        <w:rPr>
          <w:rFonts w:eastAsia="Times New Roman"/>
          <w:color w:val="000000"/>
          <w:szCs w:val="24"/>
          <w:lang w:val="en-CA" w:eastAsia="en-CA"/>
        </w:rPr>
        <w:t>n</w:t>
      </w:r>
      <w:r>
        <w:rPr>
          <w:rFonts w:eastAsia="Times New Roman"/>
          <w:color w:val="000000"/>
          <w:szCs w:val="24"/>
          <w:lang w:val="en-CA" w:eastAsia="en-CA"/>
        </w:rPr>
        <w:t xml:space="preserve"> this</w:t>
      </w:r>
      <w:r w:rsidRPr="004D750B">
        <w:rPr>
          <w:rFonts w:eastAsia="Times New Roman"/>
          <w:color w:val="000000"/>
          <w:szCs w:val="24"/>
          <w:lang w:val="en-CA" w:eastAsia="en-CA"/>
        </w:rPr>
        <w:t xml:space="preserve"> </w:t>
      </w:r>
      <w:r>
        <w:rPr>
          <w:rFonts w:eastAsia="Times New Roman"/>
          <w:color w:val="000000"/>
          <w:szCs w:val="24"/>
          <w:lang w:val="en-CA" w:eastAsia="en-CA"/>
        </w:rPr>
        <w:t>m</w:t>
      </w:r>
      <w:r>
        <w:rPr>
          <w:rFonts w:eastAsia="Times New Roman"/>
          <w:color w:val="000000"/>
          <w:szCs w:val="24"/>
          <w:lang w:val="en-CA" w:eastAsia="en-CA"/>
        </w:rPr>
        <w:t>edication</w:t>
      </w:r>
    </w:p>
  </w:comment>
  <w:comment w:id="833" w:author="pbx" w:date="2017-12-07T11:29:00Z" w:initials="p">
    <w:p w14:paraId="6F9899AA" w14:textId="77777777" w:rsidR="002C0CC2" w:rsidRDefault="002C0CC2" w:rsidP="002C0CC2">
      <w:pPr>
        <w:pStyle w:val="CommentText"/>
      </w:pPr>
      <w:r>
        <w:rPr>
          <w:rStyle w:val="CommentReference"/>
        </w:rPr>
        <w:annotationRef/>
      </w:r>
      <w:r>
        <w:rPr>
          <w:rStyle w:val="CommentReference"/>
        </w:rPr>
        <w:annotationRef/>
      </w:r>
      <w:r>
        <w:t>Set to none for now</w:t>
      </w:r>
    </w:p>
    <w:p w14:paraId="4C4C139B" w14:textId="77777777" w:rsidR="002C0CC2" w:rsidRDefault="002C0CC2">
      <w:pPr>
        <w:pStyle w:val="CommentText"/>
      </w:pPr>
    </w:p>
  </w:comment>
  <w:comment w:id="835" w:author="pbx" w:date="2017-12-07T11:29:00Z" w:initials="p">
    <w:p w14:paraId="1D98FD19" w14:textId="77777777" w:rsidR="002C0CC2" w:rsidRDefault="002C0CC2" w:rsidP="002C0CC2">
      <w:pPr>
        <w:pStyle w:val="CommentText"/>
      </w:pPr>
      <w:r>
        <w:rPr>
          <w:rStyle w:val="CommentReference"/>
        </w:rPr>
        <w:annotationRef/>
      </w:r>
      <w:r>
        <w:rPr>
          <w:rStyle w:val="CommentReference"/>
        </w:rPr>
        <w:annotationRef/>
      </w:r>
      <w:r>
        <w:t>Set to none for now</w:t>
      </w:r>
    </w:p>
    <w:p w14:paraId="11326F1E" w14:textId="77777777" w:rsidR="002C0CC2" w:rsidRDefault="002C0CC2">
      <w:pPr>
        <w:pStyle w:val="CommentText"/>
      </w:pPr>
    </w:p>
  </w:comment>
  <w:comment w:id="836" w:author="pbx" w:date="2017-12-07T13:29:00Z" w:initials="p">
    <w:p w14:paraId="56DD8CDE" w14:textId="77777777" w:rsidR="009A31D2" w:rsidRDefault="009A31D2">
      <w:pPr>
        <w:pStyle w:val="CommentText"/>
      </w:pPr>
      <w:r>
        <w:rPr>
          <w:rStyle w:val="CommentReference"/>
        </w:rPr>
        <w:annotationRef/>
      </w:r>
      <w:r>
        <w:t>Propose superseding with 360-40</w:t>
      </w:r>
    </w:p>
  </w:comment>
  <w:comment w:id="838" w:author="pbx" w:date="2017-12-07T13:30:00Z" w:initials="p">
    <w:p w14:paraId="0C71F89E" w14:textId="77777777" w:rsidR="00D73B30" w:rsidRDefault="00D73B30" w:rsidP="00D73B30">
      <w:pPr>
        <w:pStyle w:val="CommentText"/>
      </w:pPr>
      <w:r>
        <w:rPr>
          <w:rStyle w:val="CommentReference"/>
        </w:rPr>
        <w:annotationRef/>
      </w:r>
      <w:r>
        <w:t>Propose rewording to:</w:t>
      </w:r>
    </w:p>
    <w:p w14:paraId="0B5B8252" w14:textId="77777777" w:rsidR="00D73B30" w:rsidRDefault="00D73B30" w:rsidP="00D73B30">
      <w:pPr>
        <w:pStyle w:val="CommentText"/>
      </w:pPr>
      <w:r w:rsidRPr="004D750B">
        <w:rPr>
          <w:rFonts w:eastAsia="Times New Roman"/>
          <w:color w:val="000000"/>
          <w:szCs w:val="24"/>
          <w:lang w:val="en-CA" w:eastAsia="en-CA"/>
        </w:rPr>
        <w:t xml:space="preserve">What </w:t>
      </w:r>
      <w:r>
        <w:rPr>
          <w:rFonts w:eastAsia="Times New Roman"/>
          <w:color w:val="000000"/>
          <w:szCs w:val="24"/>
          <w:lang w:val="en-CA" w:eastAsia="en-CA"/>
        </w:rPr>
        <w:t xml:space="preserve">dosage forms does this </w:t>
      </w:r>
      <w:r>
        <w:rPr>
          <w:rFonts w:eastAsia="Times New Roman"/>
          <w:color w:val="000000"/>
          <w:szCs w:val="24"/>
          <w:lang w:val="en-CA" w:eastAsia="en-CA"/>
        </w:rPr>
        <w:t>m</w:t>
      </w:r>
      <w:r w:rsidRPr="004D750B">
        <w:rPr>
          <w:rFonts w:eastAsia="Times New Roman"/>
          <w:color w:val="000000"/>
          <w:szCs w:val="24"/>
          <w:lang w:val="en-CA" w:eastAsia="en-CA"/>
        </w:rPr>
        <w:t xml:space="preserve">edication </w:t>
      </w:r>
      <w:r>
        <w:rPr>
          <w:rFonts w:eastAsia="Times New Roman"/>
          <w:color w:val="000000"/>
          <w:szCs w:val="24"/>
          <w:lang w:val="en-CA" w:eastAsia="en-CA"/>
        </w:rPr>
        <w:t>come in</w:t>
      </w:r>
    </w:p>
  </w:comment>
  <w:comment w:id="837" w:author="pbx" w:date="2017-12-07T11:29:00Z" w:initials="p">
    <w:p w14:paraId="50A32AC0" w14:textId="77777777" w:rsidR="002C0CC2" w:rsidRDefault="002C0CC2" w:rsidP="002C0CC2">
      <w:pPr>
        <w:pStyle w:val="CommentText"/>
      </w:pPr>
      <w:r>
        <w:rPr>
          <w:rStyle w:val="CommentReference"/>
        </w:rPr>
        <w:annotationRef/>
      </w:r>
      <w:r>
        <w:rPr>
          <w:rStyle w:val="CommentReference"/>
        </w:rPr>
        <w:annotationRef/>
      </w:r>
      <w:r>
        <w:t>Set to none for now</w:t>
      </w:r>
    </w:p>
    <w:p w14:paraId="1EABF2FA" w14:textId="77777777" w:rsidR="002C0CC2" w:rsidRDefault="002C0CC2">
      <w:pPr>
        <w:pStyle w:val="CommentText"/>
      </w:pPr>
    </w:p>
  </w:comment>
  <w:comment w:id="839" w:author="pbx" w:date="2017-12-07T11:26:00Z" w:initials="p">
    <w:p w14:paraId="45951186" w14:textId="77777777" w:rsidR="00883394" w:rsidRDefault="00883394">
      <w:pPr>
        <w:pStyle w:val="CommentText"/>
      </w:pPr>
      <w:r>
        <w:rPr>
          <w:rStyle w:val="CommentReference"/>
        </w:rPr>
        <w:annotationRef/>
      </w:r>
      <w:r>
        <w:t>Superseded by 360-10</w:t>
      </w:r>
    </w:p>
  </w:comment>
  <w:comment w:id="840" w:author="pbx" w:date="2017-12-07T11:31:00Z" w:initials="p">
    <w:p w14:paraId="02CE1E12" w14:textId="77777777" w:rsidR="002C0CC2" w:rsidRDefault="002C0CC2">
      <w:pPr>
        <w:pStyle w:val="CommentText"/>
      </w:pPr>
      <w:r>
        <w:rPr>
          <w:rStyle w:val="CommentReference"/>
        </w:rPr>
        <w:annotationRef/>
      </w:r>
      <w:r>
        <w:t xml:space="preserve">Superseded by </w:t>
      </w:r>
      <w:r>
        <w:t>360-20</w:t>
      </w:r>
    </w:p>
  </w:comment>
  <w:comment w:id="841" w:author="pbx" w:date="2017-12-07T11:32:00Z" w:initials="p">
    <w:p w14:paraId="38644A98" w14:textId="77777777" w:rsidR="002C0CC2" w:rsidRDefault="002C0CC2">
      <w:pPr>
        <w:pStyle w:val="CommentText"/>
      </w:pPr>
      <w:r>
        <w:rPr>
          <w:rStyle w:val="CommentReference"/>
        </w:rPr>
        <w:annotationRef/>
      </w:r>
      <w:r>
        <w:t>Superseded by 360-</w:t>
      </w:r>
      <w:r>
        <w:t>4</w:t>
      </w:r>
      <w:r>
        <w:t>0</w:t>
      </w:r>
    </w:p>
  </w:comment>
  <w:comment w:id="842" w:author="pbx" w:date="2017-12-07T11:33:00Z" w:initials="p">
    <w:p w14:paraId="7A8E6995" w14:textId="77777777" w:rsidR="002C0CC2" w:rsidRDefault="002C0CC2">
      <w:pPr>
        <w:pStyle w:val="CommentText"/>
      </w:pPr>
      <w:r>
        <w:rPr>
          <w:rStyle w:val="CommentReference"/>
        </w:rPr>
        <w:annotationRef/>
      </w:r>
      <w:r>
        <w:t>Superseded by 360-</w:t>
      </w:r>
      <w:r>
        <w:t>6</w:t>
      </w:r>
      <w:r>
        <w:t>0</w:t>
      </w:r>
    </w:p>
  </w:comment>
  <w:comment w:id="843" w:author="pbx" w:date="2017-12-07T13:19:00Z" w:initials="p">
    <w:p w14:paraId="44756B18" w14:textId="77777777" w:rsidR="009A31D2" w:rsidRDefault="009A31D2">
      <w:pPr>
        <w:pStyle w:val="CommentText"/>
      </w:pPr>
      <w:r>
        <w:rPr>
          <w:rStyle w:val="CommentReference"/>
        </w:rPr>
        <w:annotationRef/>
      </w:r>
      <w:r>
        <w:t>Superseded by 360-</w:t>
      </w:r>
      <w:r>
        <w:t>3</w:t>
      </w:r>
      <w:r>
        <w:t>0</w:t>
      </w:r>
    </w:p>
  </w:comment>
  <w:comment w:id="846" w:author="pbx" w:date="2017-12-07T13:32:00Z" w:initials="p">
    <w:p w14:paraId="679A5C32" w14:textId="77777777" w:rsidR="00D73B30" w:rsidRDefault="00D73B30" w:rsidP="00D73B30">
      <w:pPr>
        <w:pStyle w:val="CommentText"/>
      </w:pPr>
      <w:r>
        <w:rPr>
          <w:rStyle w:val="CommentReference"/>
        </w:rPr>
        <w:annotationRef/>
      </w:r>
      <w:r>
        <w:t>Propose rewording to:</w:t>
      </w:r>
    </w:p>
    <w:p w14:paraId="27CFDA42" w14:textId="77777777" w:rsidR="00D73B30" w:rsidRDefault="00D73B30" w:rsidP="00D73B30">
      <w:pPr>
        <w:pStyle w:val="CommentText"/>
      </w:pPr>
      <w:r>
        <w:rPr>
          <w:bCs/>
          <w:szCs w:val="24"/>
        </w:rPr>
        <w:t>To help avoid side effects and ensure proper use, talk to your healthcare professional before you take</w:t>
      </w:r>
      <w:r>
        <w:rPr>
          <w:bCs/>
          <w:szCs w:val="24"/>
        </w:rPr>
        <w:t xml:space="preserve"> this medication</w:t>
      </w:r>
    </w:p>
  </w:comment>
  <w:comment w:id="847" w:author="pbx" w:date="2017-12-07T13:38:00Z" w:initials="p">
    <w:p w14:paraId="6BF4E59F" w14:textId="77777777" w:rsidR="00D73B30" w:rsidRDefault="00D73B30">
      <w:pPr>
        <w:pStyle w:val="CommentText"/>
      </w:pPr>
      <w:r>
        <w:rPr>
          <w:rStyle w:val="CommentReference"/>
        </w:rPr>
        <w:annotationRef/>
      </w:r>
      <w:r>
        <w:t>Propose superseding with 610 and change restrictions for 610 and children to none</w:t>
      </w:r>
    </w:p>
  </w:comment>
  <w:comment w:id="848" w:author="pbx" w:date="2017-12-07T13:32:00Z" w:initials="p">
    <w:p w14:paraId="2D1A0830" w14:textId="77777777" w:rsidR="00D73B30" w:rsidRDefault="00D73B30" w:rsidP="00D73B30">
      <w:pPr>
        <w:pStyle w:val="CommentText"/>
      </w:pPr>
      <w:r>
        <w:rPr>
          <w:rStyle w:val="CommentReference"/>
        </w:rPr>
        <w:annotationRef/>
      </w:r>
      <w:r>
        <w:t>P</w:t>
      </w:r>
      <w:r>
        <w:t>ropose rewording to:</w:t>
      </w:r>
    </w:p>
    <w:p w14:paraId="5AB8E3FD" w14:textId="77777777" w:rsidR="00D73B30" w:rsidRDefault="00D73B30" w:rsidP="00D73B30">
      <w:pPr>
        <w:pStyle w:val="CommentText"/>
      </w:pPr>
      <w:r>
        <w:rPr>
          <w:rFonts w:eastAsia="Times New Roman"/>
          <w:color w:val="000000"/>
          <w:szCs w:val="24"/>
          <w:lang w:val="en-CA" w:eastAsia="en-CA"/>
        </w:rPr>
        <w:t xml:space="preserve">The following may interact with </w:t>
      </w:r>
      <w:r>
        <w:rPr>
          <w:rFonts w:eastAsia="Times New Roman"/>
          <w:color w:val="000000"/>
          <w:szCs w:val="24"/>
          <w:lang w:val="en-CA" w:eastAsia="en-CA"/>
        </w:rPr>
        <w:t>this medicine</w:t>
      </w:r>
    </w:p>
  </w:comment>
  <w:comment w:id="849" w:author="pbx" w:date="2017-12-07T13:46:00Z" w:initials="p">
    <w:p w14:paraId="020F56DA" w14:textId="77777777" w:rsidR="0017127C" w:rsidRDefault="0017127C" w:rsidP="0017127C">
      <w:pPr>
        <w:pStyle w:val="CommentText"/>
      </w:pPr>
      <w:r>
        <w:rPr>
          <w:rStyle w:val="CommentReference"/>
        </w:rPr>
        <w:annotationRef/>
      </w:r>
      <w:r>
        <w:t>Propose rewording to:</w:t>
      </w:r>
    </w:p>
    <w:p w14:paraId="218398ED" w14:textId="77777777" w:rsidR="0017127C" w:rsidRDefault="0017127C" w:rsidP="0017127C">
      <w:pPr>
        <w:pStyle w:val="CommentText"/>
      </w:pPr>
      <w:r>
        <w:rPr>
          <w:rFonts w:eastAsia="Times New Roman"/>
          <w:color w:val="000000"/>
          <w:szCs w:val="24"/>
          <w:lang w:val="en-CA" w:eastAsia="en-CA"/>
        </w:rPr>
        <w:t xml:space="preserve">How to take </w:t>
      </w:r>
      <w:r>
        <w:rPr>
          <w:rFonts w:eastAsia="Times New Roman"/>
          <w:color w:val="000000"/>
          <w:szCs w:val="24"/>
          <w:lang w:val="en-CA" w:eastAsia="en-CA"/>
        </w:rPr>
        <w:t>this medicine</w:t>
      </w:r>
    </w:p>
  </w:comment>
  <w:comment w:id="850" w:author="pbx" w:date="2017-12-07T13:46:00Z" w:initials="p">
    <w:p w14:paraId="508E8AA0" w14:textId="77777777" w:rsidR="0017127C" w:rsidRDefault="0017127C" w:rsidP="0017127C">
      <w:pPr>
        <w:pStyle w:val="CommentText"/>
      </w:pPr>
      <w:r>
        <w:rPr>
          <w:rStyle w:val="CommentReference"/>
        </w:rPr>
        <w:annotationRef/>
      </w:r>
      <w:r>
        <w:t>Propose rewording to:</w:t>
      </w:r>
    </w:p>
    <w:p w14:paraId="0768F465" w14:textId="77777777" w:rsidR="0017127C" w:rsidRDefault="0017127C" w:rsidP="0017127C">
      <w:pPr>
        <w:pStyle w:val="CommentText"/>
      </w:pPr>
      <w:r>
        <w:rPr>
          <w:rFonts w:eastAsia="Times New Roman"/>
          <w:color w:val="000000"/>
          <w:szCs w:val="24"/>
          <w:lang w:val="en-CA" w:eastAsia="en-CA"/>
        </w:rPr>
        <w:t>What are</w:t>
      </w:r>
      <w:r>
        <w:rPr>
          <w:rFonts w:eastAsia="Times New Roman"/>
          <w:color w:val="000000"/>
          <w:szCs w:val="24"/>
          <w:lang w:val="en-CA" w:eastAsia="en-CA"/>
        </w:rPr>
        <w:t xml:space="preserve"> </w:t>
      </w:r>
      <w:r>
        <w:rPr>
          <w:rFonts w:eastAsia="Times New Roman"/>
          <w:color w:val="000000"/>
          <w:szCs w:val="24"/>
          <w:lang w:val="en-CA" w:eastAsia="en-CA"/>
        </w:rPr>
        <w:t>possible side effects from using this medicine</w:t>
      </w:r>
    </w:p>
  </w:comment>
  <w:comment w:id="851" w:author="pbx" w:date="2017-12-07T13:47:00Z" w:initials="p">
    <w:p w14:paraId="6074791E" w14:textId="77777777" w:rsidR="0017127C" w:rsidRDefault="0017127C" w:rsidP="0017127C">
      <w:pPr>
        <w:pStyle w:val="CommentText"/>
      </w:pPr>
      <w:r>
        <w:rPr>
          <w:rStyle w:val="CommentReference"/>
        </w:rPr>
        <w:annotationRef/>
      </w:r>
      <w:r>
        <w:t>Propose rewording to:</w:t>
      </w:r>
    </w:p>
    <w:p w14:paraId="6F57571A" w14:textId="77777777" w:rsidR="0017127C" w:rsidRDefault="0017127C" w:rsidP="0017127C">
      <w:pPr>
        <w:pStyle w:val="CommentText"/>
      </w:pPr>
      <w:r>
        <w:rPr>
          <w:rFonts w:eastAsia="Times New Roman"/>
          <w:color w:val="000000"/>
          <w:szCs w:val="24"/>
          <w:lang w:val="en-CA" w:eastAsia="en-CA"/>
        </w:rPr>
        <w:t>If you want more information about this medicine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8DB4F" w14:textId="77777777" w:rsidR="00CD1693" w:rsidRDefault="00CD1693" w:rsidP="00D07F69">
      <w:r>
        <w:separator/>
      </w:r>
    </w:p>
    <w:p w14:paraId="61822E9A" w14:textId="77777777" w:rsidR="00CD1693" w:rsidRDefault="00CD1693"/>
  </w:endnote>
  <w:endnote w:type="continuationSeparator" w:id="0">
    <w:p w14:paraId="4DCDD6EF" w14:textId="77777777" w:rsidR="00CD1693" w:rsidRDefault="00CD1693" w:rsidP="00D07F69">
      <w:r>
        <w:continuationSeparator/>
      </w:r>
    </w:p>
    <w:p w14:paraId="6CBB7B78" w14:textId="77777777" w:rsidR="00CD1693" w:rsidRDefault="00CD1693"/>
  </w:endnote>
  <w:endnote w:type="continuationNotice" w:id="1">
    <w:p w14:paraId="191F0EFC" w14:textId="77777777" w:rsidR="00CD1693" w:rsidRDefault="00CD1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49333" w14:textId="77777777" w:rsidR="009D25B1" w:rsidRDefault="009D25B1" w:rsidP="00D217E3">
    <w:pPr>
      <w:rPr>
        <w:i/>
        <w:iCs/>
        <w:lang w:val="en-CA"/>
      </w:rPr>
    </w:pPr>
  </w:p>
  <w:p w14:paraId="67B0152B" w14:textId="77777777" w:rsidR="009D25B1" w:rsidRDefault="009D25B1" w:rsidP="00915D78">
    <w:pPr>
      <w:pBdr>
        <w:top w:val="single" w:sz="4" w:space="1" w:color="auto"/>
      </w:pBdr>
      <w:tabs>
        <w:tab w:val="right" w:pos="9360"/>
      </w:tabs>
      <w:rPr>
        <w:i/>
        <w:iCs/>
        <w:lang w:val="en-CA"/>
      </w:rPr>
    </w:pPr>
    <w:r>
      <w:rPr>
        <w:i/>
        <w:iCs/>
        <w:lang w:val="en-CA"/>
      </w:rPr>
      <w:t>???</w:t>
    </w:r>
    <w:r>
      <w:rPr>
        <w:i/>
        <w:iCs/>
        <w:noProof/>
        <w:lang w:val="en-CA"/>
      </w:rPr>
      <w:tab/>
    </w:r>
    <w:r>
      <w:rPr>
        <w:i/>
        <w:iCs/>
        <w:lang w:val="en-CA"/>
      </w:rPr>
      <w:t>Adopted Date: ???; Effective Date: ???</w:t>
    </w:r>
  </w:p>
  <w:p w14:paraId="69290662" w14:textId="77777777" w:rsidR="009D25B1" w:rsidRDefault="009D25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84415"/>
      <w:docPartObj>
        <w:docPartGallery w:val="Page Numbers (Bottom of Page)"/>
        <w:docPartUnique/>
      </w:docPartObj>
    </w:sdtPr>
    <w:sdtContent>
      <w:sdt>
        <w:sdtPr>
          <w:id w:val="1182390553"/>
          <w:docPartObj>
            <w:docPartGallery w:val="Page Numbers (Top of Page)"/>
            <w:docPartUnique/>
          </w:docPartObj>
        </w:sdtPr>
        <w:sdtContent>
          <w:p w14:paraId="62BE71B1" w14:textId="77777777" w:rsidR="009D25B1" w:rsidRDefault="009D25B1">
            <w:pPr>
              <w:pStyle w:val="Footer"/>
              <w:jc w:val="right"/>
            </w:pPr>
          </w:p>
          <w:p w14:paraId="3F1C7010" w14:textId="36EC7482" w:rsidR="009D25B1" w:rsidRPr="00C957E1" w:rsidRDefault="000744BD" w:rsidP="00C957E1">
            <w:del w:id="1443" w:author="pbx" w:date="2017-12-12T18:04:00Z">
              <w:r>
                <w:rPr>
                  <w:rFonts w:asciiTheme="majorHAnsi" w:eastAsiaTheme="majorEastAsia" w:hAnsiTheme="majorHAnsi" w:cstheme="majorBidi"/>
                </w:rPr>
                <w:delText xml:space="preserve">Draft </w:delText>
              </w:r>
            </w:del>
            <w:fldSimple w:instr=" FILENAME  \* Caps  \* MERGEFORMAT ">
              <w:ins w:id="1444" w:author="pbx" w:date="2017-12-12T18:04:00Z">
                <w:r w:rsidR="00533E40">
                  <w:rPr>
                    <w:noProof/>
                  </w:rPr>
                  <w:t xml:space="preserve">Draft </w:t>
                </w:r>
              </w:ins>
              <w:r w:rsidR="00533E40">
                <w:rPr>
                  <w:noProof/>
                </w:rPr>
                <w:t>Guidance Document - SPL PM</w:t>
              </w:r>
              <w:del w:id="1445" w:author="pbx" w:date="2017-12-12T18:04:00Z">
                <w:r w:rsidRPr="00F24737">
                  <w:rPr>
                    <w:rFonts w:asciiTheme="majorHAnsi" w:eastAsiaTheme="majorEastAsia" w:hAnsiTheme="majorHAnsi" w:cstheme="majorBidi"/>
                    <w:noProof/>
                    <w:lang w:val="fr-CA"/>
                  </w:rPr>
                  <w:delText>.V1</w:delText>
                </w:r>
              </w:del>
              <w:ins w:id="1446" w:author="pbx" w:date="2017-12-12T18:04:00Z">
                <w:r w:rsidR="00533E40">
                  <w:rPr>
                    <w:noProof/>
                  </w:rPr>
                  <w:t xml:space="preserve"> V9</w:t>
                </w:r>
              </w:ins>
              <w:r w:rsidR="00533E40">
                <w:rPr>
                  <w:noProof/>
                </w:rPr>
                <w:t>.Docx</w:t>
              </w:r>
            </w:fldSimple>
            <w:r w:rsidR="009D25B1" w:rsidRPr="00C957E1">
              <w:t xml:space="preserve"> </w:t>
            </w:r>
            <w:r w:rsidR="009D25B1" w:rsidRPr="00C957E1">
              <w:tab/>
            </w:r>
            <w:r w:rsidR="009D25B1">
              <w:tab/>
            </w:r>
            <w:ins w:id="1447" w:author="pbx" w:date="2017-12-12T18:04:00Z">
              <w:r w:rsidR="009D25B1">
                <w:tab/>
              </w:r>
              <w:r w:rsidR="009D25B1">
                <w:tab/>
              </w:r>
              <w:r w:rsidR="009D25B1">
                <w:tab/>
              </w:r>
            </w:ins>
            <w:r w:rsidR="009D25B1" w:rsidRPr="00C957E1">
              <w:t xml:space="preserve">Page </w:t>
            </w:r>
            <w:r w:rsidR="009D25B1" w:rsidRPr="00C957E1">
              <w:rPr>
                <w:b/>
                <w:bCs/>
                <w:szCs w:val="24"/>
              </w:rPr>
              <w:fldChar w:fldCharType="begin"/>
            </w:r>
            <w:r w:rsidR="009D25B1" w:rsidRPr="00C957E1">
              <w:rPr>
                <w:b/>
                <w:bCs/>
              </w:rPr>
              <w:instrText xml:space="preserve"> PAGE </w:instrText>
            </w:r>
            <w:r w:rsidR="009D25B1" w:rsidRPr="00C957E1">
              <w:rPr>
                <w:b/>
                <w:bCs/>
                <w:szCs w:val="24"/>
              </w:rPr>
              <w:fldChar w:fldCharType="separate"/>
            </w:r>
            <w:r w:rsidR="00BA462C">
              <w:rPr>
                <w:b/>
                <w:bCs/>
                <w:noProof/>
              </w:rPr>
              <w:t>30</w:t>
            </w:r>
            <w:r w:rsidR="009D25B1" w:rsidRPr="00C957E1">
              <w:rPr>
                <w:b/>
                <w:bCs/>
                <w:szCs w:val="24"/>
              </w:rPr>
              <w:fldChar w:fldCharType="end"/>
            </w:r>
            <w:r w:rsidR="009D25B1" w:rsidRPr="00C957E1">
              <w:t xml:space="preserve"> of </w:t>
            </w:r>
            <w:r w:rsidR="009D25B1" w:rsidRPr="00C957E1">
              <w:rPr>
                <w:b/>
                <w:bCs/>
                <w:szCs w:val="24"/>
              </w:rPr>
              <w:fldChar w:fldCharType="begin"/>
            </w:r>
            <w:r w:rsidR="009D25B1" w:rsidRPr="00C957E1">
              <w:rPr>
                <w:b/>
                <w:bCs/>
              </w:rPr>
              <w:instrText xml:space="preserve"> NUMPAGES  </w:instrText>
            </w:r>
            <w:r w:rsidR="009D25B1" w:rsidRPr="00C957E1">
              <w:rPr>
                <w:b/>
                <w:bCs/>
                <w:szCs w:val="24"/>
              </w:rPr>
              <w:fldChar w:fldCharType="separate"/>
            </w:r>
            <w:r w:rsidR="00BA462C">
              <w:rPr>
                <w:b/>
                <w:bCs/>
                <w:noProof/>
              </w:rPr>
              <w:t>30</w:t>
            </w:r>
            <w:r w:rsidR="009D25B1" w:rsidRPr="00C957E1">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0CC86" w14:textId="77777777" w:rsidR="00CD1693" w:rsidRDefault="00CD1693" w:rsidP="00D07F69">
      <w:r>
        <w:separator/>
      </w:r>
    </w:p>
    <w:p w14:paraId="6CF31FDF" w14:textId="77777777" w:rsidR="00CD1693" w:rsidRDefault="00CD1693"/>
  </w:footnote>
  <w:footnote w:type="continuationSeparator" w:id="0">
    <w:p w14:paraId="060AE338" w14:textId="77777777" w:rsidR="00CD1693" w:rsidRDefault="00CD1693" w:rsidP="00D07F69">
      <w:r>
        <w:continuationSeparator/>
      </w:r>
    </w:p>
    <w:p w14:paraId="6ABB81DB" w14:textId="77777777" w:rsidR="00CD1693" w:rsidRDefault="00CD1693"/>
  </w:footnote>
  <w:footnote w:type="continuationNotice" w:id="1">
    <w:p w14:paraId="3EA12AAC" w14:textId="77777777" w:rsidR="00CD1693" w:rsidRDefault="00CD16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56D2C" w14:textId="77777777" w:rsidR="009D25B1" w:rsidRDefault="009D25B1" w:rsidP="00915D78">
    <w:pPr>
      <w:pStyle w:val="Header"/>
      <w:tabs>
        <w:tab w:val="clear" w:pos="4680"/>
      </w:tabs>
      <w:rPr>
        <w:i/>
      </w:rPr>
    </w:pPr>
    <w:r>
      <w:rPr>
        <w:i/>
      </w:rPr>
      <w:t>Structured Product Monograph Validation</w:t>
    </w:r>
    <w:r>
      <w:rPr>
        <w:i/>
      </w:rPr>
      <w:tab/>
      <w:t>Health Canada</w:t>
    </w:r>
  </w:p>
  <w:p w14:paraId="3F29D3AD" w14:textId="77777777" w:rsidR="009D25B1" w:rsidRDefault="009D25B1" w:rsidP="00915D78">
    <w:pPr>
      <w:pStyle w:val="Header"/>
      <w:tabs>
        <w:tab w:val="clear" w:pos="4680"/>
      </w:tabs>
      <w:rPr>
        <w:i/>
      </w:rPr>
    </w:pPr>
    <w:r>
      <w:rPr>
        <w:i/>
      </w:rPr>
      <w:tab/>
      <w:t>Guidance Document</w:t>
    </w:r>
  </w:p>
  <w:p w14:paraId="42AA7182" w14:textId="77777777" w:rsidR="009D25B1" w:rsidRDefault="009D25B1" w:rsidP="00915D78">
    <w:pPr>
      <w:pStyle w:val="Header"/>
      <w:pBdr>
        <w:top w:val="single" w:sz="4" w:space="1" w:color="auto"/>
      </w:pBdr>
    </w:pPr>
  </w:p>
  <w:p w14:paraId="1FD16404" w14:textId="77777777" w:rsidR="009D25B1" w:rsidRDefault="009D25B1">
    <w:pPr>
      <w:spacing w:line="2" w:lineRule="exact"/>
      <w:rPr>
        <w:szCs w:val="24"/>
      </w:rPr>
    </w:pPr>
  </w:p>
  <w:p w14:paraId="3EF6B47C" w14:textId="77777777" w:rsidR="009D25B1" w:rsidRDefault="009D25B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4FEA9" w14:textId="77777777" w:rsidR="00BA462C" w:rsidRDefault="00BA4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DEAF58A"/>
    <w:lvl w:ilvl="0">
      <w:numFmt w:val="bullet"/>
      <w:lvlText w:val="*"/>
      <w:lvlJc w:val="left"/>
    </w:lvl>
  </w:abstractNum>
  <w:abstractNum w:abstractNumId="1">
    <w:nsid w:val="008B05C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222705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
    <w:nsid w:val="07C840B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1E63C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B8B12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
    <w:nsid w:val="0D70243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8">
    <w:nsid w:val="0F0E467A"/>
    <w:multiLevelType w:val="hybridMultilevel"/>
    <w:tmpl w:val="A81E0BC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65590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4B2D7D"/>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1">
    <w:nsid w:val="109A14F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2">
    <w:nsid w:val="14385DED"/>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3">
    <w:nsid w:val="1503547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4">
    <w:nsid w:val="16865790"/>
    <w:multiLevelType w:val="hybridMultilevel"/>
    <w:tmpl w:val="44A862D4"/>
    <w:lvl w:ilvl="0" w:tplc="6CAA0E8C">
      <w:start w:val="1"/>
      <w:numFmt w:val="bullet"/>
      <w:lvlText w:val="•"/>
      <w:lvlJc w:val="left"/>
      <w:pPr>
        <w:tabs>
          <w:tab w:val="num" w:pos="376"/>
        </w:tabs>
        <w:ind w:left="376" w:hanging="360"/>
      </w:pPr>
      <w:rPr>
        <w:rFonts w:ascii="Arial" w:hAnsi="Arial" w:hint="default"/>
      </w:rPr>
    </w:lvl>
    <w:lvl w:ilvl="1" w:tplc="87B83C6C" w:tentative="1">
      <w:start w:val="1"/>
      <w:numFmt w:val="bullet"/>
      <w:lvlText w:val="•"/>
      <w:lvlJc w:val="left"/>
      <w:pPr>
        <w:tabs>
          <w:tab w:val="num" w:pos="1096"/>
        </w:tabs>
        <w:ind w:left="1096" w:hanging="360"/>
      </w:pPr>
      <w:rPr>
        <w:rFonts w:ascii="Arial" w:hAnsi="Arial" w:hint="default"/>
      </w:rPr>
    </w:lvl>
    <w:lvl w:ilvl="2" w:tplc="438CC89C" w:tentative="1">
      <w:start w:val="1"/>
      <w:numFmt w:val="bullet"/>
      <w:lvlText w:val="•"/>
      <w:lvlJc w:val="left"/>
      <w:pPr>
        <w:tabs>
          <w:tab w:val="num" w:pos="1816"/>
        </w:tabs>
        <w:ind w:left="1816" w:hanging="360"/>
      </w:pPr>
      <w:rPr>
        <w:rFonts w:ascii="Arial" w:hAnsi="Arial" w:hint="default"/>
      </w:rPr>
    </w:lvl>
    <w:lvl w:ilvl="3" w:tplc="A75E329A" w:tentative="1">
      <w:start w:val="1"/>
      <w:numFmt w:val="bullet"/>
      <w:lvlText w:val="•"/>
      <w:lvlJc w:val="left"/>
      <w:pPr>
        <w:tabs>
          <w:tab w:val="num" w:pos="2536"/>
        </w:tabs>
        <w:ind w:left="2536" w:hanging="360"/>
      </w:pPr>
      <w:rPr>
        <w:rFonts w:ascii="Arial" w:hAnsi="Arial" w:hint="default"/>
      </w:rPr>
    </w:lvl>
    <w:lvl w:ilvl="4" w:tplc="B9441246" w:tentative="1">
      <w:start w:val="1"/>
      <w:numFmt w:val="bullet"/>
      <w:lvlText w:val="•"/>
      <w:lvlJc w:val="left"/>
      <w:pPr>
        <w:tabs>
          <w:tab w:val="num" w:pos="3256"/>
        </w:tabs>
        <w:ind w:left="3256" w:hanging="360"/>
      </w:pPr>
      <w:rPr>
        <w:rFonts w:ascii="Arial" w:hAnsi="Arial" w:hint="default"/>
      </w:rPr>
    </w:lvl>
    <w:lvl w:ilvl="5" w:tplc="6DCE06D8" w:tentative="1">
      <w:start w:val="1"/>
      <w:numFmt w:val="bullet"/>
      <w:lvlText w:val="•"/>
      <w:lvlJc w:val="left"/>
      <w:pPr>
        <w:tabs>
          <w:tab w:val="num" w:pos="3976"/>
        </w:tabs>
        <w:ind w:left="3976" w:hanging="360"/>
      </w:pPr>
      <w:rPr>
        <w:rFonts w:ascii="Arial" w:hAnsi="Arial" w:hint="default"/>
      </w:rPr>
    </w:lvl>
    <w:lvl w:ilvl="6" w:tplc="E42627C0" w:tentative="1">
      <w:start w:val="1"/>
      <w:numFmt w:val="bullet"/>
      <w:lvlText w:val="•"/>
      <w:lvlJc w:val="left"/>
      <w:pPr>
        <w:tabs>
          <w:tab w:val="num" w:pos="4696"/>
        </w:tabs>
        <w:ind w:left="4696" w:hanging="360"/>
      </w:pPr>
      <w:rPr>
        <w:rFonts w:ascii="Arial" w:hAnsi="Arial" w:hint="default"/>
      </w:rPr>
    </w:lvl>
    <w:lvl w:ilvl="7" w:tplc="42645138" w:tentative="1">
      <w:start w:val="1"/>
      <w:numFmt w:val="bullet"/>
      <w:lvlText w:val="•"/>
      <w:lvlJc w:val="left"/>
      <w:pPr>
        <w:tabs>
          <w:tab w:val="num" w:pos="5416"/>
        </w:tabs>
        <w:ind w:left="5416" w:hanging="360"/>
      </w:pPr>
      <w:rPr>
        <w:rFonts w:ascii="Arial" w:hAnsi="Arial" w:hint="default"/>
      </w:rPr>
    </w:lvl>
    <w:lvl w:ilvl="8" w:tplc="39721F4A" w:tentative="1">
      <w:start w:val="1"/>
      <w:numFmt w:val="bullet"/>
      <w:lvlText w:val="•"/>
      <w:lvlJc w:val="left"/>
      <w:pPr>
        <w:tabs>
          <w:tab w:val="num" w:pos="6136"/>
        </w:tabs>
        <w:ind w:left="6136" w:hanging="360"/>
      </w:pPr>
      <w:rPr>
        <w:rFonts w:ascii="Arial" w:hAnsi="Arial" w:hint="default"/>
      </w:rPr>
    </w:lvl>
  </w:abstractNum>
  <w:abstractNum w:abstractNumId="15">
    <w:nsid w:val="1750032F"/>
    <w:multiLevelType w:val="hybridMultilevel"/>
    <w:tmpl w:val="A594B6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672A3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7">
    <w:nsid w:val="20EB0F50"/>
    <w:multiLevelType w:val="multilevel"/>
    <w:tmpl w:val="7EFAC36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nsid w:val="23D4468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6C513F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0">
    <w:nsid w:val="28AC7F3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1">
    <w:nsid w:val="30DC2F0B"/>
    <w:multiLevelType w:val="hybridMultilevel"/>
    <w:tmpl w:val="C93204A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B353A9"/>
    <w:multiLevelType w:val="hybridMultilevel"/>
    <w:tmpl w:val="C93204A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1F590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4">
    <w:nsid w:val="334D419A"/>
    <w:multiLevelType w:val="hybridMultilevel"/>
    <w:tmpl w:val="C93204A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BC0EA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6">
    <w:nsid w:val="3C0F44F3"/>
    <w:multiLevelType w:val="hybridMultilevel"/>
    <w:tmpl w:val="A81E0BC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F642D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8">
    <w:nsid w:val="3F486E0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9">
    <w:nsid w:val="3F4B6D4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0">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1">
    <w:nsid w:val="4D7964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0D7157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3">
    <w:nsid w:val="52776D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4">
    <w:nsid w:val="53BA4E4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5">
    <w:nsid w:val="54B61B6C"/>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6">
    <w:nsid w:val="58393C02"/>
    <w:multiLevelType w:val="hybridMultilevel"/>
    <w:tmpl w:val="98E0475C"/>
    <w:lvl w:ilvl="0" w:tplc="04090019">
      <w:start w:val="1"/>
      <w:numFmt w:val="lowerLetter"/>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BD96F53"/>
    <w:multiLevelType w:val="multilevel"/>
    <w:tmpl w:val="2A30F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5EA17FC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F79698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0">
    <w:nsid w:val="612806A2"/>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1">
    <w:nsid w:val="644D2115"/>
    <w:multiLevelType w:val="hybridMultilevel"/>
    <w:tmpl w:val="EB9A033E"/>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nsid w:val="6609282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3">
    <w:nsid w:val="712744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4">
    <w:nsid w:val="755D31D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5">
    <w:nsid w:val="76CD57F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6">
    <w:nsid w:val="7738028C"/>
    <w:multiLevelType w:val="hybridMultilevel"/>
    <w:tmpl w:val="CAB88430"/>
    <w:lvl w:ilvl="0" w:tplc="8E8E4472">
      <w:start w:val="1"/>
      <w:numFmt w:val="bullet"/>
      <w:lvlText w:val="–"/>
      <w:lvlJc w:val="left"/>
      <w:pPr>
        <w:tabs>
          <w:tab w:val="num" w:pos="720"/>
        </w:tabs>
        <w:ind w:left="720" w:hanging="360"/>
      </w:pPr>
      <w:rPr>
        <w:rFonts w:ascii="Arial" w:hAnsi="Arial" w:hint="default"/>
      </w:rPr>
    </w:lvl>
    <w:lvl w:ilvl="1" w:tplc="30BCFE08">
      <w:start w:val="1"/>
      <w:numFmt w:val="bullet"/>
      <w:lvlText w:val="–"/>
      <w:lvlJc w:val="left"/>
      <w:pPr>
        <w:tabs>
          <w:tab w:val="num" w:pos="1440"/>
        </w:tabs>
        <w:ind w:left="1440" w:hanging="360"/>
      </w:pPr>
      <w:rPr>
        <w:rFonts w:ascii="Arial" w:hAnsi="Arial" w:hint="default"/>
      </w:rPr>
    </w:lvl>
    <w:lvl w:ilvl="2" w:tplc="20FCEF2E" w:tentative="1">
      <w:start w:val="1"/>
      <w:numFmt w:val="bullet"/>
      <w:lvlText w:val="–"/>
      <w:lvlJc w:val="left"/>
      <w:pPr>
        <w:tabs>
          <w:tab w:val="num" w:pos="2160"/>
        </w:tabs>
        <w:ind w:left="2160" w:hanging="360"/>
      </w:pPr>
      <w:rPr>
        <w:rFonts w:ascii="Arial" w:hAnsi="Arial" w:hint="default"/>
      </w:rPr>
    </w:lvl>
    <w:lvl w:ilvl="3" w:tplc="62446442" w:tentative="1">
      <w:start w:val="1"/>
      <w:numFmt w:val="bullet"/>
      <w:lvlText w:val="–"/>
      <w:lvlJc w:val="left"/>
      <w:pPr>
        <w:tabs>
          <w:tab w:val="num" w:pos="2880"/>
        </w:tabs>
        <w:ind w:left="2880" w:hanging="360"/>
      </w:pPr>
      <w:rPr>
        <w:rFonts w:ascii="Arial" w:hAnsi="Arial" w:hint="default"/>
      </w:rPr>
    </w:lvl>
    <w:lvl w:ilvl="4" w:tplc="AC98DBFA" w:tentative="1">
      <w:start w:val="1"/>
      <w:numFmt w:val="bullet"/>
      <w:lvlText w:val="–"/>
      <w:lvlJc w:val="left"/>
      <w:pPr>
        <w:tabs>
          <w:tab w:val="num" w:pos="3600"/>
        </w:tabs>
        <w:ind w:left="3600" w:hanging="360"/>
      </w:pPr>
      <w:rPr>
        <w:rFonts w:ascii="Arial" w:hAnsi="Arial" w:hint="default"/>
      </w:rPr>
    </w:lvl>
    <w:lvl w:ilvl="5" w:tplc="B6F8B5E2" w:tentative="1">
      <w:start w:val="1"/>
      <w:numFmt w:val="bullet"/>
      <w:lvlText w:val="–"/>
      <w:lvlJc w:val="left"/>
      <w:pPr>
        <w:tabs>
          <w:tab w:val="num" w:pos="4320"/>
        </w:tabs>
        <w:ind w:left="4320" w:hanging="360"/>
      </w:pPr>
      <w:rPr>
        <w:rFonts w:ascii="Arial" w:hAnsi="Arial" w:hint="default"/>
      </w:rPr>
    </w:lvl>
    <w:lvl w:ilvl="6" w:tplc="399C9562" w:tentative="1">
      <w:start w:val="1"/>
      <w:numFmt w:val="bullet"/>
      <w:lvlText w:val="–"/>
      <w:lvlJc w:val="left"/>
      <w:pPr>
        <w:tabs>
          <w:tab w:val="num" w:pos="5040"/>
        </w:tabs>
        <w:ind w:left="5040" w:hanging="360"/>
      </w:pPr>
      <w:rPr>
        <w:rFonts w:ascii="Arial" w:hAnsi="Arial" w:hint="default"/>
      </w:rPr>
    </w:lvl>
    <w:lvl w:ilvl="7" w:tplc="33FA5B8C" w:tentative="1">
      <w:start w:val="1"/>
      <w:numFmt w:val="bullet"/>
      <w:lvlText w:val="–"/>
      <w:lvlJc w:val="left"/>
      <w:pPr>
        <w:tabs>
          <w:tab w:val="num" w:pos="5760"/>
        </w:tabs>
        <w:ind w:left="5760" w:hanging="360"/>
      </w:pPr>
      <w:rPr>
        <w:rFonts w:ascii="Arial" w:hAnsi="Arial" w:hint="default"/>
      </w:rPr>
    </w:lvl>
    <w:lvl w:ilvl="8" w:tplc="62C20F36" w:tentative="1">
      <w:start w:val="1"/>
      <w:numFmt w:val="bullet"/>
      <w:lvlText w:val="–"/>
      <w:lvlJc w:val="left"/>
      <w:pPr>
        <w:tabs>
          <w:tab w:val="num" w:pos="6480"/>
        </w:tabs>
        <w:ind w:left="6480" w:hanging="360"/>
      </w:pPr>
      <w:rPr>
        <w:rFonts w:ascii="Arial" w:hAnsi="Arial" w:hint="default"/>
      </w:rPr>
    </w:lvl>
  </w:abstractNum>
  <w:abstractNum w:abstractNumId="47">
    <w:nsid w:val="78691ABA"/>
    <w:multiLevelType w:val="hybridMultilevel"/>
    <w:tmpl w:val="C93204A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A793FC7"/>
    <w:multiLevelType w:val="hybridMultilevel"/>
    <w:tmpl w:val="EFD2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114AB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nsid w:val="7D783C6F"/>
    <w:multiLevelType w:val="hybridMultilevel"/>
    <w:tmpl w:val="0A48E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EF0154F"/>
    <w:multiLevelType w:val="hybridMultilevel"/>
    <w:tmpl w:val="4B44C6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num>
  <w:num w:numId="4">
    <w:abstractNumId w:val="1"/>
  </w:num>
  <w:num w:numId="5">
    <w:abstractNumId w:val="3"/>
  </w:num>
  <w:num w:numId="6">
    <w:abstractNumId w:val="23"/>
  </w:num>
  <w:num w:numId="7">
    <w:abstractNumId w:val="4"/>
  </w:num>
  <w:num w:numId="8">
    <w:abstractNumId w:val="7"/>
  </w:num>
  <w:num w:numId="9">
    <w:abstractNumId w:val="16"/>
  </w:num>
  <w:num w:numId="10">
    <w:abstractNumId w:val="18"/>
  </w:num>
  <w:num w:numId="11">
    <w:abstractNumId w:val="41"/>
  </w:num>
  <w:num w:numId="12">
    <w:abstractNumId w:val="32"/>
  </w:num>
  <w:num w:numId="13">
    <w:abstractNumId w:val="33"/>
  </w:num>
  <w:num w:numId="14">
    <w:abstractNumId w:val="27"/>
  </w:num>
  <w:num w:numId="15">
    <w:abstractNumId w:val="35"/>
  </w:num>
  <w:num w:numId="16">
    <w:abstractNumId w:val="10"/>
  </w:num>
  <w:num w:numId="17">
    <w:abstractNumId w:val="19"/>
  </w:num>
  <w:num w:numId="18">
    <w:abstractNumId w:val="29"/>
  </w:num>
  <w:num w:numId="19">
    <w:abstractNumId w:val="30"/>
  </w:num>
  <w:num w:numId="20">
    <w:abstractNumId w:val="34"/>
  </w:num>
  <w:num w:numId="21">
    <w:abstractNumId w:val="44"/>
  </w:num>
  <w:num w:numId="22">
    <w:abstractNumId w:val="13"/>
  </w:num>
  <w:num w:numId="23">
    <w:abstractNumId w:val="9"/>
  </w:num>
  <w:num w:numId="24">
    <w:abstractNumId w:val="2"/>
  </w:num>
  <w:num w:numId="25">
    <w:abstractNumId w:val="45"/>
  </w:num>
  <w:num w:numId="26">
    <w:abstractNumId w:val="42"/>
  </w:num>
  <w:num w:numId="27">
    <w:abstractNumId w:val="25"/>
  </w:num>
  <w:num w:numId="28">
    <w:abstractNumId w:val="6"/>
  </w:num>
  <w:num w:numId="29">
    <w:abstractNumId w:val="43"/>
  </w:num>
  <w:num w:numId="30">
    <w:abstractNumId w:val="20"/>
  </w:num>
  <w:num w:numId="31">
    <w:abstractNumId w:val="11"/>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8"/>
  </w:num>
  <w:num w:numId="35">
    <w:abstractNumId w:val="12"/>
  </w:num>
  <w:num w:numId="36">
    <w:abstractNumId w:val="40"/>
  </w:num>
  <w:num w:numId="37">
    <w:abstractNumId w:val="28"/>
  </w:num>
  <w:num w:numId="38">
    <w:abstractNumId w:val="5"/>
  </w:num>
  <w:num w:numId="39">
    <w:abstractNumId w:val="17"/>
  </w:num>
  <w:num w:numId="40">
    <w:abstractNumId w:val="38"/>
  </w:num>
  <w:num w:numId="41">
    <w:abstractNumId w:val="14"/>
  </w:num>
  <w:num w:numId="42">
    <w:abstractNumId w:val="50"/>
  </w:num>
  <w:num w:numId="43">
    <w:abstractNumId w:val="15"/>
  </w:num>
  <w:num w:numId="44">
    <w:abstractNumId w:val="24"/>
  </w:num>
  <w:num w:numId="45">
    <w:abstractNumId w:val="22"/>
  </w:num>
  <w:num w:numId="46">
    <w:abstractNumId w:val="21"/>
  </w:num>
  <w:num w:numId="47">
    <w:abstractNumId w:val="47"/>
  </w:num>
  <w:num w:numId="48">
    <w:abstractNumId w:val="26"/>
  </w:num>
  <w:num w:numId="49">
    <w:abstractNumId w:val="8"/>
  </w:num>
  <w:num w:numId="50">
    <w:abstractNumId w:val="31"/>
  </w:num>
  <w:num w:numId="51">
    <w:abstractNumId w:val="51"/>
  </w:num>
  <w:num w:numId="52">
    <w:abstractNumId w:val="36"/>
  </w:num>
  <w:num w:numId="53">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192F"/>
    <w:rsid w:val="000073EF"/>
    <w:rsid w:val="00007803"/>
    <w:rsid w:val="00010E08"/>
    <w:rsid w:val="00012E69"/>
    <w:rsid w:val="00013B07"/>
    <w:rsid w:val="00015242"/>
    <w:rsid w:val="00015674"/>
    <w:rsid w:val="000207FD"/>
    <w:rsid w:val="00022467"/>
    <w:rsid w:val="000224E3"/>
    <w:rsid w:val="00024D04"/>
    <w:rsid w:val="00026938"/>
    <w:rsid w:val="00026E19"/>
    <w:rsid w:val="000271A7"/>
    <w:rsid w:val="000312E7"/>
    <w:rsid w:val="00033314"/>
    <w:rsid w:val="0003648A"/>
    <w:rsid w:val="00037993"/>
    <w:rsid w:val="00040E93"/>
    <w:rsid w:val="000414E6"/>
    <w:rsid w:val="000415D3"/>
    <w:rsid w:val="0004423F"/>
    <w:rsid w:val="00046321"/>
    <w:rsid w:val="0005195A"/>
    <w:rsid w:val="00052A03"/>
    <w:rsid w:val="00054375"/>
    <w:rsid w:val="0005787F"/>
    <w:rsid w:val="00057CA4"/>
    <w:rsid w:val="00060F0F"/>
    <w:rsid w:val="000621C5"/>
    <w:rsid w:val="00062B00"/>
    <w:rsid w:val="0006332F"/>
    <w:rsid w:val="000634ED"/>
    <w:rsid w:val="000655AA"/>
    <w:rsid w:val="00065ED5"/>
    <w:rsid w:val="00067A66"/>
    <w:rsid w:val="000728C4"/>
    <w:rsid w:val="000744BD"/>
    <w:rsid w:val="00075BEF"/>
    <w:rsid w:val="0008049F"/>
    <w:rsid w:val="00082520"/>
    <w:rsid w:val="00082552"/>
    <w:rsid w:val="000842A3"/>
    <w:rsid w:val="00085010"/>
    <w:rsid w:val="000865AD"/>
    <w:rsid w:val="00086BD2"/>
    <w:rsid w:val="00090AF0"/>
    <w:rsid w:val="000944FD"/>
    <w:rsid w:val="0009481D"/>
    <w:rsid w:val="00094F77"/>
    <w:rsid w:val="00095943"/>
    <w:rsid w:val="00097C6D"/>
    <w:rsid w:val="00097FD2"/>
    <w:rsid w:val="000A028C"/>
    <w:rsid w:val="000A5D33"/>
    <w:rsid w:val="000A5D74"/>
    <w:rsid w:val="000A664A"/>
    <w:rsid w:val="000A7BB3"/>
    <w:rsid w:val="000A7CA2"/>
    <w:rsid w:val="000B0E9E"/>
    <w:rsid w:val="000B228A"/>
    <w:rsid w:val="000B22EB"/>
    <w:rsid w:val="000B243D"/>
    <w:rsid w:val="000B488D"/>
    <w:rsid w:val="000B5463"/>
    <w:rsid w:val="000B587C"/>
    <w:rsid w:val="000B5A30"/>
    <w:rsid w:val="000C0DEA"/>
    <w:rsid w:val="000C695C"/>
    <w:rsid w:val="000C6C26"/>
    <w:rsid w:val="000D3289"/>
    <w:rsid w:val="000D5147"/>
    <w:rsid w:val="000D703B"/>
    <w:rsid w:val="000D7E11"/>
    <w:rsid w:val="000E201E"/>
    <w:rsid w:val="000E2415"/>
    <w:rsid w:val="000E38D3"/>
    <w:rsid w:val="000F1474"/>
    <w:rsid w:val="000F579D"/>
    <w:rsid w:val="000F5C9A"/>
    <w:rsid w:val="000F5F0B"/>
    <w:rsid w:val="001023CA"/>
    <w:rsid w:val="001053DE"/>
    <w:rsid w:val="001055B6"/>
    <w:rsid w:val="00107D64"/>
    <w:rsid w:val="00110B4E"/>
    <w:rsid w:val="0011349E"/>
    <w:rsid w:val="00114175"/>
    <w:rsid w:val="00125B0E"/>
    <w:rsid w:val="00126423"/>
    <w:rsid w:val="001269B7"/>
    <w:rsid w:val="001305D0"/>
    <w:rsid w:val="00131211"/>
    <w:rsid w:val="00135AB9"/>
    <w:rsid w:val="00137BF6"/>
    <w:rsid w:val="00137DCC"/>
    <w:rsid w:val="001417F0"/>
    <w:rsid w:val="00145C30"/>
    <w:rsid w:val="00145D51"/>
    <w:rsid w:val="00146045"/>
    <w:rsid w:val="00147D28"/>
    <w:rsid w:val="0015116A"/>
    <w:rsid w:val="0015176D"/>
    <w:rsid w:val="00151D63"/>
    <w:rsid w:val="00152A2A"/>
    <w:rsid w:val="00152FEE"/>
    <w:rsid w:val="00153737"/>
    <w:rsid w:val="00154A1A"/>
    <w:rsid w:val="00155414"/>
    <w:rsid w:val="00155F4C"/>
    <w:rsid w:val="00156387"/>
    <w:rsid w:val="00161623"/>
    <w:rsid w:val="00165460"/>
    <w:rsid w:val="00165817"/>
    <w:rsid w:val="00166958"/>
    <w:rsid w:val="001678AA"/>
    <w:rsid w:val="0017127C"/>
    <w:rsid w:val="0017128D"/>
    <w:rsid w:val="00173692"/>
    <w:rsid w:val="00176596"/>
    <w:rsid w:val="00176613"/>
    <w:rsid w:val="00177B2B"/>
    <w:rsid w:val="00183C19"/>
    <w:rsid w:val="0018712E"/>
    <w:rsid w:val="00191D94"/>
    <w:rsid w:val="00191E55"/>
    <w:rsid w:val="001928E0"/>
    <w:rsid w:val="00193334"/>
    <w:rsid w:val="00193E9A"/>
    <w:rsid w:val="00194AD7"/>
    <w:rsid w:val="001955AD"/>
    <w:rsid w:val="00195997"/>
    <w:rsid w:val="001A1605"/>
    <w:rsid w:val="001A21CF"/>
    <w:rsid w:val="001A3911"/>
    <w:rsid w:val="001B05AA"/>
    <w:rsid w:val="001B117E"/>
    <w:rsid w:val="001B1740"/>
    <w:rsid w:val="001B351A"/>
    <w:rsid w:val="001B6C7C"/>
    <w:rsid w:val="001C0583"/>
    <w:rsid w:val="001C0C5F"/>
    <w:rsid w:val="001C176B"/>
    <w:rsid w:val="001C20AF"/>
    <w:rsid w:val="001D029D"/>
    <w:rsid w:val="001D5006"/>
    <w:rsid w:val="001D602B"/>
    <w:rsid w:val="001D6154"/>
    <w:rsid w:val="001D6E68"/>
    <w:rsid w:val="001D6FFB"/>
    <w:rsid w:val="001D7463"/>
    <w:rsid w:val="001D78A3"/>
    <w:rsid w:val="001E0DC0"/>
    <w:rsid w:val="001E3655"/>
    <w:rsid w:val="001E4081"/>
    <w:rsid w:val="001E65B9"/>
    <w:rsid w:val="001E68FA"/>
    <w:rsid w:val="001E6F1C"/>
    <w:rsid w:val="001E7A8E"/>
    <w:rsid w:val="001E7F56"/>
    <w:rsid w:val="001F09DC"/>
    <w:rsid w:val="001F0F41"/>
    <w:rsid w:val="001F230D"/>
    <w:rsid w:val="001F23D1"/>
    <w:rsid w:val="001F24AF"/>
    <w:rsid w:val="001F3101"/>
    <w:rsid w:val="001F450F"/>
    <w:rsid w:val="001F6255"/>
    <w:rsid w:val="001F6294"/>
    <w:rsid w:val="001F6C56"/>
    <w:rsid w:val="00200C7C"/>
    <w:rsid w:val="002019D4"/>
    <w:rsid w:val="0020365E"/>
    <w:rsid w:val="00206FA9"/>
    <w:rsid w:val="002077A4"/>
    <w:rsid w:val="00210EE0"/>
    <w:rsid w:val="0021260F"/>
    <w:rsid w:val="002137E1"/>
    <w:rsid w:val="002160B5"/>
    <w:rsid w:val="0021657B"/>
    <w:rsid w:val="0022003E"/>
    <w:rsid w:val="002206DD"/>
    <w:rsid w:val="00220AF4"/>
    <w:rsid w:val="0022271D"/>
    <w:rsid w:val="00222A3C"/>
    <w:rsid w:val="00222B8A"/>
    <w:rsid w:val="0022522A"/>
    <w:rsid w:val="00232741"/>
    <w:rsid w:val="00232ADC"/>
    <w:rsid w:val="00234070"/>
    <w:rsid w:val="002347C8"/>
    <w:rsid w:val="00237BE3"/>
    <w:rsid w:val="00237F19"/>
    <w:rsid w:val="00241CD4"/>
    <w:rsid w:val="00244644"/>
    <w:rsid w:val="002461D5"/>
    <w:rsid w:val="002515F7"/>
    <w:rsid w:val="00251AF2"/>
    <w:rsid w:val="00253F6C"/>
    <w:rsid w:val="00254CC2"/>
    <w:rsid w:val="00254CE9"/>
    <w:rsid w:val="00255891"/>
    <w:rsid w:val="00256D02"/>
    <w:rsid w:val="002578A1"/>
    <w:rsid w:val="00257FD7"/>
    <w:rsid w:val="002600DA"/>
    <w:rsid w:val="00260B74"/>
    <w:rsid w:val="0026112F"/>
    <w:rsid w:val="00265F4A"/>
    <w:rsid w:val="00267A5A"/>
    <w:rsid w:val="002739B6"/>
    <w:rsid w:val="00275B43"/>
    <w:rsid w:val="002761F7"/>
    <w:rsid w:val="002767C1"/>
    <w:rsid w:val="00280F88"/>
    <w:rsid w:val="00283153"/>
    <w:rsid w:val="00284465"/>
    <w:rsid w:val="00290064"/>
    <w:rsid w:val="00290F0B"/>
    <w:rsid w:val="00292A46"/>
    <w:rsid w:val="00295F35"/>
    <w:rsid w:val="002965AD"/>
    <w:rsid w:val="00296EE2"/>
    <w:rsid w:val="002979B9"/>
    <w:rsid w:val="00297ADB"/>
    <w:rsid w:val="002A0699"/>
    <w:rsid w:val="002A13F6"/>
    <w:rsid w:val="002A423F"/>
    <w:rsid w:val="002A4AB6"/>
    <w:rsid w:val="002A4FFB"/>
    <w:rsid w:val="002A5D04"/>
    <w:rsid w:val="002A6871"/>
    <w:rsid w:val="002C0CC2"/>
    <w:rsid w:val="002C1D1B"/>
    <w:rsid w:val="002C2F6D"/>
    <w:rsid w:val="002C5316"/>
    <w:rsid w:val="002C677E"/>
    <w:rsid w:val="002D061A"/>
    <w:rsid w:val="002D1E7D"/>
    <w:rsid w:val="002D2586"/>
    <w:rsid w:val="002D259C"/>
    <w:rsid w:val="002D31C3"/>
    <w:rsid w:val="002D3873"/>
    <w:rsid w:val="002D416D"/>
    <w:rsid w:val="002D69E5"/>
    <w:rsid w:val="002E1077"/>
    <w:rsid w:val="002E1536"/>
    <w:rsid w:val="002E4DD1"/>
    <w:rsid w:val="002E5D24"/>
    <w:rsid w:val="002F10A1"/>
    <w:rsid w:val="002F1404"/>
    <w:rsid w:val="002F1BC8"/>
    <w:rsid w:val="002F3F1E"/>
    <w:rsid w:val="002F41AF"/>
    <w:rsid w:val="002F43CD"/>
    <w:rsid w:val="002F4CEA"/>
    <w:rsid w:val="002F5A1B"/>
    <w:rsid w:val="00300123"/>
    <w:rsid w:val="00300888"/>
    <w:rsid w:val="00300D17"/>
    <w:rsid w:val="003021D0"/>
    <w:rsid w:val="003050E9"/>
    <w:rsid w:val="00307FD5"/>
    <w:rsid w:val="003122CD"/>
    <w:rsid w:val="00313497"/>
    <w:rsid w:val="003143E2"/>
    <w:rsid w:val="0031533F"/>
    <w:rsid w:val="0031552E"/>
    <w:rsid w:val="00315C74"/>
    <w:rsid w:val="0031631F"/>
    <w:rsid w:val="00320909"/>
    <w:rsid w:val="00320988"/>
    <w:rsid w:val="00321074"/>
    <w:rsid w:val="003220B1"/>
    <w:rsid w:val="003223DC"/>
    <w:rsid w:val="003271BA"/>
    <w:rsid w:val="003409F1"/>
    <w:rsid w:val="00340EA4"/>
    <w:rsid w:val="003424D9"/>
    <w:rsid w:val="0034261D"/>
    <w:rsid w:val="00342FF9"/>
    <w:rsid w:val="003435C9"/>
    <w:rsid w:val="00345020"/>
    <w:rsid w:val="0035446A"/>
    <w:rsid w:val="0035780D"/>
    <w:rsid w:val="00360F2C"/>
    <w:rsid w:val="00364894"/>
    <w:rsid w:val="00364917"/>
    <w:rsid w:val="00365626"/>
    <w:rsid w:val="00366755"/>
    <w:rsid w:val="003667E4"/>
    <w:rsid w:val="00366A60"/>
    <w:rsid w:val="00371E1A"/>
    <w:rsid w:val="00374133"/>
    <w:rsid w:val="00374B52"/>
    <w:rsid w:val="003762DF"/>
    <w:rsid w:val="00376DC5"/>
    <w:rsid w:val="003771EB"/>
    <w:rsid w:val="00380B39"/>
    <w:rsid w:val="00385FA0"/>
    <w:rsid w:val="0038620A"/>
    <w:rsid w:val="00386947"/>
    <w:rsid w:val="00390473"/>
    <w:rsid w:val="003920CF"/>
    <w:rsid w:val="0039341B"/>
    <w:rsid w:val="00393F0B"/>
    <w:rsid w:val="0039416D"/>
    <w:rsid w:val="0039544B"/>
    <w:rsid w:val="003A3E34"/>
    <w:rsid w:val="003A4BE6"/>
    <w:rsid w:val="003A6BA0"/>
    <w:rsid w:val="003A6D58"/>
    <w:rsid w:val="003A6E98"/>
    <w:rsid w:val="003B0A07"/>
    <w:rsid w:val="003B0F59"/>
    <w:rsid w:val="003B420D"/>
    <w:rsid w:val="003B46FA"/>
    <w:rsid w:val="003B74DF"/>
    <w:rsid w:val="003B7B11"/>
    <w:rsid w:val="003C05E5"/>
    <w:rsid w:val="003C23A2"/>
    <w:rsid w:val="003C43E4"/>
    <w:rsid w:val="003D3B94"/>
    <w:rsid w:val="003D42A5"/>
    <w:rsid w:val="003D45E1"/>
    <w:rsid w:val="003D67D6"/>
    <w:rsid w:val="003D6CAB"/>
    <w:rsid w:val="003D7844"/>
    <w:rsid w:val="003D7C8E"/>
    <w:rsid w:val="003E004D"/>
    <w:rsid w:val="003E0938"/>
    <w:rsid w:val="003E13CA"/>
    <w:rsid w:val="003E1572"/>
    <w:rsid w:val="003E403F"/>
    <w:rsid w:val="003E6E39"/>
    <w:rsid w:val="003F0BF1"/>
    <w:rsid w:val="003F2AC1"/>
    <w:rsid w:val="003F30B4"/>
    <w:rsid w:val="003F56D6"/>
    <w:rsid w:val="003F6336"/>
    <w:rsid w:val="003F6661"/>
    <w:rsid w:val="003F6913"/>
    <w:rsid w:val="00401DAD"/>
    <w:rsid w:val="00402B12"/>
    <w:rsid w:val="00403C55"/>
    <w:rsid w:val="00404383"/>
    <w:rsid w:val="00405FB5"/>
    <w:rsid w:val="00406232"/>
    <w:rsid w:val="004063C8"/>
    <w:rsid w:val="00411BF9"/>
    <w:rsid w:val="004125F2"/>
    <w:rsid w:val="00414639"/>
    <w:rsid w:val="004157EF"/>
    <w:rsid w:val="00415F1F"/>
    <w:rsid w:val="004173CF"/>
    <w:rsid w:val="004174F6"/>
    <w:rsid w:val="0041794F"/>
    <w:rsid w:val="00421619"/>
    <w:rsid w:val="00421966"/>
    <w:rsid w:val="00424651"/>
    <w:rsid w:val="00434C61"/>
    <w:rsid w:val="00440494"/>
    <w:rsid w:val="004441A8"/>
    <w:rsid w:val="00445E9C"/>
    <w:rsid w:val="00451042"/>
    <w:rsid w:val="004538A0"/>
    <w:rsid w:val="00453EBB"/>
    <w:rsid w:val="004555BA"/>
    <w:rsid w:val="00455873"/>
    <w:rsid w:val="004560EC"/>
    <w:rsid w:val="004565C8"/>
    <w:rsid w:val="00457289"/>
    <w:rsid w:val="00462459"/>
    <w:rsid w:val="00462C7D"/>
    <w:rsid w:val="00464677"/>
    <w:rsid w:val="00466958"/>
    <w:rsid w:val="00467015"/>
    <w:rsid w:val="00467AE1"/>
    <w:rsid w:val="00470A21"/>
    <w:rsid w:val="00470F02"/>
    <w:rsid w:val="00471049"/>
    <w:rsid w:val="004712B9"/>
    <w:rsid w:val="00471534"/>
    <w:rsid w:val="0047289D"/>
    <w:rsid w:val="0047644C"/>
    <w:rsid w:val="00481505"/>
    <w:rsid w:val="00482A22"/>
    <w:rsid w:val="00483E34"/>
    <w:rsid w:val="00484D55"/>
    <w:rsid w:val="00485E91"/>
    <w:rsid w:val="0048612D"/>
    <w:rsid w:val="00490FC8"/>
    <w:rsid w:val="00491516"/>
    <w:rsid w:val="004928DD"/>
    <w:rsid w:val="0049699C"/>
    <w:rsid w:val="004A1371"/>
    <w:rsid w:val="004A5B4B"/>
    <w:rsid w:val="004A6823"/>
    <w:rsid w:val="004B0E06"/>
    <w:rsid w:val="004B0EBC"/>
    <w:rsid w:val="004B53E6"/>
    <w:rsid w:val="004C1269"/>
    <w:rsid w:val="004C1F06"/>
    <w:rsid w:val="004D1782"/>
    <w:rsid w:val="004D2152"/>
    <w:rsid w:val="004D2CBC"/>
    <w:rsid w:val="004D4ACD"/>
    <w:rsid w:val="004D50FA"/>
    <w:rsid w:val="004E1C6B"/>
    <w:rsid w:val="004E4D12"/>
    <w:rsid w:val="004E538D"/>
    <w:rsid w:val="004E59C6"/>
    <w:rsid w:val="004F1B7C"/>
    <w:rsid w:val="004F2555"/>
    <w:rsid w:val="004F26EF"/>
    <w:rsid w:val="004F2F8A"/>
    <w:rsid w:val="004F3E50"/>
    <w:rsid w:val="004F51CD"/>
    <w:rsid w:val="00501761"/>
    <w:rsid w:val="005027CC"/>
    <w:rsid w:val="00507A2D"/>
    <w:rsid w:val="00510D0F"/>
    <w:rsid w:val="0051189F"/>
    <w:rsid w:val="00511D95"/>
    <w:rsid w:val="0051259B"/>
    <w:rsid w:val="00512EAA"/>
    <w:rsid w:val="005144A1"/>
    <w:rsid w:val="005156B2"/>
    <w:rsid w:val="00515717"/>
    <w:rsid w:val="00515C0A"/>
    <w:rsid w:val="00515DAB"/>
    <w:rsid w:val="00517590"/>
    <w:rsid w:val="00517A86"/>
    <w:rsid w:val="00517DC9"/>
    <w:rsid w:val="005212A3"/>
    <w:rsid w:val="0052196F"/>
    <w:rsid w:val="00521FE1"/>
    <w:rsid w:val="00522A89"/>
    <w:rsid w:val="00523442"/>
    <w:rsid w:val="0052460B"/>
    <w:rsid w:val="00524EEE"/>
    <w:rsid w:val="0052544C"/>
    <w:rsid w:val="00526500"/>
    <w:rsid w:val="00526998"/>
    <w:rsid w:val="005304A3"/>
    <w:rsid w:val="00533E40"/>
    <w:rsid w:val="005342FF"/>
    <w:rsid w:val="0053554C"/>
    <w:rsid w:val="00536277"/>
    <w:rsid w:val="00537100"/>
    <w:rsid w:val="005407CA"/>
    <w:rsid w:val="00541B61"/>
    <w:rsid w:val="00542A68"/>
    <w:rsid w:val="005435CF"/>
    <w:rsid w:val="00544041"/>
    <w:rsid w:val="00545332"/>
    <w:rsid w:val="0054650A"/>
    <w:rsid w:val="00551534"/>
    <w:rsid w:val="00551F0A"/>
    <w:rsid w:val="0055287E"/>
    <w:rsid w:val="005542E8"/>
    <w:rsid w:val="00555631"/>
    <w:rsid w:val="00561D5C"/>
    <w:rsid w:val="00562529"/>
    <w:rsid w:val="00562A8E"/>
    <w:rsid w:val="0056342E"/>
    <w:rsid w:val="0056359F"/>
    <w:rsid w:val="00565AF1"/>
    <w:rsid w:val="00566B18"/>
    <w:rsid w:val="00571A5C"/>
    <w:rsid w:val="00573379"/>
    <w:rsid w:val="00577E71"/>
    <w:rsid w:val="00584A1F"/>
    <w:rsid w:val="005853DD"/>
    <w:rsid w:val="00585B1B"/>
    <w:rsid w:val="00587A0A"/>
    <w:rsid w:val="00590985"/>
    <w:rsid w:val="00591498"/>
    <w:rsid w:val="005915B6"/>
    <w:rsid w:val="00591869"/>
    <w:rsid w:val="005935B9"/>
    <w:rsid w:val="00593DA6"/>
    <w:rsid w:val="005969CD"/>
    <w:rsid w:val="00596CB1"/>
    <w:rsid w:val="005A057C"/>
    <w:rsid w:val="005A269C"/>
    <w:rsid w:val="005A59D1"/>
    <w:rsid w:val="005A6F4C"/>
    <w:rsid w:val="005A7B61"/>
    <w:rsid w:val="005B16DF"/>
    <w:rsid w:val="005B1736"/>
    <w:rsid w:val="005B29B0"/>
    <w:rsid w:val="005B3036"/>
    <w:rsid w:val="005B4DCE"/>
    <w:rsid w:val="005B7769"/>
    <w:rsid w:val="005B7B60"/>
    <w:rsid w:val="005C0B95"/>
    <w:rsid w:val="005C1857"/>
    <w:rsid w:val="005C2178"/>
    <w:rsid w:val="005C440B"/>
    <w:rsid w:val="005C5284"/>
    <w:rsid w:val="005C5AE3"/>
    <w:rsid w:val="005C688A"/>
    <w:rsid w:val="005C6F8F"/>
    <w:rsid w:val="005D0491"/>
    <w:rsid w:val="005D23C7"/>
    <w:rsid w:val="005E41BA"/>
    <w:rsid w:val="005F59B6"/>
    <w:rsid w:val="005F605D"/>
    <w:rsid w:val="00604563"/>
    <w:rsid w:val="0061232C"/>
    <w:rsid w:val="006132EF"/>
    <w:rsid w:val="00614411"/>
    <w:rsid w:val="006158FA"/>
    <w:rsid w:val="00620ABB"/>
    <w:rsid w:val="00621C42"/>
    <w:rsid w:val="00622929"/>
    <w:rsid w:val="00622D87"/>
    <w:rsid w:val="006271B4"/>
    <w:rsid w:val="00627E33"/>
    <w:rsid w:val="00633CFF"/>
    <w:rsid w:val="0063442B"/>
    <w:rsid w:val="00634D76"/>
    <w:rsid w:val="00636364"/>
    <w:rsid w:val="00637345"/>
    <w:rsid w:val="00641141"/>
    <w:rsid w:val="00641E5B"/>
    <w:rsid w:val="00645072"/>
    <w:rsid w:val="00645F18"/>
    <w:rsid w:val="0064602D"/>
    <w:rsid w:val="00646CEE"/>
    <w:rsid w:val="006505B0"/>
    <w:rsid w:val="00650C98"/>
    <w:rsid w:val="00652FC0"/>
    <w:rsid w:val="0065536C"/>
    <w:rsid w:val="006553A3"/>
    <w:rsid w:val="006557C7"/>
    <w:rsid w:val="006558B0"/>
    <w:rsid w:val="0065611E"/>
    <w:rsid w:val="006612C6"/>
    <w:rsid w:val="006632DB"/>
    <w:rsid w:val="00666FA2"/>
    <w:rsid w:val="006737CB"/>
    <w:rsid w:val="0067409F"/>
    <w:rsid w:val="006747CD"/>
    <w:rsid w:val="0067514A"/>
    <w:rsid w:val="00676F5E"/>
    <w:rsid w:val="00682844"/>
    <w:rsid w:val="0068426D"/>
    <w:rsid w:val="006844CF"/>
    <w:rsid w:val="00686F3D"/>
    <w:rsid w:val="00686FBA"/>
    <w:rsid w:val="0068788C"/>
    <w:rsid w:val="00692800"/>
    <w:rsid w:val="00693C2F"/>
    <w:rsid w:val="00696781"/>
    <w:rsid w:val="006A2A74"/>
    <w:rsid w:val="006A2D65"/>
    <w:rsid w:val="006A4465"/>
    <w:rsid w:val="006A5528"/>
    <w:rsid w:val="006A6BDF"/>
    <w:rsid w:val="006A6F6C"/>
    <w:rsid w:val="006A70E3"/>
    <w:rsid w:val="006A7303"/>
    <w:rsid w:val="006B0430"/>
    <w:rsid w:val="006B25B5"/>
    <w:rsid w:val="006B3748"/>
    <w:rsid w:val="006B468E"/>
    <w:rsid w:val="006B5197"/>
    <w:rsid w:val="006B52BB"/>
    <w:rsid w:val="006B68D6"/>
    <w:rsid w:val="006C0150"/>
    <w:rsid w:val="006C04E0"/>
    <w:rsid w:val="006C1AEA"/>
    <w:rsid w:val="006C3BF8"/>
    <w:rsid w:val="006C49C8"/>
    <w:rsid w:val="006D0E81"/>
    <w:rsid w:val="006D2FDC"/>
    <w:rsid w:val="006D3D72"/>
    <w:rsid w:val="006D5F48"/>
    <w:rsid w:val="006D65A2"/>
    <w:rsid w:val="006D70E7"/>
    <w:rsid w:val="006E06A7"/>
    <w:rsid w:val="006E1C53"/>
    <w:rsid w:val="006E3DDE"/>
    <w:rsid w:val="006E5109"/>
    <w:rsid w:val="006E53E5"/>
    <w:rsid w:val="006E595C"/>
    <w:rsid w:val="006F3EC0"/>
    <w:rsid w:val="006F476F"/>
    <w:rsid w:val="006F5879"/>
    <w:rsid w:val="006F7658"/>
    <w:rsid w:val="00702CC1"/>
    <w:rsid w:val="00702E17"/>
    <w:rsid w:val="007037F0"/>
    <w:rsid w:val="00704BC8"/>
    <w:rsid w:val="007070CC"/>
    <w:rsid w:val="00711D09"/>
    <w:rsid w:val="007134FB"/>
    <w:rsid w:val="007138C9"/>
    <w:rsid w:val="00713A5A"/>
    <w:rsid w:val="00714296"/>
    <w:rsid w:val="00715A25"/>
    <w:rsid w:val="00716682"/>
    <w:rsid w:val="00721858"/>
    <w:rsid w:val="0072689F"/>
    <w:rsid w:val="007268A5"/>
    <w:rsid w:val="007304AD"/>
    <w:rsid w:val="00730E09"/>
    <w:rsid w:val="007316C8"/>
    <w:rsid w:val="0073179D"/>
    <w:rsid w:val="007332AF"/>
    <w:rsid w:val="0073372F"/>
    <w:rsid w:val="0073529E"/>
    <w:rsid w:val="007353A9"/>
    <w:rsid w:val="00735760"/>
    <w:rsid w:val="00736208"/>
    <w:rsid w:val="0073766A"/>
    <w:rsid w:val="00737695"/>
    <w:rsid w:val="00741AF4"/>
    <w:rsid w:val="00743DC6"/>
    <w:rsid w:val="007455F7"/>
    <w:rsid w:val="00745E24"/>
    <w:rsid w:val="007463F9"/>
    <w:rsid w:val="007521CC"/>
    <w:rsid w:val="00752A40"/>
    <w:rsid w:val="007533FC"/>
    <w:rsid w:val="00754EE0"/>
    <w:rsid w:val="007553E0"/>
    <w:rsid w:val="00755FE2"/>
    <w:rsid w:val="0075777E"/>
    <w:rsid w:val="00757B04"/>
    <w:rsid w:val="00760EDD"/>
    <w:rsid w:val="0076284E"/>
    <w:rsid w:val="0076299F"/>
    <w:rsid w:val="00762C00"/>
    <w:rsid w:val="00763ABC"/>
    <w:rsid w:val="00763C00"/>
    <w:rsid w:val="0076475C"/>
    <w:rsid w:val="00770155"/>
    <w:rsid w:val="007711CC"/>
    <w:rsid w:val="00771231"/>
    <w:rsid w:val="007722A6"/>
    <w:rsid w:val="007749AD"/>
    <w:rsid w:val="00775128"/>
    <w:rsid w:val="00775CDC"/>
    <w:rsid w:val="0077660C"/>
    <w:rsid w:val="00776D23"/>
    <w:rsid w:val="0078100C"/>
    <w:rsid w:val="00781210"/>
    <w:rsid w:val="0078188A"/>
    <w:rsid w:val="007826E1"/>
    <w:rsid w:val="00784A07"/>
    <w:rsid w:val="00784C19"/>
    <w:rsid w:val="007855F3"/>
    <w:rsid w:val="007877E2"/>
    <w:rsid w:val="00787ED5"/>
    <w:rsid w:val="00790B4D"/>
    <w:rsid w:val="0079420A"/>
    <w:rsid w:val="00794570"/>
    <w:rsid w:val="00794D15"/>
    <w:rsid w:val="00795F2D"/>
    <w:rsid w:val="00796D05"/>
    <w:rsid w:val="0079747D"/>
    <w:rsid w:val="007A1A80"/>
    <w:rsid w:val="007A350C"/>
    <w:rsid w:val="007A5791"/>
    <w:rsid w:val="007B063D"/>
    <w:rsid w:val="007B2528"/>
    <w:rsid w:val="007B2FBB"/>
    <w:rsid w:val="007B3797"/>
    <w:rsid w:val="007B42F1"/>
    <w:rsid w:val="007B5D70"/>
    <w:rsid w:val="007B63FF"/>
    <w:rsid w:val="007B680B"/>
    <w:rsid w:val="007B6AF4"/>
    <w:rsid w:val="007C03A9"/>
    <w:rsid w:val="007C622E"/>
    <w:rsid w:val="007D19C6"/>
    <w:rsid w:val="007D21DB"/>
    <w:rsid w:val="007D36C5"/>
    <w:rsid w:val="007D3A67"/>
    <w:rsid w:val="007D50B5"/>
    <w:rsid w:val="007D70FB"/>
    <w:rsid w:val="007D72DB"/>
    <w:rsid w:val="007E0415"/>
    <w:rsid w:val="007E08AC"/>
    <w:rsid w:val="007E7E76"/>
    <w:rsid w:val="007F14D0"/>
    <w:rsid w:val="007F180A"/>
    <w:rsid w:val="007F262C"/>
    <w:rsid w:val="007F2AE2"/>
    <w:rsid w:val="007F2B87"/>
    <w:rsid w:val="007F3796"/>
    <w:rsid w:val="007F699A"/>
    <w:rsid w:val="007F7F26"/>
    <w:rsid w:val="00800069"/>
    <w:rsid w:val="00800416"/>
    <w:rsid w:val="00801A69"/>
    <w:rsid w:val="00802C1A"/>
    <w:rsid w:val="00804A0B"/>
    <w:rsid w:val="00804AE3"/>
    <w:rsid w:val="008067A9"/>
    <w:rsid w:val="00810DF8"/>
    <w:rsid w:val="00811281"/>
    <w:rsid w:val="0081248F"/>
    <w:rsid w:val="00813F5A"/>
    <w:rsid w:val="008164CD"/>
    <w:rsid w:val="00816C4A"/>
    <w:rsid w:val="0081710C"/>
    <w:rsid w:val="0081726E"/>
    <w:rsid w:val="00820416"/>
    <w:rsid w:val="00821679"/>
    <w:rsid w:val="00821ABB"/>
    <w:rsid w:val="008269CE"/>
    <w:rsid w:val="00826F5E"/>
    <w:rsid w:val="0083154A"/>
    <w:rsid w:val="00831C95"/>
    <w:rsid w:val="00832459"/>
    <w:rsid w:val="008362C1"/>
    <w:rsid w:val="00842825"/>
    <w:rsid w:val="00843490"/>
    <w:rsid w:val="00846C08"/>
    <w:rsid w:val="00846C35"/>
    <w:rsid w:val="008473BB"/>
    <w:rsid w:val="00850C6C"/>
    <w:rsid w:val="00851CEE"/>
    <w:rsid w:val="00851F18"/>
    <w:rsid w:val="0085226B"/>
    <w:rsid w:val="00852B55"/>
    <w:rsid w:val="00853A65"/>
    <w:rsid w:val="00857160"/>
    <w:rsid w:val="00860086"/>
    <w:rsid w:val="008605F8"/>
    <w:rsid w:val="00861D03"/>
    <w:rsid w:val="00862CB5"/>
    <w:rsid w:val="00864206"/>
    <w:rsid w:val="008659A3"/>
    <w:rsid w:val="008672E3"/>
    <w:rsid w:val="00867335"/>
    <w:rsid w:val="00867B00"/>
    <w:rsid w:val="00867D55"/>
    <w:rsid w:val="00872D0A"/>
    <w:rsid w:val="0087399A"/>
    <w:rsid w:val="008741D1"/>
    <w:rsid w:val="00876B47"/>
    <w:rsid w:val="008801B1"/>
    <w:rsid w:val="00880BFA"/>
    <w:rsid w:val="00880C55"/>
    <w:rsid w:val="00882622"/>
    <w:rsid w:val="008832B2"/>
    <w:rsid w:val="00883394"/>
    <w:rsid w:val="0088502D"/>
    <w:rsid w:val="0088506B"/>
    <w:rsid w:val="00885742"/>
    <w:rsid w:val="00885A74"/>
    <w:rsid w:val="00890379"/>
    <w:rsid w:val="008923E6"/>
    <w:rsid w:val="008951FF"/>
    <w:rsid w:val="0089563F"/>
    <w:rsid w:val="0089607A"/>
    <w:rsid w:val="00897E5E"/>
    <w:rsid w:val="008A0DCA"/>
    <w:rsid w:val="008A1915"/>
    <w:rsid w:val="008A253D"/>
    <w:rsid w:val="008A26D4"/>
    <w:rsid w:val="008A3356"/>
    <w:rsid w:val="008A7AD6"/>
    <w:rsid w:val="008B0315"/>
    <w:rsid w:val="008B5D48"/>
    <w:rsid w:val="008C1B3F"/>
    <w:rsid w:val="008C2791"/>
    <w:rsid w:val="008C2DBB"/>
    <w:rsid w:val="008C3427"/>
    <w:rsid w:val="008C384A"/>
    <w:rsid w:val="008C3AAA"/>
    <w:rsid w:val="008C3B70"/>
    <w:rsid w:val="008C4227"/>
    <w:rsid w:val="008C4A1E"/>
    <w:rsid w:val="008C5CF6"/>
    <w:rsid w:val="008C6911"/>
    <w:rsid w:val="008C6B34"/>
    <w:rsid w:val="008C7729"/>
    <w:rsid w:val="008D16FC"/>
    <w:rsid w:val="008D1810"/>
    <w:rsid w:val="008D24F6"/>
    <w:rsid w:val="008D30C1"/>
    <w:rsid w:val="008D69E9"/>
    <w:rsid w:val="008D732E"/>
    <w:rsid w:val="008E1CBD"/>
    <w:rsid w:val="008E31A5"/>
    <w:rsid w:val="008E4C2F"/>
    <w:rsid w:val="008E4F1F"/>
    <w:rsid w:val="008E55C6"/>
    <w:rsid w:val="008E7879"/>
    <w:rsid w:val="008F3D0A"/>
    <w:rsid w:val="008F6AB2"/>
    <w:rsid w:val="00901CBA"/>
    <w:rsid w:val="00902034"/>
    <w:rsid w:val="009021F6"/>
    <w:rsid w:val="00903D04"/>
    <w:rsid w:val="0090433F"/>
    <w:rsid w:val="009055B3"/>
    <w:rsid w:val="00906983"/>
    <w:rsid w:val="009077A2"/>
    <w:rsid w:val="00910580"/>
    <w:rsid w:val="009114C4"/>
    <w:rsid w:val="00911788"/>
    <w:rsid w:val="00912DBE"/>
    <w:rsid w:val="00912E4F"/>
    <w:rsid w:val="00915D78"/>
    <w:rsid w:val="009170ED"/>
    <w:rsid w:val="00920344"/>
    <w:rsid w:val="00920FA4"/>
    <w:rsid w:val="009216B5"/>
    <w:rsid w:val="00921FB9"/>
    <w:rsid w:val="00923366"/>
    <w:rsid w:val="0092343B"/>
    <w:rsid w:val="00924ABE"/>
    <w:rsid w:val="00930736"/>
    <w:rsid w:val="009334B1"/>
    <w:rsid w:val="009368A0"/>
    <w:rsid w:val="009419B3"/>
    <w:rsid w:val="00943B94"/>
    <w:rsid w:val="0094788C"/>
    <w:rsid w:val="00947952"/>
    <w:rsid w:val="00947BF5"/>
    <w:rsid w:val="00951441"/>
    <w:rsid w:val="009515FD"/>
    <w:rsid w:val="00955EF4"/>
    <w:rsid w:val="00956C13"/>
    <w:rsid w:val="00962D8B"/>
    <w:rsid w:val="00967329"/>
    <w:rsid w:val="0096748D"/>
    <w:rsid w:val="00970BC9"/>
    <w:rsid w:val="0097365C"/>
    <w:rsid w:val="0097416E"/>
    <w:rsid w:val="00974663"/>
    <w:rsid w:val="00975FD2"/>
    <w:rsid w:val="00976696"/>
    <w:rsid w:val="00976ECB"/>
    <w:rsid w:val="0097794F"/>
    <w:rsid w:val="00977DD7"/>
    <w:rsid w:val="00980E0D"/>
    <w:rsid w:val="00984A40"/>
    <w:rsid w:val="00985432"/>
    <w:rsid w:val="00986783"/>
    <w:rsid w:val="00987CFA"/>
    <w:rsid w:val="009903F9"/>
    <w:rsid w:val="00993F9E"/>
    <w:rsid w:val="00994336"/>
    <w:rsid w:val="009973FE"/>
    <w:rsid w:val="009A11F9"/>
    <w:rsid w:val="009A1AFD"/>
    <w:rsid w:val="009A1CA5"/>
    <w:rsid w:val="009A2DBF"/>
    <w:rsid w:val="009A31D2"/>
    <w:rsid w:val="009A3A19"/>
    <w:rsid w:val="009A435B"/>
    <w:rsid w:val="009A5A98"/>
    <w:rsid w:val="009A683E"/>
    <w:rsid w:val="009A6DFD"/>
    <w:rsid w:val="009B1A32"/>
    <w:rsid w:val="009B1EC7"/>
    <w:rsid w:val="009B27BB"/>
    <w:rsid w:val="009B2902"/>
    <w:rsid w:val="009B3421"/>
    <w:rsid w:val="009B3E41"/>
    <w:rsid w:val="009B6C0C"/>
    <w:rsid w:val="009C235F"/>
    <w:rsid w:val="009C2527"/>
    <w:rsid w:val="009C3421"/>
    <w:rsid w:val="009C3572"/>
    <w:rsid w:val="009C35A1"/>
    <w:rsid w:val="009C5BA1"/>
    <w:rsid w:val="009C5D79"/>
    <w:rsid w:val="009D0BE6"/>
    <w:rsid w:val="009D16F9"/>
    <w:rsid w:val="009D25B1"/>
    <w:rsid w:val="009D58CE"/>
    <w:rsid w:val="009E046F"/>
    <w:rsid w:val="009E1A77"/>
    <w:rsid w:val="009E1E46"/>
    <w:rsid w:val="009E1FF6"/>
    <w:rsid w:val="009E3926"/>
    <w:rsid w:val="009E410E"/>
    <w:rsid w:val="009F22C0"/>
    <w:rsid w:val="009F410B"/>
    <w:rsid w:val="00A003D3"/>
    <w:rsid w:val="00A01E17"/>
    <w:rsid w:val="00A037D1"/>
    <w:rsid w:val="00A03E32"/>
    <w:rsid w:val="00A0472F"/>
    <w:rsid w:val="00A05D11"/>
    <w:rsid w:val="00A05D6C"/>
    <w:rsid w:val="00A1233B"/>
    <w:rsid w:val="00A203FE"/>
    <w:rsid w:val="00A20771"/>
    <w:rsid w:val="00A2287B"/>
    <w:rsid w:val="00A26C5B"/>
    <w:rsid w:val="00A30BE9"/>
    <w:rsid w:val="00A31325"/>
    <w:rsid w:val="00A31764"/>
    <w:rsid w:val="00A34A09"/>
    <w:rsid w:val="00A34DEA"/>
    <w:rsid w:val="00A34FEF"/>
    <w:rsid w:val="00A350E6"/>
    <w:rsid w:val="00A355FB"/>
    <w:rsid w:val="00A36DF0"/>
    <w:rsid w:val="00A3724D"/>
    <w:rsid w:val="00A401F5"/>
    <w:rsid w:val="00A43F20"/>
    <w:rsid w:val="00A43FB5"/>
    <w:rsid w:val="00A444AC"/>
    <w:rsid w:val="00A45C5A"/>
    <w:rsid w:val="00A46790"/>
    <w:rsid w:val="00A46B11"/>
    <w:rsid w:val="00A46F8A"/>
    <w:rsid w:val="00A530D1"/>
    <w:rsid w:val="00A54E03"/>
    <w:rsid w:val="00A55701"/>
    <w:rsid w:val="00A5580D"/>
    <w:rsid w:val="00A57CBD"/>
    <w:rsid w:val="00A60AB8"/>
    <w:rsid w:val="00A60CDF"/>
    <w:rsid w:val="00A61536"/>
    <w:rsid w:val="00A62DF9"/>
    <w:rsid w:val="00A64475"/>
    <w:rsid w:val="00A64684"/>
    <w:rsid w:val="00A66545"/>
    <w:rsid w:val="00A702DD"/>
    <w:rsid w:val="00A7045F"/>
    <w:rsid w:val="00A705D3"/>
    <w:rsid w:val="00A74021"/>
    <w:rsid w:val="00A744BE"/>
    <w:rsid w:val="00A74586"/>
    <w:rsid w:val="00A80798"/>
    <w:rsid w:val="00A807A9"/>
    <w:rsid w:val="00A8366E"/>
    <w:rsid w:val="00A87A4C"/>
    <w:rsid w:val="00A90BF9"/>
    <w:rsid w:val="00A91AAA"/>
    <w:rsid w:val="00A96E19"/>
    <w:rsid w:val="00AA0E7C"/>
    <w:rsid w:val="00AA2232"/>
    <w:rsid w:val="00AA22A2"/>
    <w:rsid w:val="00AA2B44"/>
    <w:rsid w:val="00AA3175"/>
    <w:rsid w:val="00AA621F"/>
    <w:rsid w:val="00AA7469"/>
    <w:rsid w:val="00AB171A"/>
    <w:rsid w:val="00AB1EF7"/>
    <w:rsid w:val="00AB51F3"/>
    <w:rsid w:val="00AB531E"/>
    <w:rsid w:val="00AB558B"/>
    <w:rsid w:val="00AC3709"/>
    <w:rsid w:val="00AC50B7"/>
    <w:rsid w:val="00AC52AA"/>
    <w:rsid w:val="00AC57D2"/>
    <w:rsid w:val="00AC6628"/>
    <w:rsid w:val="00AD0927"/>
    <w:rsid w:val="00AD1E3D"/>
    <w:rsid w:val="00AD2330"/>
    <w:rsid w:val="00AD274E"/>
    <w:rsid w:val="00AD4EC0"/>
    <w:rsid w:val="00AD4EF3"/>
    <w:rsid w:val="00AD6736"/>
    <w:rsid w:val="00AE0D81"/>
    <w:rsid w:val="00AE6B59"/>
    <w:rsid w:val="00AE7313"/>
    <w:rsid w:val="00AF02E0"/>
    <w:rsid w:val="00AF05EB"/>
    <w:rsid w:val="00AF1F76"/>
    <w:rsid w:val="00AF429F"/>
    <w:rsid w:val="00AF4FA6"/>
    <w:rsid w:val="00AF581A"/>
    <w:rsid w:val="00AF5B60"/>
    <w:rsid w:val="00B02056"/>
    <w:rsid w:val="00B05478"/>
    <w:rsid w:val="00B0561B"/>
    <w:rsid w:val="00B05971"/>
    <w:rsid w:val="00B05B44"/>
    <w:rsid w:val="00B06DDC"/>
    <w:rsid w:val="00B071D7"/>
    <w:rsid w:val="00B10131"/>
    <w:rsid w:val="00B1178C"/>
    <w:rsid w:val="00B11873"/>
    <w:rsid w:val="00B15BCC"/>
    <w:rsid w:val="00B16D10"/>
    <w:rsid w:val="00B2065A"/>
    <w:rsid w:val="00B22D67"/>
    <w:rsid w:val="00B2344D"/>
    <w:rsid w:val="00B2365F"/>
    <w:rsid w:val="00B241F7"/>
    <w:rsid w:val="00B248CF"/>
    <w:rsid w:val="00B304B3"/>
    <w:rsid w:val="00B31E46"/>
    <w:rsid w:val="00B3532F"/>
    <w:rsid w:val="00B35D2C"/>
    <w:rsid w:val="00B37741"/>
    <w:rsid w:val="00B44613"/>
    <w:rsid w:val="00B44B58"/>
    <w:rsid w:val="00B44D9F"/>
    <w:rsid w:val="00B4508A"/>
    <w:rsid w:val="00B46166"/>
    <w:rsid w:val="00B479A1"/>
    <w:rsid w:val="00B5120C"/>
    <w:rsid w:val="00B51A27"/>
    <w:rsid w:val="00B5240C"/>
    <w:rsid w:val="00B55DCB"/>
    <w:rsid w:val="00B601F4"/>
    <w:rsid w:val="00B6334D"/>
    <w:rsid w:val="00B63C53"/>
    <w:rsid w:val="00B64FB2"/>
    <w:rsid w:val="00B65E48"/>
    <w:rsid w:val="00B713A1"/>
    <w:rsid w:val="00B7180B"/>
    <w:rsid w:val="00B7374B"/>
    <w:rsid w:val="00B744EB"/>
    <w:rsid w:val="00B74741"/>
    <w:rsid w:val="00B7574C"/>
    <w:rsid w:val="00B80220"/>
    <w:rsid w:val="00B80B0F"/>
    <w:rsid w:val="00B836C1"/>
    <w:rsid w:val="00B83894"/>
    <w:rsid w:val="00B83F38"/>
    <w:rsid w:val="00B84EB6"/>
    <w:rsid w:val="00B852EC"/>
    <w:rsid w:val="00B85C5C"/>
    <w:rsid w:val="00B8617B"/>
    <w:rsid w:val="00B9096F"/>
    <w:rsid w:val="00B9166B"/>
    <w:rsid w:val="00B92207"/>
    <w:rsid w:val="00B92CB2"/>
    <w:rsid w:val="00B93339"/>
    <w:rsid w:val="00B933AF"/>
    <w:rsid w:val="00B93F10"/>
    <w:rsid w:val="00B9524B"/>
    <w:rsid w:val="00B968FA"/>
    <w:rsid w:val="00B9712D"/>
    <w:rsid w:val="00BA0AA1"/>
    <w:rsid w:val="00BA20BE"/>
    <w:rsid w:val="00BA279A"/>
    <w:rsid w:val="00BA309A"/>
    <w:rsid w:val="00BA36B4"/>
    <w:rsid w:val="00BA37CA"/>
    <w:rsid w:val="00BA462C"/>
    <w:rsid w:val="00BA6006"/>
    <w:rsid w:val="00BA683F"/>
    <w:rsid w:val="00BB024C"/>
    <w:rsid w:val="00BB374D"/>
    <w:rsid w:val="00BB37AB"/>
    <w:rsid w:val="00BB4C27"/>
    <w:rsid w:val="00BB688E"/>
    <w:rsid w:val="00BC094B"/>
    <w:rsid w:val="00BC0F77"/>
    <w:rsid w:val="00BC15C1"/>
    <w:rsid w:val="00BC20F4"/>
    <w:rsid w:val="00BC2431"/>
    <w:rsid w:val="00BC2DA0"/>
    <w:rsid w:val="00BC3057"/>
    <w:rsid w:val="00BC4B67"/>
    <w:rsid w:val="00BC50DC"/>
    <w:rsid w:val="00BC657B"/>
    <w:rsid w:val="00BC65C0"/>
    <w:rsid w:val="00BC7B80"/>
    <w:rsid w:val="00BD1E78"/>
    <w:rsid w:val="00BD23C7"/>
    <w:rsid w:val="00BD2715"/>
    <w:rsid w:val="00BD5A60"/>
    <w:rsid w:val="00BD6A51"/>
    <w:rsid w:val="00BE11FD"/>
    <w:rsid w:val="00BE3D77"/>
    <w:rsid w:val="00BE7999"/>
    <w:rsid w:val="00BF0731"/>
    <w:rsid w:val="00BF09DA"/>
    <w:rsid w:val="00BF16C3"/>
    <w:rsid w:val="00BF39BB"/>
    <w:rsid w:val="00BF3DCB"/>
    <w:rsid w:val="00BF5404"/>
    <w:rsid w:val="00C03C79"/>
    <w:rsid w:val="00C06E4F"/>
    <w:rsid w:val="00C10413"/>
    <w:rsid w:val="00C10E73"/>
    <w:rsid w:val="00C113C4"/>
    <w:rsid w:val="00C14541"/>
    <w:rsid w:val="00C15BDD"/>
    <w:rsid w:val="00C16622"/>
    <w:rsid w:val="00C174F1"/>
    <w:rsid w:val="00C17B65"/>
    <w:rsid w:val="00C17D15"/>
    <w:rsid w:val="00C21A6B"/>
    <w:rsid w:val="00C2226A"/>
    <w:rsid w:val="00C243A3"/>
    <w:rsid w:val="00C247B2"/>
    <w:rsid w:val="00C266A2"/>
    <w:rsid w:val="00C41398"/>
    <w:rsid w:val="00C413BD"/>
    <w:rsid w:val="00C41FE9"/>
    <w:rsid w:val="00C46A22"/>
    <w:rsid w:val="00C46F63"/>
    <w:rsid w:val="00C50121"/>
    <w:rsid w:val="00C502D5"/>
    <w:rsid w:val="00C50D7F"/>
    <w:rsid w:val="00C51FB7"/>
    <w:rsid w:val="00C52D94"/>
    <w:rsid w:val="00C52F4D"/>
    <w:rsid w:val="00C538F5"/>
    <w:rsid w:val="00C53AAF"/>
    <w:rsid w:val="00C53D71"/>
    <w:rsid w:val="00C555C2"/>
    <w:rsid w:val="00C55A45"/>
    <w:rsid w:val="00C55F1E"/>
    <w:rsid w:val="00C57D30"/>
    <w:rsid w:val="00C61824"/>
    <w:rsid w:val="00C659D1"/>
    <w:rsid w:val="00C6701F"/>
    <w:rsid w:val="00C70660"/>
    <w:rsid w:val="00C7081E"/>
    <w:rsid w:val="00C7316C"/>
    <w:rsid w:val="00C738F0"/>
    <w:rsid w:val="00C757E2"/>
    <w:rsid w:val="00C772D8"/>
    <w:rsid w:val="00C7744D"/>
    <w:rsid w:val="00C8001A"/>
    <w:rsid w:val="00C8225F"/>
    <w:rsid w:val="00C82ABE"/>
    <w:rsid w:val="00C832EC"/>
    <w:rsid w:val="00C85C22"/>
    <w:rsid w:val="00C86B24"/>
    <w:rsid w:val="00C94876"/>
    <w:rsid w:val="00C957E1"/>
    <w:rsid w:val="00C95B09"/>
    <w:rsid w:val="00CA01C9"/>
    <w:rsid w:val="00CA089D"/>
    <w:rsid w:val="00CA0FF3"/>
    <w:rsid w:val="00CA14CD"/>
    <w:rsid w:val="00CA3763"/>
    <w:rsid w:val="00CA4001"/>
    <w:rsid w:val="00CA4D52"/>
    <w:rsid w:val="00CA5FDB"/>
    <w:rsid w:val="00CB32E5"/>
    <w:rsid w:val="00CB39A1"/>
    <w:rsid w:val="00CB4A75"/>
    <w:rsid w:val="00CB60C5"/>
    <w:rsid w:val="00CB62EA"/>
    <w:rsid w:val="00CB6582"/>
    <w:rsid w:val="00CB6887"/>
    <w:rsid w:val="00CB6D65"/>
    <w:rsid w:val="00CC27CA"/>
    <w:rsid w:val="00CC37C7"/>
    <w:rsid w:val="00CC5DC9"/>
    <w:rsid w:val="00CC7E36"/>
    <w:rsid w:val="00CD027C"/>
    <w:rsid w:val="00CD0BF9"/>
    <w:rsid w:val="00CD1693"/>
    <w:rsid w:val="00CD187B"/>
    <w:rsid w:val="00CD1AE5"/>
    <w:rsid w:val="00CD1B38"/>
    <w:rsid w:val="00CD1E77"/>
    <w:rsid w:val="00CD2C32"/>
    <w:rsid w:val="00CD3166"/>
    <w:rsid w:val="00CD32CD"/>
    <w:rsid w:val="00CD3AFE"/>
    <w:rsid w:val="00CD4A1B"/>
    <w:rsid w:val="00CD7647"/>
    <w:rsid w:val="00CE042F"/>
    <w:rsid w:val="00CE0904"/>
    <w:rsid w:val="00CE16F0"/>
    <w:rsid w:val="00CE3710"/>
    <w:rsid w:val="00CE4844"/>
    <w:rsid w:val="00CE4C71"/>
    <w:rsid w:val="00CE637F"/>
    <w:rsid w:val="00CF1063"/>
    <w:rsid w:val="00CF2C70"/>
    <w:rsid w:val="00CF36D4"/>
    <w:rsid w:val="00CF5CBA"/>
    <w:rsid w:val="00CF6348"/>
    <w:rsid w:val="00D004F6"/>
    <w:rsid w:val="00D036A0"/>
    <w:rsid w:val="00D05F40"/>
    <w:rsid w:val="00D06F69"/>
    <w:rsid w:val="00D07172"/>
    <w:rsid w:val="00D07F69"/>
    <w:rsid w:val="00D11EFD"/>
    <w:rsid w:val="00D13DF1"/>
    <w:rsid w:val="00D153E9"/>
    <w:rsid w:val="00D15A85"/>
    <w:rsid w:val="00D1693D"/>
    <w:rsid w:val="00D217E3"/>
    <w:rsid w:val="00D21948"/>
    <w:rsid w:val="00D21A3D"/>
    <w:rsid w:val="00D262FB"/>
    <w:rsid w:val="00D27EC4"/>
    <w:rsid w:val="00D27FB6"/>
    <w:rsid w:val="00D30A37"/>
    <w:rsid w:val="00D33420"/>
    <w:rsid w:val="00D3346C"/>
    <w:rsid w:val="00D35C61"/>
    <w:rsid w:val="00D35FFC"/>
    <w:rsid w:val="00D37924"/>
    <w:rsid w:val="00D4006D"/>
    <w:rsid w:val="00D417E1"/>
    <w:rsid w:val="00D41957"/>
    <w:rsid w:val="00D44376"/>
    <w:rsid w:val="00D4483E"/>
    <w:rsid w:val="00D47B1E"/>
    <w:rsid w:val="00D50496"/>
    <w:rsid w:val="00D51FA1"/>
    <w:rsid w:val="00D52563"/>
    <w:rsid w:val="00D5329A"/>
    <w:rsid w:val="00D57221"/>
    <w:rsid w:val="00D648CF"/>
    <w:rsid w:val="00D65C0D"/>
    <w:rsid w:val="00D667EC"/>
    <w:rsid w:val="00D669E2"/>
    <w:rsid w:val="00D67FE8"/>
    <w:rsid w:val="00D70E5E"/>
    <w:rsid w:val="00D711B9"/>
    <w:rsid w:val="00D71BE5"/>
    <w:rsid w:val="00D73B30"/>
    <w:rsid w:val="00D767CE"/>
    <w:rsid w:val="00D76E78"/>
    <w:rsid w:val="00D812FE"/>
    <w:rsid w:val="00D82C54"/>
    <w:rsid w:val="00D83761"/>
    <w:rsid w:val="00D85161"/>
    <w:rsid w:val="00D86C5C"/>
    <w:rsid w:val="00D8716B"/>
    <w:rsid w:val="00D90D78"/>
    <w:rsid w:val="00D930B5"/>
    <w:rsid w:val="00D93921"/>
    <w:rsid w:val="00D93AF7"/>
    <w:rsid w:val="00D94204"/>
    <w:rsid w:val="00D95CEE"/>
    <w:rsid w:val="00DA6014"/>
    <w:rsid w:val="00DB2C7C"/>
    <w:rsid w:val="00DB2D04"/>
    <w:rsid w:val="00DB38B6"/>
    <w:rsid w:val="00DB485A"/>
    <w:rsid w:val="00DB6B52"/>
    <w:rsid w:val="00DC4A73"/>
    <w:rsid w:val="00DC7559"/>
    <w:rsid w:val="00DD3E45"/>
    <w:rsid w:val="00DD432B"/>
    <w:rsid w:val="00DD4E04"/>
    <w:rsid w:val="00DD569B"/>
    <w:rsid w:val="00DD6879"/>
    <w:rsid w:val="00DE20E9"/>
    <w:rsid w:val="00DE3B5B"/>
    <w:rsid w:val="00DE4C9A"/>
    <w:rsid w:val="00DE5DD8"/>
    <w:rsid w:val="00DE60BC"/>
    <w:rsid w:val="00DF00F6"/>
    <w:rsid w:val="00DF0C0F"/>
    <w:rsid w:val="00DF19FC"/>
    <w:rsid w:val="00DF2C36"/>
    <w:rsid w:val="00DF3A8E"/>
    <w:rsid w:val="00DF761B"/>
    <w:rsid w:val="00E008FD"/>
    <w:rsid w:val="00E00DD2"/>
    <w:rsid w:val="00E02A21"/>
    <w:rsid w:val="00E044B0"/>
    <w:rsid w:val="00E05D30"/>
    <w:rsid w:val="00E07ACB"/>
    <w:rsid w:val="00E1114E"/>
    <w:rsid w:val="00E12507"/>
    <w:rsid w:val="00E1446F"/>
    <w:rsid w:val="00E154E0"/>
    <w:rsid w:val="00E1607C"/>
    <w:rsid w:val="00E23F5E"/>
    <w:rsid w:val="00E24636"/>
    <w:rsid w:val="00E25707"/>
    <w:rsid w:val="00E267A9"/>
    <w:rsid w:val="00E26B47"/>
    <w:rsid w:val="00E26EAE"/>
    <w:rsid w:val="00E27F9B"/>
    <w:rsid w:val="00E326FE"/>
    <w:rsid w:val="00E33EAB"/>
    <w:rsid w:val="00E34BC1"/>
    <w:rsid w:val="00E35FB2"/>
    <w:rsid w:val="00E37B44"/>
    <w:rsid w:val="00E37BA4"/>
    <w:rsid w:val="00E42088"/>
    <w:rsid w:val="00E422C8"/>
    <w:rsid w:val="00E43420"/>
    <w:rsid w:val="00E460CC"/>
    <w:rsid w:val="00E52175"/>
    <w:rsid w:val="00E522C5"/>
    <w:rsid w:val="00E531CE"/>
    <w:rsid w:val="00E543BF"/>
    <w:rsid w:val="00E611DC"/>
    <w:rsid w:val="00E61C3C"/>
    <w:rsid w:val="00E61D3A"/>
    <w:rsid w:val="00E61E77"/>
    <w:rsid w:val="00E6456C"/>
    <w:rsid w:val="00E65A01"/>
    <w:rsid w:val="00E666B9"/>
    <w:rsid w:val="00E66F43"/>
    <w:rsid w:val="00E67EB6"/>
    <w:rsid w:val="00E7406B"/>
    <w:rsid w:val="00E75A96"/>
    <w:rsid w:val="00E768B3"/>
    <w:rsid w:val="00E76F8A"/>
    <w:rsid w:val="00E80B93"/>
    <w:rsid w:val="00E8285C"/>
    <w:rsid w:val="00E83024"/>
    <w:rsid w:val="00E85132"/>
    <w:rsid w:val="00E85646"/>
    <w:rsid w:val="00E905AF"/>
    <w:rsid w:val="00E90998"/>
    <w:rsid w:val="00E91E0A"/>
    <w:rsid w:val="00E91E7F"/>
    <w:rsid w:val="00E91F97"/>
    <w:rsid w:val="00EA1E9E"/>
    <w:rsid w:val="00EA364B"/>
    <w:rsid w:val="00EA430B"/>
    <w:rsid w:val="00EA4DC6"/>
    <w:rsid w:val="00EA56A5"/>
    <w:rsid w:val="00EA5E80"/>
    <w:rsid w:val="00EB2E5C"/>
    <w:rsid w:val="00EB5284"/>
    <w:rsid w:val="00EB58D5"/>
    <w:rsid w:val="00EB6441"/>
    <w:rsid w:val="00EB6CA8"/>
    <w:rsid w:val="00EB78B8"/>
    <w:rsid w:val="00EC22B7"/>
    <w:rsid w:val="00EC39EF"/>
    <w:rsid w:val="00EC45C1"/>
    <w:rsid w:val="00EC4709"/>
    <w:rsid w:val="00EC6828"/>
    <w:rsid w:val="00EC6B4C"/>
    <w:rsid w:val="00ED0D5F"/>
    <w:rsid w:val="00ED27BF"/>
    <w:rsid w:val="00ED3D05"/>
    <w:rsid w:val="00ED4A24"/>
    <w:rsid w:val="00ED7BA9"/>
    <w:rsid w:val="00ED7CBF"/>
    <w:rsid w:val="00EE1E9B"/>
    <w:rsid w:val="00EE21BB"/>
    <w:rsid w:val="00EE398B"/>
    <w:rsid w:val="00EE3B38"/>
    <w:rsid w:val="00EE41CF"/>
    <w:rsid w:val="00EE42C0"/>
    <w:rsid w:val="00EE52B8"/>
    <w:rsid w:val="00EE5364"/>
    <w:rsid w:val="00EE7A96"/>
    <w:rsid w:val="00EF12B8"/>
    <w:rsid w:val="00EF5264"/>
    <w:rsid w:val="00EF6814"/>
    <w:rsid w:val="00F0073C"/>
    <w:rsid w:val="00F00CC7"/>
    <w:rsid w:val="00F01723"/>
    <w:rsid w:val="00F01FA7"/>
    <w:rsid w:val="00F03965"/>
    <w:rsid w:val="00F04D26"/>
    <w:rsid w:val="00F1545F"/>
    <w:rsid w:val="00F162A9"/>
    <w:rsid w:val="00F17A30"/>
    <w:rsid w:val="00F20703"/>
    <w:rsid w:val="00F21C53"/>
    <w:rsid w:val="00F222E9"/>
    <w:rsid w:val="00F249A5"/>
    <w:rsid w:val="00F26E4D"/>
    <w:rsid w:val="00F27855"/>
    <w:rsid w:val="00F30BAC"/>
    <w:rsid w:val="00F33A06"/>
    <w:rsid w:val="00F3769C"/>
    <w:rsid w:val="00F37C3C"/>
    <w:rsid w:val="00F4029F"/>
    <w:rsid w:val="00F42079"/>
    <w:rsid w:val="00F420E1"/>
    <w:rsid w:val="00F43DB0"/>
    <w:rsid w:val="00F47A72"/>
    <w:rsid w:val="00F519DE"/>
    <w:rsid w:val="00F54564"/>
    <w:rsid w:val="00F55D21"/>
    <w:rsid w:val="00F57070"/>
    <w:rsid w:val="00F6427A"/>
    <w:rsid w:val="00F6489E"/>
    <w:rsid w:val="00F64DE1"/>
    <w:rsid w:val="00F6581C"/>
    <w:rsid w:val="00F65E7E"/>
    <w:rsid w:val="00F66E9C"/>
    <w:rsid w:val="00F66F0C"/>
    <w:rsid w:val="00F70E47"/>
    <w:rsid w:val="00F739E9"/>
    <w:rsid w:val="00F74888"/>
    <w:rsid w:val="00F75F90"/>
    <w:rsid w:val="00F76827"/>
    <w:rsid w:val="00F76EEE"/>
    <w:rsid w:val="00F81E69"/>
    <w:rsid w:val="00F825EB"/>
    <w:rsid w:val="00F831FE"/>
    <w:rsid w:val="00F86AA0"/>
    <w:rsid w:val="00F8703A"/>
    <w:rsid w:val="00F90F59"/>
    <w:rsid w:val="00F92337"/>
    <w:rsid w:val="00F92F7C"/>
    <w:rsid w:val="00F94EDC"/>
    <w:rsid w:val="00F9554B"/>
    <w:rsid w:val="00F958CA"/>
    <w:rsid w:val="00F96D5A"/>
    <w:rsid w:val="00FA1554"/>
    <w:rsid w:val="00FA2550"/>
    <w:rsid w:val="00FA2CBB"/>
    <w:rsid w:val="00FA3B61"/>
    <w:rsid w:val="00FA7184"/>
    <w:rsid w:val="00FB19BE"/>
    <w:rsid w:val="00FB221A"/>
    <w:rsid w:val="00FB252B"/>
    <w:rsid w:val="00FC0171"/>
    <w:rsid w:val="00FC01E1"/>
    <w:rsid w:val="00FC2760"/>
    <w:rsid w:val="00FC2AE0"/>
    <w:rsid w:val="00FC2CB6"/>
    <w:rsid w:val="00FC2F50"/>
    <w:rsid w:val="00FC3268"/>
    <w:rsid w:val="00FC3D7A"/>
    <w:rsid w:val="00FC6290"/>
    <w:rsid w:val="00FC65AC"/>
    <w:rsid w:val="00FD0057"/>
    <w:rsid w:val="00FD1E9D"/>
    <w:rsid w:val="00FD20AA"/>
    <w:rsid w:val="00FD33C8"/>
    <w:rsid w:val="00FD59C6"/>
    <w:rsid w:val="00FD6872"/>
    <w:rsid w:val="00FE0748"/>
    <w:rsid w:val="00FE2769"/>
    <w:rsid w:val="00FE3609"/>
    <w:rsid w:val="00FE734E"/>
    <w:rsid w:val="00FF0FAE"/>
    <w:rsid w:val="00FF172C"/>
    <w:rsid w:val="00FF1EB4"/>
    <w:rsid w:val="00FF4822"/>
    <w:rsid w:val="00FF52BB"/>
    <w:rsid w:val="00FF5D78"/>
    <w:rsid w:val="00FF73B9"/>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D33"/>
    <w:pPr>
      <w:spacing w:after="0" w:line="240" w:lineRule="auto"/>
    </w:pPr>
    <w:rPr>
      <w:rFonts w:ascii="Calibri" w:hAnsi="Calibri" w:cs="Calibri"/>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Calibri" w:eastAsiaTheme="majorEastAsia" w:hAnsi="Calibri" w:cs="Calibri"/>
      <w:b/>
      <w:bCs/>
      <w:szCs w:val="24"/>
      <w:lang w:val="en-CA"/>
    </w:rPr>
  </w:style>
  <w:style w:type="character" w:customStyle="1" w:styleId="Heading2Char">
    <w:name w:val="Heading 2 Char"/>
    <w:basedOn w:val="DefaultParagraphFont"/>
    <w:link w:val="Heading2"/>
    <w:uiPriority w:val="9"/>
    <w:rsid w:val="0005787F"/>
    <w:rPr>
      <w:rFonts w:ascii="Calibri" w:eastAsiaTheme="majorEastAsia" w:hAnsi="Calibri" w:cs="Calibri"/>
      <w:szCs w:val="24"/>
      <w:lang w:val="en-CA"/>
    </w:rPr>
  </w:style>
  <w:style w:type="character" w:customStyle="1" w:styleId="Heading3Char">
    <w:name w:val="Heading 3 Char"/>
    <w:basedOn w:val="DefaultParagraphFont"/>
    <w:link w:val="Heading3"/>
    <w:uiPriority w:val="9"/>
    <w:rsid w:val="003A6D58"/>
    <w:rPr>
      <w:rFonts w:ascii="Calibri" w:eastAsiaTheme="majorEastAsia" w:hAnsi="Calibri" w:cs="Calibri"/>
      <w:b/>
      <w:bCs/>
      <w:i/>
      <w:szCs w:val="24"/>
      <w:lang w:val="en-CA"/>
    </w:rPr>
  </w:style>
  <w:style w:type="character" w:customStyle="1" w:styleId="Heading4Char">
    <w:name w:val="Heading 4 Char"/>
    <w:basedOn w:val="DefaultParagraphFont"/>
    <w:link w:val="Heading4"/>
    <w:uiPriority w:val="9"/>
    <w:rsid w:val="00290064"/>
    <w:rPr>
      <w:rFonts w:ascii="Calibri" w:eastAsiaTheme="majorEastAsia" w:hAnsi="Calibri" w:cs="Calibri"/>
      <w:bCs/>
      <w:i/>
      <w:iCs/>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spacing w:after="100" w:line="276" w:lineRule="auto"/>
      <w:ind w:left="880"/>
    </w:pPr>
    <w:rPr>
      <w:rFonts w:asciiTheme="minorHAnsi" w:eastAsiaTheme="minorEastAsia" w:hAnsiTheme="minorHAnsi" w:cstheme="minorBidi"/>
      <w:lang w:val="en-CA" w:eastAsia="en-CA"/>
    </w:rPr>
  </w:style>
  <w:style w:type="paragraph" w:styleId="TOC6">
    <w:name w:val="toc 6"/>
    <w:basedOn w:val="Normal"/>
    <w:next w:val="Normal"/>
    <w:autoRedefine/>
    <w:uiPriority w:val="39"/>
    <w:unhideWhenUsed/>
    <w:rsid w:val="008C4A1E"/>
    <w:pPr>
      <w:spacing w:after="100" w:line="276" w:lineRule="auto"/>
      <w:ind w:left="1100"/>
    </w:pPr>
    <w:rPr>
      <w:rFonts w:asciiTheme="minorHAnsi" w:eastAsiaTheme="minorEastAsia" w:hAnsiTheme="minorHAnsi" w:cstheme="minorBidi"/>
      <w:lang w:val="en-CA" w:eastAsia="en-CA"/>
    </w:rPr>
  </w:style>
  <w:style w:type="paragraph" w:styleId="TOC7">
    <w:name w:val="toc 7"/>
    <w:basedOn w:val="Normal"/>
    <w:next w:val="Normal"/>
    <w:autoRedefine/>
    <w:uiPriority w:val="39"/>
    <w:unhideWhenUsed/>
    <w:rsid w:val="008C4A1E"/>
    <w:pPr>
      <w:spacing w:after="100" w:line="276" w:lineRule="auto"/>
      <w:ind w:left="1320"/>
    </w:pPr>
    <w:rPr>
      <w:rFonts w:asciiTheme="minorHAnsi" w:eastAsiaTheme="minorEastAsia" w:hAnsiTheme="minorHAnsi" w:cstheme="minorBidi"/>
      <w:lang w:val="en-CA" w:eastAsia="en-CA"/>
    </w:rPr>
  </w:style>
  <w:style w:type="paragraph" w:styleId="TOC8">
    <w:name w:val="toc 8"/>
    <w:basedOn w:val="Normal"/>
    <w:next w:val="Normal"/>
    <w:autoRedefine/>
    <w:uiPriority w:val="39"/>
    <w:unhideWhenUsed/>
    <w:rsid w:val="008C4A1E"/>
    <w:pPr>
      <w:spacing w:after="100" w:line="276" w:lineRule="auto"/>
      <w:ind w:left="1540"/>
    </w:pPr>
    <w:rPr>
      <w:rFonts w:asciiTheme="minorHAnsi" w:eastAsiaTheme="minorEastAsia" w:hAnsiTheme="minorHAnsi" w:cstheme="minorBidi"/>
      <w:lang w:val="en-CA" w:eastAsia="en-CA"/>
    </w:rPr>
  </w:style>
  <w:style w:type="paragraph" w:styleId="TOC9">
    <w:name w:val="toc 9"/>
    <w:basedOn w:val="Normal"/>
    <w:next w:val="Normal"/>
    <w:autoRedefine/>
    <w:uiPriority w:val="39"/>
    <w:unhideWhenUsed/>
    <w:rsid w:val="008C4A1E"/>
    <w:pPr>
      <w:spacing w:after="100" w:line="276" w:lineRule="auto"/>
      <w:ind w:left="1760"/>
    </w:pPr>
    <w:rPr>
      <w:rFonts w:asciiTheme="minorHAnsi" w:eastAsiaTheme="minorEastAsia" w:hAnsiTheme="minorHAnsi" w:cstheme="minorBidi"/>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D33"/>
    <w:pPr>
      <w:spacing w:after="0" w:line="240" w:lineRule="auto"/>
    </w:pPr>
    <w:rPr>
      <w:rFonts w:ascii="Calibri" w:hAnsi="Calibri" w:cs="Calibri"/>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Calibri" w:eastAsiaTheme="majorEastAsia" w:hAnsi="Calibri" w:cs="Calibri"/>
      <w:b/>
      <w:bCs/>
      <w:szCs w:val="24"/>
      <w:lang w:val="en-CA"/>
    </w:rPr>
  </w:style>
  <w:style w:type="character" w:customStyle="1" w:styleId="Heading2Char">
    <w:name w:val="Heading 2 Char"/>
    <w:basedOn w:val="DefaultParagraphFont"/>
    <w:link w:val="Heading2"/>
    <w:uiPriority w:val="9"/>
    <w:rsid w:val="0005787F"/>
    <w:rPr>
      <w:rFonts w:ascii="Calibri" w:eastAsiaTheme="majorEastAsia" w:hAnsi="Calibri" w:cs="Calibri"/>
      <w:szCs w:val="24"/>
      <w:lang w:val="en-CA"/>
    </w:rPr>
  </w:style>
  <w:style w:type="character" w:customStyle="1" w:styleId="Heading3Char">
    <w:name w:val="Heading 3 Char"/>
    <w:basedOn w:val="DefaultParagraphFont"/>
    <w:link w:val="Heading3"/>
    <w:uiPriority w:val="9"/>
    <w:rsid w:val="003A6D58"/>
    <w:rPr>
      <w:rFonts w:ascii="Calibri" w:eastAsiaTheme="majorEastAsia" w:hAnsi="Calibri" w:cs="Calibri"/>
      <w:b/>
      <w:bCs/>
      <w:i/>
      <w:szCs w:val="24"/>
      <w:lang w:val="en-CA"/>
    </w:rPr>
  </w:style>
  <w:style w:type="character" w:customStyle="1" w:styleId="Heading4Char">
    <w:name w:val="Heading 4 Char"/>
    <w:basedOn w:val="DefaultParagraphFont"/>
    <w:link w:val="Heading4"/>
    <w:uiPriority w:val="9"/>
    <w:rsid w:val="00290064"/>
    <w:rPr>
      <w:rFonts w:ascii="Calibri" w:eastAsiaTheme="majorEastAsia" w:hAnsi="Calibri" w:cs="Calibri"/>
      <w:bCs/>
      <w:i/>
      <w:iCs/>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spacing w:after="100" w:line="276" w:lineRule="auto"/>
      <w:ind w:left="880"/>
    </w:pPr>
    <w:rPr>
      <w:rFonts w:asciiTheme="minorHAnsi" w:eastAsiaTheme="minorEastAsia" w:hAnsiTheme="minorHAnsi" w:cstheme="minorBidi"/>
      <w:lang w:val="en-CA" w:eastAsia="en-CA"/>
    </w:rPr>
  </w:style>
  <w:style w:type="paragraph" w:styleId="TOC6">
    <w:name w:val="toc 6"/>
    <w:basedOn w:val="Normal"/>
    <w:next w:val="Normal"/>
    <w:autoRedefine/>
    <w:uiPriority w:val="39"/>
    <w:unhideWhenUsed/>
    <w:rsid w:val="008C4A1E"/>
    <w:pPr>
      <w:spacing w:after="100" w:line="276" w:lineRule="auto"/>
      <w:ind w:left="1100"/>
    </w:pPr>
    <w:rPr>
      <w:rFonts w:asciiTheme="minorHAnsi" w:eastAsiaTheme="minorEastAsia" w:hAnsiTheme="minorHAnsi" w:cstheme="minorBidi"/>
      <w:lang w:val="en-CA" w:eastAsia="en-CA"/>
    </w:rPr>
  </w:style>
  <w:style w:type="paragraph" w:styleId="TOC7">
    <w:name w:val="toc 7"/>
    <w:basedOn w:val="Normal"/>
    <w:next w:val="Normal"/>
    <w:autoRedefine/>
    <w:uiPriority w:val="39"/>
    <w:unhideWhenUsed/>
    <w:rsid w:val="008C4A1E"/>
    <w:pPr>
      <w:spacing w:after="100" w:line="276" w:lineRule="auto"/>
      <w:ind w:left="1320"/>
    </w:pPr>
    <w:rPr>
      <w:rFonts w:asciiTheme="minorHAnsi" w:eastAsiaTheme="minorEastAsia" w:hAnsiTheme="minorHAnsi" w:cstheme="minorBidi"/>
      <w:lang w:val="en-CA" w:eastAsia="en-CA"/>
    </w:rPr>
  </w:style>
  <w:style w:type="paragraph" w:styleId="TOC8">
    <w:name w:val="toc 8"/>
    <w:basedOn w:val="Normal"/>
    <w:next w:val="Normal"/>
    <w:autoRedefine/>
    <w:uiPriority w:val="39"/>
    <w:unhideWhenUsed/>
    <w:rsid w:val="008C4A1E"/>
    <w:pPr>
      <w:spacing w:after="100" w:line="276" w:lineRule="auto"/>
      <w:ind w:left="1540"/>
    </w:pPr>
    <w:rPr>
      <w:rFonts w:asciiTheme="minorHAnsi" w:eastAsiaTheme="minorEastAsia" w:hAnsiTheme="minorHAnsi" w:cstheme="minorBidi"/>
      <w:lang w:val="en-CA" w:eastAsia="en-CA"/>
    </w:rPr>
  </w:style>
  <w:style w:type="paragraph" w:styleId="TOC9">
    <w:name w:val="toc 9"/>
    <w:basedOn w:val="Normal"/>
    <w:next w:val="Normal"/>
    <w:autoRedefine/>
    <w:uiPriority w:val="39"/>
    <w:unhideWhenUsed/>
    <w:rsid w:val="008C4A1E"/>
    <w:pPr>
      <w:spacing w:after="100" w:line="276" w:lineRule="auto"/>
      <w:ind w:left="1760"/>
    </w:pPr>
    <w:rPr>
      <w:rFonts w:asciiTheme="minorHAnsi" w:eastAsiaTheme="minorEastAsia" w:hAnsiTheme="minorHAnsi" w:cstheme="minorBidi"/>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6443925">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0681004">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27420109">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3801671">
      <w:bodyDiv w:val="1"/>
      <w:marLeft w:val="0"/>
      <w:marRight w:val="0"/>
      <w:marTop w:val="0"/>
      <w:marBottom w:val="0"/>
      <w:divBdr>
        <w:top w:val="none" w:sz="0" w:space="0" w:color="auto"/>
        <w:left w:val="none" w:sz="0" w:space="0" w:color="auto"/>
        <w:bottom w:val="none" w:sz="0" w:space="0" w:color="auto"/>
        <w:right w:val="none" w:sz="0" w:space="0" w:color="auto"/>
      </w:divBdr>
    </w:div>
    <w:div w:id="340546233">
      <w:bodyDiv w:val="1"/>
      <w:marLeft w:val="0"/>
      <w:marRight w:val="0"/>
      <w:marTop w:val="0"/>
      <w:marBottom w:val="0"/>
      <w:divBdr>
        <w:top w:val="none" w:sz="0" w:space="0" w:color="auto"/>
        <w:left w:val="none" w:sz="0" w:space="0" w:color="auto"/>
        <w:bottom w:val="none" w:sz="0" w:space="0" w:color="auto"/>
        <w:right w:val="none" w:sz="0" w:space="0" w:color="auto"/>
      </w:divBdr>
    </w:div>
    <w:div w:id="391732302">
      <w:bodyDiv w:val="1"/>
      <w:marLeft w:val="0"/>
      <w:marRight w:val="0"/>
      <w:marTop w:val="0"/>
      <w:marBottom w:val="0"/>
      <w:divBdr>
        <w:top w:val="none" w:sz="0" w:space="0" w:color="auto"/>
        <w:left w:val="none" w:sz="0" w:space="0" w:color="auto"/>
        <w:bottom w:val="none" w:sz="0" w:space="0" w:color="auto"/>
        <w:right w:val="none" w:sz="0" w:space="0" w:color="auto"/>
      </w:divBdr>
    </w:div>
    <w:div w:id="4300103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15">
          <w:marLeft w:val="1166"/>
          <w:marRight w:val="0"/>
          <w:marTop w:val="72"/>
          <w:marBottom w:val="0"/>
          <w:divBdr>
            <w:top w:val="none" w:sz="0" w:space="0" w:color="auto"/>
            <w:left w:val="none" w:sz="0" w:space="0" w:color="auto"/>
            <w:bottom w:val="none" w:sz="0" w:space="0" w:color="auto"/>
            <w:right w:val="none" w:sz="0" w:space="0" w:color="auto"/>
          </w:divBdr>
        </w:div>
      </w:divsChild>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492182236">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51953467">
      <w:bodyDiv w:val="1"/>
      <w:marLeft w:val="0"/>
      <w:marRight w:val="0"/>
      <w:marTop w:val="0"/>
      <w:marBottom w:val="0"/>
      <w:divBdr>
        <w:top w:val="none" w:sz="0" w:space="0" w:color="auto"/>
        <w:left w:val="none" w:sz="0" w:space="0" w:color="auto"/>
        <w:bottom w:val="none" w:sz="0" w:space="0" w:color="auto"/>
        <w:right w:val="none" w:sz="0" w:space="0" w:color="auto"/>
      </w:divBdr>
    </w:div>
    <w:div w:id="689070207">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859320030">
      <w:bodyDiv w:val="1"/>
      <w:marLeft w:val="0"/>
      <w:marRight w:val="0"/>
      <w:marTop w:val="0"/>
      <w:marBottom w:val="0"/>
      <w:divBdr>
        <w:top w:val="none" w:sz="0" w:space="0" w:color="auto"/>
        <w:left w:val="none" w:sz="0" w:space="0" w:color="auto"/>
        <w:bottom w:val="none" w:sz="0" w:space="0" w:color="auto"/>
        <w:right w:val="none" w:sz="0" w:space="0" w:color="auto"/>
      </w:divBdr>
    </w:div>
    <w:div w:id="987829090">
      <w:bodyDiv w:val="1"/>
      <w:marLeft w:val="0"/>
      <w:marRight w:val="0"/>
      <w:marTop w:val="0"/>
      <w:marBottom w:val="0"/>
      <w:divBdr>
        <w:top w:val="none" w:sz="0" w:space="0" w:color="auto"/>
        <w:left w:val="none" w:sz="0" w:space="0" w:color="auto"/>
        <w:bottom w:val="none" w:sz="0" w:space="0" w:color="auto"/>
        <w:right w:val="none" w:sz="0" w:space="0" w:color="auto"/>
      </w:divBdr>
      <w:divsChild>
        <w:div w:id="556745177">
          <w:marLeft w:val="1166"/>
          <w:marRight w:val="0"/>
          <w:marTop w:val="72"/>
          <w:marBottom w:val="0"/>
          <w:divBdr>
            <w:top w:val="none" w:sz="0" w:space="0" w:color="auto"/>
            <w:left w:val="none" w:sz="0" w:space="0" w:color="auto"/>
            <w:bottom w:val="none" w:sz="0" w:space="0" w:color="auto"/>
            <w:right w:val="none" w:sz="0" w:space="0" w:color="auto"/>
          </w:divBdr>
        </w:div>
      </w:divsChild>
    </w:div>
    <w:div w:id="989093840">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288782338">
      <w:bodyDiv w:val="1"/>
      <w:marLeft w:val="0"/>
      <w:marRight w:val="0"/>
      <w:marTop w:val="0"/>
      <w:marBottom w:val="0"/>
      <w:divBdr>
        <w:top w:val="none" w:sz="0" w:space="0" w:color="auto"/>
        <w:left w:val="none" w:sz="0" w:space="0" w:color="auto"/>
        <w:bottom w:val="none" w:sz="0" w:space="0" w:color="auto"/>
        <w:right w:val="none" w:sz="0" w:space="0" w:color="auto"/>
      </w:divBdr>
    </w:div>
    <w:div w:id="1295453025">
      <w:bodyDiv w:val="1"/>
      <w:marLeft w:val="0"/>
      <w:marRight w:val="0"/>
      <w:marTop w:val="0"/>
      <w:marBottom w:val="0"/>
      <w:divBdr>
        <w:top w:val="none" w:sz="0" w:space="0" w:color="auto"/>
        <w:left w:val="none" w:sz="0" w:space="0" w:color="auto"/>
        <w:bottom w:val="none" w:sz="0" w:space="0" w:color="auto"/>
        <w:right w:val="none" w:sz="0" w:space="0" w:color="auto"/>
      </w:divBdr>
    </w:div>
    <w:div w:id="1329676542">
      <w:bodyDiv w:val="1"/>
      <w:marLeft w:val="0"/>
      <w:marRight w:val="0"/>
      <w:marTop w:val="0"/>
      <w:marBottom w:val="0"/>
      <w:divBdr>
        <w:top w:val="none" w:sz="0" w:space="0" w:color="auto"/>
        <w:left w:val="none" w:sz="0" w:space="0" w:color="auto"/>
        <w:bottom w:val="none" w:sz="0" w:space="0" w:color="auto"/>
        <w:right w:val="none" w:sz="0" w:space="0" w:color="auto"/>
      </w:divBdr>
    </w:div>
    <w:div w:id="1342857601">
      <w:bodyDiv w:val="1"/>
      <w:marLeft w:val="0"/>
      <w:marRight w:val="0"/>
      <w:marTop w:val="0"/>
      <w:marBottom w:val="0"/>
      <w:divBdr>
        <w:top w:val="none" w:sz="0" w:space="0" w:color="auto"/>
        <w:left w:val="none" w:sz="0" w:space="0" w:color="auto"/>
        <w:bottom w:val="none" w:sz="0" w:space="0" w:color="auto"/>
        <w:right w:val="none" w:sz="0" w:space="0" w:color="auto"/>
      </w:divBdr>
    </w:div>
    <w:div w:id="1386873604">
      <w:bodyDiv w:val="1"/>
      <w:marLeft w:val="0"/>
      <w:marRight w:val="0"/>
      <w:marTop w:val="0"/>
      <w:marBottom w:val="0"/>
      <w:divBdr>
        <w:top w:val="none" w:sz="0" w:space="0" w:color="auto"/>
        <w:left w:val="none" w:sz="0" w:space="0" w:color="auto"/>
        <w:bottom w:val="none" w:sz="0" w:space="0" w:color="auto"/>
        <w:right w:val="none" w:sz="0" w:space="0" w:color="auto"/>
      </w:divBdr>
    </w:div>
    <w:div w:id="1411543473">
      <w:bodyDiv w:val="1"/>
      <w:marLeft w:val="0"/>
      <w:marRight w:val="0"/>
      <w:marTop w:val="0"/>
      <w:marBottom w:val="0"/>
      <w:divBdr>
        <w:top w:val="none" w:sz="0" w:space="0" w:color="auto"/>
        <w:left w:val="none" w:sz="0" w:space="0" w:color="auto"/>
        <w:bottom w:val="none" w:sz="0" w:space="0" w:color="auto"/>
        <w:right w:val="none" w:sz="0" w:space="0" w:color="auto"/>
      </w:divBdr>
    </w:div>
    <w:div w:id="14764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398359">
          <w:marLeft w:val="1166"/>
          <w:marRight w:val="0"/>
          <w:marTop w:val="72"/>
          <w:marBottom w:val="0"/>
          <w:divBdr>
            <w:top w:val="none" w:sz="0" w:space="0" w:color="auto"/>
            <w:left w:val="none" w:sz="0" w:space="0" w:color="auto"/>
            <w:bottom w:val="none" w:sz="0" w:space="0" w:color="auto"/>
            <w:right w:val="none" w:sz="0" w:space="0" w:color="auto"/>
          </w:divBdr>
        </w:div>
      </w:divsChild>
    </w:div>
    <w:div w:id="1502038114">
      <w:bodyDiv w:val="1"/>
      <w:marLeft w:val="0"/>
      <w:marRight w:val="0"/>
      <w:marTop w:val="0"/>
      <w:marBottom w:val="0"/>
      <w:divBdr>
        <w:top w:val="none" w:sz="0" w:space="0" w:color="auto"/>
        <w:left w:val="none" w:sz="0" w:space="0" w:color="auto"/>
        <w:bottom w:val="none" w:sz="0" w:space="0" w:color="auto"/>
        <w:right w:val="none" w:sz="0" w:space="0" w:color="auto"/>
      </w:divBdr>
      <w:divsChild>
        <w:div w:id="1823303539">
          <w:marLeft w:val="1166"/>
          <w:marRight w:val="0"/>
          <w:marTop w:val="72"/>
          <w:marBottom w:val="0"/>
          <w:divBdr>
            <w:top w:val="none" w:sz="0" w:space="0" w:color="auto"/>
            <w:left w:val="none" w:sz="0" w:space="0" w:color="auto"/>
            <w:bottom w:val="none" w:sz="0" w:space="0" w:color="auto"/>
            <w:right w:val="none" w:sz="0" w:space="0" w:color="auto"/>
          </w:divBdr>
        </w:div>
      </w:divsChild>
    </w:div>
    <w:div w:id="1576238028">
      <w:bodyDiv w:val="1"/>
      <w:marLeft w:val="0"/>
      <w:marRight w:val="0"/>
      <w:marTop w:val="0"/>
      <w:marBottom w:val="0"/>
      <w:divBdr>
        <w:top w:val="none" w:sz="0" w:space="0" w:color="auto"/>
        <w:left w:val="none" w:sz="0" w:space="0" w:color="auto"/>
        <w:bottom w:val="none" w:sz="0" w:space="0" w:color="auto"/>
        <w:right w:val="none" w:sz="0" w:space="0" w:color="auto"/>
      </w:divBdr>
    </w:div>
    <w:div w:id="1598245585">
      <w:bodyDiv w:val="1"/>
      <w:marLeft w:val="0"/>
      <w:marRight w:val="0"/>
      <w:marTop w:val="0"/>
      <w:marBottom w:val="0"/>
      <w:divBdr>
        <w:top w:val="none" w:sz="0" w:space="0" w:color="auto"/>
        <w:left w:val="none" w:sz="0" w:space="0" w:color="auto"/>
        <w:bottom w:val="none" w:sz="0" w:space="0" w:color="auto"/>
        <w:right w:val="none" w:sz="0" w:space="0" w:color="auto"/>
      </w:divBdr>
    </w:div>
    <w:div w:id="1600062336">
      <w:bodyDiv w:val="1"/>
      <w:marLeft w:val="0"/>
      <w:marRight w:val="0"/>
      <w:marTop w:val="0"/>
      <w:marBottom w:val="0"/>
      <w:divBdr>
        <w:top w:val="none" w:sz="0" w:space="0" w:color="auto"/>
        <w:left w:val="none" w:sz="0" w:space="0" w:color="auto"/>
        <w:bottom w:val="none" w:sz="0" w:space="0" w:color="auto"/>
        <w:right w:val="none" w:sz="0" w:space="0" w:color="auto"/>
      </w:divBdr>
    </w:div>
    <w:div w:id="1620141182">
      <w:bodyDiv w:val="1"/>
      <w:marLeft w:val="0"/>
      <w:marRight w:val="0"/>
      <w:marTop w:val="0"/>
      <w:marBottom w:val="0"/>
      <w:divBdr>
        <w:top w:val="none" w:sz="0" w:space="0" w:color="auto"/>
        <w:left w:val="none" w:sz="0" w:space="0" w:color="auto"/>
        <w:bottom w:val="none" w:sz="0" w:space="0" w:color="auto"/>
        <w:right w:val="none" w:sz="0" w:space="0" w:color="auto"/>
      </w:divBdr>
    </w:div>
    <w:div w:id="1623414294">
      <w:bodyDiv w:val="1"/>
      <w:marLeft w:val="0"/>
      <w:marRight w:val="0"/>
      <w:marTop w:val="0"/>
      <w:marBottom w:val="0"/>
      <w:divBdr>
        <w:top w:val="none" w:sz="0" w:space="0" w:color="auto"/>
        <w:left w:val="none" w:sz="0" w:space="0" w:color="auto"/>
        <w:bottom w:val="none" w:sz="0" w:space="0" w:color="auto"/>
        <w:right w:val="none" w:sz="0" w:space="0" w:color="auto"/>
      </w:divBdr>
    </w:div>
    <w:div w:id="1686244582">
      <w:bodyDiv w:val="1"/>
      <w:marLeft w:val="0"/>
      <w:marRight w:val="0"/>
      <w:marTop w:val="0"/>
      <w:marBottom w:val="0"/>
      <w:divBdr>
        <w:top w:val="none" w:sz="0" w:space="0" w:color="auto"/>
        <w:left w:val="none" w:sz="0" w:space="0" w:color="auto"/>
        <w:bottom w:val="none" w:sz="0" w:space="0" w:color="auto"/>
        <w:right w:val="none" w:sz="0" w:space="0" w:color="auto"/>
      </w:divBdr>
      <w:divsChild>
        <w:div w:id="752045457">
          <w:marLeft w:val="1166"/>
          <w:marRight w:val="0"/>
          <w:marTop w:val="72"/>
          <w:marBottom w:val="0"/>
          <w:divBdr>
            <w:top w:val="none" w:sz="0" w:space="0" w:color="auto"/>
            <w:left w:val="none" w:sz="0" w:space="0" w:color="auto"/>
            <w:bottom w:val="none" w:sz="0" w:space="0" w:color="auto"/>
            <w:right w:val="none" w:sz="0" w:space="0" w:color="auto"/>
          </w:divBdr>
        </w:div>
      </w:divsChild>
    </w:div>
    <w:div w:id="1760251787">
      <w:bodyDiv w:val="1"/>
      <w:marLeft w:val="0"/>
      <w:marRight w:val="0"/>
      <w:marTop w:val="0"/>
      <w:marBottom w:val="0"/>
      <w:divBdr>
        <w:top w:val="none" w:sz="0" w:space="0" w:color="auto"/>
        <w:left w:val="none" w:sz="0" w:space="0" w:color="auto"/>
        <w:bottom w:val="none" w:sz="0" w:space="0" w:color="auto"/>
        <w:right w:val="none" w:sz="0" w:space="0" w:color="auto"/>
      </w:divBdr>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14827769">
      <w:bodyDiv w:val="1"/>
      <w:marLeft w:val="0"/>
      <w:marRight w:val="0"/>
      <w:marTop w:val="0"/>
      <w:marBottom w:val="0"/>
      <w:divBdr>
        <w:top w:val="none" w:sz="0" w:space="0" w:color="auto"/>
        <w:left w:val="none" w:sz="0" w:space="0" w:color="auto"/>
        <w:bottom w:val="none" w:sz="0" w:space="0" w:color="auto"/>
        <w:right w:val="none" w:sz="0" w:space="0" w:color="auto"/>
      </w:divBdr>
    </w:div>
    <w:div w:id="1872717189">
      <w:bodyDiv w:val="1"/>
      <w:marLeft w:val="0"/>
      <w:marRight w:val="0"/>
      <w:marTop w:val="0"/>
      <w:marBottom w:val="0"/>
      <w:divBdr>
        <w:top w:val="none" w:sz="0" w:space="0" w:color="auto"/>
        <w:left w:val="none" w:sz="0" w:space="0" w:color="auto"/>
        <w:bottom w:val="none" w:sz="0" w:space="0" w:color="auto"/>
        <w:right w:val="none" w:sz="0" w:space="0" w:color="auto"/>
      </w:divBdr>
    </w:div>
    <w:div w:id="20397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de@codeSystem=%222.16.840.1.113883.2.20.6.2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effectiveTime.originalText@descrip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mailto:code@codeSystem=%222.16.840.1.113883.2.20.6.23" TargetMode="External"/><Relationship Id="rId10" Type="http://schemas.openxmlformats.org/officeDocument/2006/relationships/image" Target="media/image2.jp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code@codeSystem=%222.16.840.1.113883.2.20.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B8649-6069-44E2-B6E1-AC727C1A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7752</Words>
  <Characters>44188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51837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1</cp:revision>
  <cp:lastPrinted>2016-03-07T15:13:00Z</cp:lastPrinted>
  <dcterms:created xsi:type="dcterms:W3CDTF">2017-12-12T23:02:00Z</dcterms:created>
  <dcterms:modified xsi:type="dcterms:W3CDTF">2017-12-12T23:04:00Z</dcterms:modified>
</cp:coreProperties>
</file>