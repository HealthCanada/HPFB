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5E26" w14:textId="77777777" w:rsidR="00D07F69" w:rsidRPr="00675DAA" w:rsidRDefault="003A6D58" w:rsidP="0080029F">
      <w:bookmarkStart w:id="0" w:name="_GoBack"/>
      <w:bookmarkEnd w:id="0"/>
      <w:r w:rsidRPr="00675DAA">
        <w:rPr>
          <w:noProof/>
          <w:lang w:val="en-US"/>
        </w:rPr>
        <w:drawing>
          <wp:anchor distT="0" distB="0" distL="114300" distR="114300" simplePos="0" relativeHeight="251692032" behindDoc="0" locked="0" layoutInCell="1" allowOverlap="1" wp14:anchorId="2B705549" wp14:editId="0F849A5A">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5B3AC7D2" w14:textId="77777777" w:rsidR="00D07F69" w:rsidRPr="00675DAA" w:rsidRDefault="00D07F69" w:rsidP="0080029F"/>
    <w:p w14:paraId="7910B268" w14:textId="77777777" w:rsidR="00D07F69" w:rsidRPr="00675DAA" w:rsidRDefault="00D07F69" w:rsidP="0080029F"/>
    <w:p w14:paraId="109927EF" w14:textId="77777777" w:rsidR="00191E55" w:rsidRPr="00675DAA" w:rsidRDefault="00191E55" w:rsidP="0080029F"/>
    <w:p w14:paraId="5E9DC1E1" w14:textId="77777777" w:rsidR="00191E55" w:rsidRPr="00675DAA" w:rsidRDefault="00191E55" w:rsidP="0080029F"/>
    <w:p w14:paraId="6523CE92" w14:textId="77777777" w:rsidR="00517DC9" w:rsidRPr="00675DAA" w:rsidRDefault="00517DC9" w:rsidP="0080029F"/>
    <w:p w14:paraId="29B89E38" w14:textId="77777777" w:rsidR="00517DC9" w:rsidRDefault="00292223" w:rsidP="005450D1">
      <w:pPr>
        <w:jc w:val="center"/>
        <w:rPr>
          <w:sz w:val="72"/>
        </w:rPr>
      </w:pPr>
      <w:r w:rsidRPr="005450D1">
        <w:rPr>
          <w:sz w:val="72"/>
        </w:rPr>
        <w:t xml:space="preserve">WORKING </w:t>
      </w:r>
      <w:r w:rsidR="00CD4FF5" w:rsidRPr="005450D1">
        <w:rPr>
          <w:sz w:val="72"/>
        </w:rPr>
        <w:t>DRAFT</w:t>
      </w:r>
    </w:p>
    <w:p w14:paraId="2A9A8264" w14:textId="77777777" w:rsidR="0021006F" w:rsidRPr="005450D1" w:rsidRDefault="00BD42A1" w:rsidP="005450D1">
      <w:pPr>
        <w:jc w:val="center"/>
        <w:rPr>
          <w:sz w:val="72"/>
        </w:rPr>
      </w:pPr>
      <w:r>
        <w:rPr>
          <w:sz w:val="72"/>
        </w:rPr>
        <w:t>Phase 1</w:t>
      </w:r>
    </w:p>
    <w:p w14:paraId="04890B13" w14:textId="77777777" w:rsidR="00E90998" w:rsidRPr="00675DAA" w:rsidRDefault="00E90998" w:rsidP="0080029F"/>
    <w:p w14:paraId="187A9C17" w14:textId="77777777" w:rsidR="00191E55" w:rsidRPr="00675DAA" w:rsidRDefault="00191E55" w:rsidP="0080029F"/>
    <w:p w14:paraId="32C2DD12" w14:textId="77777777" w:rsidR="00191E55" w:rsidRPr="00675DAA" w:rsidRDefault="00191E55"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59E299B6"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78A7D6A6" w14:textId="77777777" w:rsidR="00D07F69" w:rsidRPr="00675DAA" w:rsidRDefault="00D07F69" w:rsidP="0080029F"/>
        </w:tc>
      </w:tr>
    </w:tbl>
    <w:p w14:paraId="652FBB40" w14:textId="77777777" w:rsidR="00D07F69" w:rsidRPr="00675DAA" w:rsidRDefault="00D07F69" w:rsidP="0080029F"/>
    <w:p w14:paraId="732F61CF" w14:textId="77777777" w:rsidR="00D07F69" w:rsidRPr="00675DAA" w:rsidRDefault="00D07F69" w:rsidP="0080029F"/>
    <w:p w14:paraId="7BC8410D" w14:textId="77777777" w:rsidR="00D07F69" w:rsidRPr="00675DAA" w:rsidRDefault="00D07F69" w:rsidP="0080029F"/>
    <w:p w14:paraId="4C747D7E" w14:textId="77777777" w:rsidR="00D07F69" w:rsidRPr="00675DAA" w:rsidRDefault="009D7EB8" w:rsidP="0080029F">
      <w:r>
        <w:t>Technical G</w:t>
      </w:r>
      <w:r w:rsidRPr="00675DAA">
        <w:t xml:space="preserve">uidance </w:t>
      </w:r>
      <w:r>
        <w:t>D</w:t>
      </w:r>
      <w:r w:rsidRPr="00675DAA">
        <w:t>ocument</w:t>
      </w:r>
    </w:p>
    <w:p w14:paraId="2BFF28A9" w14:textId="77777777" w:rsidR="00380B39" w:rsidRPr="00675DAA" w:rsidRDefault="00380B39" w:rsidP="0080029F"/>
    <w:p w14:paraId="76C7A5B8" w14:textId="77777777" w:rsidR="00D07F69" w:rsidRPr="00675DAA" w:rsidRDefault="0022522A" w:rsidP="0080029F">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14:paraId="642D8B3D" w14:textId="77777777" w:rsidR="00D07F69" w:rsidRPr="00675DAA" w:rsidRDefault="00D07F69" w:rsidP="0080029F"/>
    <w:p w14:paraId="424385B1" w14:textId="77777777" w:rsidR="00D07F69" w:rsidRPr="00675DAA" w:rsidRDefault="00D07F69" w:rsidP="0080029F"/>
    <w:p w14:paraId="336CABAC" w14:textId="77777777"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60BB041F"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6B02AD30" w14:textId="77777777" w:rsidR="00D07F69" w:rsidRPr="00675DAA" w:rsidRDefault="00D07F69" w:rsidP="0080029F"/>
        </w:tc>
      </w:tr>
    </w:tbl>
    <w:p w14:paraId="0199F281" w14:textId="77777777" w:rsidR="00D07F69" w:rsidRPr="00675DAA" w:rsidRDefault="00D07F69" w:rsidP="0080029F">
      <w:r w:rsidRPr="00675DAA">
        <w:t>Published by authority of the</w:t>
      </w:r>
    </w:p>
    <w:p w14:paraId="09F8FF28" w14:textId="77777777" w:rsidR="00D07F69" w:rsidRPr="00675DAA" w:rsidRDefault="00D07F69" w:rsidP="0080029F">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14:paraId="2026D4FD"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30614F2A" w14:textId="77777777" w:rsidR="00D07F69" w:rsidRPr="00675DAA" w:rsidRDefault="00D07F69" w:rsidP="0080029F"/>
        </w:tc>
      </w:tr>
    </w:tbl>
    <w:p w14:paraId="0CC5BE20" w14:textId="77777777" w:rsidR="00D07F69" w:rsidRPr="00675DAA" w:rsidRDefault="00D07F69" w:rsidP="0080029F"/>
    <w:p w14:paraId="191B830B" w14:textId="77777777" w:rsidR="00D07F69" w:rsidRPr="00675DAA" w:rsidRDefault="00D07F69" w:rsidP="0080029F"/>
    <w:p w14:paraId="4F7EFBAC" w14:textId="77777777" w:rsidR="00D07F69" w:rsidRPr="00675DAA" w:rsidRDefault="00D07F69" w:rsidP="0080029F"/>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14:paraId="1C50DC58" w14:textId="77777777">
        <w:trPr>
          <w:cantSplit/>
        </w:trPr>
        <w:tc>
          <w:tcPr>
            <w:tcW w:w="3240" w:type="dxa"/>
            <w:tcBorders>
              <w:top w:val="single" w:sz="6" w:space="0" w:color="000000"/>
              <w:left w:val="single" w:sz="6" w:space="0" w:color="000000"/>
              <w:bottom w:val="single" w:sz="6" w:space="0" w:color="000000"/>
              <w:right w:val="nil"/>
            </w:tcBorders>
          </w:tcPr>
          <w:p w14:paraId="5589E04B" w14:textId="77777777" w:rsidR="00D07F69" w:rsidRPr="00675DAA" w:rsidRDefault="003A6D58" w:rsidP="0080029F">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14:paraId="256E877F" w14:textId="77777777" w:rsidR="00D07F69" w:rsidRPr="00675DAA" w:rsidRDefault="00380B39" w:rsidP="0080029F">
            <w:r w:rsidRPr="00675DAA">
              <w:rPr>
                <w:highlight w:val="yellow"/>
              </w:rPr>
              <w:t>???</w:t>
            </w:r>
          </w:p>
        </w:tc>
      </w:tr>
      <w:tr w:rsidR="003A6D58" w:rsidRPr="00675DAA" w14:paraId="4AC59F78" w14:textId="77777777">
        <w:trPr>
          <w:cantSplit/>
        </w:trPr>
        <w:tc>
          <w:tcPr>
            <w:tcW w:w="3240" w:type="dxa"/>
            <w:tcBorders>
              <w:top w:val="single" w:sz="6" w:space="0" w:color="000000"/>
              <w:left w:val="single" w:sz="6" w:space="0" w:color="000000"/>
              <w:bottom w:val="single" w:sz="6" w:space="0" w:color="000000"/>
              <w:right w:val="nil"/>
            </w:tcBorders>
          </w:tcPr>
          <w:p w14:paraId="6521E133" w14:textId="77777777" w:rsidR="003A6D58" w:rsidRPr="00675DAA" w:rsidRDefault="003A6D58" w:rsidP="0080029F">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14:paraId="5FC95B6F" w14:textId="77777777" w:rsidR="003A6D58" w:rsidRPr="00675DAA" w:rsidRDefault="00380B39" w:rsidP="0080029F">
            <w:r w:rsidRPr="00675DAA">
              <w:rPr>
                <w:highlight w:val="yellow"/>
              </w:rPr>
              <w:t>???</w:t>
            </w:r>
          </w:p>
        </w:tc>
      </w:tr>
    </w:tbl>
    <w:p w14:paraId="1A8398E3" w14:textId="77777777" w:rsidR="00D07F69" w:rsidRPr="00675DAA" w:rsidRDefault="00D07F69" w:rsidP="0080029F"/>
    <w:p w14:paraId="458CEB38" w14:textId="77777777" w:rsidR="00D07F69" w:rsidRPr="00675DAA" w:rsidRDefault="00D07F69" w:rsidP="0080029F"/>
    <w:p w14:paraId="4A28AA5F" w14:textId="77777777" w:rsidR="00D07F69" w:rsidRPr="00675DAA" w:rsidRDefault="00D07F69" w:rsidP="0080029F"/>
    <w:p w14:paraId="151CCEFD" w14:textId="77777777" w:rsidR="00D07F69" w:rsidRPr="00675DAA" w:rsidRDefault="00D07F69" w:rsidP="0080029F">
      <w:r w:rsidRPr="00675DAA">
        <w:t>Health Products and Food Branch</w:t>
      </w:r>
    </w:p>
    <w:p w14:paraId="0D3D7689" w14:textId="77777777" w:rsidR="00D07F69" w:rsidRPr="00675DAA" w:rsidRDefault="00D07F69" w:rsidP="0080029F"/>
    <w:p w14:paraId="09F92935" w14:textId="77777777" w:rsidR="00D07F69" w:rsidRPr="00675DAA" w:rsidRDefault="00D07F69" w:rsidP="0080029F"/>
    <w:p w14:paraId="36AE9C03" w14:textId="77777777" w:rsidR="00D07F69" w:rsidRPr="00675DAA" w:rsidRDefault="003A6D58" w:rsidP="0080029F">
      <w:r w:rsidRPr="00675DAA">
        <w:rPr>
          <w:noProof/>
          <w:lang w:val="en-US"/>
        </w:rPr>
        <w:drawing>
          <wp:inline distT="0" distB="0" distL="0" distR="0" wp14:anchorId="6D223773" wp14:editId="54B61EED">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14:paraId="4C52F39B" w14:textId="77777777">
        <w:trPr>
          <w:cantSplit/>
        </w:trPr>
        <w:tc>
          <w:tcPr>
            <w:tcW w:w="4410" w:type="dxa"/>
            <w:tcBorders>
              <w:top w:val="single" w:sz="6" w:space="0" w:color="000000"/>
              <w:left w:val="single" w:sz="6" w:space="0" w:color="000000"/>
              <w:bottom w:val="single" w:sz="6" w:space="0" w:color="000000"/>
              <w:right w:val="nil"/>
            </w:tcBorders>
          </w:tcPr>
          <w:p w14:paraId="63A3FD0C" w14:textId="77777777" w:rsidR="00D07F69" w:rsidRPr="00675DAA" w:rsidRDefault="00D07F69" w:rsidP="0080029F">
            <w:r w:rsidRPr="00675DAA">
              <w:lastRenderedPageBreak/>
              <w:t>Our mission is to help the people of Canada</w:t>
            </w:r>
            <w:r w:rsidR="003122CD" w:rsidRPr="00675DAA">
              <w:t xml:space="preserve"> </w:t>
            </w:r>
            <w:r w:rsidRPr="00675DAA">
              <w:t>maintain and improve their health.</w:t>
            </w:r>
          </w:p>
          <w:p w14:paraId="252FAD06" w14:textId="77777777" w:rsidR="005D20EE" w:rsidRDefault="00D07F69" w:rsidP="0080029F">
            <w:r w:rsidRPr="00675DAA">
              <w:tab/>
            </w:r>
          </w:p>
          <w:p w14:paraId="310D75BB" w14:textId="77777777" w:rsidR="00D07F69" w:rsidRPr="00675DAA" w:rsidRDefault="00D07F69" w:rsidP="0080029F">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14:paraId="6C6A4366" w14:textId="77777777" w:rsidR="00D07F69" w:rsidRPr="00675DAA" w:rsidRDefault="00D07F69" w:rsidP="0080029F">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14:paraId="43A8904C" w14:textId="77777777" w:rsidR="00702B9C" w:rsidRDefault="00702B9C" w:rsidP="0080029F">
            <w:pPr>
              <w:pStyle w:val="Level1"/>
              <w:tabs>
                <w:tab w:val="left" w:pos="0"/>
                <w:tab w:val="left" w:pos="720"/>
                <w:tab w:val="left" w:pos="1440"/>
                <w:tab w:val="left" w:pos="2160"/>
                <w:tab w:val="left" w:pos="2880"/>
                <w:tab w:val="left" w:pos="3600"/>
                <w:tab w:val="left" w:pos="4320"/>
              </w:tabs>
              <w:ind w:left="0"/>
              <w:rPr>
                <w:sz w:val="20"/>
                <w:szCs w:val="20"/>
              </w:rPr>
            </w:pPr>
          </w:p>
          <w:p w14:paraId="34B49158" w14:textId="77777777" w:rsidR="00702B9C" w:rsidRPr="00702B9C" w:rsidRDefault="00D07F69" w:rsidP="008B43ED">
            <w:pPr>
              <w:pStyle w:val="Level1"/>
              <w:numPr>
                <w:ilvl w:val="0"/>
                <w:numId w:val="29"/>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14:paraId="0E38BFBA" w14:textId="77777777" w:rsidR="00702B9C" w:rsidRPr="00702B9C" w:rsidRDefault="00702B9C" w:rsidP="0080029F">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14:paraId="3220057C" w14:textId="77777777" w:rsidR="00D07F69" w:rsidRPr="00702B9C" w:rsidRDefault="00D07F69" w:rsidP="008B43ED">
            <w:pPr>
              <w:pStyle w:val="Level1"/>
              <w:numPr>
                <w:ilvl w:val="0"/>
                <w:numId w:val="29"/>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14:paraId="117F2165" w14:textId="77777777" w:rsidR="005D20EE" w:rsidRDefault="005D20EE" w:rsidP="0080029F"/>
          <w:p w14:paraId="5530CDC5" w14:textId="77777777" w:rsidR="00D07F69" w:rsidRPr="00675DAA" w:rsidRDefault="00D07F69" w:rsidP="0080029F">
            <w:pPr>
              <w:rPr>
                <w:szCs w:val="24"/>
              </w:rPr>
            </w:pPr>
            <w:r w:rsidRPr="00675DAA">
              <w:t>Health Products and Food Branch</w:t>
            </w:r>
          </w:p>
        </w:tc>
      </w:tr>
    </w:tbl>
    <w:p w14:paraId="25585082" w14:textId="77777777" w:rsidR="00D07F69" w:rsidRPr="00675DAA" w:rsidRDefault="00D07F69" w:rsidP="0080029F"/>
    <w:p w14:paraId="481564D7" w14:textId="77777777" w:rsidR="00D07F69" w:rsidRPr="00675DAA" w:rsidRDefault="00D07F69" w:rsidP="0080029F"/>
    <w:p w14:paraId="77CA6F3C" w14:textId="77777777" w:rsidR="00D07F69" w:rsidRPr="00675DAA" w:rsidRDefault="00D07F69" w:rsidP="0080029F">
      <w:r w:rsidRPr="00675DAA">
        <w:t xml:space="preserve">© Minister of Public Works and Government Services Canada </w:t>
      </w:r>
      <w:r w:rsidR="001E6F1C" w:rsidRPr="00675DAA">
        <w:t>2014</w:t>
      </w:r>
    </w:p>
    <w:p w14:paraId="2C1A368D" w14:textId="77777777" w:rsidR="00D07F69" w:rsidRPr="00675DAA" w:rsidRDefault="00D07F69" w:rsidP="0080029F"/>
    <w:p w14:paraId="04AB8C7A" w14:textId="77777777" w:rsidR="00D07F69" w:rsidRPr="000267B7" w:rsidRDefault="00D07F69" w:rsidP="0080029F">
      <w:pPr>
        <w:rPr>
          <w:lang w:val="fr-CA"/>
        </w:rPr>
      </w:pPr>
      <w:r w:rsidRPr="000267B7">
        <w:rPr>
          <w:lang w:val="fr-CA"/>
        </w:rPr>
        <w:t xml:space="preserve">Également disponible en français sous le titre : Ligne directrice: </w:t>
      </w:r>
      <w:r w:rsidR="00384E17" w:rsidRPr="00384E17">
        <w:rPr>
          <w:highlight w:val="yellow"/>
          <w:lang w:val="fr-CA"/>
        </w:rPr>
        <w:t>???</w:t>
      </w:r>
    </w:p>
    <w:p w14:paraId="4438E236" w14:textId="77777777" w:rsidR="00E00DD2" w:rsidRPr="000267B7" w:rsidRDefault="00E00DD2" w:rsidP="0080029F">
      <w:pPr>
        <w:rPr>
          <w:lang w:val="fr-CA"/>
        </w:rPr>
      </w:pPr>
    </w:p>
    <w:p w14:paraId="554B0CCE" w14:textId="77777777" w:rsidR="00E00DD2" w:rsidRPr="000267B7" w:rsidRDefault="00E00DD2" w:rsidP="0080029F">
      <w:pPr>
        <w:rPr>
          <w:lang w:val="fr-CA"/>
        </w:rPr>
        <w:sectPr w:rsidR="00E00DD2" w:rsidRPr="000267B7" w:rsidSect="00C05A3F">
          <w:headerReference w:type="even" r:id="rId11"/>
          <w:headerReference w:type="default" r:id="rId12"/>
          <w:footerReference w:type="default" r:id="rId13"/>
          <w:type w:val="continuous"/>
          <w:pgSz w:w="12240" w:h="15840" w:code="1"/>
          <w:pgMar w:top="1440" w:right="1440" w:bottom="1440" w:left="1440" w:header="1440" w:footer="1440" w:gutter="0"/>
          <w:cols w:space="720"/>
          <w:noEndnote/>
          <w:docGrid w:linePitch="313"/>
        </w:sectPr>
      </w:pPr>
    </w:p>
    <w:p w14:paraId="3B3716D9" w14:textId="77777777" w:rsidR="00D07F69" w:rsidRPr="00675DAA" w:rsidRDefault="00D07F69" w:rsidP="0080029F">
      <w:r w:rsidRPr="00675DAA">
        <w:t>FOREWORD</w:t>
      </w:r>
    </w:p>
    <w:p w14:paraId="4B745EC5" w14:textId="77777777" w:rsidR="00D07F69" w:rsidRPr="00675DAA" w:rsidRDefault="00D07F69" w:rsidP="0080029F"/>
    <w:p w14:paraId="4A648089" w14:textId="77777777" w:rsidR="00D07F69" w:rsidRPr="00675DAA" w:rsidRDefault="00D07F69" w:rsidP="0080029F">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14:paraId="0CA3E0DD" w14:textId="77777777" w:rsidR="00D07F69" w:rsidRPr="00675DAA" w:rsidRDefault="00D07F69" w:rsidP="0080029F"/>
    <w:p w14:paraId="05F630A4" w14:textId="77777777" w:rsidR="00D07F69" w:rsidRPr="00675DAA" w:rsidRDefault="00D07F69" w:rsidP="0080029F">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50B4B973" w14:textId="77777777" w:rsidR="00D07F69" w:rsidRPr="00675DAA" w:rsidRDefault="00D07F69" w:rsidP="0080029F"/>
    <w:p w14:paraId="403B619F" w14:textId="77777777" w:rsidR="00D07F69" w:rsidRPr="00675DAA" w:rsidRDefault="00D07F69" w:rsidP="0080029F">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411CD95E" w14:textId="77777777" w:rsidR="00D07F69" w:rsidRPr="00675DAA" w:rsidRDefault="00D07F69" w:rsidP="0080029F"/>
    <w:p w14:paraId="0ACBC55E" w14:textId="77777777" w:rsidR="00D07F69" w:rsidRPr="00675DAA" w:rsidRDefault="00D07F69" w:rsidP="0080029F">
      <w:r w:rsidRPr="00675DAA">
        <w:t xml:space="preserve">This document should be read in conjunction with the accompanying notice and the relevant sections of other applicable </w:t>
      </w:r>
      <w:r w:rsidR="00FE4719" w:rsidRPr="00675DAA">
        <w:t>guidance’s</w:t>
      </w:r>
      <w:r w:rsidRPr="00675DAA">
        <w:t>.</w:t>
      </w:r>
    </w:p>
    <w:p w14:paraId="465F4EEF" w14:textId="77777777" w:rsidR="00D07F69" w:rsidRPr="00675DAA" w:rsidRDefault="00D07F69" w:rsidP="0080029F">
      <w:r w:rsidRPr="00675DAA">
        <w:br w:type="page"/>
      </w:r>
      <w:r w:rsidRPr="00675DAA">
        <w:lastRenderedPageBreak/>
        <w:t>DOCUMENT REVISION HISTORY</w:t>
      </w:r>
    </w:p>
    <w:p w14:paraId="516411F9" w14:textId="77777777" w:rsidR="00D07F69" w:rsidRPr="00675DAA" w:rsidRDefault="00D07F69" w:rsidP="0080029F"/>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14:paraId="193FC9C7" w14:textId="77777777" w:rsidTr="00380B39">
        <w:trPr>
          <w:cantSplit/>
        </w:trPr>
        <w:tc>
          <w:tcPr>
            <w:tcW w:w="2340" w:type="dxa"/>
            <w:tcBorders>
              <w:top w:val="single" w:sz="6" w:space="0" w:color="000000"/>
              <w:left w:val="single" w:sz="6" w:space="0" w:color="000000"/>
              <w:bottom w:val="nil"/>
              <w:right w:val="nil"/>
            </w:tcBorders>
          </w:tcPr>
          <w:p w14:paraId="07124D8F" w14:textId="77777777" w:rsidR="00380B39" w:rsidRPr="00675DAA" w:rsidRDefault="00380B39" w:rsidP="0080029F">
            <w:r w:rsidRPr="00675DAA">
              <w:t>File name</w:t>
            </w:r>
          </w:p>
        </w:tc>
        <w:tc>
          <w:tcPr>
            <w:tcW w:w="2340" w:type="dxa"/>
            <w:tcBorders>
              <w:top w:val="single" w:sz="6" w:space="0" w:color="000000"/>
              <w:left w:val="single" w:sz="6" w:space="0" w:color="000000"/>
              <w:bottom w:val="nil"/>
              <w:right w:val="nil"/>
            </w:tcBorders>
          </w:tcPr>
          <w:p w14:paraId="64362117" w14:textId="77777777" w:rsidR="00380B39" w:rsidRPr="00675DAA" w:rsidRDefault="00784A07" w:rsidP="0080029F">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14:paraId="0BA06DC3" w14:textId="77777777" w:rsidR="00380B39" w:rsidRPr="00675DAA" w:rsidRDefault="00380B39" w:rsidP="0080029F">
            <w:r w:rsidRPr="00675DAA">
              <w:t>Replaces</w:t>
            </w:r>
          </w:p>
        </w:tc>
        <w:tc>
          <w:tcPr>
            <w:tcW w:w="2340" w:type="dxa"/>
            <w:tcBorders>
              <w:top w:val="single" w:sz="6" w:space="0" w:color="000000"/>
              <w:left w:val="single" w:sz="6" w:space="0" w:color="000000"/>
              <w:bottom w:val="nil"/>
              <w:right w:val="single" w:sz="6" w:space="0" w:color="000000"/>
            </w:tcBorders>
          </w:tcPr>
          <w:p w14:paraId="249F95BA" w14:textId="77777777" w:rsidR="00380B39" w:rsidRPr="00675DAA" w:rsidRDefault="00784A07" w:rsidP="0080029F">
            <w:r w:rsidRPr="00675DAA">
              <w:t>N/A</w:t>
            </w:r>
            <w:r w:rsidR="00380B39" w:rsidRPr="00675DAA">
              <w:t xml:space="preserve"> </w:t>
            </w:r>
          </w:p>
        </w:tc>
      </w:tr>
      <w:tr w:rsidR="00380B39" w:rsidRPr="00675DAA" w14:paraId="53EB4A2A" w14:textId="77777777" w:rsidTr="00380B39">
        <w:trPr>
          <w:cantSplit/>
        </w:trPr>
        <w:tc>
          <w:tcPr>
            <w:tcW w:w="2340" w:type="dxa"/>
            <w:tcBorders>
              <w:top w:val="single" w:sz="6" w:space="0" w:color="000000"/>
              <w:left w:val="single" w:sz="6" w:space="0" w:color="000000"/>
              <w:bottom w:val="single" w:sz="6" w:space="0" w:color="000000"/>
              <w:right w:val="nil"/>
            </w:tcBorders>
          </w:tcPr>
          <w:p w14:paraId="3F2C9C87" w14:textId="77777777" w:rsidR="00380B39" w:rsidRPr="00675DAA" w:rsidRDefault="00380B39" w:rsidP="0080029F">
            <w:r w:rsidRPr="00675DAA">
              <w:t>Date Adopted</w:t>
            </w:r>
          </w:p>
          <w:p w14:paraId="2D7DBA97" w14:textId="77777777"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nil"/>
            </w:tcBorders>
          </w:tcPr>
          <w:p w14:paraId="4B6BFAA3" w14:textId="77777777" w:rsidR="00380B39" w:rsidRPr="00384E17" w:rsidRDefault="00380B39" w:rsidP="0080029F">
            <w:pPr>
              <w:rPr>
                <w:highlight w:val="yellow"/>
              </w:rPr>
            </w:pPr>
            <w:r w:rsidRPr="00384E17">
              <w:rPr>
                <w:highlight w:val="yellow"/>
              </w:rPr>
              <w:t>???</w:t>
            </w:r>
          </w:p>
          <w:p w14:paraId="087B1982" w14:textId="77777777" w:rsidR="00380B39" w:rsidRPr="00326FB2" w:rsidRDefault="00380B39" w:rsidP="0080029F">
            <w:r w:rsidRPr="00384E17">
              <w:rPr>
                <w:highlight w:val="yellow"/>
              </w:rPr>
              <w:t>???</w:t>
            </w:r>
          </w:p>
        </w:tc>
        <w:tc>
          <w:tcPr>
            <w:tcW w:w="2340" w:type="dxa"/>
            <w:tcBorders>
              <w:top w:val="single" w:sz="6" w:space="0" w:color="000000"/>
              <w:left w:val="single" w:sz="12" w:space="0" w:color="000000"/>
              <w:bottom w:val="single" w:sz="6" w:space="0" w:color="000000"/>
              <w:right w:val="nil"/>
            </w:tcBorders>
          </w:tcPr>
          <w:p w14:paraId="758E3EFB" w14:textId="77777777" w:rsidR="00380B39" w:rsidRPr="00675DAA" w:rsidRDefault="00380B39" w:rsidP="0080029F">
            <w:r w:rsidRPr="00675DAA">
              <w:t>Date Adopted</w:t>
            </w:r>
          </w:p>
          <w:p w14:paraId="6D130A35" w14:textId="77777777" w:rsidR="00380B39" w:rsidRPr="00675DAA" w:rsidRDefault="00380B39" w:rsidP="0080029F">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14:paraId="0E7B8A2B" w14:textId="77777777" w:rsidR="00380B39" w:rsidRPr="00675DAA" w:rsidRDefault="00784A07" w:rsidP="0080029F">
            <w:r w:rsidRPr="00675DAA">
              <w:t>N/A</w:t>
            </w:r>
          </w:p>
          <w:p w14:paraId="3470514A" w14:textId="77777777" w:rsidR="00784A07" w:rsidRPr="00326FB2" w:rsidRDefault="00784A07" w:rsidP="0080029F">
            <w:r w:rsidRPr="00675DAA">
              <w:t>N/A</w:t>
            </w:r>
          </w:p>
        </w:tc>
      </w:tr>
    </w:tbl>
    <w:p w14:paraId="048915A3" w14:textId="77777777" w:rsidR="00D07F69" w:rsidRPr="00675DAA" w:rsidRDefault="00D07F69" w:rsidP="0080029F"/>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14:paraId="3AEA9713" w14:textId="77777777">
        <w:trPr>
          <w:cantSplit/>
        </w:trPr>
        <w:tc>
          <w:tcPr>
            <w:tcW w:w="1080" w:type="dxa"/>
            <w:tcBorders>
              <w:top w:val="single" w:sz="6" w:space="0" w:color="000000"/>
              <w:left w:val="single" w:sz="6" w:space="0" w:color="000000"/>
              <w:bottom w:val="single" w:sz="12" w:space="0" w:color="000000"/>
              <w:right w:val="nil"/>
            </w:tcBorders>
          </w:tcPr>
          <w:p w14:paraId="1A0FC2AB" w14:textId="77777777" w:rsidR="00D07F69" w:rsidRPr="00675DAA" w:rsidRDefault="00D07F69" w:rsidP="0080029F">
            <w:r w:rsidRPr="00675DAA">
              <w:t>Version</w:t>
            </w:r>
          </w:p>
        </w:tc>
        <w:tc>
          <w:tcPr>
            <w:tcW w:w="3780" w:type="dxa"/>
            <w:tcBorders>
              <w:top w:val="single" w:sz="6" w:space="0" w:color="000000"/>
              <w:left w:val="single" w:sz="6" w:space="0" w:color="000000"/>
              <w:bottom w:val="single" w:sz="12" w:space="0" w:color="000000"/>
              <w:right w:val="nil"/>
            </w:tcBorders>
          </w:tcPr>
          <w:p w14:paraId="69ABD34A" w14:textId="77777777" w:rsidR="00D07F69" w:rsidRPr="00675DAA" w:rsidRDefault="00D07F69" w:rsidP="0080029F">
            <w:r w:rsidRPr="00675DAA">
              <w:t>Location of Change</w:t>
            </w:r>
          </w:p>
        </w:tc>
        <w:tc>
          <w:tcPr>
            <w:tcW w:w="2880" w:type="dxa"/>
            <w:tcBorders>
              <w:top w:val="single" w:sz="6" w:space="0" w:color="000000"/>
              <w:left w:val="single" w:sz="6" w:space="0" w:color="000000"/>
              <w:bottom w:val="single" w:sz="12" w:space="0" w:color="000000"/>
              <w:right w:val="nil"/>
            </w:tcBorders>
          </w:tcPr>
          <w:p w14:paraId="7FD5AE6C" w14:textId="77777777" w:rsidR="00D07F69" w:rsidRPr="00675DAA" w:rsidRDefault="00D07F69" w:rsidP="0080029F">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14:paraId="43915EB1" w14:textId="77777777" w:rsidR="00D07F69" w:rsidRPr="00675DAA" w:rsidRDefault="00D07F69" w:rsidP="0080029F">
            <w:r w:rsidRPr="00675DAA">
              <w:t>Effective Date</w:t>
            </w:r>
          </w:p>
        </w:tc>
      </w:tr>
      <w:tr w:rsidR="00D07F69" w:rsidRPr="00675DAA" w14:paraId="5DBBA530" w14:textId="77777777">
        <w:trPr>
          <w:cantSplit/>
        </w:trPr>
        <w:tc>
          <w:tcPr>
            <w:tcW w:w="1080" w:type="dxa"/>
            <w:tcBorders>
              <w:top w:val="single" w:sz="6" w:space="0" w:color="000000"/>
              <w:left w:val="single" w:sz="6" w:space="0" w:color="000000"/>
              <w:bottom w:val="nil"/>
              <w:right w:val="nil"/>
            </w:tcBorders>
          </w:tcPr>
          <w:p w14:paraId="54B28785" w14:textId="77777777" w:rsidR="00D07F69" w:rsidRPr="00675DAA" w:rsidRDefault="00D07F69" w:rsidP="0080029F">
            <w:r w:rsidRPr="00675DAA">
              <w:t>1</w:t>
            </w:r>
          </w:p>
        </w:tc>
        <w:tc>
          <w:tcPr>
            <w:tcW w:w="3780" w:type="dxa"/>
            <w:tcBorders>
              <w:top w:val="single" w:sz="6" w:space="0" w:color="000000"/>
              <w:left w:val="single" w:sz="6" w:space="0" w:color="000000"/>
              <w:bottom w:val="nil"/>
              <w:right w:val="nil"/>
            </w:tcBorders>
          </w:tcPr>
          <w:p w14:paraId="6005EE6D" w14:textId="77777777" w:rsidR="00D07F69" w:rsidRPr="00675DAA" w:rsidRDefault="00784A07" w:rsidP="0080029F">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14:paraId="5E98C820" w14:textId="77777777" w:rsidR="00D07F69" w:rsidRPr="00675DAA" w:rsidRDefault="00784A07" w:rsidP="0080029F">
            <w:r w:rsidRPr="00675DAA">
              <w:t>Initial Issuance of Guidance</w:t>
            </w:r>
          </w:p>
        </w:tc>
        <w:tc>
          <w:tcPr>
            <w:tcW w:w="1620" w:type="dxa"/>
            <w:tcBorders>
              <w:top w:val="single" w:sz="6" w:space="0" w:color="000000"/>
              <w:left w:val="single" w:sz="6" w:space="0" w:color="000000"/>
              <w:bottom w:val="nil"/>
              <w:right w:val="single" w:sz="6" w:space="0" w:color="000000"/>
            </w:tcBorders>
          </w:tcPr>
          <w:p w14:paraId="26426F7C" w14:textId="77777777" w:rsidR="00D07F69" w:rsidRPr="00675DAA" w:rsidRDefault="00380B39" w:rsidP="0080029F">
            <w:r w:rsidRPr="00384E17">
              <w:rPr>
                <w:highlight w:val="yellow"/>
              </w:rPr>
              <w:t>???</w:t>
            </w:r>
          </w:p>
        </w:tc>
      </w:tr>
      <w:tr w:rsidR="00D07F69" w:rsidRPr="00675DAA" w14:paraId="244F874A" w14:textId="77777777" w:rsidTr="00010E08">
        <w:trPr>
          <w:cantSplit/>
        </w:trPr>
        <w:tc>
          <w:tcPr>
            <w:tcW w:w="1080" w:type="dxa"/>
            <w:tcBorders>
              <w:top w:val="single" w:sz="4" w:space="0" w:color="auto"/>
              <w:left w:val="single" w:sz="6" w:space="0" w:color="000000"/>
              <w:bottom w:val="single" w:sz="6" w:space="0" w:color="000000"/>
              <w:right w:val="nil"/>
            </w:tcBorders>
          </w:tcPr>
          <w:p w14:paraId="02BD04AC" w14:textId="77777777" w:rsidR="00D07F69" w:rsidRPr="00675DAA" w:rsidRDefault="00D07F69" w:rsidP="0080029F"/>
        </w:tc>
        <w:tc>
          <w:tcPr>
            <w:tcW w:w="3780" w:type="dxa"/>
            <w:tcBorders>
              <w:top w:val="single" w:sz="4" w:space="0" w:color="auto"/>
              <w:left w:val="single" w:sz="6" w:space="0" w:color="000000"/>
              <w:bottom w:val="single" w:sz="6" w:space="0" w:color="000000"/>
              <w:right w:val="nil"/>
            </w:tcBorders>
          </w:tcPr>
          <w:p w14:paraId="2868F2FB" w14:textId="77777777" w:rsidR="00D07F69" w:rsidRPr="00675DAA" w:rsidRDefault="00D07F69" w:rsidP="0080029F"/>
        </w:tc>
        <w:tc>
          <w:tcPr>
            <w:tcW w:w="2880" w:type="dxa"/>
            <w:tcBorders>
              <w:top w:val="single" w:sz="4" w:space="0" w:color="auto"/>
              <w:left w:val="single" w:sz="6" w:space="0" w:color="000000"/>
              <w:bottom w:val="single" w:sz="6" w:space="0" w:color="000000"/>
              <w:right w:val="nil"/>
            </w:tcBorders>
          </w:tcPr>
          <w:p w14:paraId="5D3E5F60" w14:textId="77777777" w:rsidR="00D07F69" w:rsidRPr="00675DAA" w:rsidRDefault="00D07F69" w:rsidP="0080029F"/>
        </w:tc>
        <w:tc>
          <w:tcPr>
            <w:tcW w:w="1620" w:type="dxa"/>
            <w:tcBorders>
              <w:top w:val="single" w:sz="4" w:space="0" w:color="auto"/>
              <w:left w:val="single" w:sz="6" w:space="0" w:color="000000"/>
              <w:bottom w:val="single" w:sz="6" w:space="0" w:color="000000"/>
              <w:right w:val="single" w:sz="6" w:space="0" w:color="000000"/>
            </w:tcBorders>
          </w:tcPr>
          <w:p w14:paraId="3CDDCEB3" w14:textId="77777777" w:rsidR="00D07F69" w:rsidRPr="00675DAA" w:rsidRDefault="00D07F69" w:rsidP="0080029F"/>
        </w:tc>
      </w:tr>
    </w:tbl>
    <w:p w14:paraId="1A05E8B1" w14:textId="77777777" w:rsidR="00453EBB" w:rsidRPr="00675DAA" w:rsidRDefault="00D07F69" w:rsidP="0080029F">
      <w:r w:rsidRPr="00675DAA">
        <w:br w:type="page"/>
      </w:r>
    </w:p>
    <w:bookmarkStart w:id="5" w:name="_Toc500864033" w:displacedByCustomXml="next"/>
    <w:bookmarkStart w:id="6" w:name="_Toc503195084"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14:paraId="6FBC9ABA" w14:textId="77777777" w:rsidR="00117479" w:rsidRDefault="00117479" w:rsidP="0080029F">
          <w:pPr>
            <w:pStyle w:val="Heading1"/>
          </w:pPr>
          <w:r>
            <w:t>Table of Contents</w:t>
          </w:r>
          <w:bookmarkEnd w:id="6"/>
          <w:bookmarkEnd w:id="5"/>
        </w:p>
        <w:p w14:paraId="7DAB3FEE" w14:textId="77777777" w:rsidR="00B57940" w:rsidRDefault="00117479">
          <w:pPr>
            <w:pStyle w:val="TOC1"/>
            <w:rPr>
              <w:del w:id="7" w:author="Peter Bomberg" w:date="2018-01-16T14:05:00Z"/>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del w:id="8" w:author="Peter Bomberg" w:date="2018-01-16T14:05:00Z">
            <w:r w:rsidR="008B43ED">
              <w:fldChar w:fldCharType="begin"/>
            </w:r>
            <w:r w:rsidR="008B43ED">
              <w:delInstrText xml:space="preserve"> HYPERLINK \l "_Toc500864033" </w:delInstrText>
            </w:r>
            <w:r w:rsidR="008B43ED">
              <w:fldChar w:fldCharType="separate"/>
            </w:r>
            <w:r w:rsidR="00B57940" w:rsidRPr="007E15F4">
              <w:rPr>
                <w:rStyle w:val="Hyperlink"/>
                <w:noProof/>
              </w:rPr>
              <w:delText>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Table of Contents</w:delText>
            </w:r>
            <w:r w:rsidR="00B57940">
              <w:rPr>
                <w:noProof/>
                <w:webHidden/>
              </w:rPr>
              <w:tab/>
            </w:r>
            <w:r w:rsidR="00B57940">
              <w:rPr>
                <w:noProof/>
                <w:webHidden/>
              </w:rPr>
              <w:fldChar w:fldCharType="begin"/>
            </w:r>
            <w:r w:rsidR="00B57940">
              <w:rPr>
                <w:noProof/>
                <w:webHidden/>
              </w:rPr>
              <w:delInstrText xml:space="preserve"> PAGEREF _Toc500864033 \h </w:delInstrText>
            </w:r>
            <w:r w:rsidR="00B57940">
              <w:rPr>
                <w:noProof/>
                <w:webHidden/>
              </w:rPr>
            </w:r>
            <w:r w:rsidR="00B57940">
              <w:rPr>
                <w:noProof/>
                <w:webHidden/>
              </w:rPr>
              <w:fldChar w:fldCharType="separate"/>
            </w:r>
            <w:r w:rsidR="00B57940">
              <w:rPr>
                <w:noProof/>
                <w:webHidden/>
              </w:rPr>
              <w:delText>4</w:delText>
            </w:r>
            <w:r w:rsidR="00B57940">
              <w:rPr>
                <w:noProof/>
                <w:webHidden/>
              </w:rPr>
              <w:fldChar w:fldCharType="end"/>
            </w:r>
            <w:r w:rsidR="008B43ED">
              <w:rPr>
                <w:noProof/>
              </w:rPr>
              <w:fldChar w:fldCharType="end"/>
            </w:r>
          </w:del>
        </w:p>
        <w:p w14:paraId="2DC09887" w14:textId="77777777" w:rsidR="00B57940" w:rsidRDefault="008B43ED">
          <w:pPr>
            <w:pStyle w:val="TOC1"/>
            <w:rPr>
              <w:del w:id="9" w:author="Peter Bomberg" w:date="2018-01-16T14:05:00Z"/>
              <w:rFonts w:asciiTheme="minorHAnsi" w:eastAsiaTheme="minorEastAsia" w:hAnsiTheme="minorHAnsi" w:cstheme="minorBidi"/>
              <w:noProof/>
              <w:color w:val="auto"/>
              <w:sz w:val="22"/>
              <w:szCs w:val="22"/>
              <w:lang w:val="en-US"/>
            </w:rPr>
          </w:pPr>
          <w:del w:id="10" w:author="Peter Bomberg" w:date="2018-01-16T14:05:00Z">
            <w:r>
              <w:fldChar w:fldCharType="begin"/>
            </w:r>
            <w:r>
              <w:delInstrText xml:space="preserve"> HYPERLINK \l "_Toc500864034" </w:delInstrText>
            </w:r>
            <w:r>
              <w:fldChar w:fldCharType="separate"/>
            </w:r>
            <w:r w:rsidR="00B57940" w:rsidRPr="007E15F4">
              <w:rPr>
                <w:rStyle w:val="Hyperlink"/>
                <w:noProof/>
              </w:rPr>
              <w:delText>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Introduction &amp; General Information</w:delText>
            </w:r>
            <w:r w:rsidR="00B57940">
              <w:rPr>
                <w:noProof/>
                <w:webHidden/>
              </w:rPr>
              <w:tab/>
            </w:r>
            <w:r w:rsidR="00B57940">
              <w:rPr>
                <w:noProof/>
                <w:webHidden/>
              </w:rPr>
              <w:fldChar w:fldCharType="begin"/>
            </w:r>
            <w:r w:rsidR="00B57940">
              <w:rPr>
                <w:noProof/>
                <w:webHidden/>
              </w:rPr>
              <w:delInstrText xml:space="preserve"> PAGEREF _Toc500864034 \h </w:delInstrText>
            </w:r>
            <w:r w:rsidR="00B57940">
              <w:rPr>
                <w:noProof/>
                <w:webHidden/>
              </w:rPr>
            </w:r>
            <w:r w:rsidR="00B57940">
              <w:rPr>
                <w:noProof/>
                <w:webHidden/>
              </w:rPr>
              <w:fldChar w:fldCharType="separate"/>
            </w:r>
            <w:r w:rsidR="00B57940">
              <w:rPr>
                <w:noProof/>
                <w:webHidden/>
              </w:rPr>
              <w:delText>2</w:delText>
            </w:r>
            <w:r w:rsidR="00B57940">
              <w:rPr>
                <w:noProof/>
                <w:webHidden/>
              </w:rPr>
              <w:fldChar w:fldCharType="end"/>
            </w:r>
            <w:r>
              <w:rPr>
                <w:noProof/>
              </w:rPr>
              <w:fldChar w:fldCharType="end"/>
            </w:r>
          </w:del>
        </w:p>
        <w:p w14:paraId="50A851AD" w14:textId="77777777" w:rsidR="00B57940" w:rsidRDefault="008B43ED">
          <w:pPr>
            <w:pStyle w:val="TOC2"/>
            <w:rPr>
              <w:del w:id="11" w:author="Peter Bomberg" w:date="2018-01-16T14:05:00Z"/>
              <w:rFonts w:asciiTheme="minorHAnsi" w:eastAsiaTheme="minorEastAsia" w:hAnsiTheme="minorHAnsi" w:cstheme="minorBidi"/>
              <w:noProof/>
              <w:color w:val="auto"/>
              <w:sz w:val="22"/>
              <w:szCs w:val="22"/>
              <w:lang w:val="en-US"/>
            </w:rPr>
          </w:pPr>
          <w:del w:id="12" w:author="Peter Bomberg" w:date="2018-01-16T14:05:00Z">
            <w:r>
              <w:fldChar w:fldCharType="begin"/>
            </w:r>
            <w:r>
              <w:delInstrText xml:space="preserve"> HYPERLINK \l "_Toc500864035" </w:delInstrText>
            </w:r>
            <w:r>
              <w:fldChar w:fldCharType="separate"/>
            </w:r>
            <w:r w:rsidR="00B57940" w:rsidRPr="007E15F4">
              <w:rPr>
                <w:rStyle w:val="Hyperlink"/>
                <w:noProof/>
              </w:rPr>
              <w:delText>1.1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Purpose</w:delText>
            </w:r>
            <w:r w:rsidR="00B57940">
              <w:rPr>
                <w:noProof/>
                <w:webHidden/>
              </w:rPr>
              <w:tab/>
            </w:r>
            <w:r w:rsidR="00B57940">
              <w:rPr>
                <w:noProof/>
                <w:webHidden/>
              </w:rPr>
              <w:fldChar w:fldCharType="begin"/>
            </w:r>
            <w:r w:rsidR="00B57940">
              <w:rPr>
                <w:noProof/>
                <w:webHidden/>
              </w:rPr>
              <w:delInstrText xml:space="preserve"> PAGEREF _Toc500864035 \h </w:delInstrText>
            </w:r>
            <w:r w:rsidR="00B57940">
              <w:rPr>
                <w:noProof/>
                <w:webHidden/>
              </w:rPr>
            </w:r>
            <w:r w:rsidR="00B57940">
              <w:rPr>
                <w:noProof/>
                <w:webHidden/>
              </w:rPr>
              <w:fldChar w:fldCharType="separate"/>
            </w:r>
            <w:r w:rsidR="00B57940">
              <w:rPr>
                <w:noProof/>
                <w:webHidden/>
              </w:rPr>
              <w:delText>2</w:delText>
            </w:r>
            <w:r w:rsidR="00B57940">
              <w:rPr>
                <w:noProof/>
                <w:webHidden/>
              </w:rPr>
              <w:fldChar w:fldCharType="end"/>
            </w:r>
            <w:r>
              <w:rPr>
                <w:noProof/>
              </w:rPr>
              <w:fldChar w:fldCharType="end"/>
            </w:r>
          </w:del>
        </w:p>
        <w:p w14:paraId="6452437F" w14:textId="77777777" w:rsidR="00B57940" w:rsidRDefault="008B43ED">
          <w:pPr>
            <w:pStyle w:val="TOC2"/>
            <w:rPr>
              <w:del w:id="13" w:author="Peter Bomberg" w:date="2018-01-16T14:05:00Z"/>
              <w:rFonts w:asciiTheme="minorHAnsi" w:eastAsiaTheme="minorEastAsia" w:hAnsiTheme="minorHAnsi" w:cstheme="minorBidi"/>
              <w:noProof/>
              <w:color w:val="auto"/>
              <w:sz w:val="22"/>
              <w:szCs w:val="22"/>
              <w:lang w:val="en-US"/>
            </w:rPr>
          </w:pPr>
          <w:del w:id="14" w:author="Peter Bomberg" w:date="2018-01-16T14:05:00Z">
            <w:r>
              <w:fldChar w:fldCharType="begin"/>
            </w:r>
            <w:r>
              <w:delInstrText xml:space="preserve"> HYPERLINK \l "_Toc500864036" </w:delInstrText>
            </w:r>
            <w:r>
              <w:fldChar w:fldCharType="separate"/>
            </w:r>
            <w:r w:rsidR="00B57940" w:rsidRPr="007E15F4">
              <w:rPr>
                <w:rStyle w:val="Hyperlink"/>
                <w:noProof/>
              </w:rPr>
              <w:delText>1.2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Inquiries</w:delText>
            </w:r>
            <w:r w:rsidR="00B57940">
              <w:rPr>
                <w:noProof/>
                <w:webHidden/>
              </w:rPr>
              <w:tab/>
            </w:r>
            <w:r w:rsidR="00B57940">
              <w:rPr>
                <w:noProof/>
                <w:webHidden/>
              </w:rPr>
              <w:fldChar w:fldCharType="begin"/>
            </w:r>
            <w:r w:rsidR="00B57940">
              <w:rPr>
                <w:noProof/>
                <w:webHidden/>
              </w:rPr>
              <w:delInstrText xml:space="preserve"> PAGEREF _Toc500864036 \h </w:delInstrText>
            </w:r>
            <w:r w:rsidR="00B57940">
              <w:rPr>
                <w:noProof/>
                <w:webHidden/>
              </w:rPr>
            </w:r>
            <w:r w:rsidR="00B57940">
              <w:rPr>
                <w:noProof/>
                <w:webHidden/>
              </w:rPr>
              <w:fldChar w:fldCharType="separate"/>
            </w:r>
            <w:r w:rsidR="00B57940">
              <w:rPr>
                <w:noProof/>
                <w:webHidden/>
              </w:rPr>
              <w:delText>2</w:delText>
            </w:r>
            <w:r w:rsidR="00B57940">
              <w:rPr>
                <w:noProof/>
                <w:webHidden/>
              </w:rPr>
              <w:fldChar w:fldCharType="end"/>
            </w:r>
            <w:r>
              <w:rPr>
                <w:noProof/>
              </w:rPr>
              <w:fldChar w:fldCharType="end"/>
            </w:r>
          </w:del>
        </w:p>
        <w:p w14:paraId="42F43D52" w14:textId="77777777" w:rsidR="00B57940" w:rsidRDefault="008B43ED">
          <w:pPr>
            <w:pStyle w:val="TOC2"/>
            <w:rPr>
              <w:del w:id="15" w:author="Peter Bomberg" w:date="2018-01-16T14:05:00Z"/>
              <w:rFonts w:asciiTheme="minorHAnsi" w:eastAsiaTheme="minorEastAsia" w:hAnsiTheme="minorHAnsi" w:cstheme="minorBidi"/>
              <w:noProof/>
              <w:color w:val="auto"/>
              <w:sz w:val="22"/>
              <w:szCs w:val="22"/>
              <w:lang w:val="en-US"/>
            </w:rPr>
          </w:pPr>
          <w:del w:id="16" w:author="Peter Bomberg" w:date="2018-01-16T14:05:00Z">
            <w:r>
              <w:fldChar w:fldCharType="begin"/>
            </w:r>
            <w:r>
              <w:delInstrText xml:space="preserve"> HYPERLINK \l "_Toc500864037" </w:delInstrText>
            </w:r>
            <w:r>
              <w:fldChar w:fldCharType="separate"/>
            </w:r>
            <w:r w:rsidR="00B57940" w:rsidRPr="007E15F4">
              <w:rPr>
                <w:rStyle w:val="Hyperlink"/>
                <w:noProof/>
              </w:rPr>
              <w:delText>1.3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Content Related</w:delText>
            </w:r>
            <w:r w:rsidR="00B57940">
              <w:rPr>
                <w:noProof/>
                <w:webHidden/>
              </w:rPr>
              <w:tab/>
            </w:r>
            <w:r w:rsidR="00B57940">
              <w:rPr>
                <w:noProof/>
                <w:webHidden/>
              </w:rPr>
              <w:fldChar w:fldCharType="begin"/>
            </w:r>
            <w:r w:rsidR="00B57940">
              <w:rPr>
                <w:noProof/>
                <w:webHidden/>
              </w:rPr>
              <w:delInstrText xml:space="preserve"> PAGEREF _Toc500864037 \h </w:delInstrText>
            </w:r>
            <w:r w:rsidR="00B57940">
              <w:rPr>
                <w:noProof/>
                <w:webHidden/>
              </w:rPr>
            </w:r>
            <w:r w:rsidR="00B57940">
              <w:rPr>
                <w:noProof/>
                <w:webHidden/>
              </w:rPr>
              <w:fldChar w:fldCharType="separate"/>
            </w:r>
            <w:r w:rsidR="00B57940">
              <w:rPr>
                <w:noProof/>
                <w:webHidden/>
              </w:rPr>
              <w:delText>2</w:delText>
            </w:r>
            <w:r w:rsidR="00B57940">
              <w:rPr>
                <w:noProof/>
                <w:webHidden/>
              </w:rPr>
              <w:fldChar w:fldCharType="end"/>
            </w:r>
            <w:r>
              <w:rPr>
                <w:noProof/>
              </w:rPr>
              <w:fldChar w:fldCharType="end"/>
            </w:r>
          </w:del>
        </w:p>
        <w:p w14:paraId="2EE158FE" w14:textId="77777777" w:rsidR="00B57940" w:rsidRDefault="008B43ED">
          <w:pPr>
            <w:pStyle w:val="TOC2"/>
            <w:rPr>
              <w:del w:id="17" w:author="Peter Bomberg" w:date="2018-01-16T14:05:00Z"/>
              <w:rFonts w:asciiTheme="minorHAnsi" w:eastAsiaTheme="minorEastAsia" w:hAnsiTheme="minorHAnsi" w:cstheme="minorBidi"/>
              <w:noProof/>
              <w:color w:val="auto"/>
              <w:sz w:val="22"/>
              <w:szCs w:val="22"/>
              <w:lang w:val="en-US"/>
            </w:rPr>
          </w:pPr>
          <w:del w:id="18" w:author="Peter Bomberg" w:date="2018-01-16T14:05:00Z">
            <w:r>
              <w:fldChar w:fldCharType="begin"/>
            </w:r>
            <w:r>
              <w:delInstrText xml:space="preserve"> HYPERLINK \l "</w:delInstrText>
            </w:r>
            <w:r>
              <w:delInstrText xml:space="preserve">_Toc500864038" </w:delInstrText>
            </w:r>
            <w:r>
              <w:fldChar w:fldCharType="separate"/>
            </w:r>
            <w:r w:rsidR="00B57940" w:rsidRPr="007E15F4">
              <w:rPr>
                <w:rStyle w:val="Hyperlink"/>
                <w:noProof/>
              </w:rPr>
              <w:delText>1.4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ID Related</w:delText>
            </w:r>
            <w:r w:rsidR="00B57940">
              <w:rPr>
                <w:noProof/>
                <w:webHidden/>
              </w:rPr>
              <w:tab/>
            </w:r>
            <w:r w:rsidR="00B57940">
              <w:rPr>
                <w:noProof/>
                <w:webHidden/>
              </w:rPr>
              <w:fldChar w:fldCharType="begin"/>
            </w:r>
            <w:r w:rsidR="00B57940">
              <w:rPr>
                <w:noProof/>
                <w:webHidden/>
              </w:rPr>
              <w:delInstrText xml:space="preserve"> PAGEREF _Toc500864038 \h </w:delInstrText>
            </w:r>
            <w:r w:rsidR="00B57940">
              <w:rPr>
                <w:noProof/>
                <w:webHidden/>
              </w:rPr>
            </w:r>
            <w:r w:rsidR="00B57940">
              <w:rPr>
                <w:noProof/>
                <w:webHidden/>
              </w:rPr>
              <w:fldChar w:fldCharType="separate"/>
            </w:r>
            <w:r w:rsidR="00B57940">
              <w:rPr>
                <w:noProof/>
                <w:webHidden/>
              </w:rPr>
              <w:delText>2</w:delText>
            </w:r>
            <w:r w:rsidR="00B57940">
              <w:rPr>
                <w:noProof/>
                <w:webHidden/>
              </w:rPr>
              <w:fldChar w:fldCharType="end"/>
            </w:r>
            <w:r>
              <w:rPr>
                <w:noProof/>
              </w:rPr>
              <w:fldChar w:fldCharType="end"/>
            </w:r>
          </w:del>
        </w:p>
        <w:p w14:paraId="161FD8D3" w14:textId="77777777" w:rsidR="00B57940" w:rsidRDefault="008B43ED">
          <w:pPr>
            <w:pStyle w:val="TOC2"/>
            <w:rPr>
              <w:del w:id="19" w:author="Peter Bomberg" w:date="2018-01-16T14:05:00Z"/>
              <w:rFonts w:asciiTheme="minorHAnsi" w:eastAsiaTheme="minorEastAsia" w:hAnsiTheme="minorHAnsi" w:cstheme="minorBidi"/>
              <w:noProof/>
              <w:color w:val="auto"/>
              <w:sz w:val="22"/>
              <w:szCs w:val="22"/>
              <w:lang w:val="en-US"/>
            </w:rPr>
          </w:pPr>
          <w:del w:id="20" w:author="Peter Bomberg" w:date="2018-01-16T14:05:00Z">
            <w:r>
              <w:fldChar w:fldCharType="begin"/>
            </w:r>
            <w:r>
              <w:delInstrText xml:space="preserve"> HYPERLINK \l "_Toc500864039" </w:delInstrText>
            </w:r>
            <w:r>
              <w:fldChar w:fldCharType="separate"/>
            </w:r>
            <w:r w:rsidR="00B57940" w:rsidRPr="007E15F4">
              <w:rPr>
                <w:rStyle w:val="Hyperlink"/>
                <w:noProof/>
              </w:rPr>
              <w:delText>1.5</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Content Changes and Versioning</w:delText>
            </w:r>
            <w:r w:rsidR="00B57940">
              <w:rPr>
                <w:noProof/>
                <w:webHidden/>
              </w:rPr>
              <w:tab/>
            </w:r>
            <w:r w:rsidR="00B57940">
              <w:rPr>
                <w:noProof/>
                <w:webHidden/>
              </w:rPr>
              <w:fldChar w:fldCharType="begin"/>
            </w:r>
            <w:r w:rsidR="00B57940">
              <w:rPr>
                <w:noProof/>
                <w:webHidden/>
              </w:rPr>
              <w:delInstrText xml:space="preserve"> PAGEREF _Toc500864039 \h </w:delInstrText>
            </w:r>
            <w:r w:rsidR="00B57940">
              <w:rPr>
                <w:noProof/>
                <w:webHidden/>
              </w:rPr>
            </w:r>
            <w:r w:rsidR="00B57940">
              <w:rPr>
                <w:noProof/>
                <w:webHidden/>
              </w:rPr>
              <w:fldChar w:fldCharType="separate"/>
            </w:r>
            <w:r w:rsidR="00B57940">
              <w:rPr>
                <w:noProof/>
                <w:webHidden/>
              </w:rPr>
              <w:delText>2</w:delText>
            </w:r>
            <w:r w:rsidR="00B57940">
              <w:rPr>
                <w:noProof/>
                <w:webHidden/>
              </w:rPr>
              <w:fldChar w:fldCharType="end"/>
            </w:r>
            <w:r>
              <w:rPr>
                <w:noProof/>
              </w:rPr>
              <w:fldChar w:fldCharType="end"/>
            </w:r>
          </w:del>
        </w:p>
        <w:p w14:paraId="5ECDD43E" w14:textId="77777777" w:rsidR="00B57940" w:rsidRDefault="008B43ED">
          <w:pPr>
            <w:pStyle w:val="TOC2"/>
            <w:rPr>
              <w:del w:id="21" w:author="Peter Bomberg" w:date="2018-01-16T14:05:00Z"/>
              <w:rFonts w:asciiTheme="minorHAnsi" w:eastAsiaTheme="minorEastAsia" w:hAnsiTheme="minorHAnsi" w:cstheme="minorBidi"/>
              <w:noProof/>
              <w:color w:val="auto"/>
              <w:sz w:val="22"/>
              <w:szCs w:val="22"/>
              <w:lang w:val="en-US"/>
            </w:rPr>
          </w:pPr>
          <w:del w:id="22" w:author="Peter Bomberg" w:date="2018-01-16T14:05:00Z">
            <w:r>
              <w:fldChar w:fldCharType="begin"/>
            </w:r>
            <w:r>
              <w:delInstrText xml:space="preserve"> HYPERLINK \l "_Toc500864</w:delInstrText>
            </w:r>
            <w:r>
              <w:delInstrText xml:space="preserve">040" </w:delInstrText>
            </w:r>
            <w:r>
              <w:fldChar w:fldCharType="separate"/>
            </w:r>
            <w:r w:rsidR="00B57940" w:rsidRPr="007E15F4">
              <w:rPr>
                <w:rStyle w:val="Hyperlink"/>
                <w:noProof/>
              </w:rPr>
              <w:delText>1.6</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Element Related</w:delText>
            </w:r>
            <w:r w:rsidR="00B57940">
              <w:rPr>
                <w:noProof/>
                <w:webHidden/>
              </w:rPr>
              <w:tab/>
            </w:r>
            <w:r w:rsidR="00B57940">
              <w:rPr>
                <w:noProof/>
                <w:webHidden/>
              </w:rPr>
              <w:fldChar w:fldCharType="begin"/>
            </w:r>
            <w:r w:rsidR="00B57940">
              <w:rPr>
                <w:noProof/>
                <w:webHidden/>
              </w:rPr>
              <w:delInstrText xml:space="preserve"> PAGEREF _Toc500864040 \h </w:delInstrText>
            </w:r>
            <w:r w:rsidR="00B57940">
              <w:rPr>
                <w:noProof/>
                <w:webHidden/>
              </w:rPr>
            </w:r>
            <w:r w:rsidR="00B57940">
              <w:rPr>
                <w:noProof/>
                <w:webHidden/>
              </w:rPr>
              <w:fldChar w:fldCharType="separate"/>
            </w:r>
            <w:r w:rsidR="00B57940">
              <w:rPr>
                <w:noProof/>
                <w:webHidden/>
              </w:rPr>
              <w:delText>3</w:delText>
            </w:r>
            <w:r w:rsidR="00B57940">
              <w:rPr>
                <w:noProof/>
                <w:webHidden/>
              </w:rPr>
              <w:fldChar w:fldCharType="end"/>
            </w:r>
            <w:r>
              <w:rPr>
                <w:noProof/>
              </w:rPr>
              <w:fldChar w:fldCharType="end"/>
            </w:r>
          </w:del>
        </w:p>
        <w:p w14:paraId="19543434" w14:textId="77777777" w:rsidR="00B57940" w:rsidRDefault="008B43ED">
          <w:pPr>
            <w:pStyle w:val="TOC2"/>
            <w:rPr>
              <w:del w:id="23" w:author="Peter Bomberg" w:date="2018-01-16T14:05:00Z"/>
              <w:rFonts w:asciiTheme="minorHAnsi" w:eastAsiaTheme="minorEastAsia" w:hAnsiTheme="minorHAnsi" w:cstheme="minorBidi"/>
              <w:noProof/>
              <w:color w:val="auto"/>
              <w:sz w:val="22"/>
              <w:szCs w:val="22"/>
              <w:lang w:val="en-US"/>
            </w:rPr>
          </w:pPr>
          <w:del w:id="24" w:author="Peter Bomberg" w:date="2018-01-16T14:05:00Z">
            <w:r>
              <w:fldChar w:fldCharType="begin"/>
            </w:r>
            <w:r>
              <w:delInstrText xml:space="preserve"> HYPERLINK \l "_Toc500864041" </w:delInstrText>
            </w:r>
            <w:r>
              <w:fldChar w:fldCharType="separate"/>
            </w:r>
            <w:r w:rsidR="00B57940" w:rsidRPr="007E15F4">
              <w:rPr>
                <w:rStyle w:val="Hyperlink"/>
                <w:noProof/>
              </w:rPr>
              <w:delText>1.7</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External File References Related</w:delText>
            </w:r>
            <w:r w:rsidR="00B57940">
              <w:rPr>
                <w:noProof/>
                <w:webHidden/>
              </w:rPr>
              <w:tab/>
            </w:r>
            <w:r w:rsidR="00B57940">
              <w:rPr>
                <w:noProof/>
                <w:webHidden/>
              </w:rPr>
              <w:fldChar w:fldCharType="begin"/>
            </w:r>
            <w:r w:rsidR="00B57940">
              <w:rPr>
                <w:noProof/>
                <w:webHidden/>
              </w:rPr>
              <w:delInstrText xml:space="preserve"> PAGEREF _Toc500864041 \h </w:delInstrText>
            </w:r>
            <w:r w:rsidR="00B57940">
              <w:rPr>
                <w:noProof/>
                <w:webHidden/>
              </w:rPr>
            </w:r>
            <w:r w:rsidR="00B57940">
              <w:rPr>
                <w:noProof/>
                <w:webHidden/>
              </w:rPr>
              <w:fldChar w:fldCharType="separate"/>
            </w:r>
            <w:r w:rsidR="00B57940">
              <w:rPr>
                <w:noProof/>
                <w:webHidden/>
              </w:rPr>
              <w:delText>3</w:delText>
            </w:r>
            <w:r w:rsidR="00B57940">
              <w:rPr>
                <w:noProof/>
                <w:webHidden/>
              </w:rPr>
              <w:fldChar w:fldCharType="end"/>
            </w:r>
            <w:r>
              <w:rPr>
                <w:noProof/>
              </w:rPr>
              <w:fldChar w:fldCharType="end"/>
            </w:r>
          </w:del>
        </w:p>
        <w:p w14:paraId="4E637506" w14:textId="77777777" w:rsidR="00B57940" w:rsidRDefault="008B43ED">
          <w:pPr>
            <w:pStyle w:val="TOC2"/>
            <w:rPr>
              <w:del w:id="25" w:author="Peter Bomberg" w:date="2018-01-16T14:05:00Z"/>
              <w:rFonts w:asciiTheme="minorHAnsi" w:eastAsiaTheme="minorEastAsia" w:hAnsiTheme="minorHAnsi" w:cstheme="minorBidi"/>
              <w:noProof/>
              <w:color w:val="auto"/>
              <w:sz w:val="22"/>
              <w:szCs w:val="22"/>
              <w:lang w:val="en-US"/>
            </w:rPr>
          </w:pPr>
          <w:del w:id="26" w:author="Peter Bomberg" w:date="2018-01-16T14:05:00Z">
            <w:r>
              <w:fldChar w:fldCharType="begin"/>
            </w:r>
            <w:r>
              <w:delInstrText xml:space="preserve"> HYPERLINK \l "_Toc500864042" </w:delInstrText>
            </w:r>
            <w:r>
              <w:fldChar w:fldCharType="separate"/>
            </w:r>
            <w:r w:rsidR="00B57940" w:rsidRPr="007E15F4">
              <w:rPr>
                <w:rStyle w:val="Hyperlink"/>
                <w:noProof/>
              </w:rPr>
              <w:delText>1.8</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Visual Aids within the Document</w:delText>
            </w:r>
            <w:r w:rsidR="00B57940">
              <w:rPr>
                <w:noProof/>
                <w:webHidden/>
              </w:rPr>
              <w:tab/>
            </w:r>
            <w:r w:rsidR="00B57940">
              <w:rPr>
                <w:noProof/>
                <w:webHidden/>
              </w:rPr>
              <w:fldChar w:fldCharType="begin"/>
            </w:r>
            <w:r w:rsidR="00B57940">
              <w:rPr>
                <w:noProof/>
                <w:webHidden/>
              </w:rPr>
              <w:delInstrText xml:space="preserve"> PAGEREF _Toc500864042 \h </w:delInstrText>
            </w:r>
            <w:r w:rsidR="00B57940">
              <w:rPr>
                <w:noProof/>
                <w:webHidden/>
              </w:rPr>
            </w:r>
            <w:r w:rsidR="00B57940">
              <w:rPr>
                <w:noProof/>
                <w:webHidden/>
              </w:rPr>
              <w:fldChar w:fldCharType="separate"/>
            </w:r>
            <w:r w:rsidR="00B57940">
              <w:rPr>
                <w:noProof/>
                <w:webHidden/>
              </w:rPr>
              <w:delText>3</w:delText>
            </w:r>
            <w:r w:rsidR="00B57940">
              <w:rPr>
                <w:noProof/>
                <w:webHidden/>
              </w:rPr>
              <w:fldChar w:fldCharType="end"/>
            </w:r>
            <w:r>
              <w:rPr>
                <w:noProof/>
              </w:rPr>
              <w:fldChar w:fldCharType="end"/>
            </w:r>
          </w:del>
        </w:p>
        <w:p w14:paraId="588D419E" w14:textId="77777777" w:rsidR="00B57940" w:rsidRDefault="008B43ED">
          <w:pPr>
            <w:pStyle w:val="TOC2"/>
            <w:rPr>
              <w:del w:id="27" w:author="Peter Bomberg" w:date="2018-01-16T14:05:00Z"/>
              <w:rFonts w:asciiTheme="minorHAnsi" w:eastAsiaTheme="minorEastAsia" w:hAnsiTheme="minorHAnsi" w:cstheme="minorBidi"/>
              <w:noProof/>
              <w:color w:val="auto"/>
              <w:sz w:val="22"/>
              <w:szCs w:val="22"/>
              <w:lang w:val="en-US"/>
            </w:rPr>
          </w:pPr>
          <w:del w:id="28" w:author="Peter Bomberg" w:date="2018-01-16T14:05:00Z">
            <w:r>
              <w:fldChar w:fldCharType="begin"/>
            </w:r>
            <w:r>
              <w:delInstrText xml:space="preserve"> HYPERLINK \l "_Toc500864043" </w:delInstrText>
            </w:r>
            <w:r>
              <w:fldChar w:fldCharType="separate"/>
            </w:r>
            <w:r w:rsidR="00B57940" w:rsidRPr="007E15F4">
              <w:rPr>
                <w:rStyle w:val="Hyperlink"/>
                <w:noProof/>
              </w:rPr>
              <w:delText>1.9</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Scope</w:delText>
            </w:r>
            <w:r w:rsidR="00B57940">
              <w:rPr>
                <w:noProof/>
                <w:webHidden/>
              </w:rPr>
              <w:tab/>
            </w:r>
            <w:r w:rsidR="00B57940">
              <w:rPr>
                <w:noProof/>
                <w:webHidden/>
              </w:rPr>
              <w:fldChar w:fldCharType="begin"/>
            </w:r>
            <w:r w:rsidR="00B57940">
              <w:rPr>
                <w:noProof/>
                <w:webHidden/>
              </w:rPr>
              <w:delInstrText xml:space="preserve"> PAGEREF _Toc500864043 \h </w:delInstrText>
            </w:r>
            <w:r w:rsidR="00B57940">
              <w:rPr>
                <w:noProof/>
                <w:webHidden/>
              </w:rPr>
            </w:r>
            <w:r w:rsidR="00B57940">
              <w:rPr>
                <w:noProof/>
                <w:webHidden/>
              </w:rPr>
              <w:fldChar w:fldCharType="separate"/>
            </w:r>
            <w:r w:rsidR="00B57940">
              <w:rPr>
                <w:noProof/>
                <w:webHidden/>
              </w:rPr>
              <w:delText>3</w:delText>
            </w:r>
            <w:r w:rsidR="00B57940">
              <w:rPr>
                <w:noProof/>
                <w:webHidden/>
              </w:rPr>
              <w:fldChar w:fldCharType="end"/>
            </w:r>
            <w:r>
              <w:rPr>
                <w:noProof/>
              </w:rPr>
              <w:fldChar w:fldCharType="end"/>
            </w:r>
          </w:del>
        </w:p>
        <w:p w14:paraId="3E1B2D74" w14:textId="77777777" w:rsidR="00B57940" w:rsidRDefault="008B43ED">
          <w:pPr>
            <w:pStyle w:val="TOC1"/>
            <w:rPr>
              <w:del w:id="29" w:author="Peter Bomberg" w:date="2018-01-16T14:05:00Z"/>
              <w:rFonts w:asciiTheme="minorHAnsi" w:eastAsiaTheme="minorEastAsia" w:hAnsiTheme="minorHAnsi" w:cstheme="minorBidi"/>
              <w:noProof/>
              <w:color w:val="auto"/>
              <w:sz w:val="22"/>
              <w:szCs w:val="22"/>
              <w:lang w:val="en-US"/>
            </w:rPr>
          </w:pPr>
          <w:del w:id="30" w:author="Peter Bomberg" w:date="2018-01-16T14:05:00Z">
            <w:r>
              <w:fldChar w:fldCharType="begin"/>
            </w:r>
            <w:r>
              <w:delInstrText xml:space="preserve"> HYPERLINK \l "_Toc500864044" </w:delInstrText>
            </w:r>
            <w:r>
              <w:fldChar w:fldCharType="separate"/>
            </w:r>
            <w:r w:rsidR="00B57940" w:rsidRPr="007E15F4">
              <w:rPr>
                <w:rStyle w:val="Hyperlink"/>
                <w:noProof/>
              </w:rPr>
              <w:delText>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General</w:delText>
            </w:r>
            <w:r w:rsidR="00B57940">
              <w:rPr>
                <w:noProof/>
                <w:webHidden/>
              </w:rPr>
              <w:tab/>
            </w:r>
            <w:r w:rsidR="00B57940">
              <w:rPr>
                <w:noProof/>
                <w:webHidden/>
              </w:rPr>
              <w:fldChar w:fldCharType="begin"/>
            </w:r>
            <w:r w:rsidR="00B57940">
              <w:rPr>
                <w:noProof/>
                <w:webHidden/>
              </w:rPr>
              <w:delInstrText xml:space="preserve"> PAGEREF _Toc500864044 \h </w:delInstrText>
            </w:r>
            <w:r w:rsidR="00B57940">
              <w:rPr>
                <w:noProof/>
                <w:webHidden/>
              </w:rPr>
            </w:r>
            <w:r w:rsidR="00B57940">
              <w:rPr>
                <w:noProof/>
                <w:webHidden/>
              </w:rPr>
              <w:fldChar w:fldCharType="separate"/>
            </w:r>
            <w:r w:rsidR="00B57940">
              <w:rPr>
                <w:noProof/>
                <w:webHidden/>
              </w:rPr>
              <w:delText>3</w:delText>
            </w:r>
            <w:r w:rsidR="00B57940">
              <w:rPr>
                <w:noProof/>
                <w:webHidden/>
              </w:rPr>
              <w:fldChar w:fldCharType="end"/>
            </w:r>
            <w:r>
              <w:rPr>
                <w:noProof/>
              </w:rPr>
              <w:fldChar w:fldCharType="end"/>
            </w:r>
          </w:del>
        </w:p>
        <w:p w14:paraId="33AB99ED" w14:textId="77777777" w:rsidR="00B57940" w:rsidRDefault="008B43ED">
          <w:pPr>
            <w:pStyle w:val="TOC1"/>
            <w:rPr>
              <w:del w:id="31" w:author="Peter Bomberg" w:date="2018-01-16T14:05:00Z"/>
              <w:rFonts w:asciiTheme="minorHAnsi" w:eastAsiaTheme="minorEastAsia" w:hAnsiTheme="minorHAnsi" w:cstheme="minorBidi"/>
              <w:noProof/>
              <w:color w:val="auto"/>
              <w:sz w:val="22"/>
              <w:szCs w:val="22"/>
              <w:lang w:val="en-US"/>
            </w:rPr>
          </w:pPr>
          <w:del w:id="32" w:author="Peter Bomberg" w:date="2018-01-16T14:05:00Z">
            <w:r>
              <w:fldChar w:fldCharType="begin"/>
            </w:r>
            <w:r>
              <w:delInstrText xml:space="preserve"> HYPERLINK \l "_Toc500864045" </w:delInstrText>
            </w:r>
            <w:r>
              <w:fldChar w:fldCharType="separate"/>
            </w:r>
            <w:r w:rsidR="00B57940" w:rsidRPr="007E15F4">
              <w:rPr>
                <w:rStyle w:val="Hyperlink"/>
                <w:noProof/>
              </w:rPr>
              <w:delText>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Controlled Vocabularies</w:delText>
            </w:r>
            <w:r w:rsidR="00B57940">
              <w:rPr>
                <w:noProof/>
                <w:webHidden/>
              </w:rPr>
              <w:tab/>
            </w:r>
            <w:r w:rsidR="00B57940">
              <w:rPr>
                <w:noProof/>
                <w:webHidden/>
              </w:rPr>
              <w:fldChar w:fldCharType="begin"/>
            </w:r>
            <w:r w:rsidR="00B57940">
              <w:rPr>
                <w:noProof/>
                <w:webHidden/>
              </w:rPr>
              <w:delInstrText xml:space="preserve"> PAGEREF _Toc500864045 \h </w:delInstrText>
            </w:r>
            <w:r w:rsidR="00B57940">
              <w:rPr>
                <w:noProof/>
                <w:webHidden/>
              </w:rPr>
            </w:r>
            <w:r w:rsidR="00B57940">
              <w:rPr>
                <w:noProof/>
                <w:webHidden/>
              </w:rPr>
              <w:fldChar w:fldCharType="separate"/>
            </w:r>
            <w:r w:rsidR="00B57940">
              <w:rPr>
                <w:noProof/>
                <w:webHidden/>
              </w:rPr>
              <w:delText>5</w:delText>
            </w:r>
            <w:r w:rsidR="00B57940">
              <w:rPr>
                <w:noProof/>
                <w:webHidden/>
              </w:rPr>
              <w:fldChar w:fldCharType="end"/>
            </w:r>
            <w:r>
              <w:rPr>
                <w:noProof/>
              </w:rPr>
              <w:fldChar w:fldCharType="end"/>
            </w:r>
          </w:del>
        </w:p>
        <w:p w14:paraId="593CEA52" w14:textId="77777777" w:rsidR="00B57940" w:rsidRDefault="008B43ED">
          <w:pPr>
            <w:pStyle w:val="TOC1"/>
            <w:rPr>
              <w:del w:id="33" w:author="Peter Bomberg" w:date="2018-01-16T14:05:00Z"/>
              <w:rFonts w:asciiTheme="minorHAnsi" w:eastAsiaTheme="minorEastAsia" w:hAnsiTheme="minorHAnsi" w:cstheme="minorBidi"/>
              <w:noProof/>
              <w:color w:val="auto"/>
              <w:sz w:val="22"/>
              <w:szCs w:val="22"/>
              <w:lang w:val="en-US"/>
            </w:rPr>
          </w:pPr>
          <w:del w:id="34" w:author="Peter Bomberg" w:date="2018-01-16T14:05:00Z">
            <w:r>
              <w:fldChar w:fldCharType="begin"/>
            </w:r>
            <w:r>
              <w:delInstrText xml:space="preserve"> HYPERLINK \l "_Toc500864046" </w:delInstrText>
            </w:r>
            <w:r>
              <w:fldChar w:fldCharType="separate"/>
            </w:r>
            <w:r w:rsidR="00B57940" w:rsidRPr="007E15F4">
              <w:rPr>
                <w:rStyle w:val="Hyperlink"/>
                <w:noProof/>
              </w:rPr>
              <w:delText>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SPL Documents</w:delText>
            </w:r>
            <w:r w:rsidR="00B57940">
              <w:rPr>
                <w:noProof/>
                <w:webHidden/>
              </w:rPr>
              <w:tab/>
            </w:r>
            <w:r w:rsidR="00B57940">
              <w:rPr>
                <w:noProof/>
                <w:webHidden/>
              </w:rPr>
              <w:fldChar w:fldCharType="begin"/>
            </w:r>
            <w:r w:rsidR="00B57940">
              <w:rPr>
                <w:noProof/>
                <w:webHidden/>
              </w:rPr>
              <w:delInstrText xml:space="preserve"> PAGEREF _Toc500864046 \h </w:delInstrText>
            </w:r>
            <w:r w:rsidR="00B57940">
              <w:rPr>
                <w:noProof/>
                <w:webHidden/>
              </w:rPr>
            </w:r>
            <w:r w:rsidR="00B57940">
              <w:rPr>
                <w:noProof/>
                <w:webHidden/>
              </w:rPr>
              <w:fldChar w:fldCharType="separate"/>
            </w:r>
            <w:r w:rsidR="00B57940">
              <w:rPr>
                <w:noProof/>
                <w:webHidden/>
              </w:rPr>
              <w:delText>7</w:delText>
            </w:r>
            <w:r w:rsidR="00B57940">
              <w:rPr>
                <w:noProof/>
                <w:webHidden/>
              </w:rPr>
              <w:fldChar w:fldCharType="end"/>
            </w:r>
            <w:r>
              <w:rPr>
                <w:noProof/>
              </w:rPr>
              <w:fldChar w:fldCharType="end"/>
            </w:r>
          </w:del>
        </w:p>
        <w:p w14:paraId="10F621BC" w14:textId="77777777" w:rsidR="00B57940" w:rsidRDefault="008B43ED">
          <w:pPr>
            <w:pStyle w:val="TOC2"/>
            <w:rPr>
              <w:del w:id="35" w:author="Peter Bomberg" w:date="2018-01-16T14:05:00Z"/>
              <w:rFonts w:asciiTheme="minorHAnsi" w:eastAsiaTheme="minorEastAsia" w:hAnsiTheme="minorHAnsi" w:cstheme="minorBidi"/>
              <w:noProof/>
              <w:color w:val="auto"/>
              <w:sz w:val="22"/>
              <w:szCs w:val="22"/>
              <w:lang w:val="en-US"/>
            </w:rPr>
          </w:pPr>
          <w:del w:id="36" w:author="Peter Bomberg" w:date="2018-01-16T14:05:00Z">
            <w:r>
              <w:fldChar w:fldCharType="begin"/>
            </w:r>
            <w:r>
              <w:delInstrText xml:space="preserve"> HYPERLINK \l "_Toc500864047" </w:delInstrText>
            </w:r>
            <w:r>
              <w:fldChar w:fldCharType="separate"/>
            </w:r>
            <w:r w:rsidR="00B57940" w:rsidRPr="007E15F4">
              <w:rPr>
                <w:rStyle w:val="Hyperlink"/>
                <w:noProof/>
              </w:rPr>
              <w:delText>4.1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Prolog/Declaration</w:delText>
            </w:r>
            <w:r w:rsidR="00B57940">
              <w:rPr>
                <w:noProof/>
                <w:webHidden/>
              </w:rPr>
              <w:tab/>
            </w:r>
            <w:r w:rsidR="00B57940">
              <w:rPr>
                <w:noProof/>
                <w:webHidden/>
              </w:rPr>
              <w:fldChar w:fldCharType="begin"/>
            </w:r>
            <w:r w:rsidR="00B57940">
              <w:rPr>
                <w:noProof/>
                <w:webHidden/>
              </w:rPr>
              <w:delInstrText xml:space="preserve"> PAGEREF _Toc500864047 \h </w:delInstrText>
            </w:r>
            <w:r w:rsidR="00B57940">
              <w:rPr>
                <w:noProof/>
                <w:webHidden/>
              </w:rPr>
            </w:r>
            <w:r w:rsidR="00B57940">
              <w:rPr>
                <w:noProof/>
                <w:webHidden/>
              </w:rPr>
              <w:fldChar w:fldCharType="separate"/>
            </w:r>
            <w:r w:rsidR="00B57940">
              <w:rPr>
                <w:noProof/>
                <w:webHidden/>
              </w:rPr>
              <w:delText>7</w:delText>
            </w:r>
            <w:r w:rsidR="00B57940">
              <w:rPr>
                <w:noProof/>
                <w:webHidden/>
              </w:rPr>
              <w:fldChar w:fldCharType="end"/>
            </w:r>
            <w:r>
              <w:rPr>
                <w:noProof/>
              </w:rPr>
              <w:fldChar w:fldCharType="end"/>
            </w:r>
          </w:del>
        </w:p>
        <w:p w14:paraId="4D78E9E2" w14:textId="77777777" w:rsidR="00B57940" w:rsidRDefault="008B43ED">
          <w:pPr>
            <w:pStyle w:val="TOC3"/>
            <w:rPr>
              <w:del w:id="37" w:author="Peter Bomberg" w:date="2018-01-16T14:05:00Z"/>
              <w:rFonts w:asciiTheme="minorHAnsi" w:eastAsiaTheme="minorEastAsia" w:hAnsiTheme="minorHAnsi" w:cstheme="minorBidi"/>
              <w:noProof/>
              <w:color w:val="auto"/>
              <w:sz w:val="22"/>
              <w:szCs w:val="22"/>
              <w:lang w:val="en-US"/>
            </w:rPr>
          </w:pPr>
          <w:del w:id="38" w:author="Peter Bomberg" w:date="2018-01-16T14:05:00Z">
            <w:r>
              <w:fldChar w:fldCharType="begin"/>
            </w:r>
            <w:r>
              <w:delInstrText xml:space="preserve"> HYPERLINK \l "_Toc500864048" </w:delInstrText>
            </w:r>
            <w:r>
              <w:fldChar w:fldCharType="separate"/>
            </w:r>
            <w:r w:rsidR="00B57940" w:rsidRPr="007E15F4">
              <w:rPr>
                <w:rStyle w:val="Hyperlink"/>
                <w:noProof/>
              </w:rPr>
              <w:delText>4.1.1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_Toc500864048 \h </w:delInstrText>
            </w:r>
            <w:r w:rsidR="00B57940">
              <w:rPr>
                <w:noProof/>
                <w:webHidden/>
              </w:rPr>
            </w:r>
            <w:r w:rsidR="00B57940">
              <w:rPr>
                <w:noProof/>
                <w:webHidden/>
              </w:rPr>
              <w:fldChar w:fldCharType="separate"/>
            </w:r>
            <w:r w:rsidR="00B57940">
              <w:rPr>
                <w:noProof/>
                <w:webHidden/>
              </w:rPr>
              <w:delText>7</w:delText>
            </w:r>
            <w:r w:rsidR="00B57940">
              <w:rPr>
                <w:noProof/>
                <w:webHidden/>
              </w:rPr>
              <w:fldChar w:fldCharType="end"/>
            </w:r>
            <w:r>
              <w:rPr>
                <w:noProof/>
              </w:rPr>
              <w:fldChar w:fldCharType="end"/>
            </w:r>
          </w:del>
        </w:p>
        <w:p w14:paraId="32B172F8" w14:textId="77777777" w:rsidR="00B57940" w:rsidRDefault="008B43ED">
          <w:pPr>
            <w:pStyle w:val="TOC3"/>
            <w:rPr>
              <w:del w:id="39" w:author="Peter Bomberg" w:date="2018-01-16T14:05:00Z"/>
              <w:rFonts w:asciiTheme="minorHAnsi" w:eastAsiaTheme="minorEastAsia" w:hAnsiTheme="minorHAnsi" w:cstheme="minorBidi"/>
              <w:noProof/>
              <w:color w:val="auto"/>
              <w:sz w:val="22"/>
              <w:szCs w:val="22"/>
              <w:lang w:val="en-US"/>
            </w:rPr>
          </w:pPr>
          <w:del w:id="40" w:author="Peter Bomberg" w:date="2018-01-16T14:05:00Z">
            <w:r>
              <w:fldChar w:fldCharType="begin"/>
            </w:r>
            <w:r>
              <w:delInstrText xml:space="preserve"> HYPERLINK \l "_Toc500864049" </w:delInstrText>
            </w:r>
            <w:r>
              <w:fldChar w:fldCharType="separate"/>
            </w:r>
            <w:r w:rsidR="00B57940" w:rsidRPr="007E15F4">
              <w:rPr>
                <w:rStyle w:val="Hyperlink"/>
                <w:noProof/>
              </w:rPr>
              <w:delText>4.1.2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_Toc500864049 \h </w:delInstrText>
            </w:r>
            <w:r w:rsidR="00B57940">
              <w:rPr>
                <w:noProof/>
                <w:webHidden/>
              </w:rPr>
            </w:r>
            <w:r w:rsidR="00B57940">
              <w:rPr>
                <w:noProof/>
                <w:webHidden/>
              </w:rPr>
              <w:fldChar w:fldCharType="separate"/>
            </w:r>
            <w:r w:rsidR="00B57940">
              <w:rPr>
                <w:noProof/>
                <w:webHidden/>
              </w:rPr>
              <w:delText>7</w:delText>
            </w:r>
            <w:r w:rsidR="00B57940">
              <w:rPr>
                <w:noProof/>
                <w:webHidden/>
              </w:rPr>
              <w:fldChar w:fldCharType="end"/>
            </w:r>
            <w:r>
              <w:rPr>
                <w:noProof/>
              </w:rPr>
              <w:fldChar w:fldCharType="end"/>
            </w:r>
          </w:del>
        </w:p>
        <w:p w14:paraId="5C947533" w14:textId="77777777" w:rsidR="00B57940" w:rsidRDefault="008B43ED">
          <w:pPr>
            <w:pStyle w:val="TOC2"/>
            <w:rPr>
              <w:del w:id="41" w:author="Peter Bomberg" w:date="2018-01-16T14:05:00Z"/>
              <w:rFonts w:asciiTheme="minorHAnsi" w:eastAsiaTheme="minorEastAsia" w:hAnsiTheme="minorHAnsi" w:cstheme="minorBidi"/>
              <w:noProof/>
              <w:color w:val="auto"/>
              <w:sz w:val="22"/>
              <w:szCs w:val="22"/>
              <w:lang w:val="en-US"/>
            </w:rPr>
          </w:pPr>
          <w:del w:id="42" w:author="Peter Bomberg" w:date="2018-01-16T14:05:00Z">
            <w:r>
              <w:fldChar w:fldCharType="begin"/>
            </w:r>
            <w:r>
              <w:delInstrText xml:space="preserve"> HYPERLINK \l "_Toc500864050" </w:delInstrText>
            </w:r>
            <w:r>
              <w:fldChar w:fldCharType="separate"/>
            </w:r>
            <w:r w:rsidR="00B57940" w:rsidRPr="007E15F4">
              <w:rPr>
                <w:rStyle w:val="Hyperlink"/>
                <w:noProof/>
              </w:rPr>
              <w:delText>4.2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Document Information</w:delText>
            </w:r>
            <w:r w:rsidR="00B57940">
              <w:rPr>
                <w:noProof/>
                <w:webHidden/>
              </w:rPr>
              <w:tab/>
            </w:r>
            <w:r w:rsidR="00B57940">
              <w:rPr>
                <w:noProof/>
                <w:webHidden/>
              </w:rPr>
              <w:fldChar w:fldCharType="begin"/>
            </w:r>
            <w:r w:rsidR="00B57940">
              <w:rPr>
                <w:noProof/>
                <w:webHidden/>
              </w:rPr>
              <w:delInstrText xml:space="preserve"> PAGEREF _Toc500864050 \h </w:delInstrText>
            </w:r>
            <w:r w:rsidR="00B57940">
              <w:rPr>
                <w:noProof/>
                <w:webHidden/>
              </w:rPr>
            </w:r>
            <w:r w:rsidR="00B57940">
              <w:rPr>
                <w:noProof/>
                <w:webHidden/>
              </w:rPr>
              <w:fldChar w:fldCharType="separate"/>
            </w:r>
            <w:r w:rsidR="00B57940">
              <w:rPr>
                <w:noProof/>
                <w:webHidden/>
              </w:rPr>
              <w:delText>8</w:delText>
            </w:r>
            <w:r w:rsidR="00B57940">
              <w:rPr>
                <w:noProof/>
                <w:webHidden/>
              </w:rPr>
              <w:fldChar w:fldCharType="end"/>
            </w:r>
            <w:r>
              <w:rPr>
                <w:noProof/>
              </w:rPr>
              <w:fldChar w:fldCharType="end"/>
            </w:r>
          </w:del>
        </w:p>
        <w:p w14:paraId="46610EF4" w14:textId="77777777" w:rsidR="00B57940" w:rsidRDefault="008B43ED">
          <w:pPr>
            <w:pStyle w:val="TOC3"/>
            <w:rPr>
              <w:del w:id="43" w:author="Peter Bomberg" w:date="2018-01-16T14:05:00Z"/>
              <w:rFonts w:asciiTheme="minorHAnsi" w:eastAsiaTheme="minorEastAsia" w:hAnsiTheme="minorHAnsi" w:cstheme="minorBidi"/>
              <w:noProof/>
              <w:color w:val="auto"/>
              <w:sz w:val="22"/>
              <w:szCs w:val="22"/>
              <w:lang w:val="en-US"/>
            </w:rPr>
          </w:pPr>
          <w:del w:id="44" w:author="Peter Bomberg" w:date="2018-01-16T14:05:00Z">
            <w:r>
              <w:fldChar w:fldCharType="begin"/>
            </w:r>
            <w:r>
              <w:delInstrText xml:space="preserve"> HYPERLINK \l "_Toc500864051" </w:delInstrText>
            </w:r>
            <w:r>
              <w:fldChar w:fldCharType="separate"/>
            </w:r>
            <w:r w:rsidR="00B57940" w:rsidRPr="007E15F4">
              <w:rPr>
                <w:rStyle w:val="Hyperlink"/>
                <w:noProof/>
              </w:rPr>
              <w:delText>4.2.1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_Toc500864051 \h </w:delInstrText>
            </w:r>
            <w:r w:rsidR="00B57940">
              <w:rPr>
                <w:noProof/>
                <w:webHidden/>
              </w:rPr>
            </w:r>
            <w:r w:rsidR="00B57940">
              <w:rPr>
                <w:noProof/>
                <w:webHidden/>
              </w:rPr>
              <w:fldChar w:fldCharType="separate"/>
            </w:r>
            <w:r w:rsidR="00B57940">
              <w:rPr>
                <w:noProof/>
                <w:webHidden/>
              </w:rPr>
              <w:delText>8</w:delText>
            </w:r>
            <w:r w:rsidR="00B57940">
              <w:rPr>
                <w:noProof/>
                <w:webHidden/>
              </w:rPr>
              <w:fldChar w:fldCharType="end"/>
            </w:r>
            <w:r>
              <w:rPr>
                <w:noProof/>
              </w:rPr>
              <w:fldChar w:fldCharType="end"/>
            </w:r>
          </w:del>
        </w:p>
        <w:p w14:paraId="14876FEC" w14:textId="77777777" w:rsidR="00B57940" w:rsidRDefault="008B43ED">
          <w:pPr>
            <w:pStyle w:val="TOC3"/>
            <w:rPr>
              <w:del w:id="45" w:author="Peter Bomberg" w:date="2018-01-16T14:05:00Z"/>
              <w:rFonts w:asciiTheme="minorHAnsi" w:eastAsiaTheme="minorEastAsia" w:hAnsiTheme="minorHAnsi" w:cstheme="minorBidi"/>
              <w:noProof/>
              <w:color w:val="auto"/>
              <w:sz w:val="22"/>
              <w:szCs w:val="22"/>
              <w:lang w:val="en-US"/>
            </w:rPr>
          </w:pPr>
          <w:del w:id="46" w:author="Peter Bomberg" w:date="2018-01-16T14:05:00Z">
            <w:r>
              <w:fldChar w:fldCharType="begin"/>
            </w:r>
            <w:r>
              <w:delInstrText xml:space="preserve"> HYPERLINK \l "_Toc500864052" </w:delInstrText>
            </w:r>
            <w:r>
              <w:fldChar w:fldCharType="separate"/>
            </w:r>
            <w:r w:rsidR="00B57940" w:rsidRPr="007E15F4">
              <w:rPr>
                <w:rStyle w:val="Hyperlink"/>
                <w:noProof/>
              </w:rPr>
              <w:delText>4.2.2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_Toc500864052 \h </w:delInstrText>
            </w:r>
            <w:r w:rsidR="00B57940">
              <w:rPr>
                <w:noProof/>
                <w:webHidden/>
              </w:rPr>
            </w:r>
            <w:r w:rsidR="00B57940">
              <w:rPr>
                <w:noProof/>
                <w:webHidden/>
              </w:rPr>
              <w:fldChar w:fldCharType="separate"/>
            </w:r>
            <w:r w:rsidR="00B57940">
              <w:rPr>
                <w:noProof/>
                <w:webHidden/>
              </w:rPr>
              <w:delText>8</w:delText>
            </w:r>
            <w:r w:rsidR="00B57940">
              <w:rPr>
                <w:noProof/>
                <w:webHidden/>
              </w:rPr>
              <w:fldChar w:fldCharType="end"/>
            </w:r>
            <w:r>
              <w:rPr>
                <w:noProof/>
              </w:rPr>
              <w:fldChar w:fldCharType="end"/>
            </w:r>
          </w:del>
        </w:p>
        <w:p w14:paraId="2ADD7CF0" w14:textId="77777777" w:rsidR="00B57940" w:rsidRDefault="008B43ED">
          <w:pPr>
            <w:pStyle w:val="TOC2"/>
            <w:rPr>
              <w:del w:id="47" w:author="Peter Bomberg" w:date="2018-01-16T14:05:00Z"/>
              <w:rFonts w:asciiTheme="minorHAnsi" w:eastAsiaTheme="minorEastAsia" w:hAnsiTheme="minorHAnsi" w:cstheme="minorBidi"/>
              <w:noProof/>
              <w:color w:val="auto"/>
              <w:sz w:val="22"/>
              <w:szCs w:val="22"/>
              <w:lang w:val="en-US"/>
            </w:rPr>
          </w:pPr>
          <w:del w:id="48" w:author="Peter Bomberg" w:date="2018-01-16T14:05:00Z">
            <w:r>
              <w:fldChar w:fldCharType="begin"/>
            </w:r>
            <w:r>
              <w:delInstrText xml:space="preserve"> HYPE</w:delInstrText>
            </w:r>
            <w:r>
              <w:delInstrText xml:space="preserve">RLINK \l "_Toc500864053" </w:delInstrText>
            </w:r>
            <w:r>
              <w:fldChar w:fldCharType="separate"/>
            </w:r>
            <w:r w:rsidR="00B57940" w:rsidRPr="007E15F4">
              <w:rPr>
                <w:rStyle w:val="Hyperlink"/>
                <w:noProof/>
              </w:rPr>
              <w:delText>4.3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Author Information</w:delText>
            </w:r>
            <w:r w:rsidR="00B57940">
              <w:rPr>
                <w:noProof/>
                <w:webHidden/>
              </w:rPr>
              <w:tab/>
            </w:r>
            <w:r w:rsidR="00B57940">
              <w:rPr>
                <w:noProof/>
                <w:webHidden/>
              </w:rPr>
              <w:fldChar w:fldCharType="begin"/>
            </w:r>
            <w:r w:rsidR="00B57940">
              <w:rPr>
                <w:noProof/>
                <w:webHidden/>
              </w:rPr>
              <w:delInstrText xml:space="preserve"> PAGEREF _Toc500864053 \h </w:delInstrText>
            </w:r>
            <w:r w:rsidR="00B57940">
              <w:rPr>
                <w:noProof/>
                <w:webHidden/>
              </w:rPr>
            </w:r>
            <w:r w:rsidR="00B57940">
              <w:rPr>
                <w:noProof/>
                <w:webHidden/>
              </w:rPr>
              <w:fldChar w:fldCharType="separate"/>
            </w:r>
            <w:r w:rsidR="00B57940">
              <w:rPr>
                <w:noProof/>
                <w:webHidden/>
              </w:rPr>
              <w:delText>14</w:delText>
            </w:r>
            <w:r w:rsidR="00B57940">
              <w:rPr>
                <w:noProof/>
                <w:webHidden/>
              </w:rPr>
              <w:fldChar w:fldCharType="end"/>
            </w:r>
            <w:r>
              <w:rPr>
                <w:noProof/>
              </w:rPr>
              <w:fldChar w:fldCharType="end"/>
            </w:r>
          </w:del>
        </w:p>
        <w:p w14:paraId="0E0ED29D" w14:textId="77777777" w:rsidR="00B57940" w:rsidRDefault="008B43ED">
          <w:pPr>
            <w:pStyle w:val="TOC3"/>
            <w:rPr>
              <w:del w:id="49" w:author="Peter Bomberg" w:date="2018-01-16T14:05:00Z"/>
              <w:rFonts w:asciiTheme="minorHAnsi" w:eastAsiaTheme="minorEastAsia" w:hAnsiTheme="minorHAnsi" w:cstheme="minorBidi"/>
              <w:noProof/>
              <w:color w:val="auto"/>
              <w:sz w:val="22"/>
              <w:szCs w:val="22"/>
              <w:lang w:val="en-US"/>
            </w:rPr>
          </w:pPr>
          <w:del w:id="50" w:author="Peter Bomberg" w:date="2018-01-16T14:05:00Z">
            <w:r>
              <w:fldChar w:fldCharType="begin"/>
            </w:r>
            <w:r>
              <w:delInstrText xml:space="preserve"> HYPERLINK \l "_Toc500864054" </w:delInstrText>
            </w:r>
            <w:r>
              <w:fldChar w:fldCharType="separate"/>
            </w:r>
            <w:r w:rsidR="00B57940" w:rsidRPr="007E15F4">
              <w:rPr>
                <w:rStyle w:val="Hyperlink"/>
                <w:noProof/>
              </w:rPr>
              <w:delText>4.3.1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_Toc500864054 \h </w:delInstrText>
            </w:r>
            <w:r w:rsidR="00B57940">
              <w:rPr>
                <w:noProof/>
                <w:webHidden/>
              </w:rPr>
            </w:r>
            <w:r w:rsidR="00B57940">
              <w:rPr>
                <w:noProof/>
                <w:webHidden/>
              </w:rPr>
              <w:fldChar w:fldCharType="separate"/>
            </w:r>
            <w:r w:rsidR="00B57940">
              <w:rPr>
                <w:noProof/>
                <w:webHidden/>
              </w:rPr>
              <w:delText>14</w:delText>
            </w:r>
            <w:r w:rsidR="00B57940">
              <w:rPr>
                <w:noProof/>
                <w:webHidden/>
              </w:rPr>
              <w:fldChar w:fldCharType="end"/>
            </w:r>
            <w:r>
              <w:rPr>
                <w:noProof/>
              </w:rPr>
              <w:fldChar w:fldCharType="end"/>
            </w:r>
          </w:del>
        </w:p>
        <w:p w14:paraId="69B29930" w14:textId="77777777" w:rsidR="00B57940" w:rsidRDefault="008B43ED">
          <w:pPr>
            <w:pStyle w:val="TOC3"/>
            <w:rPr>
              <w:del w:id="51" w:author="Peter Bomberg" w:date="2018-01-16T14:05:00Z"/>
              <w:rFonts w:asciiTheme="minorHAnsi" w:eastAsiaTheme="minorEastAsia" w:hAnsiTheme="minorHAnsi" w:cstheme="minorBidi"/>
              <w:noProof/>
              <w:color w:val="auto"/>
              <w:sz w:val="22"/>
              <w:szCs w:val="22"/>
              <w:lang w:val="en-US"/>
            </w:rPr>
          </w:pPr>
          <w:del w:id="52" w:author="Peter Bomberg" w:date="2018-01-16T14:05:00Z">
            <w:r>
              <w:fldChar w:fldCharType="begin"/>
            </w:r>
            <w:r>
              <w:delInstrText xml:space="preserve"> HYPERLINK \l "_Toc500864055" </w:delInstrText>
            </w:r>
            <w:r>
              <w:fldChar w:fldCharType="separate"/>
            </w:r>
            <w:r w:rsidR="00B57940" w:rsidRPr="007E15F4">
              <w:rPr>
                <w:rStyle w:val="Hyperlink"/>
                <w:noProof/>
              </w:rPr>
              <w:delText>4.3.2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_Toc500864055 \h </w:delInstrText>
            </w:r>
            <w:r w:rsidR="00B57940">
              <w:rPr>
                <w:noProof/>
                <w:webHidden/>
              </w:rPr>
            </w:r>
            <w:r w:rsidR="00B57940">
              <w:rPr>
                <w:noProof/>
                <w:webHidden/>
              </w:rPr>
              <w:fldChar w:fldCharType="separate"/>
            </w:r>
            <w:r w:rsidR="00B57940">
              <w:rPr>
                <w:noProof/>
                <w:webHidden/>
              </w:rPr>
              <w:delText>15</w:delText>
            </w:r>
            <w:r w:rsidR="00B57940">
              <w:rPr>
                <w:noProof/>
                <w:webHidden/>
              </w:rPr>
              <w:fldChar w:fldCharType="end"/>
            </w:r>
            <w:r>
              <w:rPr>
                <w:noProof/>
              </w:rPr>
              <w:fldChar w:fldCharType="end"/>
            </w:r>
          </w:del>
        </w:p>
        <w:p w14:paraId="03ABC392" w14:textId="77777777" w:rsidR="00B57940" w:rsidRDefault="008B43ED">
          <w:pPr>
            <w:pStyle w:val="TOC2"/>
            <w:rPr>
              <w:del w:id="53" w:author="Peter Bomberg" w:date="2018-01-16T14:05:00Z"/>
              <w:rFonts w:asciiTheme="minorHAnsi" w:eastAsiaTheme="minorEastAsia" w:hAnsiTheme="minorHAnsi" w:cstheme="minorBidi"/>
              <w:noProof/>
              <w:color w:val="auto"/>
              <w:sz w:val="22"/>
              <w:szCs w:val="22"/>
              <w:lang w:val="en-US"/>
            </w:rPr>
          </w:pPr>
          <w:del w:id="54" w:author="Peter Bomberg" w:date="2018-01-16T14:05:00Z">
            <w:r>
              <w:fldChar w:fldCharType="begin"/>
            </w:r>
            <w:r>
              <w:delInstrText xml:space="preserve"> HYPERLINK \l "_Toc500864056" </w:delInstrText>
            </w:r>
            <w:r>
              <w:fldChar w:fldCharType="separate"/>
            </w:r>
            <w:r w:rsidR="00B57940" w:rsidRPr="007E15F4">
              <w:rPr>
                <w:rStyle w:val="Hyperlink"/>
                <w:noProof/>
              </w:rPr>
              <w:delText>4.4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Core Document Reference</w:delText>
            </w:r>
            <w:r w:rsidR="00B57940">
              <w:rPr>
                <w:noProof/>
                <w:webHidden/>
              </w:rPr>
              <w:tab/>
            </w:r>
            <w:r w:rsidR="00B57940">
              <w:rPr>
                <w:noProof/>
                <w:webHidden/>
              </w:rPr>
              <w:fldChar w:fldCharType="begin"/>
            </w:r>
            <w:r w:rsidR="00B57940">
              <w:rPr>
                <w:noProof/>
                <w:webHidden/>
              </w:rPr>
              <w:delInstrText xml:space="preserve"> PAGEREF _Toc500864056 \h </w:delInstrText>
            </w:r>
            <w:r w:rsidR="00B57940">
              <w:rPr>
                <w:noProof/>
                <w:webHidden/>
              </w:rPr>
            </w:r>
            <w:r w:rsidR="00B57940">
              <w:rPr>
                <w:noProof/>
                <w:webHidden/>
              </w:rPr>
              <w:fldChar w:fldCharType="separate"/>
            </w:r>
            <w:r w:rsidR="00B57940">
              <w:rPr>
                <w:noProof/>
                <w:webHidden/>
              </w:rPr>
              <w:delText>24</w:delText>
            </w:r>
            <w:r w:rsidR="00B57940">
              <w:rPr>
                <w:noProof/>
                <w:webHidden/>
              </w:rPr>
              <w:fldChar w:fldCharType="end"/>
            </w:r>
            <w:r>
              <w:rPr>
                <w:noProof/>
              </w:rPr>
              <w:fldChar w:fldCharType="end"/>
            </w:r>
          </w:del>
        </w:p>
        <w:p w14:paraId="6F7A788D" w14:textId="77777777" w:rsidR="00B57940" w:rsidRDefault="008B43ED">
          <w:pPr>
            <w:pStyle w:val="TOC3"/>
            <w:rPr>
              <w:del w:id="55" w:author="Peter Bomberg" w:date="2018-01-16T14:05:00Z"/>
              <w:rFonts w:asciiTheme="minorHAnsi" w:eastAsiaTheme="minorEastAsia" w:hAnsiTheme="minorHAnsi" w:cstheme="minorBidi"/>
              <w:noProof/>
              <w:color w:val="auto"/>
              <w:sz w:val="22"/>
              <w:szCs w:val="22"/>
              <w:lang w:val="en-US"/>
            </w:rPr>
          </w:pPr>
          <w:del w:id="56" w:author="Peter Bomberg" w:date="2018-01-16T14:05:00Z">
            <w:r>
              <w:fldChar w:fldCharType="begin"/>
            </w:r>
            <w:r>
              <w:delInstrText xml:space="preserve"> HYPERLINK \l "_Toc500864057" </w:delInstrText>
            </w:r>
            <w:r>
              <w:fldChar w:fldCharType="separate"/>
            </w:r>
            <w:r w:rsidR="00B57940" w:rsidRPr="007E15F4">
              <w:rPr>
                <w:rStyle w:val="Hyperlink"/>
                <w:noProof/>
              </w:rPr>
              <w:delText>4.4.1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_Toc500864057 \h </w:delInstrText>
            </w:r>
            <w:r w:rsidR="00B57940">
              <w:rPr>
                <w:noProof/>
                <w:webHidden/>
              </w:rPr>
            </w:r>
            <w:r w:rsidR="00B57940">
              <w:rPr>
                <w:noProof/>
                <w:webHidden/>
              </w:rPr>
              <w:fldChar w:fldCharType="separate"/>
            </w:r>
            <w:r w:rsidR="00B57940">
              <w:rPr>
                <w:noProof/>
                <w:webHidden/>
              </w:rPr>
              <w:delText>24</w:delText>
            </w:r>
            <w:r w:rsidR="00B57940">
              <w:rPr>
                <w:noProof/>
                <w:webHidden/>
              </w:rPr>
              <w:fldChar w:fldCharType="end"/>
            </w:r>
            <w:r>
              <w:rPr>
                <w:noProof/>
              </w:rPr>
              <w:fldChar w:fldCharType="end"/>
            </w:r>
          </w:del>
        </w:p>
        <w:p w14:paraId="486FA21F" w14:textId="77777777" w:rsidR="00B57940" w:rsidRDefault="008B43ED">
          <w:pPr>
            <w:pStyle w:val="TOC3"/>
            <w:rPr>
              <w:del w:id="57" w:author="Peter Bomberg" w:date="2018-01-16T14:05:00Z"/>
              <w:rFonts w:asciiTheme="minorHAnsi" w:eastAsiaTheme="minorEastAsia" w:hAnsiTheme="minorHAnsi" w:cstheme="minorBidi"/>
              <w:noProof/>
              <w:color w:val="auto"/>
              <w:sz w:val="22"/>
              <w:szCs w:val="22"/>
              <w:lang w:val="en-US"/>
            </w:rPr>
          </w:pPr>
          <w:del w:id="58" w:author="Peter Bomberg" w:date="2018-01-16T14:05:00Z">
            <w:r>
              <w:fldChar w:fldCharType="begin"/>
            </w:r>
            <w:r>
              <w:delInstrText xml:space="preserve"> HYPERLINK \l "_Toc500864058" </w:delInstrText>
            </w:r>
            <w:r>
              <w:fldChar w:fldCharType="separate"/>
            </w:r>
            <w:r w:rsidR="00B57940" w:rsidRPr="007E15F4">
              <w:rPr>
                <w:rStyle w:val="Hyperlink"/>
                <w:noProof/>
              </w:rPr>
              <w:delText>4.4.2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_Toc500864058 \h </w:delInstrText>
            </w:r>
            <w:r w:rsidR="00B57940">
              <w:rPr>
                <w:noProof/>
                <w:webHidden/>
              </w:rPr>
            </w:r>
            <w:r w:rsidR="00B57940">
              <w:rPr>
                <w:noProof/>
                <w:webHidden/>
              </w:rPr>
              <w:fldChar w:fldCharType="separate"/>
            </w:r>
            <w:r w:rsidR="00B57940">
              <w:rPr>
                <w:noProof/>
                <w:webHidden/>
              </w:rPr>
              <w:delText>24</w:delText>
            </w:r>
            <w:r w:rsidR="00B57940">
              <w:rPr>
                <w:noProof/>
                <w:webHidden/>
              </w:rPr>
              <w:fldChar w:fldCharType="end"/>
            </w:r>
            <w:r>
              <w:rPr>
                <w:noProof/>
              </w:rPr>
              <w:fldChar w:fldCharType="end"/>
            </w:r>
          </w:del>
        </w:p>
        <w:p w14:paraId="7DAB647D" w14:textId="77777777" w:rsidR="00B57940" w:rsidRDefault="008B43ED">
          <w:pPr>
            <w:pStyle w:val="TOC2"/>
            <w:rPr>
              <w:del w:id="59" w:author="Peter Bomberg" w:date="2018-01-16T14:05:00Z"/>
              <w:rFonts w:asciiTheme="minorHAnsi" w:eastAsiaTheme="minorEastAsia" w:hAnsiTheme="minorHAnsi" w:cstheme="minorBidi"/>
              <w:noProof/>
              <w:color w:val="auto"/>
              <w:sz w:val="22"/>
              <w:szCs w:val="22"/>
              <w:lang w:val="en-US"/>
            </w:rPr>
          </w:pPr>
          <w:del w:id="60" w:author="Peter Bomberg" w:date="2018-01-16T14:05:00Z">
            <w:r>
              <w:fldChar w:fldCharType="begin"/>
            </w:r>
            <w:r>
              <w:delInstrText xml:space="preserve"> HYPERLINK \l "_Toc500864059" </w:delInstrText>
            </w:r>
            <w:r>
              <w:fldChar w:fldCharType="separate"/>
            </w:r>
            <w:r w:rsidR="00B57940" w:rsidRPr="007E15F4">
              <w:rPr>
                <w:rStyle w:val="Hyperlink"/>
                <w:noProof/>
              </w:rPr>
              <w:delText>4.5</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Predecessor Document</w:delText>
            </w:r>
            <w:r w:rsidR="00B57940">
              <w:rPr>
                <w:noProof/>
                <w:webHidden/>
              </w:rPr>
              <w:tab/>
            </w:r>
            <w:r w:rsidR="00B57940">
              <w:rPr>
                <w:noProof/>
                <w:webHidden/>
              </w:rPr>
              <w:fldChar w:fldCharType="begin"/>
            </w:r>
            <w:r w:rsidR="00B57940">
              <w:rPr>
                <w:noProof/>
                <w:webHidden/>
              </w:rPr>
              <w:delInstrText xml:space="preserve"> PAGEREF _Toc500864059 \h </w:delInstrText>
            </w:r>
            <w:r w:rsidR="00B57940">
              <w:rPr>
                <w:noProof/>
                <w:webHidden/>
              </w:rPr>
            </w:r>
            <w:r w:rsidR="00B57940">
              <w:rPr>
                <w:noProof/>
                <w:webHidden/>
              </w:rPr>
              <w:fldChar w:fldCharType="separate"/>
            </w:r>
            <w:r w:rsidR="00B57940">
              <w:rPr>
                <w:noProof/>
                <w:webHidden/>
              </w:rPr>
              <w:delText>24</w:delText>
            </w:r>
            <w:r w:rsidR="00B57940">
              <w:rPr>
                <w:noProof/>
                <w:webHidden/>
              </w:rPr>
              <w:fldChar w:fldCharType="end"/>
            </w:r>
            <w:r>
              <w:rPr>
                <w:noProof/>
              </w:rPr>
              <w:fldChar w:fldCharType="end"/>
            </w:r>
          </w:del>
        </w:p>
        <w:p w14:paraId="333AF876" w14:textId="77777777" w:rsidR="00B57940" w:rsidRDefault="008B43ED">
          <w:pPr>
            <w:pStyle w:val="TOC3"/>
            <w:rPr>
              <w:del w:id="61" w:author="Peter Bomberg" w:date="2018-01-16T14:05:00Z"/>
              <w:rFonts w:asciiTheme="minorHAnsi" w:eastAsiaTheme="minorEastAsia" w:hAnsiTheme="minorHAnsi" w:cstheme="minorBidi"/>
              <w:noProof/>
              <w:color w:val="auto"/>
              <w:sz w:val="22"/>
              <w:szCs w:val="22"/>
              <w:lang w:val="en-US"/>
            </w:rPr>
          </w:pPr>
          <w:del w:id="62" w:author="Peter Bomberg" w:date="2018-01-16T14:05:00Z">
            <w:r>
              <w:fldChar w:fldCharType="begin"/>
            </w:r>
            <w:r>
              <w:delInstrText xml:space="preserve"> HYPERLINK \l "_Toc500864060" </w:delInstrText>
            </w:r>
            <w:r>
              <w:fldChar w:fldCharType="separate"/>
            </w:r>
            <w:r w:rsidR="00B57940" w:rsidRPr="007E15F4">
              <w:rPr>
                <w:rStyle w:val="Hyperlink"/>
                <w:noProof/>
              </w:rPr>
              <w:delText>4.5.1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_Toc500864060 \h </w:delInstrText>
            </w:r>
            <w:r w:rsidR="00B57940">
              <w:rPr>
                <w:noProof/>
                <w:webHidden/>
              </w:rPr>
            </w:r>
            <w:r w:rsidR="00B57940">
              <w:rPr>
                <w:noProof/>
                <w:webHidden/>
              </w:rPr>
              <w:fldChar w:fldCharType="separate"/>
            </w:r>
            <w:r w:rsidR="00B57940">
              <w:rPr>
                <w:noProof/>
                <w:webHidden/>
              </w:rPr>
              <w:delText>24</w:delText>
            </w:r>
            <w:r w:rsidR="00B57940">
              <w:rPr>
                <w:noProof/>
                <w:webHidden/>
              </w:rPr>
              <w:fldChar w:fldCharType="end"/>
            </w:r>
            <w:r>
              <w:rPr>
                <w:noProof/>
              </w:rPr>
              <w:fldChar w:fldCharType="end"/>
            </w:r>
          </w:del>
        </w:p>
        <w:p w14:paraId="785A93D1" w14:textId="77777777" w:rsidR="00B57940" w:rsidRDefault="008B43ED">
          <w:pPr>
            <w:pStyle w:val="TOC3"/>
            <w:rPr>
              <w:del w:id="63" w:author="Peter Bomberg" w:date="2018-01-16T14:05:00Z"/>
              <w:rFonts w:asciiTheme="minorHAnsi" w:eastAsiaTheme="minorEastAsia" w:hAnsiTheme="minorHAnsi" w:cstheme="minorBidi"/>
              <w:noProof/>
              <w:color w:val="auto"/>
              <w:sz w:val="22"/>
              <w:szCs w:val="22"/>
              <w:lang w:val="en-US"/>
            </w:rPr>
          </w:pPr>
          <w:del w:id="64" w:author="Peter Bomberg" w:date="2018-01-16T14:05:00Z">
            <w:r>
              <w:fldChar w:fldCharType="begin"/>
            </w:r>
            <w:r>
              <w:delInstrText xml:space="preserve"> HYPERLINK \l "_Toc500864061" </w:delInstrText>
            </w:r>
            <w:r>
              <w:fldChar w:fldCharType="separate"/>
            </w:r>
            <w:r w:rsidR="00B57940" w:rsidRPr="007E15F4">
              <w:rPr>
                <w:rStyle w:val="Hyperlink"/>
                <w:noProof/>
              </w:rPr>
              <w:delText>4.5.2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_Toc500864061 \h </w:delInstrText>
            </w:r>
            <w:r w:rsidR="00B57940">
              <w:rPr>
                <w:noProof/>
                <w:webHidden/>
              </w:rPr>
            </w:r>
            <w:r w:rsidR="00B57940">
              <w:rPr>
                <w:noProof/>
                <w:webHidden/>
              </w:rPr>
              <w:fldChar w:fldCharType="separate"/>
            </w:r>
            <w:r w:rsidR="00B57940">
              <w:rPr>
                <w:noProof/>
                <w:webHidden/>
              </w:rPr>
              <w:delText>25</w:delText>
            </w:r>
            <w:r w:rsidR="00B57940">
              <w:rPr>
                <w:noProof/>
                <w:webHidden/>
              </w:rPr>
              <w:fldChar w:fldCharType="end"/>
            </w:r>
            <w:r>
              <w:rPr>
                <w:noProof/>
              </w:rPr>
              <w:fldChar w:fldCharType="end"/>
            </w:r>
          </w:del>
        </w:p>
        <w:p w14:paraId="45E5A7AB" w14:textId="77777777" w:rsidR="00B57940" w:rsidRDefault="008B43ED">
          <w:pPr>
            <w:pStyle w:val="TOC2"/>
            <w:rPr>
              <w:del w:id="65" w:author="Peter Bomberg" w:date="2018-01-16T14:05:00Z"/>
              <w:rFonts w:asciiTheme="minorHAnsi" w:eastAsiaTheme="minorEastAsia" w:hAnsiTheme="minorHAnsi" w:cstheme="minorBidi"/>
              <w:noProof/>
              <w:color w:val="auto"/>
              <w:sz w:val="22"/>
              <w:szCs w:val="22"/>
              <w:lang w:val="en-US"/>
            </w:rPr>
          </w:pPr>
          <w:del w:id="66" w:author="Peter Bomberg" w:date="2018-01-16T14:05:00Z">
            <w:r>
              <w:fldChar w:fldCharType="begin"/>
            </w:r>
            <w:r>
              <w:delInstrText xml:space="preserve"> HYPERLINK \l "_Toc500864062" </w:delInstrText>
            </w:r>
            <w:r>
              <w:fldChar w:fldCharType="separate"/>
            </w:r>
            <w:r w:rsidR="00B57940" w:rsidRPr="007E15F4">
              <w:rPr>
                <w:rStyle w:val="Hyperlink"/>
                <w:noProof/>
              </w:rPr>
              <w:delText>4.6</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Document Body</w:delText>
            </w:r>
            <w:r w:rsidR="00B57940">
              <w:rPr>
                <w:noProof/>
                <w:webHidden/>
              </w:rPr>
              <w:tab/>
            </w:r>
            <w:r w:rsidR="00B57940">
              <w:rPr>
                <w:noProof/>
                <w:webHidden/>
              </w:rPr>
              <w:fldChar w:fldCharType="begin"/>
            </w:r>
            <w:r w:rsidR="00B57940">
              <w:rPr>
                <w:noProof/>
                <w:webHidden/>
              </w:rPr>
              <w:delInstrText xml:space="preserve"> PAGEREF _Toc500864062 \h </w:delInstrText>
            </w:r>
            <w:r w:rsidR="00B57940">
              <w:rPr>
                <w:noProof/>
                <w:webHidden/>
              </w:rPr>
            </w:r>
            <w:r w:rsidR="00B57940">
              <w:rPr>
                <w:noProof/>
                <w:webHidden/>
              </w:rPr>
              <w:fldChar w:fldCharType="separate"/>
            </w:r>
            <w:r w:rsidR="00B57940">
              <w:rPr>
                <w:noProof/>
                <w:webHidden/>
              </w:rPr>
              <w:delText>25</w:delText>
            </w:r>
            <w:r w:rsidR="00B57940">
              <w:rPr>
                <w:noProof/>
                <w:webHidden/>
              </w:rPr>
              <w:fldChar w:fldCharType="end"/>
            </w:r>
            <w:r>
              <w:rPr>
                <w:noProof/>
              </w:rPr>
              <w:fldChar w:fldCharType="end"/>
            </w:r>
          </w:del>
        </w:p>
        <w:p w14:paraId="165E36F2" w14:textId="77777777" w:rsidR="00B57940" w:rsidRDefault="008B43ED">
          <w:pPr>
            <w:pStyle w:val="TOC3"/>
            <w:rPr>
              <w:del w:id="67" w:author="Peter Bomberg" w:date="2018-01-16T14:05:00Z"/>
              <w:rFonts w:asciiTheme="minorHAnsi" w:eastAsiaTheme="minorEastAsia" w:hAnsiTheme="minorHAnsi" w:cstheme="minorBidi"/>
              <w:noProof/>
              <w:color w:val="auto"/>
              <w:sz w:val="22"/>
              <w:szCs w:val="22"/>
              <w:lang w:val="en-US"/>
            </w:rPr>
          </w:pPr>
          <w:del w:id="68" w:author="Peter Bomberg" w:date="2018-01-16T14:05:00Z">
            <w:r>
              <w:fldChar w:fldCharType="begin"/>
            </w:r>
            <w:r>
              <w:delInstrText xml:space="preserve"> HYPERLINK \l "_Toc500864063" </w:delInstrText>
            </w:r>
            <w:r>
              <w:fldChar w:fldCharType="separate"/>
            </w:r>
            <w:r w:rsidR="00B57940" w:rsidRPr="007E15F4">
              <w:rPr>
                <w:rStyle w:val="Hyperlink"/>
                <w:noProof/>
              </w:rPr>
              <w:delText>4.6.1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_Toc500864063 \h </w:delInstrText>
            </w:r>
            <w:r w:rsidR="00B57940">
              <w:rPr>
                <w:noProof/>
                <w:webHidden/>
              </w:rPr>
            </w:r>
            <w:r w:rsidR="00B57940">
              <w:rPr>
                <w:noProof/>
                <w:webHidden/>
              </w:rPr>
              <w:fldChar w:fldCharType="separate"/>
            </w:r>
            <w:r w:rsidR="00B57940">
              <w:rPr>
                <w:noProof/>
                <w:webHidden/>
              </w:rPr>
              <w:delText>25</w:delText>
            </w:r>
            <w:r w:rsidR="00B57940">
              <w:rPr>
                <w:noProof/>
                <w:webHidden/>
              </w:rPr>
              <w:fldChar w:fldCharType="end"/>
            </w:r>
            <w:r>
              <w:rPr>
                <w:noProof/>
              </w:rPr>
              <w:fldChar w:fldCharType="end"/>
            </w:r>
          </w:del>
        </w:p>
        <w:p w14:paraId="376EA400" w14:textId="77777777" w:rsidR="00B57940" w:rsidRDefault="008B43ED">
          <w:pPr>
            <w:pStyle w:val="TOC2"/>
            <w:rPr>
              <w:del w:id="69" w:author="Peter Bomberg" w:date="2018-01-16T14:05:00Z"/>
              <w:rFonts w:asciiTheme="minorHAnsi" w:eastAsiaTheme="minorEastAsia" w:hAnsiTheme="minorHAnsi" w:cstheme="minorBidi"/>
              <w:noProof/>
              <w:color w:val="auto"/>
              <w:sz w:val="22"/>
              <w:szCs w:val="22"/>
              <w:lang w:val="en-US"/>
            </w:rPr>
          </w:pPr>
          <w:del w:id="70" w:author="Peter Bomberg" w:date="2018-01-16T14:05:00Z">
            <w:r>
              <w:fldChar w:fldCharType="begin"/>
            </w:r>
            <w:r>
              <w:delInstrText xml:space="preserve"> HYPERLINK </w:delInstrText>
            </w:r>
            <w:r>
              <w:delInstrText xml:space="preserve">\l "_Toc500864064" </w:delInstrText>
            </w:r>
            <w:r>
              <w:fldChar w:fldCharType="separate"/>
            </w:r>
            <w:r w:rsidR="00B57940" w:rsidRPr="007E15F4">
              <w:rPr>
                <w:rStyle w:val="Hyperlink"/>
                <w:noProof/>
              </w:rPr>
              <w:delText>4.7</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Labeling Content Section Information</w:delText>
            </w:r>
            <w:r w:rsidR="00B57940">
              <w:rPr>
                <w:noProof/>
                <w:webHidden/>
              </w:rPr>
              <w:tab/>
            </w:r>
            <w:r w:rsidR="00B57940">
              <w:rPr>
                <w:noProof/>
                <w:webHidden/>
              </w:rPr>
              <w:fldChar w:fldCharType="begin"/>
            </w:r>
            <w:r w:rsidR="00B57940">
              <w:rPr>
                <w:noProof/>
                <w:webHidden/>
              </w:rPr>
              <w:delInstrText xml:space="preserve"> PAGEREF _Toc500864064 \h </w:delInstrText>
            </w:r>
            <w:r w:rsidR="00B57940">
              <w:rPr>
                <w:noProof/>
                <w:webHidden/>
              </w:rPr>
            </w:r>
            <w:r w:rsidR="00B57940">
              <w:rPr>
                <w:noProof/>
                <w:webHidden/>
              </w:rPr>
              <w:fldChar w:fldCharType="separate"/>
            </w:r>
            <w:r w:rsidR="00B57940">
              <w:rPr>
                <w:noProof/>
                <w:webHidden/>
              </w:rPr>
              <w:delText>25</w:delText>
            </w:r>
            <w:r w:rsidR="00B57940">
              <w:rPr>
                <w:noProof/>
                <w:webHidden/>
              </w:rPr>
              <w:fldChar w:fldCharType="end"/>
            </w:r>
            <w:r>
              <w:rPr>
                <w:noProof/>
              </w:rPr>
              <w:fldChar w:fldCharType="end"/>
            </w:r>
          </w:del>
        </w:p>
        <w:p w14:paraId="2A9675C8" w14:textId="77777777" w:rsidR="00B57940" w:rsidRDefault="008B43ED">
          <w:pPr>
            <w:pStyle w:val="TOC3"/>
            <w:rPr>
              <w:del w:id="71" w:author="Peter Bomberg" w:date="2018-01-16T14:05:00Z"/>
              <w:rFonts w:asciiTheme="minorHAnsi" w:eastAsiaTheme="minorEastAsia" w:hAnsiTheme="minorHAnsi" w:cstheme="minorBidi"/>
              <w:noProof/>
              <w:color w:val="auto"/>
              <w:sz w:val="22"/>
              <w:szCs w:val="22"/>
              <w:lang w:val="en-US"/>
            </w:rPr>
          </w:pPr>
          <w:del w:id="72" w:author="Peter Bomberg" w:date="2018-01-16T14:05:00Z">
            <w:r>
              <w:fldChar w:fldCharType="begin"/>
            </w:r>
            <w:r>
              <w:delInstrText xml:space="preserve"> HYPERLINK \l "_Toc500864065" </w:delInstrText>
            </w:r>
            <w:r>
              <w:fldChar w:fldCharType="separate"/>
            </w:r>
            <w:r w:rsidR="00B57940" w:rsidRPr="007E15F4">
              <w:rPr>
                <w:rStyle w:val="Hyperlink"/>
                <w:noProof/>
              </w:rPr>
              <w:delText>4.7.1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_Toc500864065 \h </w:delInstrText>
            </w:r>
            <w:r w:rsidR="00B57940">
              <w:rPr>
                <w:noProof/>
                <w:webHidden/>
              </w:rPr>
            </w:r>
            <w:r w:rsidR="00B57940">
              <w:rPr>
                <w:noProof/>
                <w:webHidden/>
              </w:rPr>
              <w:fldChar w:fldCharType="separate"/>
            </w:r>
            <w:r w:rsidR="00B57940">
              <w:rPr>
                <w:noProof/>
                <w:webHidden/>
              </w:rPr>
              <w:delText>25</w:delText>
            </w:r>
            <w:r w:rsidR="00B57940">
              <w:rPr>
                <w:noProof/>
                <w:webHidden/>
              </w:rPr>
              <w:fldChar w:fldCharType="end"/>
            </w:r>
            <w:r>
              <w:rPr>
                <w:noProof/>
              </w:rPr>
              <w:fldChar w:fldCharType="end"/>
            </w:r>
          </w:del>
        </w:p>
        <w:p w14:paraId="69315511" w14:textId="77777777" w:rsidR="00B57940" w:rsidRDefault="008B43ED">
          <w:pPr>
            <w:pStyle w:val="TOC3"/>
            <w:rPr>
              <w:del w:id="73" w:author="Peter Bomberg" w:date="2018-01-16T14:05:00Z"/>
              <w:rFonts w:asciiTheme="minorHAnsi" w:eastAsiaTheme="minorEastAsia" w:hAnsiTheme="minorHAnsi" w:cstheme="minorBidi"/>
              <w:noProof/>
              <w:color w:val="auto"/>
              <w:sz w:val="22"/>
              <w:szCs w:val="22"/>
              <w:lang w:val="en-US"/>
            </w:rPr>
          </w:pPr>
          <w:del w:id="74" w:author="Peter Bomberg" w:date="2018-01-16T14:05:00Z">
            <w:r>
              <w:fldChar w:fldCharType="begin"/>
            </w:r>
            <w:r>
              <w:delInstrText xml:space="preserve"> HYPERLINK \l "_Toc500864066" </w:delInstrText>
            </w:r>
            <w:r>
              <w:fldChar w:fldCharType="separate"/>
            </w:r>
            <w:r w:rsidR="00B57940" w:rsidRPr="007E15F4">
              <w:rPr>
                <w:rStyle w:val="Hyperlink"/>
                <w:noProof/>
              </w:rPr>
              <w:delText>4.7.2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_Toc500864066 \h </w:delInstrText>
            </w:r>
            <w:r w:rsidR="00B57940">
              <w:rPr>
                <w:noProof/>
                <w:webHidden/>
              </w:rPr>
            </w:r>
            <w:r w:rsidR="00B57940">
              <w:rPr>
                <w:noProof/>
                <w:webHidden/>
              </w:rPr>
              <w:fldChar w:fldCharType="separate"/>
            </w:r>
            <w:r w:rsidR="00B57940">
              <w:rPr>
                <w:noProof/>
                <w:webHidden/>
              </w:rPr>
              <w:delText>25</w:delText>
            </w:r>
            <w:r w:rsidR="00B57940">
              <w:rPr>
                <w:noProof/>
                <w:webHidden/>
              </w:rPr>
              <w:fldChar w:fldCharType="end"/>
            </w:r>
            <w:r>
              <w:rPr>
                <w:noProof/>
              </w:rPr>
              <w:fldChar w:fldCharType="end"/>
            </w:r>
          </w:del>
        </w:p>
        <w:p w14:paraId="24995E18" w14:textId="77777777" w:rsidR="00B57940" w:rsidRDefault="008B43ED">
          <w:pPr>
            <w:pStyle w:val="TOC3"/>
            <w:rPr>
              <w:del w:id="75" w:author="Peter Bomberg" w:date="2018-01-16T14:05:00Z"/>
              <w:rFonts w:asciiTheme="minorHAnsi" w:eastAsiaTheme="minorEastAsia" w:hAnsiTheme="minorHAnsi" w:cstheme="minorBidi"/>
              <w:noProof/>
              <w:color w:val="auto"/>
              <w:sz w:val="22"/>
              <w:szCs w:val="22"/>
              <w:lang w:val="en-US"/>
            </w:rPr>
          </w:pPr>
          <w:del w:id="76" w:author="Peter Bomberg" w:date="2018-01-16T14:05:00Z">
            <w:r>
              <w:fldChar w:fldCharType="begin"/>
            </w:r>
            <w:r>
              <w:delInstrText xml:space="preserve"> HYPERLINK \l "_Toc500864067" </w:delInstrText>
            </w:r>
            <w:r>
              <w:fldChar w:fldCharType="separate"/>
            </w:r>
            <w:r w:rsidR="00B57940" w:rsidRPr="007E15F4">
              <w:rPr>
                <w:rStyle w:val="Hyperlink"/>
                <w:noProof/>
              </w:rPr>
              <w:delText>4.7.3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Labeling Content Section Details</w:delText>
            </w:r>
            <w:r w:rsidR="00B57940">
              <w:rPr>
                <w:noProof/>
                <w:webHidden/>
              </w:rPr>
              <w:tab/>
            </w:r>
            <w:r w:rsidR="00B57940">
              <w:rPr>
                <w:noProof/>
                <w:webHidden/>
              </w:rPr>
              <w:fldChar w:fldCharType="begin"/>
            </w:r>
            <w:r w:rsidR="00B57940">
              <w:rPr>
                <w:noProof/>
                <w:webHidden/>
              </w:rPr>
              <w:delInstrText xml:space="preserve"> PAGEREF _Toc500864067 \h </w:delInstrText>
            </w:r>
            <w:r w:rsidR="00B57940">
              <w:rPr>
                <w:noProof/>
                <w:webHidden/>
              </w:rPr>
            </w:r>
            <w:r w:rsidR="00B57940">
              <w:rPr>
                <w:noProof/>
                <w:webHidden/>
              </w:rPr>
              <w:fldChar w:fldCharType="separate"/>
            </w:r>
            <w:r w:rsidR="00B57940">
              <w:rPr>
                <w:noProof/>
                <w:webHidden/>
              </w:rPr>
              <w:delText>29</w:delText>
            </w:r>
            <w:r w:rsidR="00B57940">
              <w:rPr>
                <w:noProof/>
                <w:webHidden/>
              </w:rPr>
              <w:fldChar w:fldCharType="end"/>
            </w:r>
            <w:r>
              <w:rPr>
                <w:noProof/>
              </w:rPr>
              <w:fldChar w:fldCharType="end"/>
            </w:r>
          </w:del>
        </w:p>
        <w:p w14:paraId="2ABB8E4B" w14:textId="77777777" w:rsidR="00B57940" w:rsidRDefault="008B43ED">
          <w:pPr>
            <w:pStyle w:val="TOC2"/>
            <w:rPr>
              <w:del w:id="77" w:author="Peter Bomberg" w:date="2018-01-16T14:05:00Z"/>
              <w:rFonts w:asciiTheme="minorHAnsi" w:eastAsiaTheme="minorEastAsia" w:hAnsiTheme="minorHAnsi" w:cstheme="minorBidi"/>
              <w:noProof/>
              <w:color w:val="auto"/>
              <w:sz w:val="22"/>
              <w:szCs w:val="22"/>
              <w:lang w:val="en-US"/>
            </w:rPr>
          </w:pPr>
          <w:del w:id="78" w:author="Peter Bomberg" w:date="2018-01-16T14:05:00Z">
            <w:r>
              <w:fldChar w:fldCharType="begin"/>
            </w:r>
            <w:r>
              <w:delInstrText xml:space="preserve"> HYPERLINK \l "_Toc500864068" </w:delInstrText>
            </w:r>
            <w:r>
              <w:fldChar w:fldCharType="separate"/>
            </w:r>
            <w:r w:rsidR="00B57940" w:rsidRPr="007E15F4">
              <w:rPr>
                <w:rStyle w:val="Hyperlink"/>
                <w:noProof/>
              </w:rPr>
              <w:delText>4.8</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Text Information</w:delText>
            </w:r>
            <w:r w:rsidR="00B57940">
              <w:rPr>
                <w:noProof/>
                <w:webHidden/>
              </w:rPr>
              <w:tab/>
            </w:r>
            <w:r w:rsidR="00B57940">
              <w:rPr>
                <w:noProof/>
                <w:webHidden/>
              </w:rPr>
              <w:fldChar w:fldCharType="begin"/>
            </w:r>
            <w:r w:rsidR="00B57940">
              <w:rPr>
                <w:noProof/>
                <w:webHidden/>
              </w:rPr>
              <w:delInstrText xml:space="preserve"> PAGEREF _Toc500864068 \h </w:delInstrText>
            </w:r>
            <w:r w:rsidR="00B57940">
              <w:rPr>
                <w:noProof/>
                <w:webHidden/>
              </w:rPr>
            </w:r>
            <w:r w:rsidR="00B57940">
              <w:rPr>
                <w:noProof/>
                <w:webHidden/>
              </w:rPr>
              <w:fldChar w:fldCharType="separate"/>
            </w:r>
            <w:r w:rsidR="00B57940">
              <w:rPr>
                <w:noProof/>
                <w:webHidden/>
              </w:rPr>
              <w:delText>31</w:delText>
            </w:r>
            <w:r w:rsidR="00B57940">
              <w:rPr>
                <w:noProof/>
                <w:webHidden/>
              </w:rPr>
              <w:fldChar w:fldCharType="end"/>
            </w:r>
            <w:r>
              <w:rPr>
                <w:noProof/>
              </w:rPr>
              <w:fldChar w:fldCharType="end"/>
            </w:r>
          </w:del>
        </w:p>
        <w:p w14:paraId="784EA956" w14:textId="77777777" w:rsidR="00B57940" w:rsidRDefault="008B43ED">
          <w:pPr>
            <w:pStyle w:val="TOC3"/>
            <w:rPr>
              <w:del w:id="79" w:author="Peter Bomberg" w:date="2018-01-16T14:05:00Z"/>
              <w:rFonts w:asciiTheme="minorHAnsi" w:eastAsiaTheme="minorEastAsia" w:hAnsiTheme="minorHAnsi" w:cstheme="minorBidi"/>
              <w:noProof/>
              <w:color w:val="auto"/>
              <w:sz w:val="22"/>
              <w:szCs w:val="22"/>
              <w:lang w:val="en-US"/>
            </w:rPr>
          </w:pPr>
          <w:del w:id="80" w:author="Peter Bomberg" w:date="2018-01-16T14:05:00Z">
            <w:r>
              <w:fldChar w:fldCharType="begin"/>
            </w:r>
            <w:r>
              <w:delInstrText xml:space="preserve"> HYPERLINK \l "_Toc500864069" </w:delInstrText>
            </w:r>
            <w:r>
              <w:fldChar w:fldCharType="separate"/>
            </w:r>
            <w:r w:rsidR="00B57940" w:rsidRPr="007E15F4">
              <w:rPr>
                <w:rStyle w:val="Hyperlink"/>
                <w:noProof/>
              </w:rPr>
              <w:delText>4.8.1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_Toc500864069 \h </w:delInstrText>
            </w:r>
            <w:r w:rsidR="00B57940">
              <w:rPr>
                <w:noProof/>
                <w:webHidden/>
              </w:rPr>
            </w:r>
            <w:r w:rsidR="00B57940">
              <w:rPr>
                <w:noProof/>
                <w:webHidden/>
              </w:rPr>
              <w:fldChar w:fldCharType="separate"/>
            </w:r>
            <w:r w:rsidR="00B57940">
              <w:rPr>
                <w:noProof/>
                <w:webHidden/>
              </w:rPr>
              <w:delText>31</w:delText>
            </w:r>
            <w:r w:rsidR="00B57940">
              <w:rPr>
                <w:noProof/>
                <w:webHidden/>
              </w:rPr>
              <w:fldChar w:fldCharType="end"/>
            </w:r>
            <w:r>
              <w:rPr>
                <w:noProof/>
              </w:rPr>
              <w:fldChar w:fldCharType="end"/>
            </w:r>
          </w:del>
        </w:p>
        <w:p w14:paraId="7CC33D20" w14:textId="77777777" w:rsidR="00B57940" w:rsidRDefault="008B43ED">
          <w:pPr>
            <w:pStyle w:val="TOC3"/>
            <w:rPr>
              <w:del w:id="81" w:author="Peter Bomberg" w:date="2018-01-16T14:05:00Z"/>
              <w:rFonts w:asciiTheme="minorHAnsi" w:eastAsiaTheme="minorEastAsia" w:hAnsiTheme="minorHAnsi" w:cstheme="minorBidi"/>
              <w:noProof/>
              <w:color w:val="auto"/>
              <w:sz w:val="22"/>
              <w:szCs w:val="22"/>
              <w:lang w:val="en-US"/>
            </w:rPr>
          </w:pPr>
          <w:del w:id="82" w:author="Peter Bomberg" w:date="2018-01-16T14:05:00Z">
            <w:r>
              <w:fldChar w:fldCharType="begin"/>
            </w:r>
            <w:r>
              <w:delInstrText xml:space="preserve"> HYPERLINK \l "_Toc500864070" </w:delInstrText>
            </w:r>
            <w:r>
              <w:fldChar w:fldCharType="separate"/>
            </w:r>
            <w:r w:rsidR="00B57940" w:rsidRPr="007E15F4">
              <w:rPr>
                <w:rStyle w:val="Hyperlink"/>
                <w:noProof/>
              </w:rPr>
              <w:delText>4.8.2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Text Details</w:delText>
            </w:r>
            <w:r w:rsidR="00B57940">
              <w:rPr>
                <w:noProof/>
                <w:webHidden/>
              </w:rPr>
              <w:tab/>
            </w:r>
            <w:r w:rsidR="00B57940">
              <w:rPr>
                <w:noProof/>
                <w:webHidden/>
              </w:rPr>
              <w:fldChar w:fldCharType="begin"/>
            </w:r>
            <w:r w:rsidR="00B57940">
              <w:rPr>
                <w:noProof/>
                <w:webHidden/>
              </w:rPr>
              <w:delInstrText xml:space="preserve"> PAGEREF _Toc500864070 \h </w:delInstrText>
            </w:r>
            <w:r w:rsidR="00B57940">
              <w:rPr>
                <w:noProof/>
                <w:webHidden/>
              </w:rPr>
            </w:r>
            <w:r w:rsidR="00B57940">
              <w:rPr>
                <w:noProof/>
                <w:webHidden/>
              </w:rPr>
              <w:fldChar w:fldCharType="separate"/>
            </w:r>
            <w:r w:rsidR="00B57940">
              <w:rPr>
                <w:noProof/>
                <w:webHidden/>
              </w:rPr>
              <w:delText>32</w:delText>
            </w:r>
            <w:r w:rsidR="00B57940">
              <w:rPr>
                <w:noProof/>
                <w:webHidden/>
              </w:rPr>
              <w:fldChar w:fldCharType="end"/>
            </w:r>
            <w:r>
              <w:rPr>
                <w:noProof/>
              </w:rPr>
              <w:fldChar w:fldCharType="end"/>
            </w:r>
          </w:del>
        </w:p>
        <w:p w14:paraId="690D029D" w14:textId="77777777" w:rsidR="00B57940" w:rsidRDefault="008B43ED">
          <w:pPr>
            <w:pStyle w:val="TOC3"/>
            <w:rPr>
              <w:del w:id="83" w:author="Peter Bomberg" w:date="2018-01-16T14:05:00Z"/>
              <w:rFonts w:asciiTheme="minorHAnsi" w:eastAsiaTheme="minorEastAsia" w:hAnsiTheme="minorHAnsi" w:cstheme="minorBidi"/>
              <w:noProof/>
              <w:color w:val="auto"/>
              <w:sz w:val="22"/>
              <w:szCs w:val="22"/>
              <w:lang w:val="en-US"/>
            </w:rPr>
          </w:pPr>
          <w:del w:id="84" w:author="Peter Bomberg" w:date="2018-01-16T14:05:00Z">
            <w:r>
              <w:fldChar w:fldCharType="begin"/>
            </w:r>
            <w:r>
              <w:delInstrText xml:space="preserve"> HYPERLINK \l "_Toc500864071" </w:delInstrText>
            </w:r>
            <w:r>
              <w:fldChar w:fldCharType="separate"/>
            </w:r>
            <w:r w:rsidR="00B57940" w:rsidRPr="007E15F4">
              <w:rPr>
                <w:rStyle w:val="Hyperlink"/>
                <w:noProof/>
              </w:rPr>
              <w:delText>4.8.3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Formatting Details</w:delText>
            </w:r>
            <w:r w:rsidR="00B57940">
              <w:rPr>
                <w:noProof/>
                <w:webHidden/>
              </w:rPr>
              <w:tab/>
            </w:r>
            <w:r w:rsidR="00B57940">
              <w:rPr>
                <w:noProof/>
                <w:webHidden/>
              </w:rPr>
              <w:fldChar w:fldCharType="begin"/>
            </w:r>
            <w:r w:rsidR="00B57940">
              <w:rPr>
                <w:noProof/>
                <w:webHidden/>
              </w:rPr>
              <w:delInstrText xml:space="preserve"> PAGEREF _Toc500864071 \h </w:delInstrText>
            </w:r>
            <w:r w:rsidR="00B57940">
              <w:rPr>
                <w:noProof/>
                <w:webHidden/>
              </w:rPr>
            </w:r>
            <w:r w:rsidR="00B57940">
              <w:rPr>
                <w:noProof/>
                <w:webHidden/>
              </w:rPr>
              <w:fldChar w:fldCharType="separate"/>
            </w:r>
            <w:r w:rsidR="00B57940">
              <w:rPr>
                <w:noProof/>
                <w:webHidden/>
              </w:rPr>
              <w:delText>33</w:delText>
            </w:r>
            <w:r w:rsidR="00B57940">
              <w:rPr>
                <w:noProof/>
                <w:webHidden/>
              </w:rPr>
              <w:fldChar w:fldCharType="end"/>
            </w:r>
            <w:r>
              <w:rPr>
                <w:noProof/>
              </w:rPr>
              <w:fldChar w:fldCharType="end"/>
            </w:r>
          </w:del>
        </w:p>
        <w:p w14:paraId="332A22F8" w14:textId="77777777" w:rsidR="00B57940" w:rsidRDefault="008B43ED">
          <w:pPr>
            <w:pStyle w:val="TOC3"/>
            <w:rPr>
              <w:del w:id="85" w:author="Peter Bomberg" w:date="2018-01-16T14:05:00Z"/>
              <w:rFonts w:asciiTheme="minorHAnsi" w:eastAsiaTheme="minorEastAsia" w:hAnsiTheme="minorHAnsi" w:cstheme="minorBidi"/>
              <w:noProof/>
              <w:color w:val="auto"/>
              <w:sz w:val="22"/>
              <w:szCs w:val="22"/>
              <w:lang w:val="en-US"/>
            </w:rPr>
          </w:pPr>
          <w:del w:id="86" w:author="Peter Bomberg" w:date="2018-01-16T14:05:00Z">
            <w:r>
              <w:fldChar w:fldCharType="begin"/>
            </w:r>
            <w:r>
              <w:delInstrText xml:space="preserve"> HYPERLINK \l "_Toc500864072" </w:delInstrText>
            </w:r>
            <w:r>
              <w:fldChar w:fldCharType="separate"/>
            </w:r>
            <w:r w:rsidR="00B57940" w:rsidRPr="007E15F4">
              <w:rPr>
                <w:rStyle w:val="Hyperlink"/>
                <w:noProof/>
              </w:rPr>
              <w:delText>4.8.4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Footnote Details</w:delText>
            </w:r>
            <w:r w:rsidR="00B57940">
              <w:rPr>
                <w:noProof/>
                <w:webHidden/>
              </w:rPr>
              <w:tab/>
            </w:r>
            <w:r w:rsidR="00B57940">
              <w:rPr>
                <w:noProof/>
                <w:webHidden/>
              </w:rPr>
              <w:fldChar w:fldCharType="begin"/>
            </w:r>
            <w:r w:rsidR="00B57940">
              <w:rPr>
                <w:noProof/>
                <w:webHidden/>
              </w:rPr>
              <w:delInstrText xml:space="preserve"> PAGEREF _Toc500864072 \h </w:delInstrText>
            </w:r>
            <w:r w:rsidR="00B57940">
              <w:rPr>
                <w:noProof/>
                <w:webHidden/>
              </w:rPr>
            </w:r>
            <w:r w:rsidR="00B57940">
              <w:rPr>
                <w:noProof/>
                <w:webHidden/>
              </w:rPr>
              <w:fldChar w:fldCharType="separate"/>
            </w:r>
            <w:r w:rsidR="00B57940">
              <w:rPr>
                <w:noProof/>
                <w:webHidden/>
              </w:rPr>
              <w:delText>34</w:delText>
            </w:r>
            <w:r w:rsidR="00B57940">
              <w:rPr>
                <w:noProof/>
                <w:webHidden/>
              </w:rPr>
              <w:fldChar w:fldCharType="end"/>
            </w:r>
            <w:r>
              <w:rPr>
                <w:noProof/>
              </w:rPr>
              <w:fldChar w:fldCharType="end"/>
            </w:r>
          </w:del>
        </w:p>
        <w:p w14:paraId="728C4714" w14:textId="77777777" w:rsidR="00B57940" w:rsidRDefault="008B43ED">
          <w:pPr>
            <w:pStyle w:val="TOC3"/>
            <w:rPr>
              <w:del w:id="87" w:author="Peter Bomberg" w:date="2018-01-16T14:05:00Z"/>
              <w:rFonts w:asciiTheme="minorHAnsi" w:eastAsiaTheme="minorEastAsia" w:hAnsiTheme="minorHAnsi" w:cstheme="minorBidi"/>
              <w:noProof/>
              <w:color w:val="auto"/>
              <w:sz w:val="22"/>
              <w:szCs w:val="22"/>
              <w:lang w:val="en-US"/>
            </w:rPr>
          </w:pPr>
          <w:del w:id="88" w:author="Peter Bomberg" w:date="2018-01-16T14:05:00Z">
            <w:r>
              <w:fldChar w:fldCharType="begin"/>
            </w:r>
            <w:r>
              <w:delInstrText xml:space="preserve"> HYPERLINK \l "_Toc500864073" </w:delInstrText>
            </w:r>
            <w:r>
              <w:fldChar w:fldCharType="separate"/>
            </w:r>
            <w:r w:rsidR="00B57940" w:rsidRPr="007E15F4">
              <w:rPr>
                <w:rStyle w:val="Hyperlink"/>
                <w:noProof/>
              </w:rPr>
              <w:delText>4.8.5</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List Details</w:delText>
            </w:r>
            <w:r w:rsidR="00B57940">
              <w:rPr>
                <w:noProof/>
                <w:webHidden/>
              </w:rPr>
              <w:tab/>
            </w:r>
            <w:r w:rsidR="00B57940">
              <w:rPr>
                <w:noProof/>
                <w:webHidden/>
              </w:rPr>
              <w:fldChar w:fldCharType="begin"/>
            </w:r>
            <w:r w:rsidR="00B57940">
              <w:rPr>
                <w:noProof/>
                <w:webHidden/>
              </w:rPr>
              <w:delInstrText xml:space="preserve"> PAGEREF _Toc500864073 \h </w:delInstrText>
            </w:r>
            <w:r w:rsidR="00B57940">
              <w:rPr>
                <w:noProof/>
                <w:webHidden/>
              </w:rPr>
            </w:r>
            <w:r w:rsidR="00B57940">
              <w:rPr>
                <w:noProof/>
                <w:webHidden/>
              </w:rPr>
              <w:fldChar w:fldCharType="separate"/>
            </w:r>
            <w:r w:rsidR="00B57940">
              <w:rPr>
                <w:noProof/>
                <w:webHidden/>
              </w:rPr>
              <w:delText>34</w:delText>
            </w:r>
            <w:r w:rsidR="00B57940">
              <w:rPr>
                <w:noProof/>
                <w:webHidden/>
              </w:rPr>
              <w:fldChar w:fldCharType="end"/>
            </w:r>
            <w:r>
              <w:rPr>
                <w:noProof/>
              </w:rPr>
              <w:fldChar w:fldCharType="end"/>
            </w:r>
          </w:del>
        </w:p>
        <w:p w14:paraId="0A8FB2F2" w14:textId="77777777" w:rsidR="00B57940" w:rsidRDefault="008B43ED">
          <w:pPr>
            <w:pStyle w:val="TOC3"/>
            <w:rPr>
              <w:del w:id="89" w:author="Peter Bomberg" w:date="2018-01-16T14:05:00Z"/>
              <w:rFonts w:asciiTheme="minorHAnsi" w:eastAsiaTheme="minorEastAsia" w:hAnsiTheme="minorHAnsi" w:cstheme="minorBidi"/>
              <w:noProof/>
              <w:color w:val="auto"/>
              <w:sz w:val="22"/>
              <w:szCs w:val="22"/>
              <w:lang w:val="en-US"/>
            </w:rPr>
          </w:pPr>
          <w:del w:id="90" w:author="Peter Bomberg" w:date="2018-01-16T14:05:00Z">
            <w:r>
              <w:fldChar w:fldCharType="begin"/>
            </w:r>
            <w:r>
              <w:delInstrText xml:space="preserve"> HYPERLINK \l "_Toc500864074" </w:delInstrText>
            </w:r>
            <w:r>
              <w:fldChar w:fldCharType="separate"/>
            </w:r>
            <w:r w:rsidR="00B57940" w:rsidRPr="007E15F4">
              <w:rPr>
                <w:rStyle w:val="Hyperlink"/>
                <w:noProof/>
              </w:rPr>
              <w:delText>4.8.6</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Table Details</w:delText>
            </w:r>
            <w:r w:rsidR="00B57940">
              <w:rPr>
                <w:noProof/>
                <w:webHidden/>
              </w:rPr>
              <w:tab/>
            </w:r>
            <w:r w:rsidR="00B57940">
              <w:rPr>
                <w:noProof/>
                <w:webHidden/>
              </w:rPr>
              <w:fldChar w:fldCharType="begin"/>
            </w:r>
            <w:r w:rsidR="00B57940">
              <w:rPr>
                <w:noProof/>
                <w:webHidden/>
              </w:rPr>
              <w:delInstrText xml:space="preserve"> PAGEREF _Toc500864074 \h </w:delInstrText>
            </w:r>
            <w:r w:rsidR="00B57940">
              <w:rPr>
                <w:noProof/>
                <w:webHidden/>
              </w:rPr>
            </w:r>
            <w:r w:rsidR="00B57940">
              <w:rPr>
                <w:noProof/>
                <w:webHidden/>
              </w:rPr>
              <w:fldChar w:fldCharType="separate"/>
            </w:r>
            <w:r w:rsidR="00B57940">
              <w:rPr>
                <w:noProof/>
                <w:webHidden/>
              </w:rPr>
              <w:delText>35</w:delText>
            </w:r>
            <w:r w:rsidR="00B57940">
              <w:rPr>
                <w:noProof/>
                <w:webHidden/>
              </w:rPr>
              <w:fldChar w:fldCharType="end"/>
            </w:r>
            <w:r>
              <w:rPr>
                <w:noProof/>
              </w:rPr>
              <w:fldChar w:fldCharType="end"/>
            </w:r>
          </w:del>
        </w:p>
        <w:p w14:paraId="45D097F3" w14:textId="77777777" w:rsidR="00B57940" w:rsidRDefault="008B43ED">
          <w:pPr>
            <w:pStyle w:val="TOC3"/>
            <w:rPr>
              <w:del w:id="91" w:author="Peter Bomberg" w:date="2018-01-16T14:05:00Z"/>
              <w:rFonts w:asciiTheme="minorHAnsi" w:eastAsiaTheme="minorEastAsia" w:hAnsiTheme="minorHAnsi" w:cstheme="minorBidi"/>
              <w:noProof/>
              <w:color w:val="auto"/>
              <w:sz w:val="22"/>
              <w:szCs w:val="22"/>
              <w:lang w:val="en-US"/>
            </w:rPr>
          </w:pPr>
          <w:del w:id="92" w:author="Peter Bomberg" w:date="2018-01-16T14:05:00Z">
            <w:r>
              <w:fldChar w:fldCharType="begin"/>
            </w:r>
            <w:r>
              <w:delInstrText xml:space="preserve"> HYPERLINK \l "_Toc500864075" </w:delInstrText>
            </w:r>
            <w:r>
              <w:fldChar w:fldCharType="separate"/>
            </w:r>
            <w:r w:rsidR="00B57940" w:rsidRPr="007E15F4">
              <w:rPr>
                <w:rStyle w:val="Hyperlink"/>
                <w:rFonts w:eastAsia="Arial Unicode MS"/>
                <w:noProof/>
              </w:rPr>
              <w:delText>4.8.7</w:delText>
            </w:r>
            <w:r w:rsidR="00B57940">
              <w:rPr>
                <w:rFonts w:asciiTheme="minorHAnsi" w:eastAsiaTheme="minorEastAsia" w:hAnsiTheme="minorHAnsi" w:cstheme="minorBidi"/>
                <w:noProof/>
                <w:color w:val="auto"/>
                <w:sz w:val="22"/>
                <w:szCs w:val="22"/>
                <w:lang w:val="en-US"/>
              </w:rPr>
              <w:tab/>
            </w:r>
            <w:r w:rsidR="00B57940" w:rsidRPr="007E15F4">
              <w:rPr>
                <w:rStyle w:val="Hyperlink"/>
                <w:rFonts w:eastAsia="Arial Unicode MS"/>
                <w:noProof/>
              </w:rPr>
              <w:delText>Hypertext links</w:delText>
            </w:r>
            <w:r w:rsidR="00B57940">
              <w:rPr>
                <w:noProof/>
                <w:webHidden/>
              </w:rPr>
              <w:tab/>
            </w:r>
            <w:r w:rsidR="00B57940">
              <w:rPr>
                <w:noProof/>
                <w:webHidden/>
              </w:rPr>
              <w:fldChar w:fldCharType="begin"/>
            </w:r>
            <w:r w:rsidR="00B57940">
              <w:rPr>
                <w:noProof/>
                <w:webHidden/>
              </w:rPr>
              <w:delInstrText xml:space="preserve"> PAGEREF _Toc500864075 \h </w:delInstrText>
            </w:r>
            <w:r w:rsidR="00B57940">
              <w:rPr>
                <w:noProof/>
                <w:webHidden/>
              </w:rPr>
            </w:r>
            <w:r w:rsidR="00B57940">
              <w:rPr>
                <w:noProof/>
                <w:webHidden/>
              </w:rPr>
              <w:fldChar w:fldCharType="separate"/>
            </w:r>
            <w:r w:rsidR="00B57940">
              <w:rPr>
                <w:noProof/>
                <w:webHidden/>
              </w:rPr>
              <w:delText>36</w:delText>
            </w:r>
            <w:r w:rsidR="00B57940">
              <w:rPr>
                <w:noProof/>
                <w:webHidden/>
              </w:rPr>
              <w:fldChar w:fldCharType="end"/>
            </w:r>
            <w:r>
              <w:rPr>
                <w:noProof/>
              </w:rPr>
              <w:fldChar w:fldCharType="end"/>
            </w:r>
          </w:del>
        </w:p>
        <w:p w14:paraId="6E621B4B" w14:textId="77777777" w:rsidR="00B57940" w:rsidRDefault="008B43ED">
          <w:pPr>
            <w:pStyle w:val="TOC3"/>
            <w:rPr>
              <w:del w:id="93" w:author="Peter Bomberg" w:date="2018-01-16T14:05:00Z"/>
              <w:rFonts w:asciiTheme="minorHAnsi" w:eastAsiaTheme="minorEastAsia" w:hAnsiTheme="minorHAnsi" w:cstheme="minorBidi"/>
              <w:noProof/>
              <w:color w:val="auto"/>
              <w:sz w:val="22"/>
              <w:szCs w:val="22"/>
              <w:lang w:val="en-US"/>
            </w:rPr>
          </w:pPr>
          <w:del w:id="94" w:author="Peter Bomberg" w:date="2018-01-16T14:05:00Z">
            <w:r>
              <w:fldChar w:fldCharType="begin"/>
            </w:r>
            <w:r>
              <w:delInstrText xml:space="preserve"> HYPERLINK \l "_Toc500864076" </w:delInstrText>
            </w:r>
            <w:r>
              <w:fldChar w:fldCharType="separate"/>
            </w:r>
            <w:r w:rsidR="00B57940" w:rsidRPr="007E15F4">
              <w:rPr>
                <w:rStyle w:val="Hyperlink"/>
                <w:rFonts w:eastAsia="Arial Unicode MS"/>
                <w:noProof/>
              </w:rPr>
              <w:delText>4.8.8</w:delText>
            </w:r>
            <w:r w:rsidR="00B57940">
              <w:rPr>
                <w:rFonts w:asciiTheme="minorHAnsi" w:eastAsiaTheme="minorEastAsia" w:hAnsiTheme="minorHAnsi" w:cstheme="minorBidi"/>
                <w:noProof/>
                <w:color w:val="auto"/>
                <w:sz w:val="22"/>
                <w:szCs w:val="22"/>
                <w:lang w:val="en-US"/>
              </w:rPr>
              <w:tab/>
            </w:r>
            <w:r w:rsidR="00B57940" w:rsidRPr="007E15F4">
              <w:rPr>
                <w:rStyle w:val="Hyperlink"/>
                <w:rFonts w:eastAsia="Arial Unicode MS"/>
                <w:noProof/>
              </w:rPr>
              <w:delText>Recent major changes in labeling text</w:delText>
            </w:r>
            <w:r w:rsidR="00B57940">
              <w:rPr>
                <w:noProof/>
                <w:webHidden/>
              </w:rPr>
              <w:tab/>
            </w:r>
            <w:r w:rsidR="00B57940">
              <w:rPr>
                <w:noProof/>
                <w:webHidden/>
              </w:rPr>
              <w:fldChar w:fldCharType="begin"/>
            </w:r>
            <w:r w:rsidR="00B57940">
              <w:rPr>
                <w:noProof/>
                <w:webHidden/>
              </w:rPr>
              <w:delInstrText xml:space="preserve"> PAGEREF _Toc500864076 \h </w:delInstrText>
            </w:r>
            <w:r w:rsidR="00B57940">
              <w:rPr>
                <w:noProof/>
                <w:webHidden/>
              </w:rPr>
            </w:r>
            <w:r w:rsidR="00B57940">
              <w:rPr>
                <w:noProof/>
                <w:webHidden/>
              </w:rPr>
              <w:fldChar w:fldCharType="separate"/>
            </w:r>
            <w:r w:rsidR="00B57940">
              <w:rPr>
                <w:noProof/>
                <w:webHidden/>
              </w:rPr>
              <w:delText>37</w:delText>
            </w:r>
            <w:r w:rsidR="00B57940">
              <w:rPr>
                <w:noProof/>
                <w:webHidden/>
              </w:rPr>
              <w:fldChar w:fldCharType="end"/>
            </w:r>
            <w:r>
              <w:rPr>
                <w:noProof/>
              </w:rPr>
              <w:fldChar w:fldCharType="end"/>
            </w:r>
          </w:del>
        </w:p>
        <w:p w14:paraId="44BDFA2A" w14:textId="77777777" w:rsidR="00B57940" w:rsidRDefault="008B43ED">
          <w:pPr>
            <w:pStyle w:val="TOC3"/>
            <w:rPr>
              <w:del w:id="95" w:author="Peter Bomberg" w:date="2018-01-16T14:05:00Z"/>
              <w:rFonts w:asciiTheme="minorHAnsi" w:eastAsiaTheme="minorEastAsia" w:hAnsiTheme="minorHAnsi" w:cstheme="minorBidi"/>
              <w:noProof/>
              <w:color w:val="auto"/>
              <w:sz w:val="22"/>
              <w:szCs w:val="22"/>
              <w:lang w:val="en-US"/>
            </w:rPr>
          </w:pPr>
          <w:del w:id="96" w:author="Peter Bomberg" w:date="2018-01-16T14:05:00Z">
            <w:r>
              <w:fldChar w:fldCharType="begin"/>
            </w:r>
            <w:r>
              <w:delInstrText xml:space="preserve"> HYPERLINK \l "</w:delInstrText>
            </w:r>
            <w:r>
              <w:delInstrText xml:space="preserve">_Toc500864077" </w:delInstrText>
            </w:r>
            <w:r>
              <w:fldChar w:fldCharType="separate"/>
            </w:r>
            <w:r w:rsidR="00B57940" w:rsidRPr="007E15F4">
              <w:rPr>
                <w:rStyle w:val="Hyperlink"/>
                <w:rFonts w:eastAsia="Arial Unicode MS"/>
                <w:noProof/>
              </w:rPr>
              <w:delText>4.8.9</w:delText>
            </w:r>
            <w:r w:rsidR="00B57940">
              <w:rPr>
                <w:rFonts w:asciiTheme="minorHAnsi" w:eastAsiaTheme="minorEastAsia" w:hAnsiTheme="minorHAnsi" w:cstheme="minorBidi"/>
                <w:noProof/>
                <w:color w:val="auto"/>
                <w:sz w:val="22"/>
                <w:szCs w:val="22"/>
                <w:lang w:val="en-US"/>
              </w:rPr>
              <w:tab/>
            </w:r>
            <w:r w:rsidR="00B57940" w:rsidRPr="007E15F4">
              <w:rPr>
                <w:rStyle w:val="Hyperlink"/>
                <w:rFonts w:eastAsia="Arial Unicode MS"/>
                <w:noProof/>
              </w:rPr>
              <w:delText>Images</w:delText>
            </w:r>
            <w:r w:rsidR="00B57940">
              <w:rPr>
                <w:noProof/>
                <w:webHidden/>
              </w:rPr>
              <w:tab/>
            </w:r>
            <w:r w:rsidR="00B57940">
              <w:rPr>
                <w:noProof/>
                <w:webHidden/>
              </w:rPr>
              <w:fldChar w:fldCharType="begin"/>
            </w:r>
            <w:r w:rsidR="00B57940">
              <w:rPr>
                <w:noProof/>
                <w:webHidden/>
              </w:rPr>
              <w:delInstrText xml:space="preserve"> PAGEREF _Toc500864077 \h </w:delInstrText>
            </w:r>
            <w:r w:rsidR="00B57940">
              <w:rPr>
                <w:noProof/>
                <w:webHidden/>
              </w:rPr>
            </w:r>
            <w:r w:rsidR="00B57940">
              <w:rPr>
                <w:noProof/>
                <w:webHidden/>
              </w:rPr>
              <w:fldChar w:fldCharType="separate"/>
            </w:r>
            <w:r w:rsidR="00B57940">
              <w:rPr>
                <w:noProof/>
                <w:webHidden/>
              </w:rPr>
              <w:delText>37</w:delText>
            </w:r>
            <w:r w:rsidR="00B57940">
              <w:rPr>
                <w:noProof/>
                <w:webHidden/>
              </w:rPr>
              <w:fldChar w:fldCharType="end"/>
            </w:r>
            <w:r>
              <w:rPr>
                <w:noProof/>
              </w:rPr>
              <w:fldChar w:fldCharType="end"/>
            </w:r>
          </w:del>
        </w:p>
        <w:p w14:paraId="47330914" w14:textId="77777777" w:rsidR="00B57940" w:rsidRDefault="008B43ED">
          <w:pPr>
            <w:pStyle w:val="TOC2"/>
            <w:rPr>
              <w:del w:id="97" w:author="Peter Bomberg" w:date="2018-01-16T14:05:00Z"/>
              <w:rFonts w:asciiTheme="minorHAnsi" w:eastAsiaTheme="minorEastAsia" w:hAnsiTheme="minorHAnsi" w:cstheme="minorBidi"/>
              <w:noProof/>
              <w:color w:val="auto"/>
              <w:sz w:val="22"/>
              <w:szCs w:val="22"/>
              <w:lang w:val="en-US"/>
            </w:rPr>
          </w:pPr>
          <w:del w:id="98" w:author="Peter Bomberg" w:date="2018-01-16T14:05:00Z">
            <w:r>
              <w:lastRenderedPageBreak/>
              <w:fldChar w:fldCharType="begin"/>
            </w:r>
            <w:r>
              <w:delInstrText xml:space="preserve"> HYPERLINK \l "_Toc500864078" </w:delInstrText>
            </w:r>
            <w:r>
              <w:fldChar w:fldCharType="separate"/>
            </w:r>
            <w:r w:rsidR="00B57940" w:rsidRPr="007E15F4">
              <w:rPr>
                <w:rStyle w:val="Hyperlink"/>
                <w:rFonts w:eastAsia="Arial Unicode MS"/>
                <w:noProof/>
              </w:rPr>
              <w:delText>4.9</w:delText>
            </w:r>
            <w:r w:rsidR="00B57940">
              <w:rPr>
                <w:rFonts w:asciiTheme="minorHAnsi" w:eastAsiaTheme="minorEastAsia" w:hAnsiTheme="minorHAnsi" w:cstheme="minorBidi"/>
                <w:noProof/>
                <w:color w:val="auto"/>
                <w:sz w:val="22"/>
                <w:szCs w:val="22"/>
                <w:lang w:val="en-US"/>
              </w:rPr>
              <w:tab/>
            </w:r>
            <w:r w:rsidR="00B57940" w:rsidRPr="007E15F4">
              <w:rPr>
                <w:rStyle w:val="Hyperlink"/>
                <w:rFonts w:eastAsia="Arial Unicode MS"/>
                <w:noProof/>
              </w:rPr>
              <w:delText>Excerpt Information</w:delText>
            </w:r>
            <w:r w:rsidR="00B57940">
              <w:rPr>
                <w:noProof/>
                <w:webHidden/>
              </w:rPr>
              <w:tab/>
            </w:r>
            <w:r w:rsidR="00B57940">
              <w:rPr>
                <w:noProof/>
                <w:webHidden/>
              </w:rPr>
              <w:fldChar w:fldCharType="begin"/>
            </w:r>
            <w:r w:rsidR="00B57940">
              <w:rPr>
                <w:noProof/>
                <w:webHidden/>
              </w:rPr>
              <w:delInstrText xml:space="preserve"> PAGEREF _Toc500864078 \h </w:delInstrText>
            </w:r>
            <w:r w:rsidR="00B57940">
              <w:rPr>
                <w:noProof/>
                <w:webHidden/>
              </w:rPr>
            </w:r>
            <w:r w:rsidR="00B57940">
              <w:rPr>
                <w:noProof/>
                <w:webHidden/>
              </w:rPr>
              <w:fldChar w:fldCharType="separate"/>
            </w:r>
            <w:r w:rsidR="00B57940">
              <w:rPr>
                <w:noProof/>
                <w:webHidden/>
              </w:rPr>
              <w:delText>38</w:delText>
            </w:r>
            <w:r w:rsidR="00B57940">
              <w:rPr>
                <w:noProof/>
                <w:webHidden/>
              </w:rPr>
              <w:fldChar w:fldCharType="end"/>
            </w:r>
            <w:r>
              <w:rPr>
                <w:noProof/>
              </w:rPr>
              <w:fldChar w:fldCharType="end"/>
            </w:r>
          </w:del>
        </w:p>
        <w:p w14:paraId="0BF02CB8" w14:textId="77777777" w:rsidR="00B57940" w:rsidRDefault="008B43ED">
          <w:pPr>
            <w:pStyle w:val="TOC3"/>
            <w:rPr>
              <w:del w:id="99" w:author="Peter Bomberg" w:date="2018-01-16T14:05:00Z"/>
              <w:rFonts w:asciiTheme="minorHAnsi" w:eastAsiaTheme="minorEastAsia" w:hAnsiTheme="minorHAnsi" w:cstheme="minorBidi"/>
              <w:noProof/>
              <w:color w:val="auto"/>
              <w:sz w:val="22"/>
              <w:szCs w:val="22"/>
              <w:lang w:val="en-US"/>
            </w:rPr>
          </w:pPr>
          <w:del w:id="100" w:author="Peter Bomberg" w:date="2018-01-16T14:05:00Z">
            <w:r>
              <w:fldChar w:fldCharType="begin"/>
            </w:r>
            <w:r>
              <w:delInstrText xml:space="preserve"> HYPERLINK \l "_Toc500864079" </w:delInstrText>
            </w:r>
            <w:r>
              <w:fldChar w:fldCharType="separate"/>
            </w:r>
            <w:r w:rsidR="00B57940" w:rsidRPr="007E15F4">
              <w:rPr>
                <w:rStyle w:val="Hyperlink"/>
                <w:noProof/>
              </w:rPr>
              <w:delText>4.9.1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_Toc500864079 \h </w:delInstrText>
            </w:r>
            <w:r w:rsidR="00B57940">
              <w:rPr>
                <w:noProof/>
                <w:webHidden/>
              </w:rPr>
            </w:r>
            <w:r w:rsidR="00B57940">
              <w:rPr>
                <w:noProof/>
                <w:webHidden/>
              </w:rPr>
              <w:fldChar w:fldCharType="separate"/>
            </w:r>
            <w:r w:rsidR="00B57940">
              <w:rPr>
                <w:noProof/>
                <w:webHidden/>
              </w:rPr>
              <w:delText>38</w:delText>
            </w:r>
            <w:r w:rsidR="00B57940">
              <w:rPr>
                <w:noProof/>
                <w:webHidden/>
              </w:rPr>
              <w:fldChar w:fldCharType="end"/>
            </w:r>
            <w:r>
              <w:rPr>
                <w:noProof/>
              </w:rPr>
              <w:fldChar w:fldCharType="end"/>
            </w:r>
          </w:del>
        </w:p>
        <w:p w14:paraId="17F04A44" w14:textId="77777777" w:rsidR="00B57940" w:rsidRDefault="008B43ED">
          <w:pPr>
            <w:pStyle w:val="TOC3"/>
            <w:rPr>
              <w:del w:id="101" w:author="Peter Bomberg" w:date="2018-01-16T14:05:00Z"/>
              <w:rFonts w:asciiTheme="minorHAnsi" w:eastAsiaTheme="minorEastAsia" w:hAnsiTheme="minorHAnsi" w:cstheme="minorBidi"/>
              <w:noProof/>
              <w:color w:val="auto"/>
              <w:sz w:val="22"/>
              <w:szCs w:val="22"/>
              <w:lang w:val="en-US"/>
            </w:rPr>
          </w:pPr>
          <w:del w:id="102" w:author="Peter Bomberg" w:date="2018-01-16T14:05:00Z">
            <w:r>
              <w:fldChar w:fldCharType="begin"/>
            </w:r>
            <w:r>
              <w:delInstrText xml:space="preserve"> HYPERLINK \l "_Toc500864080" </w:delInstrText>
            </w:r>
            <w:r>
              <w:fldChar w:fldCharType="separate"/>
            </w:r>
            <w:r w:rsidR="00B57940" w:rsidRPr="007E15F4">
              <w:rPr>
                <w:rStyle w:val="Hyperlink"/>
                <w:rFonts w:eastAsia="Arial Unicode MS"/>
                <w:noProof/>
              </w:rPr>
              <w:delText>4.9.2</w:delText>
            </w:r>
            <w:r w:rsidR="00B57940">
              <w:rPr>
                <w:rFonts w:asciiTheme="minorHAnsi" w:eastAsiaTheme="minorEastAsia" w:hAnsiTheme="minorHAnsi" w:cstheme="minorBidi"/>
                <w:noProof/>
                <w:color w:val="auto"/>
                <w:sz w:val="22"/>
                <w:szCs w:val="22"/>
                <w:lang w:val="en-US"/>
              </w:rPr>
              <w:tab/>
            </w:r>
            <w:r w:rsidR="00B57940" w:rsidRPr="007E15F4">
              <w:rPr>
                <w:rStyle w:val="Hyperlink"/>
                <w:rFonts w:eastAsia="Arial Unicode MS"/>
                <w:noProof/>
              </w:rPr>
              <w:delText>Excerpt Details</w:delText>
            </w:r>
            <w:r w:rsidR="00B57940">
              <w:rPr>
                <w:noProof/>
                <w:webHidden/>
              </w:rPr>
              <w:tab/>
            </w:r>
            <w:r w:rsidR="00B57940">
              <w:rPr>
                <w:noProof/>
                <w:webHidden/>
              </w:rPr>
              <w:fldChar w:fldCharType="begin"/>
            </w:r>
            <w:r w:rsidR="00B57940">
              <w:rPr>
                <w:noProof/>
                <w:webHidden/>
              </w:rPr>
              <w:delInstrText xml:space="preserve"> PAGEREF _Toc500864080 \h </w:delInstrText>
            </w:r>
            <w:r w:rsidR="00B57940">
              <w:rPr>
                <w:noProof/>
                <w:webHidden/>
              </w:rPr>
            </w:r>
            <w:r w:rsidR="00B57940">
              <w:rPr>
                <w:noProof/>
                <w:webHidden/>
              </w:rPr>
              <w:fldChar w:fldCharType="separate"/>
            </w:r>
            <w:r w:rsidR="00B57940">
              <w:rPr>
                <w:noProof/>
                <w:webHidden/>
              </w:rPr>
              <w:delText>39</w:delText>
            </w:r>
            <w:r w:rsidR="00B57940">
              <w:rPr>
                <w:noProof/>
                <w:webHidden/>
              </w:rPr>
              <w:fldChar w:fldCharType="end"/>
            </w:r>
            <w:r>
              <w:rPr>
                <w:noProof/>
              </w:rPr>
              <w:fldChar w:fldCharType="end"/>
            </w:r>
          </w:del>
        </w:p>
        <w:p w14:paraId="785DC7C0" w14:textId="77777777" w:rsidR="00B57940" w:rsidRDefault="008B43ED">
          <w:pPr>
            <w:pStyle w:val="TOC2"/>
            <w:rPr>
              <w:del w:id="103" w:author="Peter Bomberg" w:date="2018-01-16T14:05:00Z"/>
              <w:rFonts w:asciiTheme="minorHAnsi" w:eastAsiaTheme="minorEastAsia" w:hAnsiTheme="minorHAnsi" w:cstheme="minorBidi"/>
              <w:noProof/>
              <w:color w:val="auto"/>
              <w:sz w:val="22"/>
              <w:szCs w:val="22"/>
              <w:lang w:val="en-US"/>
            </w:rPr>
          </w:pPr>
          <w:del w:id="104" w:author="Peter Bomberg" w:date="2018-01-16T14:05:00Z">
            <w:r>
              <w:fldChar w:fldCharType="begin"/>
            </w:r>
            <w:r>
              <w:delInstrText xml:space="preserve"> HYPERLINK \l "_Toc500864081" </w:delInstrText>
            </w:r>
            <w:r>
              <w:fldChar w:fldCharType="separate"/>
            </w:r>
            <w:r w:rsidR="00B57940" w:rsidRPr="007E15F4">
              <w:rPr>
                <w:rStyle w:val="Hyperlink"/>
                <w:noProof/>
              </w:rPr>
              <w:delText>4.10</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Product Data Information</w:delText>
            </w:r>
            <w:r w:rsidR="00B57940">
              <w:rPr>
                <w:noProof/>
                <w:webHidden/>
              </w:rPr>
              <w:tab/>
            </w:r>
            <w:r w:rsidR="00B57940">
              <w:rPr>
                <w:noProof/>
                <w:webHidden/>
              </w:rPr>
              <w:fldChar w:fldCharType="begin"/>
            </w:r>
            <w:r w:rsidR="00B57940">
              <w:rPr>
                <w:noProof/>
                <w:webHidden/>
              </w:rPr>
              <w:delInstrText xml:space="preserve"> PAGEREF _Toc500864081 \h </w:delInstrText>
            </w:r>
            <w:r w:rsidR="00B57940">
              <w:rPr>
                <w:noProof/>
                <w:webHidden/>
              </w:rPr>
            </w:r>
            <w:r w:rsidR="00B57940">
              <w:rPr>
                <w:noProof/>
                <w:webHidden/>
              </w:rPr>
              <w:fldChar w:fldCharType="separate"/>
            </w:r>
            <w:r w:rsidR="00B57940">
              <w:rPr>
                <w:noProof/>
                <w:webHidden/>
              </w:rPr>
              <w:delText>40</w:delText>
            </w:r>
            <w:r w:rsidR="00B57940">
              <w:rPr>
                <w:noProof/>
                <w:webHidden/>
              </w:rPr>
              <w:fldChar w:fldCharType="end"/>
            </w:r>
            <w:r>
              <w:rPr>
                <w:noProof/>
              </w:rPr>
              <w:fldChar w:fldCharType="end"/>
            </w:r>
          </w:del>
        </w:p>
        <w:p w14:paraId="40C501AB" w14:textId="77777777" w:rsidR="00B57940" w:rsidRDefault="008B43ED">
          <w:pPr>
            <w:pStyle w:val="TOC3"/>
            <w:rPr>
              <w:del w:id="105" w:author="Peter Bomberg" w:date="2018-01-16T14:05:00Z"/>
              <w:rFonts w:asciiTheme="minorHAnsi" w:eastAsiaTheme="minorEastAsia" w:hAnsiTheme="minorHAnsi" w:cstheme="minorBidi"/>
              <w:noProof/>
              <w:color w:val="auto"/>
              <w:sz w:val="22"/>
              <w:szCs w:val="22"/>
              <w:lang w:val="en-US"/>
            </w:rPr>
          </w:pPr>
          <w:del w:id="106" w:author="Peter Bomberg" w:date="2018-01-16T14:05:00Z">
            <w:r>
              <w:fldChar w:fldCharType="begin"/>
            </w:r>
            <w:r>
              <w:delInstrText xml:space="preserve"> HYPERLINK \l "_Toc500864082" </w:delInstrText>
            </w:r>
            <w:r>
              <w:fldChar w:fldCharType="separate"/>
            </w:r>
            <w:r w:rsidR="00B57940" w:rsidRPr="007E15F4">
              <w:rPr>
                <w:rStyle w:val="Hyperlink"/>
                <w:noProof/>
              </w:rPr>
              <w:delText>4.10.1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Location in Document</w:delText>
            </w:r>
            <w:r w:rsidR="00B57940">
              <w:rPr>
                <w:noProof/>
                <w:webHidden/>
              </w:rPr>
              <w:tab/>
            </w:r>
            <w:r w:rsidR="00B57940">
              <w:rPr>
                <w:noProof/>
                <w:webHidden/>
              </w:rPr>
              <w:fldChar w:fldCharType="begin"/>
            </w:r>
            <w:r w:rsidR="00B57940">
              <w:rPr>
                <w:noProof/>
                <w:webHidden/>
              </w:rPr>
              <w:delInstrText xml:space="preserve"> PAGEREF _Toc500864082 \h </w:delInstrText>
            </w:r>
            <w:r w:rsidR="00B57940">
              <w:rPr>
                <w:noProof/>
                <w:webHidden/>
              </w:rPr>
            </w:r>
            <w:r w:rsidR="00B57940">
              <w:rPr>
                <w:noProof/>
                <w:webHidden/>
              </w:rPr>
              <w:fldChar w:fldCharType="separate"/>
            </w:r>
            <w:r w:rsidR="00B57940">
              <w:rPr>
                <w:noProof/>
                <w:webHidden/>
              </w:rPr>
              <w:delText>41</w:delText>
            </w:r>
            <w:r w:rsidR="00B57940">
              <w:rPr>
                <w:noProof/>
                <w:webHidden/>
              </w:rPr>
              <w:fldChar w:fldCharType="end"/>
            </w:r>
            <w:r>
              <w:rPr>
                <w:noProof/>
              </w:rPr>
              <w:fldChar w:fldCharType="end"/>
            </w:r>
          </w:del>
        </w:p>
        <w:p w14:paraId="60DDCCC5" w14:textId="77777777" w:rsidR="00B57940" w:rsidRDefault="008B43ED">
          <w:pPr>
            <w:pStyle w:val="TOC3"/>
            <w:rPr>
              <w:del w:id="107" w:author="Peter Bomberg" w:date="2018-01-16T14:05:00Z"/>
              <w:rFonts w:asciiTheme="minorHAnsi" w:eastAsiaTheme="minorEastAsia" w:hAnsiTheme="minorHAnsi" w:cstheme="minorBidi"/>
              <w:noProof/>
              <w:color w:val="auto"/>
              <w:sz w:val="22"/>
              <w:szCs w:val="22"/>
              <w:lang w:val="en-US"/>
            </w:rPr>
          </w:pPr>
          <w:del w:id="108" w:author="Peter Bomberg" w:date="2018-01-16T14:05:00Z">
            <w:r>
              <w:fldChar w:fldCharType="begin"/>
            </w:r>
            <w:r>
              <w:delInstrText xml:space="preserve"> HYPERLINK \l "_Toc500864083" </w:delInstrText>
            </w:r>
            <w:r>
              <w:fldChar w:fldCharType="separate"/>
            </w:r>
            <w:r w:rsidR="00B57940" w:rsidRPr="007E15F4">
              <w:rPr>
                <w:rStyle w:val="Hyperlink"/>
                <w:noProof/>
              </w:rPr>
              <w:delText>4.10.2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XML</w:delText>
            </w:r>
            <w:r w:rsidR="00B57940">
              <w:rPr>
                <w:noProof/>
                <w:webHidden/>
              </w:rPr>
              <w:tab/>
            </w:r>
            <w:r w:rsidR="00B57940">
              <w:rPr>
                <w:noProof/>
                <w:webHidden/>
              </w:rPr>
              <w:fldChar w:fldCharType="begin"/>
            </w:r>
            <w:r w:rsidR="00B57940">
              <w:rPr>
                <w:noProof/>
                <w:webHidden/>
              </w:rPr>
              <w:delInstrText xml:space="preserve"> PAGEREF _Toc500864083 \h </w:delInstrText>
            </w:r>
            <w:r w:rsidR="00B57940">
              <w:rPr>
                <w:noProof/>
                <w:webHidden/>
              </w:rPr>
            </w:r>
            <w:r w:rsidR="00B57940">
              <w:rPr>
                <w:noProof/>
                <w:webHidden/>
              </w:rPr>
              <w:fldChar w:fldCharType="separate"/>
            </w:r>
            <w:r w:rsidR="00B57940">
              <w:rPr>
                <w:noProof/>
                <w:webHidden/>
              </w:rPr>
              <w:delText>41</w:delText>
            </w:r>
            <w:r w:rsidR="00B57940">
              <w:rPr>
                <w:noProof/>
                <w:webHidden/>
              </w:rPr>
              <w:fldChar w:fldCharType="end"/>
            </w:r>
            <w:r>
              <w:rPr>
                <w:noProof/>
              </w:rPr>
              <w:fldChar w:fldCharType="end"/>
            </w:r>
          </w:del>
        </w:p>
        <w:p w14:paraId="38057EA1" w14:textId="77777777" w:rsidR="00B57940" w:rsidRDefault="008B43ED">
          <w:pPr>
            <w:pStyle w:val="TOC3"/>
            <w:rPr>
              <w:del w:id="109" w:author="Peter Bomberg" w:date="2018-01-16T14:05:00Z"/>
              <w:rFonts w:asciiTheme="minorHAnsi" w:eastAsiaTheme="minorEastAsia" w:hAnsiTheme="minorHAnsi" w:cstheme="minorBidi"/>
              <w:noProof/>
              <w:color w:val="auto"/>
              <w:sz w:val="22"/>
              <w:szCs w:val="22"/>
              <w:lang w:val="en-US"/>
            </w:rPr>
          </w:pPr>
          <w:del w:id="110" w:author="Peter Bomberg" w:date="2018-01-16T14:05:00Z">
            <w:r>
              <w:fldChar w:fldCharType="begin"/>
            </w:r>
            <w:r>
              <w:delInstrText xml:space="preserve"> HYPERLINK \l "_Toc500864084" </w:delInstrText>
            </w:r>
            <w:r>
              <w:fldChar w:fldCharType="separate"/>
            </w:r>
            <w:r w:rsidR="00B57940" w:rsidRPr="007E15F4">
              <w:rPr>
                <w:rStyle w:val="Hyperlink"/>
                <w:noProof/>
              </w:rPr>
              <w:delText>4.10.3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Equivalence to other Products, Product Source</w:delText>
            </w:r>
            <w:r w:rsidR="00B57940">
              <w:rPr>
                <w:noProof/>
                <w:webHidden/>
              </w:rPr>
              <w:tab/>
            </w:r>
            <w:r w:rsidR="00B57940">
              <w:rPr>
                <w:noProof/>
                <w:webHidden/>
              </w:rPr>
              <w:fldChar w:fldCharType="begin"/>
            </w:r>
            <w:r w:rsidR="00B57940">
              <w:rPr>
                <w:noProof/>
                <w:webHidden/>
              </w:rPr>
              <w:delInstrText xml:space="preserve"> PAGEREF _Toc500864084 \h </w:delInstrText>
            </w:r>
            <w:r w:rsidR="00B57940">
              <w:rPr>
                <w:noProof/>
                <w:webHidden/>
              </w:rPr>
            </w:r>
            <w:r w:rsidR="00B57940">
              <w:rPr>
                <w:noProof/>
                <w:webHidden/>
              </w:rPr>
              <w:fldChar w:fldCharType="separate"/>
            </w:r>
            <w:r w:rsidR="00B57940">
              <w:rPr>
                <w:noProof/>
                <w:webHidden/>
              </w:rPr>
              <w:delText>43</w:delText>
            </w:r>
            <w:r w:rsidR="00B57940">
              <w:rPr>
                <w:noProof/>
                <w:webHidden/>
              </w:rPr>
              <w:fldChar w:fldCharType="end"/>
            </w:r>
            <w:r>
              <w:rPr>
                <w:noProof/>
              </w:rPr>
              <w:fldChar w:fldCharType="end"/>
            </w:r>
          </w:del>
        </w:p>
        <w:p w14:paraId="45D7B0E4" w14:textId="77777777" w:rsidR="00B57940" w:rsidRDefault="008B43ED">
          <w:pPr>
            <w:pStyle w:val="TOC3"/>
            <w:rPr>
              <w:del w:id="111" w:author="Peter Bomberg" w:date="2018-01-16T14:05:00Z"/>
              <w:rFonts w:asciiTheme="minorHAnsi" w:eastAsiaTheme="minorEastAsia" w:hAnsiTheme="minorHAnsi" w:cstheme="minorBidi"/>
              <w:noProof/>
              <w:color w:val="auto"/>
              <w:sz w:val="22"/>
              <w:szCs w:val="22"/>
              <w:lang w:val="en-US"/>
            </w:rPr>
          </w:pPr>
          <w:del w:id="112" w:author="Peter Bomberg" w:date="2018-01-16T14:05:00Z">
            <w:r>
              <w:fldChar w:fldCharType="begin"/>
            </w:r>
            <w:r>
              <w:delInstrText xml:space="preserve"> HYPERLINK \l "_Toc500864085" </w:delInstrText>
            </w:r>
            <w:r>
              <w:fldChar w:fldCharType="separate"/>
            </w:r>
            <w:r w:rsidR="00B57940" w:rsidRPr="007E15F4">
              <w:rPr>
                <w:rStyle w:val="Hyperlink"/>
                <w:noProof/>
              </w:rPr>
              <w:delText>4.10.4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Additional Identifiers for this Product</w:delText>
            </w:r>
            <w:r w:rsidR="00B57940">
              <w:rPr>
                <w:noProof/>
                <w:webHidden/>
              </w:rPr>
              <w:tab/>
            </w:r>
            <w:r w:rsidR="00B57940">
              <w:rPr>
                <w:noProof/>
                <w:webHidden/>
              </w:rPr>
              <w:fldChar w:fldCharType="begin"/>
            </w:r>
            <w:r w:rsidR="00B57940">
              <w:rPr>
                <w:noProof/>
                <w:webHidden/>
              </w:rPr>
              <w:delInstrText xml:space="preserve"> PAGEREF _Toc500864085 \h </w:delInstrText>
            </w:r>
            <w:r w:rsidR="00B57940">
              <w:rPr>
                <w:noProof/>
                <w:webHidden/>
              </w:rPr>
            </w:r>
            <w:r w:rsidR="00B57940">
              <w:rPr>
                <w:noProof/>
                <w:webHidden/>
              </w:rPr>
              <w:fldChar w:fldCharType="separate"/>
            </w:r>
            <w:r w:rsidR="00B57940">
              <w:rPr>
                <w:noProof/>
                <w:webHidden/>
              </w:rPr>
              <w:delText>44</w:delText>
            </w:r>
            <w:r w:rsidR="00B57940">
              <w:rPr>
                <w:noProof/>
                <w:webHidden/>
              </w:rPr>
              <w:fldChar w:fldCharType="end"/>
            </w:r>
            <w:r>
              <w:rPr>
                <w:noProof/>
              </w:rPr>
              <w:fldChar w:fldCharType="end"/>
            </w:r>
          </w:del>
        </w:p>
        <w:p w14:paraId="7EAA02D3" w14:textId="77777777" w:rsidR="00B57940" w:rsidRDefault="008B43ED">
          <w:pPr>
            <w:pStyle w:val="TOC3"/>
            <w:rPr>
              <w:del w:id="113" w:author="Peter Bomberg" w:date="2018-01-16T14:05:00Z"/>
              <w:rFonts w:asciiTheme="minorHAnsi" w:eastAsiaTheme="minorEastAsia" w:hAnsiTheme="minorHAnsi" w:cstheme="minorBidi"/>
              <w:noProof/>
              <w:color w:val="auto"/>
              <w:sz w:val="22"/>
              <w:szCs w:val="22"/>
              <w:lang w:val="en-US"/>
            </w:rPr>
          </w:pPr>
          <w:del w:id="114" w:author="Peter Bomberg" w:date="2018-01-16T14:05:00Z">
            <w:r>
              <w:fldChar w:fldCharType="begin"/>
            </w:r>
            <w:r>
              <w:delInstrText xml:space="preserve"> HYPERLINK \l "_Toc500864086" </w:delInstrText>
            </w:r>
            <w:r>
              <w:fldChar w:fldCharType="separate"/>
            </w:r>
            <w:r w:rsidR="00B57940" w:rsidRPr="007E15F4">
              <w:rPr>
                <w:rStyle w:val="Hyperlink"/>
                <w:noProof/>
              </w:rPr>
              <w:delText>4.10.5</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Code and Name</w:delText>
            </w:r>
            <w:r w:rsidR="00B57940">
              <w:rPr>
                <w:noProof/>
                <w:webHidden/>
              </w:rPr>
              <w:tab/>
            </w:r>
            <w:r w:rsidR="00B57940">
              <w:rPr>
                <w:noProof/>
                <w:webHidden/>
              </w:rPr>
              <w:fldChar w:fldCharType="begin"/>
            </w:r>
            <w:r w:rsidR="00B57940">
              <w:rPr>
                <w:noProof/>
                <w:webHidden/>
              </w:rPr>
              <w:delInstrText xml:space="preserve"> PAGEREF _Toc500864086 \h </w:delInstrText>
            </w:r>
            <w:r w:rsidR="00B57940">
              <w:rPr>
                <w:noProof/>
                <w:webHidden/>
              </w:rPr>
            </w:r>
            <w:r w:rsidR="00B57940">
              <w:rPr>
                <w:noProof/>
                <w:webHidden/>
              </w:rPr>
              <w:fldChar w:fldCharType="separate"/>
            </w:r>
            <w:r w:rsidR="00B57940">
              <w:rPr>
                <w:noProof/>
                <w:webHidden/>
              </w:rPr>
              <w:delText>45</w:delText>
            </w:r>
            <w:r w:rsidR="00B57940">
              <w:rPr>
                <w:noProof/>
                <w:webHidden/>
              </w:rPr>
              <w:fldChar w:fldCharType="end"/>
            </w:r>
            <w:r>
              <w:rPr>
                <w:noProof/>
              </w:rPr>
              <w:fldChar w:fldCharType="end"/>
            </w:r>
          </w:del>
        </w:p>
        <w:p w14:paraId="5B3B5D59" w14:textId="77777777" w:rsidR="00B57940" w:rsidRDefault="008B43ED">
          <w:pPr>
            <w:pStyle w:val="TOC3"/>
            <w:rPr>
              <w:del w:id="115" w:author="Peter Bomberg" w:date="2018-01-16T14:05:00Z"/>
              <w:rFonts w:asciiTheme="minorHAnsi" w:eastAsiaTheme="minorEastAsia" w:hAnsiTheme="minorHAnsi" w:cstheme="minorBidi"/>
              <w:noProof/>
              <w:color w:val="auto"/>
              <w:sz w:val="22"/>
              <w:szCs w:val="22"/>
              <w:lang w:val="en-US"/>
            </w:rPr>
          </w:pPr>
          <w:del w:id="116" w:author="Peter Bomberg" w:date="2018-01-16T14:05:00Z">
            <w:r>
              <w:fldChar w:fldCharType="begin"/>
            </w:r>
            <w:r>
              <w:delInstrText xml:space="preserve"> HYPERLINK \l "_Toc500864087" </w:delInstrText>
            </w:r>
            <w:r>
              <w:fldChar w:fldCharType="separate"/>
            </w:r>
            <w:r w:rsidR="00B57940" w:rsidRPr="007E15F4">
              <w:rPr>
                <w:rStyle w:val="Hyperlink"/>
                <w:noProof/>
              </w:rPr>
              <w:delText>4.10.6</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Ingredient</w:delText>
            </w:r>
            <w:r w:rsidR="00B57940">
              <w:rPr>
                <w:noProof/>
                <w:webHidden/>
              </w:rPr>
              <w:tab/>
            </w:r>
            <w:r w:rsidR="00B57940">
              <w:rPr>
                <w:noProof/>
                <w:webHidden/>
              </w:rPr>
              <w:fldChar w:fldCharType="begin"/>
            </w:r>
            <w:r w:rsidR="00B57940">
              <w:rPr>
                <w:noProof/>
                <w:webHidden/>
              </w:rPr>
              <w:delInstrText xml:space="preserve"> PAGEREF _Toc500864087 \h </w:delInstrText>
            </w:r>
            <w:r w:rsidR="00B57940">
              <w:rPr>
                <w:noProof/>
                <w:webHidden/>
              </w:rPr>
            </w:r>
            <w:r w:rsidR="00B57940">
              <w:rPr>
                <w:noProof/>
                <w:webHidden/>
              </w:rPr>
              <w:fldChar w:fldCharType="separate"/>
            </w:r>
            <w:r w:rsidR="00B57940">
              <w:rPr>
                <w:noProof/>
                <w:webHidden/>
              </w:rPr>
              <w:delText>45</w:delText>
            </w:r>
            <w:r w:rsidR="00B57940">
              <w:rPr>
                <w:noProof/>
                <w:webHidden/>
              </w:rPr>
              <w:fldChar w:fldCharType="end"/>
            </w:r>
            <w:r>
              <w:rPr>
                <w:noProof/>
              </w:rPr>
              <w:fldChar w:fldCharType="end"/>
            </w:r>
          </w:del>
        </w:p>
        <w:p w14:paraId="0F79138D" w14:textId="77777777" w:rsidR="00B57940" w:rsidRDefault="008B43ED">
          <w:pPr>
            <w:pStyle w:val="TOC3"/>
            <w:rPr>
              <w:del w:id="117" w:author="Peter Bomberg" w:date="2018-01-16T14:05:00Z"/>
              <w:rFonts w:asciiTheme="minorHAnsi" w:eastAsiaTheme="minorEastAsia" w:hAnsiTheme="minorHAnsi" w:cstheme="minorBidi"/>
              <w:noProof/>
              <w:color w:val="auto"/>
              <w:sz w:val="22"/>
              <w:szCs w:val="22"/>
              <w:lang w:val="en-US"/>
            </w:rPr>
          </w:pPr>
          <w:del w:id="118" w:author="Peter Bomberg" w:date="2018-01-16T14:05:00Z">
            <w:r>
              <w:fldChar w:fldCharType="begin"/>
            </w:r>
            <w:r>
              <w:delInstrText xml:space="preserve"> HYPERLINK \l "_Toc500864088" </w:delInstrText>
            </w:r>
            <w:r>
              <w:fldChar w:fldCharType="separate"/>
            </w:r>
            <w:r w:rsidR="00B57940" w:rsidRPr="007E15F4">
              <w:rPr>
                <w:rStyle w:val="Hyperlink"/>
                <w:noProof/>
              </w:rPr>
              <w:delText>4.10.7</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Route of administration</w:delText>
            </w:r>
            <w:r w:rsidR="00B57940">
              <w:rPr>
                <w:noProof/>
                <w:webHidden/>
              </w:rPr>
              <w:tab/>
            </w:r>
            <w:r w:rsidR="00B57940">
              <w:rPr>
                <w:noProof/>
                <w:webHidden/>
              </w:rPr>
              <w:fldChar w:fldCharType="begin"/>
            </w:r>
            <w:r w:rsidR="00B57940">
              <w:rPr>
                <w:noProof/>
                <w:webHidden/>
              </w:rPr>
              <w:delInstrText xml:space="preserve"> PAGEREF _Toc500864088 \h </w:delInstrText>
            </w:r>
            <w:r w:rsidR="00B57940">
              <w:rPr>
                <w:noProof/>
                <w:webHidden/>
              </w:rPr>
            </w:r>
            <w:r w:rsidR="00B57940">
              <w:rPr>
                <w:noProof/>
                <w:webHidden/>
              </w:rPr>
              <w:fldChar w:fldCharType="separate"/>
            </w:r>
            <w:r w:rsidR="00B57940">
              <w:rPr>
                <w:noProof/>
                <w:webHidden/>
              </w:rPr>
              <w:delText>50</w:delText>
            </w:r>
            <w:r w:rsidR="00B57940">
              <w:rPr>
                <w:noProof/>
                <w:webHidden/>
              </w:rPr>
              <w:fldChar w:fldCharType="end"/>
            </w:r>
            <w:r>
              <w:rPr>
                <w:noProof/>
              </w:rPr>
              <w:fldChar w:fldCharType="end"/>
            </w:r>
          </w:del>
        </w:p>
        <w:p w14:paraId="32EFB122" w14:textId="77777777" w:rsidR="00B57940" w:rsidRDefault="008B43ED">
          <w:pPr>
            <w:pStyle w:val="TOC3"/>
            <w:rPr>
              <w:del w:id="119" w:author="Peter Bomberg" w:date="2018-01-16T14:05:00Z"/>
              <w:rFonts w:asciiTheme="minorHAnsi" w:eastAsiaTheme="minorEastAsia" w:hAnsiTheme="minorHAnsi" w:cstheme="minorBidi"/>
              <w:noProof/>
              <w:color w:val="auto"/>
              <w:sz w:val="22"/>
              <w:szCs w:val="22"/>
              <w:lang w:val="en-US"/>
            </w:rPr>
          </w:pPr>
          <w:del w:id="120" w:author="Peter Bomberg" w:date="2018-01-16T14:05:00Z">
            <w:r>
              <w:fldChar w:fldCharType="begin"/>
            </w:r>
            <w:r>
              <w:delInstrText xml:space="preserve"> HYPERLINK \l "_Toc500864089" </w:delInstrText>
            </w:r>
            <w:r>
              <w:fldChar w:fldCharType="separate"/>
            </w:r>
            <w:r w:rsidR="00B57940" w:rsidRPr="007E15F4">
              <w:rPr>
                <w:rStyle w:val="Hyperlink"/>
                <w:noProof/>
              </w:rPr>
              <w:delText>4.10.8</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Packaging</w:delText>
            </w:r>
            <w:r w:rsidR="00B57940">
              <w:rPr>
                <w:noProof/>
                <w:webHidden/>
              </w:rPr>
              <w:tab/>
            </w:r>
            <w:r w:rsidR="00B57940">
              <w:rPr>
                <w:noProof/>
                <w:webHidden/>
              </w:rPr>
              <w:fldChar w:fldCharType="begin"/>
            </w:r>
            <w:r w:rsidR="00B57940">
              <w:rPr>
                <w:noProof/>
                <w:webHidden/>
              </w:rPr>
              <w:delInstrText xml:space="preserve"> PAGEREF _Toc500864089 \h </w:delInstrText>
            </w:r>
            <w:r w:rsidR="00B57940">
              <w:rPr>
                <w:noProof/>
                <w:webHidden/>
              </w:rPr>
            </w:r>
            <w:r w:rsidR="00B57940">
              <w:rPr>
                <w:noProof/>
                <w:webHidden/>
              </w:rPr>
              <w:fldChar w:fldCharType="separate"/>
            </w:r>
            <w:r w:rsidR="00B57940">
              <w:rPr>
                <w:noProof/>
                <w:webHidden/>
              </w:rPr>
              <w:delText>51</w:delText>
            </w:r>
            <w:r w:rsidR="00B57940">
              <w:rPr>
                <w:noProof/>
                <w:webHidden/>
              </w:rPr>
              <w:fldChar w:fldCharType="end"/>
            </w:r>
            <w:r>
              <w:rPr>
                <w:noProof/>
              </w:rPr>
              <w:fldChar w:fldCharType="end"/>
            </w:r>
          </w:del>
        </w:p>
        <w:p w14:paraId="306B45EF" w14:textId="77777777" w:rsidR="00B57940" w:rsidRDefault="008B43ED">
          <w:pPr>
            <w:pStyle w:val="TOC3"/>
            <w:rPr>
              <w:del w:id="121" w:author="Peter Bomberg" w:date="2018-01-16T14:05:00Z"/>
              <w:rFonts w:asciiTheme="minorHAnsi" w:eastAsiaTheme="minorEastAsia" w:hAnsiTheme="minorHAnsi" w:cstheme="minorBidi"/>
              <w:noProof/>
              <w:color w:val="auto"/>
              <w:sz w:val="22"/>
              <w:szCs w:val="22"/>
              <w:lang w:val="en-US"/>
            </w:rPr>
          </w:pPr>
          <w:del w:id="122" w:author="Peter Bomberg" w:date="2018-01-16T14:05:00Z">
            <w:r>
              <w:fldChar w:fldCharType="begin"/>
            </w:r>
            <w:r>
              <w:delInstrText xml:space="preserve"> HYPERLINK \l "_Toc500864090" </w:delInstrText>
            </w:r>
            <w:r>
              <w:fldChar w:fldCharType="separate"/>
            </w:r>
            <w:r w:rsidR="00B57940" w:rsidRPr="007E15F4">
              <w:rPr>
                <w:rStyle w:val="Hyperlink"/>
                <w:noProof/>
              </w:rPr>
              <w:delText>4.10.9</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Kits, Parts, Components and Accessories</w:delText>
            </w:r>
            <w:r w:rsidR="00B57940">
              <w:rPr>
                <w:noProof/>
                <w:webHidden/>
              </w:rPr>
              <w:tab/>
            </w:r>
            <w:r w:rsidR="00B57940">
              <w:rPr>
                <w:noProof/>
                <w:webHidden/>
              </w:rPr>
              <w:fldChar w:fldCharType="begin"/>
            </w:r>
            <w:r w:rsidR="00B57940">
              <w:rPr>
                <w:noProof/>
                <w:webHidden/>
              </w:rPr>
              <w:delInstrText xml:space="preserve"> PAGEREF _Toc500864090 \h </w:delInstrText>
            </w:r>
            <w:r w:rsidR="00B57940">
              <w:rPr>
                <w:noProof/>
                <w:webHidden/>
              </w:rPr>
            </w:r>
            <w:r w:rsidR="00B57940">
              <w:rPr>
                <w:noProof/>
                <w:webHidden/>
              </w:rPr>
              <w:fldChar w:fldCharType="separate"/>
            </w:r>
            <w:r w:rsidR="00B57940">
              <w:rPr>
                <w:noProof/>
                <w:webHidden/>
              </w:rPr>
              <w:delText>52</w:delText>
            </w:r>
            <w:r w:rsidR="00B57940">
              <w:rPr>
                <w:noProof/>
                <w:webHidden/>
              </w:rPr>
              <w:fldChar w:fldCharType="end"/>
            </w:r>
            <w:r>
              <w:rPr>
                <w:noProof/>
              </w:rPr>
              <w:fldChar w:fldCharType="end"/>
            </w:r>
          </w:del>
        </w:p>
        <w:p w14:paraId="1E66C0D6" w14:textId="77777777" w:rsidR="00B57940" w:rsidRDefault="008B43ED">
          <w:pPr>
            <w:pStyle w:val="TOC3"/>
            <w:rPr>
              <w:del w:id="123" w:author="Peter Bomberg" w:date="2018-01-16T14:05:00Z"/>
              <w:rFonts w:asciiTheme="minorHAnsi" w:eastAsiaTheme="minorEastAsia" w:hAnsiTheme="minorHAnsi" w:cstheme="minorBidi"/>
              <w:noProof/>
              <w:color w:val="auto"/>
              <w:sz w:val="22"/>
              <w:szCs w:val="22"/>
              <w:lang w:val="en-US"/>
            </w:rPr>
          </w:pPr>
          <w:del w:id="124" w:author="Peter Bomberg" w:date="2018-01-16T14:05:00Z">
            <w:r>
              <w:fldChar w:fldCharType="begin"/>
            </w:r>
            <w:r>
              <w:delInstrText xml:space="preserve"> HYPERLINK \l</w:delInstrText>
            </w:r>
            <w:r>
              <w:delInstrText xml:space="preserve"> "_Toc500864091" </w:delInstrText>
            </w:r>
            <w:r>
              <w:fldChar w:fldCharType="separate"/>
            </w:r>
            <w:r w:rsidR="00B57940" w:rsidRPr="007E15F4">
              <w:rPr>
                <w:rStyle w:val="Hyperlink"/>
                <w:noProof/>
              </w:rPr>
              <w:delText>4.10.10</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Drug Kit with a Device Part</w:delText>
            </w:r>
            <w:r w:rsidR="00B57940">
              <w:rPr>
                <w:noProof/>
                <w:webHidden/>
              </w:rPr>
              <w:tab/>
            </w:r>
            <w:r w:rsidR="00B57940">
              <w:rPr>
                <w:noProof/>
                <w:webHidden/>
              </w:rPr>
              <w:fldChar w:fldCharType="begin"/>
            </w:r>
            <w:r w:rsidR="00B57940">
              <w:rPr>
                <w:noProof/>
                <w:webHidden/>
              </w:rPr>
              <w:delInstrText xml:space="preserve"> PAGEREF _Toc500864091 \h </w:delInstrText>
            </w:r>
            <w:r w:rsidR="00B57940">
              <w:rPr>
                <w:noProof/>
                <w:webHidden/>
              </w:rPr>
            </w:r>
            <w:r w:rsidR="00B57940">
              <w:rPr>
                <w:noProof/>
                <w:webHidden/>
              </w:rPr>
              <w:fldChar w:fldCharType="separate"/>
            </w:r>
            <w:r w:rsidR="00B57940">
              <w:rPr>
                <w:noProof/>
                <w:webHidden/>
              </w:rPr>
              <w:delText>52</w:delText>
            </w:r>
            <w:r w:rsidR="00B57940">
              <w:rPr>
                <w:noProof/>
                <w:webHidden/>
              </w:rPr>
              <w:fldChar w:fldCharType="end"/>
            </w:r>
            <w:r>
              <w:rPr>
                <w:noProof/>
              </w:rPr>
              <w:fldChar w:fldCharType="end"/>
            </w:r>
          </w:del>
        </w:p>
        <w:p w14:paraId="67009181" w14:textId="77777777" w:rsidR="00B57940" w:rsidRDefault="008B43ED">
          <w:pPr>
            <w:pStyle w:val="TOC3"/>
            <w:rPr>
              <w:del w:id="125" w:author="Peter Bomberg" w:date="2018-01-16T14:05:00Z"/>
              <w:rFonts w:asciiTheme="minorHAnsi" w:eastAsiaTheme="minorEastAsia" w:hAnsiTheme="minorHAnsi" w:cstheme="minorBidi"/>
              <w:noProof/>
              <w:color w:val="auto"/>
              <w:sz w:val="22"/>
              <w:szCs w:val="22"/>
              <w:lang w:val="en-US"/>
            </w:rPr>
          </w:pPr>
          <w:del w:id="126" w:author="Peter Bomberg" w:date="2018-01-16T14:05:00Z">
            <w:r>
              <w:fldChar w:fldCharType="begin"/>
            </w:r>
            <w:r>
              <w:delInstrText xml:space="preserve"> HYPERLINK \l "_Toc500864092" </w:delInstrText>
            </w:r>
            <w:r>
              <w:fldChar w:fldCharType="separate"/>
            </w:r>
            <w:r w:rsidR="00B57940" w:rsidRPr="007E15F4">
              <w:rPr>
                <w:rStyle w:val="Hyperlink"/>
                <w:noProof/>
              </w:rPr>
              <w:delText>4.10.11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Device Kit with a Drug Part</w:delText>
            </w:r>
            <w:r w:rsidR="00B57940">
              <w:rPr>
                <w:noProof/>
                <w:webHidden/>
              </w:rPr>
              <w:tab/>
            </w:r>
            <w:r w:rsidR="00B57940">
              <w:rPr>
                <w:noProof/>
                <w:webHidden/>
              </w:rPr>
              <w:fldChar w:fldCharType="begin"/>
            </w:r>
            <w:r w:rsidR="00B57940">
              <w:rPr>
                <w:noProof/>
                <w:webHidden/>
              </w:rPr>
              <w:delInstrText xml:space="preserve"> PAGEREF _Toc500864092 \h </w:delInstrText>
            </w:r>
            <w:r w:rsidR="00B57940">
              <w:rPr>
                <w:noProof/>
                <w:webHidden/>
              </w:rPr>
            </w:r>
            <w:r w:rsidR="00B57940">
              <w:rPr>
                <w:noProof/>
                <w:webHidden/>
              </w:rPr>
              <w:fldChar w:fldCharType="separate"/>
            </w:r>
            <w:r w:rsidR="00B57940">
              <w:rPr>
                <w:noProof/>
                <w:webHidden/>
              </w:rPr>
              <w:delText>54</w:delText>
            </w:r>
            <w:r w:rsidR="00B57940">
              <w:rPr>
                <w:noProof/>
                <w:webHidden/>
              </w:rPr>
              <w:fldChar w:fldCharType="end"/>
            </w:r>
            <w:r>
              <w:rPr>
                <w:noProof/>
              </w:rPr>
              <w:fldChar w:fldCharType="end"/>
            </w:r>
          </w:del>
        </w:p>
        <w:p w14:paraId="1BDAF1CF" w14:textId="77777777" w:rsidR="00B57940" w:rsidRDefault="008B43ED">
          <w:pPr>
            <w:pStyle w:val="TOC3"/>
            <w:rPr>
              <w:del w:id="127" w:author="Peter Bomberg" w:date="2018-01-16T14:05:00Z"/>
              <w:rFonts w:asciiTheme="minorHAnsi" w:eastAsiaTheme="minorEastAsia" w:hAnsiTheme="minorHAnsi" w:cstheme="minorBidi"/>
              <w:noProof/>
              <w:color w:val="auto"/>
              <w:sz w:val="22"/>
              <w:szCs w:val="22"/>
              <w:lang w:val="en-US"/>
            </w:rPr>
          </w:pPr>
          <w:del w:id="128" w:author="Peter Bomberg" w:date="2018-01-16T14:05:00Z">
            <w:r>
              <w:fldChar w:fldCharType="begin"/>
            </w:r>
            <w:r>
              <w:delInstrText xml:space="preserve"> HYPERLINK \l "_Toc500864093" </w:delInstrText>
            </w:r>
            <w:r>
              <w:fldChar w:fldCharType="separate"/>
            </w:r>
            <w:r w:rsidR="00B57940" w:rsidRPr="007E15F4">
              <w:rPr>
                <w:rStyle w:val="Hyperlink"/>
                <w:noProof/>
              </w:rPr>
              <w:delText>4.10.12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Marketing Category and Application Number</w:delText>
            </w:r>
            <w:r w:rsidR="00B57940">
              <w:rPr>
                <w:noProof/>
                <w:webHidden/>
              </w:rPr>
              <w:tab/>
            </w:r>
            <w:r w:rsidR="00B57940">
              <w:rPr>
                <w:noProof/>
                <w:webHidden/>
              </w:rPr>
              <w:fldChar w:fldCharType="begin"/>
            </w:r>
            <w:r w:rsidR="00B57940">
              <w:rPr>
                <w:noProof/>
                <w:webHidden/>
              </w:rPr>
              <w:delInstrText xml:space="preserve"> PAGEREF _Toc500864093 \h </w:delInstrText>
            </w:r>
            <w:r w:rsidR="00B57940">
              <w:rPr>
                <w:noProof/>
                <w:webHidden/>
              </w:rPr>
            </w:r>
            <w:r w:rsidR="00B57940">
              <w:rPr>
                <w:noProof/>
                <w:webHidden/>
              </w:rPr>
              <w:fldChar w:fldCharType="separate"/>
            </w:r>
            <w:r w:rsidR="00B57940">
              <w:rPr>
                <w:noProof/>
                <w:webHidden/>
              </w:rPr>
              <w:delText>56</w:delText>
            </w:r>
            <w:r w:rsidR="00B57940">
              <w:rPr>
                <w:noProof/>
                <w:webHidden/>
              </w:rPr>
              <w:fldChar w:fldCharType="end"/>
            </w:r>
            <w:r>
              <w:rPr>
                <w:noProof/>
              </w:rPr>
              <w:fldChar w:fldCharType="end"/>
            </w:r>
          </w:del>
        </w:p>
        <w:p w14:paraId="397B53E9" w14:textId="77777777" w:rsidR="00B57940" w:rsidRDefault="008B43ED">
          <w:pPr>
            <w:pStyle w:val="TOC3"/>
            <w:rPr>
              <w:del w:id="129" w:author="Peter Bomberg" w:date="2018-01-16T14:05:00Z"/>
              <w:rFonts w:asciiTheme="minorHAnsi" w:eastAsiaTheme="minorEastAsia" w:hAnsiTheme="minorHAnsi" w:cstheme="minorBidi"/>
              <w:noProof/>
              <w:color w:val="auto"/>
              <w:sz w:val="22"/>
              <w:szCs w:val="22"/>
              <w:lang w:val="en-US"/>
            </w:rPr>
          </w:pPr>
          <w:del w:id="130" w:author="Peter Bomberg" w:date="2018-01-16T14:05:00Z">
            <w:r>
              <w:fldChar w:fldCharType="begin"/>
            </w:r>
            <w:r>
              <w:delInstrText xml:space="preserve"> HYPERLINK \l "_Toc500864094" </w:delInstrText>
            </w:r>
            <w:r>
              <w:fldChar w:fldCharType="separate"/>
            </w:r>
            <w:r w:rsidR="00B57940" w:rsidRPr="007E15F4">
              <w:rPr>
                <w:rStyle w:val="Hyperlink"/>
                <w:noProof/>
              </w:rPr>
              <w:delText>4.10.13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Marketing status</w:delText>
            </w:r>
            <w:r w:rsidR="00B57940">
              <w:rPr>
                <w:noProof/>
                <w:webHidden/>
              </w:rPr>
              <w:tab/>
            </w:r>
            <w:r w:rsidR="00B57940">
              <w:rPr>
                <w:noProof/>
                <w:webHidden/>
              </w:rPr>
              <w:fldChar w:fldCharType="begin"/>
            </w:r>
            <w:r w:rsidR="00B57940">
              <w:rPr>
                <w:noProof/>
                <w:webHidden/>
              </w:rPr>
              <w:delInstrText xml:space="preserve"> PAGEREF _Toc500864094 \h </w:delInstrText>
            </w:r>
            <w:r w:rsidR="00B57940">
              <w:rPr>
                <w:noProof/>
                <w:webHidden/>
              </w:rPr>
            </w:r>
            <w:r w:rsidR="00B57940">
              <w:rPr>
                <w:noProof/>
                <w:webHidden/>
              </w:rPr>
              <w:fldChar w:fldCharType="separate"/>
            </w:r>
            <w:r w:rsidR="00B57940">
              <w:rPr>
                <w:noProof/>
                <w:webHidden/>
              </w:rPr>
              <w:delText>57</w:delText>
            </w:r>
            <w:r w:rsidR="00B57940">
              <w:rPr>
                <w:noProof/>
                <w:webHidden/>
              </w:rPr>
              <w:fldChar w:fldCharType="end"/>
            </w:r>
            <w:r>
              <w:rPr>
                <w:noProof/>
              </w:rPr>
              <w:fldChar w:fldCharType="end"/>
            </w:r>
          </w:del>
        </w:p>
        <w:p w14:paraId="4B4EF6F2" w14:textId="77777777" w:rsidR="00B57940" w:rsidRDefault="008B43ED">
          <w:pPr>
            <w:pStyle w:val="TOC3"/>
            <w:rPr>
              <w:del w:id="131" w:author="Peter Bomberg" w:date="2018-01-16T14:05:00Z"/>
              <w:rFonts w:asciiTheme="minorHAnsi" w:eastAsiaTheme="minorEastAsia" w:hAnsiTheme="minorHAnsi" w:cstheme="minorBidi"/>
              <w:noProof/>
              <w:color w:val="auto"/>
              <w:sz w:val="22"/>
              <w:szCs w:val="22"/>
              <w:lang w:val="en-US"/>
            </w:rPr>
          </w:pPr>
          <w:del w:id="132" w:author="Peter Bomberg" w:date="2018-01-16T14:05:00Z">
            <w:r>
              <w:fldChar w:fldCharType="begin"/>
            </w:r>
            <w:r>
              <w:delInstrText xml:space="preserve"> HYPERLINK \l "_Toc500864095" </w:delInstrText>
            </w:r>
            <w:r>
              <w:fldChar w:fldCharType="separate"/>
            </w:r>
            <w:r w:rsidR="00B57940" w:rsidRPr="007E15F4">
              <w:rPr>
                <w:rStyle w:val="Hyperlink"/>
                <w:noProof/>
              </w:rPr>
              <w:delText>4.10.14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General Characteristics</w:delText>
            </w:r>
            <w:r w:rsidR="00B57940">
              <w:rPr>
                <w:noProof/>
                <w:webHidden/>
              </w:rPr>
              <w:tab/>
            </w:r>
            <w:r w:rsidR="00B57940">
              <w:rPr>
                <w:noProof/>
                <w:webHidden/>
              </w:rPr>
              <w:fldChar w:fldCharType="begin"/>
            </w:r>
            <w:r w:rsidR="00B57940">
              <w:rPr>
                <w:noProof/>
                <w:webHidden/>
              </w:rPr>
              <w:delInstrText xml:space="preserve"> PAGEREF _Toc500864095 \h </w:delInstrText>
            </w:r>
            <w:r w:rsidR="00B57940">
              <w:rPr>
                <w:noProof/>
                <w:webHidden/>
              </w:rPr>
            </w:r>
            <w:r w:rsidR="00B57940">
              <w:rPr>
                <w:noProof/>
                <w:webHidden/>
              </w:rPr>
              <w:fldChar w:fldCharType="separate"/>
            </w:r>
            <w:r w:rsidR="00B57940">
              <w:rPr>
                <w:noProof/>
                <w:webHidden/>
              </w:rPr>
              <w:delText>58</w:delText>
            </w:r>
            <w:r w:rsidR="00B57940">
              <w:rPr>
                <w:noProof/>
                <w:webHidden/>
              </w:rPr>
              <w:fldChar w:fldCharType="end"/>
            </w:r>
            <w:r>
              <w:rPr>
                <w:noProof/>
              </w:rPr>
              <w:fldChar w:fldCharType="end"/>
            </w:r>
          </w:del>
        </w:p>
        <w:p w14:paraId="2F6491EF" w14:textId="77777777" w:rsidR="00B57940" w:rsidRDefault="008B43ED">
          <w:pPr>
            <w:pStyle w:val="TOC3"/>
            <w:rPr>
              <w:del w:id="133" w:author="Peter Bomberg" w:date="2018-01-16T14:05:00Z"/>
              <w:rFonts w:asciiTheme="minorHAnsi" w:eastAsiaTheme="minorEastAsia" w:hAnsiTheme="minorHAnsi" w:cstheme="minorBidi"/>
              <w:noProof/>
              <w:color w:val="auto"/>
              <w:sz w:val="22"/>
              <w:szCs w:val="22"/>
              <w:lang w:val="en-US"/>
            </w:rPr>
          </w:pPr>
          <w:del w:id="134" w:author="Peter Bomberg" w:date="2018-01-16T14:05:00Z">
            <w:r>
              <w:fldChar w:fldCharType="begin"/>
            </w:r>
            <w:r>
              <w:delInstrText xml:space="preserve"> HYPERLINK \l "_Toc500864096" </w:delInstrText>
            </w:r>
            <w:r>
              <w:fldChar w:fldCharType="separate"/>
            </w:r>
            <w:r w:rsidR="00B57940" w:rsidRPr="007E15F4">
              <w:rPr>
                <w:rStyle w:val="Hyperlink"/>
                <w:noProof/>
              </w:rPr>
              <w:delText>4.10.15</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Product &amp; Device characteristics</w:delText>
            </w:r>
            <w:r w:rsidR="00B57940">
              <w:rPr>
                <w:noProof/>
                <w:webHidden/>
              </w:rPr>
              <w:tab/>
            </w:r>
            <w:r w:rsidR="00B57940">
              <w:rPr>
                <w:noProof/>
                <w:webHidden/>
              </w:rPr>
              <w:fldChar w:fldCharType="begin"/>
            </w:r>
            <w:r w:rsidR="00B57940">
              <w:rPr>
                <w:noProof/>
                <w:webHidden/>
              </w:rPr>
              <w:delInstrText xml:space="preserve"> PAGEREF _Toc500864096 \h </w:delInstrText>
            </w:r>
            <w:r w:rsidR="00B57940">
              <w:rPr>
                <w:noProof/>
                <w:webHidden/>
              </w:rPr>
            </w:r>
            <w:r w:rsidR="00B57940">
              <w:rPr>
                <w:noProof/>
                <w:webHidden/>
              </w:rPr>
              <w:fldChar w:fldCharType="separate"/>
            </w:r>
            <w:r w:rsidR="00B57940">
              <w:rPr>
                <w:noProof/>
                <w:webHidden/>
              </w:rPr>
              <w:delText>59</w:delText>
            </w:r>
            <w:r w:rsidR="00B57940">
              <w:rPr>
                <w:noProof/>
                <w:webHidden/>
              </w:rPr>
              <w:fldChar w:fldCharType="end"/>
            </w:r>
            <w:r>
              <w:rPr>
                <w:noProof/>
              </w:rPr>
              <w:fldChar w:fldCharType="end"/>
            </w:r>
          </w:del>
        </w:p>
        <w:p w14:paraId="403F4681" w14:textId="77777777" w:rsidR="00B57940" w:rsidRDefault="008B43ED">
          <w:pPr>
            <w:pStyle w:val="TOC3"/>
            <w:rPr>
              <w:del w:id="135" w:author="Peter Bomberg" w:date="2018-01-16T14:05:00Z"/>
              <w:rFonts w:asciiTheme="minorHAnsi" w:eastAsiaTheme="minorEastAsia" w:hAnsiTheme="minorHAnsi" w:cstheme="minorBidi"/>
              <w:noProof/>
              <w:color w:val="auto"/>
              <w:sz w:val="22"/>
              <w:szCs w:val="22"/>
              <w:lang w:val="en-US"/>
            </w:rPr>
          </w:pPr>
          <w:del w:id="136" w:author="Peter Bomberg" w:date="2018-01-16T14:05:00Z">
            <w:r>
              <w:fldChar w:fldCharType="begin"/>
            </w:r>
            <w:r>
              <w:delInstrText xml:space="preserve"> HYPERLINK \l "_Toc500864097" </w:delInstrText>
            </w:r>
            <w:r>
              <w:fldChar w:fldCharType="separate"/>
            </w:r>
            <w:r w:rsidR="00B57940" w:rsidRPr="007E15F4">
              <w:rPr>
                <w:rStyle w:val="Hyperlink"/>
                <w:noProof/>
              </w:rPr>
              <w:delText>4.10.16</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Validation</w:delText>
            </w:r>
            <w:r w:rsidR="00B57940">
              <w:rPr>
                <w:noProof/>
                <w:webHidden/>
              </w:rPr>
              <w:tab/>
            </w:r>
            <w:r w:rsidR="00B57940">
              <w:rPr>
                <w:noProof/>
                <w:webHidden/>
              </w:rPr>
              <w:fldChar w:fldCharType="begin"/>
            </w:r>
            <w:r w:rsidR="00B57940">
              <w:rPr>
                <w:noProof/>
                <w:webHidden/>
              </w:rPr>
              <w:delInstrText xml:space="preserve"> PAGEREF _Toc500864097 \h </w:delInstrText>
            </w:r>
            <w:r w:rsidR="00B57940">
              <w:rPr>
                <w:noProof/>
                <w:webHidden/>
              </w:rPr>
            </w:r>
            <w:r w:rsidR="00B57940">
              <w:rPr>
                <w:noProof/>
                <w:webHidden/>
              </w:rPr>
              <w:fldChar w:fldCharType="separate"/>
            </w:r>
            <w:r w:rsidR="00B57940">
              <w:rPr>
                <w:noProof/>
                <w:webHidden/>
              </w:rPr>
              <w:delText>63</w:delText>
            </w:r>
            <w:r w:rsidR="00B57940">
              <w:rPr>
                <w:noProof/>
                <w:webHidden/>
              </w:rPr>
              <w:fldChar w:fldCharType="end"/>
            </w:r>
            <w:r>
              <w:rPr>
                <w:noProof/>
              </w:rPr>
              <w:fldChar w:fldCharType="end"/>
            </w:r>
          </w:del>
        </w:p>
        <w:p w14:paraId="5680A40B" w14:textId="77777777" w:rsidR="00B57940" w:rsidRDefault="008B43ED">
          <w:pPr>
            <w:pStyle w:val="TOC2"/>
            <w:rPr>
              <w:del w:id="137" w:author="Peter Bomberg" w:date="2018-01-16T14:05:00Z"/>
              <w:rFonts w:asciiTheme="minorHAnsi" w:eastAsiaTheme="minorEastAsia" w:hAnsiTheme="minorHAnsi" w:cstheme="minorBidi"/>
              <w:noProof/>
              <w:color w:val="auto"/>
              <w:sz w:val="22"/>
              <w:szCs w:val="22"/>
              <w:lang w:val="en-US"/>
            </w:rPr>
          </w:pPr>
          <w:del w:id="138" w:author="Peter Bomberg" w:date="2018-01-16T14:05:00Z">
            <w:r>
              <w:fldChar w:fldCharType="begin"/>
            </w:r>
            <w:r>
              <w:delInstrText xml:space="preserve"> HYPERLINK \l "_Toc500864098" </w:delInstrText>
            </w:r>
            <w:r>
              <w:fldChar w:fldCharType="separate"/>
            </w:r>
            <w:r w:rsidR="00B57940" w:rsidRPr="007E15F4">
              <w:rPr>
                <w:rStyle w:val="Hyperlink"/>
                <w:noProof/>
              </w:rPr>
              <w:delText>4.11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Product Data - Drug Products</w:delText>
            </w:r>
            <w:r w:rsidR="00B57940">
              <w:rPr>
                <w:noProof/>
                <w:webHidden/>
              </w:rPr>
              <w:tab/>
            </w:r>
            <w:r w:rsidR="00B57940">
              <w:rPr>
                <w:noProof/>
                <w:webHidden/>
              </w:rPr>
              <w:fldChar w:fldCharType="begin"/>
            </w:r>
            <w:r w:rsidR="00B57940">
              <w:rPr>
                <w:noProof/>
                <w:webHidden/>
              </w:rPr>
              <w:delInstrText xml:space="preserve"> PAGEREF _Toc500864098 \h </w:delInstrText>
            </w:r>
            <w:r w:rsidR="00B57940">
              <w:rPr>
                <w:noProof/>
                <w:webHidden/>
              </w:rPr>
            </w:r>
            <w:r w:rsidR="00B57940">
              <w:rPr>
                <w:noProof/>
                <w:webHidden/>
              </w:rPr>
              <w:fldChar w:fldCharType="separate"/>
            </w:r>
            <w:r w:rsidR="00B57940">
              <w:rPr>
                <w:noProof/>
                <w:webHidden/>
              </w:rPr>
              <w:delText>85</w:delText>
            </w:r>
            <w:r w:rsidR="00B57940">
              <w:rPr>
                <w:noProof/>
                <w:webHidden/>
              </w:rPr>
              <w:fldChar w:fldCharType="end"/>
            </w:r>
            <w:r>
              <w:rPr>
                <w:noProof/>
              </w:rPr>
              <w:fldChar w:fldCharType="end"/>
            </w:r>
          </w:del>
        </w:p>
        <w:p w14:paraId="20222A64" w14:textId="77777777" w:rsidR="00B57940" w:rsidRDefault="008B43ED">
          <w:pPr>
            <w:pStyle w:val="TOC2"/>
            <w:rPr>
              <w:del w:id="139" w:author="Peter Bomberg" w:date="2018-01-16T14:05:00Z"/>
              <w:rFonts w:asciiTheme="minorHAnsi" w:eastAsiaTheme="minorEastAsia" w:hAnsiTheme="minorHAnsi" w:cstheme="minorBidi"/>
              <w:noProof/>
              <w:color w:val="auto"/>
              <w:sz w:val="22"/>
              <w:szCs w:val="22"/>
              <w:lang w:val="en-US"/>
            </w:rPr>
          </w:pPr>
          <w:del w:id="140" w:author="Peter Bomberg" w:date="2018-01-16T14:05:00Z">
            <w:r>
              <w:fldChar w:fldCharType="begin"/>
            </w:r>
            <w:r>
              <w:delInstrText xml:space="preserve"> HYPERLINK \l "_Toc500864099" </w:delInstrText>
            </w:r>
            <w:r>
              <w:fldChar w:fldCharType="separate"/>
            </w:r>
            <w:r w:rsidR="00B57940" w:rsidRPr="007E15F4">
              <w:rPr>
                <w:rStyle w:val="Hyperlink"/>
                <w:noProof/>
              </w:rPr>
              <w:delText>4.12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Product Data - Device Products</w:delText>
            </w:r>
            <w:r w:rsidR="00B57940">
              <w:rPr>
                <w:noProof/>
                <w:webHidden/>
              </w:rPr>
              <w:tab/>
            </w:r>
            <w:r w:rsidR="00B57940">
              <w:rPr>
                <w:noProof/>
                <w:webHidden/>
              </w:rPr>
              <w:fldChar w:fldCharType="begin"/>
            </w:r>
            <w:r w:rsidR="00B57940">
              <w:rPr>
                <w:noProof/>
                <w:webHidden/>
              </w:rPr>
              <w:delInstrText xml:space="preserve"> PAGEREF _Toc500864099 \h </w:delInstrText>
            </w:r>
            <w:r w:rsidR="00B57940">
              <w:rPr>
                <w:noProof/>
                <w:webHidden/>
              </w:rPr>
            </w:r>
            <w:r w:rsidR="00B57940">
              <w:rPr>
                <w:noProof/>
                <w:webHidden/>
              </w:rPr>
              <w:fldChar w:fldCharType="separate"/>
            </w:r>
            <w:r w:rsidR="00B57940">
              <w:rPr>
                <w:noProof/>
                <w:webHidden/>
              </w:rPr>
              <w:delText>86</w:delText>
            </w:r>
            <w:r w:rsidR="00B57940">
              <w:rPr>
                <w:noProof/>
                <w:webHidden/>
              </w:rPr>
              <w:fldChar w:fldCharType="end"/>
            </w:r>
            <w:r>
              <w:rPr>
                <w:noProof/>
              </w:rPr>
              <w:fldChar w:fldCharType="end"/>
            </w:r>
          </w:del>
        </w:p>
        <w:p w14:paraId="59C1037C" w14:textId="77777777" w:rsidR="00B57940" w:rsidRDefault="008B43ED">
          <w:pPr>
            <w:pStyle w:val="TOC3"/>
            <w:rPr>
              <w:del w:id="141" w:author="Peter Bomberg" w:date="2018-01-16T14:05:00Z"/>
              <w:rFonts w:asciiTheme="minorHAnsi" w:eastAsiaTheme="minorEastAsia" w:hAnsiTheme="minorHAnsi" w:cstheme="minorBidi"/>
              <w:noProof/>
              <w:color w:val="auto"/>
              <w:sz w:val="22"/>
              <w:szCs w:val="22"/>
              <w:lang w:val="en-US"/>
            </w:rPr>
          </w:pPr>
          <w:del w:id="142" w:author="Peter Bomberg" w:date="2018-01-16T14:05:00Z">
            <w:r>
              <w:fldChar w:fldCharType="begin"/>
            </w:r>
            <w:r>
              <w:delInstrText xml:space="preserve"> HYPERLINK \l "_Toc500864100" </w:delInstrText>
            </w:r>
            <w:r>
              <w:fldChar w:fldCharType="separate"/>
            </w:r>
            <w:r w:rsidR="00B57940" w:rsidRPr="007E15F4">
              <w:rPr>
                <w:rStyle w:val="Hyperlink"/>
                <w:noProof/>
              </w:rPr>
              <w:delText>4.12.1</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Additional Device Identifiers</w:delText>
            </w:r>
            <w:r w:rsidR="00B57940">
              <w:rPr>
                <w:noProof/>
                <w:webHidden/>
              </w:rPr>
              <w:tab/>
            </w:r>
            <w:r w:rsidR="00B57940">
              <w:rPr>
                <w:noProof/>
                <w:webHidden/>
              </w:rPr>
              <w:fldChar w:fldCharType="begin"/>
            </w:r>
            <w:r w:rsidR="00B57940">
              <w:rPr>
                <w:noProof/>
                <w:webHidden/>
              </w:rPr>
              <w:delInstrText xml:space="preserve"> PAGEREF _Toc500864100 \h </w:delInstrText>
            </w:r>
            <w:r w:rsidR="00B57940">
              <w:rPr>
                <w:noProof/>
                <w:webHidden/>
              </w:rPr>
            </w:r>
            <w:r w:rsidR="00B57940">
              <w:rPr>
                <w:noProof/>
                <w:webHidden/>
              </w:rPr>
              <w:fldChar w:fldCharType="separate"/>
            </w:r>
            <w:r w:rsidR="00B57940">
              <w:rPr>
                <w:noProof/>
                <w:webHidden/>
              </w:rPr>
              <w:delText>86</w:delText>
            </w:r>
            <w:r w:rsidR="00B57940">
              <w:rPr>
                <w:noProof/>
                <w:webHidden/>
              </w:rPr>
              <w:fldChar w:fldCharType="end"/>
            </w:r>
            <w:r>
              <w:rPr>
                <w:noProof/>
              </w:rPr>
              <w:fldChar w:fldCharType="end"/>
            </w:r>
          </w:del>
        </w:p>
        <w:p w14:paraId="5CAF9EFC" w14:textId="77777777" w:rsidR="00B57940" w:rsidRDefault="008B43ED">
          <w:pPr>
            <w:pStyle w:val="TOC3"/>
            <w:rPr>
              <w:del w:id="143" w:author="Peter Bomberg" w:date="2018-01-16T14:05:00Z"/>
              <w:rFonts w:asciiTheme="minorHAnsi" w:eastAsiaTheme="minorEastAsia" w:hAnsiTheme="minorHAnsi" w:cstheme="minorBidi"/>
              <w:noProof/>
              <w:color w:val="auto"/>
              <w:sz w:val="22"/>
              <w:szCs w:val="22"/>
              <w:lang w:val="en-US"/>
            </w:rPr>
          </w:pPr>
          <w:del w:id="144" w:author="Peter Bomberg" w:date="2018-01-16T14:05:00Z">
            <w:r>
              <w:fldChar w:fldCharType="begin"/>
            </w:r>
            <w:r>
              <w:delInstrText xml:space="preserve"> HYPERLINK \l "_Toc500864101" </w:delInstrText>
            </w:r>
            <w:r>
              <w:fldChar w:fldCharType="separate"/>
            </w:r>
            <w:r w:rsidR="00B57940" w:rsidRPr="007E15F4">
              <w:rPr>
                <w:rStyle w:val="Hyperlink"/>
                <w:noProof/>
              </w:rPr>
              <w:delText>4.12.2</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Device Ingredient</w:delText>
            </w:r>
            <w:r w:rsidR="00B57940">
              <w:rPr>
                <w:noProof/>
                <w:webHidden/>
              </w:rPr>
              <w:tab/>
            </w:r>
            <w:r w:rsidR="00B57940">
              <w:rPr>
                <w:noProof/>
                <w:webHidden/>
              </w:rPr>
              <w:fldChar w:fldCharType="begin"/>
            </w:r>
            <w:r w:rsidR="00B57940">
              <w:rPr>
                <w:noProof/>
                <w:webHidden/>
              </w:rPr>
              <w:delInstrText xml:space="preserve"> PAGEREF _Toc500864101 \h </w:delInstrText>
            </w:r>
            <w:r w:rsidR="00B57940">
              <w:rPr>
                <w:noProof/>
                <w:webHidden/>
              </w:rPr>
            </w:r>
            <w:r w:rsidR="00B57940">
              <w:rPr>
                <w:noProof/>
                <w:webHidden/>
              </w:rPr>
              <w:fldChar w:fldCharType="separate"/>
            </w:r>
            <w:r w:rsidR="00B57940">
              <w:rPr>
                <w:noProof/>
                <w:webHidden/>
              </w:rPr>
              <w:delText>86</w:delText>
            </w:r>
            <w:r w:rsidR="00B57940">
              <w:rPr>
                <w:noProof/>
                <w:webHidden/>
              </w:rPr>
              <w:fldChar w:fldCharType="end"/>
            </w:r>
            <w:r>
              <w:rPr>
                <w:noProof/>
              </w:rPr>
              <w:fldChar w:fldCharType="end"/>
            </w:r>
          </w:del>
        </w:p>
        <w:p w14:paraId="58731BD0" w14:textId="77777777" w:rsidR="00B57940" w:rsidRDefault="008B43ED">
          <w:pPr>
            <w:pStyle w:val="TOC3"/>
            <w:rPr>
              <w:del w:id="145" w:author="Peter Bomberg" w:date="2018-01-16T14:05:00Z"/>
              <w:rFonts w:asciiTheme="minorHAnsi" w:eastAsiaTheme="minorEastAsia" w:hAnsiTheme="minorHAnsi" w:cstheme="minorBidi"/>
              <w:noProof/>
              <w:color w:val="auto"/>
              <w:sz w:val="22"/>
              <w:szCs w:val="22"/>
              <w:lang w:val="en-US"/>
            </w:rPr>
          </w:pPr>
          <w:del w:id="146" w:author="Peter Bomberg" w:date="2018-01-16T14:05:00Z">
            <w:r>
              <w:fldChar w:fldCharType="begin"/>
            </w:r>
            <w:r>
              <w:delInstrText xml:space="preserve"> HY</w:delInstrText>
            </w:r>
            <w:r>
              <w:delInstrText xml:space="preserve">PERLINK \l "_Toc500864102" </w:delInstrText>
            </w:r>
            <w:r>
              <w:fldChar w:fldCharType="separate"/>
            </w:r>
            <w:r w:rsidR="00B57940" w:rsidRPr="007E15F4">
              <w:rPr>
                <w:rStyle w:val="Hyperlink"/>
                <w:noProof/>
              </w:rPr>
              <w:delText>4.12.3</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Device Parts</w:delText>
            </w:r>
            <w:r w:rsidR="00B57940">
              <w:rPr>
                <w:noProof/>
                <w:webHidden/>
              </w:rPr>
              <w:tab/>
            </w:r>
            <w:r w:rsidR="00B57940">
              <w:rPr>
                <w:noProof/>
                <w:webHidden/>
              </w:rPr>
              <w:fldChar w:fldCharType="begin"/>
            </w:r>
            <w:r w:rsidR="00B57940">
              <w:rPr>
                <w:noProof/>
                <w:webHidden/>
              </w:rPr>
              <w:delInstrText xml:space="preserve"> PAGEREF _Toc500864102 \h </w:delInstrText>
            </w:r>
            <w:r w:rsidR="00B57940">
              <w:rPr>
                <w:noProof/>
                <w:webHidden/>
              </w:rPr>
            </w:r>
            <w:r w:rsidR="00B57940">
              <w:rPr>
                <w:noProof/>
                <w:webHidden/>
              </w:rPr>
              <w:fldChar w:fldCharType="separate"/>
            </w:r>
            <w:r w:rsidR="00B57940">
              <w:rPr>
                <w:noProof/>
                <w:webHidden/>
              </w:rPr>
              <w:delText>86</w:delText>
            </w:r>
            <w:r w:rsidR="00B57940">
              <w:rPr>
                <w:noProof/>
                <w:webHidden/>
              </w:rPr>
              <w:fldChar w:fldCharType="end"/>
            </w:r>
            <w:r>
              <w:rPr>
                <w:noProof/>
              </w:rPr>
              <w:fldChar w:fldCharType="end"/>
            </w:r>
          </w:del>
        </w:p>
        <w:p w14:paraId="52FED47A" w14:textId="77777777" w:rsidR="00B57940" w:rsidRDefault="008B43ED">
          <w:pPr>
            <w:pStyle w:val="TOC3"/>
            <w:rPr>
              <w:del w:id="147" w:author="Peter Bomberg" w:date="2018-01-16T14:05:00Z"/>
              <w:rFonts w:asciiTheme="minorHAnsi" w:eastAsiaTheme="minorEastAsia" w:hAnsiTheme="minorHAnsi" w:cstheme="minorBidi"/>
              <w:noProof/>
              <w:color w:val="auto"/>
              <w:sz w:val="22"/>
              <w:szCs w:val="22"/>
              <w:lang w:val="en-US"/>
            </w:rPr>
          </w:pPr>
          <w:del w:id="148" w:author="Peter Bomberg" w:date="2018-01-16T14:05:00Z">
            <w:r>
              <w:fldChar w:fldCharType="begin"/>
            </w:r>
            <w:r>
              <w:delInstrText xml:space="preserve"> HYPERLINK \l "_Toc500864103" </w:delInstrText>
            </w:r>
            <w:r>
              <w:fldChar w:fldCharType="separate"/>
            </w:r>
            <w:r w:rsidR="00B57940" w:rsidRPr="007E15F4">
              <w:rPr>
                <w:rStyle w:val="Hyperlink"/>
                <w:noProof/>
              </w:rPr>
              <w:delText>4.12.4</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Part of Assembly</w:delText>
            </w:r>
            <w:r w:rsidR="00B57940">
              <w:rPr>
                <w:noProof/>
                <w:webHidden/>
              </w:rPr>
              <w:tab/>
            </w:r>
            <w:r w:rsidR="00B57940">
              <w:rPr>
                <w:noProof/>
                <w:webHidden/>
              </w:rPr>
              <w:fldChar w:fldCharType="begin"/>
            </w:r>
            <w:r w:rsidR="00B57940">
              <w:rPr>
                <w:noProof/>
                <w:webHidden/>
              </w:rPr>
              <w:delInstrText xml:space="preserve"> PAGEREF _Toc500864103 \h </w:delInstrText>
            </w:r>
            <w:r w:rsidR="00B57940">
              <w:rPr>
                <w:noProof/>
                <w:webHidden/>
              </w:rPr>
            </w:r>
            <w:r w:rsidR="00B57940">
              <w:rPr>
                <w:noProof/>
                <w:webHidden/>
              </w:rPr>
              <w:fldChar w:fldCharType="separate"/>
            </w:r>
            <w:r w:rsidR="00B57940">
              <w:rPr>
                <w:noProof/>
                <w:webHidden/>
              </w:rPr>
              <w:delText>87</w:delText>
            </w:r>
            <w:r w:rsidR="00B57940">
              <w:rPr>
                <w:noProof/>
                <w:webHidden/>
              </w:rPr>
              <w:fldChar w:fldCharType="end"/>
            </w:r>
            <w:r>
              <w:rPr>
                <w:noProof/>
              </w:rPr>
              <w:fldChar w:fldCharType="end"/>
            </w:r>
          </w:del>
        </w:p>
        <w:p w14:paraId="152A24F7" w14:textId="77777777" w:rsidR="00B57940" w:rsidRDefault="008B43ED">
          <w:pPr>
            <w:pStyle w:val="TOC3"/>
            <w:rPr>
              <w:del w:id="149" w:author="Peter Bomberg" w:date="2018-01-16T14:05:00Z"/>
              <w:rFonts w:asciiTheme="minorHAnsi" w:eastAsiaTheme="minorEastAsia" w:hAnsiTheme="minorHAnsi" w:cstheme="minorBidi"/>
              <w:noProof/>
              <w:color w:val="auto"/>
              <w:sz w:val="22"/>
              <w:szCs w:val="22"/>
              <w:lang w:val="en-US"/>
            </w:rPr>
          </w:pPr>
          <w:del w:id="150" w:author="Peter Bomberg" w:date="2018-01-16T14:05:00Z">
            <w:r>
              <w:fldChar w:fldCharType="begin"/>
            </w:r>
            <w:r>
              <w:delInstrText xml:space="preserve"> HYPERLINK \l "_Toc500864104" </w:delInstrText>
            </w:r>
            <w:r>
              <w:fldChar w:fldCharType="separate"/>
            </w:r>
            <w:r w:rsidR="00B57940" w:rsidRPr="007E15F4">
              <w:rPr>
                <w:rStyle w:val="Hyperlink"/>
                <w:noProof/>
              </w:rPr>
              <w:delText>4.12.5</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Regulatory Identifiers</w:delText>
            </w:r>
            <w:r w:rsidR="00B57940">
              <w:rPr>
                <w:noProof/>
                <w:webHidden/>
              </w:rPr>
              <w:tab/>
            </w:r>
            <w:r w:rsidR="00B57940">
              <w:rPr>
                <w:noProof/>
                <w:webHidden/>
              </w:rPr>
              <w:fldChar w:fldCharType="begin"/>
            </w:r>
            <w:r w:rsidR="00B57940">
              <w:rPr>
                <w:noProof/>
                <w:webHidden/>
              </w:rPr>
              <w:delInstrText xml:space="preserve"> PAGEREF _Toc500864104 \h </w:delInstrText>
            </w:r>
            <w:r w:rsidR="00B57940">
              <w:rPr>
                <w:noProof/>
                <w:webHidden/>
              </w:rPr>
            </w:r>
            <w:r w:rsidR="00B57940">
              <w:rPr>
                <w:noProof/>
                <w:webHidden/>
              </w:rPr>
              <w:fldChar w:fldCharType="separate"/>
            </w:r>
            <w:r w:rsidR="00B57940">
              <w:rPr>
                <w:noProof/>
                <w:webHidden/>
              </w:rPr>
              <w:delText>87</w:delText>
            </w:r>
            <w:r w:rsidR="00B57940">
              <w:rPr>
                <w:noProof/>
                <w:webHidden/>
              </w:rPr>
              <w:fldChar w:fldCharType="end"/>
            </w:r>
            <w:r>
              <w:rPr>
                <w:noProof/>
              </w:rPr>
              <w:fldChar w:fldCharType="end"/>
            </w:r>
          </w:del>
        </w:p>
        <w:p w14:paraId="0CD8C6A4" w14:textId="77777777" w:rsidR="00B57940" w:rsidRDefault="008B43ED">
          <w:pPr>
            <w:pStyle w:val="TOC3"/>
            <w:rPr>
              <w:del w:id="151" w:author="Peter Bomberg" w:date="2018-01-16T14:05:00Z"/>
              <w:rFonts w:asciiTheme="minorHAnsi" w:eastAsiaTheme="minorEastAsia" w:hAnsiTheme="minorHAnsi" w:cstheme="minorBidi"/>
              <w:noProof/>
              <w:color w:val="auto"/>
              <w:sz w:val="22"/>
              <w:szCs w:val="22"/>
              <w:lang w:val="en-US"/>
            </w:rPr>
          </w:pPr>
          <w:del w:id="152" w:author="Peter Bomberg" w:date="2018-01-16T14:05:00Z">
            <w:r>
              <w:fldChar w:fldCharType="begin"/>
            </w:r>
            <w:r>
              <w:delInstrText xml:space="preserve"> HYPERLINK \l "_Toc500864105" </w:delInstrText>
            </w:r>
            <w:r>
              <w:fldChar w:fldCharType="separate"/>
            </w:r>
            <w:r w:rsidR="00B57940" w:rsidRPr="007E15F4">
              <w:rPr>
                <w:rStyle w:val="Hyperlink"/>
                <w:noProof/>
              </w:rPr>
              <w:delText>4.12.6</w:delText>
            </w:r>
            <w:r w:rsidR="00B57940">
              <w:rPr>
                <w:rFonts w:asciiTheme="minorHAnsi" w:eastAsiaTheme="minorEastAsia" w:hAnsiTheme="minorHAnsi" w:cstheme="minorBidi"/>
                <w:noProof/>
                <w:color w:val="auto"/>
                <w:sz w:val="22"/>
                <w:szCs w:val="22"/>
                <w:lang w:val="en-US"/>
              </w:rPr>
              <w:tab/>
            </w:r>
            <w:r w:rsidR="00B57940" w:rsidRPr="007E15F4">
              <w:rPr>
                <w:rStyle w:val="Hyperlink"/>
                <w:noProof/>
              </w:rPr>
              <w:delText>Marketing status and date</w:delText>
            </w:r>
            <w:r w:rsidR="00B57940">
              <w:rPr>
                <w:noProof/>
                <w:webHidden/>
              </w:rPr>
              <w:tab/>
            </w:r>
            <w:r w:rsidR="00B57940">
              <w:rPr>
                <w:noProof/>
                <w:webHidden/>
              </w:rPr>
              <w:fldChar w:fldCharType="begin"/>
            </w:r>
            <w:r w:rsidR="00B57940">
              <w:rPr>
                <w:noProof/>
                <w:webHidden/>
              </w:rPr>
              <w:delInstrText xml:space="preserve"> PAGEREF _Toc500864105 \h </w:delInstrText>
            </w:r>
            <w:r w:rsidR="00B57940">
              <w:rPr>
                <w:noProof/>
                <w:webHidden/>
              </w:rPr>
            </w:r>
            <w:r w:rsidR="00B57940">
              <w:rPr>
                <w:noProof/>
                <w:webHidden/>
              </w:rPr>
              <w:fldChar w:fldCharType="separate"/>
            </w:r>
            <w:r w:rsidR="00B57940">
              <w:rPr>
                <w:noProof/>
                <w:webHidden/>
              </w:rPr>
              <w:delText>87</w:delText>
            </w:r>
            <w:r w:rsidR="00B57940">
              <w:rPr>
                <w:noProof/>
                <w:webHidden/>
              </w:rPr>
              <w:fldChar w:fldCharType="end"/>
            </w:r>
            <w:r>
              <w:rPr>
                <w:noProof/>
              </w:rPr>
              <w:fldChar w:fldCharType="end"/>
            </w:r>
          </w:del>
        </w:p>
        <w:p w14:paraId="17E1FBC8" w14:textId="3288E1FD" w:rsidR="009361BB" w:rsidRDefault="008B43ED">
          <w:pPr>
            <w:pStyle w:val="TOC1"/>
            <w:rPr>
              <w:ins w:id="153" w:author="Peter Bomberg" w:date="2018-01-16T14:05:00Z"/>
              <w:rFonts w:asciiTheme="minorHAnsi" w:eastAsiaTheme="minorEastAsia" w:hAnsiTheme="minorHAnsi" w:cstheme="minorBidi"/>
              <w:noProof/>
              <w:color w:val="auto"/>
              <w:sz w:val="22"/>
              <w:szCs w:val="22"/>
              <w:lang w:eastAsia="en-CA"/>
            </w:rPr>
          </w:pPr>
          <w:ins w:id="154" w:author="Peter Bomberg" w:date="2018-01-16T14:05:00Z">
            <w:r>
              <w:fldChar w:fldCharType="begin"/>
            </w:r>
            <w:r>
              <w:instrText xml:space="preserve"> HYPERLINK \l "_Toc503195084" </w:instrText>
            </w:r>
            <w:r>
              <w:fldChar w:fldCharType="separate"/>
            </w:r>
            <w:r w:rsidR="009361BB" w:rsidRPr="00F77C54">
              <w:rPr>
                <w:rStyle w:val="Hyperlink"/>
                <w:noProof/>
              </w:rPr>
              <w:t>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Table of Contents</w:t>
            </w:r>
            <w:r w:rsidR="009361BB">
              <w:rPr>
                <w:noProof/>
                <w:webHidden/>
              </w:rPr>
              <w:tab/>
            </w:r>
            <w:r w:rsidR="009361BB">
              <w:rPr>
                <w:noProof/>
                <w:webHidden/>
              </w:rPr>
              <w:fldChar w:fldCharType="begin"/>
            </w:r>
            <w:r w:rsidR="009361BB">
              <w:rPr>
                <w:noProof/>
                <w:webHidden/>
              </w:rPr>
              <w:instrText xml:space="preserve"> PAGEREF _Toc503195084 \h </w:instrText>
            </w:r>
            <w:r w:rsidR="009361BB">
              <w:rPr>
                <w:noProof/>
                <w:webHidden/>
              </w:rPr>
            </w:r>
            <w:r w:rsidR="009361BB">
              <w:rPr>
                <w:noProof/>
                <w:webHidden/>
              </w:rPr>
              <w:fldChar w:fldCharType="separate"/>
            </w:r>
            <w:r w:rsidR="009361BB">
              <w:rPr>
                <w:noProof/>
                <w:webHidden/>
              </w:rPr>
              <w:t>4</w:t>
            </w:r>
            <w:r w:rsidR="009361BB">
              <w:rPr>
                <w:noProof/>
                <w:webHidden/>
              </w:rPr>
              <w:fldChar w:fldCharType="end"/>
            </w:r>
            <w:r>
              <w:rPr>
                <w:noProof/>
              </w:rPr>
              <w:fldChar w:fldCharType="end"/>
            </w:r>
          </w:ins>
        </w:p>
        <w:p w14:paraId="5384D37D" w14:textId="1E65EC82" w:rsidR="009361BB" w:rsidRDefault="008B43ED">
          <w:pPr>
            <w:pStyle w:val="TOC1"/>
            <w:rPr>
              <w:ins w:id="155" w:author="Peter Bomberg" w:date="2018-01-16T14:05:00Z"/>
              <w:rFonts w:asciiTheme="minorHAnsi" w:eastAsiaTheme="minorEastAsia" w:hAnsiTheme="minorHAnsi" w:cstheme="minorBidi"/>
              <w:noProof/>
              <w:color w:val="auto"/>
              <w:sz w:val="22"/>
              <w:szCs w:val="22"/>
              <w:lang w:eastAsia="en-CA"/>
            </w:rPr>
          </w:pPr>
          <w:ins w:id="156" w:author="Peter Bomberg" w:date="2018-01-16T14:05:00Z">
            <w:r>
              <w:fldChar w:fldCharType="begin"/>
            </w:r>
            <w:r>
              <w:instrText xml:space="preserve"> HYPERLINK \l "_Toc503195085" </w:instrText>
            </w:r>
            <w:r>
              <w:fldChar w:fldCharType="separate"/>
            </w:r>
            <w:r w:rsidR="009361BB" w:rsidRPr="00F77C54">
              <w:rPr>
                <w:rStyle w:val="Hyperlink"/>
                <w:noProof/>
              </w:rPr>
              <w:t>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Introduction &amp; General Information</w:t>
            </w:r>
            <w:r w:rsidR="009361BB">
              <w:rPr>
                <w:noProof/>
                <w:webHidden/>
              </w:rPr>
              <w:tab/>
            </w:r>
            <w:r w:rsidR="009361BB">
              <w:rPr>
                <w:noProof/>
                <w:webHidden/>
              </w:rPr>
              <w:fldChar w:fldCharType="begin"/>
            </w:r>
            <w:r w:rsidR="009361BB">
              <w:rPr>
                <w:noProof/>
                <w:webHidden/>
              </w:rPr>
              <w:instrText xml:space="preserve"> PAGEREF _Toc503195085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r>
              <w:rPr>
                <w:noProof/>
              </w:rPr>
              <w:fldChar w:fldCharType="end"/>
            </w:r>
          </w:ins>
        </w:p>
        <w:p w14:paraId="29B24637" w14:textId="6ACF8A56" w:rsidR="009361BB" w:rsidRDefault="008B43ED">
          <w:pPr>
            <w:pStyle w:val="TOC2"/>
            <w:rPr>
              <w:ins w:id="157" w:author="Peter Bomberg" w:date="2018-01-16T14:05:00Z"/>
              <w:rFonts w:asciiTheme="minorHAnsi" w:eastAsiaTheme="minorEastAsia" w:hAnsiTheme="minorHAnsi" w:cstheme="minorBidi"/>
              <w:noProof/>
              <w:color w:val="auto"/>
              <w:sz w:val="22"/>
              <w:szCs w:val="22"/>
              <w:lang w:eastAsia="en-CA"/>
            </w:rPr>
          </w:pPr>
          <w:ins w:id="158" w:author="Peter Bomberg" w:date="2018-01-16T14:05:00Z">
            <w:r>
              <w:fldChar w:fldCharType="begin"/>
            </w:r>
            <w:r>
              <w:instrText xml:space="preserve"> HYPERLINK \l "_Toc503195086" </w:instrText>
            </w:r>
            <w:r>
              <w:fldChar w:fldCharType="separate"/>
            </w:r>
            <w:r w:rsidR="009361BB" w:rsidRPr="00F77C54">
              <w:rPr>
                <w:rStyle w:val="Hyperlink"/>
                <w:noProof/>
              </w:rPr>
              <w:t>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Purpose</w:t>
            </w:r>
            <w:r w:rsidR="009361BB">
              <w:rPr>
                <w:noProof/>
                <w:webHidden/>
              </w:rPr>
              <w:tab/>
            </w:r>
            <w:r w:rsidR="009361BB">
              <w:rPr>
                <w:noProof/>
                <w:webHidden/>
              </w:rPr>
              <w:fldChar w:fldCharType="begin"/>
            </w:r>
            <w:r w:rsidR="009361BB">
              <w:rPr>
                <w:noProof/>
                <w:webHidden/>
              </w:rPr>
              <w:instrText xml:space="preserve"> PAGEREF _Toc503195086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r>
              <w:rPr>
                <w:noProof/>
              </w:rPr>
              <w:fldChar w:fldCharType="end"/>
            </w:r>
          </w:ins>
        </w:p>
        <w:p w14:paraId="373C83B9" w14:textId="6A6D2461" w:rsidR="009361BB" w:rsidRDefault="008B43ED">
          <w:pPr>
            <w:pStyle w:val="TOC2"/>
            <w:rPr>
              <w:ins w:id="159" w:author="Peter Bomberg" w:date="2018-01-16T14:05:00Z"/>
              <w:rFonts w:asciiTheme="minorHAnsi" w:eastAsiaTheme="minorEastAsia" w:hAnsiTheme="minorHAnsi" w:cstheme="minorBidi"/>
              <w:noProof/>
              <w:color w:val="auto"/>
              <w:sz w:val="22"/>
              <w:szCs w:val="22"/>
              <w:lang w:eastAsia="en-CA"/>
            </w:rPr>
          </w:pPr>
          <w:ins w:id="160" w:author="Peter Bomberg" w:date="2018-01-16T14:05:00Z">
            <w:r>
              <w:fldChar w:fldCharType="begin"/>
            </w:r>
            <w:r>
              <w:instrText xml:space="preserve"> HYPERLINK \l "_Toc503195087" </w:instrText>
            </w:r>
            <w:r>
              <w:fldChar w:fldCharType="separate"/>
            </w:r>
            <w:r w:rsidR="009361BB" w:rsidRPr="00F77C54">
              <w:rPr>
                <w:rStyle w:val="Hyperlink"/>
                <w:noProof/>
              </w:rPr>
              <w:t>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Inquiries</w:t>
            </w:r>
            <w:r w:rsidR="009361BB">
              <w:rPr>
                <w:noProof/>
                <w:webHidden/>
              </w:rPr>
              <w:tab/>
            </w:r>
            <w:r w:rsidR="009361BB">
              <w:rPr>
                <w:noProof/>
                <w:webHidden/>
              </w:rPr>
              <w:fldChar w:fldCharType="begin"/>
            </w:r>
            <w:r w:rsidR="009361BB">
              <w:rPr>
                <w:noProof/>
                <w:webHidden/>
              </w:rPr>
              <w:instrText xml:space="preserve"> PAGEREF _Toc503195087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r>
              <w:rPr>
                <w:noProof/>
              </w:rPr>
              <w:fldChar w:fldCharType="end"/>
            </w:r>
          </w:ins>
        </w:p>
        <w:p w14:paraId="27961E95" w14:textId="674342A5" w:rsidR="009361BB" w:rsidRDefault="008B43ED">
          <w:pPr>
            <w:pStyle w:val="TOC2"/>
            <w:rPr>
              <w:ins w:id="161" w:author="Peter Bomberg" w:date="2018-01-16T14:05:00Z"/>
              <w:rFonts w:asciiTheme="minorHAnsi" w:eastAsiaTheme="minorEastAsia" w:hAnsiTheme="minorHAnsi" w:cstheme="minorBidi"/>
              <w:noProof/>
              <w:color w:val="auto"/>
              <w:sz w:val="22"/>
              <w:szCs w:val="22"/>
              <w:lang w:eastAsia="en-CA"/>
            </w:rPr>
          </w:pPr>
          <w:ins w:id="162" w:author="Peter Bomberg" w:date="2018-01-16T14:05:00Z">
            <w:r>
              <w:fldChar w:fldCharType="begin"/>
            </w:r>
            <w:r>
              <w:instrText xml:space="preserve"> HYPERLINK \l "_Toc503195088" </w:instrText>
            </w:r>
            <w:r>
              <w:fldChar w:fldCharType="separate"/>
            </w:r>
            <w:r w:rsidR="009361BB" w:rsidRPr="00F77C54">
              <w:rPr>
                <w:rStyle w:val="Hyperlink"/>
                <w:noProof/>
              </w:rPr>
              <w:t>1.3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Content Related</w:t>
            </w:r>
            <w:r w:rsidR="009361BB">
              <w:rPr>
                <w:noProof/>
                <w:webHidden/>
              </w:rPr>
              <w:tab/>
            </w:r>
            <w:r w:rsidR="009361BB">
              <w:rPr>
                <w:noProof/>
                <w:webHidden/>
              </w:rPr>
              <w:fldChar w:fldCharType="begin"/>
            </w:r>
            <w:r w:rsidR="009361BB">
              <w:rPr>
                <w:noProof/>
                <w:webHidden/>
              </w:rPr>
              <w:instrText xml:space="preserve"> PAGEREF _Toc503195088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r>
              <w:rPr>
                <w:noProof/>
              </w:rPr>
              <w:fldChar w:fldCharType="end"/>
            </w:r>
          </w:ins>
        </w:p>
        <w:p w14:paraId="452013D1" w14:textId="55543E82" w:rsidR="009361BB" w:rsidRDefault="008B43ED">
          <w:pPr>
            <w:pStyle w:val="TOC2"/>
            <w:rPr>
              <w:ins w:id="163" w:author="Peter Bomberg" w:date="2018-01-16T14:05:00Z"/>
              <w:rFonts w:asciiTheme="minorHAnsi" w:eastAsiaTheme="minorEastAsia" w:hAnsiTheme="minorHAnsi" w:cstheme="minorBidi"/>
              <w:noProof/>
              <w:color w:val="auto"/>
              <w:sz w:val="22"/>
              <w:szCs w:val="22"/>
              <w:lang w:eastAsia="en-CA"/>
            </w:rPr>
          </w:pPr>
          <w:ins w:id="164" w:author="Peter Bomberg" w:date="2018-01-16T14:05:00Z">
            <w:r>
              <w:fldChar w:fldCharType="begin"/>
            </w:r>
            <w:r>
              <w:instrText xml:space="preserve"> HYPERLINK \l "</w:instrText>
            </w:r>
            <w:r>
              <w:instrText xml:space="preserve">_Toc503195089" </w:instrText>
            </w:r>
            <w:r>
              <w:fldChar w:fldCharType="separate"/>
            </w:r>
            <w:r w:rsidR="009361BB" w:rsidRPr="00F77C54">
              <w:rPr>
                <w:rStyle w:val="Hyperlink"/>
                <w:noProof/>
              </w:rPr>
              <w:t>1.4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ID Related</w:t>
            </w:r>
            <w:r w:rsidR="009361BB">
              <w:rPr>
                <w:noProof/>
                <w:webHidden/>
              </w:rPr>
              <w:tab/>
            </w:r>
            <w:r w:rsidR="009361BB">
              <w:rPr>
                <w:noProof/>
                <w:webHidden/>
              </w:rPr>
              <w:fldChar w:fldCharType="begin"/>
            </w:r>
            <w:r w:rsidR="009361BB">
              <w:rPr>
                <w:noProof/>
                <w:webHidden/>
              </w:rPr>
              <w:instrText xml:space="preserve"> PAGEREF _Toc503195089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r>
              <w:rPr>
                <w:noProof/>
              </w:rPr>
              <w:fldChar w:fldCharType="end"/>
            </w:r>
          </w:ins>
        </w:p>
        <w:p w14:paraId="7AA52305" w14:textId="166E9E59" w:rsidR="009361BB" w:rsidRDefault="008B43ED">
          <w:pPr>
            <w:pStyle w:val="TOC2"/>
            <w:rPr>
              <w:ins w:id="165" w:author="Peter Bomberg" w:date="2018-01-16T14:05:00Z"/>
              <w:rFonts w:asciiTheme="minorHAnsi" w:eastAsiaTheme="minorEastAsia" w:hAnsiTheme="minorHAnsi" w:cstheme="minorBidi"/>
              <w:noProof/>
              <w:color w:val="auto"/>
              <w:sz w:val="22"/>
              <w:szCs w:val="22"/>
              <w:lang w:eastAsia="en-CA"/>
            </w:rPr>
          </w:pPr>
          <w:ins w:id="166" w:author="Peter Bomberg" w:date="2018-01-16T14:05:00Z">
            <w:r>
              <w:fldChar w:fldCharType="begin"/>
            </w:r>
            <w:r>
              <w:instrText xml:space="preserve"> HYPERLINK \l "_Toc503195090" </w:instrText>
            </w:r>
            <w:r>
              <w:fldChar w:fldCharType="separate"/>
            </w:r>
            <w:r w:rsidR="009361BB" w:rsidRPr="00F77C54">
              <w:rPr>
                <w:rStyle w:val="Hyperlink"/>
                <w:noProof/>
              </w:rPr>
              <w:t>1.5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Content Changes and Versioning</w:t>
            </w:r>
            <w:r w:rsidR="009361BB">
              <w:rPr>
                <w:noProof/>
                <w:webHidden/>
              </w:rPr>
              <w:tab/>
            </w:r>
            <w:r w:rsidR="009361BB">
              <w:rPr>
                <w:noProof/>
                <w:webHidden/>
              </w:rPr>
              <w:fldChar w:fldCharType="begin"/>
            </w:r>
            <w:r w:rsidR="009361BB">
              <w:rPr>
                <w:noProof/>
                <w:webHidden/>
              </w:rPr>
              <w:instrText xml:space="preserve"> PAGEREF _Toc503195090 \h </w:instrText>
            </w:r>
            <w:r w:rsidR="009361BB">
              <w:rPr>
                <w:noProof/>
                <w:webHidden/>
              </w:rPr>
            </w:r>
            <w:r w:rsidR="009361BB">
              <w:rPr>
                <w:noProof/>
                <w:webHidden/>
              </w:rPr>
              <w:fldChar w:fldCharType="separate"/>
            </w:r>
            <w:r w:rsidR="009361BB">
              <w:rPr>
                <w:noProof/>
                <w:webHidden/>
              </w:rPr>
              <w:t>6</w:t>
            </w:r>
            <w:r w:rsidR="009361BB">
              <w:rPr>
                <w:noProof/>
                <w:webHidden/>
              </w:rPr>
              <w:fldChar w:fldCharType="end"/>
            </w:r>
            <w:r>
              <w:rPr>
                <w:noProof/>
              </w:rPr>
              <w:fldChar w:fldCharType="end"/>
            </w:r>
          </w:ins>
        </w:p>
        <w:p w14:paraId="2C3D7ED0" w14:textId="5CA7B89A" w:rsidR="009361BB" w:rsidRDefault="008B43ED">
          <w:pPr>
            <w:pStyle w:val="TOC2"/>
            <w:rPr>
              <w:ins w:id="167" w:author="Peter Bomberg" w:date="2018-01-16T14:05:00Z"/>
              <w:rFonts w:asciiTheme="minorHAnsi" w:eastAsiaTheme="minorEastAsia" w:hAnsiTheme="minorHAnsi" w:cstheme="minorBidi"/>
              <w:noProof/>
              <w:color w:val="auto"/>
              <w:sz w:val="22"/>
              <w:szCs w:val="22"/>
              <w:lang w:eastAsia="en-CA"/>
            </w:rPr>
          </w:pPr>
          <w:ins w:id="168" w:author="Peter Bomberg" w:date="2018-01-16T14:05:00Z">
            <w:r>
              <w:fldChar w:fldCharType="begin"/>
            </w:r>
            <w:r>
              <w:instrText xml:space="preserve"> HYPERLINK \l "_Toc503195</w:instrText>
            </w:r>
            <w:r>
              <w:instrText xml:space="preserve">091" </w:instrText>
            </w:r>
            <w:r>
              <w:fldChar w:fldCharType="separate"/>
            </w:r>
            <w:r w:rsidR="009361BB" w:rsidRPr="00F77C54">
              <w:rPr>
                <w:rStyle w:val="Hyperlink"/>
                <w:noProof/>
              </w:rPr>
              <w:t>1.6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Element Related</w:t>
            </w:r>
            <w:r w:rsidR="009361BB">
              <w:rPr>
                <w:noProof/>
                <w:webHidden/>
              </w:rPr>
              <w:tab/>
            </w:r>
            <w:r w:rsidR="009361BB">
              <w:rPr>
                <w:noProof/>
                <w:webHidden/>
              </w:rPr>
              <w:fldChar w:fldCharType="begin"/>
            </w:r>
            <w:r w:rsidR="009361BB">
              <w:rPr>
                <w:noProof/>
                <w:webHidden/>
              </w:rPr>
              <w:instrText xml:space="preserve"> PAGEREF _Toc503195091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r>
              <w:rPr>
                <w:noProof/>
              </w:rPr>
              <w:fldChar w:fldCharType="end"/>
            </w:r>
          </w:ins>
        </w:p>
        <w:p w14:paraId="4E36BF1D" w14:textId="5EE2E09D" w:rsidR="009361BB" w:rsidRDefault="008B43ED">
          <w:pPr>
            <w:pStyle w:val="TOC2"/>
            <w:rPr>
              <w:ins w:id="169" w:author="Peter Bomberg" w:date="2018-01-16T14:05:00Z"/>
              <w:rFonts w:asciiTheme="minorHAnsi" w:eastAsiaTheme="minorEastAsia" w:hAnsiTheme="minorHAnsi" w:cstheme="minorBidi"/>
              <w:noProof/>
              <w:color w:val="auto"/>
              <w:sz w:val="22"/>
              <w:szCs w:val="22"/>
              <w:lang w:eastAsia="en-CA"/>
            </w:rPr>
          </w:pPr>
          <w:ins w:id="170" w:author="Peter Bomberg" w:date="2018-01-16T14:05:00Z">
            <w:r>
              <w:fldChar w:fldCharType="begin"/>
            </w:r>
            <w:r>
              <w:instrText xml:space="preserve"> HYPERLINK \l "_Toc503195092" </w:instrText>
            </w:r>
            <w:r>
              <w:fldChar w:fldCharType="separate"/>
            </w:r>
            <w:r w:rsidR="009361BB" w:rsidRPr="00F77C54">
              <w:rPr>
                <w:rStyle w:val="Hyperlink"/>
                <w:noProof/>
              </w:rPr>
              <w:t>1.7</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External File References Related</w:t>
            </w:r>
            <w:r w:rsidR="009361BB">
              <w:rPr>
                <w:noProof/>
                <w:webHidden/>
              </w:rPr>
              <w:tab/>
            </w:r>
            <w:r w:rsidR="009361BB">
              <w:rPr>
                <w:noProof/>
                <w:webHidden/>
              </w:rPr>
              <w:fldChar w:fldCharType="begin"/>
            </w:r>
            <w:r w:rsidR="009361BB">
              <w:rPr>
                <w:noProof/>
                <w:webHidden/>
              </w:rPr>
              <w:instrText xml:space="preserve"> PAGEREF _Toc503195092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r>
              <w:rPr>
                <w:noProof/>
              </w:rPr>
              <w:fldChar w:fldCharType="end"/>
            </w:r>
          </w:ins>
        </w:p>
        <w:p w14:paraId="254E954D" w14:textId="5E066FF8" w:rsidR="009361BB" w:rsidRDefault="008B43ED">
          <w:pPr>
            <w:pStyle w:val="TOC2"/>
            <w:rPr>
              <w:ins w:id="171" w:author="Peter Bomberg" w:date="2018-01-16T14:05:00Z"/>
              <w:rFonts w:asciiTheme="minorHAnsi" w:eastAsiaTheme="minorEastAsia" w:hAnsiTheme="minorHAnsi" w:cstheme="minorBidi"/>
              <w:noProof/>
              <w:color w:val="auto"/>
              <w:sz w:val="22"/>
              <w:szCs w:val="22"/>
              <w:lang w:eastAsia="en-CA"/>
            </w:rPr>
          </w:pPr>
          <w:ins w:id="172" w:author="Peter Bomberg" w:date="2018-01-16T14:05:00Z">
            <w:r>
              <w:fldChar w:fldCharType="begin"/>
            </w:r>
            <w:r>
              <w:instrText xml:space="preserve"> HYPERLINK \l "_Toc503195093" </w:instrText>
            </w:r>
            <w:r>
              <w:fldChar w:fldCharType="separate"/>
            </w:r>
            <w:r w:rsidR="009361BB" w:rsidRPr="00F77C54">
              <w:rPr>
                <w:rStyle w:val="Hyperlink"/>
                <w:noProof/>
              </w:rPr>
              <w:t>1.8</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Visual Aids within the Document</w:t>
            </w:r>
            <w:r w:rsidR="009361BB">
              <w:rPr>
                <w:noProof/>
                <w:webHidden/>
              </w:rPr>
              <w:tab/>
            </w:r>
            <w:r w:rsidR="009361BB">
              <w:rPr>
                <w:noProof/>
                <w:webHidden/>
              </w:rPr>
              <w:fldChar w:fldCharType="begin"/>
            </w:r>
            <w:r w:rsidR="009361BB">
              <w:rPr>
                <w:noProof/>
                <w:webHidden/>
              </w:rPr>
              <w:instrText xml:space="preserve"> PAGEREF _Toc503195093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r>
              <w:rPr>
                <w:noProof/>
              </w:rPr>
              <w:fldChar w:fldCharType="end"/>
            </w:r>
          </w:ins>
        </w:p>
        <w:p w14:paraId="52C275AD" w14:textId="2BEF9EAD" w:rsidR="009361BB" w:rsidRDefault="008B43ED">
          <w:pPr>
            <w:pStyle w:val="TOC2"/>
            <w:rPr>
              <w:ins w:id="173" w:author="Peter Bomberg" w:date="2018-01-16T14:05:00Z"/>
              <w:rFonts w:asciiTheme="minorHAnsi" w:eastAsiaTheme="minorEastAsia" w:hAnsiTheme="minorHAnsi" w:cstheme="minorBidi"/>
              <w:noProof/>
              <w:color w:val="auto"/>
              <w:sz w:val="22"/>
              <w:szCs w:val="22"/>
              <w:lang w:eastAsia="en-CA"/>
            </w:rPr>
          </w:pPr>
          <w:ins w:id="174" w:author="Peter Bomberg" w:date="2018-01-16T14:05:00Z">
            <w:r>
              <w:fldChar w:fldCharType="begin"/>
            </w:r>
            <w:r>
              <w:instrText xml:space="preserve"> HYPERLINK \l "_Toc503195094" </w:instrText>
            </w:r>
            <w:r>
              <w:fldChar w:fldCharType="separate"/>
            </w:r>
            <w:r w:rsidR="009361BB" w:rsidRPr="00F77C54">
              <w:rPr>
                <w:rStyle w:val="Hyperlink"/>
                <w:noProof/>
              </w:rPr>
              <w:t>1.9</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CV Term Restrictions</w:t>
            </w:r>
            <w:r w:rsidR="009361BB">
              <w:rPr>
                <w:noProof/>
                <w:webHidden/>
              </w:rPr>
              <w:tab/>
            </w:r>
            <w:r w:rsidR="009361BB">
              <w:rPr>
                <w:noProof/>
                <w:webHidden/>
              </w:rPr>
              <w:fldChar w:fldCharType="begin"/>
            </w:r>
            <w:r w:rsidR="009361BB">
              <w:rPr>
                <w:noProof/>
                <w:webHidden/>
              </w:rPr>
              <w:instrText xml:space="preserve"> PAGEREF _Toc503195094 \h </w:instrText>
            </w:r>
            <w:r w:rsidR="009361BB">
              <w:rPr>
                <w:noProof/>
                <w:webHidden/>
              </w:rPr>
            </w:r>
            <w:r w:rsidR="009361BB">
              <w:rPr>
                <w:noProof/>
                <w:webHidden/>
              </w:rPr>
              <w:fldChar w:fldCharType="separate"/>
            </w:r>
            <w:r w:rsidR="009361BB">
              <w:rPr>
                <w:noProof/>
                <w:webHidden/>
              </w:rPr>
              <w:t>7</w:t>
            </w:r>
            <w:r w:rsidR="009361BB">
              <w:rPr>
                <w:noProof/>
                <w:webHidden/>
              </w:rPr>
              <w:fldChar w:fldCharType="end"/>
            </w:r>
            <w:r>
              <w:rPr>
                <w:noProof/>
              </w:rPr>
              <w:fldChar w:fldCharType="end"/>
            </w:r>
          </w:ins>
        </w:p>
        <w:p w14:paraId="09294B5D" w14:textId="63B12F7D" w:rsidR="009361BB" w:rsidRDefault="008B43ED">
          <w:pPr>
            <w:pStyle w:val="TOC2"/>
            <w:rPr>
              <w:ins w:id="175" w:author="Peter Bomberg" w:date="2018-01-16T14:05:00Z"/>
              <w:rFonts w:asciiTheme="minorHAnsi" w:eastAsiaTheme="minorEastAsia" w:hAnsiTheme="minorHAnsi" w:cstheme="minorBidi"/>
              <w:noProof/>
              <w:color w:val="auto"/>
              <w:sz w:val="22"/>
              <w:szCs w:val="22"/>
              <w:lang w:eastAsia="en-CA"/>
            </w:rPr>
          </w:pPr>
          <w:ins w:id="176" w:author="Peter Bomberg" w:date="2018-01-16T14:05:00Z">
            <w:r>
              <w:fldChar w:fldCharType="begin"/>
            </w:r>
            <w:r>
              <w:instrText xml:space="preserve"> HYPERLINK \l "_Toc503195095" </w:instrText>
            </w:r>
            <w:r>
              <w:fldChar w:fldCharType="separate"/>
            </w:r>
            <w:r w:rsidR="009361BB" w:rsidRPr="00F77C54">
              <w:rPr>
                <w:rStyle w:val="Hyperlink"/>
                <w:noProof/>
              </w:rPr>
              <w:t>1.10</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Sequence Validation</w:t>
            </w:r>
            <w:r w:rsidR="009361BB">
              <w:rPr>
                <w:noProof/>
                <w:webHidden/>
              </w:rPr>
              <w:tab/>
            </w:r>
            <w:r w:rsidR="009361BB">
              <w:rPr>
                <w:noProof/>
                <w:webHidden/>
              </w:rPr>
              <w:fldChar w:fldCharType="begin"/>
            </w:r>
            <w:r w:rsidR="009361BB">
              <w:rPr>
                <w:noProof/>
                <w:webHidden/>
              </w:rPr>
              <w:instrText xml:space="preserve"> PAGEREF _Toc503195095 \h </w:instrText>
            </w:r>
            <w:r w:rsidR="009361BB">
              <w:rPr>
                <w:noProof/>
                <w:webHidden/>
              </w:rPr>
            </w:r>
            <w:r w:rsidR="009361BB">
              <w:rPr>
                <w:noProof/>
                <w:webHidden/>
              </w:rPr>
              <w:fldChar w:fldCharType="separate"/>
            </w:r>
            <w:r w:rsidR="009361BB">
              <w:rPr>
                <w:noProof/>
                <w:webHidden/>
              </w:rPr>
              <w:t>8</w:t>
            </w:r>
            <w:r w:rsidR="009361BB">
              <w:rPr>
                <w:noProof/>
                <w:webHidden/>
              </w:rPr>
              <w:fldChar w:fldCharType="end"/>
            </w:r>
            <w:r>
              <w:rPr>
                <w:noProof/>
              </w:rPr>
              <w:fldChar w:fldCharType="end"/>
            </w:r>
          </w:ins>
        </w:p>
        <w:p w14:paraId="103CD647" w14:textId="7977BA18" w:rsidR="009361BB" w:rsidRDefault="008B43ED">
          <w:pPr>
            <w:pStyle w:val="TOC2"/>
            <w:rPr>
              <w:ins w:id="177" w:author="Peter Bomberg" w:date="2018-01-16T14:05:00Z"/>
              <w:rFonts w:asciiTheme="minorHAnsi" w:eastAsiaTheme="minorEastAsia" w:hAnsiTheme="minorHAnsi" w:cstheme="minorBidi"/>
              <w:noProof/>
              <w:color w:val="auto"/>
              <w:sz w:val="22"/>
              <w:szCs w:val="22"/>
              <w:lang w:eastAsia="en-CA"/>
            </w:rPr>
          </w:pPr>
          <w:ins w:id="178" w:author="Peter Bomberg" w:date="2018-01-16T14:05:00Z">
            <w:r>
              <w:fldChar w:fldCharType="begin"/>
            </w:r>
            <w:r>
              <w:instrText xml:space="preserve"> HYPERLINK \l "_Toc503195096" </w:instrText>
            </w:r>
            <w:r>
              <w:fldChar w:fldCharType="separate"/>
            </w:r>
            <w:r w:rsidR="009361BB" w:rsidRPr="00F77C54">
              <w:rPr>
                <w:rStyle w:val="Hyperlink"/>
                <w:noProof/>
              </w:rPr>
              <w:t>1.11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Scope</w:t>
            </w:r>
            <w:r w:rsidR="009361BB">
              <w:rPr>
                <w:noProof/>
                <w:webHidden/>
              </w:rPr>
              <w:tab/>
            </w:r>
            <w:r w:rsidR="009361BB">
              <w:rPr>
                <w:noProof/>
                <w:webHidden/>
              </w:rPr>
              <w:fldChar w:fldCharType="begin"/>
            </w:r>
            <w:r w:rsidR="009361BB">
              <w:rPr>
                <w:noProof/>
                <w:webHidden/>
              </w:rPr>
              <w:instrText xml:space="preserve"> PAGEREF _Toc503195096 \h </w:instrText>
            </w:r>
            <w:r w:rsidR="009361BB">
              <w:rPr>
                <w:noProof/>
                <w:webHidden/>
              </w:rPr>
            </w:r>
            <w:r w:rsidR="009361BB">
              <w:rPr>
                <w:noProof/>
                <w:webHidden/>
              </w:rPr>
              <w:fldChar w:fldCharType="separate"/>
            </w:r>
            <w:r w:rsidR="009361BB">
              <w:rPr>
                <w:noProof/>
                <w:webHidden/>
              </w:rPr>
              <w:t>8</w:t>
            </w:r>
            <w:r w:rsidR="009361BB">
              <w:rPr>
                <w:noProof/>
                <w:webHidden/>
              </w:rPr>
              <w:fldChar w:fldCharType="end"/>
            </w:r>
            <w:r>
              <w:rPr>
                <w:noProof/>
              </w:rPr>
              <w:fldChar w:fldCharType="end"/>
            </w:r>
          </w:ins>
        </w:p>
        <w:p w14:paraId="08F50AB5" w14:textId="73C4FE02" w:rsidR="009361BB" w:rsidRDefault="008B43ED">
          <w:pPr>
            <w:pStyle w:val="TOC1"/>
            <w:rPr>
              <w:ins w:id="179" w:author="Peter Bomberg" w:date="2018-01-16T14:05:00Z"/>
              <w:rFonts w:asciiTheme="minorHAnsi" w:eastAsiaTheme="minorEastAsia" w:hAnsiTheme="minorHAnsi" w:cstheme="minorBidi"/>
              <w:noProof/>
              <w:color w:val="auto"/>
              <w:sz w:val="22"/>
              <w:szCs w:val="22"/>
              <w:lang w:eastAsia="en-CA"/>
            </w:rPr>
          </w:pPr>
          <w:ins w:id="180" w:author="Peter Bomberg" w:date="2018-01-16T14:05:00Z">
            <w:r>
              <w:fldChar w:fldCharType="begin"/>
            </w:r>
            <w:r>
              <w:instrText xml:space="preserve"> HYPERLINK \l "_Toc503195097" </w:instrText>
            </w:r>
            <w:r>
              <w:fldChar w:fldCharType="separate"/>
            </w:r>
            <w:r w:rsidR="009361BB" w:rsidRPr="00F77C54">
              <w:rPr>
                <w:rStyle w:val="Hyperlink"/>
                <w:noProof/>
              </w:rPr>
              <w:t>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General</w:t>
            </w:r>
            <w:r w:rsidR="009361BB">
              <w:rPr>
                <w:noProof/>
                <w:webHidden/>
              </w:rPr>
              <w:tab/>
            </w:r>
            <w:r w:rsidR="009361BB">
              <w:rPr>
                <w:noProof/>
                <w:webHidden/>
              </w:rPr>
              <w:fldChar w:fldCharType="begin"/>
            </w:r>
            <w:r w:rsidR="009361BB">
              <w:rPr>
                <w:noProof/>
                <w:webHidden/>
              </w:rPr>
              <w:instrText xml:space="preserve"> PAGEREF _Toc503195097 \h </w:instrText>
            </w:r>
            <w:r w:rsidR="009361BB">
              <w:rPr>
                <w:noProof/>
                <w:webHidden/>
              </w:rPr>
            </w:r>
            <w:r w:rsidR="009361BB">
              <w:rPr>
                <w:noProof/>
                <w:webHidden/>
              </w:rPr>
              <w:fldChar w:fldCharType="separate"/>
            </w:r>
            <w:r w:rsidR="009361BB">
              <w:rPr>
                <w:noProof/>
                <w:webHidden/>
              </w:rPr>
              <w:t>8</w:t>
            </w:r>
            <w:r w:rsidR="009361BB">
              <w:rPr>
                <w:noProof/>
                <w:webHidden/>
              </w:rPr>
              <w:fldChar w:fldCharType="end"/>
            </w:r>
            <w:r>
              <w:rPr>
                <w:noProof/>
              </w:rPr>
              <w:fldChar w:fldCharType="end"/>
            </w:r>
          </w:ins>
        </w:p>
        <w:p w14:paraId="3BA87BF9" w14:textId="3FF23122" w:rsidR="009361BB" w:rsidRDefault="008B43ED">
          <w:pPr>
            <w:pStyle w:val="TOC1"/>
            <w:rPr>
              <w:ins w:id="181" w:author="Peter Bomberg" w:date="2018-01-16T14:05:00Z"/>
              <w:rFonts w:asciiTheme="minorHAnsi" w:eastAsiaTheme="minorEastAsia" w:hAnsiTheme="minorHAnsi" w:cstheme="minorBidi"/>
              <w:noProof/>
              <w:color w:val="auto"/>
              <w:sz w:val="22"/>
              <w:szCs w:val="22"/>
              <w:lang w:eastAsia="en-CA"/>
            </w:rPr>
          </w:pPr>
          <w:ins w:id="182" w:author="Peter Bomberg" w:date="2018-01-16T14:05:00Z">
            <w:r>
              <w:fldChar w:fldCharType="begin"/>
            </w:r>
            <w:r>
              <w:instrText xml:space="preserve"> HYPERLINK \l "_Toc503195098" </w:instrText>
            </w:r>
            <w:r>
              <w:fldChar w:fldCharType="separate"/>
            </w:r>
            <w:r w:rsidR="009361BB" w:rsidRPr="00F77C54">
              <w:rPr>
                <w:rStyle w:val="Hyperlink"/>
                <w:noProof/>
              </w:rPr>
              <w:t>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Controlled Vocabularies</w:t>
            </w:r>
            <w:r w:rsidR="009361BB">
              <w:rPr>
                <w:noProof/>
                <w:webHidden/>
              </w:rPr>
              <w:tab/>
            </w:r>
            <w:r w:rsidR="009361BB">
              <w:rPr>
                <w:noProof/>
                <w:webHidden/>
              </w:rPr>
              <w:fldChar w:fldCharType="begin"/>
            </w:r>
            <w:r w:rsidR="009361BB">
              <w:rPr>
                <w:noProof/>
                <w:webHidden/>
              </w:rPr>
              <w:instrText xml:space="preserve"> PAGEREF _Toc503195098 \h </w:instrText>
            </w:r>
            <w:r w:rsidR="009361BB">
              <w:rPr>
                <w:noProof/>
                <w:webHidden/>
              </w:rPr>
            </w:r>
            <w:r w:rsidR="009361BB">
              <w:rPr>
                <w:noProof/>
                <w:webHidden/>
              </w:rPr>
              <w:fldChar w:fldCharType="separate"/>
            </w:r>
            <w:r w:rsidR="009361BB">
              <w:rPr>
                <w:noProof/>
                <w:webHidden/>
              </w:rPr>
              <w:t>10</w:t>
            </w:r>
            <w:r w:rsidR="009361BB">
              <w:rPr>
                <w:noProof/>
                <w:webHidden/>
              </w:rPr>
              <w:fldChar w:fldCharType="end"/>
            </w:r>
            <w:r>
              <w:rPr>
                <w:noProof/>
              </w:rPr>
              <w:fldChar w:fldCharType="end"/>
            </w:r>
          </w:ins>
        </w:p>
        <w:p w14:paraId="49A8DE77" w14:textId="1267CEF0" w:rsidR="009361BB" w:rsidRDefault="008B43ED">
          <w:pPr>
            <w:pStyle w:val="TOC1"/>
            <w:rPr>
              <w:ins w:id="183" w:author="Peter Bomberg" w:date="2018-01-16T14:05:00Z"/>
              <w:rFonts w:asciiTheme="minorHAnsi" w:eastAsiaTheme="minorEastAsia" w:hAnsiTheme="minorHAnsi" w:cstheme="minorBidi"/>
              <w:noProof/>
              <w:color w:val="auto"/>
              <w:sz w:val="22"/>
              <w:szCs w:val="22"/>
              <w:lang w:eastAsia="en-CA"/>
            </w:rPr>
          </w:pPr>
          <w:ins w:id="184" w:author="Peter Bomberg" w:date="2018-01-16T14:05:00Z">
            <w:r>
              <w:fldChar w:fldCharType="begin"/>
            </w:r>
            <w:r>
              <w:instrText xml:space="preserve"> HYPERLINK \l "_Toc503195099" </w:instrText>
            </w:r>
            <w:r>
              <w:fldChar w:fldCharType="separate"/>
            </w:r>
            <w:r w:rsidR="009361BB" w:rsidRPr="00F77C54">
              <w:rPr>
                <w:rStyle w:val="Hyperlink"/>
                <w:noProof/>
              </w:rPr>
              <w:t>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SPL Documents</w:t>
            </w:r>
            <w:r w:rsidR="009361BB">
              <w:rPr>
                <w:noProof/>
                <w:webHidden/>
              </w:rPr>
              <w:tab/>
            </w:r>
            <w:r w:rsidR="009361BB">
              <w:rPr>
                <w:noProof/>
                <w:webHidden/>
              </w:rPr>
              <w:fldChar w:fldCharType="begin"/>
            </w:r>
            <w:r w:rsidR="009361BB">
              <w:rPr>
                <w:noProof/>
                <w:webHidden/>
              </w:rPr>
              <w:instrText xml:space="preserve"> PAGEREF _Toc503195099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r>
              <w:rPr>
                <w:noProof/>
              </w:rPr>
              <w:fldChar w:fldCharType="end"/>
            </w:r>
          </w:ins>
        </w:p>
        <w:p w14:paraId="6E6B615B" w14:textId="329B9E01" w:rsidR="009361BB" w:rsidRDefault="008B43ED">
          <w:pPr>
            <w:pStyle w:val="TOC2"/>
            <w:rPr>
              <w:ins w:id="185" w:author="Peter Bomberg" w:date="2018-01-16T14:05:00Z"/>
              <w:rFonts w:asciiTheme="minorHAnsi" w:eastAsiaTheme="minorEastAsia" w:hAnsiTheme="minorHAnsi" w:cstheme="minorBidi"/>
              <w:noProof/>
              <w:color w:val="auto"/>
              <w:sz w:val="22"/>
              <w:szCs w:val="22"/>
              <w:lang w:eastAsia="en-CA"/>
            </w:rPr>
          </w:pPr>
          <w:ins w:id="186" w:author="Peter Bomberg" w:date="2018-01-16T14:05:00Z">
            <w:r>
              <w:fldChar w:fldCharType="begin"/>
            </w:r>
            <w:r>
              <w:instrText xml:space="preserve"> HYPERLINK \l "_Toc503195100" </w:instrText>
            </w:r>
            <w:r>
              <w:fldChar w:fldCharType="separate"/>
            </w:r>
            <w:r w:rsidR="009361BB" w:rsidRPr="00F77C54">
              <w:rPr>
                <w:rStyle w:val="Hyperlink"/>
                <w:noProof/>
              </w:rPr>
              <w:t>4.1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Prolog/Declaration</w:t>
            </w:r>
            <w:r w:rsidR="009361BB">
              <w:rPr>
                <w:noProof/>
                <w:webHidden/>
              </w:rPr>
              <w:tab/>
            </w:r>
            <w:r w:rsidR="009361BB">
              <w:rPr>
                <w:noProof/>
                <w:webHidden/>
              </w:rPr>
              <w:fldChar w:fldCharType="begin"/>
            </w:r>
            <w:r w:rsidR="009361BB">
              <w:rPr>
                <w:noProof/>
                <w:webHidden/>
              </w:rPr>
              <w:instrText xml:space="preserve"> PAGEREF _Toc503195100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r>
              <w:rPr>
                <w:noProof/>
              </w:rPr>
              <w:fldChar w:fldCharType="end"/>
            </w:r>
          </w:ins>
        </w:p>
        <w:p w14:paraId="2882D001" w14:textId="23D2890C" w:rsidR="009361BB" w:rsidRDefault="008B43ED">
          <w:pPr>
            <w:pStyle w:val="TOC3"/>
            <w:rPr>
              <w:ins w:id="187" w:author="Peter Bomberg" w:date="2018-01-16T14:05:00Z"/>
              <w:rFonts w:asciiTheme="minorHAnsi" w:eastAsiaTheme="minorEastAsia" w:hAnsiTheme="minorHAnsi" w:cstheme="minorBidi"/>
              <w:noProof/>
              <w:color w:val="auto"/>
              <w:sz w:val="22"/>
              <w:szCs w:val="22"/>
              <w:lang w:eastAsia="en-CA"/>
            </w:rPr>
          </w:pPr>
          <w:ins w:id="188" w:author="Peter Bomberg" w:date="2018-01-16T14:05:00Z">
            <w:r>
              <w:fldChar w:fldCharType="begin"/>
            </w:r>
            <w:r>
              <w:instrText xml:space="preserve"> HYPERLINK \l "_Toc503195101" </w:instrText>
            </w:r>
            <w:r>
              <w:fldChar w:fldCharType="separate"/>
            </w:r>
            <w:r w:rsidR="009361BB" w:rsidRPr="00F77C54">
              <w:rPr>
                <w:rStyle w:val="Hyperlink"/>
                <w:noProof/>
              </w:rPr>
              <w:t>4.1.1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_Toc503195101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r>
              <w:rPr>
                <w:noProof/>
              </w:rPr>
              <w:fldChar w:fldCharType="end"/>
            </w:r>
          </w:ins>
        </w:p>
        <w:p w14:paraId="3D72783A" w14:textId="2F7B0616" w:rsidR="009361BB" w:rsidRDefault="008B43ED">
          <w:pPr>
            <w:pStyle w:val="TOC3"/>
            <w:rPr>
              <w:ins w:id="189" w:author="Peter Bomberg" w:date="2018-01-16T14:05:00Z"/>
              <w:rFonts w:asciiTheme="minorHAnsi" w:eastAsiaTheme="minorEastAsia" w:hAnsiTheme="minorHAnsi" w:cstheme="minorBidi"/>
              <w:noProof/>
              <w:color w:val="auto"/>
              <w:sz w:val="22"/>
              <w:szCs w:val="22"/>
              <w:lang w:eastAsia="en-CA"/>
            </w:rPr>
          </w:pPr>
          <w:ins w:id="190" w:author="Peter Bomberg" w:date="2018-01-16T14:05:00Z">
            <w:r>
              <w:lastRenderedPageBreak/>
              <w:fldChar w:fldCharType="begin"/>
            </w:r>
            <w:r>
              <w:instrText xml:space="preserve"> HYPERLINK \l "_T</w:instrText>
            </w:r>
            <w:r>
              <w:instrText xml:space="preserve">oc503195102" </w:instrText>
            </w:r>
            <w:r>
              <w:fldChar w:fldCharType="separate"/>
            </w:r>
            <w:r w:rsidR="009361BB" w:rsidRPr="00F77C54">
              <w:rPr>
                <w:rStyle w:val="Hyperlink"/>
                <w:noProof/>
              </w:rPr>
              <w:t>4.1.2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_Toc503195102 \h </w:instrText>
            </w:r>
            <w:r w:rsidR="009361BB">
              <w:rPr>
                <w:noProof/>
                <w:webHidden/>
              </w:rPr>
            </w:r>
            <w:r w:rsidR="009361BB">
              <w:rPr>
                <w:noProof/>
                <w:webHidden/>
              </w:rPr>
              <w:fldChar w:fldCharType="separate"/>
            </w:r>
            <w:r w:rsidR="009361BB">
              <w:rPr>
                <w:noProof/>
                <w:webHidden/>
              </w:rPr>
              <w:t>12</w:t>
            </w:r>
            <w:r w:rsidR="009361BB">
              <w:rPr>
                <w:noProof/>
                <w:webHidden/>
              </w:rPr>
              <w:fldChar w:fldCharType="end"/>
            </w:r>
            <w:r>
              <w:rPr>
                <w:noProof/>
              </w:rPr>
              <w:fldChar w:fldCharType="end"/>
            </w:r>
          </w:ins>
        </w:p>
        <w:p w14:paraId="6B7B15F2" w14:textId="192445BA" w:rsidR="009361BB" w:rsidRDefault="008B43ED">
          <w:pPr>
            <w:pStyle w:val="TOC2"/>
            <w:rPr>
              <w:ins w:id="191" w:author="Peter Bomberg" w:date="2018-01-16T14:05:00Z"/>
              <w:rFonts w:asciiTheme="minorHAnsi" w:eastAsiaTheme="minorEastAsia" w:hAnsiTheme="minorHAnsi" w:cstheme="minorBidi"/>
              <w:noProof/>
              <w:color w:val="auto"/>
              <w:sz w:val="22"/>
              <w:szCs w:val="22"/>
              <w:lang w:eastAsia="en-CA"/>
            </w:rPr>
          </w:pPr>
          <w:ins w:id="192" w:author="Peter Bomberg" w:date="2018-01-16T14:05:00Z">
            <w:r>
              <w:fldChar w:fldCharType="begin"/>
            </w:r>
            <w:r>
              <w:instrText xml:space="preserve"> HYPERLINK \l "_Toc503195103" </w:instrText>
            </w:r>
            <w:r>
              <w:fldChar w:fldCharType="separate"/>
            </w:r>
            <w:r w:rsidR="009361BB" w:rsidRPr="00F77C54">
              <w:rPr>
                <w:rStyle w:val="Hyperlink"/>
                <w:noProof/>
              </w:rPr>
              <w:t>4.2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Document Information</w:t>
            </w:r>
            <w:r w:rsidR="009361BB">
              <w:rPr>
                <w:noProof/>
                <w:webHidden/>
              </w:rPr>
              <w:tab/>
            </w:r>
            <w:r w:rsidR="009361BB">
              <w:rPr>
                <w:noProof/>
                <w:webHidden/>
              </w:rPr>
              <w:fldChar w:fldCharType="begin"/>
            </w:r>
            <w:r w:rsidR="009361BB">
              <w:rPr>
                <w:noProof/>
                <w:webHidden/>
              </w:rPr>
              <w:instrText xml:space="preserve"> PAGEREF _Toc503195103 \h </w:instrText>
            </w:r>
            <w:r w:rsidR="009361BB">
              <w:rPr>
                <w:noProof/>
                <w:webHidden/>
              </w:rPr>
            </w:r>
            <w:r w:rsidR="009361BB">
              <w:rPr>
                <w:noProof/>
                <w:webHidden/>
              </w:rPr>
              <w:fldChar w:fldCharType="separate"/>
            </w:r>
            <w:r w:rsidR="009361BB">
              <w:rPr>
                <w:noProof/>
                <w:webHidden/>
              </w:rPr>
              <w:t>13</w:t>
            </w:r>
            <w:r w:rsidR="009361BB">
              <w:rPr>
                <w:noProof/>
                <w:webHidden/>
              </w:rPr>
              <w:fldChar w:fldCharType="end"/>
            </w:r>
            <w:r>
              <w:rPr>
                <w:noProof/>
              </w:rPr>
              <w:fldChar w:fldCharType="end"/>
            </w:r>
          </w:ins>
        </w:p>
        <w:p w14:paraId="6C05CCB0" w14:textId="329A7A3E" w:rsidR="009361BB" w:rsidRDefault="008B43ED">
          <w:pPr>
            <w:pStyle w:val="TOC3"/>
            <w:rPr>
              <w:ins w:id="193" w:author="Peter Bomberg" w:date="2018-01-16T14:05:00Z"/>
              <w:rFonts w:asciiTheme="minorHAnsi" w:eastAsiaTheme="minorEastAsia" w:hAnsiTheme="minorHAnsi" w:cstheme="minorBidi"/>
              <w:noProof/>
              <w:color w:val="auto"/>
              <w:sz w:val="22"/>
              <w:szCs w:val="22"/>
              <w:lang w:eastAsia="en-CA"/>
            </w:rPr>
          </w:pPr>
          <w:ins w:id="194" w:author="Peter Bomberg" w:date="2018-01-16T14:05:00Z">
            <w:r>
              <w:fldChar w:fldCharType="begin"/>
            </w:r>
            <w:r>
              <w:instrText xml:space="preserve"> HYPERLINK \l "_Toc503195104" </w:instrText>
            </w:r>
            <w:r>
              <w:fldChar w:fldCharType="separate"/>
            </w:r>
            <w:r w:rsidR="009361BB" w:rsidRPr="00F77C54">
              <w:rPr>
                <w:rStyle w:val="Hyperlink"/>
                <w:noProof/>
              </w:rPr>
              <w:t>4.2.1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_Toc503195104 \h </w:instrText>
            </w:r>
            <w:r w:rsidR="009361BB">
              <w:rPr>
                <w:noProof/>
                <w:webHidden/>
              </w:rPr>
            </w:r>
            <w:r w:rsidR="009361BB">
              <w:rPr>
                <w:noProof/>
                <w:webHidden/>
              </w:rPr>
              <w:fldChar w:fldCharType="separate"/>
            </w:r>
            <w:r w:rsidR="009361BB">
              <w:rPr>
                <w:noProof/>
                <w:webHidden/>
              </w:rPr>
              <w:t>13</w:t>
            </w:r>
            <w:r w:rsidR="009361BB">
              <w:rPr>
                <w:noProof/>
                <w:webHidden/>
              </w:rPr>
              <w:fldChar w:fldCharType="end"/>
            </w:r>
            <w:r>
              <w:rPr>
                <w:noProof/>
              </w:rPr>
              <w:fldChar w:fldCharType="end"/>
            </w:r>
          </w:ins>
        </w:p>
        <w:p w14:paraId="358A6BCE" w14:textId="01971D92" w:rsidR="009361BB" w:rsidRDefault="008B43ED">
          <w:pPr>
            <w:pStyle w:val="TOC3"/>
            <w:rPr>
              <w:ins w:id="195" w:author="Peter Bomberg" w:date="2018-01-16T14:05:00Z"/>
              <w:rFonts w:asciiTheme="minorHAnsi" w:eastAsiaTheme="minorEastAsia" w:hAnsiTheme="minorHAnsi" w:cstheme="minorBidi"/>
              <w:noProof/>
              <w:color w:val="auto"/>
              <w:sz w:val="22"/>
              <w:szCs w:val="22"/>
              <w:lang w:eastAsia="en-CA"/>
            </w:rPr>
          </w:pPr>
          <w:ins w:id="196" w:author="Peter Bomberg" w:date="2018-01-16T14:05:00Z">
            <w:r>
              <w:fldChar w:fldCharType="begin"/>
            </w:r>
            <w:r>
              <w:instrText xml:space="preserve"> HYPERLINK \l "_Toc503195105" </w:instrText>
            </w:r>
            <w:r>
              <w:fldChar w:fldCharType="separate"/>
            </w:r>
            <w:r w:rsidR="009361BB" w:rsidRPr="00F77C54">
              <w:rPr>
                <w:rStyle w:val="Hyperlink"/>
                <w:noProof/>
              </w:rPr>
              <w:t>4.2.2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_Toc503195105 \h </w:instrText>
            </w:r>
            <w:r w:rsidR="009361BB">
              <w:rPr>
                <w:noProof/>
                <w:webHidden/>
              </w:rPr>
            </w:r>
            <w:r w:rsidR="009361BB">
              <w:rPr>
                <w:noProof/>
                <w:webHidden/>
              </w:rPr>
              <w:fldChar w:fldCharType="separate"/>
            </w:r>
            <w:r w:rsidR="009361BB">
              <w:rPr>
                <w:noProof/>
                <w:webHidden/>
              </w:rPr>
              <w:t>14</w:t>
            </w:r>
            <w:r w:rsidR="009361BB">
              <w:rPr>
                <w:noProof/>
                <w:webHidden/>
              </w:rPr>
              <w:fldChar w:fldCharType="end"/>
            </w:r>
            <w:r>
              <w:rPr>
                <w:noProof/>
              </w:rPr>
              <w:fldChar w:fldCharType="end"/>
            </w:r>
          </w:ins>
        </w:p>
        <w:p w14:paraId="1A569F05" w14:textId="0A879847" w:rsidR="009361BB" w:rsidRDefault="008B43ED">
          <w:pPr>
            <w:pStyle w:val="TOC2"/>
            <w:rPr>
              <w:ins w:id="197" w:author="Peter Bomberg" w:date="2018-01-16T14:05:00Z"/>
              <w:rFonts w:asciiTheme="minorHAnsi" w:eastAsiaTheme="minorEastAsia" w:hAnsiTheme="minorHAnsi" w:cstheme="minorBidi"/>
              <w:noProof/>
              <w:color w:val="auto"/>
              <w:sz w:val="22"/>
              <w:szCs w:val="22"/>
              <w:lang w:eastAsia="en-CA"/>
            </w:rPr>
          </w:pPr>
          <w:ins w:id="198" w:author="Peter Bomberg" w:date="2018-01-16T14:05:00Z">
            <w:r>
              <w:fldChar w:fldCharType="begin"/>
            </w:r>
            <w:r>
              <w:instrText xml:space="preserve"> HYPERLINK \l "_Toc503195106" </w:instrText>
            </w:r>
            <w:r>
              <w:fldChar w:fldCharType="separate"/>
            </w:r>
            <w:r w:rsidR="009361BB" w:rsidRPr="00F77C54">
              <w:rPr>
                <w:rStyle w:val="Hyperlink"/>
                <w:noProof/>
              </w:rPr>
              <w:t>4.3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Author Information</w:t>
            </w:r>
            <w:r w:rsidR="009361BB">
              <w:rPr>
                <w:noProof/>
                <w:webHidden/>
              </w:rPr>
              <w:tab/>
            </w:r>
            <w:r w:rsidR="009361BB">
              <w:rPr>
                <w:noProof/>
                <w:webHidden/>
              </w:rPr>
              <w:fldChar w:fldCharType="begin"/>
            </w:r>
            <w:r w:rsidR="009361BB">
              <w:rPr>
                <w:noProof/>
                <w:webHidden/>
              </w:rPr>
              <w:instrText xml:space="preserve"> PAGEREF _Toc503195106 \h </w:instrText>
            </w:r>
            <w:r w:rsidR="009361BB">
              <w:rPr>
                <w:noProof/>
                <w:webHidden/>
              </w:rPr>
            </w:r>
            <w:r w:rsidR="009361BB">
              <w:rPr>
                <w:noProof/>
                <w:webHidden/>
              </w:rPr>
              <w:fldChar w:fldCharType="separate"/>
            </w:r>
            <w:r w:rsidR="009361BB">
              <w:rPr>
                <w:noProof/>
                <w:webHidden/>
              </w:rPr>
              <w:t>21</w:t>
            </w:r>
            <w:r w:rsidR="009361BB">
              <w:rPr>
                <w:noProof/>
                <w:webHidden/>
              </w:rPr>
              <w:fldChar w:fldCharType="end"/>
            </w:r>
            <w:r>
              <w:rPr>
                <w:noProof/>
              </w:rPr>
              <w:fldChar w:fldCharType="end"/>
            </w:r>
          </w:ins>
        </w:p>
        <w:p w14:paraId="081F4CD9" w14:textId="40F7C4A0" w:rsidR="009361BB" w:rsidRDefault="008B43ED">
          <w:pPr>
            <w:pStyle w:val="TOC3"/>
            <w:rPr>
              <w:ins w:id="199" w:author="Peter Bomberg" w:date="2018-01-16T14:05:00Z"/>
              <w:rFonts w:asciiTheme="minorHAnsi" w:eastAsiaTheme="minorEastAsia" w:hAnsiTheme="minorHAnsi" w:cstheme="minorBidi"/>
              <w:noProof/>
              <w:color w:val="auto"/>
              <w:sz w:val="22"/>
              <w:szCs w:val="22"/>
              <w:lang w:eastAsia="en-CA"/>
            </w:rPr>
          </w:pPr>
          <w:ins w:id="200" w:author="Peter Bomberg" w:date="2018-01-16T14:05:00Z">
            <w:r>
              <w:fldChar w:fldCharType="begin"/>
            </w:r>
            <w:r>
              <w:instrText xml:space="preserve"> HYPERLINK \l "_Toc503195107" </w:instrText>
            </w:r>
            <w:r>
              <w:fldChar w:fldCharType="separate"/>
            </w:r>
            <w:r w:rsidR="009361BB" w:rsidRPr="00F77C54">
              <w:rPr>
                <w:rStyle w:val="Hyperlink"/>
                <w:noProof/>
              </w:rPr>
              <w:t>4.3.1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_Toc503195107 \h </w:instrText>
            </w:r>
            <w:r w:rsidR="009361BB">
              <w:rPr>
                <w:noProof/>
                <w:webHidden/>
              </w:rPr>
            </w:r>
            <w:r w:rsidR="009361BB">
              <w:rPr>
                <w:noProof/>
                <w:webHidden/>
              </w:rPr>
              <w:fldChar w:fldCharType="separate"/>
            </w:r>
            <w:r w:rsidR="009361BB">
              <w:rPr>
                <w:noProof/>
                <w:webHidden/>
              </w:rPr>
              <w:t>21</w:t>
            </w:r>
            <w:r w:rsidR="009361BB">
              <w:rPr>
                <w:noProof/>
                <w:webHidden/>
              </w:rPr>
              <w:fldChar w:fldCharType="end"/>
            </w:r>
            <w:r>
              <w:rPr>
                <w:noProof/>
              </w:rPr>
              <w:fldChar w:fldCharType="end"/>
            </w:r>
          </w:ins>
        </w:p>
        <w:p w14:paraId="33D3E5FE" w14:textId="601138C6" w:rsidR="009361BB" w:rsidRDefault="008B43ED">
          <w:pPr>
            <w:pStyle w:val="TOC3"/>
            <w:rPr>
              <w:ins w:id="201" w:author="Peter Bomberg" w:date="2018-01-16T14:05:00Z"/>
              <w:rFonts w:asciiTheme="minorHAnsi" w:eastAsiaTheme="minorEastAsia" w:hAnsiTheme="minorHAnsi" w:cstheme="minorBidi"/>
              <w:noProof/>
              <w:color w:val="auto"/>
              <w:sz w:val="22"/>
              <w:szCs w:val="22"/>
              <w:lang w:eastAsia="en-CA"/>
            </w:rPr>
          </w:pPr>
          <w:ins w:id="202" w:author="Peter Bomberg" w:date="2018-01-16T14:05:00Z">
            <w:r>
              <w:fldChar w:fldCharType="begin"/>
            </w:r>
            <w:r>
              <w:instrText xml:space="preserve"> HYPERLINK \l "_Toc503195108" </w:instrText>
            </w:r>
            <w:r>
              <w:fldChar w:fldCharType="separate"/>
            </w:r>
            <w:r w:rsidR="009361BB" w:rsidRPr="00F77C54">
              <w:rPr>
                <w:rStyle w:val="Hyperlink"/>
                <w:noProof/>
              </w:rPr>
              <w:t>4.3.2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_Toc503195108 \h </w:instrText>
            </w:r>
            <w:r w:rsidR="009361BB">
              <w:rPr>
                <w:noProof/>
                <w:webHidden/>
              </w:rPr>
            </w:r>
            <w:r w:rsidR="009361BB">
              <w:rPr>
                <w:noProof/>
                <w:webHidden/>
              </w:rPr>
              <w:fldChar w:fldCharType="separate"/>
            </w:r>
            <w:r w:rsidR="009361BB">
              <w:rPr>
                <w:noProof/>
                <w:webHidden/>
              </w:rPr>
              <w:t>23</w:t>
            </w:r>
            <w:r w:rsidR="009361BB">
              <w:rPr>
                <w:noProof/>
                <w:webHidden/>
              </w:rPr>
              <w:fldChar w:fldCharType="end"/>
            </w:r>
            <w:r>
              <w:rPr>
                <w:noProof/>
              </w:rPr>
              <w:fldChar w:fldCharType="end"/>
            </w:r>
          </w:ins>
        </w:p>
        <w:p w14:paraId="632B0DD9" w14:textId="7A6D8855" w:rsidR="009361BB" w:rsidRDefault="008B43ED">
          <w:pPr>
            <w:pStyle w:val="TOC2"/>
            <w:rPr>
              <w:ins w:id="203" w:author="Peter Bomberg" w:date="2018-01-16T14:05:00Z"/>
              <w:rFonts w:asciiTheme="minorHAnsi" w:eastAsiaTheme="minorEastAsia" w:hAnsiTheme="minorHAnsi" w:cstheme="minorBidi"/>
              <w:noProof/>
              <w:color w:val="auto"/>
              <w:sz w:val="22"/>
              <w:szCs w:val="22"/>
              <w:lang w:eastAsia="en-CA"/>
            </w:rPr>
          </w:pPr>
          <w:ins w:id="204" w:author="Peter Bomberg" w:date="2018-01-16T14:05:00Z">
            <w:r>
              <w:fldChar w:fldCharType="begin"/>
            </w:r>
            <w:r>
              <w:instrText xml:space="preserve"> HYPERLINK \l "_Toc503195109" </w:instrText>
            </w:r>
            <w:r>
              <w:fldChar w:fldCharType="separate"/>
            </w:r>
            <w:r w:rsidR="009361BB" w:rsidRPr="00F77C54">
              <w:rPr>
                <w:rStyle w:val="Hyperlink"/>
                <w:noProof/>
              </w:rPr>
              <w:t>4.4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Core Document Reference</w:t>
            </w:r>
            <w:r w:rsidR="009361BB">
              <w:rPr>
                <w:noProof/>
                <w:webHidden/>
              </w:rPr>
              <w:tab/>
            </w:r>
            <w:r w:rsidR="009361BB">
              <w:rPr>
                <w:noProof/>
                <w:webHidden/>
              </w:rPr>
              <w:fldChar w:fldCharType="begin"/>
            </w:r>
            <w:r w:rsidR="009361BB">
              <w:rPr>
                <w:noProof/>
                <w:webHidden/>
              </w:rPr>
              <w:instrText xml:space="preserve"> PAGEREF _Toc503195109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r>
              <w:rPr>
                <w:noProof/>
              </w:rPr>
              <w:fldChar w:fldCharType="end"/>
            </w:r>
          </w:ins>
        </w:p>
        <w:p w14:paraId="05BF301A" w14:textId="1530EA1F" w:rsidR="009361BB" w:rsidRDefault="008B43ED">
          <w:pPr>
            <w:pStyle w:val="TOC3"/>
            <w:rPr>
              <w:ins w:id="205" w:author="Peter Bomberg" w:date="2018-01-16T14:05:00Z"/>
              <w:rFonts w:asciiTheme="minorHAnsi" w:eastAsiaTheme="minorEastAsia" w:hAnsiTheme="minorHAnsi" w:cstheme="minorBidi"/>
              <w:noProof/>
              <w:color w:val="auto"/>
              <w:sz w:val="22"/>
              <w:szCs w:val="22"/>
              <w:lang w:eastAsia="en-CA"/>
            </w:rPr>
          </w:pPr>
          <w:ins w:id="206" w:author="Peter Bomberg" w:date="2018-01-16T14:05:00Z">
            <w:r>
              <w:fldChar w:fldCharType="begin"/>
            </w:r>
            <w:r>
              <w:instrText xml:space="preserve"> HYPERLINK \l "_Toc503195110" </w:instrText>
            </w:r>
            <w:r>
              <w:fldChar w:fldCharType="separate"/>
            </w:r>
            <w:r w:rsidR="009361BB" w:rsidRPr="00F77C54">
              <w:rPr>
                <w:rStyle w:val="Hyperlink"/>
                <w:noProof/>
              </w:rPr>
              <w:t>4.4.1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_Toc503195110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r>
              <w:rPr>
                <w:noProof/>
              </w:rPr>
              <w:fldChar w:fldCharType="end"/>
            </w:r>
          </w:ins>
        </w:p>
        <w:p w14:paraId="12A50900" w14:textId="459FAC0E" w:rsidR="009361BB" w:rsidRDefault="008B43ED">
          <w:pPr>
            <w:pStyle w:val="TOC3"/>
            <w:rPr>
              <w:ins w:id="207" w:author="Peter Bomberg" w:date="2018-01-16T14:05:00Z"/>
              <w:rFonts w:asciiTheme="minorHAnsi" w:eastAsiaTheme="minorEastAsia" w:hAnsiTheme="minorHAnsi" w:cstheme="minorBidi"/>
              <w:noProof/>
              <w:color w:val="auto"/>
              <w:sz w:val="22"/>
              <w:szCs w:val="22"/>
              <w:lang w:eastAsia="en-CA"/>
            </w:rPr>
          </w:pPr>
          <w:ins w:id="208" w:author="Peter Bomberg" w:date="2018-01-16T14:05:00Z">
            <w:r>
              <w:fldChar w:fldCharType="begin"/>
            </w:r>
            <w:r>
              <w:instrText xml:space="preserve"> HYPERLINK \l "_Toc503195111" </w:instrText>
            </w:r>
            <w:r>
              <w:fldChar w:fldCharType="separate"/>
            </w:r>
            <w:r w:rsidR="009361BB" w:rsidRPr="00F77C54">
              <w:rPr>
                <w:rStyle w:val="Hyperlink"/>
                <w:noProof/>
              </w:rPr>
              <w:t>4.4.2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_Toc503195111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r>
              <w:rPr>
                <w:noProof/>
              </w:rPr>
              <w:fldChar w:fldCharType="end"/>
            </w:r>
          </w:ins>
        </w:p>
        <w:p w14:paraId="6056F746" w14:textId="34731907" w:rsidR="009361BB" w:rsidRDefault="008B43ED">
          <w:pPr>
            <w:pStyle w:val="TOC2"/>
            <w:rPr>
              <w:ins w:id="209" w:author="Peter Bomberg" w:date="2018-01-16T14:05:00Z"/>
              <w:rFonts w:asciiTheme="minorHAnsi" w:eastAsiaTheme="minorEastAsia" w:hAnsiTheme="minorHAnsi" w:cstheme="minorBidi"/>
              <w:noProof/>
              <w:color w:val="auto"/>
              <w:sz w:val="22"/>
              <w:szCs w:val="22"/>
              <w:lang w:eastAsia="en-CA"/>
            </w:rPr>
          </w:pPr>
          <w:ins w:id="210" w:author="Peter Bomberg" w:date="2018-01-16T14:05:00Z">
            <w:r>
              <w:fldChar w:fldCharType="begin"/>
            </w:r>
            <w:r>
              <w:instrText xml:space="preserve"> HYPERLINK \l "_Toc503195112" </w:instrText>
            </w:r>
            <w:r>
              <w:fldChar w:fldCharType="separate"/>
            </w:r>
            <w:r w:rsidR="009361BB" w:rsidRPr="00F77C54">
              <w:rPr>
                <w:rStyle w:val="Hyperlink"/>
                <w:noProof/>
              </w:rPr>
              <w:t>4.5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Predecessor Document</w:t>
            </w:r>
            <w:r w:rsidR="009361BB">
              <w:rPr>
                <w:noProof/>
                <w:webHidden/>
              </w:rPr>
              <w:tab/>
            </w:r>
            <w:r w:rsidR="009361BB">
              <w:rPr>
                <w:noProof/>
                <w:webHidden/>
              </w:rPr>
              <w:fldChar w:fldCharType="begin"/>
            </w:r>
            <w:r w:rsidR="009361BB">
              <w:rPr>
                <w:noProof/>
                <w:webHidden/>
              </w:rPr>
              <w:instrText xml:space="preserve"> PAGEREF _Toc503195112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r>
              <w:rPr>
                <w:noProof/>
              </w:rPr>
              <w:fldChar w:fldCharType="end"/>
            </w:r>
          </w:ins>
        </w:p>
        <w:p w14:paraId="03593411" w14:textId="61C24CB6" w:rsidR="009361BB" w:rsidRDefault="008B43ED">
          <w:pPr>
            <w:pStyle w:val="TOC3"/>
            <w:rPr>
              <w:ins w:id="211" w:author="Peter Bomberg" w:date="2018-01-16T14:05:00Z"/>
              <w:rFonts w:asciiTheme="minorHAnsi" w:eastAsiaTheme="minorEastAsia" w:hAnsiTheme="minorHAnsi" w:cstheme="minorBidi"/>
              <w:noProof/>
              <w:color w:val="auto"/>
              <w:sz w:val="22"/>
              <w:szCs w:val="22"/>
              <w:lang w:eastAsia="en-CA"/>
            </w:rPr>
          </w:pPr>
          <w:ins w:id="212" w:author="Peter Bomberg" w:date="2018-01-16T14:05:00Z">
            <w:r>
              <w:fldChar w:fldCharType="begin"/>
            </w:r>
            <w:r>
              <w:instrText xml:space="preserve"> HY</w:instrText>
            </w:r>
            <w:r>
              <w:instrText xml:space="preserve">PERLINK \l "_Toc503195113" </w:instrText>
            </w:r>
            <w:r>
              <w:fldChar w:fldCharType="separate"/>
            </w:r>
            <w:r w:rsidR="009361BB" w:rsidRPr="00F77C54">
              <w:rPr>
                <w:rStyle w:val="Hyperlink"/>
                <w:noProof/>
              </w:rPr>
              <w:t>4.5.1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_Toc503195113 \h </w:instrText>
            </w:r>
            <w:r w:rsidR="009361BB">
              <w:rPr>
                <w:noProof/>
                <w:webHidden/>
              </w:rPr>
            </w:r>
            <w:r w:rsidR="009361BB">
              <w:rPr>
                <w:noProof/>
                <w:webHidden/>
              </w:rPr>
              <w:fldChar w:fldCharType="separate"/>
            </w:r>
            <w:r w:rsidR="009361BB">
              <w:rPr>
                <w:noProof/>
                <w:webHidden/>
              </w:rPr>
              <w:t>34</w:t>
            </w:r>
            <w:r w:rsidR="009361BB">
              <w:rPr>
                <w:noProof/>
                <w:webHidden/>
              </w:rPr>
              <w:fldChar w:fldCharType="end"/>
            </w:r>
            <w:r>
              <w:rPr>
                <w:noProof/>
              </w:rPr>
              <w:fldChar w:fldCharType="end"/>
            </w:r>
          </w:ins>
        </w:p>
        <w:p w14:paraId="102F186A" w14:textId="50E6B6D4" w:rsidR="009361BB" w:rsidRDefault="008B43ED">
          <w:pPr>
            <w:pStyle w:val="TOC3"/>
            <w:rPr>
              <w:ins w:id="213" w:author="Peter Bomberg" w:date="2018-01-16T14:05:00Z"/>
              <w:rFonts w:asciiTheme="minorHAnsi" w:eastAsiaTheme="minorEastAsia" w:hAnsiTheme="minorHAnsi" w:cstheme="minorBidi"/>
              <w:noProof/>
              <w:color w:val="auto"/>
              <w:sz w:val="22"/>
              <w:szCs w:val="22"/>
              <w:lang w:eastAsia="en-CA"/>
            </w:rPr>
          </w:pPr>
          <w:ins w:id="214" w:author="Peter Bomberg" w:date="2018-01-16T14:05:00Z">
            <w:r>
              <w:fldChar w:fldCharType="begin"/>
            </w:r>
            <w:r>
              <w:instrText xml:space="preserve"> HYPERLINK \l "_Toc503195114" </w:instrText>
            </w:r>
            <w:r>
              <w:fldChar w:fldCharType="separate"/>
            </w:r>
            <w:r w:rsidR="009361BB" w:rsidRPr="00F77C54">
              <w:rPr>
                <w:rStyle w:val="Hyperlink"/>
                <w:noProof/>
              </w:rPr>
              <w:t>4.5.2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_Toc503195114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r>
              <w:rPr>
                <w:noProof/>
              </w:rPr>
              <w:fldChar w:fldCharType="end"/>
            </w:r>
          </w:ins>
        </w:p>
        <w:p w14:paraId="79C862BC" w14:textId="50F54A76" w:rsidR="009361BB" w:rsidRDefault="008B43ED">
          <w:pPr>
            <w:pStyle w:val="TOC2"/>
            <w:rPr>
              <w:ins w:id="215" w:author="Peter Bomberg" w:date="2018-01-16T14:05:00Z"/>
              <w:rFonts w:asciiTheme="minorHAnsi" w:eastAsiaTheme="minorEastAsia" w:hAnsiTheme="minorHAnsi" w:cstheme="minorBidi"/>
              <w:noProof/>
              <w:color w:val="auto"/>
              <w:sz w:val="22"/>
              <w:szCs w:val="22"/>
              <w:lang w:eastAsia="en-CA"/>
            </w:rPr>
          </w:pPr>
          <w:ins w:id="216" w:author="Peter Bomberg" w:date="2018-01-16T14:05:00Z">
            <w:r>
              <w:fldChar w:fldCharType="begin"/>
            </w:r>
            <w:r>
              <w:instrText xml:space="preserve"> HYPERLINK \l "_Toc503195115" </w:instrText>
            </w:r>
            <w:r>
              <w:fldChar w:fldCharType="separate"/>
            </w:r>
            <w:r w:rsidR="009361BB" w:rsidRPr="00F77C54">
              <w:rPr>
                <w:rStyle w:val="Hyperlink"/>
                <w:noProof/>
              </w:rPr>
              <w:t>4.6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Document Body</w:t>
            </w:r>
            <w:r w:rsidR="009361BB">
              <w:rPr>
                <w:noProof/>
                <w:webHidden/>
              </w:rPr>
              <w:tab/>
            </w:r>
            <w:r w:rsidR="009361BB">
              <w:rPr>
                <w:noProof/>
                <w:webHidden/>
              </w:rPr>
              <w:fldChar w:fldCharType="begin"/>
            </w:r>
            <w:r w:rsidR="009361BB">
              <w:rPr>
                <w:noProof/>
                <w:webHidden/>
              </w:rPr>
              <w:instrText xml:space="preserve"> PAGEREF _Toc503195115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r>
              <w:rPr>
                <w:noProof/>
              </w:rPr>
              <w:fldChar w:fldCharType="end"/>
            </w:r>
          </w:ins>
        </w:p>
        <w:p w14:paraId="1780CA66" w14:textId="2CFE9A19" w:rsidR="009361BB" w:rsidRDefault="008B43ED">
          <w:pPr>
            <w:pStyle w:val="TOC3"/>
            <w:rPr>
              <w:ins w:id="217" w:author="Peter Bomberg" w:date="2018-01-16T14:05:00Z"/>
              <w:rFonts w:asciiTheme="minorHAnsi" w:eastAsiaTheme="minorEastAsia" w:hAnsiTheme="minorHAnsi" w:cstheme="minorBidi"/>
              <w:noProof/>
              <w:color w:val="auto"/>
              <w:sz w:val="22"/>
              <w:szCs w:val="22"/>
              <w:lang w:eastAsia="en-CA"/>
            </w:rPr>
          </w:pPr>
          <w:ins w:id="218" w:author="Peter Bomberg" w:date="2018-01-16T14:05:00Z">
            <w:r>
              <w:fldChar w:fldCharType="begin"/>
            </w:r>
            <w:r>
              <w:instrText xml:space="preserve"> HYPERLINK \l "_Toc503195116" </w:instrText>
            </w:r>
            <w:r>
              <w:fldChar w:fldCharType="separate"/>
            </w:r>
            <w:r w:rsidR="009361BB" w:rsidRPr="00F77C54">
              <w:rPr>
                <w:rStyle w:val="Hyperlink"/>
                <w:noProof/>
              </w:rPr>
              <w:t>4.6.1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_Toc503195116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r>
              <w:rPr>
                <w:noProof/>
              </w:rPr>
              <w:fldChar w:fldCharType="end"/>
            </w:r>
          </w:ins>
        </w:p>
        <w:p w14:paraId="42E16786" w14:textId="368B9C2E" w:rsidR="009361BB" w:rsidRDefault="008B43ED">
          <w:pPr>
            <w:pStyle w:val="TOC2"/>
            <w:rPr>
              <w:ins w:id="219" w:author="Peter Bomberg" w:date="2018-01-16T14:05:00Z"/>
              <w:rFonts w:asciiTheme="minorHAnsi" w:eastAsiaTheme="minorEastAsia" w:hAnsiTheme="minorHAnsi" w:cstheme="minorBidi"/>
              <w:noProof/>
              <w:color w:val="auto"/>
              <w:sz w:val="22"/>
              <w:szCs w:val="22"/>
              <w:lang w:eastAsia="en-CA"/>
            </w:rPr>
          </w:pPr>
          <w:ins w:id="220" w:author="Peter Bomberg" w:date="2018-01-16T14:05:00Z">
            <w:r>
              <w:fldChar w:fldCharType="begin"/>
            </w:r>
            <w:r>
              <w:instrText xml:space="preserve"> HYPERLINK \l "_Toc503195117" </w:instrText>
            </w:r>
            <w:r>
              <w:fldChar w:fldCharType="separate"/>
            </w:r>
            <w:r w:rsidR="009361BB" w:rsidRPr="00F77C54">
              <w:rPr>
                <w:rStyle w:val="Hyperlink"/>
                <w:noProof/>
              </w:rPr>
              <w:t>4.7</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Labeling Content Section Information</w:t>
            </w:r>
            <w:r w:rsidR="009361BB">
              <w:rPr>
                <w:noProof/>
                <w:webHidden/>
              </w:rPr>
              <w:tab/>
            </w:r>
            <w:r w:rsidR="009361BB">
              <w:rPr>
                <w:noProof/>
                <w:webHidden/>
              </w:rPr>
              <w:fldChar w:fldCharType="begin"/>
            </w:r>
            <w:r w:rsidR="009361BB">
              <w:rPr>
                <w:noProof/>
                <w:webHidden/>
              </w:rPr>
              <w:instrText xml:space="preserve"> PAGEREF _Toc503195117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r>
              <w:rPr>
                <w:noProof/>
              </w:rPr>
              <w:fldChar w:fldCharType="end"/>
            </w:r>
          </w:ins>
        </w:p>
        <w:p w14:paraId="5C4D498F" w14:textId="2590644A" w:rsidR="009361BB" w:rsidRDefault="008B43ED">
          <w:pPr>
            <w:pStyle w:val="TOC3"/>
            <w:rPr>
              <w:ins w:id="221" w:author="Peter Bomberg" w:date="2018-01-16T14:05:00Z"/>
              <w:rFonts w:asciiTheme="minorHAnsi" w:eastAsiaTheme="minorEastAsia" w:hAnsiTheme="minorHAnsi" w:cstheme="minorBidi"/>
              <w:noProof/>
              <w:color w:val="auto"/>
              <w:sz w:val="22"/>
              <w:szCs w:val="22"/>
              <w:lang w:eastAsia="en-CA"/>
            </w:rPr>
          </w:pPr>
          <w:ins w:id="222" w:author="Peter Bomberg" w:date="2018-01-16T14:05:00Z">
            <w:r>
              <w:fldChar w:fldCharType="begin"/>
            </w:r>
            <w:r>
              <w:instrText xml:space="preserve"> HYPERLINK \l "_Toc503195118" </w:instrText>
            </w:r>
            <w:r>
              <w:fldChar w:fldCharType="separate"/>
            </w:r>
            <w:r w:rsidR="009361BB" w:rsidRPr="00F77C54">
              <w:rPr>
                <w:rStyle w:val="Hyperlink"/>
                <w:noProof/>
              </w:rPr>
              <w:t>4.7.1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_Toc503195118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r>
              <w:rPr>
                <w:noProof/>
              </w:rPr>
              <w:fldChar w:fldCharType="end"/>
            </w:r>
          </w:ins>
        </w:p>
        <w:p w14:paraId="1C0BD08A" w14:textId="327B456D" w:rsidR="009361BB" w:rsidRDefault="008B43ED">
          <w:pPr>
            <w:pStyle w:val="TOC3"/>
            <w:rPr>
              <w:ins w:id="223" w:author="Peter Bomberg" w:date="2018-01-16T14:05:00Z"/>
              <w:rFonts w:asciiTheme="minorHAnsi" w:eastAsiaTheme="minorEastAsia" w:hAnsiTheme="minorHAnsi" w:cstheme="minorBidi"/>
              <w:noProof/>
              <w:color w:val="auto"/>
              <w:sz w:val="22"/>
              <w:szCs w:val="22"/>
              <w:lang w:eastAsia="en-CA"/>
            </w:rPr>
          </w:pPr>
          <w:ins w:id="224" w:author="Peter Bomberg" w:date="2018-01-16T14:05:00Z">
            <w:r>
              <w:fldChar w:fldCharType="begin"/>
            </w:r>
            <w:r>
              <w:instrText xml:space="preserve"> HYPERLINK \l "_Toc503195119" </w:instrText>
            </w:r>
            <w:r>
              <w:fldChar w:fldCharType="separate"/>
            </w:r>
            <w:r w:rsidR="009361BB" w:rsidRPr="00F77C54">
              <w:rPr>
                <w:rStyle w:val="Hyperlink"/>
                <w:noProof/>
              </w:rPr>
              <w:t>4.7.2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_Toc503195119 \h </w:instrText>
            </w:r>
            <w:r w:rsidR="009361BB">
              <w:rPr>
                <w:noProof/>
                <w:webHidden/>
              </w:rPr>
            </w:r>
            <w:r w:rsidR="009361BB">
              <w:rPr>
                <w:noProof/>
                <w:webHidden/>
              </w:rPr>
              <w:fldChar w:fldCharType="separate"/>
            </w:r>
            <w:r w:rsidR="009361BB">
              <w:rPr>
                <w:noProof/>
                <w:webHidden/>
              </w:rPr>
              <w:t>35</w:t>
            </w:r>
            <w:r w:rsidR="009361BB">
              <w:rPr>
                <w:noProof/>
                <w:webHidden/>
              </w:rPr>
              <w:fldChar w:fldCharType="end"/>
            </w:r>
            <w:r>
              <w:rPr>
                <w:noProof/>
              </w:rPr>
              <w:fldChar w:fldCharType="end"/>
            </w:r>
          </w:ins>
        </w:p>
        <w:p w14:paraId="0C4BEC98" w14:textId="7B7D42EC" w:rsidR="009361BB" w:rsidRDefault="008B43ED">
          <w:pPr>
            <w:pStyle w:val="TOC3"/>
            <w:rPr>
              <w:ins w:id="225" w:author="Peter Bomberg" w:date="2018-01-16T14:05:00Z"/>
              <w:rFonts w:asciiTheme="minorHAnsi" w:eastAsiaTheme="minorEastAsia" w:hAnsiTheme="minorHAnsi" w:cstheme="minorBidi"/>
              <w:noProof/>
              <w:color w:val="auto"/>
              <w:sz w:val="22"/>
              <w:szCs w:val="22"/>
              <w:lang w:eastAsia="en-CA"/>
            </w:rPr>
          </w:pPr>
          <w:ins w:id="226" w:author="Peter Bomberg" w:date="2018-01-16T14:05:00Z">
            <w:r>
              <w:fldChar w:fldCharType="begin"/>
            </w:r>
            <w:r>
              <w:instrText xml:space="preserve"> HYPERLINK \l "_Toc503195120" </w:instrText>
            </w:r>
            <w:r>
              <w:fldChar w:fldCharType="separate"/>
            </w:r>
            <w:r w:rsidR="009361BB" w:rsidRPr="00F77C54">
              <w:rPr>
                <w:rStyle w:val="Hyperlink"/>
                <w:noProof/>
              </w:rPr>
              <w:t>4.7.3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Labeling Content Section Details</w:t>
            </w:r>
            <w:r w:rsidR="009361BB">
              <w:rPr>
                <w:noProof/>
                <w:webHidden/>
              </w:rPr>
              <w:tab/>
            </w:r>
            <w:r w:rsidR="009361BB">
              <w:rPr>
                <w:noProof/>
                <w:webHidden/>
              </w:rPr>
              <w:fldChar w:fldCharType="begin"/>
            </w:r>
            <w:r w:rsidR="009361BB">
              <w:rPr>
                <w:noProof/>
                <w:webHidden/>
              </w:rPr>
              <w:instrText xml:space="preserve"> PAGEREF _Toc503195120 \h </w:instrText>
            </w:r>
            <w:r w:rsidR="009361BB">
              <w:rPr>
                <w:noProof/>
                <w:webHidden/>
              </w:rPr>
            </w:r>
            <w:r w:rsidR="009361BB">
              <w:rPr>
                <w:noProof/>
                <w:webHidden/>
              </w:rPr>
              <w:fldChar w:fldCharType="separate"/>
            </w:r>
            <w:r w:rsidR="009361BB">
              <w:rPr>
                <w:noProof/>
                <w:webHidden/>
              </w:rPr>
              <w:t>40</w:t>
            </w:r>
            <w:r w:rsidR="009361BB">
              <w:rPr>
                <w:noProof/>
                <w:webHidden/>
              </w:rPr>
              <w:fldChar w:fldCharType="end"/>
            </w:r>
            <w:r>
              <w:rPr>
                <w:noProof/>
              </w:rPr>
              <w:fldChar w:fldCharType="end"/>
            </w:r>
          </w:ins>
        </w:p>
        <w:p w14:paraId="57C02802" w14:textId="61216893" w:rsidR="009361BB" w:rsidRDefault="008B43ED">
          <w:pPr>
            <w:pStyle w:val="TOC2"/>
            <w:rPr>
              <w:ins w:id="227" w:author="Peter Bomberg" w:date="2018-01-16T14:05:00Z"/>
              <w:rFonts w:asciiTheme="minorHAnsi" w:eastAsiaTheme="minorEastAsia" w:hAnsiTheme="minorHAnsi" w:cstheme="minorBidi"/>
              <w:noProof/>
              <w:color w:val="auto"/>
              <w:sz w:val="22"/>
              <w:szCs w:val="22"/>
              <w:lang w:eastAsia="en-CA"/>
            </w:rPr>
          </w:pPr>
          <w:ins w:id="228" w:author="Peter Bomberg" w:date="2018-01-16T14:05:00Z">
            <w:r>
              <w:fldChar w:fldCharType="begin"/>
            </w:r>
            <w:r>
              <w:instrText xml:space="preserve"> HYPERLINK \l "_Toc503195121" </w:instrText>
            </w:r>
            <w:r>
              <w:fldChar w:fldCharType="separate"/>
            </w:r>
            <w:r w:rsidR="009361BB" w:rsidRPr="00F77C54">
              <w:rPr>
                <w:rStyle w:val="Hyperlink"/>
                <w:noProof/>
              </w:rPr>
              <w:t>4.8</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Text Information</w:t>
            </w:r>
            <w:r w:rsidR="009361BB">
              <w:rPr>
                <w:noProof/>
                <w:webHidden/>
              </w:rPr>
              <w:tab/>
            </w:r>
            <w:r w:rsidR="009361BB">
              <w:rPr>
                <w:noProof/>
                <w:webHidden/>
              </w:rPr>
              <w:fldChar w:fldCharType="begin"/>
            </w:r>
            <w:r w:rsidR="009361BB">
              <w:rPr>
                <w:noProof/>
                <w:webHidden/>
              </w:rPr>
              <w:instrText xml:space="preserve"> PAGEREF _Toc503195121 \h </w:instrText>
            </w:r>
            <w:r w:rsidR="009361BB">
              <w:rPr>
                <w:noProof/>
                <w:webHidden/>
              </w:rPr>
            </w:r>
            <w:r w:rsidR="009361BB">
              <w:rPr>
                <w:noProof/>
                <w:webHidden/>
              </w:rPr>
              <w:fldChar w:fldCharType="separate"/>
            </w:r>
            <w:r w:rsidR="009361BB">
              <w:rPr>
                <w:noProof/>
                <w:webHidden/>
              </w:rPr>
              <w:t>42</w:t>
            </w:r>
            <w:r w:rsidR="009361BB">
              <w:rPr>
                <w:noProof/>
                <w:webHidden/>
              </w:rPr>
              <w:fldChar w:fldCharType="end"/>
            </w:r>
            <w:r>
              <w:rPr>
                <w:noProof/>
              </w:rPr>
              <w:fldChar w:fldCharType="end"/>
            </w:r>
          </w:ins>
        </w:p>
        <w:p w14:paraId="01CBB5B0" w14:textId="4B66FBA2" w:rsidR="009361BB" w:rsidRDefault="008B43ED">
          <w:pPr>
            <w:pStyle w:val="TOC3"/>
            <w:rPr>
              <w:ins w:id="229" w:author="Peter Bomberg" w:date="2018-01-16T14:05:00Z"/>
              <w:rFonts w:asciiTheme="minorHAnsi" w:eastAsiaTheme="minorEastAsia" w:hAnsiTheme="minorHAnsi" w:cstheme="minorBidi"/>
              <w:noProof/>
              <w:color w:val="auto"/>
              <w:sz w:val="22"/>
              <w:szCs w:val="22"/>
              <w:lang w:eastAsia="en-CA"/>
            </w:rPr>
          </w:pPr>
          <w:ins w:id="230" w:author="Peter Bomberg" w:date="2018-01-16T14:05:00Z">
            <w:r>
              <w:fldChar w:fldCharType="begin"/>
            </w:r>
            <w:r>
              <w:instrText xml:space="preserve"> HYPERLINK \l "_Toc503195122" </w:instrText>
            </w:r>
            <w:r>
              <w:fldChar w:fldCharType="separate"/>
            </w:r>
            <w:r w:rsidR="009361BB" w:rsidRPr="00F77C54">
              <w:rPr>
                <w:rStyle w:val="Hyperlink"/>
                <w:noProof/>
              </w:rPr>
              <w:t>4.8.1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_Toc503195122 \h </w:instrText>
            </w:r>
            <w:r w:rsidR="009361BB">
              <w:rPr>
                <w:noProof/>
                <w:webHidden/>
              </w:rPr>
            </w:r>
            <w:r w:rsidR="009361BB">
              <w:rPr>
                <w:noProof/>
                <w:webHidden/>
              </w:rPr>
              <w:fldChar w:fldCharType="separate"/>
            </w:r>
            <w:r w:rsidR="009361BB">
              <w:rPr>
                <w:noProof/>
                <w:webHidden/>
              </w:rPr>
              <w:t>42</w:t>
            </w:r>
            <w:r w:rsidR="009361BB">
              <w:rPr>
                <w:noProof/>
                <w:webHidden/>
              </w:rPr>
              <w:fldChar w:fldCharType="end"/>
            </w:r>
            <w:r>
              <w:rPr>
                <w:noProof/>
              </w:rPr>
              <w:fldChar w:fldCharType="end"/>
            </w:r>
          </w:ins>
        </w:p>
        <w:p w14:paraId="7F05D60F" w14:textId="12E06D24" w:rsidR="009361BB" w:rsidRDefault="008B43ED">
          <w:pPr>
            <w:pStyle w:val="TOC3"/>
            <w:rPr>
              <w:ins w:id="231" w:author="Peter Bomberg" w:date="2018-01-16T14:05:00Z"/>
              <w:rFonts w:asciiTheme="minorHAnsi" w:eastAsiaTheme="minorEastAsia" w:hAnsiTheme="minorHAnsi" w:cstheme="minorBidi"/>
              <w:noProof/>
              <w:color w:val="auto"/>
              <w:sz w:val="22"/>
              <w:szCs w:val="22"/>
              <w:lang w:eastAsia="en-CA"/>
            </w:rPr>
          </w:pPr>
          <w:ins w:id="232" w:author="Peter Bomberg" w:date="2018-01-16T14:05:00Z">
            <w:r>
              <w:fldChar w:fldCharType="begin"/>
            </w:r>
            <w:r>
              <w:instrText xml:space="preserve"> HYPERLINK \l "_Toc503195123" </w:instrText>
            </w:r>
            <w:r>
              <w:fldChar w:fldCharType="separate"/>
            </w:r>
            <w:r w:rsidR="009361BB" w:rsidRPr="00F77C54">
              <w:rPr>
                <w:rStyle w:val="Hyperlink"/>
                <w:noProof/>
              </w:rPr>
              <w:t>4.8.2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Text Details</w:t>
            </w:r>
            <w:r w:rsidR="009361BB">
              <w:rPr>
                <w:noProof/>
                <w:webHidden/>
              </w:rPr>
              <w:tab/>
            </w:r>
            <w:r w:rsidR="009361BB">
              <w:rPr>
                <w:noProof/>
                <w:webHidden/>
              </w:rPr>
              <w:fldChar w:fldCharType="begin"/>
            </w:r>
            <w:r w:rsidR="009361BB">
              <w:rPr>
                <w:noProof/>
                <w:webHidden/>
              </w:rPr>
              <w:instrText xml:space="preserve"> PAGEREF _Toc503195123 \h </w:instrText>
            </w:r>
            <w:r w:rsidR="009361BB">
              <w:rPr>
                <w:noProof/>
                <w:webHidden/>
              </w:rPr>
            </w:r>
            <w:r w:rsidR="009361BB">
              <w:rPr>
                <w:noProof/>
                <w:webHidden/>
              </w:rPr>
              <w:fldChar w:fldCharType="separate"/>
            </w:r>
            <w:r w:rsidR="009361BB">
              <w:rPr>
                <w:noProof/>
                <w:webHidden/>
              </w:rPr>
              <w:t>43</w:t>
            </w:r>
            <w:r w:rsidR="009361BB">
              <w:rPr>
                <w:noProof/>
                <w:webHidden/>
              </w:rPr>
              <w:fldChar w:fldCharType="end"/>
            </w:r>
            <w:r>
              <w:rPr>
                <w:noProof/>
              </w:rPr>
              <w:fldChar w:fldCharType="end"/>
            </w:r>
          </w:ins>
        </w:p>
        <w:p w14:paraId="1DF1F557" w14:textId="17F20963" w:rsidR="009361BB" w:rsidRDefault="008B43ED">
          <w:pPr>
            <w:pStyle w:val="TOC3"/>
            <w:rPr>
              <w:ins w:id="233" w:author="Peter Bomberg" w:date="2018-01-16T14:05:00Z"/>
              <w:rFonts w:asciiTheme="minorHAnsi" w:eastAsiaTheme="minorEastAsia" w:hAnsiTheme="minorHAnsi" w:cstheme="minorBidi"/>
              <w:noProof/>
              <w:color w:val="auto"/>
              <w:sz w:val="22"/>
              <w:szCs w:val="22"/>
              <w:lang w:eastAsia="en-CA"/>
            </w:rPr>
          </w:pPr>
          <w:ins w:id="234" w:author="Peter Bomberg" w:date="2018-01-16T14:05:00Z">
            <w:r>
              <w:fldChar w:fldCharType="begin"/>
            </w:r>
            <w:r>
              <w:instrText xml:space="preserve"> HYPERLINK \l "_Toc503195124" </w:instrText>
            </w:r>
            <w:r>
              <w:fldChar w:fldCharType="separate"/>
            </w:r>
            <w:r w:rsidR="009361BB" w:rsidRPr="00F77C54">
              <w:rPr>
                <w:rStyle w:val="Hyperlink"/>
                <w:noProof/>
              </w:rPr>
              <w:t>4.8.3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Formatting Details</w:t>
            </w:r>
            <w:r w:rsidR="009361BB">
              <w:rPr>
                <w:noProof/>
                <w:webHidden/>
              </w:rPr>
              <w:tab/>
            </w:r>
            <w:r w:rsidR="009361BB">
              <w:rPr>
                <w:noProof/>
                <w:webHidden/>
              </w:rPr>
              <w:fldChar w:fldCharType="begin"/>
            </w:r>
            <w:r w:rsidR="009361BB">
              <w:rPr>
                <w:noProof/>
                <w:webHidden/>
              </w:rPr>
              <w:instrText xml:space="preserve"> PAGEREF _Toc503195124 \h </w:instrText>
            </w:r>
            <w:r w:rsidR="009361BB">
              <w:rPr>
                <w:noProof/>
                <w:webHidden/>
              </w:rPr>
            </w:r>
            <w:r w:rsidR="009361BB">
              <w:rPr>
                <w:noProof/>
                <w:webHidden/>
              </w:rPr>
              <w:fldChar w:fldCharType="separate"/>
            </w:r>
            <w:r w:rsidR="009361BB">
              <w:rPr>
                <w:noProof/>
                <w:webHidden/>
              </w:rPr>
              <w:t>44</w:t>
            </w:r>
            <w:r w:rsidR="009361BB">
              <w:rPr>
                <w:noProof/>
                <w:webHidden/>
              </w:rPr>
              <w:fldChar w:fldCharType="end"/>
            </w:r>
            <w:r>
              <w:rPr>
                <w:noProof/>
              </w:rPr>
              <w:fldChar w:fldCharType="end"/>
            </w:r>
          </w:ins>
        </w:p>
        <w:p w14:paraId="665DC6C5" w14:textId="48ABBF04" w:rsidR="009361BB" w:rsidRDefault="008B43ED">
          <w:pPr>
            <w:pStyle w:val="TOC3"/>
            <w:rPr>
              <w:ins w:id="235" w:author="Peter Bomberg" w:date="2018-01-16T14:05:00Z"/>
              <w:rFonts w:asciiTheme="minorHAnsi" w:eastAsiaTheme="minorEastAsia" w:hAnsiTheme="minorHAnsi" w:cstheme="minorBidi"/>
              <w:noProof/>
              <w:color w:val="auto"/>
              <w:sz w:val="22"/>
              <w:szCs w:val="22"/>
              <w:lang w:eastAsia="en-CA"/>
            </w:rPr>
          </w:pPr>
          <w:ins w:id="236" w:author="Peter Bomberg" w:date="2018-01-16T14:05:00Z">
            <w:r>
              <w:fldChar w:fldCharType="begin"/>
            </w:r>
            <w:r>
              <w:instrText xml:space="preserve"> HYPERLINK \l "_Toc503195125" </w:instrText>
            </w:r>
            <w:r>
              <w:fldChar w:fldCharType="separate"/>
            </w:r>
            <w:r w:rsidR="009361BB" w:rsidRPr="00F77C54">
              <w:rPr>
                <w:rStyle w:val="Hyperlink"/>
                <w:noProof/>
              </w:rPr>
              <w:t>4.8.4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Footnote Details</w:t>
            </w:r>
            <w:r w:rsidR="009361BB">
              <w:rPr>
                <w:noProof/>
                <w:webHidden/>
              </w:rPr>
              <w:tab/>
            </w:r>
            <w:r w:rsidR="009361BB">
              <w:rPr>
                <w:noProof/>
                <w:webHidden/>
              </w:rPr>
              <w:fldChar w:fldCharType="begin"/>
            </w:r>
            <w:r w:rsidR="009361BB">
              <w:rPr>
                <w:noProof/>
                <w:webHidden/>
              </w:rPr>
              <w:instrText xml:space="preserve"> PAGEREF _Toc503195125 \h </w:instrText>
            </w:r>
            <w:r w:rsidR="009361BB">
              <w:rPr>
                <w:noProof/>
                <w:webHidden/>
              </w:rPr>
            </w:r>
            <w:r w:rsidR="009361BB">
              <w:rPr>
                <w:noProof/>
                <w:webHidden/>
              </w:rPr>
              <w:fldChar w:fldCharType="separate"/>
            </w:r>
            <w:r w:rsidR="009361BB">
              <w:rPr>
                <w:noProof/>
                <w:webHidden/>
              </w:rPr>
              <w:t>45</w:t>
            </w:r>
            <w:r w:rsidR="009361BB">
              <w:rPr>
                <w:noProof/>
                <w:webHidden/>
              </w:rPr>
              <w:fldChar w:fldCharType="end"/>
            </w:r>
            <w:r>
              <w:rPr>
                <w:noProof/>
              </w:rPr>
              <w:fldChar w:fldCharType="end"/>
            </w:r>
          </w:ins>
        </w:p>
        <w:p w14:paraId="369F6E4D" w14:textId="234BD471" w:rsidR="009361BB" w:rsidRDefault="008B43ED">
          <w:pPr>
            <w:pStyle w:val="TOC3"/>
            <w:rPr>
              <w:ins w:id="237" w:author="Peter Bomberg" w:date="2018-01-16T14:05:00Z"/>
              <w:rFonts w:asciiTheme="minorHAnsi" w:eastAsiaTheme="minorEastAsia" w:hAnsiTheme="minorHAnsi" w:cstheme="minorBidi"/>
              <w:noProof/>
              <w:color w:val="auto"/>
              <w:sz w:val="22"/>
              <w:szCs w:val="22"/>
              <w:lang w:eastAsia="en-CA"/>
            </w:rPr>
          </w:pPr>
          <w:ins w:id="238" w:author="Peter Bomberg" w:date="2018-01-16T14:05:00Z">
            <w:r>
              <w:fldChar w:fldCharType="begin"/>
            </w:r>
            <w:r>
              <w:instrText xml:space="preserve"> HYPERLINK \l "_Toc503195126" </w:instrText>
            </w:r>
            <w:r>
              <w:fldChar w:fldCharType="separate"/>
            </w:r>
            <w:r w:rsidR="009361BB" w:rsidRPr="00F77C54">
              <w:rPr>
                <w:rStyle w:val="Hyperlink"/>
                <w:noProof/>
              </w:rPr>
              <w:t>4.8.5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List Details</w:t>
            </w:r>
            <w:r w:rsidR="009361BB">
              <w:rPr>
                <w:noProof/>
                <w:webHidden/>
              </w:rPr>
              <w:tab/>
            </w:r>
            <w:r w:rsidR="009361BB">
              <w:rPr>
                <w:noProof/>
                <w:webHidden/>
              </w:rPr>
              <w:fldChar w:fldCharType="begin"/>
            </w:r>
            <w:r w:rsidR="009361BB">
              <w:rPr>
                <w:noProof/>
                <w:webHidden/>
              </w:rPr>
              <w:instrText xml:space="preserve"> PAGEREF _Toc503195126 \h </w:instrText>
            </w:r>
            <w:r w:rsidR="009361BB">
              <w:rPr>
                <w:noProof/>
                <w:webHidden/>
              </w:rPr>
            </w:r>
            <w:r w:rsidR="009361BB">
              <w:rPr>
                <w:noProof/>
                <w:webHidden/>
              </w:rPr>
              <w:fldChar w:fldCharType="separate"/>
            </w:r>
            <w:r w:rsidR="009361BB">
              <w:rPr>
                <w:noProof/>
                <w:webHidden/>
              </w:rPr>
              <w:t>45</w:t>
            </w:r>
            <w:r w:rsidR="009361BB">
              <w:rPr>
                <w:noProof/>
                <w:webHidden/>
              </w:rPr>
              <w:fldChar w:fldCharType="end"/>
            </w:r>
            <w:r>
              <w:rPr>
                <w:noProof/>
              </w:rPr>
              <w:fldChar w:fldCharType="end"/>
            </w:r>
          </w:ins>
        </w:p>
        <w:p w14:paraId="1D5747AE" w14:textId="2CBB9962" w:rsidR="009361BB" w:rsidRDefault="008B43ED">
          <w:pPr>
            <w:pStyle w:val="TOC3"/>
            <w:rPr>
              <w:ins w:id="239" w:author="Peter Bomberg" w:date="2018-01-16T14:05:00Z"/>
              <w:rFonts w:asciiTheme="minorHAnsi" w:eastAsiaTheme="minorEastAsia" w:hAnsiTheme="minorHAnsi" w:cstheme="minorBidi"/>
              <w:noProof/>
              <w:color w:val="auto"/>
              <w:sz w:val="22"/>
              <w:szCs w:val="22"/>
              <w:lang w:eastAsia="en-CA"/>
            </w:rPr>
          </w:pPr>
          <w:ins w:id="240" w:author="Peter Bomberg" w:date="2018-01-16T14:05:00Z">
            <w:r>
              <w:fldChar w:fldCharType="begin"/>
            </w:r>
            <w:r>
              <w:instrText xml:space="preserve"> HYPERLINK \l "_Toc503195127" </w:instrText>
            </w:r>
            <w:r>
              <w:fldChar w:fldCharType="separate"/>
            </w:r>
            <w:r w:rsidR="009361BB" w:rsidRPr="00F77C54">
              <w:rPr>
                <w:rStyle w:val="Hyperlink"/>
                <w:noProof/>
              </w:rPr>
              <w:t>4.8.6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Table Details</w:t>
            </w:r>
            <w:r w:rsidR="009361BB">
              <w:rPr>
                <w:noProof/>
                <w:webHidden/>
              </w:rPr>
              <w:tab/>
            </w:r>
            <w:r w:rsidR="009361BB">
              <w:rPr>
                <w:noProof/>
                <w:webHidden/>
              </w:rPr>
              <w:fldChar w:fldCharType="begin"/>
            </w:r>
            <w:r w:rsidR="009361BB">
              <w:rPr>
                <w:noProof/>
                <w:webHidden/>
              </w:rPr>
              <w:instrText xml:space="preserve"> PAGEREF _Toc503195127 \h </w:instrText>
            </w:r>
            <w:r w:rsidR="009361BB">
              <w:rPr>
                <w:noProof/>
                <w:webHidden/>
              </w:rPr>
            </w:r>
            <w:r w:rsidR="009361BB">
              <w:rPr>
                <w:noProof/>
                <w:webHidden/>
              </w:rPr>
              <w:fldChar w:fldCharType="separate"/>
            </w:r>
            <w:r w:rsidR="009361BB">
              <w:rPr>
                <w:noProof/>
                <w:webHidden/>
              </w:rPr>
              <w:t>46</w:t>
            </w:r>
            <w:r w:rsidR="009361BB">
              <w:rPr>
                <w:noProof/>
                <w:webHidden/>
              </w:rPr>
              <w:fldChar w:fldCharType="end"/>
            </w:r>
            <w:r>
              <w:rPr>
                <w:noProof/>
              </w:rPr>
              <w:fldChar w:fldCharType="end"/>
            </w:r>
          </w:ins>
        </w:p>
        <w:p w14:paraId="3865B188" w14:textId="11B58B45" w:rsidR="009361BB" w:rsidRDefault="008B43ED">
          <w:pPr>
            <w:pStyle w:val="TOC3"/>
            <w:rPr>
              <w:ins w:id="241" w:author="Peter Bomberg" w:date="2018-01-16T14:05:00Z"/>
              <w:rFonts w:asciiTheme="minorHAnsi" w:eastAsiaTheme="minorEastAsia" w:hAnsiTheme="minorHAnsi" w:cstheme="minorBidi"/>
              <w:noProof/>
              <w:color w:val="auto"/>
              <w:sz w:val="22"/>
              <w:szCs w:val="22"/>
              <w:lang w:eastAsia="en-CA"/>
            </w:rPr>
          </w:pPr>
          <w:ins w:id="242" w:author="Peter Bomberg" w:date="2018-01-16T14:05:00Z">
            <w:r>
              <w:fldChar w:fldCharType="begin"/>
            </w:r>
            <w:r>
              <w:instrText xml:space="preserve"> HYPERLINK \l "_Toc503195128" </w:instrText>
            </w:r>
            <w:r>
              <w:fldChar w:fldCharType="separate"/>
            </w:r>
            <w:r w:rsidR="009361BB" w:rsidRPr="00F77C54">
              <w:rPr>
                <w:rStyle w:val="Hyperlink"/>
                <w:rFonts w:eastAsia="Arial Unicode MS"/>
                <w:noProof/>
              </w:rPr>
              <w:t>4.8.7</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Hypertext links</w:t>
            </w:r>
            <w:r w:rsidR="009361BB">
              <w:rPr>
                <w:noProof/>
                <w:webHidden/>
              </w:rPr>
              <w:tab/>
            </w:r>
            <w:r w:rsidR="009361BB">
              <w:rPr>
                <w:noProof/>
                <w:webHidden/>
              </w:rPr>
              <w:fldChar w:fldCharType="begin"/>
            </w:r>
            <w:r w:rsidR="009361BB">
              <w:rPr>
                <w:noProof/>
                <w:webHidden/>
              </w:rPr>
              <w:instrText xml:space="preserve"> PAGEREF _Toc503195128 \h </w:instrText>
            </w:r>
            <w:r w:rsidR="009361BB">
              <w:rPr>
                <w:noProof/>
                <w:webHidden/>
              </w:rPr>
            </w:r>
            <w:r w:rsidR="009361BB">
              <w:rPr>
                <w:noProof/>
                <w:webHidden/>
              </w:rPr>
              <w:fldChar w:fldCharType="separate"/>
            </w:r>
            <w:r w:rsidR="009361BB">
              <w:rPr>
                <w:noProof/>
                <w:webHidden/>
              </w:rPr>
              <w:t>47</w:t>
            </w:r>
            <w:r w:rsidR="009361BB">
              <w:rPr>
                <w:noProof/>
                <w:webHidden/>
              </w:rPr>
              <w:fldChar w:fldCharType="end"/>
            </w:r>
            <w:r>
              <w:rPr>
                <w:noProof/>
              </w:rPr>
              <w:fldChar w:fldCharType="end"/>
            </w:r>
          </w:ins>
        </w:p>
        <w:p w14:paraId="305887A6" w14:textId="7084B621" w:rsidR="009361BB" w:rsidRDefault="008B43ED">
          <w:pPr>
            <w:pStyle w:val="TOC3"/>
            <w:rPr>
              <w:ins w:id="243" w:author="Peter Bomberg" w:date="2018-01-16T14:05:00Z"/>
              <w:rFonts w:asciiTheme="minorHAnsi" w:eastAsiaTheme="minorEastAsia" w:hAnsiTheme="minorHAnsi" w:cstheme="minorBidi"/>
              <w:noProof/>
              <w:color w:val="auto"/>
              <w:sz w:val="22"/>
              <w:szCs w:val="22"/>
              <w:lang w:eastAsia="en-CA"/>
            </w:rPr>
          </w:pPr>
          <w:ins w:id="244" w:author="Peter Bomberg" w:date="2018-01-16T14:05:00Z">
            <w:r>
              <w:fldChar w:fldCharType="begin"/>
            </w:r>
            <w:r>
              <w:instrText xml:space="preserve"> HYPERLINK \l "_Toc503195129" </w:instrText>
            </w:r>
            <w:r>
              <w:fldChar w:fldCharType="separate"/>
            </w:r>
            <w:r w:rsidR="009361BB" w:rsidRPr="00F77C54">
              <w:rPr>
                <w:rStyle w:val="Hyperlink"/>
                <w:rFonts w:eastAsia="Arial Unicode MS"/>
                <w:noProof/>
              </w:rPr>
              <w:t>4.8.8</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Recent major changes in labeling text</w:t>
            </w:r>
            <w:r w:rsidR="009361BB">
              <w:rPr>
                <w:noProof/>
                <w:webHidden/>
              </w:rPr>
              <w:tab/>
            </w:r>
            <w:r w:rsidR="009361BB">
              <w:rPr>
                <w:noProof/>
                <w:webHidden/>
              </w:rPr>
              <w:fldChar w:fldCharType="begin"/>
            </w:r>
            <w:r w:rsidR="009361BB">
              <w:rPr>
                <w:noProof/>
                <w:webHidden/>
              </w:rPr>
              <w:instrText xml:space="preserve"> PAGEREF _Toc503195129 \h </w:instrText>
            </w:r>
            <w:r w:rsidR="009361BB">
              <w:rPr>
                <w:noProof/>
                <w:webHidden/>
              </w:rPr>
            </w:r>
            <w:r w:rsidR="009361BB">
              <w:rPr>
                <w:noProof/>
                <w:webHidden/>
              </w:rPr>
              <w:fldChar w:fldCharType="separate"/>
            </w:r>
            <w:r w:rsidR="009361BB">
              <w:rPr>
                <w:noProof/>
                <w:webHidden/>
              </w:rPr>
              <w:t>48</w:t>
            </w:r>
            <w:r w:rsidR="009361BB">
              <w:rPr>
                <w:noProof/>
                <w:webHidden/>
              </w:rPr>
              <w:fldChar w:fldCharType="end"/>
            </w:r>
            <w:r>
              <w:rPr>
                <w:noProof/>
              </w:rPr>
              <w:fldChar w:fldCharType="end"/>
            </w:r>
          </w:ins>
        </w:p>
        <w:p w14:paraId="4F58AB98" w14:textId="05281C8F" w:rsidR="009361BB" w:rsidRDefault="008B43ED">
          <w:pPr>
            <w:pStyle w:val="TOC3"/>
            <w:rPr>
              <w:ins w:id="245" w:author="Peter Bomberg" w:date="2018-01-16T14:05:00Z"/>
              <w:rFonts w:asciiTheme="minorHAnsi" w:eastAsiaTheme="minorEastAsia" w:hAnsiTheme="minorHAnsi" w:cstheme="minorBidi"/>
              <w:noProof/>
              <w:color w:val="auto"/>
              <w:sz w:val="22"/>
              <w:szCs w:val="22"/>
              <w:lang w:eastAsia="en-CA"/>
            </w:rPr>
          </w:pPr>
          <w:ins w:id="246" w:author="Peter Bomberg" w:date="2018-01-16T14:05:00Z">
            <w:r>
              <w:fldChar w:fldCharType="begin"/>
            </w:r>
            <w:r>
              <w:instrText xml:space="preserve"> HYPERLINK \l "_Toc503195130" </w:instrText>
            </w:r>
            <w:r>
              <w:fldChar w:fldCharType="separate"/>
            </w:r>
            <w:r w:rsidR="009361BB" w:rsidRPr="00F77C54">
              <w:rPr>
                <w:rStyle w:val="Hyperlink"/>
                <w:rFonts w:eastAsia="Arial Unicode MS"/>
                <w:noProof/>
              </w:rPr>
              <w:t>4.8.9</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Images</w:t>
            </w:r>
            <w:r w:rsidR="009361BB">
              <w:rPr>
                <w:noProof/>
                <w:webHidden/>
              </w:rPr>
              <w:tab/>
            </w:r>
            <w:r w:rsidR="009361BB">
              <w:rPr>
                <w:noProof/>
                <w:webHidden/>
              </w:rPr>
              <w:fldChar w:fldCharType="begin"/>
            </w:r>
            <w:r w:rsidR="009361BB">
              <w:rPr>
                <w:noProof/>
                <w:webHidden/>
              </w:rPr>
              <w:instrText xml:space="preserve"> PAGEREF _Toc503195130 \h </w:instrText>
            </w:r>
            <w:r w:rsidR="009361BB">
              <w:rPr>
                <w:noProof/>
                <w:webHidden/>
              </w:rPr>
            </w:r>
            <w:r w:rsidR="009361BB">
              <w:rPr>
                <w:noProof/>
                <w:webHidden/>
              </w:rPr>
              <w:fldChar w:fldCharType="separate"/>
            </w:r>
            <w:r w:rsidR="009361BB">
              <w:rPr>
                <w:noProof/>
                <w:webHidden/>
              </w:rPr>
              <w:t>48</w:t>
            </w:r>
            <w:r w:rsidR="009361BB">
              <w:rPr>
                <w:noProof/>
                <w:webHidden/>
              </w:rPr>
              <w:fldChar w:fldCharType="end"/>
            </w:r>
            <w:r>
              <w:rPr>
                <w:noProof/>
              </w:rPr>
              <w:fldChar w:fldCharType="end"/>
            </w:r>
          </w:ins>
        </w:p>
        <w:p w14:paraId="17BBBA37" w14:textId="3A53F6E4" w:rsidR="009361BB" w:rsidRDefault="008B43ED">
          <w:pPr>
            <w:pStyle w:val="TOC2"/>
            <w:rPr>
              <w:ins w:id="247" w:author="Peter Bomberg" w:date="2018-01-16T14:05:00Z"/>
              <w:rFonts w:asciiTheme="minorHAnsi" w:eastAsiaTheme="minorEastAsia" w:hAnsiTheme="minorHAnsi" w:cstheme="minorBidi"/>
              <w:noProof/>
              <w:color w:val="auto"/>
              <w:sz w:val="22"/>
              <w:szCs w:val="22"/>
              <w:lang w:eastAsia="en-CA"/>
            </w:rPr>
          </w:pPr>
          <w:ins w:id="248" w:author="Peter Bomberg" w:date="2018-01-16T14:05:00Z">
            <w:r>
              <w:fldChar w:fldCharType="begin"/>
            </w:r>
            <w:r>
              <w:instrText xml:space="preserve"> HYPERLINK \l "_Toc503195131" </w:instrText>
            </w:r>
            <w:r>
              <w:fldChar w:fldCharType="separate"/>
            </w:r>
            <w:r w:rsidR="009361BB" w:rsidRPr="00F77C54">
              <w:rPr>
                <w:rStyle w:val="Hyperlink"/>
                <w:rFonts w:eastAsia="Arial Unicode MS"/>
                <w:noProof/>
              </w:rPr>
              <w:t>4.9</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Excerpt Information</w:t>
            </w:r>
            <w:r w:rsidR="009361BB">
              <w:rPr>
                <w:noProof/>
                <w:webHidden/>
              </w:rPr>
              <w:tab/>
            </w:r>
            <w:r w:rsidR="009361BB">
              <w:rPr>
                <w:noProof/>
                <w:webHidden/>
              </w:rPr>
              <w:fldChar w:fldCharType="begin"/>
            </w:r>
            <w:r w:rsidR="009361BB">
              <w:rPr>
                <w:noProof/>
                <w:webHidden/>
              </w:rPr>
              <w:instrText xml:space="preserve"> PAGEREF _Toc503195131 \h </w:instrText>
            </w:r>
            <w:r w:rsidR="009361BB">
              <w:rPr>
                <w:noProof/>
                <w:webHidden/>
              </w:rPr>
            </w:r>
            <w:r w:rsidR="009361BB">
              <w:rPr>
                <w:noProof/>
                <w:webHidden/>
              </w:rPr>
              <w:fldChar w:fldCharType="separate"/>
            </w:r>
            <w:r w:rsidR="009361BB">
              <w:rPr>
                <w:noProof/>
                <w:webHidden/>
              </w:rPr>
              <w:t>49</w:t>
            </w:r>
            <w:r w:rsidR="009361BB">
              <w:rPr>
                <w:noProof/>
                <w:webHidden/>
              </w:rPr>
              <w:fldChar w:fldCharType="end"/>
            </w:r>
            <w:r>
              <w:rPr>
                <w:noProof/>
              </w:rPr>
              <w:fldChar w:fldCharType="end"/>
            </w:r>
          </w:ins>
        </w:p>
        <w:p w14:paraId="17E39B36" w14:textId="50A3E262" w:rsidR="009361BB" w:rsidRDefault="008B43ED">
          <w:pPr>
            <w:pStyle w:val="TOC3"/>
            <w:rPr>
              <w:ins w:id="249" w:author="Peter Bomberg" w:date="2018-01-16T14:05:00Z"/>
              <w:rFonts w:asciiTheme="minorHAnsi" w:eastAsiaTheme="minorEastAsia" w:hAnsiTheme="minorHAnsi" w:cstheme="minorBidi"/>
              <w:noProof/>
              <w:color w:val="auto"/>
              <w:sz w:val="22"/>
              <w:szCs w:val="22"/>
              <w:lang w:eastAsia="en-CA"/>
            </w:rPr>
          </w:pPr>
          <w:ins w:id="250" w:author="Peter Bomberg" w:date="2018-01-16T14:05:00Z">
            <w:r>
              <w:fldChar w:fldCharType="begin"/>
            </w:r>
            <w:r>
              <w:instrText xml:space="preserve"> HYPERLINK \l "_Toc503195132" </w:instrText>
            </w:r>
            <w:r>
              <w:fldChar w:fldCharType="separate"/>
            </w:r>
            <w:r w:rsidR="009361BB" w:rsidRPr="00F77C54">
              <w:rPr>
                <w:rStyle w:val="Hyperlink"/>
                <w:noProof/>
              </w:rPr>
              <w:t>4.9.1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_Toc503195132 \h </w:instrText>
            </w:r>
            <w:r w:rsidR="009361BB">
              <w:rPr>
                <w:noProof/>
                <w:webHidden/>
              </w:rPr>
            </w:r>
            <w:r w:rsidR="009361BB">
              <w:rPr>
                <w:noProof/>
                <w:webHidden/>
              </w:rPr>
              <w:fldChar w:fldCharType="separate"/>
            </w:r>
            <w:r w:rsidR="009361BB">
              <w:rPr>
                <w:noProof/>
                <w:webHidden/>
              </w:rPr>
              <w:t>49</w:t>
            </w:r>
            <w:r w:rsidR="009361BB">
              <w:rPr>
                <w:noProof/>
                <w:webHidden/>
              </w:rPr>
              <w:fldChar w:fldCharType="end"/>
            </w:r>
            <w:r>
              <w:rPr>
                <w:noProof/>
              </w:rPr>
              <w:fldChar w:fldCharType="end"/>
            </w:r>
          </w:ins>
        </w:p>
        <w:p w14:paraId="11C6282F" w14:textId="31790D57" w:rsidR="009361BB" w:rsidRDefault="008B43ED">
          <w:pPr>
            <w:pStyle w:val="TOC3"/>
            <w:rPr>
              <w:ins w:id="251" w:author="Peter Bomberg" w:date="2018-01-16T14:05:00Z"/>
              <w:rFonts w:asciiTheme="minorHAnsi" w:eastAsiaTheme="minorEastAsia" w:hAnsiTheme="minorHAnsi" w:cstheme="minorBidi"/>
              <w:noProof/>
              <w:color w:val="auto"/>
              <w:sz w:val="22"/>
              <w:szCs w:val="22"/>
              <w:lang w:eastAsia="en-CA"/>
            </w:rPr>
          </w:pPr>
          <w:ins w:id="252" w:author="Peter Bomberg" w:date="2018-01-16T14:05:00Z">
            <w:r>
              <w:fldChar w:fldCharType="begin"/>
            </w:r>
            <w:r>
              <w:instrText xml:space="preserve"> HYPERLINK \l "_Toc503195133" </w:instrText>
            </w:r>
            <w:r>
              <w:fldChar w:fldCharType="separate"/>
            </w:r>
            <w:r w:rsidR="009361BB" w:rsidRPr="00F77C54">
              <w:rPr>
                <w:rStyle w:val="Hyperlink"/>
                <w:rFonts w:eastAsia="Arial Unicode MS"/>
                <w:noProof/>
              </w:rPr>
              <w:t>4.9.2</w:t>
            </w:r>
            <w:r w:rsidR="009361BB">
              <w:rPr>
                <w:rFonts w:asciiTheme="minorHAnsi" w:eastAsiaTheme="minorEastAsia" w:hAnsiTheme="minorHAnsi" w:cstheme="minorBidi"/>
                <w:noProof/>
                <w:color w:val="auto"/>
                <w:sz w:val="22"/>
                <w:szCs w:val="22"/>
                <w:lang w:eastAsia="en-CA"/>
              </w:rPr>
              <w:tab/>
            </w:r>
            <w:r w:rsidR="009361BB" w:rsidRPr="00F77C54">
              <w:rPr>
                <w:rStyle w:val="Hyperlink"/>
                <w:rFonts w:eastAsia="Arial Unicode MS"/>
                <w:noProof/>
              </w:rPr>
              <w:t>Excerpt Details</w:t>
            </w:r>
            <w:r w:rsidR="009361BB">
              <w:rPr>
                <w:noProof/>
                <w:webHidden/>
              </w:rPr>
              <w:tab/>
            </w:r>
            <w:r w:rsidR="009361BB">
              <w:rPr>
                <w:noProof/>
                <w:webHidden/>
              </w:rPr>
              <w:fldChar w:fldCharType="begin"/>
            </w:r>
            <w:r w:rsidR="009361BB">
              <w:rPr>
                <w:noProof/>
                <w:webHidden/>
              </w:rPr>
              <w:instrText xml:space="preserve"> PAGEREF _Toc503195133 \h </w:instrText>
            </w:r>
            <w:r w:rsidR="009361BB">
              <w:rPr>
                <w:noProof/>
                <w:webHidden/>
              </w:rPr>
            </w:r>
            <w:r w:rsidR="009361BB">
              <w:rPr>
                <w:noProof/>
                <w:webHidden/>
              </w:rPr>
              <w:fldChar w:fldCharType="separate"/>
            </w:r>
            <w:r w:rsidR="009361BB">
              <w:rPr>
                <w:noProof/>
                <w:webHidden/>
              </w:rPr>
              <w:t>50</w:t>
            </w:r>
            <w:r w:rsidR="009361BB">
              <w:rPr>
                <w:noProof/>
                <w:webHidden/>
              </w:rPr>
              <w:fldChar w:fldCharType="end"/>
            </w:r>
            <w:r>
              <w:rPr>
                <w:noProof/>
              </w:rPr>
              <w:fldChar w:fldCharType="end"/>
            </w:r>
          </w:ins>
        </w:p>
        <w:p w14:paraId="7A004413" w14:textId="3067F8FA" w:rsidR="009361BB" w:rsidRDefault="008B43ED">
          <w:pPr>
            <w:pStyle w:val="TOC2"/>
            <w:rPr>
              <w:ins w:id="253" w:author="Peter Bomberg" w:date="2018-01-16T14:05:00Z"/>
              <w:rFonts w:asciiTheme="minorHAnsi" w:eastAsiaTheme="minorEastAsia" w:hAnsiTheme="minorHAnsi" w:cstheme="minorBidi"/>
              <w:noProof/>
              <w:color w:val="auto"/>
              <w:sz w:val="22"/>
              <w:szCs w:val="22"/>
              <w:lang w:eastAsia="en-CA"/>
            </w:rPr>
          </w:pPr>
          <w:ins w:id="254" w:author="Peter Bomberg" w:date="2018-01-16T14:05:00Z">
            <w:r>
              <w:fldChar w:fldCharType="begin"/>
            </w:r>
            <w:r>
              <w:instrText xml:space="preserve"> HYPERLINK \l "_Toc503195134" </w:instrText>
            </w:r>
            <w:r>
              <w:fldChar w:fldCharType="separate"/>
            </w:r>
            <w:r w:rsidR="009361BB" w:rsidRPr="00F77C54">
              <w:rPr>
                <w:rStyle w:val="Hyperlink"/>
                <w:noProof/>
              </w:rPr>
              <w:t>4.10</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Data Information</w:t>
            </w:r>
            <w:r w:rsidR="009361BB">
              <w:rPr>
                <w:noProof/>
                <w:webHidden/>
              </w:rPr>
              <w:tab/>
            </w:r>
            <w:r w:rsidR="009361BB">
              <w:rPr>
                <w:noProof/>
                <w:webHidden/>
              </w:rPr>
              <w:fldChar w:fldCharType="begin"/>
            </w:r>
            <w:r w:rsidR="009361BB">
              <w:rPr>
                <w:noProof/>
                <w:webHidden/>
              </w:rPr>
              <w:instrText xml:space="preserve"> PAGEREF _Toc503195134 \h </w:instrText>
            </w:r>
            <w:r w:rsidR="009361BB">
              <w:rPr>
                <w:noProof/>
                <w:webHidden/>
              </w:rPr>
            </w:r>
            <w:r w:rsidR="009361BB">
              <w:rPr>
                <w:noProof/>
                <w:webHidden/>
              </w:rPr>
              <w:fldChar w:fldCharType="separate"/>
            </w:r>
            <w:r w:rsidR="009361BB">
              <w:rPr>
                <w:noProof/>
                <w:webHidden/>
              </w:rPr>
              <w:t>51</w:t>
            </w:r>
            <w:r w:rsidR="009361BB">
              <w:rPr>
                <w:noProof/>
                <w:webHidden/>
              </w:rPr>
              <w:fldChar w:fldCharType="end"/>
            </w:r>
            <w:r>
              <w:rPr>
                <w:noProof/>
              </w:rPr>
              <w:fldChar w:fldCharType="end"/>
            </w:r>
          </w:ins>
        </w:p>
        <w:p w14:paraId="77408529" w14:textId="2EFB68B2" w:rsidR="009361BB" w:rsidRDefault="008B43ED">
          <w:pPr>
            <w:pStyle w:val="TOC3"/>
            <w:rPr>
              <w:ins w:id="255" w:author="Peter Bomberg" w:date="2018-01-16T14:05:00Z"/>
              <w:rFonts w:asciiTheme="minorHAnsi" w:eastAsiaTheme="minorEastAsia" w:hAnsiTheme="minorHAnsi" w:cstheme="minorBidi"/>
              <w:noProof/>
              <w:color w:val="auto"/>
              <w:sz w:val="22"/>
              <w:szCs w:val="22"/>
              <w:lang w:eastAsia="en-CA"/>
            </w:rPr>
          </w:pPr>
          <w:ins w:id="256" w:author="Peter Bomberg" w:date="2018-01-16T14:05:00Z">
            <w:r>
              <w:fldChar w:fldCharType="begin"/>
            </w:r>
            <w:r>
              <w:instrText xml:space="preserve"> HYPERLINK \l "_Toc503195135"</w:instrText>
            </w:r>
            <w:r>
              <w:instrText xml:space="preserve"> </w:instrText>
            </w:r>
            <w:r>
              <w:fldChar w:fldCharType="separate"/>
            </w:r>
            <w:r w:rsidR="009361BB" w:rsidRPr="00F77C54">
              <w:rPr>
                <w:rStyle w:val="Hyperlink"/>
                <w:noProof/>
              </w:rPr>
              <w:t>4.10.1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Location in Document</w:t>
            </w:r>
            <w:r w:rsidR="009361BB">
              <w:rPr>
                <w:noProof/>
                <w:webHidden/>
              </w:rPr>
              <w:tab/>
            </w:r>
            <w:r w:rsidR="009361BB">
              <w:rPr>
                <w:noProof/>
                <w:webHidden/>
              </w:rPr>
              <w:fldChar w:fldCharType="begin"/>
            </w:r>
            <w:r w:rsidR="009361BB">
              <w:rPr>
                <w:noProof/>
                <w:webHidden/>
              </w:rPr>
              <w:instrText xml:space="preserve"> PAGEREF _Toc503195135 \h </w:instrText>
            </w:r>
            <w:r w:rsidR="009361BB">
              <w:rPr>
                <w:noProof/>
                <w:webHidden/>
              </w:rPr>
            </w:r>
            <w:r w:rsidR="009361BB">
              <w:rPr>
                <w:noProof/>
                <w:webHidden/>
              </w:rPr>
              <w:fldChar w:fldCharType="separate"/>
            </w:r>
            <w:r w:rsidR="009361BB">
              <w:rPr>
                <w:noProof/>
                <w:webHidden/>
              </w:rPr>
              <w:t>52</w:t>
            </w:r>
            <w:r w:rsidR="009361BB">
              <w:rPr>
                <w:noProof/>
                <w:webHidden/>
              </w:rPr>
              <w:fldChar w:fldCharType="end"/>
            </w:r>
            <w:r>
              <w:rPr>
                <w:noProof/>
              </w:rPr>
              <w:fldChar w:fldCharType="end"/>
            </w:r>
          </w:ins>
        </w:p>
        <w:p w14:paraId="01416445" w14:textId="514EB96A" w:rsidR="009361BB" w:rsidRDefault="008B43ED">
          <w:pPr>
            <w:pStyle w:val="TOC3"/>
            <w:rPr>
              <w:ins w:id="257" w:author="Peter Bomberg" w:date="2018-01-16T14:05:00Z"/>
              <w:rFonts w:asciiTheme="minorHAnsi" w:eastAsiaTheme="minorEastAsia" w:hAnsiTheme="minorHAnsi" w:cstheme="minorBidi"/>
              <w:noProof/>
              <w:color w:val="auto"/>
              <w:sz w:val="22"/>
              <w:szCs w:val="22"/>
              <w:lang w:eastAsia="en-CA"/>
            </w:rPr>
          </w:pPr>
          <w:ins w:id="258" w:author="Peter Bomberg" w:date="2018-01-16T14:05:00Z">
            <w:r>
              <w:fldChar w:fldCharType="begin"/>
            </w:r>
            <w:r>
              <w:instrText xml:space="preserve"> HYPERLINK \l "_Toc503195136" </w:instrText>
            </w:r>
            <w:r>
              <w:fldChar w:fldCharType="separate"/>
            </w:r>
            <w:r w:rsidR="009361BB" w:rsidRPr="00F77C54">
              <w:rPr>
                <w:rStyle w:val="Hyperlink"/>
                <w:noProof/>
              </w:rPr>
              <w:t>4.10.2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XML</w:t>
            </w:r>
            <w:r w:rsidR="009361BB">
              <w:rPr>
                <w:noProof/>
                <w:webHidden/>
              </w:rPr>
              <w:tab/>
            </w:r>
            <w:r w:rsidR="009361BB">
              <w:rPr>
                <w:noProof/>
                <w:webHidden/>
              </w:rPr>
              <w:fldChar w:fldCharType="begin"/>
            </w:r>
            <w:r w:rsidR="009361BB">
              <w:rPr>
                <w:noProof/>
                <w:webHidden/>
              </w:rPr>
              <w:instrText xml:space="preserve"> PAGEREF _Toc503195136 \h </w:instrText>
            </w:r>
            <w:r w:rsidR="009361BB">
              <w:rPr>
                <w:noProof/>
                <w:webHidden/>
              </w:rPr>
            </w:r>
            <w:r w:rsidR="009361BB">
              <w:rPr>
                <w:noProof/>
                <w:webHidden/>
              </w:rPr>
              <w:fldChar w:fldCharType="separate"/>
            </w:r>
            <w:r w:rsidR="009361BB">
              <w:rPr>
                <w:noProof/>
                <w:webHidden/>
              </w:rPr>
              <w:t>52</w:t>
            </w:r>
            <w:r w:rsidR="009361BB">
              <w:rPr>
                <w:noProof/>
                <w:webHidden/>
              </w:rPr>
              <w:fldChar w:fldCharType="end"/>
            </w:r>
            <w:r>
              <w:rPr>
                <w:noProof/>
              </w:rPr>
              <w:fldChar w:fldCharType="end"/>
            </w:r>
          </w:ins>
        </w:p>
        <w:p w14:paraId="44B04D9C" w14:textId="219BD5DA" w:rsidR="009361BB" w:rsidRDefault="008B43ED">
          <w:pPr>
            <w:pStyle w:val="TOC3"/>
            <w:rPr>
              <w:ins w:id="259" w:author="Peter Bomberg" w:date="2018-01-16T14:05:00Z"/>
              <w:rFonts w:asciiTheme="minorHAnsi" w:eastAsiaTheme="minorEastAsia" w:hAnsiTheme="minorHAnsi" w:cstheme="minorBidi"/>
              <w:noProof/>
              <w:color w:val="auto"/>
              <w:sz w:val="22"/>
              <w:szCs w:val="22"/>
              <w:lang w:eastAsia="en-CA"/>
            </w:rPr>
          </w:pPr>
          <w:ins w:id="260" w:author="Peter Bomberg" w:date="2018-01-16T14:05:00Z">
            <w:r>
              <w:fldChar w:fldCharType="begin"/>
            </w:r>
            <w:r>
              <w:instrText xml:space="preserve"> HYPERLINK \l "_Toc503195137" </w:instrText>
            </w:r>
            <w:r>
              <w:fldChar w:fldCharType="separate"/>
            </w:r>
            <w:r w:rsidR="009361BB" w:rsidRPr="00F77C54">
              <w:rPr>
                <w:rStyle w:val="Hyperlink"/>
                <w:noProof/>
              </w:rPr>
              <w:t>4.10.3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Equivalence to other Products, Product Source</w:t>
            </w:r>
            <w:r w:rsidR="009361BB">
              <w:rPr>
                <w:noProof/>
                <w:webHidden/>
              </w:rPr>
              <w:tab/>
            </w:r>
            <w:r w:rsidR="009361BB">
              <w:rPr>
                <w:noProof/>
                <w:webHidden/>
              </w:rPr>
              <w:fldChar w:fldCharType="begin"/>
            </w:r>
            <w:r w:rsidR="009361BB">
              <w:rPr>
                <w:noProof/>
                <w:webHidden/>
              </w:rPr>
              <w:instrText xml:space="preserve"> PAGEREF _Toc503195137 \h </w:instrText>
            </w:r>
            <w:r w:rsidR="009361BB">
              <w:rPr>
                <w:noProof/>
                <w:webHidden/>
              </w:rPr>
            </w:r>
            <w:r w:rsidR="009361BB">
              <w:rPr>
                <w:noProof/>
                <w:webHidden/>
              </w:rPr>
              <w:fldChar w:fldCharType="separate"/>
            </w:r>
            <w:r w:rsidR="009361BB">
              <w:rPr>
                <w:noProof/>
                <w:webHidden/>
              </w:rPr>
              <w:t>54</w:t>
            </w:r>
            <w:r w:rsidR="009361BB">
              <w:rPr>
                <w:noProof/>
                <w:webHidden/>
              </w:rPr>
              <w:fldChar w:fldCharType="end"/>
            </w:r>
            <w:r>
              <w:rPr>
                <w:noProof/>
              </w:rPr>
              <w:fldChar w:fldCharType="end"/>
            </w:r>
          </w:ins>
        </w:p>
        <w:p w14:paraId="3A9E2966" w14:textId="06134C23" w:rsidR="009361BB" w:rsidRDefault="008B43ED">
          <w:pPr>
            <w:pStyle w:val="TOC3"/>
            <w:rPr>
              <w:ins w:id="261" w:author="Peter Bomberg" w:date="2018-01-16T14:05:00Z"/>
              <w:rFonts w:asciiTheme="minorHAnsi" w:eastAsiaTheme="minorEastAsia" w:hAnsiTheme="minorHAnsi" w:cstheme="minorBidi"/>
              <w:noProof/>
              <w:color w:val="auto"/>
              <w:sz w:val="22"/>
              <w:szCs w:val="22"/>
              <w:lang w:eastAsia="en-CA"/>
            </w:rPr>
          </w:pPr>
          <w:ins w:id="262" w:author="Peter Bomberg" w:date="2018-01-16T14:05:00Z">
            <w:r>
              <w:fldChar w:fldCharType="begin"/>
            </w:r>
            <w:r>
              <w:instrText xml:space="preserve"> HYPERLINK \l "_Toc503195138" </w:instrText>
            </w:r>
            <w:r>
              <w:fldChar w:fldCharType="separate"/>
            </w:r>
            <w:r w:rsidR="009361BB" w:rsidRPr="00F77C54">
              <w:rPr>
                <w:rStyle w:val="Hyperlink"/>
                <w:noProof/>
              </w:rPr>
              <w:t>4.10.4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Additional Identifiers for this Product</w:t>
            </w:r>
            <w:r w:rsidR="009361BB">
              <w:rPr>
                <w:noProof/>
                <w:webHidden/>
              </w:rPr>
              <w:tab/>
            </w:r>
            <w:r w:rsidR="009361BB">
              <w:rPr>
                <w:noProof/>
                <w:webHidden/>
              </w:rPr>
              <w:fldChar w:fldCharType="begin"/>
            </w:r>
            <w:r w:rsidR="009361BB">
              <w:rPr>
                <w:noProof/>
                <w:webHidden/>
              </w:rPr>
              <w:instrText xml:space="preserve"> PAGEREF _Toc503195138 \h </w:instrText>
            </w:r>
            <w:r w:rsidR="009361BB">
              <w:rPr>
                <w:noProof/>
                <w:webHidden/>
              </w:rPr>
            </w:r>
            <w:r w:rsidR="009361BB">
              <w:rPr>
                <w:noProof/>
                <w:webHidden/>
              </w:rPr>
              <w:fldChar w:fldCharType="separate"/>
            </w:r>
            <w:r w:rsidR="009361BB">
              <w:rPr>
                <w:noProof/>
                <w:webHidden/>
              </w:rPr>
              <w:t>55</w:t>
            </w:r>
            <w:r w:rsidR="009361BB">
              <w:rPr>
                <w:noProof/>
                <w:webHidden/>
              </w:rPr>
              <w:fldChar w:fldCharType="end"/>
            </w:r>
            <w:r>
              <w:rPr>
                <w:noProof/>
              </w:rPr>
              <w:fldChar w:fldCharType="end"/>
            </w:r>
          </w:ins>
        </w:p>
        <w:p w14:paraId="60A6F72F" w14:textId="48D79598" w:rsidR="009361BB" w:rsidRDefault="008B43ED">
          <w:pPr>
            <w:pStyle w:val="TOC3"/>
            <w:rPr>
              <w:ins w:id="263" w:author="Peter Bomberg" w:date="2018-01-16T14:05:00Z"/>
              <w:rFonts w:asciiTheme="minorHAnsi" w:eastAsiaTheme="minorEastAsia" w:hAnsiTheme="minorHAnsi" w:cstheme="minorBidi"/>
              <w:noProof/>
              <w:color w:val="auto"/>
              <w:sz w:val="22"/>
              <w:szCs w:val="22"/>
              <w:lang w:eastAsia="en-CA"/>
            </w:rPr>
          </w:pPr>
          <w:ins w:id="264" w:author="Peter Bomberg" w:date="2018-01-16T14:05:00Z">
            <w:r>
              <w:fldChar w:fldCharType="begin"/>
            </w:r>
            <w:r>
              <w:instrText xml:space="preserve"> HYPERLINK \l</w:instrText>
            </w:r>
            <w:r>
              <w:instrText xml:space="preserve"> "_Toc503195139" </w:instrText>
            </w:r>
            <w:r>
              <w:fldChar w:fldCharType="separate"/>
            </w:r>
            <w:r w:rsidR="009361BB" w:rsidRPr="00F77C54">
              <w:rPr>
                <w:rStyle w:val="Hyperlink"/>
                <w:noProof/>
              </w:rPr>
              <w:t>4.10.5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Code and Name</w:t>
            </w:r>
            <w:r w:rsidR="009361BB">
              <w:rPr>
                <w:noProof/>
                <w:webHidden/>
              </w:rPr>
              <w:tab/>
            </w:r>
            <w:r w:rsidR="009361BB">
              <w:rPr>
                <w:noProof/>
                <w:webHidden/>
              </w:rPr>
              <w:fldChar w:fldCharType="begin"/>
            </w:r>
            <w:r w:rsidR="009361BB">
              <w:rPr>
                <w:noProof/>
                <w:webHidden/>
              </w:rPr>
              <w:instrText xml:space="preserve"> PAGEREF _Toc503195139 \h </w:instrText>
            </w:r>
            <w:r w:rsidR="009361BB">
              <w:rPr>
                <w:noProof/>
                <w:webHidden/>
              </w:rPr>
            </w:r>
            <w:r w:rsidR="009361BB">
              <w:rPr>
                <w:noProof/>
                <w:webHidden/>
              </w:rPr>
              <w:fldChar w:fldCharType="separate"/>
            </w:r>
            <w:r w:rsidR="009361BB">
              <w:rPr>
                <w:noProof/>
                <w:webHidden/>
              </w:rPr>
              <w:t>56</w:t>
            </w:r>
            <w:r w:rsidR="009361BB">
              <w:rPr>
                <w:noProof/>
                <w:webHidden/>
              </w:rPr>
              <w:fldChar w:fldCharType="end"/>
            </w:r>
            <w:r>
              <w:rPr>
                <w:noProof/>
              </w:rPr>
              <w:fldChar w:fldCharType="end"/>
            </w:r>
          </w:ins>
        </w:p>
        <w:p w14:paraId="0065AAB5" w14:textId="0704752E" w:rsidR="009361BB" w:rsidRDefault="008B43ED">
          <w:pPr>
            <w:pStyle w:val="TOC3"/>
            <w:rPr>
              <w:ins w:id="265" w:author="Peter Bomberg" w:date="2018-01-16T14:05:00Z"/>
              <w:rFonts w:asciiTheme="minorHAnsi" w:eastAsiaTheme="minorEastAsia" w:hAnsiTheme="minorHAnsi" w:cstheme="minorBidi"/>
              <w:noProof/>
              <w:color w:val="auto"/>
              <w:sz w:val="22"/>
              <w:szCs w:val="22"/>
              <w:lang w:eastAsia="en-CA"/>
            </w:rPr>
          </w:pPr>
          <w:ins w:id="266" w:author="Peter Bomberg" w:date="2018-01-16T14:05:00Z">
            <w:r>
              <w:fldChar w:fldCharType="begin"/>
            </w:r>
            <w:r>
              <w:instrText xml:space="preserve"> HYPERLINK \l "_Toc503195140" </w:instrText>
            </w:r>
            <w:r>
              <w:fldChar w:fldCharType="separate"/>
            </w:r>
            <w:r w:rsidR="009361BB" w:rsidRPr="00F77C54">
              <w:rPr>
                <w:rStyle w:val="Hyperlink"/>
                <w:noProof/>
              </w:rPr>
              <w:t>4.10.6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Ingredient</w:t>
            </w:r>
            <w:r w:rsidR="009361BB">
              <w:rPr>
                <w:noProof/>
                <w:webHidden/>
              </w:rPr>
              <w:tab/>
            </w:r>
            <w:r w:rsidR="009361BB">
              <w:rPr>
                <w:noProof/>
                <w:webHidden/>
              </w:rPr>
              <w:fldChar w:fldCharType="begin"/>
            </w:r>
            <w:r w:rsidR="009361BB">
              <w:rPr>
                <w:noProof/>
                <w:webHidden/>
              </w:rPr>
              <w:instrText xml:space="preserve"> PAGEREF _Toc503195140 \h </w:instrText>
            </w:r>
            <w:r w:rsidR="009361BB">
              <w:rPr>
                <w:noProof/>
                <w:webHidden/>
              </w:rPr>
            </w:r>
            <w:r w:rsidR="009361BB">
              <w:rPr>
                <w:noProof/>
                <w:webHidden/>
              </w:rPr>
              <w:fldChar w:fldCharType="separate"/>
            </w:r>
            <w:r w:rsidR="009361BB">
              <w:rPr>
                <w:noProof/>
                <w:webHidden/>
              </w:rPr>
              <w:t>56</w:t>
            </w:r>
            <w:r w:rsidR="009361BB">
              <w:rPr>
                <w:noProof/>
                <w:webHidden/>
              </w:rPr>
              <w:fldChar w:fldCharType="end"/>
            </w:r>
            <w:r>
              <w:rPr>
                <w:noProof/>
              </w:rPr>
              <w:fldChar w:fldCharType="end"/>
            </w:r>
          </w:ins>
        </w:p>
        <w:p w14:paraId="5752930E" w14:textId="0CCB3ADB" w:rsidR="009361BB" w:rsidRDefault="008B43ED">
          <w:pPr>
            <w:pStyle w:val="TOC3"/>
            <w:rPr>
              <w:ins w:id="267" w:author="Peter Bomberg" w:date="2018-01-16T14:05:00Z"/>
              <w:rFonts w:asciiTheme="minorHAnsi" w:eastAsiaTheme="minorEastAsia" w:hAnsiTheme="minorHAnsi" w:cstheme="minorBidi"/>
              <w:noProof/>
              <w:color w:val="auto"/>
              <w:sz w:val="22"/>
              <w:szCs w:val="22"/>
              <w:lang w:eastAsia="en-CA"/>
            </w:rPr>
          </w:pPr>
          <w:ins w:id="268" w:author="Peter Bomberg" w:date="2018-01-16T14:05:00Z">
            <w:r>
              <w:fldChar w:fldCharType="begin"/>
            </w:r>
            <w:r>
              <w:instrText xml:space="preserve"> HYPERLINK \l "_Toc503195141" </w:instrText>
            </w:r>
            <w:r>
              <w:fldChar w:fldCharType="separate"/>
            </w:r>
            <w:r w:rsidR="009361BB" w:rsidRPr="00F77C54">
              <w:rPr>
                <w:rStyle w:val="Hyperlink"/>
                <w:noProof/>
              </w:rPr>
              <w:t>4.10.7</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Route of administration</w:t>
            </w:r>
            <w:r w:rsidR="009361BB">
              <w:rPr>
                <w:noProof/>
                <w:webHidden/>
              </w:rPr>
              <w:tab/>
            </w:r>
            <w:r w:rsidR="009361BB">
              <w:rPr>
                <w:noProof/>
                <w:webHidden/>
              </w:rPr>
              <w:fldChar w:fldCharType="begin"/>
            </w:r>
            <w:r w:rsidR="009361BB">
              <w:rPr>
                <w:noProof/>
                <w:webHidden/>
              </w:rPr>
              <w:instrText xml:space="preserve"> PAGEREF _Toc503195141 \h </w:instrText>
            </w:r>
            <w:r w:rsidR="009361BB">
              <w:rPr>
                <w:noProof/>
                <w:webHidden/>
              </w:rPr>
            </w:r>
            <w:r w:rsidR="009361BB">
              <w:rPr>
                <w:noProof/>
                <w:webHidden/>
              </w:rPr>
              <w:fldChar w:fldCharType="separate"/>
            </w:r>
            <w:r w:rsidR="009361BB">
              <w:rPr>
                <w:noProof/>
                <w:webHidden/>
              </w:rPr>
              <w:t>61</w:t>
            </w:r>
            <w:r w:rsidR="009361BB">
              <w:rPr>
                <w:noProof/>
                <w:webHidden/>
              </w:rPr>
              <w:fldChar w:fldCharType="end"/>
            </w:r>
            <w:r>
              <w:rPr>
                <w:noProof/>
              </w:rPr>
              <w:fldChar w:fldCharType="end"/>
            </w:r>
          </w:ins>
        </w:p>
        <w:p w14:paraId="15E06DDC" w14:textId="7F0E9A03" w:rsidR="009361BB" w:rsidRDefault="008B43ED">
          <w:pPr>
            <w:pStyle w:val="TOC3"/>
            <w:rPr>
              <w:ins w:id="269" w:author="Peter Bomberg" w:date="2018-01-16T14:05:00Z"/>
              <w:rFonts w:asciiTheme="minorHAnsi" w:eastAsiaTheme="minorEastAsia" w:hAnsiTheme="minorHAnsi" w:cstheme="minorBidi"/>
              <w:noProof/>
              <w:color w:val="auto"/>
              <w:sz w:val="22"/>
              <w:szCs w:val="22"/>
              <w:lang w:eastAsia="en-CA"/>
            </w:rPr>
          </w:pPr>
          <w:ins w:id="270" w:author="Peter Bomberg" w:date="2018-01-16T14:05:00Z">
            <w:r>
              <w:fldChar w:fldCharType="begin"/>
            </w:r>
            <w:r>
              <w:instrText xml:space="preserve"> HYPERLINK \l "_Toc503195142"</w:instrText>
            </w:r>
            <w:r>
              <w:instrText xml:space="preserve"> </w:instrText>
            </w:r>
            <w:r>
              <w:fldChar w:fldCharType="separate"/>
            </w:r>
            <w:r w:rsidR="009361BB" w:rsidRPr="00F77C54">
              <w:rPr>
                <w:rStyle w:val="Hyperlink"/>
                <w:noProof/>
              </w:rPr>
              <w:t>4.10.8</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Packaging</w:t>
            </w:r>
            <w:r w:rsidR="009361BB">
              <w:rPr>
                <w:noProof/>
                <w:webHidden/>
              </w:rPr>
              <w:tab/>
            </w:r>
            <w:r w:rsidR="009361BB">
              <w:rPr>
                <w:noProof/>
                <w:webHidden/>
              </w:rPr>
              <w:fldChar w:fldCharType="begin"/>
            </w:r>
            <w:r w:rsidR="009361BB">
              <w:rPr>
                <w:noProof/>
                <w:webHidden/>
              </w:rPr>
              <w:instrText xml:space="preserve"> PAGEREF _Toc503195142 \h </w:instrText>
            </w:r>
            <w:r w:rsidR="009361BB">
              <w:rPr>
                <w:noProof/>
                <w:webHidden/>
              </w:rPr>
            </w:r>
            <w:r w:rsidR="009361BB">
              <w:rPr>
                <w:noProof/>
                <w:webHidden/>
              </w:rPr>
              <w:fldChar w:fldCharType="separate"/>
            </w:r>
            <w:r w:rsidR="009361BB">
              <w:rPr>
                <w:noProof/>
                <w:webHidden/>
              </w:rPr>
              <w:t>62</w:t>
            </w:r>
            <w:r w:rsidR="009361BB">
              <w:rPr>
                <w:noProof/>
                <w:webHidden/>
              </w:rPr>
              <w:fldChar w:fldCharType="end"/>
            </w:r>
            <w:r>
              <w:rPr>
                <w:noProof/>
              </w:rPr>
              <w:fldChar w:fldCharType="end"/>
            </w:r>
          </w:ins>
        </w:p>
        <w:p w14:paraId="5DE356C1" w14:textId="34C5ABC4" w:rsidR="009361BB" w:rsidRDefault="008B43ED">
          <w:pPr>
            <w:pStyle w:val="TOC3"/>
            <w:rPr>
              <w:ins w:id="271" w:author="Peter Bomberg" w:date="2018-01-16T14:05:00Z"/>
              <w:rFonts w:asciiTheme="minorHAnsi" w:eastAsiaTheme="minorEastAsia" w:hAnsiTheme="minorHAnsi" w:cstheme="minorBidi"/>
              <w:noProof/>
              <w:color w:val="auto"/>
              <w:sz w:val="22"/>
              <w:szCs w:val="22"/>
              <w:lang w:eastAsia="en-CA"/>
            </w:rPr>
          </w:pPr>
          <w:ins w:id="272" w:author="Peter Bomberg" w:date="2018-01-16T14:05:00Z">
            <w:r>
              <w:fldChar w:fldCharType="begin"/>
            </w:r>
            <w:r>
              <w:instrText xml:space="preserve"> HYPERLINK \l "_Toc503195143" </w:instrText>
            </w:r>
            <w:r>
              <w:fldChar w:fldCharType="separate"/>
            </w:r>
            <w:r w:rsidR="009361BB" w:rsidRPr="00F77C54">
              <w:rPr>
                <w:rStyle w:val="Hyperlink"/>
                <w:noProof/>
              </w:rPr>
              <w:t>4.10.9</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Kits, Parts, Components and Accessories</w:t>
            </w:r>
            <w:r w:rsidR="009361BB">
              <w:rPr>
                <w:noProof/>
                <w:webHidden/>
              </w:rPr>
              <w:tab/>
            </w:r>
            <w:r w:rsidR="009361BB">
              <w:rPr>
                <w:noProof/>
                <w:webHidden/>
              </w:rPr>
              <w:fldChar w:fldCharType="begin"/>
            </w:r>
            <w:r w:rsidR="009361BB">
              <w:rPr>
                <w:noProof/>
                <w:webHidden/>
              </w:rPr>
              <w:instrText xml:space="preserve"> PAGEREF _Toc503195143 \h </w:instrText>
            </w:r>
            <w:r w:rsidR="009361BB">
              <w:rPr>
                <w:noProof/>
                <w:webHidden/>
              </w:rPr>
            </w:r>
            <w:r w:rsidR="009361BB">
              <w:rPr>
                <w:noProof/>
                <w:webHidden/>
              </w:rPr>
              <w:fldChar w:fldCharType="separate"/>
            </w:r>
            <w:r w:rsidR="009361BB">
              <w:rPr>
                <w:noProof/>
                <w:webHidden/>
              </w:rPr>
              <w:t>63</w:t>
            </w:r>
            <w:r w:rsidR="009361BB">
              <w:rPr>
                <w:noProof/>
                <w:webHidden/>
              </w:rPr>
              <w:fldChar w:fldCharType="end"/>
            </w:r>
            <w:r>
              <w:rPr>
                <w:noProof/>
              </w:rPr>
              <w:fldChar w:fldCharType="end"/>
            </w:r>
          </w:ins>
        </w:p>
        <w:p w14:paraId="75840F0A" w14:textId="65471E0E" w:rsidR="009361BB" w:rsidRDefault="008B43ED">
          <w:pPr>
            <w:pStyle w:val="TOC3"/>
            <w:rPr>
              <w:ins w:id="273" w:author="Peter Bomberg" w:date="2018-01-16T14:05:00Z"/>
              <w:rFonts w:asciiTheme="minorHAnsi" w:eastAsiaTheme="minorEastAsia" w:hAnsiTheme="minorHAnsi" w:cstheme="minorBidi"/>
              <w:noProof/>
              <w:color w:val="auto"/>
              <w:sz w:val="22"/>
              <w:szCs w:val="22"/>
              <w:lang w:eastAsia="en-CA"/>
            </w:rPr>
          </w:pPr>
          <w:ins w:id="274" w:author="Peter Bomberg" w:date="2018-01-16T14:05:00Z">
            <w:r>
              <w:fldChar w:fldCharType="begin"/>
            </w:r>
            <w:r>
              <w:instrText xml:space="preserve"> HYPERLINK \l "_Toc503195144" </w:instrText>
            </w:r>
            <w:r>
              <w:fldChar w:fldCharType="separate"/>
            </w:r>
            <w:r w:rsidR="009361BB" w:rsidRPr="00F77C54">
              <w:rPr>
                <w:rStyle w:val="Hyperlink"/>
                <w:noProof/>
              </w:rPr>
              <w:t>4.10.10</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Drug Kit with a Device Part</w:t>
            </w:r>
            <w:r w:rsidR="009361BB">
              <w:rPr>
                <w:noProof/>
                <w:webHidden/>
              </w:rPr>
              <w:tab/>
            </w:r>
            <w:r w:rsidR="009361BB">
              <w:rPr>
                <w:noProof/>
                <w:webHidden/>
              </w:rPr>
              <w:fldChar w:fldCharType="begin"/>
            </w:r>
            <w:r w:rsidR="009361BB">
              <w:rPr>
                <w:noProof/>
                <w:webHidden/>
              </w:rPr>
              <w:instrText xml:space="preserve"> PAGEREF _Toc503195144 \h </w:instrText>
            </w:r>
            <w:r w:rsidR="009361BB">
              <w:rPr>
                <w:noProof/>
                <w:webHidden/>
              </w:rPr>
            </w:r>
            <w:r w:rsidR="009361BB">
              <w:rPr>
                <w:noProof/>
                <w:webHidden/>
              </w:rPr>
              <w:fldChar w:fldCharType="separate"/>
            </w:r>
            <w:r w:rsidR="009361BB">
              <w:rPr>
                <w:noProof/>
                <w:webHidden/>
              </w:rPr>
              <w:t>63</w:t>
            </w:r>
            <w:r w:rsidR="009361BB">
              <w:rPr>
                <w:noProof/>
                <w:webHidden/>
              </w:rPr>
              <w:fldChar w:fldCharType="end"/>
            </w:r>
            <w:r>
              <w:rPr>
                <w:noProof/>
              </w:rPr>
              <w:fldChar w:fldCharType="end"/>
            </w:r>
          </w:ins>
        </w:p>
        <w:p w14:paraId="6641E62C" w14:textId="78E24A6E" w:rsidR="009361BB" w:rsidRDefault="008B43ED">
          <w:pPr>
            <w:pStyle w:val="TOC3"/>
            <w:rPr>
              <w:ins w:id="275" w:author="Peter Bomberg" w:date="2018-01-16T14:05:00Z"/>
              <w:rFonts w:asciiTheme="minorHAnsi" w:eastAsiaTheme="minorEastAsia" w:hAnsiTheme="minorHAnsi" w:cstheme="minorBidi"/>
              <w:noProof/>
              <w:color w:val="auto"/>
              <w:sz w:val="22"/>
              <w:szCs w:val="22"/>
              <w:lang w:eastAsia="en-CA"/>
            </w:rPr>
          </w:pPr>
          <w:ins w:id="276" w:author="Peter Bomberg" w:date="2018-01-16T14:05:00Z">
            <w:r>
              <w:fldChar w:fldCharType="begin"/>
            </w:r>
            <w:r>
              <w:instrText xml:space="preserve"> HYPERLINK \l "_Toc503195145" </w:instrText>
            </w:r>
            <w:r>
              <w:fldChar w:fldCharType="separate"/>
            </w:r>
            <w:r w:rsidR="009361BB" w:rsidRPr="00F77C54">
              <w:rPr>
                <w:rStyle w:val="Hyperlink"/>
                <w:noProof/>
              </w:rPr>
              <w:t>4.10.11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Device Kit with a Drug Part</w:t>
            </w:r>
            <w:r w:rsidR="009361BB">
              <w:rPr>
                <w:noProof/>
                <w:webHidden/>
              </w:rPr>
              <w:tab/>
            </w:r>
            <w:r w:rsidR="009361BB">
              <w:rPr>
                <w:noProof/>
                <w:webHidden/>
              </w:rPr>
              <w:fldChar w:fldCharType="begin"/>
            </w:r>
            <w:r w:rsidR="009361BB">
              <w:rPr>
                <w:noProof/>
                <w:webHidden/>
              </w:rPr>
              <w:instrText xml:space="preserve"> PAGEREF _Toc503195145 \h </w:instrText>
            </w:r>
            <w:r w:rsidR="009361BB">
              <w:rPr>
                <w:noProof/>
                <w:webHidden/>
              </w:rPr>
            </w:r>
            <w:r w:rsidR="009361BB">
              <w:rPr>
                <w:noProof/>
                <w:webHidden/>
              </w:rPr>
              <w:fldChar w:fldCharType="separate"/>
            </w:r>
            <w:r w:rsidR="009361BB">
              <w:rPr>
                <w:noProof/>
                <w:webHidden/>
              </w:rPr>
              <w:t>65</w:t>
            </w:r>
            <w:r w:rsidR="009361BB">
              <w:rPr>
                <w:noProof/>
                <w:webHidden/>
              </w:rPr>
              <w:fldChar w:fldCharType="end"/>
            </w:r>
            <w:r>
              <w:rPr>
                <w:noProof/>
              </w:rPr>
              <w:fldChar w:fldCharType="end"/>
            </w:r>
          </w:ins>
        </w:p>
        <w:p w14:paraId="0928036C" w14:textId="3508B404" w:rsidR="009361BB" w:rsidRDefault="008B43ED">
          <w:pPr>
            <w:pStyle w:val="TOC3"/>
            <w:rPr>
              <w:ins w:id="277" w:author="Peter Bomberg" w:date="2018-01-16T14:05:00Z"/>
              <w:rFonts w:asciiTheme="minorHAnsi" w:eastAsiaTheme="minorEastAsia" w:hAnsiTheme="minorHAnsi" w:cstheme="minorBidi"/>
              <w:noProof/>
              <w:color w:val="auto"/>
              <w:sz w:val="22"/>
              <w:szCs w:val="22"/>
              <w:lang w:eastAsia="en-CA"/>
            </w:rPr>
          </w:pPr>
          <w:ins w:id="278" w:author="Peter Bomberg" w:date="2018-01-16T14:05:00Z">
            <w:r>
              <w:fldChar w:fldCharType="begin"/>
            </w:r>
            <w:r>
              <w:instrText xml:space="preserve"> HYPERLINK \l "_Toc5031</w:instrText>
            </w:r>
            <w:r>
              <w:instrText xml:space="preserve">95146" </w:instrText>
            </w:r>
            <w:r>
              <w:fldChar w:fldCharType="separate"/>
            </w:r>
            <w:r w:rsidR="009361BB" w:rsidRPr="00F77C54">
              <w:rPr>
                <w:rStyle w:val="Hyperlink"/>
                <w:noProof/>
              </w:rPr>
              <w:t>4.10.12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Marketing Category and Application Number</w:t>
            </w:r>
            <w:r w:rsidR="009361BB">
              <w:rPr>
                <w:noProof/>
                <w:webHidden/>
              </w:rPr>
              <w:tab/>
            </w:r>
            <w:r w:rsidR="009361BB">
              <w:rPr>
                <w:noProof/>
                <w:webHidden/>
              </w:rPr>
              <w:fldChar w:fldCharType="begin"/>
            </w:r>
            <w:r w:rsidR="009361BB">
              <w:rPr>
                <w:noProof/>
                <w:webHidden/>
              </w:rPr>
              <w:instrText xml:space="preserve"> PAGEREF _Toc503195146 \h </w:instrText>
            </w:r>
            <w:r w:rsidR="009361BB">
              <w:rPr>
                <w:noProof/>
                <w:webHidden/>
              </w:rPr>
            </w:r>
            <w:r w:rsidR="009361BB">
              <w:rPr>
                <w:noProof/>
                <w:webHidden/>
              </w:rPr>
              <w:fldChar w:fldCharType="separate"/>
            </w:r>
            <w:r w:rsidR="009361BB">
              <w:rPr>
                <w:noProof/>
                <w:webHidden/>
              </w:rPr>
              <w:t>67</w:t>
            </w:r>
            <w:r w:rsidR="009361BB">
              <w:rPr>
                <w:noProof/>
                <w:webHidden/>
              </w:rPr>
              <w:fldChar w:fldCharType="end"/>
            </w:r>
            <w:r>
              <w:rPr>
                <w:noProof/>
              </w:rPr>
              <w:fldChar w:fldCharType="end"/>
            </w:r>
          </w:ins>
        </w:p>
        <w:p w14:paraId="5F180D1D" w14:textId="422D0C77" w:rsidR="009361BB" w:rsidRDefault="008B43ED">
          <w:pPr>
            <w:pStyle w:val="TOC3"/>
            <w:rPr>
              <w:ins w:id="279" w:author="Peter Bomberg" w:date="2018-01-16T14:05:00Z"/>
              <w:rFonts w:asciiTheme="minorHAnsi" w:eastAsiaTheme="minorEastAsia" w:hAnsiTheme="minorHAnsi" w:cstheme="minorBidi"/>
              <w:noProof/>
              <w:color w:val="auto"/>
              <w:sz w:val="22"/>
              <w:szCs w:val="22"/>
              <w:lang w:eastAsia="en-CA"/>
            </w:rPr>
          </w:pPr>
          <w:ins w:id="280" w:author="Peter Bomberg" w:date="2018-01-16T14:05:00Z">
            <w:r>
              <w:fldChar w:fldCharType="begin"/>
            </w:r>
            <w:r>
              <w:instrText xml:space="preserve"> HYPERLINK \l "_Toc503195147" </w:instrText>
            </w:r>
            <w:r>
              <w:fldChar w:fldCharType="separate"/>
            </w:r>
            <w:r w:rsidR="009361BB" w:rsidRPr="00F77C54">
              <w:rPr>
                <w:rStyle w:val="Hyperlink"/>
                <w:noProof/>
              </w:rPr>
              <w:t>4.10.13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Marketing status</w:t>
            </w:r>
            <w:r w:rsidR="009361BB">
              <w:rPr>
                <w:noProof/>
                <w:webHidden/>
              </w:rPr>
              <w:tab/>
            </w:r>
            <w:r w:rsidR="009361BB">
              <w:rPr>
                <w:noProof/>
                <w:webHidden/>
              </w:rPr>
              <w:fldChar w:fldCharType="begin"/>
            </w:r>
            <w:r w:rsidR="009361BB">
              <w:rPr>
                <w:noProof/>
                <w:webHidden/>
              </w:rPr>
              <w:instrText xml:space="preserve"> PAGEREF _Toc503195147 \h </w:instrText>
            </w:r>
            <w:r w:rsidR="009361BB">
              <w:rPr>
                <w:noProof/>
                <w:webHidden/>
              </w:rPr>
            </w:r>
            <w:r w:rsidR="009361BB">
              <w:rPr>
                <w:noProof/>
                <w:webHidden/>
              </w:rPr>
              <w:fldChar w:fldCharType="separate"/>
            </w:r>
            <w:r w:rsidR="009361BB">
              <w:rPr>
                <w:noProof/>
                <w:webHidden/>
              </w:rPr>
              <w:t>68</w:t>
            </w:r>
            <w:r w:rsidR="009361BB">
              <w:rPr>
                <w:noProof/>
                <w:webHidden/>
              </w:rPr>
              <w:fldChar w:fldCharType="end"/>
            </w:r>
            <w:r>
              <w:rPr>
                <w:noProof/>
              </w:rPr>
              <w:fldChar w:fldCharType="end"/>
            </w:r>
          </w:ins>
        </w:p>
        <w:p w14:paraId="38BC0B4B" w14:textId="613C3969" w:rsidR="009361BB" w:rsidRDefault="008B43ED">
          <w:pPr>
            <w:pStyle w:val="TOC3"/>
            <w:rPr>
              <w:ins w:id="281" w:author="Peter Bomberg" w:date="2018-01-16T14:05:00Z"/>
              <w:rFonts w:asciiTheme="minorHAnsi" w:eastAsiaTheme="minorEastAsia" w:hAnsiTheme="minorHAnsi" w:cstheme="minorBidi"/>
              <w:noProof/>
              <w:color w:val="auto"/>
              <w:sz w:val="22"/>
              <w:szCs w:val="22"/>
              <w:lang w:eastAsia="en-CA"/>
            </w:rPr>
          </w:pPr>
          <w:ins w:id="282" w:author="Peter Bomberg" w:date="2018-01-16T14:05:00Z">
            <w:r>
              <w:fldChar w:fldCharType="begin"/>
            </w:r>
            <w:r>
              <w:instrText xml:space="preserve"> HYPERLINK \l "_Toc503195148" </w:instrText>
            </w:r>
            <w:r>
              <w:fldChar w:fldCharType="separate"/>
            </w:r>
            <w:r w:rsidR="009361BB" w:rsidRPr="00F77C54">
              <w:rPr>
                <w:rStyle w:val="Hyperlink"/>
                <w:noProof/>
              </w:rPr>
              <w:t>4.10.14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General Characteristics</w:t>
            </w:r>
            <w:r w:rsidR="009361BB">
              <w:rPr>
                <w:noProof/>
                <w:webHidden/>
              </w:rPr>
              <w:tab/>
            </w:r>
            <w:r w:rsidR="009361BB">
              <w:rPr>
                <w:noProof/>
                <w:webHidden/>
              </w:rPr>
              <w:fldChar w:fldCharType="begin"/>
            </w:r>
            <w:r w:rsidR="009361BB">
              <w:rPr>
                <w:noProof/>
                <w:webHidden/>
              </w:rPr>
              <w:instrText xml:space="preserve"> PAGEREF _Toc503195148 \h </w:instrText>
            </w:r>
            <w:r w:rsidR="009361BB">
              <w:rPr>
                <w:noProof/>
                <w:webHidden/>
              </w:rPr>
            </w:r>
            <w:r w:rsidR="009361BB">
              <w:rPr>
                <w:noProof/>
                <w:webHidden/>
              </w:rPr>
              <w:fldChar w:fldCharType="separate"/>
            </w:r>
            <w:r w:rsidR="009361BB">
              <w:rPr>
                <w:noProof/>
                <w:webHidden/>
              </w:rPr>
              <w:t>69</w:t>
            </w:r>
            <w:r w:rsidR="009361BB">
              <w:rPr>
                <w:noProof/>
                <w:webHidden/>
              </w:rPr>
              <w:fldChar w:fldCharType="end"/>
            </w:r>
            <w:r>
              <w:rPr>
                <w:noProof/>
              </w:rPr>
              <w:fldChar w:fldCharType="end"/>
            </w:r>
          </w:ins>
        </w:p>
        <w:p w14:paraId="210A1C75" w14:textId="16EFDE78" w:rsidR="009361BB" w:rsidRDefault="008B43ED">
          <w:pPr>
            <w:pStyle w:val="TOC3"/>
            <w:rPr>
              <w:ins w:id="283" w:author="Peter Bomberg" w:date="2018-01-16T14:05:00Z"/>
              <w:rFonts w:asciiTheme="minorHAnsi" w:eastAsiaTheme="minorEastAsia" w:hAnsiTheme="minorHAnsi" w:cstheme="minorBidi"/>
              <w:noProof/>
              <w:color w:val="auto"/>
              <w:sz w:val="22"/>
              <w:szCs w:val="22"/>
              <w:lang w:eastAsia="en-CA"/>
            </w:rPr>
          </w:pPr>
          <w:ins w:id="284" w:author="Peter Bomberg" w:date="2018-01-16T14:05:00Z">
            <w:r>
              <w:lastRenderedPageBreak/>
              <w:fldChar w:fldCharType="begin"/>
            </w:r>
            <w:r>
              <w:instrText xml:space="preserve"> HYPERLINK \l "_Toc503195149" </w:instrText>
            </w:r>
            <w:r>
              <w:fldChar w:fldCharType="separate"/>
            </w:r>
            <w:r w:rsidR="009361BB" w:rsidRPr="00F77C54">
              <w:rPr>
                <w:rStyle w:val="Hyperlink"/>
                <w:noProof/>
              </w:rPr>
              <w:t>4.10.15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&amp; Device characteristics</w:t>
            </w:r>
            <w:r w:rsidR="009361BB">
              <w:rPr>
                <w:noProof/>
                <w:webHidden/>
              </w:rPr>
              <w:tab/>
            </w:r>
            <w:r w:rsidR="009361BB">
              <w:rPr>
                <w:noProof/>
                <w:webHidden/>
              </w:rPr>
              <w:fldChar w:fldCharType="begin"/>
            </w:r>
            <w:r w:rsidR="009361BB">
              <w:rPr>
                <w:noProof/>
                <w:webHidden/>
              </w:rPr>
              <w:instrText xml:space="preserve"> PAGEREF _Toc503195149 \h </w:instrText>
            </w:r>
            <w:r w:rsidR="009361BB">
              <w:rPr>
                <w:noProof/>
                <w:webHidden/>
              </w:rPr>
            </w:r>
            <w:r w:rsidR="009361BB">
              <w:rPr>
                <w:noProof/>
                <w:webHidden/>
              </w:rPr>
              <w:fldChar w:fldCharType="separate"/>
            </w:r>
            <w:r w:rsidR="009361BB">
              <w:rPr>
                <w:noProof/>
                <w:webHidden/>
              </w:rPr>
              <w:t>70</w:t>
            </w:r>
            <w:r w:rsidR="009361BB">
              <w:rPr>
                <w:noProof/>
                <w:webHidden/>
              </w:rPr>
              <w:fldChar w:fldCharType="end"/>
            </w:r>
            <w:r>
              <w:rPr>
                <w:noProof/>
              </w:rPr>
              <w:fldChar w:fldCharType="end"/>
            </w:r>
          </w:ins>
        </w:p>
        <w:p w14:paraId="1BF270AD" w14:textId="4EB418D2" w:rsidR="009361BB" w:rsidRDefault="008B43ED">
          <w:pPr>
            <w:pStyle w:val="TOC3"/>
            <w:rPr>
              <w:ins w:id="285" w:author="Peter Bomberg" w:date="2018-01-16T14:05:00Z"/>
              <w:rFonts w:asciiTheme="minorHAnsi" w:eastAsiaTheme="minorEastAsia" w:hAnsiTheme="minorHAnsi" w:cstheme="minorBidi"/>
              <w:noProof/>
              <w:color w:val="auto"/>
              <w:sz w:val="22"/>
              <w:szCs w:val="22"/>
              <w:lang w:eastAsia="en-CA"/>
            </w:rPr>
          </w:pPr>
          <w:ins w:id="286" w:author="Peter Bomberg" w:date="2018-01-16T14:05:00Z">
            <w:r>
              <w:fldChar w:fldCharType="begin"/>
            </w:r>
            <w:r>
              <w:instrText xml:space="preserve"> HYPERLINK \l "_Toc503195150" </w:instrText>
            </w:r>
            <w:r>
              <w:fldChar w:fldCharType="separate"/>
            </w:r>
            <w:r w:rsidR="009361BB" w:rsidRPr="00F77C54">
              <w:rPr>
                <w:rStyle w:val="Hyperlink"/>
                <w:noProof/>
              </w:rPr>
              <w:t>4.10.16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Validation</w:t>
            </w:r>
            <w:r w:rsidR="009361BB">
              <w:rPr>
                <w:noProof/>
                <w:webHidden/>
              </w:rPr>
              <w:tab/>
            </w:r>
            <w:r w:rsidR="009361BB">
              <w:rPr>
                <w:noProof/>
                <w:webHidden/>
              </w:rPr>
              <w:fldChar w:fldCharType="begin"/>
            </w:r>
            <w:r w:rsidR="009361BB">
              <w:rPr>
                <w:noProof/>
                <w:webHidden/>
              </w:rPr>
              <w:instrText xml:space="preserve"> PAGEREF _Toc503195150 \h </w:instrText>
            </w:r>
            <w:r w:rsidR="009361BB">
              <w:rPr>
                <w:noProof/>
                <w:webHidden/>
              </w:rPr>
            </w:r>
            <w:r w:rsidR="009361BB">
              <w:rPr>
                <w:noProof/>
                <w:webHidden/>
              </w:rPr>
              <w:fldChar w:fldCharType="separate"/>
            </w:r>
            <w:r w:rsidR="009361BB">
              <w:rPr>
                <w:noProof/>
                <w:webHidden/>
              </w:rPr>
              <w:t>74</w:t>
            </w:r>
            <w:r w:rsidR="009361BB">
              <w:rPr>
                <w:noProof/>
                <w:webHidden/>
              </w:rPr>
              <w:fldChar w:fldCharType="end"/>
            </w:r>
            <w:r>
              <w:rPr>
                <w:noProof/>
              </w:rPr>
              <w:fldChar w:fldCharType="end"/>
            </w:r>
          </w:ins>
        </w:p>
        <w:p w14:paraId="3ED94ADB" w14:textId="7E028E0F" w:rsidR="009361BB" w:rsidRDefault="008B43ED">
          <w:pPr>
            <w:pStyle w:val="TOC2"/>
            <w:rPr>
              <w:ins w:id="287" w:author="Peter Bomberg" w:date="2018-01-16T14:05:00Z"/>
              <w:rFonts w:asciiTheme="minorHAnsi" w:eastAsiaTheme="minorEastAsia" w:hAnsiTheme="minorHAnsi" w:cstheme="minorBidi"/>
              <w:noProof/>
              <w:color w:val="auto"/>
              <w:sz w:val="22"/>
              <w:szCs w:val="22"/>
              <w:lang w:eastAsia="en-CA"/>
            </w:rPr>
          </w:pPr>
          <w:ins w:id="288" w:author="Peter Bomberg" w:date="2018-01-16T14:05:00Z">
            <w:r>
              <w:fldChar w:fldCharType="begin"/>
            </w:r>
            <w:r>
              <w:instrText xml:space="preserve"> HYPERLINK \l "_Toc503195151" </w:instrText>
            </w:r>
            <w:r>
              <w:fldChar w:fldCharType="separate"/>
            </w:r>
            <w:r w:rsidR="009361BB" w:rsidRPr="00F77C54">
              <w:rPr>
                <w:rStyle w:val="Hyperlink"/>
                <w:noProof/>
              </w:rPr>
              <w:t>4.11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Data - Drug Products</w:t>
            </w:r>
            <w:r w:rsidR="009361BB">
              <w:rPr>
                <w:noProof/>
                <w:webHidden/>
              </w:rPr>
              <w:tab/>
            </w:r>
            <w:r w:rsidR="009361BB">
              <w:rPr>
                <w:noProof/>
                <w:webHidden/>
              </w:rPr>
              <w:fldChar w:fldCharType="begin"/>
            </w:r>
            <w:r w:rsidR="009361BB">
              <w:rPr>
                <w:noProof/>
                <w:webHidden/>
              </w:rPr>
              <w:instrText xml:space="preserve"> PAGEREF _Toc503195151 \h </w:instrText>
            </w:r>
            <w:r w:rsidR="009361BB">
              <w:rPr>
                <w:noProof/>
                <w:webHidden/>
              </w:rPr>
            </w:r>
            <w:r w:rsidR="009361BB">
              <w:rPr>
                <w:noProof/>
                <w:webHidden/>
              </w:rPr>
              <w:fldChar w:fldCharType="separate"/>
            </w:r>
            <w:r w:rsidR="009361BB">
              <w:rPr>
                <w:noProof/>
                <w:webHidden/>
              </w:rPr>
              <w:t>106</w:t>
            </w:r>
            <w:r w:rsidR="009361BB">
              <w:rPr>
                <w:noProof/>
                <w:webHidden/>
              </w:rPr>
              <w:fldChar w:fldCharType="end"/>
            </w:r>
            <w:r>
              <w:rPr>
                <w:noProof/>
              </w:rPr>
              <w:fldChar w:fldCharType="end"/>
            </w:r>
          </w:ins>
        </w:p>
        <w:p w14:paraId="31197B44" w14:textId="6704FEEC" w:rsidR="009361BB" w:rsidRDefault="008B43ED">
          <w:pPr>
            <w:pStyle w:val="TOC2"/>
            <w:rPr>
              <w:ins w:id="289" w:author="Peter Bomberg" w:date="2018-01-16T14:05:00Z"/>
              <w:rFonts w:asciiTheme="minorHAnsi" w:eastAsiaTheme="minorEastAsia" w:hAnsiTheme="minorHAnsi" w:cstheme="minorBidi"/>
              <w:noProof/>
              <w:color w:val="auto"/>
              <w:sz w:val="22"/>
              <w:szCs w:val="22"/>
              <w:lang w:eastAsia="en-CA"/>
            </w:rPr>
          </w:pPr>
          <w:ins w:id="290" w:author="Peter Bomberg" w:date="2018-01-16T14:05:00Z">
            <w:r>
              <w:fldChar w:fldCharType="begin"/>
            </w:r>
            <w:r>
              <w:instrText xml:space="preserve"> HYPERLINK \l "_Toc503195152" </w:instrText>
            </w:r>
            <w:r>
              <w:fldChar w:fldCharType="separate"/>
            </w:r>
            <w:r w:rsidR="009361BB" w:rsidRPr="00F77C54">
              <w:rPr>
                <w:rStyle w:val="Hyperlink"/>
                <w:noProof/>
              </w:rPr>
              <w:t>4.12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Product Data - Device Products</w:t>
            </w:r>
            <w:r w:rsidR="009361BB">
              <w:rPr>
                <w:noProof/>
                <w:webHidden/>
              </w:rPr>
              <w:tab/>
            </w:r>
            <w:r w:rsidR="009361BB">
              <w:rPr>
                <w:noProof/>
                <w:webHidden/>
              </w:rPr>
              <w:fldChar w:fldCharType="begin"/>
            </w:r>
            <w:r w:rsidR="009361BB">
              <w:rPr>
                <w:noProof/>
                <w:webHidden/>
              </w:rPr>
              <w:instrText xml:space="preserve"> PAGEREF _Toc503195152 \h </w:instrText>
            </w:r>
            <w:r w:rsidR="009361BB">
              <w:rPr>
                <w:noProof/>
                <w:webHidden/>
              </w:rPr>
            </w:r>
            <w:r w:rsidR="009361BB">
              <w:rPr>
                <w:noProof/>
                <w:webHidden/>
              </w:rPr>
              <w:fldChar w:fldCharType="separate"/>
            </w:r>
            <w:r w:rsidR="009361BB">
              <w:rPr>
                <w:noProof/>
                <w:webHidden/>
              </w:rPr>
              <w:t>106</w:t>
            </w:r>
            <w:r w:rsidR="009361BB">
              <w:rPr>
                <w:noProof/>
                <w:webHidden/>
              </w:rPr>
              <w:fldChar w:fldCharType="end"/>
            </w:r>
            <w:r>
              <w:rPr>
                <w:noProof/>
              </w:rPr>
              <w:fldChar w:fldCharType="end"/>
            </w:r>
          </w:ins>
        </w:p>
        <w:p w14:paraId="399AB306" w14:textId="7F8C3F3C" w:rsidR="009361BB" w:rsidRDefault="008B43ED">
          <w:pPr>
            <w:pStyle w:val="TOC3"/>
            <w:rPr>
              <w:ins w:id="291" w:author="Peter Bomberg" w:date="2018-01-16T14:05:00Z"/>
              <w:rFonts w:asciiTheme="minorHAnsi" w:eastAsiaTheme="minorEastAsia" w:hAnsiTheme="minorHAnsi" w:cstheme="minorBidi"/>
              <w:noProof/>
              <w:color w:val="auto"/>
              <w:sz w:val="22"/>
              <w:szCs w:val="22"/>
              <w:lang w:eastAsia="en-CA"/>
            </w:rPr>
          </w:pPr>
          <w:ins w:id="292" w:author="Peter Bomberg" w:date="2018-01-16T14:05:00Z">
            <w:r>
              <w:fldChar w:fldCharType="begin"/>
            </w:r>
            <w:r>
              <w:instrText xml:space="preserve"> HYPERLINK \l "_Toc5031</w:instrText>
            </w:r>
            <w:r>
              <w:instrText xml:space="preserve">95153" </w:instrText>
            </w:r>
            <w:r>
              <w:fldChar w:fldCharType="separate"/>
            </w:r>
            <w:r w:rsidR="009361BB" w:rsidRPr="00F77C54">
              <w:rPr>
                <w:rStyle w:val="Hyperlink"/>
                <w:noProof/>
              </w:rPr>
              <w:t>4.12.1</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Additional Device Identifiers</w:t>
            </w:r>
            <w:r w:rsidR="009361BB">
              <w:rPr>
                <w:noProof/>
                <w:webHidden/>
              </w:rPr>
              <w:tab/>
            </w:r>
            <w:r w:rsidR="009361BB">
              <w:rPr>
                <w:noProof/>
                <w:webHidden/>
              </w:rPr>
              <w:fldChar w:fldCharType="begin"/>
            </w:r>
            <w:r w:rsidR="009361BB">
              <w:rPr>
                <w:noProof/>
                <w:webHidden/>
              </w:rPr>
              <w:instrText xml:space="preserve"> PAGEREF _Toc503195153 \h </w:instrText>
            </w:r>
            <w:r w:rsidR="009361BB">
              <w:rPr>
                <w:noProof/>
                <w:webHidden/>
              </w:rPr>
            </w:r>
            <w:r w:rsidR="009361BB">
              <w:rPr>
                <w:noProof/>
                <w:webHidden/>
              </w:rPr>
              <w:fldChar w:fldCharType="separate"/>
            </w:r>
            <w:r w:rsidR="009361BB">
              <w:rPr>
                <w:noProof/>
                <w:webHidden/>
              </w:rPr>
              <w:t>106</w:t>
            </w:r>
            <w:r w:rsidR="009361BB">
              <w:rPr>
                <w:noProof/>
                <w:webHidden/>
              </w:rPr>
              <w:fldChar w:fldCharType="end"/>
            </w:r>
            <w:r>
              <w:rPr>
                <w:noProof/>
              </w:rPr>
              <w:fldChar w:fldCharType="end"/>
            </w:r>
          </w:ins>
        </w:p>
        <w:p w14:paraId="7ED2C66A" w14:textId="040D755C" w:rsidR="009361BB" w:rsidRDefault="008B43ED">
          <w:pPr>
            <w:pStyle w:val="TOC3"/>
            <w:rPr>
              <w:ins w:id="293" w:author="Peter Bomberg" w:date="2018-01-16T14:05:00Z"/>
              <w:rFonts w:asciiTheme="minorHAnsi" w:eastAsiaTheme="minorEastAsia" w:hAnsiTheme="minorHAnsi" w:cstheme="minorBidi"/>
              <w:noProof/>
              <w:color w:val="auto"/>
              <w:sz w:val="22"/>
              <w:szCs w:val="22"/>
              <w:lang w:eastAsia="en-CA"/>
            </w:rPr>
          </w:pPr>
          <w:ins w:id="294" w:author="Peter Bomberg" w:date="2018-01-16T14:05:00Z">
            <w:r>
              <w:fldChar w:fldCharType="begin"/>
            </w:r>
            <w:r>
              <w:instrText xml:space="preserve"> HYPERLINK \l "_Toc503195154" </w:instrText>
            </w:r>
            <w:r>
              <w:fldChar w:fldCharType="separate"/>
            </w:r>
            <w:r w:rsidR="009361BB" w:rsidRPr="00F77C54">
              <w:rPr>
                <w:rStyle w:val="Hyperlink"/>
                <w:noProof/>
              </w:rPr>
              <w:t>4.12.2</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Device Ingredient</w:t>
            </w:r>
            <w:r w:rsidR="009361BB">
              <w:rPr>
                <w:noProof/>
                <w:webHidden/>
              </w:rPr>
              <w:tab/>
            </w:r>
            <w:r w:rsidR="009361BB">
              <w:rPr>
                <w:noProof/>
                <w:webHidden/>
              </w:rPr>
              <w:fldChar w:fldCharType="begin"/>
            </w:r>
            <w:r w:rsidR="009361BB">
              <w:rPr>
                <w:noProof/>
                <w:webHidden/>
              </w:rPr>
              <w:instrText xml:space="preserve"> PAGEREF _Toc503195154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r>
              <w:rPr>
                <w:noProof/>
              </w:rPr>
              <w:fldChar w:fldCharType="end"/>
            </w:r>
          </w:ins>
        </w:p>
        <w:p w14:paraId="7712DD85" w14:textId="23A3A755" w:rsidR="009361BB" w:rsidRDefault="008B43ED">
          <w:pPr>
            <w:pStyle w:val="TOC3"/>
            <w:rPr>
              <w:ins w:id="295" w:author="Peter Bomberg" w:date="2018-01-16T14:05:00Z"/>
              <w:rFonts w:asciiTheme="minorHAnsi" w:eastAsiaTheme="minorEastAsia" w:hAnsiTheme="minorHAnsi" w:cstheme="minorBidi"/>
              <w:noProof/>
              <w:color w:val="auto"/>
              <w:sz w:val="22"/>
              <w:szCs w:val="22"/>
              <w:lang w:eastAsia="en-CA"/>
            </w:rPr>
          </w:pPr>
          <w:ins w:id="296" w:author="Peter Bomberg" w:date="2018-01-16T14:05:00Z">
            <w:r>
              <w:fldChar w:fldCharType="begin"/>
            </w:r>
            <w:r>
              <w:instrText xml:space="preserve"> HYPERLINK \l "_Toc503195155" </w:instrText>
            </w:r>
            <w:r>
              <w:fldChar w:fldCharType="separate"/>
            </w:r>
            <w:r w:rsidR="009361BB" w:rsidRPr="00F77C54">
              <w:rPr>
                <w:rStyle w:val="Hyperlink"/>
                <w:noProof/>
              </w:rPr>
              <w:t>4.12.3</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Device Parts</w:t>
            </w:r>
            <w:r w:rsidR="009361BB">
              <w:rPr>
                <w:noProof/>
                <w:webHidden/>
              </w:rPr>
              <w:tab/>
            </w:r>
            <w:r w:rsidR="009361BB">
              <w:rPr>
                <w:noProof/>
                <w:webHidden/>
              </w:rPr>
              <w:fldChar w:fldCharType="begin"/>
            </w:r>
            <w:r w:rsidR="009361BB">
              <w:rPr>
                <w:noProof/>
                <w:webHidden/>
              </w:rPr>
              <w:instrText xml:space="preserve"> PAGEREF _Toc503195155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r>
              <w:rPr>
                <w:noProof/>
              </w:rPr>
              <w:fldChar w:fldCharType="end"/>
            </w:r>
          </w:ins>
        </w:p>
        <w:p w14:paraId="29C931D3" w14:textId="64A7F174" w:rsidR="009361BB" w:rsidRDefault="008B43ED">
          <w:pPr>
            <w:pStyle w:val="TOC3"/>
            <w:rPr>
              <w:ins w:id="297" w:author="Peter Bomberg" w:date="2018-01-16T14:05:00Z"/>
              <w:rFonts w:asciiTheme="minorHAnsi" w:eastAsiaTheme="minorEastAsia" w:hAnsiTheme="minorHAnsi" w:cstheme="minorBidi"/>
              <w:noProof/>
              <w:color w:val="auto"/>
              <w:sz w:val="22"/>
              <w:szCs w:val="22"/>
              <w:lang w:eastAsia="en-CA"/>
            </w:rPr>
          </w:pPr>
          <w:ins w:id="298" w:author="Peter Bomberg" w:date="2018-01-16T14:05:00Z">
            <w:r>
              <w:fldChar w:fldCharType="begin"/>
            </w:r>
            <w:r>
              <w:instrText xml:space="preserve"> HYPERLINK \l "_Toc503195156" </w:instrText>
            </w:r>
            <w:r>
              <w:fldChar w:fldCharType="separate"/>
            </w:r>
            <w:r w:rsidR="009361BB" w:rsidRPr="00F77C54">
              <w:rPr>
                <w:rStyle w:val="Hyperlink"/>
                <w:noProof/>
              </w:rPr>
              <w:t>4.12.4</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Part of Assembly</w:t>
            </w:r>
            <w:r w:rsidR="009361BB">
              <w:rPr>
                <w:noProof/>
                <w:webHidden/>
              </w:rPr>
              <w:tab/>
            </w:r>
            <w:r w:rsidR="009361BB">
              <w:rPr>
                <w:noProof/>
                <w:webHidden/>
              </w:rPr>
              <w:fldChar w:fldCharType="begin"/>
            </w:r>
            <w:r w:rsidR="009361BB">
              <w:rPr>
                <w:noProof/>
                <w:webHidden/>
              </w:rPr>
              <w:instrText xml:space="preserve"> PAGEREF _Toc503195156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r>
              <w:rPr>
                <w:noProof/>
              </w:rPr>
              <w:fldChar w:fldCharType="end"/>
            </w:r>
          </w:ins>
        </w:p>
        <w:p w14:paraId="268944E5" w14:textId="0A688EB8" w:rsidR="009361BB" w:rsidRDefault="008B43ED">
          <w:pPr>
            <w:pStyle w:val="TOC3"/>
            <w:rPr>
              <w:ins w:id="299" w:author="Peter Bomberg" w:date="2018-01-16T14:05:00Z"/>
              <w:rFonts w:asciiTheme="minorHAnsi" w:eastAsiaTheme="minorEastAsia" w:hAnsiTheme="minorHAnsi" w:cstheme="minorBidi"/>
              <w:noProof/>
              <w:color w:val="auto"/>
              <w:sz w:val="22"/>
              <w:szCs w:val="22"/>
              <w:lang w:eastAsia="en-CA"/>
            </w:rPr>
          </w:pPr>
          <w:ins w:id="300" w:author="Peter Bomberg" w:date="2018-01-16T14:05:00Z">
            <w:r>
              <w:fldChar w:fldCharType="begin"/>
            </w:r>
            <w:r>
              <w:instrText xml:space="preserve"> HYPERLINK \l "_Toc503195157" </w:instrText>
            </w:r>
            <w:r>
              <w:fldChar w:fldCharType="separate"/>
            </w:r>
            <w:r w:rsidR="009361BB" w:rsidRPr="00F77C54">
              <w:rPr>
                <w:rStyle w:val="Hyperlink"/>
                <w:noProof/>
              </w:rPr>
              <w:t>4.12.5</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Regulatory Identifiers</w:t>
            </w:r>
            <w:r w:rsidR="009361BB">
              <w:rPr>
                <w:noProof/>
                <w:webHidden/>
              </w:rPr>
              <w:tab/>
            </w:r>
            <w:r w:rsidR="009361BB">
              <w:rPr>
                <w:noProof/>
                <w:webHidden/>
              </w:rPr>
              <w:fldChar w:fldCharType="begin"/>
            </w:r>
            <w:r w:rsidR="009361BB">
              <w:rPr>
                <w:noProof/>
                <w:webHidden/>
              </w:rPr>
              <w:instrText xml:space="preserve"> PAGEREF _Toc503195157 \h </w:instrText>
            </w:r>
            <w:r w:rsidR="009361BB">
              <w:rPr>
                <w:noProof/>
                <w:webHidden/>
              </w:rPr>
            </w:r>
            <w:r w:rsidR="009361BB">
              <w:rPr>
                <w:noProof/>
                <w:webHidden/>
              </w:rPr>
              <w:fldChar w:fldCharType="separate"/>
            </w:r>
            <w:r w:rsidR="009361BB">
              <w:rPr>
                <w:noProof/>
                <w:webHidden/>
              </w:rPr>
              <w:t>107</w:t>
            </w:r>
            <w:r w:rsidR="009361BB">
              <w:rPr>
                <w:noProof/>
                <w:webHidden/>
              </w:rPr>
              <w:fldChar w:fldCharType="end"/>
            </w:r>
            <w:r>
              <w:rPr>
                <w:noProof/>
              </w:rPr>
              <w:fldChar w:fldCharType="end"/>
            </w:r>
          </w:ins>
        </w:p>
        <w:p w14:paraId="7B24C57A" w14:textId="428C716E" w:rsidR="009361BB" w:rsidRDefault="008B43ED">
          <w:pPr>
            <w:pStyle w:val="TOC3"/>
            <w:rPr>
              <w:ins w:id="301" w:author="Peter Bomberg" w:date="2018-01-16T14:05:00Z"/>
              <w:rFonts w:asciiTheme="minorHAnsi" w:eastAsiaTheme="minorEastAsia" w:hAnsiTheme="minorHAnsi" w:cstheme="minorBidi"/>
              <w:noProof/>
              <w:color w:val="auto"/>
              <w:sz w:val="22"/>
              <w:szCs w:val="22"/>
              <w:lang w:eastAsia="en-CA"/>
            </w:rPr>
          </w:pPr>
          <w:ins w:id="302" w:author="Peter Bomberg" w:date="2018-01-16T14:05:00Z">
            <w:r>
              <w:fldChar w:fldCharType="begin"/>
            </w:r>
            <w:r>
              <w:instrText xml:space="preserve"> HYPERLINK \l "_Toc503195158" </w:instrText>
            </w:r>
            <w:r>
              <w:fldChar w:fldCharType="separate"/>
            </w:r>
            <w:r w:rsidR="009361BB" w:rsidRPr="00F77C54">
              <w:rPr>
                <w:rStyle w:val="Hyperlink"/>
                <w:noProof/>
              </w:rPr>
              <w:t>4.12.6</w:t>
            </w:r>
            <w:r w:rsidR="009361BB">
              <w:rPr>
                <w:rFonts w:asciiTheme="minorHAnsi" w:eastAsiaTheme="minorEastAsia" w:hAnsiTheme="minorHAnsi" w:cstheme="minorBidi"/>
                <w:noProof/>
                <w:color w:val="auto"/>
                <w:sz w:val="22"/>
                <w:szCs w:val="22"/>
                <w:lang w:eastAsia="en-CA"/>
              </w:rPr>
              <w:tab/>
            </w:r>
            <w:r w:rsidR="009361BB" w:rsidRPr="00F77C54">
              <w:rPr>
                <w:rStyle w:val="Hyperlink"/>
                <w:noProof/>
              </w:rPr>
              <w:t>Marketing status and date</w:t>
            </w:r>
            <w:r w:rsidR="009361BB">
              <w:rPr>
                <w:noProof/>
                <w:webHidden/>
              </w:rPr>
              <w:tab/>
            </w:r>
            <w:r w:rsidR="009361BB">
              <w:rPr>
                <w:noProof/>
                <w:webHidden/>
              </w:rPr>
              <w:fldChar w:fldCharType="begin"/>
            </w:r>
            <w:r w:rsidR="009361BB">
              <w:rPr>
                <w:noProof/>
                <w:webHidden/>
              </w:rPr>
              <w:instrText xml:space="preserve"> PAGEREF _Toc503195158 \h </w:instrText>
            </w:r>
            <w:r w:rsidR="009361BB">
              <w:rPr>
                <w:noProof/>
                <w:webHidden/>
              </w:rPr>
            </w:r>
            <w:r w:rsidR="009361BB">
              <w:rPr>
                <w:noProof/>
                <w:webHidden/>
              </w:rPr>
              <w:fldChar w:fldCharType="separate"/>
            </w:r>
            <w:r w:rsidR="009361BB">
              <w:rPr>
                <w:noProof/>
                <w:webHidden/>
              </w:rPr>
              <w:t>108</w:t>
            </w:r>
            <w:r w:rsidR="009361BB">
              <w:rPr>
                <w:noProof/>
                <w:webHidden/>
              </w:rPr>
              <w:fldChar w:fldCharType="end"/>
            </w:r>
            <w:r>
              <w:rPr>
                <w:noProof/>
              </w:rPr>
              <w:fldChar w:fldCharType="end"/>
            </w:r>
          </w:ins>
        </w:p>
        <w:p w14:paraId="506E5453" w14:textId="6D315049" w:rsidR="00117479" w:rsidRDefault="00117479" w:rsidP="0080029F">
          <w:r>
            <w:rPr>
              <w:b/>
              <w:bCs/>
              <w:noProof/>
            </w:rPr>
            <w:fldChar w:fldCharType="end"/>
          </w:r>
        </w:p>
      </w:sdtContent>
    </w:sdt>
    <w:p w14:paraId="33A5C2D4" w14:textId="77777777" w:rsidR="00E00DD2" w:rsidRDefault="00E00DD2" w:rsidP="0080029F"/>
    <w:p w14:paraId="79300E36" w14:textId="77777777" w:rsidR="00117479" w:rsidRPr="00117479" w:rsidRDefault="00117479" w:rsidP="0080029F">
      <w:pPr>
        <w:rPr>
          <w:lang w:val="en-US"/>
        </w:rPr>
        <w:sectPr w:rsidR="00117479" w:rsidRPr="00117479" w:rsidSect="00D12B39">
          <w:headerReference w:type="even" r:id="rId14"/>
          <w:headerReference w:type="default" r:id="rId15"/>
          <w:type w:val="continuous"/>
          <w:pgSz w:w="12240" w:h="15840" w:code="1"/>
          <w:pgMar w:top="1440" w:right="1440" w:bottom="1440" w:left="1440" w:header="720" w:footer="720" w:gutter="0"/>
          <w:cols w:space="720"/>
          <w:noEndnote/>
          <w:docGrid w:linePitch="313"/>
        </w:sectPr>
      </w:pPr>
    </w:p>
    <w:p w14:paraId="439E2D98" w14:textId="77777777" w:rsidR="00C512AB" w:rsidRDefault="00C512AB" w:rsidP="0080029F">
      <w:pPr>
        <w:rPr>
          <w:rFonts w:eastAsiaTheme="majorEastAsia"/>
          <w:szCs w:val="24"/>
          <w:lang w:val="en-US"/>
        </w:rPr>
      </w:pPr>
      <w:r>
        <w:br w:type="page"/>
      </w:r>
    </w:p>
    <w:p w14:paraId="2648035A" w14:textId="5FDBCE02" w:rsidR="00614411" w:rsidRPr="00326FB2" w:rsidRDefault="00980E0D" w:rsidP="0080029F">
      <w:pPr>
        <w:pStyle w:val="Heading1"/>
        <w:numPr>
          <w:ilvl w:val="0"/>
          <w:numId w:val="2"/>
        </w:numPr>
      </w:pPr>
      <w:bookmarkStart w:id="305" w:name="_Toc503195085"/>
      <w:bookmarkStart w:id="306" w:name="_Toc500864034"/>
      <w:r w:rsidRPr="00326FB2">
        <w:lastRenderedPageBreak/>
        <w:t>Introduction</w:t>
      </w:r>
      <w:r w:rsidR="00614411" w:rsidRPr="00326FB2">
        <w:t xml:space="preserve"> &amp; General Information</w:t>
      </w:r>
      <w:bookmarkEnd w:id="305"/>
      <w:bookmarkEnd w:id="306"/>
    </w:p>
    <w:p w14:paraId="33B55316" w14:textId="77777777" w:rsidR="00614411" w:rsidRDefault="00614411" w:rsidP="0080029F">
      <w:r w:rsidRPr="00675DAA">
        <w:t>This section will outline the intent of guidance document along with general information on the guidance document.</w:t>
      </w:r>
    </w:p>
    <w:p w14:paraId="4E414018" w14:textId="77777777" w:rsidR="0080029F" w:rsidRPr="00675DAA" w:rsidRDefault="0080029F" w:rsidP="0080029F"/>
    <w:p w14:paraId="3844AF09" w14:textId="77777777" w:rsidR="00D07F69" w:rsidRPr="00326FB2" w:rsidRDefault="003A6D58" w:rsidP="0080029F">
      <w:pPr>
        <w:pStyle w:val="Heading2"/>
      </w:pPr>
      <w:bookmarkStart w:id="307" w:name="_1__2_"/>
      <w:bookmarkStart w:id="308" w:name="_Toc503195086"/>
      <w:bookmarkStart w:id="309" w:name="_Toc500864035"/>
      <w:bookmarkEnd w:id="307"/>
      <w:r w:rsidRPr="00326FB2">
        <w:t>Purpose</w:t>
      </w:r>
      <w:bookmarkEnd w:id="308"/>
      <w:bookmarkEnd w:id="309"/>
    </w:p>
    <w:p w14:paraId="3DFBCFB3" w14:textId="77777777" w:rsidR="00B05514" w:rsidRDefault="00D07F69" w:rsidP="0080029F">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14:paraId="005BE14B" w14:textId="77777777" w:rsidR="00B05514" w:rsidRDefault="00B05514" w:rsidP="0080029F"/>
    <w:p w14:paraId="5FDEB6DD" w14:textId="77777777" w:rsidR="00B05514" w:rsidRDefault="00B05514" w:rsidP="0080029F">
      <w:r>
        <w:t>T</w:t>
      </w:r>
      <w:r w:rsidR="00F178E2" w:rsidRPr="00675DAA">
        <w:t>his document details</w:t>
      </w:r>
      <w:r>
        <w:t xml:space="preserve"> how the </w:t>
      </w:r>
      <w:r w:rsidRPr="00675DAA">
        <w:t>Health Products and Food Branch</w:t>
      </w:r>
      <w:r>
        <w:t xml:space="preserve"> (HPFB) implements the technical validation of the Structured Product Labeling (SPL) document. In this context technical validation includes ensuring that the business rules are adhered to however the content itself is not validated.</w:t>
      </w:r>
    </w:p>
    <w:p w14:paraId="7E1A1419" w14:textId="77777777" w:rsidR="00B05514" w:rsidRDefault="00B05514" w:rsidP="0080029F">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14:paraId="49820D2D" w14:textId="77777777" w:rsidR="00B05514" w:rsidRPr="00675DAA" w:rsidRDefault="00B05514" w:rsidP="0080029F"/>
    <w:p w14:paraId="1D404833" w14:textId="77777777" w:rsidR="00E72167" w:rsidRPr="00DF0F23" w:rsidRDefault="00E33EAB" w:rsidP="0080029F">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14:paraId="461E7FA1" w14:textId="77777777" w:rsidR="00B05514" w:rsidRDefault="00B05514" w:rsidP="0080029F"/>
    <w:p w14:paraId="1B1318AF" w14:textId="77777777" w:rsidR="00D07F69" w:rsidRPr="00675DAA" w:rsidRDefault="00232741" w:rsidP="0080029F">
      <w:pPr>
        <w:pStyle w:val="Heading2"/>
      </w:pPr>
      <w:bookmarkStart w:id="310" w:name="_1__4_"/>
      <w:bookmarkStart w:id="311" w:name="_1__6_"/>
      <w:bookmarkStart w:id="312" w:name="_1__8_"/>
      <w:bookmarkStart w:id="313" w:name="_1__10_"/>
      <w:bookmarkStart w:id="314" w:name="_1__11_"/>
      <w:bookmarkStart w:id="315" w:name="_Toc503195087"/>
      <w:bookmarkStart w:id="316" w:name="_Toc500864036"/>
      <w:bookmarkEnd w:id="310"/>
      <w:bookmarkEnd w:id="311"/>
      <w:bookmarkEnd w:id="312"/>
      <w:bookmarkEnd w:id="313"/>
      <w:bookmarkEnd w:id="314"/>
      <w:r w:rsidRPr="00675DAA">
        <w:t>Inquiries</w:t>
      </w:r>
      <w:bookmarkEnd w:id="315"/>
      <w:bookmarkEnd w:id="316"/>
    </w:p>
    <w:p w14:paraId="46A6B935" w14:textId="77777777" w:rsidR="00B304B3" w:rsidRDefault="00C425BF" w:rsidP="0080029F">
      <w:pPr>
        <w:rPr>
          <w:rStyle w:val="Hyperlink"/>
        </w:rPr>
      </w:pPr>
      <w:r>
        <w:t xml:space="preserve">Questions should be </w:t>
      </w:r>
      <w:r w:rsidR="00BA4DB5">
        <w:t>emailed</w:t>
      </w:r>
      <w:r>
        <w:t xml:space="preserve"> to </w:t>
      </w:r>
      <w:hyperlink r:id="rId16" w:history="1">
        <w:r w:rsidR="00A127DB" w:rsidRPr="00A127DB">
          <w:rPr>
            <w:rStyle w:val="Hyperlink"/>
          </w:rPr>
          <w:t>hc.hpr-rps.sc@canada.ca</w:t>
        </w:r>
      </w:hyperlink>
    </w:p>
    <w:p w14:paraId="051BF29C" w14:textId="77777777" w:rsidR="0080029F" w:rsidRDefault="0080029F" w:rsidP="0080029F"/>
    <w:p w14:paraId="1C3701AC" w14:textId="77777777" w:rsidR="00B304B3" w:rsidRPr="00675DAA" w:rsidRDefault="005F0A34" w:rsidP="0080029F">
      <w:pPr>
        <w:pStyle w:val="Heading2"/>
      </w:pPr>
      <w:bookmarkStart w:id="317" w:name="_1__12_"/>
      <w:bookmarkStart w:id="318" w:name="_1__13_"/>
      <w:bookmarkStart w:id="319" w:name="_1__15_"/>
      <w:bookmarkStart w:id="320" w:name="_1__16_"/>
      <w:bookmarkStart w:id="321" w:name="_1__17_"/>
      <w:bookmarkStart w:id="322" w:name="_Toc503195088"/>
      <w:bookmarkStart w:id="323" w:name="_Toc500864037"/>
      <w:bookmarkEnd w:id="317"/>
      <w:bookmarkEnd w:id="318"/>
      <w:bookmarkEnd w:id="319"/>
      <w:bookmarkEnd w:id="320"/>
      <w:bookmarkEnd w:id="321"/>
      <w:r>
        <w:t xml:space="preserve">Content </w:t>
      </w:r>
      <w:r w:rsidR="00B805DA">
        <w:t>Related</w:t>
      </w:r>
      <w:bookmarkEnd w:id="322"/>
      <w:bookmarkEnd w:id="323"/>
      <w:r w:rsidR="00B304B3" w:rsidRPr="00675DAA">
        <w:t xml:space="preserve"> </w:t>
      </w:r>
    </w:p>
    <w:p w14:paraId="0547E367" w14:textId="77777777" w:rsidR="00B304B3" w:rsidRDefault="00B304B3" w:rsidP="0080029F">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sponsors </w:t>
      </w:r>
      <w:r w:rsidR="005F0A34">
        <w:t>responsibility to ensure that there are no content naming collisions</w:t>
      </w:r>
      <w:r w:rsidRPr="00675DAA">
        <w:t xml:space="preserve">. </w:t>
      </w:r>
    </w:p>
    <w:p w14:paraId="31EB9792" w14:textId="77777777" w:rsidR="0080029F" w:rsidRDefault="0080029F" w:rsidP="0080029F"/>
    <w:p w14:paraId="36229BE0" w14:textId="77777777" w:rsidR="00B805DA" w:rsidRPr="00675DAA" w:rsidRDefault="00B805DA" w:rsidP="0080029F">
      <w:pPr>
        <w:pStyle w:val="Heading2"/>
      </w:pPr>
      <w:bookmarkStart w:id="324" w:name="_Toc503195089"/>
      <w:bookmarkStart w:id="325" w:name="_Toc500864038"/>
      <w:r>
        <w:t>ID Related</w:t>
      </w:r>
      <w:bookmarkEnd w:id="324"/>
      <w:bookmarkEnd w:id="325"/>
    </w:p>
    <w:p w14:paraId="68C2A010" w14:textId="77777777" w:rsidR="00040FEA" w:rsidRDefault="00DB2CAA" w:rsidP="0080029F">
      <w:r>
        <w:t xml:space="preserve">All ID’s shall be </w:t>
      </w:r>
      <w:r w:rsidR="00B805DA">
        <w:t>GUID</w:t>
      </w:r>
      <w:r>
        <w:t>s (Globally Unique Identifiers) this includes but is not limited to the Document Root ID, ID, SetId, Section ID.</w:t>
      </w:r>
      <w:r w:rsidR="00D54CCB">
        <w:t xml:space="preserve"> Note neither the Hyperlink ID nor the </w:t>
      </w:r>
      <w:r w:rsidR="008123DE">
        <w:t xml:space="preserve">Observation </w:t>
      </w:r>
      <w:r w:rsidR="00D54CCB">
        <w:t>Media ID have to be GUIDs.</w:t>
      </w:r>
      <w:r w:rsidR="00040FEA">
        <w:t xml:space="preserve"> </w:t>
      </w:r>
    </w:p>
    <w:p w14:paraId="0D836ECA" w14:textId="77777777" w:rsidR="00040FEA" w:rsidRDefault="00040FEA" w:rsidP="0080029F"/>
    <w:p w14:paraId="063E0138" w14:textId="77777777" w:rsidR="00B805DA" w:rsidRDefault="00DB2CAA" w:rsidP="0080029F">
      <w:r>
        <w:t xml:space="preserve">All structure, content and formatting </w:t>
      </w:r>
      <w:r w:rsidR="00B805DA">
        <w:t xml:space="preserve">rules </w:t>
      </w:r>
      <w:r w:rsidR="00040FEA">
        <w:t>(including that the l</w:t>
      </w:r>
      <w:r w:rsidR="00040FEA" w:rsidRPr="00675DAA">
        <w:t>etters are lower case</w:t>
      </w:r>
      <w:r w:rsidR="00040FEA">
        <w:t xml:space="preserve">, the ID is unique </w:t>
      </w:r>
      <w:r w:rsidR="00040FEA" w:rsidRPr="00675DAA">
        <w:t xml:space="preserve">across all </w:t>
      </w:r>
      <w:r w:rsidR="00040FEA">
        <w:t xml:space="preserve">versions, </w:t>
      </w:r>
      <w:r w:rsidR="00040FEA" w:rsidRPr="00675DAA">
        <w:t>documents, sections and any other ids</w:t>
      </w:r>
      <w:r w:rsidR="00040FEA">
        <w:t xml:space="preserve">) </w:t>
      </w:r>
      <w:r>
        <w:t xml:space="preserve">relating to GUIDs </w:t>
      </w:r>
      <w:r w:rsidR="008123DE">
        <w:t>shall be adhered to</w:t>
      </w:r>
      <w:r w:rsidR="00040FEA">
        <w:t xml:space="preserve">o </w:t>
      </w:r>
      <w:r w:rsidR="00B805DA">
        <w:t>it</w:t>
      </w:r>
      <w:r w:rsidR="00040FEA">
        <w:t xml:space="preserve"> i</w:t>
      </w:r>
      <w:r w:rsidR="00B805DA">
        <w:t xml:space="preserve">s the sponsors responsibility to ensure that there are no </w:t>
      </w:r>
      <w:r w:rsidR="001108E6">
        <w:t xml:space="preserve">ID </w:t>
      </w:r>
      <w:r w:rsidR="00B805DA">
        <w:t>collisions</w:t>
      </w:r>
      <w:r w:rsidR="00B805DA" w:rsidRPr="00675DAA">
        <w:t xml:space="preserve">. </w:t>
      </w:r>
    </w:p>
    <w:p w14:paraId="13C17FE9" w14:textId="77777777" w:rsidR="00040FEA" w:rsidRDefault="00040FEA" w:rsidP="0080029F"/>
    <w:p w14:paraId="0154DAD3" w14:textId="77777777" w:rsidR="00040FEA" w:rsidRDefault="00040FEA" w:rsidP="00040FEA">
      <w:r>
        <w:rPr>
          <w:highlight w:val="white"/>
        </w:rPr>
        <w:t>Currently GUIDs are not validated, however all aspect of the GUID will be validated in the future.</w:t>
      </w:r>
    </w:p>
    <w:p w14:paraId="2F5B8793" w14:textId="77777777" w:rsidR="001108E6" w:rsidRDefault="001108E6" w:rsidP="0080029F"/>
    <w:p w14:paraId="656CF1B6" w14:textId="77777777" w:rsidR="001108E6" w:rsidRDefault="009110F8" w:rsidP="001108E6">
      <w:pPr>
        <w:pStyle w:val="Heading2"/>
      </w:pPr>
      <w:bookmarkStart w:id="326" w:name="_Toc503195090"/>
      <w:bookmarkStart w:id="327" w:name="_Toc500864039"/>
      <w:r>
        <w:t xml:space="preserve">Content Changes and </w:t>
      </w:r>
      <w:r w:rsidR="001108E6">
        <w:t>Version</w:t>
      </w:r>
      <w:r>
        <w:t>ing</w:t>
      </w:r>
      <w:bookmarkEnd w:id="326"/>
      <w:bookmarkEnd w:id="327"/>
    </w:p>
    <w:p w14:paraId="1F81BA42" w14:textId="77777777" w:rsidR="009110F8" w:rsidRDefault="009110F8" w:rsidP="009110F8">
      <w:pPr>
        <w:rPr>
          <w:lang w:val="en-US"/>
        </w:rPr>
      </w:pPr>
      <w:r>
        <w:rPr>
          <w:lang w:val="en-US"/>
        </w:rPr>
        <w:t xml:space="preserve">Any content change to content that has a direct or indirect ID regardless if it’s a section or metadata requires that information be versioned. Versioning in this context requires </w:t>
      </w:r>
      <w:r w:rsidR="00DB2CAA">
        <w:rPr>
          <w:lang w:val="en-US"/>
        </w:rPr>
        <w:t xml:space="preserve">either or </w:t>
      </w:r>
      <w:r>
        <w:rPr>
          <w:lang w:val="en-US"/>
        </w:rPr>
        <w:t>both the appropriate effectiveTime and ID be updated.</w:t>
      </w:r>
    </w:p>
    <w:p w14:paraId="4ED33DC2" w14:textId="77777777" w:rsidR="009110F8" w:rsidRDefault="009110F8" w:rsidP="009110F8"/>
    <w:p w14:paraId="18F515C5" w14:textId="77777777" w:rsidR="00DB2CAA" w:rsidRDefault="009110F8" w:rsidP="009110F8">
      <w:r>
        <w:t>In the case where the content change occurs in an element that does not have an ID and</w:t>
      </w:r>
      <w:r w:rsidR="00DB2CAA">
        <w:t>/or</w:t>
      </w:r>
      <w:r>
        <w:t xml:space="preserve"> effectiveTime then the parent element must be versioned, however the versioning requirement is limited to the closest </w:t>
      </w:r>
      <w:r w:rsidR="00DB2CAA">
        <w:t>version-able</w:t>
      </w:r>
      <w:r>
        <w:t xml:space="preserve"> ancestor (it does not roll up)</w:t>
      </w:r>
      <w:r w:rsidR="00180BE9">
        <w:t>.</w:t>
      </w:r>
      <w:r w:rsidR="00DB2CAA">
        <w:t xml:space="preserve"> Examples</w:t>
      </w:r>
      <w:r w:rsidR="000102B2">
        <w:t xml:space="preserve"> of versioning</w:t>
      </w:r>
      <w:r w:rsidR="00DB2CAA">
        <w:t>:</w:t>
      </w:r>
    </w:p>
    <w:p w14:paraId="0D50D553" w14:textId="77777777" w:rsidR="00DB2CAA" w:rsidRDefault="00DB2CAA" w:rsidP="008B43ED">
      <w:pPr>
        <w:pStyle w:val="ListParagraph"/>
        <w:numPr>
          <w:ilvl w:val="1"/>
          <w:numId w:val="159"/>
        </w:numPr>
        <w:ind w:left="360"/>
      </w:pPr>
      <w:r>
        <w:t xml:space="preserve">Changing an image would require the </w:t>
      </w:r>
      <w:r w:rsidRPr="00DB2CAA">
        <w:t>observationMedia</w:t>
      </w:r>
      <w:r>
        <w:t>@ID to be versioned.</w:t>
      </w:r>
    </w:p>
    <w:p w14:paraId="711491D0" w14:textId="77777777" w:rsidR="00DB2CAA" w:rsidRDefault="00DB2CAA" w:rsidP="000102B2">
      <w:pPr>
        <w:pStyle w:val="ListParagraph"/>
        <w:ind w:left="360"/>
      </w:pPr>
    </w:p>
    <w:p w14:paraId="3D2ACF66" w14:textId="77777777" w:rsidR="00DB2CAA" w:rsidRDefault="00DB2CAA" w:rsidP="008B43ED">
      <w:pPr>
        <w:pStyle w:val="ListParagraph"/>
        <w:numPr>
          <w:ilvl w:val="1"/>
          <w:numId w:val="159"/>
        </w:numPr>
        <w:ind w:left="360"/>
      </w:pPr>
      <w:r>
        <w:lastRenderedPageBreak/>
        <w:t xml:space="preserve">Changing the content of a section would require both the section@ID and the </w:t>
      </w:r>
      <w:r w:rsidRPr="00DB2CAA">
        <w:t xml:space="preserve">effectiveTime@value of the section </w:t>
      </w:r>
      <w:r>
        <w:t>to be versioned.</w:t>
      </w:r>
    </w:p>
    <w:p w14:paraId="2E635931" w14:textId="77777777" w:rsidR="00DB2CAA" w:rsidRDefault="00DB2CAA" w:rsidP="000102B2">
      <w:pPr>
        <w:pStyle w:val="ListParagraph"/>
        <w:ind w:left="360"/>
      </w:pPr>
    </w:p>
    <w:p w14:paraId="34617E2D" w14:textId="77777777" w:rsidR="00DB2CAA" w:rsidRDefault="00DB2CAA" w:rsidP="008B43ED">
      <w:pPr>
        <w:pStyle w:val="ListParagraph"/>
        <w:numPr>
          <w:ilvl w:val="1"/>
          <w:numId w:val="159"/>
        </w:numPr>
        <w:ind w:left="360"/>
      </w:pPr>
      <w:r>
        <w:t xml:space="preserve">Changing the content of a section would require both the section@ID and the </w:t>
      </w:r>
      <w:r w:rsidRPr="00DB2CAA">
        <w:t xml:space="preserve">effectiveTime@value of the section </w:t>
      </w:r>
      <w:r>
        <w:t>to be versioned.</w:t>
      </w:r>
    </w:p>
    <w:p w14:paraId="1B3241DE" w14:textId="77777777" w:rsidR="00DB2CAA" w:rsidRDefault="00DB2CAA" w:rsidP="000102B2">
      <w:pPr>
        <w:pStyle w:val="ListParagraph"/>
        <w:ind w:left="360"/>
      </w:pPr>
    </w:p>
    <w:p w14:paraId="721599FE" w14:textId="77777777" w:rsidR="00DB2CAA" w:rsidRDefault="00DB2CAA" w:rsidP="008B43ED">
      <w:pPr>
        <w:pStyle w:val="ListParagraph"/>
        <w:numPr>
          <w:ilvl w:val="1"/>
          <w:numId w:val="159"/>
        </w:numPr>
        <w:ind w:left="360"/>
      </w:pPr>
      <w:r>
        <w:t xml:space="preserve">Changing the content of a subsection would require both the section@ID and the </w:t>
      </w:r>
      <w:r w:rsidRPr="00DB2CAA">
        <w:t xml:space="preserve">effectiveTime@value of the </w:t>
      </w:r>
      <w:r>
        <w:t>subsection to be versioned, however the parent section would not be versioned as the child contains both an ID and an effectiveTime element.</w:t>
      </w:r>
    </w:p>
    <w:p w14:paraId="41C195E4" w14:textId="77777777" w:rsidR="0080029F" w:rsidRDefault="0080029F" w:rsidP="0080029F"/>
    <w:p w14:paraId="3AA025F8" w14:textId="77777777" w:rsidR="00AB57F9" w:rsidRDefault="00AB57F9" w:rsidP="00AB57F9">
      <w:pPr>
        <w:pStyle w:val="Heading2"/>
      </w:pPr>
      <w:bookmarkStart w:id="328" w:name="_Toc503195091"/>
      <w:bookmarkStart w:id="329" w:name="_Toc500864040"/>
      <w:r>
        <w:t>Element Related</w:t>
      </w:r>
      <w:bookmarkEnd w:id="328"/>
      <w:bookmarkEnd w:id="329"/>
    </w:p>
    <w:p w14:paraId="2CDD6247" w14:textId="77777777" w:rsidR="00AB57F9" w:rsidRPr="00AB57F9" w:rsidRDefault="00AB57F9" w:rsidP="00AB57F9">
      <w:pPr>
        <w:rPr>
          <w:highlight w:val="white"/>
        </w:rPr>
      </w:pPr>
      <w:r w:rsidRPr="00AB57F9">
        <w:rPr>
          <w:lang w:val="en-US"/>
        </w:rPr>
        <w:t xml:space="preserve">The following section describes general element related aspects, </w:t>
      </w:r>
      <w:r w:rsidR="00616094">
        <w:rPr>
          <w:lang w:val="en-US"/>
        </w:rPr>
        <w:t xml:space="preserve">this is </w:t>
      </w:r>
      <w:r w:rsidR="00616094" w:rsidRPr="00AB57F9">
        <w:rPr>
          <w:highlight w:val="white"/>
        </w:rPr>
        <w:t>informational</w:t>
      </w:r>
      <w:r w:rsidRPr="00AB57F9">
        <w:rPr>
          <w:highlight w:val="white"/>
        </w:rPr>
        <w:t xml:space="preserve"> only (</w:t>
      </w:r>
      <w:r>
        <w:rPr>
          <w:highlight w:val="white"/>
        </w:rPr>
        <w:t xml:space="preserve">there are </w:t>
      </w:r>
      <w:r w:rsidRPr="00AB57F9">
        <w:rPr>
          <w:highlight w:val="white"/>
        </w:rPr>
        <w:t>no validation aspect).</w:t>
      </w:r>
    </w:p>
    <w:p w14:paraId="441006B3" w14:textId="77777777" w:rsidR="00AB57F9" w:rsidRPr="00AB57F9" w:rsidRDefault="00AB57F9" w:rsidP="00AB57F9">
      <w:pPr>
        <w:rPr>
          <w:lang w:val="en-US"/>
        </w:rPr>
      </w:pPr>
    </w:p>
    <w:p w14:paraId="35DDD0C1" w14:textId="77777777" w:rsidR="00AB57F9" w:rsidRDefault="00AB57F9" w:rsidP="00AB57F9">
      <w:pPr>
        <w:pStyle w:val="ListParagraph"/>
        <w:numPr>
          <w:ilvl w:val="0"/>
          <w:numId w:val="1"/>
        </w:numPr>
      </w:pPr>
      <w:r w:rsidRPr="00EE6F31">
        <w:t>When the validation rules are context sensitive (e.</w:t>
      </w:r>
      <w:r>
        <w:t>g.</w:t>
      </w:r>
      <w:r w:rsidRPr="00EE6F31">
        <w:t xml:space="preserve"> an element can appear in multiple places within the document) then a dot (.) notation has been used to provide the context</w:t>
      </w:r>
      <w:r>
        <w:t>.</w:t>
      </w:r>
      <w:r w:rsidRPr="00EE6F31">
        <w:t xml:space="preserve"> </w:t>
      </w:r>
      <w:r>
        <w:t>For</w:t>
      </w:r>
      <w:r w:rsidRPr="00EE6F31">
        <w:t xml:space="preserve"> example</w:t>
      </w:r>
      <w:r>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p>
    <w:p w14:paraId="199E39C8" w14:textId="77777777" w:rsidR="00AB57F9" w:rsidRPr="00E46ED6" w:rsidRDefault="00AB57F9" w:rsidP="00AB57F9">
      <w:pPr>
        <w:pStyle w:val="ListParagraph"/>
        <w:rPr>
          <w:highlight w:val="white"/>
        </w:rPr>
      </w:pPr>
    </w:p>
    <w:p w14:paraId="661B73F0" w14:textId="77777777" w:rsidR="00AB57F9" w:rsidRDefault="00AB57F9" w:rsidP="00AB57F9">
      <w:pPr>
        <w:pStyle w:val="ListParagraph"/>
        <w:numPr>
          <w:ilvl w:val="0"/>
          <w:numId w:val="1"/>
        </w:numPr>
        <w:rPr>
          <w:lang w:val="en-US"/>
        </w:rPr>
      </w:pPr>
      <w:r>
        <w:t xml:space="preserve">Elements that neither contain content nor attributes are not directly validated. Rather, they are validated by the lack of a required child element. Therefore they are omitted from this document, an example is </w:t>
      </w:r>
      <w:r w:rsidRPr="00EE6F31">
        <w:rPr>
          <w:lang w:val="en-US"/>
        </w:rPr>
        <w:t>assignedEntity</w:t>
      </w:r>
      <w:r>
        <w:rPr>
          <w:lang w:val="en-US"/>
        </w:rPr>
        <w:t>.</w:t>
      </w:r>
    </w:p>
    <w:p w14:paraId="463BA690" w14:textId="77777777" w:rsidR="00AB57F9" w:rsidRPr="00EE6F31" w:rsidRDefault="00AB57F9" w:rsidP="00AB57F9">
      <w:pPr>
        <w:pStyle w:val="ListParagraph"/>
        <w:ind w:left="360"/>
        <w:rPr>
          <w:lang w:val="en-US"/>
        </w:rPr>
      </w:pPr>
    </w:p>
    <w:p w14:paraId="7971BD1F" w14:textId="77777777" w:rsidR="00AB57F9" w:rsidRPr="00AB57F9" w:rsidRDefault="00AB57F9" w:rsidP="00AB57F9">
      <w:pPr>
        <w:pStyle w:val="ListParagraph"/>
        <w:numPr>
          <w:ilvl w:val="0"/>
          <w:numId w:val="1"/>
        </w:numPr>
        <w:rPr>
          <w:highlight w:val="white"/>
        </w:rPr>
      </w:pPr>
      <w:r>
        <w:t xml:space="preserve">Any element not explicitly mentioned in the validation rules </w:t>
      </w:r>
      <w:r w:rsidR="00616094">
        <w:t xml:space="preserve">(the combination of general SPL and the specific DocType) </w:t>
      </w:r>
      <w:r>
        <w:t>can be left empty where permitted and when it cannot be left empty it can be removed.</w:t>
      </w:r>
      <w:r w:rsidR="00616094">
        <w:t xml:space="preserve"> Note this does not mean non-referenced non-validated elements are not permitted, it simply means they are optional from a business perspective. </w:t>
      </w:r>
    </w:p>
    <w:p w14:paraId="1B715429" w14:textId="77777777" w:rsidR="00AB57F9" w:rsidRDefault="00AB57F9" w:rsidP="0080029F"/>
    <w:p w14:paraId="65B67326" w14:textId="77777777" w:rsidR="0068679D" w:rsidRPr="00675DAA" w:rsidRDefault="0068679D" w:rsidP="0068679D">
      <w:pPr>
        <w:pStyle w:val="Heading2"/>
      </w:pPr>
      <w:bookmarkStart w:id="330" w:name="_Toc503195092"/>
      <w:bookmarkStart w:id="331" w:name="_Toc500864041"/>
      <w:r>
        <w:t>External File References Related</w:t>
      </w:r>
      <w:bookmarkEnd w:id="330"/>
      <w:bookmarkEnd w:id="331"/>
    </w:p>
    <w:p w14:paraId="236C52DF" w14:textId="77777777" w:rsidR="0068679D" w:rsidRDefault="0068679D" w:rsidP="0068679D">
      <w:r>
        <w:t>The file naming rules shall be adhered to and it is the sponsors responsibility to ensure that there are no external file name collisions for items such as images</w:t>
      </w:r>
      <w:r w:rsidRPr="00675DAA">
        <w:t xml:space="preserve">. </w:t>
      </w:r>
      <w:r w:rsidR="002E6763">
        <w:t>Note this responsibility extends beyond the creation of the file and extends to the publishing/packaging and submission aspects.</w:t>
      </w:r>
    </w:p>
    <w:p w14:paraId="0DB3F53B" w14:textId="77777777" w:rsidR="0068679D" w:rsidRPr="00675DAA" w:rsidRDefault="0068679D" w:rsidP="0080029F"/>
    <w:p w14:paraId="4BD37F19" w14:textId="77777777" w:rsidR="002F1736" w:rsidRDefault="00892ADA" w:rsidP="0080029F">
      <w:pPr>
        <w:pStyle w:val="Heading2"/>
      </w:pPr>
      <w:bookmarkStart w:id="332" w:name="_1__18_"/>
      <w:bookmarkStart w:id="333" w:name="_Toc503195093"/>
      <w:bookmarkStart w:id="334" w:name="_Toc500864042"/>
      <w:bookmarkEnd w:id="332"/>
      <w:r>
        <w:t xml:space="preserve">Visual Aids </w:t>
      </w:r>
      <w:r w:rsidR="00BF4F3C">
        <w:t>within t</w:t>
      </w:r>
      <w:r>
        <w:t xml:space="preserve">he </w:t>
      </w:r>
      <w:r w:rsidR="002F1736">
        <w:t>Document</w:t>
      </w:r>
      <w:bookmarkEnd w:id="333"/>
      <w:bookmarkEnd w:id="334"/>
      <w:r w:rsidR="002F1736">
        <w:t xml:space="preserve"> </w:t>
      </w:r>
    </w:p>
    <w:p w14:paraId="0BBFB16F" w14:textId="77777777" w:rsidR="00892ADA" w:rsidRDefault="00892ADA" w:rsidP="0080029F">
      <w:pPr>
        <w:rPr>
          <w:lang w:val="en-US"/>
        </w:rPr>
      </w:pPr>
      <w:r>
        <w:rPr>
          <w:lang w:val="en-US"/>
        </w:rPr>
        <w:t>There are several visual aids used in this document, they are designed to assist the user:</w:t>
      </w:r>
    </w:p>
    <w:p w14:paraId="5406B083" w14:textId="77777777" w:rsidR="00892ADA" w:rsidRPr="00105760" w:rsidRDefault="00892ADA" w:rsidP="008B43ED">
      <w:pPr>
        <w:pStyle w:val="ListParagraph"/>
        <w:numPr>
          <w:ilvl w:val="0"/>
          <w:numId w:val="35"/>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14:paraId="1FAE6C7B" w14:textId="77777777" w:rsidR="00962148" w:rsidRDefault="00F161B6" w:rsidP="008B43ED">
      <w:pPr>
        <w:pStyle w:val="ListParagraph"/>
        <w:numPr>
          <w:ilvl w:val="0"/>
          <w:numId w:val="35"/>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14:paraId="5002E6B6" w14:textId="23432DEE" w:rsidR="002F7864" w:rsidRPr="00421670" w:rsidRDefault="00457531" w:rsidP="008B43ED">
      <w:pPr>
        <w:pStyle w:val="ListParagraph"/>
        <w:numPr>
          <w:ilvl w:val="0"/>
          <w:numId w:val="35"/>
        </w:numPr>
        <w:rPr>
          <w:lang w:val="en-US"/>
        </w:rPr>
      </w:pPr>
      <w:r>
        <w:rPr>
          <w:lang w:val="en-US"/>
        </w:rPr>
        <w:t>Comments are used to denote sections or content that is under development.</w:t>
      </w:r>
    </w:p>
    <w:p w14:paraId="746BAA2D" w14:textId="77777777" w:rsidR="002D1921" w:rsidRPr="00675DAA" w:rsidRDefault="002D1921" w:rsidP="00886EED"/>
    <w:p w14:paraId="1E50AEAF" w14:textId="77777777" w:rsidR="00886EED" w:rsidRDefault="00886EED" w:rsidP="00886EED">
      <w:pPr>
        <w:pStyle w:val="Heading2"/>
      </w:pPr>
      <w:bookmarkStart w:id="335" w:name="_Toc503195096"/>
      <w:bookmarkStart w:id="336" w:name="_Toc500864043"/>
      <w:r>
        <w:t>Scope</w:t>
      </w:r>
      <w:bookmarkEnd w:id="335"/>
      <w:bookmarkEnd w:id="336"/>
    </w:p>
    <w:p w14:paraId="184A29F2" w14:textId="77777777" w:rsidR="00886EED" w:rsidRPr="00886EED" w:rsidRDefault="00886EED" w:rsidP="00886EED">
      <w:pPr>
        <w:rPr>
          <w:lang w:val="en-US"/>
        </w:rPr>
      </w:pPr>
      <w:r>
        <w:rPr>
          <w:lang w:val="en-US"/>
        </w:rPr>
        <w:t>This document is limited in scope to Phase 1 of the SPL implementation at HPFB.</w:t>
      </w:r>
    </w:p>
    <w:p w14:paraId="7037EF7E" w14:textId="77777777" w:rsidR="00886EED" w:rsidRPr="00886EED" w:rsidRDefault="00886EED" w:rsidP="00886EED">
      <w:pPr>
        <w:rPr>
          <w:lang w:val="en-US"/>
        </w:rPr>
      </w:pPr>
    </w:p>
    <w:p w14:paraId="2CEBB906" w14:textId="77777777" w:rsidR="00F42079" w:rsidRPr="00675DAA" w:rsidRDefault="00F42079" w:rsidP="0080029F">
      <w:pPr>
        <w:pStyle w:val="Heading1"/>
      </w:pPr>
      <w:bookmarkStart w:id="337" w:name="_Toc503195097"/>
      <w:bookmarkStart w:id="338" w:name="_Toc500864044"/>
      <w:r w:rsidRPr="00675DAA">
        <w:t>General</w:t>
      </w:r>
      <w:bookmarkEnd w:id="337"/>
      <w:bookmarkEnd w:id="338"/>
    </w:p>
    <w:p w14:paraId="6A25E595" w14:textId="77777777" w:rsidR="00F42079" w:rsidRPr="00675DAA" w:rsidRDefault="00F42079" w:rsidP="0080029F">
      <w:pPr>
        <w:rPr>
          <w:szCs w:val="24"/>
        </w:rPr>
      </w:pPr>
      <w:r w:rsidRPr="00675DAA">
        <w:t>This section will outline general validation rules that apply to the overall document</w:t>
      </w:r>
      <w:r w:rsidRPr="00675DAA">
        <w:rPr>
          <w:szCs w:val="24"/>
        </w:rPr>
        <w:t xml:space="preserve">. </w:t>
      </w:r>
    </w:p>
    <w:p w14:paraId="4AE56D21" w14:textId="757598FD" w:rsidR="00E46ED6" w:rsidRDefault="00E46ED6" w:rsidP="0080029F">
      <w:pPr>
        <w:pStyle w:val="ListParagraph"/>
        <w:rPr>
          <w:highlight w:val="white"/>
        </w:rPr>
      </w:pPr>
    </w:p>
    <w:p w14:paraId="5E986952" w14:textId="6AD4BDEA" w:rsidR="00B05514" w:rsidRDefault="00F42079" w:rsidP="008B43ED">
      <w:pPr>
        <w:pStyle w:val="ListParagraph"/>
        <w:numPr>
          <w:ilvl w:val="0"/>
          <w:numId w:val="172"/>
        </w:numPr>
      </w:pPr>
      <w:r w:rsidRPr="00675DAA">
        <w:lastRenderedPageBreak/>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14:paraId="7CA1B0B8" w14:textId="1EDDE44C" w:rsidR="001578D5" w:rsidRPr="00E46ED6" w:rsidRDefault="00232CC9" w:rsidP="008B43ED">
      <w:pPr>
        <w:pStyle w:val="ListParagraph"/>
        <w:numPr>
          <w:ilvl w:val="0"/>
          <w:numId w:val="118"/>
        </w:numPr>
        <w:rPr>
          <w:ins w:id="339" w:author="Peter Bomberg" w:date="2018-01-16T14:05:00Z"/>
          <w:highlight w:val="white"/>
        </w:rPr>
      </w:pPr>
      <w:bookmarkStart w:id="340" w:name="_Hlk502181454"/>
      <w:ins w:id="341" w:author="Peter Bomberg" w:date="2018-01-16T14:05:00Z">
        <w:r>
          <w:rPr>
            <w:highlight w:val="white"/>
          </w:rPr>
          <w:t xml:space="preserve">N.B. </w:t>
        </w:r>
        <w:r w:rsidR="001578D5">
          <w:rPr>
            <w:highlight w:val="white"/>
          </w:rPr>
          <w:t xml:space="preserve">currently there are </w:t>
        </w:r>
        <w:r w:rsidR="001578D5" w:rsidRPr="00E46ED6">
          <w:rPr>
            <w:highlight w:val="white"/>
          </w:rPr>
          <w:t>no validation aspect</w:t>
        </w:r>
        <w:r w:rsidR="00D7158B">
          <w:rPr>
            <w:highlight w:val="white"/>
          </w:rPr>
          <w:t>s</w:t>
        </w:r>
        <w:r w:rsidR="001578D5">
          <w:rPr>
            <w:highlight w:val="white"/>
          </w:rPr>
          <w:t xml:space="preserve"> for the file name</w:t>
        </w:r>
        <w:r w:rsidR="004D765E">
          <w:rPr>
            <w:highlight w:val="white"/>
          </w:rPr>
          <w:t>, however it is planned to introduce this in the future</w:t>
        </w:r>
        <w:r w:rsidR="001578D5" w:rsidRPr="00E46ED6">
          <w:rPr>
            <w:highlight w:val="white"/>
          </w:rPr>
          <w:t>.</w:t>
        </w:r>
      </w:ins>
    </w:p>
    <w:bookmarkEnd w:id="340"/>
    <w:p w14:paraId="180D62EE" w14:textId="77777777" w:rsidR="0099455A" w:rsidRPr="001578D5" w:rsidRDefault="0099455A" w:rsidP="001578D5">
      <w:pPr>
        <w:pStyle w:val="ListParagraph"/>
        <w:ind w:left="360"/>
        <w:rPr>
          <w:highlight w:val="white"/>
        </w:rPr>
      </w:pPr>
    </w:p>
    <w:p w14:paraId="54990CC4" w14:textId="67F4A71E" w:rsidR="00F42079" w:rsidRDefault="00F42079" w:rsidP="008B43ED">
      <w:pPr>
        <w:pStyle w:val="ListParagraph"/>
        <w:numPr>
          <w:ilvl w:val="0"/>
          <w:numId w:val="172"/>
        </w:numPr>
      </w:pPr>
      <w:r w:rsidRPr="00675DAA">
        <w:t xml:space="preserve">A </w:t>
      </w:r>
      <w:r w:rsidR="003B55C8" w:rsidRPr="00675DAA">
        <w:t xml:space="preserve">SPL labeling file </w:t>
      </w:r>
      <w:r w:rsidRPr="00675DAA">
        <w:t xml:space="preserve">contains only the SPL file and associated files. </w:t>
      </w:r>
    </w:p>
    <w:p w14:paraId="2FBC29CD" w14:textId="20B77046" w:rsidR="001578D5" w:rsidRPr="001578D5" w:rsidRDefault="00232CC9" w:rsidP="008B43ED">
      <w:pPr>
        <w:pStyle w:val="ListParagraph"/>
        <w:numPr>
          <w:ilvl w:val="0"/>
          <w:numId w:val="163"/>
        </w:numPr>
        <w:rPr>
          <w:ins w:id="342" w:author="Peter Bomberg" w:date="2018-01-16T14:05:00Z"/>
          <w:highlight w:val="white"/>
        </w:rPr>
      </w:pPr>
      <w:ins w:id="343" w:author="Peter Bomberg" w:date="2018-01-16T14:05:00Z">
        <w:r>
          <w:rPr>
            <w:highlight w:val="white"/>
          </w:rPr>
          <w:t xml:space="preserve">N.B. </w:t>
        </w:r>
        <w:r w:rsidR="001578D5">
          <w:rPr>
            <w:highlight w:val="white"/>
          </w:rPr>
          <w:t xml:space="preserve">currently there are </w:t>
        </w:r>
        <w:r w:rsidR="001578D5" w:rsidRPr="00E46ED6">
          <w:rPr>
            <w:highlight w:val="white"/>
          </w:rPr>
          <w:t xml:space="preserve">no validation </w:t>
        </w:r>
        <w:r w:rsidR="00D7158B" w:rsidRPr="00E46ED6">
          <w:rPr>
            <w:highlight w:val="white"/>
          </w:rPr>
          <w:t>aspec</w:t>
        </w:r>
        <w:r w:rsidR="00D7158B">
          <w:rPr>
            <w:highlight w:val="white"/>
          </w:rPr>
          <w:t>t</w:t>
        </w:r>
        <w:r w:rsidR="00D7158B" w:rsidRPr="00E46ED6">
          <w:rPr>
            <w:highlight w:val="white"/>
          </w:rPr>
          <w:t>s</w:t>
        </w:r>
        <w:r w:rsidR="001578D5">
          <w:rPr>
            <w:highlight w:val="white"/>
          </w:rPr>
          <w:t xml:space="preserve"> for the file package</w:t>
        </w:r>
        <w:r w:rsidR="004D765E">
          <w:rPr>
            <w:highlight w:val="white"/>
          </w:rPr>
          <w:t xml:space="preserve">, however it is </w:t>
        </w:r>
        <w:r w:rsidR="00C36AA2">
          <w:rPr>
            <w:highlight w:val="white"/>
          </w:rPr>
          <w:t>planned</w:t>
        </w:r>
        <w:r w:rsidR="004D765E" w:rsidRPr="00E46ED6">
          <w:rPr>
            <w:highlight w:val="white"/>
          </w:rPr>
          <w:t>.</w:t>
        </w:r>
      </w:ins>
    </w:p>
    <w:p w14:paraId="0E8B9FE9" w14:textId="77777777" w:rsidR="00F42079" w:rsidRPr="00675DAA" w:rsidRDefault="00F42079" w:rsidP="0080029F">
      <w:pPr>
        <w:pStyle w:val="ListParagraph"/>
      </w:pPr>
    </w:p>
    <w:p w14:paraId="1D8265EB" w14:textId="1A38A282" w:rsidR="00F42079" w:rsidRDefault="00F42079" w:rsidP="008B43ED">
      <w:pPr>
        <w:pStyle w:val="ListParagraph"/>
        <w:numPr>
          <w:ilvl w:val="0"/>
          <w:numId w:val="172"/>
        </w:numPr>
      </w:pPr>
      <w:r w:rsidRPr="00675DAA">
        <w:t>All files associated with the SPL document are referenced from that SPL document.</w:t>
      </w:r>
    </w:p>
    <w:p w14:paraId="087278A3" w14:textId="61A45BDB" w:rsidR="001578D5" w:rsidRPr="001578D5" w:rsidRDefault="00232CC9" w:rsidP="008B43ED">
      <w:pPr>
        <w:pStyle w:val="ListParagraph"/>
        <w:numPr>
          <w:ilvl w:val="0"/>
          <w:numId w:val="164"/>
        </w:numPr>
        <w:rPr>
          <w:ins w:id="344" w:author="Peter Bomberg" w:date="2018-01-16T14:05:00Z"/>
          <w:highlight w:val="white"/>
        </w:rPr>
      </w:pPr>
      <w:bookmarkStart w:id="345" w:name="_Hlk502181853"/>
      <w:ins w:id="346" w:author="Peter Bomberg" w:date="2018-01-16T14:05:00Z">
        <w:r>
          <w:rPr>
            <w:highlight w:val="white"/>
          </w:rPr>
          <w:t xml:space="preserve">N.B. </w:t>
        </w:r>
        <w:r w:rsidR="001578D5">
          <w:rPr>
            <w:highlight w:val="white"/>
          </w:rPr>
          <w:t xml:space="preserve">currently there are </w:t>
        </w:r>
        <w:r w:rsidR="001578D5" w:rsidRPr="00E46ED6">
          <w:rPr>
            <w:highlight w:val="white"/>
          </w:rPr>
          <w:t>no validation aspect</w:t>
        </w:r>
        <w:r w:rsidR="00D7158B">
          <w:rPr>
            <w:highlight w:val="white"/>
          </w:rPr>
          <w:t>s</w:t>
        </w:r>
        <w:r w:rsidR="001578D5">
          <w:rPr>
            <w:highlight w:val="white"/>
          </w:rPr>
          <w:t xml:space="preserve"> for the orphaned files</w:t>
        </w:r>
        <w:r w:rsidR="004D765E">
          <w:rPr>
            <w:highlight w:val="white"/>
          </w:rPr>
          <w:t>, however it is planned</w:t>
        </w:r>
        <w:r w:rsidR="004D765E" w:rsidRPr="00E46ED6">
          <w:rPr>
            <w:highlight w:val="white"/>
          </w:rPr>
          <w:t>.</w:t>
        </w:r>
      </w:ins>
    </w:p>
    <w:p w14:paraId="2E8CABA8" w14:textId="77777777" w:rsidR="00F42079" w:rsidRPr="00675DAA" w:rsidRDefault="00F42079" w:rsidP="0080029F">
      <w:pPr>
        <w:pStyle w:val="ListParagraph"/>
      </w:pPr>
    </w:p>
    <w:bookmarkEnd w:id="345"/>
    <w:p w14:paraId="65A22A37" w14:textId="77777777" w:rsidR="0099455A" w:rsidRDefault="00F42079" w:rsidP="008B43ED">
      <w:pPr>
        <w:pStyle w:val="ListParagraph"/>
        <w:numPr>
          <w:ilvl w:val="0"/>
          <w:numId w:val="172"/>
        </w:numPr>
      </w:pPr>
      <w:r w:rsidRPr="00675DAA">
        <w:t>XML is well formed and valid against the schema.</w:t>
      </w:r>
    </w:p>
    <w:p w14:paraId="193A662F" w14:textId="734929D0" w:rsidR="0099455A" w:rsidRDefault="00487FE5" w:rsidP="008B43ED">
      <w:pPr>
        <w:pStyle w:val="ListParagraph"/>
        <w:numPr>
          <w:ilvl w:val="0"/>
          <w:numId w:val="165"/>
        </w:numPr>
        <w:rPr>
          <w:highlight w:val="white"/>
        </w:rPr>
      </w:pPr>
      <w:r>
        <w:rPr>
          <w:highlight w:val="white"/>
        </w:rPr>
        <w:t xml:space="preserve">SPL Rule </w:t>
      </w:r>
      <w:del w:id="347" w:author="Peter Bomberg" w:date="2018-01-16T14:05:00Z">
        <w:r>
          <w:rPr>
            <w:highlight w:val="white"/>
          </w:rPr>
          <w:delText>2</w:delText>
        </w:r>
        <w:r w:rsidR="000B3578">
          <w:rPr>
            <w:highlight w:val="white"/>
          </w:rPr>
          <w:delText>2</w:delText>
        </w:r>
      </w:del>
      <w:ins w:id="348" w:author="Peter Bomberg" w:date="2018-01-16T14:05:00Z">
        <w:r w:rsidR="001578D5">
          <w:rPr>
            <w:highlight w:val="white"/>
          </w:rPr>
          <w:t>1</w:t>
        </w:r>
      </w:ins>
      <w:r w:rsidR="0099455A" w:rsidRPr="0099455A">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14:paraId="706EE99F" w14:textId="77777777" w:rsidR="00E46ED6" w:rsidRPr="00E46ED6" w:rsidRDefault="00E46ED6" w:rsidP="0080029F">
      <w:pPr>
        <w:pStyle w:val="ListParagraph"/>
        <w:rPr>
          <w:highlight w:val="white"/>
        </w:rPr>
      </w:pPr>
    </w:p>
    <w:p w14:paraId="6A055CB7" w14:textId="77777777" w:rsidR="00F42079" w:rsidRDefault="00F42079" w:rsidP="008B43ED">
      <w:pPr>
        <w:pStyle w:val="ListParagraph"/>
        <w:numPr>
          <w:ilvl w:val="0"/>
          <w:numId w:val="172"/>
        </w:numPr>
      </w:pPr>
      <w:r w:rsidRPr="00675DAA">
        <w:t>There are no elements and/or attributes in addition to those described in the schema.</w:t>
      </w:r>
    </w:p>
    <w:p w14:paraId="6AC2BE4E" w14:textId="58D5FF28" w:rsidR="0099455A" w:rsidRDefault="00487FE5" w:rsidP="008B43ED">
      <w:pPr>
        <w:pStyle w:val="ListParagraph"/>
        <w:numPr>
          <w:ilvl w:val="0"/>
          <w:numId w:val="119"/>
        </w:numPr>
        <w:rPr>
          <w:highlight w:val="white"/>
        </w:rPr>
      </w:pPr>
      <w:r>
        <w:rPr>
          <w:highlight w:val="white"/>
        </w:rPr>
        <w:t xml:space="preserve">SPL Rule </w:t>
      </w:r>
      <w:del w:id="349" w:author="Peter Bomberg" w:date="2018-01-16T14:05:00Z">
        <w:r>
          <w:rPr>
            <w:highlight w:val="white"/>
          </w:rPr>
          <w:delText>2</w:delText>
        </w:r>
        <w:r w:rsidR="000B3578">
          <w:rPr>
            <w:highlight w:val="white"/>
          </w:rPr>
          <w:delText>2</w:delText>
        </w:r>
      </w:del>
      <w:ins w:id="350" w:author="Peter Bomberg" w:date="2018-01-16T14:05:00Z">
        <w:r w:rsidR="001578D5">
          <w:rPr>
            <w:highlight w:val="white"/>
          </w:rPr>
          <w:t>1</w:t>
        </w:r>
      </w:ins>
      <w:r w:rsidR="0099455A" w:rsidRPr="000F3551">
        <w:rPr>
          <w:highlight w:val="white"/>
        </w:rPr>
        <w:t xml:space="preserve"> identifies the outcome of the validation for both well formedness and validity</w:t>
      </w:r>
      <w:r w:rsidR="0099455A" w:rsidRPr="00E46ED6">
        <w:rPr>
          <w:highlight w:val="white"/>
        </w:rPr>
        <w:t xml:space="preserve"> of the document, this includes both the status and the details.</w:t>
      </w:r>
    </w:p>
    <w:p w14:paraId="4C0BB0C5" w14:textId="77777777" w:rsidR="00E46ED6" w:rsidRPr="00E46ED6" w:rsidRDefault="00E46ED6" w:rsidP="0080029F">
      <w:pPr>
        <w:pStyle w:val="ListParagraph"/>
        <w:rPr>
          <w:highlight w:val="white"/>
        </w:rPr>
      </w:pPr>
    </w:p>
    <w:p w14:paraId="778947C2" w14:textId="77777777" w:rsidR="0099455A" w:rsidRDefault="00F42079" w:rsidP="008B43ED">
      <w:pPr>
        <w:pStyle w:val="ListParagraph"/>
        <w:numPr>
          <w:ilvl w:val="0"/>
          <w:numId w:val="172"/>
        </w:numPr>
      </w:pPr>
      <w:r w:rsidRPr="00675DAA">
        <w:t>There are no spaces in codes.</w:t>
      </w:r>
    </w:p>
    <w:p w14:paraId="24AA7F45" w14:textId="77777777" w:rsidR="00F42079" w:rsidRDefault="0099455A" w:rsidP="008B43ED">
      <w:pPr>
        <w:pStyle w:val="ListParagraph"/>
        <w:numPr>
          <w:ilvl w:val="0"/>
          <w:numId w:val="120"/>
        </w:numPr>
        <w:rPr>
          <w:del w:id="351" w:author="Peter Bomberg" w:date="2018-01-16T14:05:00Z"/>
          <w:highlight w:val="white"/>
        </w:rPr>
      </w:pPr>
      <w:bookmarkStart w:id="352" w:name="_Hlk502400624"/>
      <w:del w:id="353" w:author="Peter Bomberg" w:date="2018-01-16T14:05:00Z">
        <w:r>
          <w:rPr>
            <w:highlight w:val="white"/>
          </w:rPr>
          <w:delText>There are several rules that</w:delText>
        </w:r>
        <w:r w:rsidR="00CD4FF5">
          <w:rPr>
            <w:highlight w:val="white"/>
          </w:rPr>
          <w:delText>, when</w:delText>
        </w:r>
        <w:r>
          <w:rPr>
            <w:highlight w:val="white"/>
          </w:rPr>
          <w:delText xml:space="preserve"> combined</w:delText>
        </w:r>
        <w:r w:rsidR="00CD4FF5">
          <w:rPr>
            <w:highlight w:val="white"/>
          </w:rPr>
          <w:delText>,</w:delText>
        </w:r>
        <w:r>
          <w:rPr>
            <w:highlight w:val="white"/>
          </w:rPr>
          <w:delText xml:space="preserve"> validate the codes, </w:delText>
        </w:r>
        <w:r w:rsidR="009B00F5">
          <w:rPr>
            <w:highlight w:val="white"/>
          </w:rPr>
          <w:delText xml:space="preserve">however the main one used to validate against the </w:delText>
        </w:r>
        <w:r w:rsidR="00CD4FF5">
          <w:rPr>
            <w:highlight w:val="white"/>
          </w:rPr>
          <w:delText>Controlled Vocabulary (</w:delText>
        </w:r>
        <w:r w:rsidR="009B00F5">
          <w:rPr>
            <w:highlight w:val="white"/>
          </w:rPr>
          <w:delText>CV</w:delText>
        </w:r>
        <w:r w:rsidR="00CD4FF5">
          <w:rPr>
            <w:highlight w:val="white"/>
          </w:rPr>
          <w:delText>)</w:delText>
        </w:r>
        <w:r w:rsidR="009B00F5">
          <w:rPr>
            <w:highlight w:val="white"/>
          </w:rPr>
          <w:delText xml:space="preserve"> is </w:delText>
        </w:r>
        <w:r>
          <w:rPr>
            <w:highlight w:val="white"/>
          </w:rPr>
          <w:delText>SPL</w:delText>
        </w:r>
        <w:r w:rsidRPr="000F3551">
          <w:rPr>
            <w:highlight w:val="white"/>
          </w:rPr>
          <w:delText xml:space="preserve"> Rule</w:delText>
        </w:r>
        <w:r w:rsidR="009B00F5">
          <w:rPr>
            <w:highlight w:val="white"/>
          </w:rPr>
          <w:delText>’s</w:delText>
        </w:r>
        <w:r w:rsidRPr="000F3551">
          <w:rPr>
            <w:highlight w:val="white"/>
          </w:rPr>
          <w:delText xml:space="preserve"> </w:delText>
        </w:r>
        <w:r w:rsidR="009B00F5" w:rsidRPr="00E46ED6">
          <w:rPr>
            <w:highlight w:val="white"/>
          </w:rPr>
          <w:delText>7 and 8.</w:delText>
        </w:r>
      </w:del>
    </w:p>
    <w:p w14:paraId="6892E7A4" w14:textId="4CADF7BE" w:rsidR="00F42079" w:rsidRDefault="0075626F" w:rsidP="008B43ED">
      <w:pPr>
        <w:pStyle w:val="ListParagraph"/>
        <w:numPr>
          <w:ilvl w:val="0"/>
          <w:numId w:val="120"/>
        </w:numPr>
        <w:rPr>
          <w:ins w:id="354" w:author="Peter Bomberg" w:date="2018-01-16T14:05:00Z"/>
          <w:highlight w:val="white"/>
        </w:rPr>
      </w:pPr>
      <w:ins w:id="355" w:author="Peter Bomberg" w:date="2018-01-16T14:05:00Z">
        <w:r>
          <w:rPr>
            <w:highlight w:val="white"/>
          </w:rPr>
          <w:t xml:space="preserve">N.B. </w:t>
        </w:r>
        <w:r w:rsidR="0099455A">
          <w:rPr>
            <w:highlight w:val="white"/>
          </w:rPr>
          <w:t xml:space="preserve">There </w:t>
        </w:r>
        <w:r w:rsidR="000510A3">
          <w:rPr>
            <w:highlight w:val="white"/>
          </w:rPr>
          <w:t xml:space="preserve">is currently no </w:t>
        </w:r>
        <w:r>
          <w:rPr>
            <w:highlight w:val="white"/>
          </w:rPr>
          <w:t xml:space="preserve">single </w:t>
        </w:r>
        <w:r w:rsidR="0099455A">
          <w:rPr>
            <w:highlight w:val="white"/>
          </w:rPr>
          <w:t>rule</w:t>
        </w:r>
        <w:r w:rsidR="00516013">
          <w:rPr>
            <w:highlight w:val="white"/>
          </w:rPr>
          <w:t xml:space="preserve"> </w:t>
        </w:r>
        <w:r w:rsidR="001578D5">
          <w:rPr>
            <w:highlight w:val="white"/>
          </w:rPr>
          <w:t>that validates that there is no space</w:t>
        </w:r>
        <w:r>
          <w:rPr>
            <w:highlight w:val="white"/>
          </w:rPr>
          <w:t>s</w:t>
        </w:r>
        <w:r w:rsidR="001578D5">
          <w:rPr>
            <w:highlight w:val="white"/>
          </w:rPr>
          <w:t xml:space="preserve"> in a code</w:t>
        </w:r>
        <w:r w:rsidR="009B00F5" w:rsidRPr="00E46ED6">
          <w:rPr>
            <w:highlight w:val="white"/>
          </w:rPr>
          <w:t>.</w:t>
        </w:r>
      </w:ins>
    </w:p>
    <w:bookmarkEnd w:id="352"/>
    <w:p w14:paraId="66CD7CAE" w14:textId="77777777" w:rsidR="00E46ED6" w:rsidRPr="00E46ED6" w:rsidRDefault="00E46ED6" w:rsidP="0080029F">
      <w:pPr>
        <w:pStyle w:val="ListParagraph"/>
        <w:rPr>
          <w:highlight w:val="white"/>
        </w:rPr>
      </w:pPr>
    </w:p>
    <w:p w14:paraId="743513F2" w14:textId="77777777" w:rsidR="00F42079" w:rsidRDefault="003C4F44" w:rsidP="008B43ED">
      <w:pPr>
        <w:pStyle w:val="ListParagraph"/>
        <w:numPr>
          <w:ilvl w:val="0"/>
          <w:numId w:val="172"/>
        </w:numPr>
      </w:pPr>
      <w:r>
        <w:t>The case sensitivity rules for d</w:t>
      </w:r>
      <w:r w:rsidR="00F42079" w:rsidRPr="00675DAA">
        <w:t xml:space="preserve">isplay names are </w:t>
      </w:r>
      <w:r>
        <w:t>document specific.</w:t>
      </w:r>
    </w:p>
    <w:p w14:paraId="334B2AF8" w14:textId="77777777" w:rsidR="00117479" w:rsidRDefault="00117479" w:rsidP="008B43ED">
      <w:pPr>
        <w:pStyle w:val="ListParagraph"/>
        <w:numPr>
          <w:ilvl w:val="0"/>
          <w:numId w:val="121"/>
        </w:numPr>
        <w:rPr>
          <w:highlight w:val="white"/>
        </w:rPr>
      </w:pPr>
      <w:r w:rsidRPr="00E46ED6">
        <w:rPr>
          <w:highlight w:val="white"/>
        </w:rPr>
        <w:t>All validation is case sensitive, however there is no general case sensitivity rule</w:t>
      </w:r>
      <w:r w:rsidR="00C529B1" w:rsidRPr="00E46ED6">
        <w:rPr>
          <w:highlight w:val="white"/>
        </w:rPr>
        <w:t>.</w:t>
      </w:r>
    </w:p>
    <w:p w14:paraId="65BC2FE7" w14:textId="77777777" w:rsidR="00E46ED6" w:rsidRPr="00E46ED6" w:rsidRDefault="00E46ED6" w:rsidP="0080029F">
      <w:pPr>
        <w:pStyle w:val="ListParagraph"/>
        <w:rPr>
          <w:highlight w:val="white"/>
        </w:rPr>
      </w:pPr>
    </w:p>
    <w:p w14:paraId="7F869984" w14:textId="77777777" w:rsidR="00C529B1" w:rsidRDefault="00C529B1" w:rsidP="008B43ED">
      <w:pPr>
        <w:pStyle w:val="ListParagraph"/>
        <w:numPr>
          <w:ilvl w:val="0"/>
          <w:numId w:val="172"/>
        </w:numPr>
      </w:pPr>
      <w:r>
        <w:t>All displayNames are language specific and when derived from a CV they shall be based on the language of the document.</w:t>
      </w:r>
    </w:p>
    <w:p w14:paraId="69BC4CAB" w14:textId="49F30FC7" w:rsidR="00C529B1" w:rsidRDefault="00C529B1" w:rsidP="008B43ED">
      <w:pPr>
        <w:pStyle w:val="ListParagraph"/>
        <w:numPr>
          <w:ilvl w:val="0"/>
          <w:numId w:val="122"/>
        </w:numPr>
        <w:rPr>
          <w:highlight w:val="white"/>
        </w:rPr>
      </w:pPr>
      <w:del w:id="356" w:author="Peter Bomberg" w:date="2018-01-16T14:05:00Z">
        <w:r w:rsidRPr="00E46ED6">
          <w:rPr>
            <w:highlight w:val="white"/>
          </w:rPr>
          <w:delText>CV validation rules are responsible for ensuring the applicability, however</w:delText>
        </w:r>
      </w:del>
      <w:ins w:id="357" w:author="Peter Bomberg" w:date="2018-01-16T14:05:00Z">
        <w:r w:rsidR="0075626F">
          <w:rPr>
            <w:highlight w:val="white"/>
          </w:rPr>
          <w:t>N.B.</w:t>
        </w:r>
      </w:ins>
      <w:r w:rsidR="0075626F">
        <w:rPr>
          <w:highlight w:val="white"/>
        </w:rPr>
        <w:t xml:space="preserve"> </w:t>
      </w:r>
      <w:r w:rsidRPr="00E46ED6">
        <w:rPr>
          <w:highlight w:val="white"/>
        </w:rPr>
        <w:t xml:space="preserve">there is no general </w:t>
      </w:r>
      <w:del w:id="358" w:author="Peter Bomberg" w:date="2018-01-16T14:05:00Z">
        <w:r w:rsidRPr="00E46ED6">
          <w:rPr>
            <w:highlight w:val="white"/>
          </w:rPr>
          <w:delText>case sensitivity</w:delText>
        </w:r>
      </w:del>
      <w:ins w:id="359" w:author="Peter Bomberg" w:date="2018-01-16T14:05:00Z">
        <w:r w:rsidR="00D7158B">
          <w:t>language</w:t>
        </w:r>
      </w:ins>
      <w:r w:rsidR="00D7158B">
        <w:t xml:space="preserve"> </w:t>
      </w:r>
      <w:r w:rsidRPr="00E46ED6">
        <w:rPr>
          <w:highlight w:val="white"/>
        </w:rPr>
        <w:t>rule.</w:t>
      </w:r>
    </w:p>
    <w:p w14:paraId="77D635BA" w14:textId="77777777" w:rsidR="00E46ED6" w:rsidRPr="00E46ED6" w:rsidRDefault="00E46ED6" w:rsidP="0080029F">
      <w:pPr>
        <w:pStyle w:val="ListParagraph"/>
        <w:rPr>
          <w:highlight w:val="white"/>
        </w:rPr>
      </w:pPr>
    </w:p>
    <w:p w14:paraId="6FD81934" w14:textId="56F2DAC4" w:rsidR="00F42079" w:rsidRDefault="00F42079" w:rsidP="008B43ED">
      <w:pPr>
        <w:pStyle w:val="ListParagraph"/>
        <w:numPr>
          <w:ilvl w:val="0"/>
          <w:numId w:val="172"/>
        </w:numPr>
      </w:pPr>
      <w:r w:rsidRPr="00675DAA">
        <w:t>There are no spaces in id extensions.</w:t>
      </w:r>
    </w:p>
    <w:p w14:paraId="3DBF7023" w14:textId="2CD4703A" w:rsidR="00D7158B" w:rsidRPr="00D7158B" w:rsidRDefault="00232CC9" w:rsidP="008B43ED">
      <w:pPr>
        <w:pStyle w:val="ListParagraph"/>
        <w:numPr>
          <w:ilvl w:val="0"/>
          <w:numId w:val="166"/>
        </w:numPr>
        <w:rPr>
          <w:ins w:id="360" w:author="Peter Bomberg" w:date="2018-01-16T14:05:00Z"/>
          <w:highlight w:val="white"/>
        </w:rPr>
      </w:pPr>
      <w:ins w:id="361" w:author="Peter Bomberg" w:date="2018-01-16T14:05:00Z">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s for spaces in id extensions</w:t>
        </w:r>
        <w:r w:rsidR="004D765E">
          <w:rPr>
            <w:highlight w:val="white"/>
          </w:rPr>
          <w:t>, however it is planned</w:t>
        </w:r>
        <w:r w:rsidR="004D765E" w:rsidRPr="00E46ED6">
          <w:rPr>
            <w:highlight w:val="white"/>
          </w:rPr>
          <w:t>.</w:t>
        </w:r>
      </w:ins>
    </w:p>
    <w:p w14:paraId="504BCAD0" w14:textId="77777777" w:rsidR="00F42079" w:rsidRPr="00675DAA" w:rsidRDefault="00F42079" w:rsidP="0080029F">
      <w:pPr>
        <w:pStyle w:val="ListParagraph"/>
      </w:pPr>
    </w:p>
    <w:p w14:paraId="06B06F33" w14:textId="5F80D87D" w:rsidR="00F42079" w:rsidRDefault="00F42079" w:rsidP="008B43ED">
      <w:pPr>
        <w:pStyle w:val="ListParagraph"/>
        <w:numPr>
          <w:ilvl w:val="0"/>
          <w:numId w:val="172"/>
        </w:numPr>
      </w:pPr>
      <w:r w:rsidRPr="00675DAA">
        <w:t xml:space="preserve">There are no empty or incomplete elements except where the element can be empty. </w:t>
      </w:r>
    </w:p>
    <w:p w14:paraId="6CFE3003" w14:textId="731CF864" w:rsidR="00D7158B" w:rsidRPr="00D7158B" w:rsidRDefault="00D7158B" w:rsidP="008B43ED">
      <w:pPr>
        <w:pStyle w:val="ListParagraph"/>
        <w:numPr>
          <w:ilvl w:val="0"/>
          <w:numId w:val="167"/>
        </w:numPr>
        <w:rPr>
          <w:ins w:id="362" w:author="Peter Bomberg" w:date="2018-01-16T14:05:00Z"/>
          <w:highlight w:val="white"/>
        </w:rPr>
      </w:pPr>
      <w:ins w:id="363" w:author="Peter Bomberg" w:date="2018-01-16T14:05:00Z">
        <w:r>
          <w:rPr>
            <w:highlight w:val="white"/>
          </w:rPr>
          <w:t>SPL Rule 1</w:t>
        </w:r>
        <w:r w:rsidRPr="000F3551">
          <w:rPr>
            <w:highlight w:val="white"/>
          </w:rPr>
          <w:t xml:space="preserve"> identifies the outcome of the validation for both well formedness and validity</w:t>
        </w:r>
        <w:r w:rsidRPr="00E46ED6">
          <w:rPr>
            <w:highlight w:val="white"/>
          </w:rPr>
          <w:t xml:space="preserve"> of the document, this includes both the status and the details.</w:t>
        </w:r>
      </w:ins>
    </w:p>
    <w:p w14:paraId="39A69EA4" w14:textId="77777777" w:rsidR="006D70E7" w:rsidRPr="00675DAA" w:rsidRDefault="006D70E7" w:rsidP="0080029F">
      <w:pPr>
        <w:pStyle w:val="ListParagraph"/>
      </w:pPr>
    </w:p>
    <w:p w14:paraId="4820CC60" w14:textId="77777777" w:rsidR="005D1D9F" w:rsidRDefault="005D1D9F" w:rsidP="008B43ED">
      <w:pPr>
        <w:pStyle w:val="ListParagraph"/>
        <w:numPr>
          <w:ilvl w:val="0"/>
          <w:numId w:val="172"/>
        </w:numPr>
      </w:pPr>
      <w:r>
        <w:t>The maximum file size limit is 500</w:t>
      </w:r>
      <w:r w:rsidR="00CF2055">
        <w:t>M</w:t>
      </w:r>
      <w:r w:rsidR="006D70E7" w:rsidRPr="00675DAA">
        <w:t>B per individual file</w:t>
      </w:r>
      <w:r>
        <w:t>.</w:t>
      </w:r>
    </w:p>
    <w:p w14:paraId="5E685606" w14:textId="311C8922" w:rsidR="00D7158B" w:rsidRPr="00D7158B" w:rsidRDefault="00232CC9" w:rsidP="008B43ED">
      <w:pPr>
        <w:pStyle w:val="ListParagraph"/>
        <w:numPr>
          <w:ilvl w:val="0"/>
          <w:numId w:val="168"/>
        </w:numPr>
        <w:rPr>
          <w:ins w:id="364" w:author="Peter Bomberg" w:date="2018-01-16T14:05:00Z"/>
          <w:highlight w:val="white"/>
        </w:rPr>
      </w:pPr>
      <w:ins w:id="365" w:author="Peter Bomberg" w:date="2018-01-16T14:05:00Z">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s for file sizes</w:t>
        </w:r>
        <w:r w:rsidR="004D765E">
          <w:rPr>
            <w:highlight w:val="white"/>
          </w:rPr>
          <w:t>, however it is planned</w:t>
        </w:r>
        <w:r w:rsidR="00D7158B" w:rsidRPr="00E46ED6">
          <w:rPr>
            <w:highlight w:val="white"/>
          </w:rPr>
          <w:t>.</w:t>
        </w:r>
      </w:ins>
    </w:p>
    <w:p w14:paraId="2D4D4DB3" w14:textId="77777777" w:rsidR="005D1D9F" w:rsidRDefault="005D1D9F" w:rsidP="0080029F">
      <w:pPr>
        <w:pStyle w:val="ListParagraph"/>
      </w:pPr>
    </w:p>
    <w:p w14:paraId="09AAA92B" w14:textId="77777777" w:rsidR="00D024BA" w:rsidRDefault="005D1D9F" w:rsidP="008B43ED">
      <w:pPr>
        <w:pStyle w:val="ListParagraph"/>
        <w:numPr>
          <w:ilvl w:val="0"/>
          <w:numId w:val="172"/>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14:paraId="73918636" w14:textId="628BDBF9" w:rsidR="00D7158B" w:rsidRPr="00D7158B" w:rsidRDefault="00232CC9" w:rsidP="008B43ED">
      <w:pPr>
        <w:pStyle w:val="ListParagraph"/>
        <w:numPr>
          <w:ilvl w:val="0"/>
          <w:numId w:val="169"/>
        </w:numPr>
        <w:rPr>
          <w:ins w:id="366" w:author="Peter Bomberg" w:date="2018-01-16T14:05:00Z"/>
          <w:highlight w:val="white"/>
        </w:rPr>
      </w:pPr>
      <w:ins w:id="367" w:author="Peter Bomberg" w:date="2018-01-16T14:05:00Z">
        <w:r>
          <w:rPr>
            <w:highlight w:val="white"/>
          </w:rPr>
          <w:t xml:space="preserve">N.B. </w:t>
        </w:r>
        <w:r w:rsidR="00D7158B">
          <w:rPr>
            <w:highlight w:val="white"/>
          </w:rPr>
          <w:t xml:space="preserve">currently there are </w:t>
        </w:r>
        <w:r w:rsidR="00D7158B" w:rsidRPr="00E46ED6">
          <w:rPr>
            <w:highlight w:val="white"/>
          </w:rPr>
          <w:t>no validation aspect</w:t>
        </w:r>
        <w:r w:rsidR="00D7158B">
          <w:rPr>
            <w:highlight w:val="white"/>
          </w:rPr>
          <w:t>s for file sizes</w:t>
        </w:r>
        <w:r w:rsidR="004D765E">
          <w:rPr>
            <w:highlight w:val="white"/>
          </w:rPr>
          <w:t>, however it is planned</w:t>
        </w:r>
        <w:r w:rsidR="004D765E" w:rsidRPr="00E46ED6">
          <w:rPr>
            <w:highlight w:val="white"/>
          </w:rPr>
          <w:t>.</w:t>
        </w:r>
      </w:ins>
    </w:p>
    <w:p w14:paraId="732881A1" w14:textId="77777777" w:rsidR="00D024BA" w:rsidRDefault="00D024BA" w:rsidP="0080029F">
      <w:pPr>
        <w:pStyle w:val="ListParagraph"/>
      </w:pPr>
    </w:p>
    <w:p w14:paraId="7401E15D" w14:textId="292FCEF0" w:rsidR="006C04E0" w:rsidRDefault="006C04E0" w:rsidP="008B43ED">
      <w:pPr>
        <w:pStyle w:val="ListParagraph"/>
        <w:numPr>
          <w:ilvl w:val="0"/>
          <w:numId w:val="172"/>
        </w:numPr>
      </w:pPr>
      <w:r w:rsidRPr="00675DAA">
        <w:t>There are no Processing Instructions included in the SPL file.</w:t>
      </w:r>
    </w:p>
    <w:p w14:paraId="36F6A810" w14:textId="4DD810F5" w:rsidR="00D7158B" w:rsidRPr="00D7158B" w:rsidRDefault="00232CC9" w:rsidP="008B43ED">
      <w:pPr>
        <w:pStyle w:val="ListParagraph"/>
        <w:numPr>
          <w:ilvl w:val="0"/>
          <w:numId w:val="170"/>
        </w:numPr>
        <w:rPr>
          <w:ins w:id="368" w:author="Peter Bomberg" w:date="2018-01-16T14:05:00Z"/>
          <w:highlight w:val="white"/>
        </w:rPr>
      </w:pPr>
      <w:ins w:id="369" w:author="Peter Bomberg" w:date="2018-01-16T14:05:00Z">
        <w:r>
          <w:rPr>
            <w:highlight w:val="white"/>
          </w:rPr>
          <w:lastRenderedPageBreak/>
          <w:t xml:space="preserve">N.B. </w:t>
        </w:r>
        <w:r w:rsidR="00D7158B">
          <w:rPr>
            <w:highlight w:val="white"/>
          </w:rPr>
          <w:t xml:space="preserve">currently there are </w:t>
        </w:r>
        <w:r w:rsidR="00D7158B" w:rsidRPr="00E46ED6">
          <w:rPr>
            <w:highlight w:val="white"/>
          </w:rPr>
          <w:t>no validation aspect</w:t>
        </w:r>
        <w:r w:rsidR="00D7158B">
          <w:rPr>
            <w:highlight w:val="white"/>
          </w:rPr>
          <w:t xml:space="preserve">s for </w:t>
        </w:r>
        <w:r w:rsidR="00D7158B" w:rsidRPr="00675DAA">
          <w:t>Processing Instructions</w:t>
        </w:r>
        <w:r w:rsidR="004D765E">
          <w:rPr>
            <w:highlight w:val="white"/>
          </w:rPr>
          <w:t>, however it is planned</w:t>
        </w:r>
        <w:r w:rsidR="00D7158B" w:rsidRPr="00E46ED6">
          <w:rPr>
            <w:highlight w:val="white"/>
          </w:rPr>
          <w:t>.</w:t>
        </w:r>
      </w:ins>
    </w:p>
    <w:p w14:paraId="072FB1F0" w14:textId="77777777" w:rsidR="009A2DBF" w:rsidRPr="00675DAA" w:rsidRDefault="009A2DBF" w:rsidP="0080029F">
      <w:pPr>
        <w:pStyle w:val="ListParagraph"/>
      </w:pPr>
    </w:p>
    <w:p w14:paraId="4BC9EF1F" w14:textId="77777777" w:rsidR="00627D26" w:rsidRDefault="009A2DBF" w:rsidP="008B43ED">
      <w:pPr>
        <w:pStyle w:val="ListParagraph"/>
        <w:numPr>
          <w:ilvl w:val="0"/>
          <w:numId w:val="172"/>
        </w:numPr>
      </w:pPr>
      <w:r w:rsidRPr="00675DAA">
        <w:t xml:space="preserve">The Schema and Style sheet are a pure adaptation of the </w:t>
      </w:r>
      <w:r w:rsidR="001341C6">
        <w:t>HL7 s</w:t>
      </w:r>
      <w:r w:rsidRPr="00675DAA">
        <w:t>chema</w:t>
      </w:r>
      <w:r w:rsidR="005F410D">
        <w:t>.</w:t>
      </w:r>
    </w:p>
    <w:p w14:paraId="1CE7552D" w14:textId="0331FF73" w:rsidR="00627D26" w:rsidRPr="00E46ED6" w:rsidRDefault="00962148" w:rsidP="008B43ED">
      <w:pPr>
        <w:pStyle w:val="ListParagraph"/>
        <w:numPr>
          <w:ilvl w:val="0"/>
          <w:numId w:val="36"/>
        </w:numPr>
        <w:rPr>
          <w:highlight w:val="white"/>
        </w:rPr>
      </w:pPr>
      <w:del w:id="370" w:author="Peter Bomberg" w:date="2018-01-16T14:05:00Z">
        <w:r w:rsidRPr="00E46ED6">
          <w:rPr>
            <w:highlight w:val="white"/>
          </w:rPr>
          <w:delText>I</w:delText>
        </w:r>
        <w:r w:rsidR="00627D26" w:rsidRPr="00E46ED6">
          <w:rPr>
            <w:highlight w:val="white"/>
          </w:rPr>
          <w:delText xml:space="preserve">nformational </w:delText>
        </w:r>
        <w:r w:rsidR="00EE6F31" w:rsidRPr="00E46ED6">
          <w:rPr>
            <w:highlight w:val="white"/>
          </w:rPr>
          <w:delText>only (</w:delText>
        </w:r>
      </w:del>
      <w:ins w:id="371" w:author="Peter Bomberg" w:date="2018-01-16T14:05:00Z">
        <w:r w:rsidR="00232CC9">
          <w:rPr>
            <w:highlight w:val="white"/>
          </w:rPr>
          <w:t xml:space="preserve">N.B. there is </w:t>
        </w:r>
      </w:ins>
      <w:r w:rsidR="00EE6F31" w:rsidRPr="00E46ED6">
        <w:rPr>
          <w:highlight w:val="white"/>
        </w:rPr>
        <w:t xml:space="preserve">no </w:t>
      </w:r>
      <w:r w:rsidR="00627D26" w:rsidRPr="00E46ED6">
        <w:rPr>
          <w:highlight w:val="white"/>
        </w:rPr>
        <w:t>validation aspect</w:t>
      </w:r>
      <w:del w:id="372" w:author="Peter Bomberg" w:date="2018-01-16T14:05:00Z">
        <w:r w:rsidRPr="00E46ED6">
          <w:rPr>
            <w:highlight w:val="white"/>
          </w:rPr>
          <w:delText>)</w:delText>
        </w:r>
        <w:r w:rsidR="00627D26" w:rsidRPr="00E46ED6">
          <w:rPr>
            <w:highlight w:val="white"/>
          </w:rPr>
          <w:delText>.</w:delText>
        </w:r>
      </w:del>
      <w:ins w:id="373" w:author="Peter Bomberg" w:date="2018-01-16T14:05:00Z">
        <w:r w:rsidR="00627D26" w:rsidRPr="00E46ED6">
          <w:rPr>
            <w:highlight w:val="white"/>
          </w:rPr>
          <w:t>.</w:t>
        </w:r>
      </w:ins>
    </w:p>
    <w:p w14:paraId="71BB5BD0" w14:textId="77777777" w:rsidR="008D6D3E" w:rsidRDefault="008D6D3E" w:rsidP="0080029F">
      <w:pPr>
        <w:pStyle w:val="ListParagraph"/>
      </w:pPr>
    </w:p>
    <w:p w14:paraId="3BBE2ACE" w14:textId="77777777" w:rsidR="008D6D3E" w:rsidRPr="00675DAA" w:rsidRDefault="008D6D3E" w:rsidP="008B43ED">
      <w:pPr>
        <w:pStyle w:val="ListParagraph"/>
        <w:numPr>
          <w:ilvl w:val="0"/>
          <w:numId w:val="172"/>
        </w:numPr>
      </w:pPr>
      <w:r>
        <w:t xml:space="preserve">Images shall be of sufficient quality </w:t>
      </w:r>
      <w:r w:rsidR="005F14A1">
        <w:t xml:space="preserve">and size </w:t>
      </w:r>
      <w:r>
        <w:t xml:space="preserve">to be legible </w:t>
      </w:r>
      <w:r w:rsidR="005F14A1">
        <w:t>in the intended context by a user</w:t>
      </w:r>
      <w:r>
        <w:t>.</w:t>
      </w:r>
    </w:p>
    <w:p w14:paraId="097CFE93" w14:textId="11484C8F" w:rsidR="00E46ED6" w:rsidRDefault="00ED1FC6" w:rsidP="008B43ED">
      <w:pPr>
        <w:pStyle w:val="ListParagraph"/>
        <w:numPr>
          <w:ilvl w:val="0"/>
          <w:numId w:val="123"/>
        </w:numPr>
        <w:rPr>
          <w:highlight w:val="white"/>
        </w:rPr>
      </w:pPr>
      <w:del w:id="374" w:author="Peter Bomberg" w:date="2018-01-16T14:05:00Z">
        <w:r w:rsidRPr="00E46ED6">
          <w:rPr>
            <w:highlight w:val="white"/>
          </w:rPr>
          <w:delText xml:space="preserve">Informational </w:delText>
        </w:r>
        <w:r w:rsidR="00EE6F31" w:rsidRPr="00E46ED6">
          <w:rPr>
            <w:highlight w:val="white"/>
          </w:rPr>
          <w:delText>only (</w:delText>
        </w:r>
      </w:del>
      <w:ins w:id="375" w:author="Peter Bomberg" w:date="2018-01-16T14:05:00Z">
        <w:r w:rsidR="00232CC9">
          <w:rPr>
            <w:highlight w:val="white"/>
          </w:rPr>
          <w:t xml:space="preserve">N.B. there is </w:t>
        </w:r>
      </w:ins>
      <w:r w:rsidR="00EE6F31" w:rsidRPr="00E46ED6">
        <w:rPr>
          <w:highlight w:val="white"/>
        </w:rPr>
        <w:t xml:space="preserve">no </w:t>
      </w:r>
      <w:r w:rsidRPr="00E46ED6">
        <w:rPr>
          <w:highlight w:val="white"/>
        </w:rPr>
        <w:t>validation aspect</w:t>
      </w:r>
      <w:del w:id="376" w:author="Peter Bomberg" w:date="2018-01-16T14:05:00Z">
        <w:r w:rsidRPr="00E46ED6">
          <w:rPr>
            <w:highlight w:val="white"/>
          </w:rPr>
          <w:delText>).</w:delText>
        </w:r>
      </w:del>
      <w:ins w:id="377" w:author="Peter Bomberg" w:date="2018-01-16T14:05:00Z">
        <w:r w:rsidRPr="00E46ED6">
          <w:rPr>
            <w:highlight w:val="white"/>
          </w:rPr>
          <w:t>.</w:t>
        </w:r>
      </w:ins>
    </w:p>
    <w:p w14:paraId="1B3F09CC" w14:textId="77777777" w:rsidR="0080029F" w:rsidRPr="00E46ED6" w:rsidRDefault="0080029F" w:rsidP="0080029F">
      <w:pPr>
        <w:pStyle w:val="ListParagraph"/>
        <w:ind w:left="360"/>
        <w:rPr>
          <w:highlight w:val="white"/>
        </w:rPr>
      </w:pPr>
    </w:p>
    <w:p w14:paraId="5C679A05" w14:textId="77777777" w:rsidR="00A426D5" w:rsidRPr="00E83024" w:rsidRDefault="00A426D5" w:rsidP="008B43ED">
      <w:pPr>
        <w:pStyle w:val="ListParagraph"/>
        <w:numPr>
          <w:ilvl w:val="0"/>
          <w:numId w:val="172"/>
        </w:numPr>
      </w:pPr>
      <w:r w:rsidRPr="00E46ED6">
        <w:t>The title for labeling section will be the same as the &lt;code@displayName&gt; value when the Title column states Fixed, when it states Manual then the title is free form, in cases when it states N/A then there is no title for the section.</w:t>
      </w:r>
      <w:r w:rsidR="00CC1F19">
        <w:t xml:space="preserve"> OID </w:t>
      </w:r>
      <w:r w:rsidR="00CC1F19" w:rsidRPr="00B4127E">
        <w:t>2.16.840.1.113883.2.20.6.36 encodes the validation details for sections.</w:t>
      </w:r>
    </w:p>
    <w:p w14:paraId="0D8C9387" w14:textId="30B2A8F5" w:rsidR="00A426D5" w:rsidRPr="00E46ED6" w:rsidRDefault="004E59A5" w:rsidP="008B43ED">
      <w:pPr>
        <w:pStyle w:val="ListParagraph"/>
        <w:numPr>
          <w:ilvl w:val="0"/>
          <w:numId w:val="124"/>
        </w:numPr>
        <w:rPr>
          <w:highlight w:val="white"/>
        </w:rPr>
      </w:pPr>
      <w:bookmarkStart w:id="378" w:name="_Hlk502400864"/>
      <w:r>
        <w:rPr>
          <w:highlight w:val="white"/>
        </w:rPr>
        <w:t xml:space="preserve">SPL Rule 7 </w:t>
      </w:r>
      <w:del w:id="379" w:author="Peter Bomberg" w:date="2018-01-16T14:05:00Z">
        <w:r>
          <w:rPr>
            <w:highlight w:val="white"/>
          </w:rPr>
          <w:delText>does the general</w:delText>
        </w:r>
      </w:del>
      <w:ins w:id="380" w:author="Peter Bomberg" w:date="2018-01-16T14:05:00Z">
        <w:r w:rsidR="00D7158B">
          <w:rPr>
            <w:highlight w:val="white"/>
          </w:rPr>
          <w:t>is used to perform</w:t>
        </w:r>
      </w:ins>
      <w:r>
        <w:rPr>
          <w:highlight w:val="white"/>
        </w:rPr>
        <w:t xml:space="preserve"> validation of </w:t>
      </w:r>
      <w:del w:id="381" w:author="Peter Bomberg" w:date="2018-01-16T14:05:00Z">
        <w:r>
          <w:rPr>
            <w:highlight w:val="white"/>
          </w:rPr>
          <w:delText>this aspect.</w:delText>
        </w:r>
      </w:del>
      <w:ins w:id="382" w:author="Peter Bomberg" w:date="2018-01-16T14:05:00Z">
        <w:r w:rsidR="000510A3">
          <w:rPr>
            <w:highlight w:val="white"/>
          </w:rPr>
          <w:t>labels (title’s and displayName)</w:t>
        </w:r>
        <w:r>
          <w:rPr>
            <w:highlight w:val="white"/>
          </w:rPr>
          <w:t>.</w:t>
        </w:r>
      </w:ins>
    </w:p>
    <w:bookmarkEnd w:id="378"/>
    <w:p w14:paraId="6504501F" w14:textId="77777777" w:rsidR="00627D26" w:rsidRDefault="00627D26" w:rsidP="0080029F"/>
    <w:p w14:paraId="7182AA4C" w14:textId="77777777" w:rsidR="00AA548E" w:rsidRDefault="00B4127E" w:rsidP="008B43ED">
      <w:pPr>
        <w:pStyle w:val="ListParagraph"/>
        <w:numPr>
          <w:ilvl w:val="0"/>
          <w:numId w:val="172"/>
        </w:numPr>
      </w:pPr>
      <w:r>
        <w:t xml:space="preserve">Time values (such as </w:t>
      </w:r>
      <w:r w:rsidRPr="00675DAA">
        <w:t>effectiveTime@value</w:t>
      </w:r>
      <w:r>
        <w:t xml:space="preserve">, </w:t>
      </w:r>
      <w:hyperlink r:id="rId17" w:history="1">
        <w:r w:rsidRPr="00B4127E">
          <w:t>effectiveTime.low@value</w:t>
        </w:r>
      </w:hyperlink>
      <w:r>
        <w:t xml:space="preserve"> and </w:t>
      </w:r>
      <w:r w:rsidRPr="00675DAA">
        <w:t>effectiveTime</w:t>
      </w:r>
      <w:r>
        <w:t>.high</w:t>
      </w:r>
      <w:r w:rsidRPr="00675DAA">
        <w:t>@value</w:t>
      </w:r>
      <w:r>
        <w:t>) are based on ISO-8601. They use the following format YYYYMMDDHHMMSS+”GMT offset” all values other than the + symbol are integers, the time aspect is based on a 24hr notation</w:t>
      </w:r>
      <w:r w:rsidR="00FB35C1">
        <w:t xml:space="preserve"> and unless specified using the Time Zone offset assumed to be GMT time</w:t>
      </w:r>
      <w:r>
        <w:t xml:space="preserve">. </w:t>
      </w:r>
      <w:r w:rsidR="00FB35C1">
        <w:t xml:space="preserve">YYYY </w:t>
      </w:r>
      <w:r>
        <w:t>represents the year</w:t>
      </w:r>
      <w:r w:rsidR="00FB35C1">
        <w:t xml:space="preserve"> and is 4 digits</w:t>
      </w:r>
      <w:r>
        <w:t xml:space="preserve">, MM </w:t>
      </w:r>
      <w:r w:rsidR="00FB35C1">
        <w:t xml:space="preserve">represents the </w:t>
      </w:r>
      <w:r>
        <w:t>month</w:t>
      </w:r>
      <w:r w:rsidR="00FB35C1">
        <w:t xml:space="preserve"> and is 2 digits</w:t>
      </w:r>
      <w:r>
        <w:t xml:space="preserve">, DD </w:t>
      </w:r>
      <w:r w:rsidR="00FB35C1">
        <w:t xml:space="preserve">represents </w:t>
      </w:r>
      <w:r>
        <w:t>the day</w:t>
      </w:r>
      <w:r w:rsidR="00FB35C1">
        <w:t xml:space="preserve"> and is 2 digits</w:t>
      </w:r>
      <w:r>
        <w:t xml:space="preserve">, HH </w:t>
      </w:r>
      <w:r w:rsidR="00FB35C1">
        <w:t xml:space="preserve">represents the </w:t>
      </w:r>
      <w:r>
        <w:t>hour</w:t>
      </w:r>
      <w:r w:rsidR="00FB35C1">
        <w:t xml:space="preserve"> and is 2 digits</w:t>
      </w:r>
      <w:r>
        <w:t xml:space="preserve">, MM </w:t>
      </w:r>
      <w:r w:rsidR="00FB35C1">
        <w:t xml:space="preserve">represents </w:t>
      </w:r>
      <w:r>
        <w:t>the minutes</w:t>
      </w:r>
      <w:r w:rsidR="00FB35C1">
        <w:t xml:space="preserve"> and is 2 digits</w:t>
      </w:r>
      <w:r>
        <w:t xml:space="preserve">, SS </w:t>
      </w:r>
      <w:r w:rsidR="00FB35C1">
        <w:t xml:space="preserve">represents the </w:t>
      </w:r>
      <w:r>
        <w:t xml:space="preserve">seconds </w:t>
      </w:r>
      <w:r w:rsidR="00FB35C1">
        <w:t xml:space="preserve">and is 2 digits. The time </w:t>
      </w:r>
      <w:r>
        <w:t xml:space="preserve">may be followed by a + (plus) </w:t>
      </w:r>
      <w:r w:rsidR="00AA548E">
        <w:t xml:space="preserve">or a - (minus) </w:t>
      </w:r>
      <w:r>
        <w:t>symbol and a Time Zone offset from GMT expressed as 4 digits</w:t>
      </w:r>
      <w:r w:rsidRPr="00675DAA">
        <w:t>.</w:t>
      </w:r>
      <w:r>
        <w:t xml:space="preserve"> </w:t>
      </w:r>
      <w:r w:rsidR="00D62EB8">
        <w:t xml:space="preserve"> </w:t>
      </w:r>
      <w:r w:rsidR="00AA548E">
        <w:t xml:space="preserve">While the ISO standard provides many options HPFB only allows for 3 permutations on time values. </w:t>
      </w:r>
    </w:p>
    <w:p w14:paraId="3CCC1B2C" w14:textId="77777777" w:rsidR="00AA548E" w:rsidRDefault="00AA548E" w:rsidP="008B43ED">
      <w:pPr>
        <w:pStyle w:val="ListParagraph"/>
        <w:numPr>
          <w:ilvl w:val="1"/>
          <w:numId w:val="172"/>
        </w:numPr>
      </w:pPr>
      <w:r>
        <w:t>Date Only, in this model the string is limited to YYYYMMDD</w:t>
      </w:r>
    </w:p>
    <w:p w14:paraId="7D3B40AC" w14:textId="77777777" w:rsidR="00AA548E" w:rsidRDefault="00AA548E" w:rsidP="008B43ED">
      <w:pPr>
        <w:pStyle w:val="ListParagraph"/>
        <w:numPr>
          <w:ilvl w:val="1"/>
          <w:numId w:val="172"/>
        </w:numPr>
      </w:pPr>
      <w:r>
        <w:t>Date and GMT Time, in this model the string is limited to YYYYMMDDHHMMSS</w:t>
      </w:r>
    </w:p>
    <w:p w14:paraId="652CF095" w14:textId="77777777" w:rsidR="00B4127E" w:rsidRDefault="00AA548E" w:rsidP="008B43ED">
      <w:pPr>
        <w:pStyle w:val="ListParagraph"/>
        <w:numPr>
          <w:ilvl w:val="1"/>
          <w:numId w:val="172"/>
        </w:numPr>
      </w:pPr>
      <w:r>
        <w:t xml:space="preserve">Date and Local Time, in this model the GMT offset is added as an example </w:t>
      </w:r>
      <w:r w:rsidR="001F4CAD">
        <w:t xml:space="preserve">YYYYMMDDHHMMSS-0500 represents EST depending on the time of the year the reason is that the offset is </w:t>
      </w:r>
      <w:r w:rsidR="00D62EB8">
        <w:t>static and therefore must be manually adjusted for Daylight Saving Time as appropriate.</w:t>
      </w:r>
    </w:p>
    <w:p w14:paraId="081665C4" w14:textId="51087F37" w:rsidR="00B4127E" w:rsidRDefault="00B4127E" w:rsidP="008B43ED">
      <w:pPr>
        <w:pStyle w:val="ListParagraph"/>
        <w:numPr>
          <w:ilvl w:val="0"/>
          <w:numId w:val="128"/>
        </w:numPr>
      </w:pPr>
      <w:bookmarkStart w:id="383" w:name="_Hlk502401093"/>
      <w:del w:id="384" w:author="Peter Bomberg" w:date="2018-01-16T14:05:00Z">
        <w:r w:rsidRPr="00E46ED6">
          <w:rPr>
            <w:highlight w:val="white"/>
          </w:rPr>
          <w:delText>Informational only</w:delText>
        </w:r>
        <w:r w:rsidR="001F4CAD">
          <w:rPr>
            <w:highlight w:val="white"/>
          </w:rPr>
          <w:delText xml:space="preserve"> as</w:delText>
        </w:r>
        <w:r>
          <w:rPr>
            <w:highlight w:val="white"/>
          </w:rPr>
          <w:delText xml:space="preserve"> the</w:delText>
        </w:r>
      </w:del>
      <w:ins w:id="385" w:author="Peter Bomberg" w:date="2018-01-16T14:05:00Z">
        <w:r w:rsidR="00232CC9">
          <w:rPr>
            <w:highlight w:val="white"/>
          </w:rPr>
          <w:t>N.B.</w:t>
        </w:r>
      </w:ins>
      <w:r w:rsidR="00232CC9">
        <w:rPr>
          <w:highlight w:val="white"/>
        </w:rPr>
        <w:t xml:space="preserve"> </w:t>
      </w:r>
      <w:r>
        <w:rPr>
          <w:highlight w:val="white"/>
        </w:rPr>
        <w:t>validation is performed at the element level</w:t>
      </w:r>
      <w:r w:rsidR="001F4CAD">
        <w:t xml:space="preserve"> and is doctype specific</w:t>
      </w:r>
      <w:r>
        <w:t>.</w:t>
      </w:r>
    </w:p>
    <w:bookmarkEnd w:id="383"/>
    <w:p w14:paraId="5E4AB750" w14:textId="77777777" w:rsidR="00B4127E" w:rsidRDefault="00B4127E" w:rsidP="00B4127E">
      <w:pPr>
        <w:pStyle w:val="ListParagraph"/>
        <w:ind w:left="360"/>
      </w:pPr>
    </w:p>
    <w:p w14:paraId="73677138" w14:textId="4E05545F" w:rsidR="00B84814" w:rsidRDefault="00B84814" w:rsidP="008B43ED">
      <w:pPr>
        <w:pStyle w:val="ListParagraph"/>
        <w:numPr>
          <w:ilvl w:val="0"/>
          <w:numId w:val="172"/>
        </w:numPr>
      </w:pPr>
      <w:r>
        <w:t xml:space="preserve">CV Terms shall only be used as applicable. The sponsor is responsible to ensure that </w:t>
      </w:r>
      <w:r w:rsidR="00B77648">
        <w:t>Controlled</w:t>
      </w:r>
      <w:r>
        <w:t xml:space="preserve"> Vocabulary terms are used appropriately. To assist the </w:t>
      </w:r>
      <w:r w:rsidR="00B77648">
        <w:t xml:space="preserve">IG’s identify where there is a scope constraint and </w:t>
      </w:r>
      <w:r>
        <w:t xml:space="preserve">OID’s detail the applicable context for each term </w:t>
      </w:r>
      <w:r w:rsidR="00B77648">
        <w:t>that have a scope constraint.  The majority of the scope constraints are at the Doctype or Doctype/Template level</w:t>
      </w:r>
      <w:ins w:id="386" w:author="Peter Bomberg" w:date="2018-01-16T14:05:00Z">
        <w:r w:rsidR="00D7158B">
          <w:t xml:space="preserve">. </w:t>
        </w:r>
        <w:r w:rsidR="00D81B9D">
          <w:t>As</w:t>
        </w:r>
      </w:ins>
      <w:r w:rsidR="00D81B9D">
        <w:t xml:space="preserve"> an</w:t>
      </w:r>
      <w:r w:rsidR="00B77648">
        <w:t xml:space="preserve"> example</w:t>
      </w:r>
      <w:del w:id="387" w:author="Peter Bomberg" w:date="2018-01-16T14:05:00Z">
        <w:r w:rsidR="00B77648">
          <w:delText xml:space="preserve"> is that</w:delText>
        </w:r>
      </w:del>
      <w:ins w:id="388" w:author="Peter Bomberg" w:date="2018-01-16T14:05:00Z">
        <w:r w:rsidR="00D81B9D">
          <w:t>:</w:t>
        </w:r>
      </w:ins>
      <w:r w:rsidR="00D81B9D">
        <w:t xml:space="preserve"> </w:t>
      </w:r>
      <w:r w:rsidR="00B77648">
        <w:t>an NDS may not contain any superseded or rescinded or rejected terms.</w:t>
      </w:r>
    </w:p>
    <w:p w14:paraId="6195B7AA" w14:textId="4EB19A52" w:rsidR="00D7158B" w:rsidRPr="00D7158B" w:rsidRDefault="00D7158B" w:rsidP="008B43ED">
      <w:pPr>
        <w:pStyle w:val="ListParagraph"/>
        <w:numPr>
          <w:ilvl w:val="0"/>
          <w:numId w:val="171"/>
        </w:numPr>
        <w:rPr>
          <w:ins w:id="389" w:author="Peter Bomberg" w:date="2018-01-16T14:05:00Z"/>
          <w:highlight w:val="white"/>
        </w:rPr>
      </w:pPr>
      <w:ins w:id="390" w:author="Peter Bomberg" w:date="2018-01-16T14:05:00Z">
        <w:r>
          <w:rPr>
            <w:highlight w:val="white"/>
          </w:rPr>
          <w:t>SPL Rule 13 and SPL rule 14 are used to validat</w:t>
        </w:r>
        <w:r w:rsidR="004E248C">
          <w:rPr>
            <w:highlight w:val="white"/>
          </w:rPr>
          <w:t>e the context of CV terms</w:t>
        </w:r>
        <w:r>
          <w:rPr>
            <w:highlight w:val="white"/>
          </w:rPr>
          <w:t>.</w:t>
        </w:r>
      </w:ins>
    </w:p>
    <w:p w14:paraId="626F6688" w14:textId="77777777" w:rsidR="00B84814" w:rsidRPr="00E46ED6" w:rsidRDefault="00B84814" w:rsidP="00B4127E">
      <w:pPr>
        <w:pStyle w:val="ListParagraph"/>
        <w:ind w:left="360"/>
      </w:pPr>
    </w:p>
    <w:p w14:paraId="66BD4C8A" w14:textId="77777777" w:rsidR="00065130" w:rsidRPr="00675DAA" w:rsidRDefault="00065130" w:rsidP="0080029F">
      <w:pPr>
        <w:pStyle w:val="Heading1"/>
      </w:pPr>
      <w:bookmarkStart w:id="391" w:name="_Toc503195098"/>
      <w:bookmarkStart w:id="392" w:name="_Toc500864045"/>
      <w:r w:rsidRPr="00675DAA">
        <w:t>Controlled Vocabularies</w:t>
      </w:r>
      <w:bookmarkEnd w:id="391"/>
      <w:bookmarkEnd w:id="392"/>
    </w:p>
    <w:p w14:paraId="072E41DF" w14:textId="77777777" w:rsidR="005E72B6" w:rsidRDefault="00466B2C" w:rsidP="0080029F">
      <w:r>
        <w:t>For a complete overview of the HPFB CV’s please refer to</w:t>
      </w:r>
      <w:r w:rsidR="00AC5601">
        <w:t xml:space="preserve"> the </w:t>
      </w:r>
      <w:r w:rsidR="00DA5148" w:rsidRPr="00DA5148">
        <w:t>H</w:t>
      </w:r>
      <w:r w:rsidR="00DA5148">
        <w:t>PFB CV Overview document</w:t>
      </w:r>
      <w:r>
        <w:t xml:space="preserve">, outlined below are </w:t>
      </w:r>
      <w:r w:rsidR="00065130" w:rsidRPr="00675DAA">
        <w:t xml:space="preserve">CV’s used in the context of </w:t>
      </w:r>
      <w:r w:rsidR="00AF21F6">
        <w:t>HPFB</w:t>
      </w:r>
      <w:r w:rsidR="00FE4719">
        <w:t xml:space="preserve"> SPL</w:t>
      </w:r>
      <w:r w:rsidR="00AC5601">
        <w:t xml:space="preserve"> implementation</w:t>
      </w:r>
      <w:r w:rsidR="00CB5071">
        <w:t>,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14:paraId="35C88837" w14:textId="77777777" w:rsidTr="005450D1">
        <w:trPr>
          <w:trHeight w:val="300"/>
          <w:tblHeader/>
        </w:trPr>
        <w:tc>
          <w:tcPr>
            <w:tcW w:w="3217" w:type="dxa"/>
            <w:shd w:val="clear" w:color="auto" w:fill="D9D9D9" w:themeFill="background1" w:themeFillShade="D9"/>
          </w:tcPr>
          <w:p w14:paraId="14A1C588" w14:textId="77777777" w:rsidR="00D877DC" w:rsidRPr="001111C2" w:rsidRDefault="00D877DC" w:rsidP="0080029F">
            <w:pPr>
              <w:rPr>
                <w:lang w:val="en-US"/>
              </w:rPr>
            </w:pPr>
            <w:bookmarkStart w:id="393" w:name="OLE_LINK1"/>
            <w:r w:rsidRPr="001111C2">
              <w:rPr>
                <w:lang w:val="en-US"/>
              </w:rPr>
              <w:t>OID</w:t>
            </w:r>
          </w:p>
        </w:tc>
        <w:tc>
          <w:tcPr>
            <w:tcW w:w="2416" w:type="dxa"/>
            <w:shd w:val="clear" w:color="auto" w:fill="D9D9D9" w:themeFill="background1" w:themeFillShade="D9"/>
          </w:tcPr>
          <w:p w14:paraId="1D23AAC1" w14:textId="77777777" w:rsidR="00D877DC" w:rsidRPr="001111C2" w:rsidRDefault="00D877DC" w:rsidP="0080029F">
            <w:pPr>
              <w:rPr>
                <w:lang w:val="en-US"/>
              </w:rPr>
            </w:pPr>
            <w:r w:rsidRPr="001111C2">
              <w:rPr>
                <w:lang w:val="en-US"/>
              </w:rPr>
              <w:t>Symbolic Name</w:t>
            </w:r>
          </w:p>
        </w:tc>
        <w:tc>
          <w:tcPr>
            <w:tcW w:w="3742" w:type="dxa"/>
            <w:shd w:val="clear" w:color="auto" w:fill="D9D9D9" w:themeFill="background1" w:themeFillShade="D9"/>
          </w:tcPr>
          <w:p w14:paraId="7C5A785D" w14:textId="77777777" w:rsidR="00D877DC" w:rsidRPr="001111C2" w:rsidRDefault="00D877DC" w:rsidP="0080029F">
            <w:pPr>
              <w:rPr>
                <w:lang w:val="en-US"/>
              </w:rPr>
            </w:pPr>
            <w:r w:rsidRPr="001111C2">
              <w:rPr>
                <w:lang w:val="en-US"/>
              </w:rPr>
              <w:t>Usage</w:t>
            </w:r>
          </w:p>
        </w:tc>
      </w:tr>
      <w:tr w:rsidR="00D877DC" w:rsidRPr="00D877DC" w14:paraId="1F61A63B" w14:textId="77777777" w:rsidTr="005450D1">
        <w:trPr>
          <w:trHeight w:val="300"/>
        </w:trPr>
        <w:tc>
          <w:tcPr>
            <w:tcW w:w="3217" w:type="dxa"/>
            <w:shd w:val="clear" w:color="auto" w:fill="auto"/>
          </w:tcPr>
          <w:p w14:paraId="691E6657" w14:textId="77777777" w:rsidR="00D877DC" w:rsidRPr="00D877DC" w:rsidRDefault="00D877DC" w:rsidP="0080029F">
            <w:pPr>
              <w:rPr>
                <w:lang w:val="en-US"/>
              </w:rPr>
            </w:pPr>
            <w:r w:rsidRPr="00D877DC">
              <w:rPr>
                <w:lang w:val="en-US"/>
              </w:rPr>
              <w:t>2.16.840.1.113883.2.20.6.2</w:t>
            </w:r>
          </w:p>
        </w:tc>
        <w:tc>
          <w:tcPr>
            <w:tcW w:w="2416" w:type="dxa"/>
            <w:shd w:val="clear" w:color="auto" w:fill="auto"/>
          </w:tcPr>
          <w:p w14:paraId="4E4918EE" w14:textId="77777777" w:rsidR="00D877DC" w:rsidRPr="00D877DC" w:rsidRDefault="00D877DC" w:rsidP="0080029F">
            <w:pPr>
              <w:rPr>
                <w:lang w:val="en-US"/>
              </w:rPr>
            </w:pPr>
            <w:r w:rsidRPr="00D877DC">
              <w:rPr>
                <w:lang w:val="en-US"/>
              </w:rPr>
              <w:t>scheduling-symbol</w:t>
            </w:r>
          </w:p>
        </w:tc>
        <w:tc>
          <w:tcPr>
            <w:tcW w:w="3742" w:type="dxa"/>
            <w:shd w:val="clear" w:color="auto" w:fill="auto"/>
          </w:tcPr>
          <w:p w14:paraId="654E4FEE" w14:textId="77777777" w:rsidR="00D877DC" w:rsidRDefault="00D877DC" w:rsidP="0080029F">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14:paraId="085D45C4" w14:textId="77777777" w:rsidR="00466151" w:rsidRDefault="00466151" w:rsidP="0080029F">
            <w:pPr>
              <w:rPr>
                <w:lang w:val="en-US"/>
              </w:rPr>
            </w:pPr>
          </w:p>
          <w:p w14:paraId="7D4A1DAE" w14:textId="77777777" w:rsidR="00466151" w:rsidRPr="00D877DC" w:rsidRDefault="00466151" w:rsidP="0080029F">
            <w:pPr>
              <w:rPr>
                <w:lang w:val="en-US"/>
              </w:rPr>
            </w:pPr>
            <w:r>
              <w:rPr>
                <w:lang w:val="en-US"/>
              </w:rPr>
              <w:t>This OID is currently used only for doctype specific aspects.</w:t>
            </w:r>
          </w:p>
        </w:tc>
      </w:tr>
      <w:tr w:rsidR="00D877DC" w:rsidRPr="00D877DC" w14:paraId="221A8B5F" w14:textId="77777777" w:rsidTr="005450D1">
        <w:trPr>
          <w:trHeight w:val="300"/>
        </w:trPr>
        <w:tc>
          <w:tcPr>
            <w:tcW w:w="3217" w:type="dxa"/>
            <w:shd w:val="clear" w:color="auto" w:fill="auto"/>
            <w:hideMark/>
          </w:tcPr>
          <w:p w14:paraId="0032EF64" w14:textId="77777777" w:rsidR="00D877DC" w:rsidRPr="00D877DC" w:rsidRDefault="00D877DC" w:rsidP="0080029F">
            <w:pPr>
              <w:rPr>
                <w:lang w:val="en-US"/>
              </w:rPr>
            </w:pPr>
            <w:r w:rsidRPr="00D877DC">
              <w:rPr>
                <w:lang w:val="en-US"/>
              </w:rPr>
              <w:lastRenderedPageBreak/>
              <w:t>2.16.840.1.113883.2.20.6.3</w:t>
            </w:r>
          </w:p>
        </w:tc>
        <w:tc>
          <w:tcPr>
            <w:tcW w:w="2416" w:type="dxa"/>
            <w:shd w:val="clear" w:color="auto" w:fill="auto"/>
            <w:hideMark/>
          </w:tcPr>
          <w:p w14:paraId="3D168D85" w14:textId="77777777" w:rsidR="00D877DC" w:rsidRPr="00D877DC" w:rsidRDefault="00D877DC" w:rsidP="0080029F">
            <w:pPr>
              <w:rPr>
                <w:lang w:val="en-US"/>
              </w:rPr>
            </w:pPr>
            <w:r w:rsidRPr="00D877DC">
              <w:rPr>
                <w:lang w:val="en-US"/>
              </w:rPr>
              <w:t>dosage-form</w:t>
            </w:r>
          </w:p>
        </w:tc>
        <w:tc>
          <w:tcPr>
            <w:tcW w:w="3742" w:type="dxa"/>
            <w:shd w:val="clear" w:color="auto" w:fill="auto"/>
            <w:hideMark/>
          </w:tcPr>
          <w:p w14:paraId="253FF805" w14:textId="297A4810" w:rsidR="005F1285" w:rsidRPr="00D877DC" w:rsidRDefault="00D877DC" w:rsidP="0080029F">
            <w:pPr>
              <w:rPr>
                <w:lang w:val="en-US"/>
              </w:rPr>
            </w:pPr>
            <w:r w:rsidRPr="00D877DC">
              <w:rPr>
                <w:lang w:val="en-US"/>
              </w:rPr>
              <w:t>List of dosage forms</w:t>
            </w:r>
            <w:r w:rsidR="001B75AD" w:rsidRPr="00D877DC">
              <w:rPr>
                <w:lang w:val="en-US"/>
              </w:rPr>
              <w:t>; e.g.,</w:t>
            </w:r>
            <w:r w:rsidR="001B75AD">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14:paraId="4391CB0A" w14:textId="77777777" w:rsidTr="005450D1">
        <w:trPr>
          <w:trHeight w:val="300"/>
        </w:trPr>
        <w:tc>
          <w:tcPr>
            <w:tcW w:w="3217" w:type="dxa"/>
            <w:shd w:val="clear" w:color="auto" w:fill="auto"/>
            <w:hideMark/>
          </w:tcPr>
          <w:p w14:paraId="6F616DC9" w14:textId="77777777" w:rsidR="00D877DC" w:rsidRPr="00D877DC" w:rsidRDefault="00D877DC" w:rsidP="0080029F">
            <w:pPr>
              <w:rPr>
                <w:lang w:val="en-US"/>
              </w:rPr>
            </w:pPr>
            <w:r w:rsidRPr="00D877DC">
              <w:rPr>
                <w:lang w:val="en-US"/>
              </w:rPr>
              <w:t>2.16.840.1.113883.2.20.6.4</w:t>
            </w:r>
          </w:p>
        </w:tc>
        <w:tc>
          <w:tcPr>
            <w:tcW w:w="2416" w:type="dxa"/>
            <w:shd w:val="clear" w:color="auto" w:fill="auto"/>
            <w:hideMark/>
          </w:tcPr>
          <w:p w14:paraId="07BDB3A8" w14:textId="77777777" w:rsidR="00D877DC" w:rsidRPr="00D877DC" w:rsidRDefault="00D877DC" w:rsidP="0080029F">
            <w:pPr>
              <w:rPr>
                <w:lang w:val="en-US"/>
              </w:rPr>
            </w:pPr>
            <w:r w:rsidRPr="00D877DC">
              <w:rPr>
                <w:lang w:val="en-US"/>
              </w:rPr>
              <w:t>telecom-use</w:t>
            </w:r>
          </w:p>
        </w:tc>
        <w:tc>
          <w:tcPr>
            <w:tcW w:w="3742" w:type="dxa"/>
            <w:shd w:val="clear" w:color="auto" w:fill="auto"/>
            <w:hideMark/>
          </w:tcPr>
          <w:p w14:paraId="13A1DC6C" w14:textId="77777777" w:rsidR="00466151" w:rsidRPr="00D877DC" w:rsidRDefault="00D877DC" w:rsidP="0080029F">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DA5148">
              <w:rPr>
                <w:lang w:val="en-US"/>
              </w:rPr>
              <w:t>Home, Office, Private.</w:t>
            </w:r>
          </w:p>
        </w:tc>
      </w:tr>
      <w:tr w:rsidR="00D877DC" w:rsidRPr="00D877DC" w14:paraId="71801233" w14:textId="77777777" w:rsidTr="005450D1">
        <w:trPr>
          <w:trHeight w:val="300"/>
        </w:trPr>
        <w:tc>
          <w:tcPr>
            <w:tcW w:w="3217" w:type="dxa"/>
            <w:shd w:val="clear" w:color="auto" w:fill="auto"/>
            <w:hideMark/>
          </w:tcPr>
          <w:p w14:paraId="4B271420" w14:textId="77777777" w:rsidR="00D877DC" w:rsidRPr="00D877DC" w:rsidRDefault="00D877DC" w:rsidP="0080029F">
            <w:pPr>
              <w:rPr>
                <w:lang w:val="en-US"/>
              </w:rPr>
            </w:pPr>
            <w:r w:rsidRPr="00D877DC">
              <w:rPr>
                <w:lang w:val="en-US"/>
              </w:rPr>
              <w:t>2.16.840.1.113883.2.20.6.5</w:t>
            </w:r>
          </w:p>
        </w:tc>
        <w:tc>
          <w:tcPr>
            <w:tcW w:w="2416" w:type="dxa"/>
            <w:shd w:val="clear" w:color="auto" w:fill="auto"/>
            <w:hideMark/>
          </w:tcPr>
          <w:p w14:paraId="353BF321" w14:textId="77777777" w:rsidR="00D877DC" w:rsidRPr="00D877DC" w:rsidRDefault="00D877DC" w:rsidP="0080029F">
            <w:pPr>
              <w:rPr>
                <w:lang w:val="en-US"/>
              </w:rPr>
            </w:pPr>
            <w:r w:rsidRPr="00D877DC">
              <w:rPr>
                <w:lang w:val="en-US"/>
              </w:rPr>
              <w:t>pharmaceutical-standard</w:t>
            </w:r>
          </w:p>
        </w:tc>
        <w:tc>
          <w:tcPr>
            <w:tcW w:w="3742" w:type="dxa"/>
            <w:shd w:val="clear" w:color="auto" w:fill="auto"/>
            <w:hideMark/>
          </w:tcPr>
          <w:p w14:paraId="57EB1B38" w14:textId="7945398D" w:rsidR="00466151" w:rsidRPr="00D877DC" w:rsidRDefault="00D877DC" w:rsidP="0080029F">
            <w:pPr>
              <w:rPr>
                <w:lang w:val="en-US"/>
              </w:rPr>
            </w:pPr>
            <w:r w:rsidRPr="00D877DC">
              <w:rPr>
                <w:lang w:val="en-US"/>
              </w:rPr>
              <w:t>List of pharmaceopias</w:t>
            </w:r>
            <w:r w:rsidR="001B75AD" w:rsidRPr="00D877DC">
              <w:rPr>
                <w:lang w:val="en-US"/>
              </w:rPr>
              <w:t>; e.g.,</w:t>
            </w:r>
            <w:r w:rsidR="001B75AD">
              <w:rPr>
                <w:lang w:val="en-US"/>
              </w:rPr>
              <w:t xml:space="preserve"> </w:t>
            </w:r>
            <w:r w:rsidR="00DA5148">
              <w:rPr>
                <w:lang w:val="en-US"/>
              </w:rPr>
              <w:t>BP, MFR, PH EUR, USP</w:t>
            </w:r>
          </w:p>
        </w:tc>
      </w:tr>
      <w:tr w:rsidR="00D877DC" w:rsidRPr="00D877DC" w14:paraId="1EEBC2AF" w14:textId="77777777" w:rsidTr="005450D1">
        <w:trPr>
          <w:trHeight w:val="300"/>
        </w:trPr>
        <w:tc>
          <w:tcPr>
            <w:tcW w:w="3217" w:type="dxa"/>
            <w:shd w:val="clear" w:color="auto" w:fill="auto"/>
            <w:hideMark/>
          </w:tcPr>
          <w:p w14:paraId="59472D14" w14:textId="77777777" w:rsidR="00D877DC" w:rsidRPr="00D877DC" w:rsidRDefault="00D877DC" w:rsidP="0080029F">
            <w:pPr>
              <w:rPr>
                <w:lang w:val="en-US"/>
              </w:rPr>
            </w:pPr>
            <w:r w:rsidRPr="00D877DC">
              <w:rPr>
                <w:lang w:val="en-US"/>
              </w:rPr>
              <w:t>2.16.840.1.113883.2.20.6.6</w:t>
            </w:r>
          </w:p>
        </w:tc>
        <w:tc>
          <w:tcPr>
            <w:tcW w:w="2416" w:type="dxa"/>
            <w:shd w:val="clear" w:color="auto" w:fill="auto"/>
            <w:hideMark/>
          </w:tcPr>
          <w:p w14:paraId="1A995087" w14:textId="77777777" w:rsidR="00D877DC" w:rsidRPr="00D877DC" w:rsidRDefault="00D877DC" w:rsidP="0080029F">
            <w:pPr>
              <w:rPr>
                <w:lang w:val="en-US"/>
              </w:rPr>
            </w:pPr>
            <w:r w:rsidRPr="00D877DC">
              <w:rPr>
                <w:lang w:val="en-US"/>
              </w:rPr>
              <w:t>therapeutic-class</w:t>
            </w:r>
          </w:p>
        </w:tc>
        <w:tc>
          <w:tcPr>
            <w:tcW w:w="3742" w:type="dxa"/>
            <w:shd w:val="clear" w:color="auto" w:fill="auto"/>
            <w:hideMark/>
          </w:tcPr>
          <w:p w14:paraId="06B312FA" w14:textId="5D22ABD1" w:rsidR="00466151" w:rsidRPr="00D877DC" w:rsidRDefault="00D877DC" w:rsidP="0080029F">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w:t>
            </w:r>
            <w:r w:rsidR="00DA5148">
              <w:rPr>
                <w:lang w:val="en-US"/>
              </w:rPr>
              <w:t>hexidine, Cimetidine, Silicones</w:t>
            </w:r>
          </w:p>
        </w:tc>
      </w:tr>
      <w:tr w:rsidR="00D877DC" w:rsidRPr="00D877DC" w14:paraId="3A53DD67" w14:textId="77777777" w:rsidTr="005450D1">
        <w:trPr>
          <w:trHeight w:val="300"/>
        </w:trPr>
        <w:tc>
          <w:tcPr>
            <w:tcW w:w="3217" w:type="dxa"/>
            <w:shd w:val="clear" w:color="auto" w:fill="auto"/>
            <w:hideMark/>
          </w:tcPr>
          <w:p w14:paraId="55988073" w14:textId="77777777" w:rsidR="00D877DC" w:rsidRPr="00D877DC" w:rsidRDefault="00D877DC" w:rsidP="0080029F">
            <w:pPr>
              <w:rPr>
                <w:lang w:val="en-US"/>
              </w:rPr>
            </w:pPr>
            <w:r w:rsidRPr="00D877DC">
              <w:rPr>
                <w:lang w:val="en-US"/>
              </w:rPr>
              <w:t>2.16.840.1.113883.2.20.6.7</w:t>
            </w:r>
          </w:p>
        </w:tc>
        <w:tc>
          <w:tcPr>
            <w:tcW w:w="2416" w:type="dxa"/>
            <w:shd w:val="clear" w:color="auto" w:fill="auto"/>
            <w:hideMark/>
          </w:tcPr>
          <w:p w14:paraId="5684A38D" w14:textId="77777777" w:rsidR="00D877DC" w:rsidRPr="00D877DC" w:rsidRDefault="00D877DC" w:rsidP="0080029F">
            <w:pPr>
              <w:rPr>
                <w:lang w:val="en-US"/>
              </w:rPr>
            </w:pPr>
            <w:r w:rsidRPr="00D877DC">
              <w:rPr>
                <w:lang w:val="en-US"/>
              </w:rPr>
              <w:t>route-of-administration</w:t>
            </w:r>
          </w:p>
        </w:tc>
        <w:tc>
          <w:tcPr>
            <w:tcW w:w="3742" w:type="dxa"/>
            <w:shd w:val="clear" w:color="auto" w:fill="auto"/>
            <w:hideMark/>
          </w:tcPr>
          <w:p w14:paraId="39834804" w14:textId="77777777" w:rsidR="001B75AD" w:rsidRDefault="00D877DC" w:rsidP="0080029F">
            <w:pPr>
              <w:rPr>
                <w:lang w:val="en-US"/>
              </w:rPr>
            </w:pPr>
            <w:r w:rsidRPr="00D877DC">
              <w:rPr>
                <w:lang w:val="en-US"/>
              </w:rPr>
              <w:t>List of routes of administration</w:t>
            </w:r>
            <w:r w:rsidR="001B75AD" w:rsidRPr="00D877DC">
              <w:rPr>
                <w:lang w:val="en-US"/>
              </w:rPr>
              <w:t>; e.g.,</w:t>
            </w:r>
            <w:r w:rsidR="001B75AD">
              <w:rPr>
                <w:lang w:val="en-US"/>
              </w:rPr>
              <w:t xml:space="preserve"> </w:t>
            </w:r>
          </w:p>
          <w:p w14:paraId="7C6E9B97" w14:textId="77777777" w:rsidR="005D3BAB" w:rsidRPr="00D877DC" w:rsidRDefault="005D3BAB" w:rsidP="0080029F">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14:paraId="09F87979" w14:textId="77777777" w:rsidTr="005450D1">
        <w:trPr>
          <w:trHeight w:val="300"/>
        </w:trPr>
        <w:tc>
          <w:tcPr>
            <w:tcW w:w="3217" w:type="dxa"/>
            <w:shd w:val="clear" w:color="auto" w:fill="auto"/>
            <w:hideMark/>
          </w:tcPr>
          <w:p w14:paraId="3E618179" w14:textId="77777777" w:rsidR="00D877DC" w:rsidRPr="00D877DC" w:rsidRDefault="00D877DC" w:rsidP="0080029F">
            <w:pPr>
              <w:rPr>
                <w:lang w:val="en-US"/>
              </w:rPr>
            </w:pPr>
            <w:r w:rsidRPr="00D877DC">
              <w:rPr>
                <w:lang w:val="en-US"/>
              </w:rPr>
              <w:t>2.16.840.1.113883.2.20.6.8</w:t>
            </w:r>
          </w:p>
        </w:tc>
        <w:tc>
          <w:tcPr>
            <w:tcW w:w="2416" w:type="dxa"/>
            <w:shd w:val="clear" w:color="auto" w:fill="auto"/>
            <w:hideMark/>
          </w:tcPr>
          <w:p w14:paraId="3DB0DC9E" w14:textId="77777777" w:rsidR="00D877DC" w:rsidRPr="00D877DC" w:rsidRDefault="00D877DC" w:rsidP="0080029F">
            <w:pPr>
              <w:rPr>
                <w:lang w:val="en-US"/>
              </w:rPr>
            </w:pPr>
            <w:r w:rsidRPr="00D877DC">
              <w:rPr>
                <w:lang w:val="en-US"/>
              </w:rPr>
              <w:t>section-id</w:t>
            </w:r>
          </w:p>
        </w:tc>
        <w:tc>
          <w:tcPr>
            <w:tcW w:w="3742" w:type="dxa"/>
            <w:shd w:val="clear" w:color="auto" w:fill="auto"/>
            <w:hideMark/>
          </w:tcPr>
          <w:p w14:paraId="450C7530" w14:textId="77777777" w:rsidR="005D3BAB" w:rsidRPr="00D877DC" w:rsidRDefault="00D877DC" w:rsidP="0080029F">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14:paraId="195C3C0C" w14:textId="77777777" w:rsidTr="005450D1">
        <w:trPr>
          <w:trHeight w:val="300"/>
        </w:trPr>
        <w:tc>
          <w:tcPr>
            <w:tcW w:w="3217" w:type="dxa"/>
            <w:shd w:val="clear" w:color="auto" w:fill="auto"/>
            <w:hideMark/>
          </w:tcPr>
          <w:p w14:paraId="1C58D1EE" w14:textId="77777777" w:rsidR="00D877DC" w:rsidRPr="00D877DC" w:rsidRDefault="00D877DC" w:rsidP="0080029F">
            <w:pPr>
              <w:rPr>
                <w:lang w:val="en-US"/>
              </w:rPr>
            </w:pPr>
            <w:r w:rsidRPr="00D877DC">
              <w:rPr>
                <w:lang w:val="en-US"/>
              </w:rPr>
              <w:t>2.16.840.1.113883.2.20.6.9</w:t>
            </w:r>
          </w:p>
        </w:tc>
        <w:tc>
          <w:tcPr>
            <w:tcW w:w="2416" w:type="dxa"/>
            <w:shd w:val="clear" w:color="auto" w:fill="auto"/>
            <w:hideMark/>
          </w:tcPr>
          <w:p w14:paraId="167A4911" w14:textId="77777777" w:rsidR="00D877DC" w:rsidRPr="00D877DC" w:rsidRDefault="00D877DC" w:rsidP="0080029F">
            <w:pPr>
              <w:rPr>
                <w:lang w:val="en-US"/>
              </w:rPr>
            </w:pPr>
            <w:r w:rsidRPr="00D877DC">
              <w:rPr>
                <w:lang w:val="en-US"/>
              </w:rPr>
              <w:t>template-id</w:t>
            </w:r>
          </w:p>
        </w:tc>
        <w:tc>
          <w:tcPr>
            <w:tcW w:w="3742" w:type="dxa"/>
            <w:shd w:val="clear" w:color="auto" w:fill="auto"/>
            <w:hideMark/>
          </w:tcPr>
          <w:p w14:paraId="6C51CE17" w14:textId="77777777" w:rsidR="001B75AD" w:rsidRPr="00D877DC" w:rsidRDefault="00D877DC" w:rsidP="0080029F">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14:paraId="6450ACD3" w14:textId="77777777" w:rsidTr="005450D1">
        <w:trPr>
          <w:trHeight w:val="300"/>
        </w:trPr>
        <w:tc>
          <w:tcPr>
            <w:tcW w:w="3217" w:type="dxa"/>
            <w:shd w:val="clear" w:color="auto" w:fill="auto"/>
            <w:hideMark/>
          </w:tcPr>
          <w:p w14:paraId="02785D39" w14:textId="77777777" w:rsidR="00D877DC" w:rsidRPr="00D877DC" w:rsidRDefault="00D877DC" w:rsidP="0080029F">
            <w:pPr>
              <w:rPr>
                <w:lang w:val="en-US"/>
              </w:rPr>
            </w:pPr>
            <w:r w:rsidRPr="00D877DC">
              <w:rPr>
                <w:lang w:val="en-US"/>
              </w:rPr>
              <w:t>2.16.840.1.113883.2.20.6.10</w:t>
            </w:r>
          </w:p>
        </w:tc>
        <w:tc>
          <w:tcPr>
            <w:tcW w:w="2416" w:type="dxa"/>
            <w:shd w:val="clear" w:color="auto" w:fill="auto"/>
            <w:hideMark/>
          </w:tcPr>
          <w:p w14:paraId="5E9D0469" w14:textId="77777777" w:rsidR="00D877DC" w:rsidRPr="00D877DC" w:rsidRDefault="00D877DC" w:rsidP="0080029F">
            <w:pPr>
              <w:rPr>
                <w:lang w:val="en-US"/>
              </w:rPr>
            </w:pPr>
            <w:r w:rsidRPr="00D877DC">
              <w:rPr>
                <w:lang w:val="en-US"/>
              </w:rPr>
              <w:t>document-id</w:t>
            </w:r>
          </w:p>
        </w:tc>
        <w:tc>
          <w:tcPr>
            <w:tcW w:w="3742" w:type="dxa"/>
            <w:shd w:val="clear" w:color="auto" w:fill="auto"/>
            <w:hideMark/>
          </w:tcPr>
          <w:p w14:paraId="48BF0C89" w14:textId="77777777" w:rsidR="00D877DC" w:rsidRPr="00D877DC" w:rsidRDefault="00D877DC" w:rsidP="0080029F">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14:paraId="574C6C67" w14:textId="77777777" w:rsidTr="005450D1">
        <w:trPr>
          <w:trHeight w:val="300"/>
        </w:trPr>
        <w:tc>
          <w:tcPr>
            <w:tcW w:w="3217" w:type="dxa"/>
            <w:shd w:val="clear" w:color="auto" w:fill="auto"/>
            <w:hideMark/>
          </w:tcPr>
          <w:p w14:paraId="0602F851" w14:textId="77777777" w:rsidR="00D877DC" w:rsidRPr="00D877DC" w:rsidRDefault="00D877DC" w:rsidP="0080029F">
            <w:pPr>
              <w:rPr>
                <w:lang w:val="en-US"/>
              </w:rPr>
            </w:pPr>
            <w:r w:rsidRPr="00D877DC">
              <w:rPr>
                <w:lang w:val="en-US"/>
              </w:rPr>
              <w:t>2.16.840.1.113883.2.20.6.11</w:t>
            </w:r>
          </w:p>
        </w:tc>
        <w:tc>
          <w:tcPr>
            <w:tcW w:w="2416" w:type="dxa"/>
            <w:shd w:val="clear" w:color="auto" w:fill="auto"/>
            <w:hideMark/>
          </w:tcPr>
          <w:p w14:paraId="3AFCF0DA" w14:textId="77777777" w:rsidR="00D877DC" w:rsidRPr="00D877DC" w:rsidRDefault="00D877DC" w:rsidP="0080029F">
            <w:pPr>
              <w:rPr>
                <w:lang w:val="en-US"/>
              </w:rPr>
            </w:pPr>
            <w:r w:rsidRPr="00D877DC">
              <w:rPr>
                <w:lang w:val="en-US"/>
              </w:rPr>
              <w:t>marketing-category</w:t>
            </w:r>
          </w:p>
        </w:tc>
        <w:tc>
          <w:tcPr>
            <w:tcW w:w="3742" w:type="dxa"/>
            <w:shd w:val="clear" w:color="auto" w:fill="auto"/>
            <w:hideMark/>
          </w:tcPr>
          <w:p w14:paraId="14B0A23B" w14:textId="77777777" w:rsidR="00D877DC" w:rsidRPr="00D877DC" w:rsidRDefault="00D877DC" w:rsidP="0080029F">
            <w:pPr>
              <w:rPr>
                <w:lang w:val="en-US"/>
              </w:rPr>
            </w:pPr>
            <w:r w:rsidRPr="00D877DC">
              <w:rPr>
                <w:lang w:val="en-US"/>
              </w:rPr>
              <w:t>The regulatory activity the approved PM is associated with; e.g., NDS, SNDS</w:t>
            </w:r>
          </w:p>
        </w:tc>
      </w:tr>
      <w:tr w:rsidR="00D877DC" w:rsidRPr="00D877DC" w14:paraId="22C090D2" w14:textId="77777777" w:rsidTr="005450D1">
        <w:trPr>
          <w:trHeight w:val="300"/>
        </w:trPr>
        <w:tc>
          <w:tcPr>
            <w:tcW w:w="3217" w:type="dxa"/>
            <w:shd w:val="clear" w:color="auto" w:fill="auto"/>
            <w:hideMark/>
          </w:tcPr>
          <w:p w14:paraId="29E78363" w14:textId="77777777" w:rsidR="00D877DC" w:rsidRPr="00D877DC" w:rsidRDefault="00D877DC" w:rsidP="0080029F">
            <w:pPr>
              <w:rPr>
                <w:lang w:val="en-US"/>
              </w:rPr>
            </w:pPr>
            <w:r w:rsidRPr="00D877DC">
              <w:rPr>
                <w:lang w:val="en-US"/>
              </w:rPr>
              <w:t>2.16.840.1.113883.2.20.6.12</w:t>
            </w:r>
          </w:p>
        </w:tc>
        <w:tc>
          <w:tcPr>
            <w:tcW w:w="2416" w:type="dxa"/>
            <w:shd w:val="clear" w:color="auto" w:fill="auto"/>
            <w:hideMark/>
          </w:tcPr>
          <w:p w14:paraId="31A829E2" w14:textId="77777777" w:rsidR="00D877DC" w:rsidRPr="00D877DC" w:rsidRDefault="00D877DC" w:rsidP="0080029F">
            <w:pPr>
              <w:rPr>
                <w:lang w:val="en-US"/>
              </w:rPr>
            </w:pPr>
            <w:r w:rsidRPr="00D877DC">
              <w:rPr>
                <w:lang w:val="en-US"/>
              </w:rPr>
              <w:t>equivalence-codes</w:t>
            </w:r>
          </w:p>
        </w:tc>
        <w:tc>
          <w:tcPr>
            <w:tcW w:w="3742" w:type="dxa"/>
            <w:shd w:val="clear" w:color="auto" w:fill="auto"/>
            <w:hideMark/>
          </w:tcPr>
          <w:p w14:paraId="1B5B906E" w14:textId="77777777" w:rsidR="00466151" w:rsidRPr="00D877DC" w:rsidRDefault="00D877DC" w:rsidP="0080029F">
            <w:pPr>
              <w:rPr>
                <w:lang w:val="en-US"/>
              </w:rPr>
            </w:pPr>
            <w:r w:rsidRPr="00D877DC">
              <w:rPr>
                <w:lang w:val="en-US"/>
              </w:rPr>
              <w:t>Can be used to link a generic to its reference product</w:t>
            </w:r>
            <w:r w:rsidR="00466151">
              <w:rPr>
                <w:lang w:val="en-US"/>
              </w:rPr>
              <w:t>.</w:t>
            </w:r>
          </w:p>
        </w:tc>
      </w:tr>
      <w:tr w:rsidR="00D877DC" w:rsidRPr="00D877DC" w14:paraId="1A8596BF" w14:textId="77777777" w:rsidTr="005450D1">
        <w:trPr>
          <w:trHeight w:val="300"/>
        </w:trPr>
        <w:tc>
          <w:tcPr>
            <w:tcW w:w="3217" w:type="dxa"/>
            <w:shd w:val="clear" w:color="auto" w:fill="auto"/>
            <w:hideMark/>
          </w:tcPr>
          <w:p w14:paraId="50809F5B" w14:textId="77777777" w:rsidR="00D877DC" w:rsidRPr="00D877DC" w:rsidRDefault="00D877DC" w:rsidP="0080029F">
            <w:pPr>
              <w:rPr>
                <w:lang w:val="en-US"/>
              </w:rPr>
            </w:pPr>
            <w:r w:rsidRPr="00D877DC">
              <w:rPr>
                <w:lang w:val="en-US"/>
              </w:rPr>
              <w:t>2.16.840.1.113883.2.20.6.13</w:t>
            </w:r>
          </w:p>
        </w:tc>
        <w:tc>
          <w:tcPr>
            <w:tcW w:w="2416" w:type="dxa"/>
            <w:shd w:val="clear" w:color="auto" w:fill="auto"/>
            <w:hideMark/>
          </w:tcPr>
          <w:p w14:paraId="716E4271" w14:textId="77777777" w:rsidR="00D877DC" w:rsidRPr="00D877DC" w:rsidRDefault="004B7AF1" w:rsidP="0080029F">
            <w:pPr>
              <w:rPr>
                <w:lang w:val="en-US"/>
              </w:rPr>
            </w:pPr>
            <w:r>
              <w:rPr>
                <w:lang w:val="en-US"/>
              </w:rPr>
              <w:t>identifier-t</w:t>
            </w:r>
            <w:r w:rsidR="00D877DC" w:rsidRPr="00D877DC">
              <w:rPr>
                <w:lang w:val="en-US"/>
              </w:rPr>
              <w:t>ype</w:t>
            </w:r>
          </w:p>
        </w:tc>
        <w:tc>
          <w:tcPr>
            <w:tcW w:w="3742" w:type="dxa"/>
            <w:shd w:val="clear" w:color="auto" w:fill="auto"/>
            <w:hideMark/>
          </w:tcPr>
          <w:p w14:paraId="2DF7E7D5" w14:textId="77777777" w:rsidR="00D5082D" w:rsidRPr="00D877DC" w:rsidRDefault="00D5082D" w:rsidP="0080029F">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14:paraId="26C1AAF6" w14:textId="77777777" w:rsidTr="005450D1">
        <w:trPr>
          <w:trHeight w:val="600"/>
        </w:trPr>
        <w:tc>
          <w:tcPr>
            <w:tcW w:w="3217" w:type="dxa"/>
            <w:shd w:val="clear" w:color="auto" w:fill="auto"/>
            <w:hideMark/>
          </w:tcPr>
          <w:p w14:paraId="11F4D1FD" w14:textId="77777777" w:rsidR="00D877DC" w:rsidRPr="00D877DC" w:rsidRDefault="00D877DC" w:rsidP="0080029F">
            <w:pPr>
              <w:rPr>
                <w:lang w:val="en-US"/>
              </w:rPr>
            </w:pPr>
            <w:r w:rsidRPr="00D877DC">
              <w:rPr>
                <w:lang w:val="en-US"/>
              </w:rPr>
              <w:t>2.16.840.1.113883.2.20.6.14</w:t>
            </w:r>
          </w:p>
        </w:tc>
        <w:tc>
          <w:tcPr>
            <w:tcW w:w="2416" w:type="dxa"/>
            <w:shd w:val="clear" w:color="auto" w:fill="auto"/>
            <w:hideMark/>
          </w:tcPr>
          <w:p w14:paraId="78289E04" w14:textId="77777777" w:rsidR="00D877DC" w:rsidRPr="00D877DC" w:rsidRDefault="00D877DC" w:rsidP="0080029F">
            <w:pPr>
              <w:rPr>
                <w:lang w:val="en-US"/>
              </w:rPr>
            </w:pPr>
            <w:r w:rsidRPr="00D877DC">
              <w:rPr>
                <w:lang w:val="en-US"/>
              </w:rPr>
              <w:t>ingredient-id</w:t>
            </w:r>
          </w:p>
        </w:tc>
        <w:tc>
          <w:tcPr>
            <w:tcW w:w="3742" w:type="dxa"/>
            <w:shd w:val="clear" w:color="auto" w:fill="auto"/>
            <w:hideMark/>
          </w:tcPr>
          <w:p w14:paraId="4942E7C1" w14:textId="77777777" w:rsidR="00D877DC" w:rsidRPr="00D877DC" w:rsidRDefault="00D877DC" w:rsidP="0080029F">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14:paraId="18E78441" w14:textId="77777777" w:rsidTr="005450D1">
        <w:trPr>
          <w:trHeight w:val="300"/>
        </w:trPr>
        <w:tc>
          <w:tcPr>
            <w:tcW w:w="3217" w:type="dxa"/>
            <w:shd w:val="clear" w:color="auto" w:fill="auto"/>
            <w:hideMark/>
          </w:tcPr>
          <w:p w14:paraId="6EC85CA8" w14:textId="77777777" w:rsidR="00D877DC" w:rsidRPr="00D877DC" w:rsidRDefault="00D877DC" w:rsidP="0080029F">
            <w:pPr>
              <w:rPr>
                <w:lang w:val="en-US"/>
              </w:rPr>
            </w:pPr>
            <w:r w:rsidRPr="00D877DC">
              <w:rPr>
                <w:lang w:val="en-US"/>
              </w:rPr>
              <w:t>2.16.840.1.113883.2.20.6.15</w:t>
            </w:r>
          </w:p>
        </w:tc>
        <w:tc>
          <w:tcPr>
            <w:tcW w:w="2416" w:type="dxa"/>
            <w:shd w:val="clear" w:color="auto" w:fill="auto"/>
            <w:hideMark/>
          </w:tcPr>
          <w:p w14:paraId="17978934" w14:textId="77777777" w:rsidR="00D877DC" w:rsidRPr="00D877DC" w:rsidRDefault="00D877DC" w:rsidP="0080029F">
            <w:pPr>
              <w:rPr>
                <w:lang w:val="en-US"/>
              </w:rPr>
            </w:pPr>
            <w:r w:rsidRPr="00D877DC">
              <w:rPr>
                <w:lang w:val="en-US"/>
              </w:rPr>
              <w:t>units-of-measure</w:t>
            </w:r>
          </w:p>
        </w:tc>
        <w:tc>
          <w:tcPr>
            <w:tcW w:w="3742" w:type="dxa"/>
            <w:shd w:val="clear" w:color="auto" w:fill="auto"/>
            <w:hideMark/>
          </w:tcPr>
          <w:p w14:paraId="2B774039" w14:textId="77777777" w:rsidR="00D877DC" w:rsidRPr="00D877DC" w:rsidRDefault="00D877DC" w:rsidP="0080029F">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14:paraId="775B60F4" w14:textId="77777777" w:rsidTr="005450D1">
        <w:trPr>
          <w:trHeight w:val="300"/>
        </w:trPr>
        <w:tc>
          <w:tcPr>
            <w:tcW w:w="3217" w:type="dxa"/>
            <w:shd w:val="clear" w:color="auto" w:fill="auto"/>
            <w:hideMark/>
          </w:tcPr>
          <w:p w14:paraId="04C97846" w14:textId="77777777" w:rsidR="00D877DC" w:rsidRPr="00D877DC" w:rsidRDefault="00D877DC" w:rsidP="0080029F">
            <w:pPr>
              <w:rPr>
                <w:lang w:val="en-US"/>
              </w:rPr>
            </w:pPr>
            <w:r w:rsidRPr="00D877DC">
              <w:rPr>
                <w:lang w:val="en-US"/>
              </w:rPr>
              <w:t>2.16.840.1.113883.2.20.6.17</w:t>
            </w:r>
          </w:p>
        </w:tc>
        <w:tc>
          <w:tcPr>
            <w:tcW w:w="2416" w:type="dxa"/>
            <w:shd w:val="clear" w:color="auto" w:fill="auto"/>
            <w:hideMark/>
          </w:tcPr>
          <w:p w14:paraId="4017D3EC" w14:textId="77777777" w:rsidR="00D877DC" w:rsidRPr="00D877DC" w:rsidRDefault="00D877DC" w:rsidP="0080029F">
            <w:pPr>
              <w:rPr>
                <w:lang w:val="en-US"/>
              </w:rPr>
            </w:pPr>
            <w:r w:rsidRPr="00D877DC">
              <w:rPr>
                <w:lang w:val="en-US"/>
              </w:rPr>
              <w:t>country-code</w:t>
            </w:r>
          </w:p>
        </w:tc>
        <w:tc>
          <w:tcPr>
            <w:tcW w:w="3742" w:type="dxa"/>
            <w:shd w:val="clear" w:color="auto" w:fill="auto"/>
            <w:hideMark/>
          </w:tcPr>
          <w:p w14:paraId="6D29CAF1" w14:textId="3D828FDC" w:rsidR="00D877DC" w:rsidRPr="00D877DC" w:rsidRDefault="00D877DC" w:rsidP="003B7366">
            <w:pPr>
              <w:rPr>
                <w:lang w:val="en-US"/>
              </w:rPr>
            </w:pPr>
            <w:r w:rsidRPr="00D877DC">
              <w:rPr>
                <w:lang w:val="en-US"/>
              </w:rPr>
              <w:t>List of countries</w:t>
            </w:r>
            <w:r w:rsidR="00806F99" w:rsidRPr="00D877DC">
              <w:rPr>
                <w:lang w:val="en-US"/>
              </w:rPr>
              <w:t>; e.g.,</w:t>
            </w:r>
            <w:r w:rsidR="00806F99">
              <w:rPr>
                <w:lang w:val="en-US"/>
              </w:rPr>
              <w:t xml:space="preserve"> </w:t>
            </w:r>
            <w:del w:id="394" w:author="Peter Bomberg" w:date="2018-01-16T14:05:00Z">
              <w:r w:rsidR="00806F99">
                <w:rPr>
                  <w:lang w:val="en-US"/>
                </w:rPr>
                <w:delText>CAN</w:delText>
              </w:r>
            </w:del>
            <w:ins w:id="395" w:author="Peter Bomberg" w:date="2018-01-16T14:05:00Z">
              <w:r w:rsidR="00806F99">
                <w:rPr>
                  <w:lang w:val="en-US"/>
                </w:rPr>
                <w:t>C</w:t>
              </w:r>
              <w:r w:rsidR="003B7366">
                <w:rPr>
                  <w:lang w:val="en-US"/>
                </w:rPr>
                <w:t>anada</w:t>
              </w:r>
            </w:ins>
            <w:r w:rsidR="00806F99">
              <w:rPr>
                <w:lang w:val="en-US"/>
              </w:rPr>
              <w:t>, US</w:t>
            </w:r>
            <w:r w:rsidR="0008001D">
              <w:rPr>
                <w:lang w:val="en-US"/>
              </w:rPr>
              <w:t>A</w:t>
            </w:r>
          </w:p>
        </w:tc>
      </w:tr>
      <w:tr w:rsidR="00D877DC" w:rsidRPr="00D877DC" w14:paraId="1D1AE780" w14:textId="77777777" w:rsidTr="005450D1">
        <w:trPr>
          <w:trHeight w:val="300"/>
        </w:trPr>
        <w:tc>
          <w:tcPr>
            <w:tcW w:w="3217" w:type="dxa"/>
            <w:shd w:val="clear" w:color="auto" w:fill="auto"/>
            <w:hideMark/>
          </w:tcPr>
          <w:p w14:paraId="07A375F1" w14:textId="77777777" w:rsidR="00D877DC" w:rsidRPr="00D877DC" w:rsidRDefault="00D877DC" w:rsidP="0080029F">
            <w:pPr>
              <w:rPr>
                <w:lang w:val="en-US"/>
              </w:rPr>
            </w:pPr>
            <w:r w:rsidRPr="00D877DC">
              <w:rPr>
                <w:lang w:val="en-US"/>
              </w:rPr>
              <w:t>2.16.840.1.113883.2.20.6.19</w:t>
            </w:r>
          </w:p>
        </w:tc>
        <w:tc>
          <w:tcPr>
            <w:tcW w:w="2416" w:type="dxa"/>
            <w:shd w:val="clear" w:color="auto" w:fill="auto"/>
            <w:hideMark/>
          </w:tcPr>
          <w:p w14:paraId="24F0576C" w14:textId="77777777" w:rsidR="00D877DC" w:rsidRPr="00D877DC" w:rsidRDefault="00D877DC" w:rsidP="0080029F">
            <w:pPr>
              <w:rPr>
                <w:lang w:val="en-US"/>
              </w:rPr>
            </w:pPr>
            <w:r w:rsidRPr="00D877DC">
              <w:rPr>
                <w:lang w:val="en-US"/>
              </w:rPr>
              <w:t>telecom-capability</w:t>
            </w:r>
          </w:p>
        </w:tc>
        <w:tc>
          <w:tcPr>
            <w:tcW w:w="3742" w:type="dxa"/>
            <w:shd w:val="clear" w:color="auto" w:fill="auto"/>
            <w:hideMark/>
          </w:tcPr>
          <w:p w14:paraId="33569EE8" w14:textId="77777777" w:rsidR="00466151" w:rsidRPr="00D877DC" w:rsidRDefault="00D877DC" w:rsidP="0080029F">
            <w:pPr>
              <w:rPr>
                <w:lang w:val="en-US"/>
              </w:rPr>
            </w:pPr>
            <w:r w:rsidRPr="00D877DC">
              <w:rPr>
                <w:lang w:val="en-US"/>
              </w:rPr>
              <w:t>Type of telecommunication; e.g., phone, fax or email</w:t>
            </w:r>
            <w:r w:rsidR="00466151">
              <w:rPr>
                <w:lang w:val="en-US"/>
              </w:rPr>
              <w:t>.</w:t>
            </w:r>
          </w:p>
        </w:tc>
      </w:tr>
      <w:tr w:rsidR="00D877DC" w:rsidRPr="00D877DC" w14:paraId="25F6C425" w14:textId="77777777" w:rsidTr="005450D1">
        <w:trPr>
          <w:trHeight w:val="300"/>
        </w:trPr>
        <w:tc>
          <w:tcPr>
            <w:tcW w:w="3217" w:type="dxa"/>
            <w:shd w:val="clear" w:color="auto" w:fill="auto"/>
            <w:hideMark/>
          </w:tcPr>
          <w:p w14:paraId="2C2FDC56" w14:textId="77777777" w:rsidR="00D877DC" w:rsidRPr="00D877DC" w:rsidRDefault="00D877DC" w:rsidP="0080029F">
            <w:pPr>
              <w:rPr>
                <w:lang w:val="en-US"/>
              </w:rPr>
            </w:pPr>
            <w:r w:rsidRPr="00D877DC">
              <w:rPr>
                <w:lang w:val="en-US"/>
              </w:rPr>
              <w:t>2.16.840.1.113883.2.20.6.20</w:t>
            </w:r>
          </w:p>
        </w:tc>
        <w:tc>
          <w:tcPr>
            <w:tcW w:w="2416" w:type="dxa"/>
            <w:shd w:val="clear" w:color="auto" w:fill="auto"/>
            <w:hideMark/>
          </w:tcPr>
          <w:p w14:paraId="4324A9FB" w14:textId="77777777" w:rsidR="00D877DC" w:rsidRPr="00D877DC" w:rsidRDefault="00D877DC" w:rsidP="0080029F">
            <w:pPr>
              <w:rPr>
                <w:lang w:val="en-US"/>
              </w:rPr>
            </w:pPr>
            <w:r w:rsidRPr="00D877DC">
              <w:rPr>
                <w:lang w:val="en-US"/>
              </w:rPr>
              <w:t>product-item-code</w:t>
            </w:r>
          </w:p>
        </w:tc>
        <w:tc>
          <w:tcPr>
            <w:tcW w:w="3742" w:type="dxa"/>
            <w:shd w:val="clear" w:color="auto" w:fill="auto"/>
            <w:hideMark/>
          </w:tcPr>
          <w:p w14:paraId="7099DABF" w14:textId="77777777" w:rsidR="00855E09" w:rsidRPr="00855E09" w:rsidRDefault="00855E09" w:rsidP="00855E09">
            <w:pPr>
              <w:rPr>
                <w:lang w:val="en-US"/>
              </w:rPr>
            </w:pPr>
            <w:r w:rsidRPr="00855E09">
              <w:rPr>
                <w:lang w:val="en-US"/>
              </w:rPr>
              <w:t>This OID is not used at this time.</w:t>
            </w:r>
          </w:p>
          <w:p w14:paraId="5969C60D" w14:textId="77777777" w:rsidR="00855E09" w:rsidRPr="00855E09" w:rsidRDefault="00855E09" w:rsidP="00855E09">
            <w:pPr>
              <w:rPr>
                <w:lang w:val="en-US"/>
              </w:rPr>
            </w:pPr>
          </w:p>
          <w:p w14:paraId="49DFB385" w14:textId="77777777" w:rsidR="00D877DC" w:rsidRPr="00D877DC" w:rsidRDefault="00855E09" w:rsidP="00855E09">
            <w:pPr>
              <w:rPr>
                <w:lang w:val="en-US"/>
              </w:rPr>
            </w:pPr>
            <w:r w:rsidRPr="00855E09">
              <w:rPr>
                <w:lang w:val="en-US"/>
              </w:rPr>
              <w:t>Once IDMP is implemented this OID will be used to capture Package Identifiers (PCID).</w:t>
            </w:r>
          </w:p>
        </w:tc>
      </w:tr>
      <w:tr w:rsidR="00D877DC" w:rsidRPr="00D877DC" w14:paraId="56D0DB1C" w14:textId="77777777" w:rsidTr="005450D1">
        <w:trPr>
          <w:trHeight w:val="300"/>
        </w:trPr>
        <w:tc>
          <w:tcPr>
            <w:tcW w:w="3217" w:type="dxa"/>
            <w:shd w:val="clear" w:color="auto" w:fill="auto"/>
            <w:hideMark/>
          </w:tcPr>
          <w:p w14:paraId="06CF7638" w14:textId="77777777" w:rsidR="00D877DC" w:rsidRPr="00D877DC" w:rsidRDefault="00D877DC" w:rsidP="0080029F">
            <w:pPr>
              <w:rPr>
                <w:lang w:val="en-US"/>
              </w:rPr>
            </w:pPr>
            <w:r w:rsidRPr="00D877DC">
              <w:rPr>
                <w:lang w:val="en-US"/>
              </w:rPr>
              <w:t>2.16.840.1.113883.2.20.6.21</w:t>
            </w:r>
          </w:p>
        </w:tc>
        <w:tc>
          <w:tcPr>
            <w:tcW w:w="2416" w:type="dxa"/>
            <w:shd w:val="clear" w:color="auto" w:fill="auto"/>
            <w:hideMark/>
          </w:tcPr>
          <w:p w14:paraId="5FF6ED5A" w14:textId="77777777" w:rsidR="00D877DC" w:rsidRPr="00D877DC" w:rsidRDefault="00D877DC" w:rsidP="0080029F">
            <w:pPr>
              <w:rPr>
                <w:lang w:val="en-US"/>
              </w:rPr>
            </w:pPr>
            <w:r w:rsidRPr="00D877DC">
              <w:rPr>
                <w:lang w:val="en-US"/>
              </w:rPr>
              <w:t>information-disclosure</w:t>
            </w:r>
          </w:p>
        </w:tc>
        <w:tc>
          <w:tcPr>
            <w:tcW w:w="3742" w:type="dxa"/>
            <w:shd w:val="clear" w:color="auto" w:fill="auto"/>
            <w:hideMark/>
          </w:tcPr>
          <w:p w14:paraId="1EFC7994" w14:textId="77777777" w:rsidR="00D877DC" w:rsidRPr="00D877DC" w:rsidRDefault="00D877DC" w:rsidP="0080029F">
            <w:pPr>
              <w:rPr>
                <w:lang w:val="en-US"/>
              </w:rPr>
            </w:pPr>
            <w:r w:rsidRPr="00D877DC">
              <w:rPr>
                <w:lang w:val="en-US"/>
              </w:rPr>
              <w:t xml:space="preserve">List of terms related to confidentiality </w:t>
            </w:r>
            <w:r w:rsidRPr="00D877DC">
              <w:rPr>
                <w:lang w:val="en-US"/>
              </w:rPr>
              <w:lastRenderedPageBreak/>
              <w:t>and privacy</w:t>
            </w:r>
            <w:r w:rsidR="00806F99" w:rsidRPr="00D877DC">
              <w:rPr>
                <w:lang w:val="en-US"/>
              </w:rPr>
              <w:t>; e.g.,</w:t>
            </w:r>
          </w:p>
        </w:tc>
      </w:tr>
      <w:tr w:rsidR="00D877DC" w:rsidRPr="00D877DC" w14:paraId="6C9CD84C" w14:textId="77777777" w:rsidTr="005450D1">
        <w:trPr>
          <w:trHeight w:val="300"/>
        </w:trPr>
        <w:tc>
          <w:tcPr>
            <w:tcW w:w="3217" w:type="dxa"/>
            <w:shd w:val="clear" w:color="auto" w:fill="auto"/>
            <w:hideMark/>
          </w:tcPr>
          <w:p w14:paraId="2572B1CB" w14:textId="77777777" w:rsidR="00D877DC" w:rsidRPr="00D877DC" w:rsidRDefault="00D877DC" w:rsidP="0080029F">
            <w:pPr>
              <w:rPr>
                <w:lang w:val="en-US"/>
              </w:rPr>
            </w:pPr>
            <w:r w:rsidRPr="00D877DC">
              <w:rPr>
                <w:lang w:val="en-US"/>
              </w:rPr>
              <w:lastRenderedPageBreak/>
              <w:t>2.16.840.1.113883.2.20.6.22</w:t>
            </w:r>
          </w:p>
        </w:tc>
        <w:tc>
          <w:tcPr>
            <w:tcW w:w="2416" w:type="dxa"/>
            <w:shd w:val="clear" w:color="auto" w:fill="auto"/>
            <w:hideMark/>
          </w:tcPr>
          <w:p w14:paraId="3C1B6C72" w14:textId="77777777" w:rsidR="00D877DC" w:rsidRPr="00D877DC" w:rsidRDefault="00D877DC" w:rsidP="0080029F">
            <w:pPr>
              <w:rPr>
                <w:lang w:val="en-US"/>
              </w:rPr>
            </w:pPr>
            <w:r w:rsidRPr="00D877DC">
              <w:rPr>
                <w:lang w:val="en-US"/>
              </w:rPr>
              <w:t>schedule</w:t>
            </w:r>
          </w:p>
        </w:tc>
        <w:tc>
          <w:tcPr>
            <w:tcW w:w="3742" w:type="dxa"/>
            <w:shd w:val="clear" w:color="auto" w:fill="auto"/>
            <w:hideMark/>
          </w:tcPr>
          <w:p w14:paraId="031C37FF" w14:textId="77777777" w:rsidR="00D877DC" w:rsidRPr="00D877DC" w:rsidRDefault="00D877DC" w:rsidP="0080029F">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14:paraId="27BB26B6" w14:textId="77777777" w:rsidTr="005450D1">
        <w:trPr>
          <w:trHeight w:val="300"/>
        </w:trPr>
        <w:tc>
          <w:tcPr>
            <w:tcW w:w="3217" w:type="dxa"/>
            <w:shd w:val="clear" w:color="auto" w:fill="auto"/>
            <w:hideMark/>
          </w:tcPr>
          <w:p w14:paraId="5822D153" w14:textId="77777777" w:rsidR="00D877DC" w:rsidRPr="00D877DC" w:rsidRDefault="00D877DC" w:rsidP="0080029F">
            <w:pPr>
              <w:rPr>
                <w:lang w:val="en-US"/>
              </w:rPr>
            </w:pPr>
            <w:r w:rsidRPr="00D877DC">
              <w:rPr>
                <w:lang w:val="en-US"/>
              </w:rPr>
              <w:t>2.16.840.1.113883.2.20.6.23</w:t>
            </w:r>
          </w:p>
        </w:tc>
        <w:tc>
          <w:tcPr>
            <w:tcW w:w="2416" w:type="dxa"/>
            <w:shd w:val="clear" w:color="auto" w:fill="auto"/>
            <w:hideMark/>
          </w:tcPr>
          <w:p w14:paraId="4AC53558" w14:textId="77777777" w:rsidR="00D877DC" w:rsidRPr="00D877DC" w:rsidRDefault="00D877DC" w:rsidP="0080029F">
            <w:pPr>
              <w:rPr>
                <w:lang w:val="en-US"/>
              </w:rPr>
            </w:pPr>
            <w:r w:rsidRPr="00D877DC">
              <w:rPr>
                <w:lang w:val="en-US"/>
              </w:rPr>
              <w:t>product-characteristics</w:t>
            </w:r>
          </w:p>
        </w:tc>
        <w:tc>
          <w:tcPr>
            <w:tcW w:w="3742" w:type="dxa"/>
            <w:shd w:val="clear" w:color="auto" w:fill="auto"/>
            <w:hideMark/>
          </w:tcPr>
          <w:p w14:paraId="0A9C42CB" w14:textId="77777777" w:rsidR="00D877DC" w:rsidRPr="00D877DC" w:rsidRDefault="00D877DC" w:rsidP="0080029F">
            <w:pPr>
              <w:rPr>
                <w:lang w:val="en-US"/>
              </w:rPr>
            </w:pPr>
            <w:r w:rsidRPr="00D877DC">
              <w:rPr>
                <w:lang w:val="en-US"/>
              </w:rPr>
              <w:t xml:space="preserve">List of physical characteristics; e.g., </w:t>
            </w:r>
            <w:r w:rsidR="00E651CB" w:rsidRPr="00D877DC">
              <w:rPr>
                <w:lang w:val="en-US"/>
              </w:rPr>
              <w:t>color</w:t>
            </w:r>
            <w:r w:rsidRPr="00D877DC">
              <w:rPr>
                <w:lang w:val="en-US"/>
              </w:rPr>
              <w:t xml:space="preserve"> and shape</w:t>
            </w:r>
          </w:p>
        </w:tc>
      </w:tr>
      <w:tr w:rsidR="00D877DC" w:rsidRPr="00D877DC" w14:paraId="1BF143A8" w14:textId="77777777" w:rsidTr="005450D1">
        <w:trPr>
          <w:trHeight w:val="300"/>
        </w:trPr>
        <w:tc>
          <w:tcPr>
            <w:tcW w:w="3217" w:type="dxa"/>
            <w:shd w:val="clear" w:color="auto" w:fill="auto"/>
            <w:hideMark/>
          </w:tcPr>
          <w:p w14:paraId="51C8DA19" w14:textId="77777777" w:rsidR="00D877DC" w:rsidRPr="00D877DC" w:rsidRDefault="00D877DC" w:rsidP="0080029F">
            <w:pPr>
              <w:rPr>
                <w:lang w:val="en-US"/>
              </w:rPr>
            </w:pPr>
            <w:r w:rsidRPr="00D877DC">
              <w:rPr>
                <w:lang w:val="en-US"/>
              </w:rPr>
              <w:t>2.16.840.1.113883.2.20.6.24</w:t>
            </w:r>
          </w:p>
        </w:tc>
        <w:tc>
          <w:tcPr>
            <w:tcW w:w="2416" w:type="dxa"/>
            <w:shd w:val="clear" w:color="auto" w:fill="auto"/>
            <w:hideMark/>
          </w:tcPr>
          <w:p w14:paraId="2163E3F3" w14:textId="77777777" w:rsidR="00D877DC" w:rsidRPr="00D877DC" w:rsidRDefault="00D877DC" w:rsidP="0080029F">
            <w:pPr>
              <w:rPr>
                <w:lang w:val="en-US"/>
              </w:rPr>
            </w:pPr>
            <w:r w:rsidRPr="00D877DC">
              <w:rPr>
                <w:lang w:val="en-US"/>
              </w:rPr>
              <w:t>color</w:t>
            </w:r>
          </w:p>
        </w:tc>
        <w:tc>
          <w:tcPr>
            <w:tcW w:w="3742" w:type="dxa"/>
            <w:shd w:val="clear" w:color="auto" w:fill="auto"/>
            <w:hideMark/>
          </w:tcPr>
          <w:p w14:paraId="102CA637" w14:textId="77777777" w:rsidR="00D877DC" w:rsidRPr="00D877DC" w:rsidRDefault="00D877DC" w:rsidP="0080029F">
            <w:pPr>
              <w:rPr>
                <w:lang w:val="en-US"/>
              </w:rPr>
            </w:pPr>
            <w:r w:rsidRPr="00D877DC">
              <w:rPr>
                <w:lang w:val="en-US"/>
              </w:rPr>
              <w:t xml:space="preserve">List of </w:t>
            </w:r>
            <w:r w:rsidR="00E651CB" w:rsidRPr="00D877DC">
              <w:rPr>
                <w:lang w:val="en-US"/>
              </w:rPr>
              <w:t>colors</w:t>
            </w:r>
            <w:r w:rsidR="009708CA" w:rsidRPr="00D877DC">
              <w:rPr>
                <w:lang w:val="en-US"/>
              </w:rPr>
              <w:t>; e.g.,</w:t>
            </w:r>
            <w:r w:rsidR="009708CA">
              <w:rPr>
                <w:lang w:val="en-US"/>
              </w:rPr>
              <w:t xml:space="preserve"> white, yellow, red</w:t>
            </w:r>
          </w:p>
        </w:tc>
      </w:tr>
      <w:tr w:rsidR="00D877DC" w:rsidRPr="00D877DC" w14:paraId="15204CE2" w14:textId="77777777" w:rsidTr="005450D1">
        <w:trPr>
          <w:trHeight w:val="300"/>
        </w:trPr>
        <w:tc>
          <w:tcPr>
            <w:tcW w:w="3217" w:type="dxa"/>
            <w:shd w:val="clear" w:color="auto" w:fill="auto"/>
            <w:hideMark/>
          </w:tcPr>
          <w:p w14:paraId="11BD35F0" w14:textId="77777777" w:rsidR="00D877DC" w:rsidRPr="00D877DC" w:rsidRDefault="00D877DC" w:rsidP="0080029F">
            <w:pPr>
              <w:rPr>
                <w:lang w:val="en-US"/>
              </w:rPr>
            </w:pPr>
            <w:r w:rsidRPr="00D877DC">
              <w:rPr>
                <w:lang w:val="en-US"/>
              </w:rPr>
              <w:t>2.16.840.1.113883.2.20.6.25</w:t>
            </w:r>
          </w:p>
        </w:tc>
        <w:tc>
          <w:tcPr>
            <w:tcW w:w="2416" w:type="dxa"/>
            <w:shd w:val="clear" w:color="auto" w:fill="auto"/>
            <w:hideMark/>
          </w:tcPr>
          <w:p w14:paraId="22CAEA9E" w14:textId="77777777" w:rsidR="00D877DC" w:rsidRPr="00D877DC" w:rsidRDefault="00D877DC" w:rsidP="0080029F">
            <w:pPr>
              <w:rPr>
                <w:lang w:val="en-US"/>
              </w:rPr>
            </w:pPr>
            <w:r w:rsidRPr="00D877DC">
              <w:rPr>
                <w:lang w:val="en-US"/>
              </w:rPr>
              <w:t>shape</w:t>
            </w:r>
          </w:p>
        </w:tc>
        <w:tc>
          <w:tcPr>
            <w:tcW w:w="3742" w:type="dxa"/>
            <w:shd w:val="clear" w:color="auto" w:fill="auto"/>
            <w:hideMark/>
          </w:tcPr>
          <w:p w14:paraId="5D976C3D" w14:textId="77777777" w:rsidR="00D877DC" w:rsidRPr="00D877DC" w:rsidRDefault="00D877DC" w:rsidP="0080029F">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14:paraId="1D4DA9B0" w14:textId="77777777" w:rsidTr="005450D1">
        <w:trPr>
          <w:trHeight w:val="300"/>
        </w:trPr>
        <w:tc>
          <w:tcPr>
            <w:tcW w:w="3217" w:type="dxa"/>
            <w:shd w:val="clear" w:color="auto" w:fill="auto"/>
            <w:hideMark/>
          </w:tcPr>
          <w:p w14:paraId="13324316" w14:textId="77777777" w:rsidR="00D877DC" w:rsidRPr="00D877DC" w:rsidRDefault="00D877DC" w:rsidP="0080029F">
            <w:pPr>
              <w:rPr>
                <w:lang w:val="en-US"/>
              </w:rPr>
            </w:pPr>
            <w:r w:rsidRPr="00D877DC">
              <w:rPr>
                <w:lang w:val="en-US"/>
              </w:rPr>
              <w:t>2.16.840.1.113883.2.20.6.26</w:t>
            </w:r>
          </w:p>
        </w:tc>
        <w:tc>
          <w:tcPr>
            <w:tcW w:w="2416" w:type="dxa"/>
            <w:shd w:val="clear" w:color="auto" w:fill="auto"/>
            <w:hideMark/>
          </w:tcPr>
          <w:p w14:paraId="0A445353" w14:textId="77777777" w:rsidR="00D877DC" w:rsidRPr="00D877DC" w:rsidRDefault="00D877DC" w:rsidP="0080029F">
            <w:pPr>
              <w:rPr>
                <w:lang w:val="en-US"/>
              </w:rPr>
            </w:pPr>
            <w:r w:rsidRPr="00D877DC">
              <w:rPr>
                <w:lang w:val="en-US"/>
              </w:rPr>
              <w:t>flavor</w:t>
            </w:r>
          </w:p>
        </w:tc>
        <w:tc>
          <w:tcPr>
            <w:tcW w:w="3742" w:type="dxa"/>
            <w:shd w:val="clear" w:color="auto" w:fill="auto"/>
            <w:hideMark/>
          </w:tcPr>
          <w:p w14:paraId="7A3D50B2" w14:textId="77777777" w:rsidR="00D877DC" w:rsidRPr="00D877DC" w:rsidRDefault="00D877DC" w:rsidP="0080029F">
            <w:pPr>
              <w:rPr>
                <w:lang w:val="en-US"/>
              </w:rPr>
            </w:pPr>
            <w:r w:rsidRPr="00D877DC">
              <w:rPr>
                <w:lang w:val="en-US"/>
              </w:rPr>
              <w:t xml:space="preserve">List of </w:t>
            </w:r>
            <w:r w:rsidR="00E651CB" w:rsidRPr="00D877DC">
              <w:rPr>
                <w:lang w:val="en-US"/>
              </w:rPr>
              <w:t>flavors</w:t>
            </w:r>
            <w:r w:rsidR="00535805" w:rsidRPr="00D877DC">
              <w:rPr>
                <w:lang w:val="en-US"/>
              </w:rPr>
              <w:t>; e.g.,</w:t>
            </w:r>
            <w:r w:rsidR="00535805">
              <w:rPr>
                <w:lang w:val="en-US"/>
              </w:rPr>
              <w:t xml:space="preserve"> rose, pepper, sweet, honey</w:t>
            </w:r>
          </w:p>
        </w:tc>
      </w:tr>
      <w:tr w:rsidR="00D877DC" w:rsidRPr="00D877DC" w14:paraId="7248C5D8" w14:textId="77777777" w:rsidTr="005450D1">
        <w:trPr>
          <w:trHeight w:val="300"/>
        </w:trPr>
        <w:tc>
          <w:tcPr>
            <w:tcW w:w="3217" w:type="dxa"/>
            <w:shd w:val="clear" w:color="auto" w:fill="auto"/>
            <w:hideMark/>
          </w:tcPr>
          <w:p w14:paraId="47738381" w14:textId="77777777" w:rsidR="00D877DC" w:rsidRPr="00D877DC" w:rsidRDefault="00D877DC" w:rsidP="0080029F">
            <w:pPr>
              <w:rPr>
                <w:lang w:val="en-US"/>
              </w:rPr>
            </w:pPr>
            <w:r w:rsidRPr="00D877DC">
              <w:rPr>
                <w:lang w:val="en-US"/>
              </w:rPr>
              <w:t>2.16.840.1.113883.2.20.6.27</w:t>
            </w:r>
          </w:p>
        </w:tc>
        <w:tc>
          <w:tcPr>
            <w:tcW w:w="2416" w:type="dxa"/>
            <w:shd w:val="clear" w:color="auto" w:fill="auto"/>
            <w:hideMark/>
          </w:tcPr>
          <w:p w14:paraId="3588B90A" w14:textId="77777777" w:rsidR="00D877DC" w:rsidRPr="00D877DC" w:rsidRDefault="00D877DC" w:rsidP="0080029F">
            <w:pPr>
              <w:rPr>
                <w:lang w:val="en-US"/>
              </w:rPr>
            </w:pPr>
            <w:r w:rsidRPr="00D877DC">
              <w:rPr>
                <w:lang w:val="en-US"/>
              </w:rPr>
              <w:t>product-classification</w:t>
            </w:r>
          </w:p>
        </w:tc>
        <w:tc>
          <w:tcPr>
            <w:tcW w:w="3742" w:type="dxa"/>
            <w:shd w:val="clear" w:color="auto" w:fill="auto"/>
            <w:hideMark/>
          </w:tcPr>
          <w:p w14:paraId="592F91EB" w14:textId="77777777" w:rsidR="00D41A46" w:rsidRPr="00D877DC" w:rsidDel="00D41A46" w:rsidRDefault="00D877DC" w:rsidP="0080029F">
            <w:pPr>
              <w:rPr>
                <w:lang w:val="en-US"/>
              </w:rPr>
            </w:pPr>
            <w:r w:rsidRPr="00D877DC">
              <w:rPr>
                <w:lang w:val="en-US"/>
              </w:rPr>
              <w:t xml:space="preserve">List of </w:t>
            </w:r>
            <w:r w:rsidR="00D41A46">
              <w:rPr>
                <w:lang w:val="en-US"/>
              </w:rPr>
              <w:t xml:space="preserve">HPFB </w:t>
            </w:r>
            <w:r w:rsidRPr="00D877DC">
              <w:rPr>
                <w:lang w:val="en-US"/>
              </w:rPr>
              <w:t>product classes</w:t>
            </w:r>
          </w:p>
          <w:p w14:paraId="10FDC3AF" w14:textId="77777777" w:rsidR="003329F4" w:rsidRPr="00D877DC" w:rsidRDefault="003329F4" w:rsidP="0080029F">
            <w:pPr>
              <w:rPr>
                <w:lang w:val="en-US"/>
              </w:rPr>
            </w:pPr>
          </w:p>
        </w:tc>
      </w:tr>
      <w:tr w:rsidR="00D877DC" w:rsidRPr="00D877DC" w14:paraId="70617CD1" w14:textId="77777777" w:rsidTr="005450D1">
        <w:trPr>
          <w:trHeight w:val="300"/>
        </w:trPr>
        <w:tc>
          <w:tcPr>
            <w:tcW w:w="3217" w:type="dxa"/>
            <w:shd w:val="clear" w:color="auto" w:fill="auto"/>
            <w:hideMark/>
          </w:tcPr>
          <w:p w14:paraId="6CDAF54A" w14:textId="77777777" w:rsidR="00D877DC" w:rsidRPr="00D877DC" w:rsidRDefault="00D877DC" w:rsidP="0080029F">
            <w:pPr>
              <w:rPr>
                <w:lang w:val="en-US"/>
              </w:rPr>
            </w:pPr>
            <w:r w:rsidRPr="00D877DC">
              <w:rPr>
                <w:lang w:val="en-US"/>
              </w:rPr>
              <w:t>2.16.840.1.113883.2.20.6.29</w:t>
            </w:r>
          </w:p>
        </w:tc>
        <w:tc>
          <w:tcPr>
            <w:tcW w:w="2416" w:type="dxa"/>
            <w:shd w:val="clear" w:color="auto" w:fill="auto"/>
            <w:hideMark/>
          </w:tcPr>
          <w:p w14:paraId="2701019C" w14:textId="77777777" w:rsidR="00D877DC" w:rsidRPr="00D877DC" w:rsidRDefault="00D877DC" w:rsidP="0080029F">
            <w:pPr>
              <w:rPr>
                <w:lang w:val="en-US"/>
              </w:rPr>
            </w:pPr>
            <w:r w:rsidRPr="00D877DC">
              <w:rPr>
                <w:lang w:val="en-US"/>
              </w:rPr>
              <w:t>language-code</w:t>
            </w:r>
          </w:p>
        </w:tc>
        <w:tc>
          <w:tcPr>
            <w:tcW w:w="3742" w:type="dxa"/>
            <w:shd w:val="clear" w:color="auto" w:fill="auto"/>
            <w:hideMark/>
          </w:tcPr>
          <w:p w14:paraId="6CA77C89" w14:textId="77777777" w:rsidR="00D877DC" w:rsidRPr="00D877DC" w:rsidRDefault="00D877DC" w:rsidP="0080029F">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14:paraId="6AE26142" w14:textId="77777777" w:rsidTr="005450D1">
        <w:trPr>
          <w:trHeight w:val="300"/>
        </w:trPr>
        <w:tc>
          <w:tcPr>
            <w:tcW w:w="3217" w:type="dxa"/>
            <w:shd w:val="clear" w:color="auto" w:fill="auto"/>
            <w:hideMark/>
          </w:tcPr>
          <w:p w14:paraId="66FE513D" w14:textId="77777777" w:rsidR="00D877DC" w:rsidRPr="00D877DC" w:rsidRDefault="00D877DC" w:rsidP="0080029F">
            <w:pPr>
              <w:rPr>
                <w:lang w:val="en-US"/>
              </w:rPr>
            </w:pPr>
            <w:r w:rsidRPr="00D877DC">
              <w:rPr>
                <w:lang w:val="en-US"/>
              </w:rPr>
              <w:t>2.16.840.1.113883.2.20.6.30</w:t>
            </w:r>
          </w:p>
        </w:tc>
        <w:tc>
          <w:tcPr>
            <w:tcW w:w="2416" w:type="dxa"/>
            <w:shd w:val="clear" w:color="auto" w:fill="auto"/>
            <w:hideMark/>
          </w:tcPr>
          <w:p w14:paraId="457F7FFB" w14:textId="77777777" w:rsidR="00D877DC" w:rsidRPr="00D877DC" w:rsidRDefault="00D877DC" w:rsidP="0080029F">
            <w:pPr>
              <w:rPr>
                <w:lang w:val="en-US"/>
              </w:rPr>
            </w:pPr>
            <w:r w:rsidRPr="00D877DC">
              <w:rPr>
                <w:lang w:val="en-US"/>
              </w:rPr>
              <w:t>combination-product-type</w:t>
            </w:r>
          </w:p>
        </w:tc>
        <w:tc>
          <w:tcPr>
            <w:tcW w:w="3742" w:type="dxa"/>
            <w:shd w:val="clear" w:color="auto" w:fill="auto"/>
            <w:hideMark/>
          </w:tcPr>
          <w:p w14:paraId="475D8C76" w14:textId="77777777" w:rsidR="00D877DC" w:rsidRPr="00D877DC" w:rsidRDefault="00D877DC" w:rsidP="00C00613">
            <w:pPr>
              <w:rPr>
                <w:lang w:val="en-US"/>
              </w:rPr>
            </w:pPr>
            <w:r w:rsidRPr="00D877DC">
              <w:rPr>
                <w:lang w:val="en-US"/>
              </w:rPr>
              <w:t>List of combination products</w:t>
            </w:r>
            <w:r w:rsidR="00535805" w:rsidRPr="00D877DC">
              <w:rPr>
                <w:lang w:val="en-US"/>
              </w:rPr>
              <w:t>; e.g.,</w:t>
            </w:r>
            <w:r w:rsidR="00535805">
              <w:rPr>
                <w:lang w:val="en-US"/>
              </w:rPr>
              <w:t xml:space="preserve"> ???</w:t>
            </w:r>
          </w:p>
        </w:tc>
      </w:tr>
      <w:tr w:rsidR="00D877DC" w:rsidRPr="00D877DC" w14:paraId="31E6A67F" w14:textId="77777777" w:rsidTr="005450D1">
        <w:trPr>
          <w:trHeight w:val="300"/>
        </w:trPr>
        <w:tc>
          <w:tcPr>
            <w:tcW w:w="3217" w:type="dxa"/>
            <w:shd w:val="clear" w:color="auto" w:fill="auto"/>
            <w:hideMark/>
          </w:tcPr>
          <w:p w14:paraId="09BA0B61" w14:textId="77777777" w:rsidR="00D877DC" w:rsidRPr="00D877DC" w:rsidRDefault="00D877DC" w:rsidP="0080029F">
            <w:pPr>
              <w:rPr>
                <w:lang w:val="en-US"/>
              </w:rPr>
            </w:pPr>
            <w:r w:rsidRPr="00D877DC">
              <w:rPr>
                <w:lang w:val="en-US"/>
              </w:rPr>
              <w:t>2.16.840.1.113883.2.20.6.31</w:t>
            </w:r>
          </w:p>
        </w:tc>
        <w:tc>
          <w:tcPr>
            <w:tcW w:w="2416" w:type="dxa"/>
            <w:shd w:val="clear" w:color="auto" w:fill="auto"/>
            <w:hideMark/>
          </w:tcPr>
          <w:p w14:paraId="41533904" w14:textId="77777777" w:rsidR="00D877DC" w:rsidRPr="00D877DC" w:rsidRDefault="00D877DC" w:rsidP="0080029F">
            <w:pPr>
              <w:rPr>
                <w:lang w:val="en-US"/>
              </w:rPr>
            </w:pPr>
            <w:r w:rsidRPr="00D877DC">
              <w:rPr>
                <w:lang w:val="en-US"/>
              </w:rPr>
              <w:t>company-id</w:t>
            </w:r>
          </w:p>
        </w:tc>
        <w:tc>
          <w:tcPr>
            <w:tcW w:w="3742" w:type="dxa"/>
            <w:shd w:val="clear" w:color="auto" w:fill="auto"/>
            <w:hideMark/>
          </w:tcPr>
          <w:p w14:paraId="30BF31CF" w14:textId="77777777" w:rsidR="00D877DC" w:rsidRPr="00D877DC" w:rsidRDefault="00D877DC" w:rsidP="0080029F">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14:paraId="38A36781" w14:textId="77777777" w:rsidTr="005450D1">
        <w:trPr>
          <w:trHeight w:val="300"/>
        </w:trPr>
        <w:tc>
          <w:tcPr>
            <w:tcW w:w="3217" w:type="dxa"/>
            <w:shd w:val="clear" w:color="auto" w:fill="auto"/>
            <w:hideMark/>
          </w:tcPr>
          <w:p w14:paraId="788E16DF" w14:textId="77777777" w:rsidR="00D877DC" w:rsidRPr="00D877DC" w:rsidRDefault="00D877DC" w:rsidP="0080029F">
            <w:pPr>
              <w:rPr>
                <w:lang w:val="en-US"/>
              </w:rPr>
            </w:pPr>
            <w:r w:rsidRPr="00D877DC">
              <w:rPr>
                <w:lang w:val="en-US"/>
              </w:rPr>
              <w:t>2.16.840.1.113883.2.20.6.32</w:t>
            </w:r>
          </w:p>
        </w:tc>
        <w:tc>
          <w:tcPr>
            <w:tcW w:w="2416" w:type="dxa"/>
            <w:shd w:val="clear" w:color="auto" w:fill="auto"/>
            <w:hideMark/>
          </w:tcPr>
          <w:p w14:paraId="7E1066D0" w14:textId="77777777" w:rsidR="00D877DC" w:rsidRPr="00D877DC" w:rsidRDefault="00D877DC" w:rsidP="0080029F">
            <w:pPr>
              <w:rPr>
                <w:lang w:val="en-US"/>
              </w:rPr>
            </w:pPr>
            <w:r w:rsidRPr="00D877DC">
              <w:rPr>
                <w:lang w:val="en-US"/>
              </w:rPr>
              <w:t>pack-type</w:t>
            </w:r>
          </w:p>
        </w:tc>
        <w:tc>
          <w:tcPr>
            <w:tcW w:w="3742" w:type="dxa"/>
            <w:shd w:val="clear" w:color="auto" w:fill="auto"/>
            <w:hideMark/>
          </w:tcPr>
          <w:p w14:paraId="564538DD" w14:textId="77777777" w:rsidR="00D877DC" w:rsidRPr="00D877DC" w:rsidRDefault="00D877DC" w:rsidP="0080029F">
            <w:pPr>
              <w:rPr>
                <w:lang w:val="en-US"/>
              </w:rPr>
            </w:pPr>
            <w:r w:rsidRPr="00D877DC">
              <w:rPr>
                <w:lang w:val="en-US"/>
              </w:rPr>
              <w:t>List of packaging types</w:t>
            </w:r>
          </w:p>
        </w:tc>
      </w:tr>
      <w:tr w:rsidR="00D877DC" w:rsidRPr="00D877DC" w14:paraId="3AEEF3D2" w14:textId="77777777" w:rsidTr="005450D1">
        <w:trPr>
          <w:trHeight w:val="300"/>
        </w:trPr>
        <w:tc>
          <w:tcPr>
            <w:tcW w:w="3217" w:type="dxa"/>
            <w:shd w:val="clear" w:color="auto" w:fill="auto"/>
            <w:hideMark/>
          </w:tcPr>
          <w:p w14:paraId="6FC684F2" w14:textId="77777777" w:rsidR="00D877DC" w:rsidRPr="00D877DC" w:rsidRDefault="00D877DC" w:rsidP="0080029F">
            <w:pPr>
              <w:rPr>
                <w:lang w:val="en-US"/>
              </w:rPr>
            </w:pPr>
            <w:r w:rsidRPr="00D877DC">
              <w:rPr>
                <w:lang w:val="en-US"/>
              </w:rPr>
              <w:t>2.16.840.1.113883.2.20.6.33</w:t>
            </w:r>
          </w:p>
        </w:tc>
        <w:tc>
          <w:tcPr>
            <w:tcW w:w="2416" w:type="dxa"/>
            <w:shd w:val="clear" w:color="auto" w:fill="auto"/>
            <w:hideMark/>
          </w:tcPr>
          <w:p w14:paraId="2DE723E3" w14:textId="77777777" w:rsidR="00D877DC" w:rsidRPr="00D877DC" w:rsidRDefault="00D877DC" w:rsidP="0080029F">
            <w:pPr>
              <w:rPr>
                <w:lang w:val="en-US"/>
              </w:rPr>
            </w:pPr>
            <w:r w:rsidRPr="00D877DC">
              <w:rPr>
                <w:lang w:val="en-US"/>
              </w:rPr>
              <w:t>organization-role</w:t>
            </w:r>
          </w:p>
        </w:tc>
        <w:tc>
          <w:tcPr>
            <w:tcW w:w="3742" w:type="dxa"/>
            <w:shd w:val="clear" w:color="auto" w:fill="auto"/>
            <w:hideMark/>
          </w:tcPr>
          <w:p w14:paraId="17588B91" w14:textId="54D5D279" w:rsidR="00D877DC" w:rsidRPr="00D877DC" w:rsidRDefault="00D877DC" w:rsidP="0080029F">
            <w:pPr>
              <w:rPr>
                <w:lang w:val="en-US"/>
              </w:rPr>
            </w:pPr>
            <w:r w:rsidRPr="00D877DC">
              <w:rPr>
                <w:lang w:val="en-US"/>
              </w:rPr>
              <w:t>List of company roles</w:t>
            </w:r>
            <w:r w:rsidR="00B8280F" w:rsidRPr="00D877DC">
              <w:rPr>
                <w:lang w:val="en-US"/>
              </w:rPr>
              <w:t>; e.g.,</w:t>
            </w:r>
            <w:r w:rsidR="00B8280F">
              <w:rPr>
                <w:lang w:val="en-US"/>
              </w:rPr>
              <w:t xml:space="preserve"> </w:t>
            </w:r>
            <w:del w:id="396" w:author="Peter Bomberg" w:date="2018-01-16T14:05:00Z">
              <w:r w:rsidR="00B8280F">
                <w:rPr>
                  <w:lang w:val="en-US"/>
                </w:rPr>
                <w:delText>DIN Owner</w:delText>
              </w:r>
            </w:del>
            <w:ins w:id="397" w:author="Peter Bomberg" w:date="2018-01-16T14:05:00Z">
              <w:r w:rsidR="00B234F4">
                <w:rPr>
                  <w:lang w:val="en-US"/>
                </w:rPr>
                <w:t>Sponsor</w:t>
              </w:r>
            </w:ins>
            <w:r w:rsidR="00B8280F">
              <w:rPr>
                <w:lang w:val="en-US"/>
              </w:rPr>
              <w:t xml:space="preserve">, Agent, Importer, </w:t>
            </w:r>
          </w:p>
        </w:tc>
      </w:tr>
      <w:tr w:rsidR="00D877DC" w:rsidRPr="00D877DC" w14:paraId="0D1F3C20" w14:textId="77777777" w:rsidTr="005450D1">
        <w:trPr>
          <w:trHeight w:val="300"/>
        </w:trPr>
        <w:tc>
          <w:tcPr>
            <w:tcW w:w="3217" w:type="dxa"/>
            <w:shd w:val="clear" w:color="auto" w:fill="auto"/>
            <w:hideMark/>
          </w:tcPr>
          <w:p w14:paraId="7C0C9754" w14:textId="77777777" w:rsidR="00D877DC" w:rsidRPr="00D877DC" w:rsidRDefault="00D877DC" w:rsidP="0080029F">
            <w:pPr>
              <w:rPr>
                <w:lang w:val="en-US"/>
              </w:rPr>
            </w:pPr>
            <w:r w:rsidRPr="00D877DC">
              <w:rPr>
                <w:lang w:val="en-US"/>
              </w:rPr>
              <w:t>2.16.840.1.113883.2.20.6.36</w:t>
            </w:r>
          </w:p>
        </w:tc>
        <w:tc>
          <w:tcPr>
            <w:tcW w:w="2416" w:type="dxa"/>
            <w:shd w:val="clear" w:color="auto" w:fill="auto"/>
            <w:hideMark/>
          </w:tcPr>
          <w:p w14:paraId="0A165BC4" w14:textId="77777777" w:rsidR="00D877DC" w:rsidRPr="00D877DC" w:rsidRDefault="00D877DC" w:rsidP="0080029F">
            <w:pPr>
              <w:rPr>
                <w:lang w:val="en-US"/>
              </w:rPr>
            </w:pPr>
            <w:r w:rsidRPr="00D877DC">
              <w:rPr>
                <w:lang w:val="en-US"/>
              </w:rPr>
              <w:t>structure-aspects</w:t>
            </w:r>
          </w:p>
        </w:tc>
        <w:tc>
          <w:tcPr>
            <w:tcW w:w="3742" w:type="dxa"/>
            <w:shd w:val="clear" w:color="auto" w:fill="auto"/>
            <w:hideMark/>
          </w:tcPr>
          <w:p w14:paraId="16CB3790" w14:textId="77777777" w:rsidR="00D877DC" w:rsidRPr="00D877DC" w:rsidRDefault="00D877DC" w:rsidP="0080029F">
            <w:pPr>
              <w:rPr>
                <w:lang w:val="en-US"/>
              </w:rPr>
            </w:pPr>
            <w:r w:rsidRPr="00D877DC">
              <w:rPr>
                <w:lang w:val="en-US"/>
              </w:rPr>
              <w:t>Not used as a CV</w:t>
            </w:r>
            <w:r w:rsidR="00D41A46">
              <w:rPr>
                <w:lang w:val="en-US"/>
              </w:rPr>
              <w:t>. This OID is a table concept used to facilitate validation and publishing.</w:t>
            </w:r>
          </w:p>
        </w:tc>
      </w:tr>
      <w:tr w:rsidR="00D877DC" w:rsidRPr="00D877DC" w14:paraId="4B0E52C6" w14:textId="77777777" w:rsidTr="005450D1">
        <w:trPr>
          <w:trHeight w:val="300"/>
        </w:trPr>
        <w:tc>
          <w:tcPr>
            <w:tcW w:w="3217" w:type="dxa"/>
            <w:shd w:val="clear" w:color="auto" w:fill="auto"/>
            <w:hideMark/>
          </w:tcPr>
          <w:p w14:paraId="02523C92" w14:textId="77777777" w:rsidR="00D877DC" w:rsidRPr="00D877DC" w:rsidRDefault="00D877DC" w:rsidP="0080029F">
            <w:pPr>
              <w:rPr>
                <w:lang w:val="en-US"/>
              </w:rPr>
            </w:pPr>
            <w:r w:rsidRPr="00D877DC">
              <w:rPr>
                <w:lang w:val="en-US"/>
              </w:rPr>
              <w:t>2.16.840.1.113883.2.20.6.37</w:t>
            </w:r>
          </w:p>
        </w:tc>
        <w:tc>
          <w:tcPr>
            <w:tcW w:w="2416" w:type="dxa"/>
            <w:shd w:val="clear" w:color="auto" w:fill="auto"/>
            <w:hideMark/>
          </w:tcPr>
          <w:p w14:paraId="27EA4F35" w14:textId="77777777" w:rsidR="00D877DC" w:rsidRPr="00D877DC" w:rsidRDefault="00D877DC" w:rsidP="0080029F">
            <w:pPr>
              <w:rPr>
                <w:lang w:val="en-US"/>
              </w:rPr>
            </w:pPr>
            <w:r w:rsidRPr="00D877DC">
              <w:rPr>
                <w:lang w:val="en-US"/>
              </w:rPr>
              <w:t>status</w:t>
            </w:r>
          </w:p>
        </w:tc>
        <w:tc>
          <w:tcPr>
            <w:tcW w:w="3742" w:type="dxa"/>
            <w:shd w:val="clear" w:color="auto" w:fill="auto"/>
            <w:hideMark/>
          </w:tcPr>
          <w:p w14:paraId="62ED7780" w14:textId="77777777" w:rsidR="00EF0297" w:rsidRPr="00D877DC" w:rsidRDefault="00D877DC" w:rsidP="007B29D1">
            <w:pPr>
              <w:rPr>
                <w:lang w:val="en-US"/>
              </w:rPr>
            </w:pPr>
            <w:r w:rsidRPr="00D877DC">
              <w:rPr>
                <w:lang w:val="en-US"/>
              </w:rPr>
              <w:t xml:space="preserve">List of status' used </w:t>
            </w:r>
            <w:r w:rsidR="00EF0297">
              <w:rPr>
                <w:lang w:val="en-US"/>
              </w:rPr>
              <w:t xml:space="preserve">in various contexts, such as when a </w:t>
            </w:r>
            <w:r w:rsidRPr="00D877DC">
              <w:rPr>
                <w:lang w:val="en-US"/>
              </w:rPr>
              <w:t>term can be used</w:t>
            </w:r>
            <w:r w:rsidR="00EF0297">
              <w:rPr>
                <w:lang w:val="en-US"/>
              </w:rPr>
              <w:t xml:space="preserve"> (</w:t>
            </w:r>
            <w:r w:rsidR="001D683D">
              <w:rPr>
                <w:lang w:val="en-US"/>
              </w:rPr>
              <w:t>approved, superseded, legacy</w:t>
            </w:r>
            <w:r w:rsidR="00EF0297">
              <w:rPr>
                <w:lang w:val="en-US"/>
              </w:rPr>
              <w:t>), a document status (draft, final, approved)</w:t>
            </w:r>
            <w:r w:rsidR="007B29D1">
              <w:rPr>
                <w:lang w:val="en-US"/>
              </w:rPr>
              <w:t xml:space="preserve"> or the product status (</w:t>
            </w:r>
            <w:r w:rsidR="007B29D1" w:rsidRPr="00D877DC">
              <w:rPr>
                <w:lang w:val="en-US"/>
              </w:rPr>
              <w:t>approved, marketed</w:t>
            </w:r>
            <w:r w:rsidR="007B29D1">
              <w:rPr>
                <w:lang w:val="en-US"/>
              </w:rPr>
              <w:t>,</w:t>
            </w:r>
            <w:r w:rsidR="007B29D1" w:rsidRPr="00D877DC">
              <w:rPr>
                <w:lang w:val="en-US"/>
              </w:rPr>
              <w:t xml:space="preserve"> cancelled</w:t>
            </w:r>
            <w:r w:rsidR="007B29D1">
              <w:rPr>
                <w:lang w:val="en-US"/>
              </w:rPr>
              <w:t>).</w:t>
            </w:r>
          </w:p>
        </w:tc>
      </w:tr>
      <w:tr w:rsidR="00D877DC" w:rsidRPr="00D877DC" w14:paraId="37E177AF" w14:textId="77777777" w:rsidTr="005450D1">
        <w:trPr>
          <w:trHeight w:val="300"/>
        </w:trPr>
        <w:tc>
          <w:tcPr>
            <w:tcW w:w="3217" w:type="dxa"/>
            <w:shd w:val="clear" w:color="auto" w:fill="auto"/>
            <w:hideMark/>
          </w:tcPr>
          <w:p w14:paraId="7F8A57A2" w14:textId="77777777" w:rsidR="00D877DC" w:rsidRPr="00D877DC" w:rsidRDefault="00701760" w:rsidP="0080029F">
            <w:pPr>
              <w:rPr>
                <w:lang w:val="en-US"/>
              </w:rPr>
            </w:pPr>
            <w:r>
              <w:rPr>
                <w:lang w:val="en-US"/>
              </w:rPr>
              <w:t>2.16.840.1.113883.2.20.6.38</w:t>
            </w:r>
          </w:p>
        </w:tc>
        <w:tc>
          <w:tcPr>
            <w:tcW w:w="2416" w:type="dxa"/>
            <w:shd w:val="clear" w:color="auto" w:fill="auto"/>
            <w:hideMark/>
          </w:tcPr>
          <w:p w14:paraId="7950DCA8" w14:textId="77777777" w:rsidR="00D877DC" w:rsidRPr="00D877DC" w:rsidRDefault="00D877DC" w:rsidP="0080029F">
            <w:pPr>
              <w:rPr>
                <w:lang w:val="en-US"/>
              </w:rPr>
            </w:pPr>
            <w:r w:rsidRPr="00D877DC">
              <w:rPr>
                <w:lang w:val="en-US"/>
              </w:rPr>
              <w:t>units-of-presentation</w:t>
            </w:r>
          </w:p>
        </w:tc>
        <w:tc>
          <w:tcPr>
            <w:tcW w:w="3742" w:type="dxa"/>
            <w:shd w:val="clear" w:color="auto" w:fill="auto"/>
            <w:hideMark/>
          </w:tcPr>
          <w:p w14:paraId="2E2E0E25" w14:textId="77777777" w:rsidR="00D877DC" w:rsidRPr="00D877DC" w:rsidRDefault="00D877DC" w:rsidP="0080029F">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14:paraId="06DB8AC5" w14:textId="77777777" w:rsidTr="005450D1">
        <w:trPr>
          <w:trHeight w:val="300"/>
        </w:trPr>
        <w:tc>
          <w:tcPr>
            <w:tcW w:w="3217" w:type="dxa"/>
            <w:shd w:val="clear" w:color="auto" w:fill="auto"/>
          </w:tcPr>
          <w:p w14:paraId="5FB95109" w14:textId="77777777" w:rsidR="000213CC" w:rsidRPr="00D877DC" w:rsidRDefault="0010070D" w:rsidP="0080029F">
            <w:pPr>
              <w:rPr>
                <w:lang w:val="en-US"/>
              </w:rPr>
            </w:pPr>
            <w:r w:rsidRPr="00D877DC">
              <w:rPr>
                <w:lang w:val="en-US"/>
              </w:rPr>
              <w:t>2.1</w:t>
            </w:r>
            <w:r>
              <w:rPr>
                <w:lang w:val="en-US"/>
              </w:rPr>
              <w:t>6.840.1.113883.2.20.6.39</w:t>
            </w:r>
          </w:p>
        </w:tc>
        <w:tc>
          <w:tcPr>
            <w:tcW w:w="2416" w:type="dxa"/>
            <w:shd w:val="clear" w:color="auto" w:fill="auto"/>
          </w:tcPr>
          <w:p w14:paraId="6366A5A7" w14:textId="77777777" w:rsidR="000213CC" w:rsidRPr="00D877DC" w:rsidRDefault="000B4A90" w:rsidP="0080029F">
            <w:pPr>
              <w:rPr>
                <w:lang w:val="en-US"/>
              </w:rPr>
            </w:pPr>
            <w:r>
              <w:rPr>
                <w:lang w:val="en-US"/>
              </w:rPr>
              <w:t>i</w:t>
            </w:r>
            <w:r w:rsidR="000213CC">
              <w:rPr>
                <w:lang w:val="en-US"/>
              </w:rPr>
              <w:t>ngredient-role</w:t>
            </w:r>
          </w:p>
        </w:tc>
        <w:tc>
          <w:tcPr>
            <w:tcW w:w="3742" w:type="dxa"/>
            <w:shd w:val="clear" w:color="auto" w:fill="auto"/>
          </w:tcPr>
          <w:p w14:paraId="73EDDA45" w14:textId="77777777" w:rsidR="000213CC" w:rsidRPr="00D877DC" w:rsidRDefault="000213CC" w:rsidP="0080029F">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5C3AC5" w:rsidRPr="00D877DC" w14:paraId="58C7469D" w14:textId="77777777" w:rsidTr="005450D1">
        <w:trPr>
          <w:trHeight w:val="300"/>
        </w:trPr>
        <w:tc>
          <w:tcPr>
            <w:tcW w:w="3217" w:type="dxa"/>
            <w:shd w:val="clear" w:color="auto" w:fill="auto"/>
          </w:tcPr>
          <w:p w14:paraId="2F676B3A" w14:textId="77777777" w:rsidR="005C3AC5" w:rsidRPr="00D877DC" w:rsidRDefault="00AD0719" w:rsidP="0080029F">
            <w:pPr>
              <w:rPr>
                <w:lang w:val="en-US"/>
              </w:rPr>
            </w:pPr>
            <w:r>
              <w:rPr>
                <w:lang w:val="en-US"/>
              </w:rPr>
              <w:t>2.16.840.1.113883.2.20.6.42</w:t>
            </w:r>
          </w:p>
        </w:tc>
        <w:tc>
          <w:tcPr>
            <w:tcW w:w="2416" w:type="dxa"/>
            <w:shd w:val="clear" w:color="auto" w:fill="auto"/>
          </w:tcPr>
          <w:p w14:paraId="2D896ABC" w14:textId="77777777" w:rsidR="005C3AC5" w:rsidRDefault="00AD0719" w:rsidP="0080029F">
            <w:pPr>
              <w:rPr>
                <w:lang w:val="en-US"/>
              </w:rPr>
            </w:pPr>
            <w:r>
              <w:rPr>
                <w:lang w:val="en-US"/>
              </w:rPr>
              <w:t>d</w:t>
            </w:r>
            <w:r w:rsidR="005C3AC5">
              <w:rPr>
                <w:lang w:val="en-US"/>
              </w:rPr>
              <w:t>in</w:t>
            </w:r>
          </w:p>
        </w:tc>
        <w:tc>
          <w:tcPr>
            <w:tcW w:w="3742" w:type="dxa"/>
            <w:shd w:val="clear" w:color="auto" w:fill="auto"/>
          </w:tcPr>
          <w:p w14:paraId="0BD07FE6" w14:textId="77777777" w:rsidR="005C3AC5" w:rsidRDefault="005C3AC5" w:rsidP="0080029F">
            <w:pPr>
              <w:rPr>
                <w:lang w:val="en-US"/>
              </w:rPr>
            </w:pPr>
            <w:r>
              <w:rPr>
                <w:lang w:val="en-US"/>
              </w:rPr>
              <w:t xml:space="preserve">List of </w:t>
            </w:r>
            <w:r w:rsidR="00D41A46">
              <w:rPr>
                <w:lang w:val="en-US"/>
              </w:rPr>
              <w:t>Drug Identification Numbers (DIN)</w:t>
            </w:r>
            <w:r w:rsidR="00DF4BFA" w:rsidRPr="00D877DC">
              <w:rPr>
                <w:lang w:val="en-US"/>
              </w:rPr>
              <w:t xml:space="preserve">; </w:t>
            </w:r>
          </w:p>
        </w:tc>
      </w:tr>
      <w:tr w:rsidR="00EC298B" w:rsidRPr="00D877DC" w14:paraId="5338228C" w14:textId="77777777" w:rsidTr="005450D1">
        <w:trPr>
          <w:trHeight w:val="300"/>
          <w:ins w:id="398" w:author="Peter Bomberg" w:date="2018-01-16T14:05:00Z"/>
        </w:trPr>
        <w:tc>
          <w:tcPr>
            <w:tcW w:w="3217" w:type="dxa"/>
            <w:shd w:val="clear" w:color="auto" w:fill="auto"/>
          </w:tcPr>
          <w:p w14:paraId="4A8E8030" w14:textId="222442F0" w:rsidR="00EC298B" w:rsidRDefault="00EC298B" w:rsidP="0080029F">
            <w:pPr>
              <w:rPr>
                <w:ins w:id="399" w:author="Peter Bomberg" w:date="2018-01-16T14:05:00Z"/>
                <w:lang w:val="en-US"/>
              </w:rPr>
            </w:pPr>
            <w:ins w:id="400" w:author="Peter Bomberg" w:date="2018-01-16T14:05:00Z">
              <w:r>
                <w:rPr>
                  <w:lang w:val="en-US"/>
                </w:rPr>
                <w:t>2.16.840.1.113883.2.20.6.</w:t>
              </w:r>
              <w:r w:rsidR="00566DA6">
                <w:rPr>
                  <w:lang w:val="en-US"/>
                </w:rPr>
                <w:t>51</w:t>
              </w:r>
            </w:ins>
          </w:p>
        </w:tc>
        <w:tc>
          <w:tcPr>
            <w:tcW w:w="2416" w:type="dxa"/>
            <w:shd w:val="clear" w:color="auto" w:fill="auto"/>
          </w:tcPr>
          <w:p w14:paraId="57D88D56" w14:textId="3C4C20E0" w:rsidR="00EC298B" w:rsidRDefault="00EC298B" w:rsidP="0080029F">
            <w:pPr>
              <w:rPr>
                <w:ins w:id="401" w:author="Peter Bomberg" w:date="2018-01-16T14:05:00Z"/>
                <w:lang w:val="en-US"/>
              </w:rPr>
            </w:pPr>
            <w:ins w:id="402" w:author="Peter Bomberg" w:date="2018-01-16T14:05:00Z">
              <w:r>
                <w:t>telecom-type</w:t>
              </w:r>
            </w:ins>
          </w:p>
        </w:tc>
        <w:tc>
          <w:tcPr>
            <w:tcW w:w="3742" w:type="dxa"/>
            <w:shd w:val="clear" w:color="auto" w:fill="auto"/>
          </w:tcPr>
          <w:p w14:paraId="29B300F3" w14:textId="1A182C48" w:rsidR="00EC298B" w:rsidRDefault="00EC298B" w:rsidP="0080029F">
            <w:pPr>
              <w:rPr>
                <w:ins w:id="403" w:author="Peter Bomberg" w:date="2018-01-16T14:05:00Z"/>
                <w:lang w:val="en-US"/>
              </w:rPr>
            </w:pPr>
            <w:ins w:id="404" w:author="Peter Bomberg" w:date="2018-01-16T14:05:00Z">
              <w:r>
                <w:rPr>
                  <w:lang w:val="en-US"/>
                </w:rPr>
                <w:t>List of Telecommunication Types</w:t>
              </w:r>
              <w:r w:rsidRPr="00D877DC">
                <w:rPr>
                  <w:lang w:val="en-US"/>
                </w:rPr>
                <w:t>;</w:t>
              </w:r>
            </w:ins>
          </w:p>
        </w:tc>
      </w:tr>
      <w:tr w:rsidR="00566DA6" w:rsidRPr="00D877DC" w14:paraId="4C8DA385" w14:textId="77777777" w:rsidTr="005450D1">
        <w:trPr>
          <w:trHeight w:val="300"/>
          <w:ins w:id="405" w:author="Peter Bomberg" w:date="2018-01-16T14:05:00Z"/>
        </w:trPr>
        <w:tc>
          <w:tcPr>
            <w:tcW w:w="3217" w:type="dxa"/>
            <w:shd w:val="clear" w:color="auto" w:fill="auto"/>
          </w:tcPr>
          <w:p w14:paraId="39FE82FD" w14:textId="77777777" w:rsidR="00566DA6" w:rsidRDefault="00566DA6" w:rsidP="0080029F">
            <w:pPr>
              <w:rPr>
                <w:ins w:id="406" w:author="Peter Bomberg" w:date="2018-01-16T14:05:00Z"/>
                <w:lang w:val="en-US"/>
              </w:rPr>
            </w:pPr>
          </w:p>
        </w:tc>
        <w:tc>
          <w:tcPr>
            <w:tcW w:w="2416" w:type="dxa"/>
            <w:shd w:val="clear" w:color="auto" w:fill="auto"/>
          </w:tcPr>
          <w:p w14:paraId="73F3ECBD" w14:textId="77777777" w:rsidR="00566DA6" w:rsidRDefault="00566DA6" w:rsidP="0080029F">
            <w:pPr>
              <w:rPr>
                <w:ins w:id="407" w:author="Peter Bomberg" w:date="2018-01-16T14:05:00Z"/>
              </w:rPr>
            </w:pPr>
          </w:p>
        </w:tc>
        <w:tc>
          <w:tcPr>
            <w:tcW w:w="3742" w:type="dxa"/>
            <w:shd w:val="clear" w:color="auto" w:fill="auto"/>
          </w:tcPr>
          <w:p w14:paraId="6FCDFDC7" w14:textId="77777777" w:rsidR="00566DA6" w:rsidRDefault="00566DA6" w:rsidP="0080029F">
            <w:pPr>
              <w:rPr>
                <w:ins w:id="408" w:author="Peter Bomberg" w:date="2018-01-16T14:05:00Z"/>
                <w:lang w:val="en-US"/>
              </w:rPr>
            </w:pPr>
          </w:p>
        </w:tc>
      </w:tr>
      <w:bookmarkEnd w:id="393"/>
    </w:tbl>
    <w:p w14:paraId="6FECC761" w14:textId="77777777" w:rsidR="00065130" w:rsidRPr="00675DAA" w:rsidRDefault="00065130" w:rsidP="0080029F"/>
    <w:p w14:paraId="69A9C5FA" w14:textId="77777777" w:rsidR="00675DAA" w:rsidRPr="00675DAA" w:rsidRDefault="00675DAA" w:rsidP="0080029F">
      <w:pPr>
        <w:pStyle w:val="Heading1"/>
      </w:pPr>
      <w:bookmarkStart w:id="409" w:name="_Toc503195099"/>
      <w:bookmarkStart w:id="410" w:name="_Toc500864046"/>
      <w:r w:rsidRPr="00675DAA">
        <w:t>SPL Documents</w:t>
      </w:r>
      <w:bookmarkEnd w:id="409"/>
      <w:bookmarkEnd w:id="410"/>
    </w:p>
    <w:p w14:paraId="311CFDD5" w14:textId="77777777" w:rsidR="00675DAA" w:rsidRPr="00675DAA" w:rsidRDefault="00675DAA" w:rsidP="0080029F">
      <w:r w:rsidRPr="00675DAA">
        <w:t xml:space="preserve">This section details the technical and validation aspects for </w:t>
      </w:r>
      <w:r w:rsidR="002D0332">
        <w:t>HPFB</w:t>
      </w:r>
      <w:r w:rsidRPr="00675DAA">
        <w:t xml:space="preserve"> SPL documents.</w:t>
      </w:r>
    </w:p>
    <w:p w14:paraId="4042B171" w14:textId="77777777" w:rsidR="00675DAA" w:rsidRPr="00675DAA" w:rsidRDefault="00675DAA" w:rsidP="0080029F"/>
    <w:p w14:paraId="599E0674" w14:textId="77777777" w:rsidR="00F94EDC" w:rsidRPr="00675DAA" w:rsidRDefault="00987CFA" w:rsidP="0080029F">
      <w:pPr>
        <w:pStyle w:val="Heading2"/>
      </w:pPr>
      <w:bookmarkStart w:id="411" w:name="_Toc503195100"/>
      <w:bookmarkStart w:id="412" w:name="_Toc500864047"/>
      <w:r w:rsidRPr="00675DAA">
        <w:t>Prolog</w:t>
      </w:r>
      <w:r w:rsidR="00FD0057" w:rsidRPr="00675DAA">
        <w:t>/Declaration</w:t>
      </w:r>
      <w:bookmarkEnd w:id="411"/>
      <w:bookmarkEnd w:id="412"/>
    </w:p>
    <w:p w14:paraId="1E6A7825" w14:textId="77777777" w:rsidR="00987CFA" w:rsidRDefault="00573379" w:rsidP="0080029F">
      <w:r w:rsidRPr="00675DAA">
        <w:t xml:space="preserve">This section will outline </w:t>
      </w:r>
      <w:r w:rsidR="00987CFA" w:rsidRPr="00675DAA">
        <w:t>the XML prolog</w:t>
      </w:r>
      <w:r w:rsidR="004B6080">
        <w:t xml:space="preserve">, it </w:t>
      </w:r>
      <w:r w:rsidR="00987CFA" w:rsidRPr="00675DAA">
        <w:t xml:space="preserve">must be the first part of </w:t>
      </w:r>
      <w:r w:rsidR="00A5580D" w:rsidRPr="00675DAA">
        <w:t xml:space="preserve">the </w:t>
      </w:r>
      <w:r w:rsidR="00987CFA" w:rsidRPr="00675DAA">
        <w:t xml:space="preserve">SPL file. </w:t>
      </w:r>
    </w:p>
    <w:p w14:paraId="758FDB69" w14:textId="77777777" w:rsidR="005450D1" w:rsidRPr="00675DAA" w:rsidRDefault="005450D1" w:rsidP="0080029F"/>
    <w:p w14:paraId="2AE13F49" w14:textId="77777777" w:rsidR="00614411" w:rsidRDefault="009A2DBF" w:rsidP="001D67E2">
      <w:pPr>
        <w:pStyle w:val="Heading3"/>
      </w:pPr>
      <w:bookmarkStart w:id="413" w:name="_Toc503195101"/>
      <w:bookmarkStart w:id="414" w:name="_Toc500864048"/>
      <w:r w:rsidRPr="00675DAA">
        <w:lastRenderedPageBreak/>
        <w:t>XML</w:t>
      </w:r>
      <w:bookmarkEnd w:id="413"/>
      <w:bookmarkEnd w:id="414"/>
    </w:p>
    <w:p w14:paraId="1E459BFA" w14:textId="77777777" w:rsidR="00224B8C" w:rsidRPr="00224B8C" w:rsidRDefault="00224B8C" w:rsidP="00224B8C">
      <w:pPr>
        <w:rPr>
          <w:lang w:val="en-US"/>
        </w:rPr>
      </w:pPr>
      <w:r>
        <w:rPr>
          <w:lang w:val="en-US"/>
        </w:rPr>
        <w:t>Outlined below is an example of the prolog/declaration:</w:t>
      </w:r>
    </w:p>
    <w:p w14:paraId="6F7D9218" w14:textId="77777777" w:rsidR="00E46ED6" w:rsidRPr="000A0496" w:rsidRDefault="00E46ED6" w:rsidP="0080029F">
      <w:r w:rsidRPr="000A0496">
        <w:t>&lt;?xml version="1.0" encoding="UTF-8"?&gt;</w:t>
      </w:r>
    </w:p>
    <w:p w14:paraId="3F5A9F7A" w14:textId="0629D45A" w:rsidR="00E46ED6" w:rsidRDefault="00E46ED6" w:rsidP="0080029F">
      <w:r w:rsidRPr="000A0496">
        <w:t xml:space="preserve">&lt;?xml-stylesheet </w:t>
      </w:r>
      <w:r>
        <w:t>type="text/xsl"  href="</w:t>
      </w:r>
      <w:hyperlink r:id="rId18" w:history="1">
        <w:r w:rsidR="008B1897" w:rsidRPr="00720534">
          <w:t>https://raw.githubusercontent.com/HealthCanada/HPFB/master/Structured-Product-Labeling-(SPL)/Schema/current/SPL.xsd</w:t>
        </w:r>
      </w:hyperlink>
      <w:r>
        <w:t>"?&gt;</w:t>
      </w:r>
    </w:p>
    <w:p w14:paraId="12A4CF6F" w14:textId="77777777" w:rsidR="00D14B8D" w:rsidRPr="00A82502" w:rsidRDefault="00D14B8D" w:rsidP="0080029F">
      <w:pPr>
        <w:rPr>
          <w:lang w:val="en-US"/>
        </w:rPr>
      </w:pPr>
    </w:p>
    <w:p w14:paraId="57B68D12" w14:textId="77777777" w:rsidR="00573379" w:rsidRPr="005450D1" w:rsidRDefault="00573379" w:rsidP="001D67E2">
      <w:pPr>
        <w:pStyle w:val="Heading3"/>
      </w:pPr>
      <w:bookmarkStart w:id="415" w:name="_Toc503195102"/>
      <w:bookmarkStart w:id="416" w:name="_Toc500864049"/>
      <w:r w:rsidRPr="005450D1">
        <w:t>Validation</w:t>
      </w:r>
      <w:bookmarkEnd w:id="415"/>
      <w:bookmarkEnd w:id="416"/>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14:paraId="6A37EFD3" w14:textId="77777777" w:rsidTr="00C66D2F">
        <w:trPr>
          <w:cantSplit/>
          <w:trHeight w:val="580"/>
          <w:tblHeader/>
        </w:trPr>
        <w:tc>
          <w:tcPr>
            <w:tcW w:w="2127" w:type="dxa"/>
            <w:shd w:val="clear" w:color="auto" w:fill="808080"/>
          </w:tcPr>
          <w:p w14:paraId="114ECAC7" w14:textId="77777777" w:rsidR="00987CFA" w:rsidRPr="00675DAA" w:rsidRDefault="00987CFA" w:rsidP="0080029F">
            <w:pPr>
              <w:rPr>
                <w:i/>
              </w:rPr>
            </w:pPr>
            <w:r w:rsidRPr="00675DAA">
              <w:t>Element</w:t>
            </w:r>
          </w:p>
        </w:tc>
        <w:tc>
          <w:tcPr>
            <w:tcW w:w="2026" w:type="dxa"/>
            <w:shd w:val="clear" w:color="auto" w:fill="808080"/>
          </w:tcPr>
          <w:p w14:paraId="16C5E29A" w14:textId="77777777" w:rsidR="00987CFA" w:rsidRPr="00675DAA" w:rsidRDefault="00987CFA" w:rsidP="0080029F">
            <w:r w:rsidRPr="00675DAA">
              <w:t>Attribute</w:t>
            </w:r>
          </w:p>
        </w:tc>
        <w:tc>
          <w:tcPr>
            <w:tcW w:w="1260" w:type="dxa"/>
            <w:shd w:val="clear" w:color="auto" w:fill="808080"/>
          </w:tcPr>
          <w:p w14:paraId="4092EB29" w14:textId="77777777" w:rsidR="00987CFA" w:rsidRPr="00326FB2" w:rsidRDefault="00987CFA" w:rsidP="0080029F">
            <w:r w:rsidRPr="00675DAA">
              <w:t>Cardinality</w:t>
            </w:r>
          </w:p>
        </w:tc>
        <w:tc>
          <w:tcPr>
            <w:tcW w:w="1350" w:type="dxa"/>
            <w:shd w:val="clear" w:color="auto" w:fill="808080"/>
          </w:tcPr>
          <w:p w14:paraId="5F546D18" w14:textId="77777777" w:rsidR="00987CFA" w:rsidRPr="00675DAA" w:rsidRDefault="00987CFA" w:rsidP="0080029F">
            <w:r w:rsidRPr="00675DAA">
              <w:t>Value(s) Allowed</w:t>
            </w:r>
          </w:p>
          <w:p w14:paraId="44EA0C75" w14:textId="77777777" w:rsidR="00987CFA" w:rsidRPr="00675DAA" w:rsidRDefault="00987CFA" w:rsidP="0080029F">
            <w:r w:rsidRPr="00675DAA">
              <w:t>Examples</w:t>
            </w:r>
          </w:p>
        </w:tc>
        <w:tc>
          <w:tcPr>
            <w:tcW w:w="2579" w:type="dxa"/>
            <w:shd w:val="clear" w:color="auto" w:fill="808080"/>
          </w:tcPr>
          <w:p w14:paraId="61ECBD11" w14:textId="77777777" w:rsidR="00987CFA" w:rsidRPr="00675DAA" w:rsidRDefault="00987CFA" w:rsidP="0080029F">
            <w:r w:rsidRPr="00675DAA">
              <w:t>Description</w:t>
            </w:r>
          </w:p>
          <w:p w14:paraId="521E29D7" w14:textId="77777777" w:rsidR="00987CFA" w:rsidRPr="00675DAA" w:rsidRDefault="00987CFA" w:rsidP="0080029F">
            <w:r w:rsidRPr="00675DAA">
              <w:t>Instructions</w:t>
            </w:r>
          </w:p>
        </w:tc>
      </w:tr>
      <w:tr w:rsidR="00987CFA" w:rsidRPr="00675DAA" w14:paraId="018E17B1" w14:textId="77777777" w:rsidTr="00C66D2F">
        <w:trPr>
          <w:cantSplit/>
        </w:trPr>
        <w:tc>
          <w:tcPr>
            <w:tcW w:w="2127" w:type="dxa"/>
            <w:vMerge w:val="restart"/>
          </w:tcPr>
          <w:p w14:paraId="7EF85FDE" w14:textId="77777777" w:rsidR="00987CFA" w:rsidRPr="00675DAA" w:rsidRDefault="00C10E73" w:rsidP="0080029F">
            <w:r w:rsidRPr="00675DAA">
              <w:t>?xml</w:t>
            </w:r>
          </w:p>
        </w:tc>
        <w:tc>
          <w:tcPr>
            <w:tcW w:w="2026" w:type="dxa"/>
            <w:shd w:val="clear" w:color="auto" w:fill="D9D9D9"/>
          </w:tcPr>
          <w:p w14:paraId="1982CF45" w14:textId="77777777" w:rsidR="00987CFA" w:rsidRPr="00675DAA" w:rsidRDefault="00D06F69" w:rsidP="0080029F">
            <w:r w:rsidRPr="00675DAA">
              <w:t>N/A</w:t>
            </w:r>
          </w:p>
        </w:tc>
        <w:tc>
          <w:tcPr>
            <w:tcW w:w="1260" w:type="dxa"/>
            <w:shd w:val="clear" w:color="auto" w:fill="D9D9D9"/>
          </w:tcPr>
          <w:p w14:paraId="4A565B37" w14:textId="77777777" w:rsidR="00987CFA" w:rsidRPr="00675DAA" w:rsidRDefault="00D06F69" w:rsidP="0080029F">
            <w:r w:rsidRPr="00675DAA">
              <w:t>1:1</w:t>
            </w:r>
          </w:p>
        </w:tc>
        <w:tc>
          <w:tcPr>
            <w:tcW w:w="1350" w:type="dxa"/>
            <w:shd w:val="clear" w:color="auto" w:fill="D9D9D9"/>
          </w:tcPr>
          <w:p w14:paraId="6DF61BF4" w14:textId="77777777" w:rsidR="00987CFA" w:rsidRPr="00675DAA" w:rsidRDefault="00987CFA" w:rsidP="0080029F"/>
        </w:tc>
        <w:tc>
          <w:tcPr>
            <w:tcW w:w="2579" w:type="dxa"/>
            <w:shd w:val="clear" w:color="auto" w:fill="D9D9D9"/>
          </w:tcPr>
          <w:p w14:paraId="159B4AB7" w14:textId="77777777" w:rsidR="00987CFA" w:rsidRPr="00675DAA" w:rsidRDefault="004B6080" w:rsidP="0080029F">
            <w:r>
              <w:t>The XML declaration aspects</w:t>
            </w:r>
          </w:p>
        </w:tc>
      </w:tr>
      <w:tr w:rsidR="00987CFA" w:rsidRPr="00675DAA" w14:paraId="5AAEE4FC" w14:textId="77777777" w:rsidTr="00C66D2F">
        <w:trPr>
          <w:cantSplit/>
        </w:trPr>
        <w:tc>
          <w:tcPr>
            <w:tcW w:w="2127" w:type="dxa"/>
            <w:vMerge/>
          </w:tcPr>
          <w:p w14:paraId="432F802C" w14:textId="77777777" w:rsidR="00987CFA" w:rsidRPr="00675DAA" w:rsidRDefault="00987CFA" w:rsidP="0080029F"/>
        </w:tc>
        <w:tc>
          <w:tcPr>
            <w:tcW w:w="2026" w:type="dxa"/>
          </w:tcPr>
          <w:p w14:paraId="1054EB89" w14:textId="77777777" w:rsidR="00987CFA" w:rsidRPr="00675DAA" w:rsidRDefault="00A82502" w:rsidP="0080029F">
            <w:r w:rsidRPr="00675DAA">
              <w:t>V</w:t>
            </w:r>
            <w:r w:rsidR="00C10E73" w:rsidRPr="00675DAA">
              <w:t>ersion</w:t>
            </w:r>
          </w:p>
        </w:tc>
        <w:tc>
          <w:tcPr>
            <w:tcW w:w="1260" w:type="dxa"/>
          </w:tcPr>
          <w:p w14:paraId="24DC93A7" w14:textId="77777777" w:rsidR="00987CFA" w:rsidRPr="00675DAA" w:rsidRDefault="00C10E73" w:rsidP="0080029F">
            <w:r w:rsidRPr="00675DAA">
              <w:t>1:1</w:t>
            </w:r>
          </w:p>
        </w:tc>
        <w:tc>
          <w:tcPr>
            <w:tcW w:w="1350" w:type="dxa"/>
          </w:tcPr>
          <w:p w14:paraId="3D193FF1" w14:textId="77777777" w:rsidR="00987CFA" w:rsidRPr="00675DAA" w:rsidRDefault="00987CFA" w:rsidP="0080029F"/>
        </w:tc>
        <w:tc>
          <w:tcPr>
            <w:tcW w:w="2579" w:type="dxa"/>
          </w:tcPr>
          <w:p w14:paraId="0CB6C4F7" w14:textId="77777777" w:rsidR="00987CFA" w:rsidRPr="00675DAA" w:rsidRDefault="00987CFA" w:rsidP="0080029F"/>
        </w:tc>
      </w:tr>
      <w:tr w:rsidR="00C10E73" w:rsidRPr="00675DAA" w14:paraId="6B42C008" w14:textId="77777777" w:rsidTr="00C66D2F">
        <w:trPr>
          <w:cantSplit/>
        </w:trPr>
        <w:tc>
          <w:tcPr>
            <w:tcW w:w="2127" w:type="dxa"/>
            <w:vMerge/>
          </w:tcPr>
          <w:p w14:paraId="02938CAA" w14:textId="77777777" w:rsidR="00C10E73" w:rsidRPr="00675DAA" w:rsidRDefault="00C10E73" w:rsidP="0080029F"/>
        </w:tc>
        <w:tc>
          <w:tcPr>
            <w:tcW w:w="2026" w:type="dxa"/>
          </w:tcPr>
          <w:p w14:paraId="7188058F" w14:textId="77777777" w:rsidR="00C10E73" w:rsidRPr="00675DAA" w:rsidRDefault="00A82502" w:rsidP="0080029F">
            <w:r w:rsidRPr="00675DAA">
              <w:t>E</w:t>
            </w:r>
            <w:r w:rsidR="00C10E73" w:rsidRPr="00675DAA">
              <w:t>ncoding</w:t>
            </w:r>
          </w:p>
        </w:tc>
        <w:tc>
          <w:tcPr>
            <w:tcW w:w="1260" w:type="dxa"/>
          </w:tcPr>
          <w:p w14:paraId="0A4A3AD0" w14:textId="77777777" w:rsidR="00C10E73" w:rsidRPr="00675DAA" w:rsidRDefault="00C10E73" w:rsidP="0080029F">
            <w:r w:rsidRPr="00675DAA">
              <w:t>1:1</w:t>
            </w:r>
          </w:p>
        </w:tc>
        <w:tc>
          <w:tcPr>
            <w:tcW w:w="1350" w:type="dxa"/>
          </w:tcPr>
          <w:p w14:paraId="5CBEEB58" w14:textId="77777777" w:rsidR="00C10E73" w:rsidRPr="00675DAA" w:rsidRDefault="00C10E73" w:rsidP="0080029F"/>
        </w:tc>
        <w:tc>
          <w:tcPr>
            <w:tcW w:w="2579" w:type="dxa"/>
          </w:tcPr>
          <w:p w14:paraId="23576823" w14:textId="77777777" w:rsidR="00C10E73" w:rsidRPr="00675DAA" w:rsidRDefault="00C10E73" w:rsidP="0080029F"/>
        </w:tc>
      </w:tr>
      <w:tr w:rsidR="00987CFA" w:rsidRPr="00675DAA" w14:paraId="269B1CF6" w14:textId="77777777" w:rsidTr="00C66D2F">
        <w:trPr>
          <w:cantSplit/>
        </w:trPr>
        <w:tc>
          <w:tcPr>
            <w:tcW w:w="2127" w:type="dxa"/>
            <w:shd w:val="clear" w:color="auto" w:fill="808080"/>
          </w:tcPr>
          <w:p w14:paraId="7ACDF162" w14:textId="77777777" w:rsidR="00987CFA" w:rsidRPr="00675DAA" w:rsidRDefault="00987CFA" w:rsidP="0080029F">
            <w:r w:rsidRPr="00675DAA">
              <w:t>Conformance</w:t>
            </w:r>
          </w:p>
        </w:tc>
        <w:tc>
          <w:tcPr>
            <w:tcW w:w="7215" w:type="dxa"/>
            <w:gridSpan w:val="4"/>
          </w:tcPr>
          <w:p w14:paraId="49B22DD1" w14:textId="15814FD1" w:rsidR="00C10E73" w:rsidRDefault="00C10E73" w:rsidP="008B43ED">
            <w:pPr>
              <w:pStyle w:val="ListParagraph"/>
              <w:numPr>
                <w:ilvl w:val="0"/>
                <w:numId w:val="62"/>
              </w:numPr>
            </w:pPr>
            <w:r w:rsidRPr="00675DAA">
              <w:t xml:space="preserve">The version must be 1.0 </w:t>
            </w:r>
          </w:p>
          <w:p w14:paraId="082C54B7" w14:textId="5B18BF10" w:rsidR="003B7BA6" w:rsidRPr="003B7BA6" w:rsidRDefault="00232CC9" w:rsidP="008B43ED">
            <w:pPr>
              <w:pStyle w:val="ListParagraph"/>
              <w:numPr>
                <w:ilvl w:val="0"/>
                <w:numId w:val="173"/>
              </w:numPr>
              <w:rPr>
                <w:ins w:id="417" w:author="Peter Bomberg" w:date="2018-01-16T14:05:00Z"/>
                <w:highlight w:val="white"/>
              </w:rPr>
            </w:pPr>
            <w:ins w:id="418" w:author="Peter Bomberg" w:date="2018-01-16T14:05:00Z">
              <w:r>
                <w:rPr>
                  <w:highlight w:val="white"/>
                </w:rPr>
                <w:t xml:space="preserve">N.B. </w:t>
              </w:r>
              <w:r w:rsidR="003B7BA6" w:rsidRPr="003B7BA6">
                <w:rPr>
                  <w:highlight w:val="white"/>
                </w:rPr>
                <w:t>currently there are no validation aspects for the Prolog/Declaration</w:t>
              </w:r>
              <w:r w:rsidR="00695785">
                <w:rPr>
                  <w:highlight w:val="white"/>
                </w:rPr>
                <w:t xml:space="preserve">, however it </w:t>
              </w:r>
              <w:r w:rsidR="00C36AA2">
                <w:rPr>
                  <w:highlight w:val="white"/>
                </w:rPr>
                <w:t>is planned</w:t>
              </w:r>
              <w:r w:rsidR="003B7BA6" w:rsidRPr="003B7BA6">
                <w:rPr>
                  <w:highlight w:val="white"/>
                </w:rPr>
                <w:t>.</w:t>
              </w:r>
            </w:ins>
          </w:p>
          <w:p w14:paraId="1CDFAFF0" w14:textId="77777777" w:rsidR="003B7BA6" w:rsidRPr="00675DAA" w:rsidRDefault="003B7BA6" w:rsidP="003B7BA6">
            <w:pPr>
              <w:pStyle w:val="ListParagraph"/>
              <w:ind w:left="360"/>
              <w:rPr>
                <w:ins w:id="419" w:author="Peter Bomberg" w:date="2018-01-16T14:05:00Z"/>
              </w:rPr>
            </w:pPr>
          </w:p>
          <w:p w14:paraId="53949672" w14:textId="632CD37A" w:rsidR="00987CFA" w:rsidRDefault="00C10E73" w:rsidP="008B43ED">
            <w:pPr>
              <w:pStyle w:val="ListParagraph"/>
              <w:numPr>
                <w:ilvl w:val="0"/>
                <w:numId w:val="62"/>
              </w:numPr>
            </w:pPr>
            <w:r w:rsidRPr="00675DAA">
              <w:t>The encoding must be UTF-8</w:t>
            </w:r>
          </w:p>
          <w:p w14:paraId="00A5325E" w14:textId="3B2A76C2" w:rsidR="003B7BA6" w:rsidRPr="003B7BA6" w:rsidRDefault="00232CC9" w:rsidP="008B43ED">
            <w:pPr>
              <w:pStyle w:val="ListParagraph"/>
              <w:numPr>
                <w:ilvl w:val="0"/>
                <w:numId w:val="174"/>
              </w:numPr>
              <w:rPr>
                <w:ins w:id="420" w:author="Peter Bomberg" w:date="2018-01-16T14:05:00Z"/>
                <w:highlight w:val="white"/>
              </w:rPr>
            </w:pPr>
            <w:ins w:id="421" w:author="Peter Bomberg" w:date="2018-01-16T14:05:00Z">
              <w:r>
                <w:rPr>
                  <w:highlight w:val="white"/>
                </w:rPr>
                <w:t xml:space="preserve">N.B. </w:t>
              </w:r>
              <w:r w:rsidR="003B7BA6" w:rsidRPr="003B7BA6">
                <w:rPr>
                  <w:highlight w:val="white"/>
                </w:rPr>
                <w:t>currently there are no validation aspects for the Prolog/Declaration</w:t>
              </w:r>
              <w:r w:rsidR="00695785">
                <w:rPr>
                  <w:highlight w:val="white"/>
                </w:rPr>
                <w:t xml:space="preserve">, </w:t>
              </w:r>
              <w:r w:rsidR="00C36AA2">
                <w:rPr>
                  <w:highlight w:val="white"/>
                </w:rPr>
                <w:t>however it is planned</w:t>
              </w:r>
              <w:r w:rsidR="003B7BA6" w:rsidRPr="003B7BA6">
                <w:rPr>
                  <w:highlight w:val="white"/>
                </w:rPr>
                <w:t>.</w:t>
              </w:r>
            </w:ins>
          </w:p>
          <w:p w14:paraId="49B9C88F" w14:textId="77777777" w:rsidR="003B7BA6" w:rsidRPr="00675DAA" w:rsidRDefault="003B7BA6" w:rsidP="003B7BA6">
            <w:pPr>
              <w:pStyle w:val="ListParagraph"/>
              <w:ind w:left="360"/>
              <w:rPr>
                <w:ins w:id="422" w:author="Peter Bomberg" w:date="2018-01-16T14:05:00Z"/>
              </w:rPr>
            </w:pPr>
          </w:p>
          <w:p w14:paraId="0FC5425F" w14:textId="77777777" w:rsidR="00F42079" w:rsidRDefault="00F42079" w:rsidP="008B43ED">
            <w:pPr>
              <w:pStyle w:val="ListParagraph"/>
              <w:numPr>
                <w:ilvl w:val="0"/>
                <w:numId w:val="62"/>
              </w:numPr>
              <w:rPr>
                <w:ins w:id="423" w:author="Peter Bomberg" w:date="2018-01-16T14:05:00Z"/>
              </w:rPr>
            </w:pPr>
            <w:r w:rsidRPr="00675DAA">
              <w:t>T</w:t>
            </w:r>
            <w:r w:rsidR="006C04E0" w:rsidRPr="00675DAA">
              <w:t>here are no comments or annotations</w:t>
            </w:r>
            <w:r w:rsidRPr="00675DAA">
              <w:t xml:space="preserve"> </w:t>
            </w:r>
          </w:p>
          <w:p w14:paraId="065C865C" w14:textId="6DDB9C50" w:rsidR="003B7BA6" w:rsidRPr="003B7BA6" w:rsidRDefault="00232CC9" w:rsidP="008B43ED">
            <w:pPr>
              <w:pStyle w:val="ListParagraph"/>
              <w:numPr>
                <w:ilvl w:val="0"/>
                <w:numId w:val="191"/>
              </w:numPr>
              <w:rPr>
                <w:highlight w:val="white"/>
              </w:rPr>
            </w:pPr>
            <w:ins w:id="424" w:author="Peter Bomberg" w:date="2018-01-16T14:05:00Z">
              <w:r>
                <w:rPr>
                  <w:highlight w:val="white"/>
                </w:rPr>
                <w:t xml:space="preserve">N.B. </w:t>
              </w:r>
              <w:r w:rsidR="003B7BA6" w:rsidRPr="003B7BA6">
                <w:rPr>
                  <w:highlight w:val="white"/>
                </w:rPr>
                <w:t>currently there are no validation aspects for the Prolog/Declaration</w:t>
              </w:r>
              <w:r w:rsidR="00695785">
                <w:rPr>
                  <w:highlight w:val="white"/>
                </w:rPr>
                <w:t xml:space="preserve">, </w:t>
              </w:r>
              <w:r w:rsidR="00C36AA2">
                <w:rPr>
                  <w:highlight w:val="white"/>
                </w:rPr>
                <w:t>however it is planned</w:t>
              </w:r>
              <w:r>
                <w:rPr>
                  <w:highlight w:val="white"/>
                </w:rPr>
                <w:t>.</w:t>
              </w:r>
            </w:ins>
          </w:p>
        </w:tc>
      </w:tr>
    </w:tbl>
    <w:p w14:paraId="27B2E348" w14:textId="77777777" w:rsidR="00985E66" w:rsidRDefault="00985E66" w:rsidP="0080029F"/>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14:paraId="597CBEDA" w14:textId="77777777" w:rsidTr="00D12B39">
        <w:trPr>
          <w:cantSplit/>
          <w:trHeight w:val="580"/>
          <w:tblHeader/>
        </w:trPr>
        <w:tc>
          <w:tcPr>
            <w:tcW w:w="2127" w:type="dxa"/>
            <w:shd w:val="clear" w:color="auto" w:fill="808080"/>
          </w:tcPr>
          <w:p w14:paraId="14C619CD" w14:textId="77777777" w:rsidR="00D12B39" w:rsidRPr="00675DAA" w:rsidRDefault="00D12B39" w:rsidP="0080029F">
            <w:pPr>
              <w:rPr>
                <w:i/>
              </w:rPr>
            </w:pPr>
            <w:r w:rsidRPr="00675DAA">
              <w:t>Element</w:t>
            </w:r>
          </w:p>
        </w:tc>
        <w:tc>
          <w:tcPr>
            <w:tcW w:w="2026" w:type="dxa"/>
            <w:shd w:val="clear" w:color="auto" w:fill="808080"/>
          </w:tcPr>
          <w:p w14:paraId="0ED87C62" w14:textId="77777777" w:rsidR="00D12B39" w:rsidRPr="00675DAA" w:rsidRDefault="00D12B39" w:rsidP="0080029F">
            <w:r w:rsidRPr="00675DAA">
              <w:t>Attribute</w:t>
            </w:r>
          </w:p>
        </w:tc>
        <w:tc>
          <w:tcPr>
            <w:tcW w:w="1260" w:type="dxa"/>
            <w:shd w:val="clear" w:color="auto" w:fill="808080"/>
          </w:tcPr>
          <w:p w14:paraId="222863D7" w14:textId="77777777" w:rsidR="00D12B39" w:rsidRPr="00326FB2" w:rsidRDefault="00D12B39" w:rsidP="0080029F">
            <w:r w:rsidRPr="00675DAA">
              <w:t>Cardinality</w:t>
            </w:r>
          </w:p>
        </w:tc>
        <w:tc>
          <w:tcPr>
            <w:tcW w:w="1350" w:type="dxa"/>
            <w:shd w:val="clear" w:color="auto" w:fill="808080"/>
          </w:tcPr>
          <w:p w14:paraId="028AF757" w14:textId="77777777" w:rsidR="00D12B39" w:rsidRPr="00675DAA" w:rsidRDefault="00D12B39" w:rsidP="0080029F">
            <w:r w:rsidRPr="00675DAA">
              <w:t>Value(s) Allowed</w:t>
            </w:r>
          </w:p>
          <w:p w14:paraId="283F7BFB" w14:textId="77777777" w:rsidR="00D12B39" w:rsidRPr="00675DAA" w:rsidRDefault="00D12B39" w:rsidP="0080029F">
            <w:r w:rsidRPr="00675DAA">
              <w:t>Examples</w:t>
            </w:r>
          </w:p>
        </w:tc>
        <w:tc>
          <w:tcPr>
            <w:tcW w:w="2579" w:type="dxa"/>
            <w:shd w:val="clear" w:color="auto" w:fill="808080"/>
          </w:tcPr>
          <w:p w14:paraId="26840894" w14:textId="77777777" w:rsidR="00D12B39" w:rsidRPr="00675DAA" w:rsidRDefault="00D12B39" w:rsidP="0080029F">
            <w:r w:rsidRPr="00675DAA">
              <w:t>Description</w:t>
            </w:r>
          </w:p>
          <w:p w14:paraId="3249EFAE" w14:textId="77777777" w:rsidR="00D12B39" w:rsidRPr="00675DAA" w:rsidRDefault="00D12B39" w:rsidP="0080029F">
            <w:r w:rsidRPr="00675DAA">
              <w:t>Instructions</w:t>
            </w:r>
          </w:p>
        </w:tc>
      </w:tr>
      <w:tr w:rsidR="00D12B39" w:rsidRPr="00675DAA" w14:paraId="3681570B" w14:textId="77777777" w:rsidTr="00D12B39">
        <w:trPr>
          <w:cantSplit/>
        </w:trPr>
        <w:tc>
          <w:tcPr>
            <w:tcW w:w="2127" w:type="dxa"/>
          </w:tcPr>
          <w:p w14:paraId="21B28677" w14:textId="77777777" w:rsidR="00D12B39" w:rsidRPr="00675DAA" w:rsidRDefault="00D12B39" w:rsidP="0080029F">
            <w:r w:rsidRPr="00D12B39">
              <w:t>?xml-stylesheet</w:t>
            </w:r>
          </w:p>
        </w:tc>
        <w:tc>
          <w:tcPr>
            <w:tcW w:w="2026" w:type="dxa"/>
            <w:shd w:val="clear" w:color="auto" w:fill="D9D9D9"/>
          </w:tcPr>
          <w:p w14:paraId="58DD51D4" w14:textId="77777777" w:rsidR="00D12B39" w:rsidRPr="00675DAA" w:rsidRDefault="00D12B39" w:rsidP="0080029F">
            <w:r w:rsidRPr="00675DAA">
              <w:t>N/A</w:t>
            </w:r>
          </w:p>
        </w:tc>
        <w:tc>
          <w:tcPr>
            <w:tcW w:w="1260" w:type="dxa"/>
            <w:shd w:val="clear" w:color="auto" w:fill="D9D9D9"/>
          </w:tcPr>
          <w:p w14:paraId="3D99209C" w14:textId="77777777" w:rsidR="00D12B39" w:rsidRPr="00675DAA" w:rsidRDefault="00D12B39" w:rsidP="0080029F">
            <w:r>
              <w:t>1:n</w:t>
            </w:r>
          </w:p>
        </w:tc>
        <w:tc>
          <w:tcPr>
            <w:tcW w:w="1350" w:type="dxa"/>
            <w:shd w:val="clear" w:color="auto" w:fill="D9D9D9"/>
          </w:tcPr>
          <w:p w14:paraId="3684DE68" w14:textId="77777777" w:rsidR="00D12B39" w:rsidRPr="00675DAA" w:rsidRDefault="00D12B39" w:rsidP="0080029F">
            <w:r w:rsidRPr="00675DAA">
              <w:t>N/A</w:t>
            </w:r>
          </w:p>
        </w:tc>
        <w:tc>
          <w:tcPr>
            <w:tcW w:w="2579" w:type="dxa"/>
            <w:shd w:val="clear" w:color="auto" w:fill="D9D9D9"/>
          </w:tcPr>
          <w:p w14:paraId="22551E8A" w14:textId="77777777" w:rsidR="00D12B39" w:rsidRPr="00675DAA" w:rsidRDefault="004B6080" w:rsidP="0080029F">
            <w:r>
              <w:t xml:space="preserve">The formatting related aspects are captured in this PI to ensure consistency. </w:t>
            </w:r>
          </w:p>
        </w:tc>
      </w:tr>
      <w:tr w:rsidR="00D12B39" w:rsidRPr="00675DAA" w14:paraId="63A20B6A" w14:textId="77777777" w:rsidTr="00D12B39">
        <w:trPr>
          <w:cantSplit/>
        </w:trPr>
        <w:tc>
          <w:tcPr>
            <w:tcW w:w="2127" w:type="dxa"/>
            <w:shd w:val="clear" w:color="auto" w:fill="808080"/>
          </w:tcPr>
          <w:p w14:paraId="1AF522B5" w14:textId="77777777" w:rsidR="00D12B39" w:rsidRPr="00675DAA" w:rsidRDefault="00D12B39" w:rsidP="0080029F">
            <w:r w:rsidRPr="00675DAA">
              <w:t>Conformance</w:t>
            </w:r>
          </w:p>
        </w:tc>
        <w:tc>
          <w:tcPr>
            <w:tcW w:w="7215" w:type="dxa"/>
            <w:gridSpan w:val="4"/>
          </w:tcPr>
          <w:p w14:paraId="301D7CA5" w14:textId="34C2B2F9" w:rsidR="00D87A0D" w:rsidRDefault="00D12B39" w:rsidP="008B43ED">
            <w:pPr>
              <w:pStyle w:val="ListParagraph"/>
              <w:numPr>
                <w:ilvl w:val="0"/>
                <w:numId w:val="176"/>
              </w:numPr>
              <w:rPr>
                <w:ins w:id="425" w:author="Peter Bomberg" w:date="2018-01-16T14:05:00Z"/>
              </w:rPr>
            </w:pPr>
            <w:del w:id="426" w:author="Peter Bomberg" w:date="2018-01-16T14:05:00Z">
              <w:r>
                <w:delText>Both the</w:delText>
              </w:r>
            </w:del>
            <w:ins w:id="427" w:author="Peter Bomberg" w:date="2018-01-16T14:05:00Z">
              <w:r w:rsidR="00E4748A">
                <w:t>T</w:t>
              </w:r>
              <w:r>
                <w:t>he</w:t>
              </w:r>
              <w:r w:rsidR="00355179">
                <w:t>re must be both a</w:t>
              </w:r>
            </w:ins>
            <w:r w:rsidR="00355179">
              <w:t xml:space="preserve"> </w:t>
            </w:r>
            <w:r>
              <w:t xml:space="preserve">XSL and CSS stylesheet </w:t>
            </w:r>
            <w:del w:id="428" w:author="Peter Bomberg" w:date="2018-01-16T14:05:00Z">
              <w:r>
                <w:delText xml:space="preserve">definitions are </w:delText>
              </w:r>
              <w:r w:rsidR="00A82502">
                <w:delText>document type</w:delText>
              </w:r>
            </w:del>
            <w:ins w:id="429" w:author="Peter Bomberg" w:date="2018-01-16T14:05:00Z">
              <w:r>
                <w:t>definition.</w:t>
              </w:r>
            </w:ins>
          </w:p>
          <w:p w14:paraId="494127D6" w14:textId="0B3594EC" w:rsidR="00E4748A" w:rsidRPr="00675DAA" w:rsidRDefault="00232CC9" w:rsidP="008B43ED">
            <w:pPr>
              <w:pStyle w:val="ListParagraph"/>
              <w:numPr>
                <w:ilvl w:val="0"/>
                <w:numId w:val="175"/>
              </w:numPr>
            </w:pPr>
            <w:ins w:id="430" w:author="Peter Bomberg" w:date="2018-01-16T14:05:00Z">
              <w:r>
                <w:rPr>
                  <w:highlight w:val="white"/>
                </w:rPr>
                <w:t xml:space="preserve">N.B. </w:t>
              </w:r>
              <w:r w:rsidR="00E4748A">
                <w:rPr>
                  <w:highlight w:val="white"/>
                </w:rPr>
                <w:t xml:space="preserve">validation is </w:t>
              </w:r>
              <w:r w:rsidR="00E4748A">
                <w:t>doctype</w:t>
              </w:r>
            </w:ins>
            <w:r w:rsidR="00E4748A">
              <w:t xml:space="preserve"> specific.</w:t>
            </w:r>
          </w:p>
        </w:tc>
      </w:tr>
    </w:tbl>
    <w:p w14:paraId="5A9CD712" w14:textId="77777777" w:rsidR="0057528F" w:rsidRPr="00675DAA" w:rsidRDefault="0057528F" w:rsidP="0080029F"/>
    <w:p w14:paraId="4DF3A727" w14:textId="77777777" w:rsidR="00B02056" w:rsidRPr="00675DAA" w:rsidRDefault="00F42079" w:rsidP="0080029F">
      <w:pPr>
        <w:pStyle w:val="Heading2"/>
      </w:pPr>
      <w:bookmarkStart w:id="431" w:name="_Toc503195103"/>
      <w:bookmarkStart w:id="432" w:name="_Toc500864050"/>
      <w:r w:rsidRPr="00675DAA">
        <w:t>Document</w:t>
      </w:r>
      <w:r w:rsidR="006C04E0" w:rsidRPr="00675DAA">
        <w:t xml:space="preserve"> Information</w:t>
      </w:r>
      <w:bookmarkEnd w:id="431"/>
      <w:bookmarkEnd w:id="432"/>
    </w:p>
    <w:p w14:paraId="1760664D" w14:textId="77777777" w:rsidR="009B3421" w:rsidRDefault="009B3421" w:rsidP="0080029F">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14:paraId="6841575C" w14:textId="77777777" w:rsidR="005450D1" w:rsidRDefault="005450D1" w:rsidP="0080029F"/>
    <w:p w14:paraId="2DC157E3" w14:textId="77777777" w:rsidR="009B3421" w:rsidRDefault="009A2DBF" w:rsidP="001D67E2">
      <w:pPr>
        <w:pStyle w:val="Heading3"/>
      </w:pPr>
      <w:bookmarkStart w:id="433" w:name="_Toc503195104"/>
      <w:bookmarkStart w:id="434" w:name="_Toc500864051"/>
      <w:r w:rsidRPr="00675DAA">
        <w:t>XML</w:t>
      </w:r>
      <w:bookmarkEnd w:id="433"/>
      <w:bookmarkEnd w:id="434"/>
    </w:p>
    <w:p w14:paraId="6D5575C8" w14:textId="77777777" w:rsidR="005450D1" w:rsidRPr="005450D1" w:rsidRDefault="005450D1" w:rsidP="005450D1">
      <w:pPr>
        <w:rPr>
          <w:lang w:val="en-US"/>
        </w:rPr>
      </w:pPr>
      <w:r>
        <w:rPr>
          <w:lang w:val="en-US"/>
        </w:rPr>
        <w:t>Outlined below is an example of the document information:</w:t>
      </w:r>
    </w:p>
    <w:p w14:paraId="02945D17" w14:textId="77777777" w:rsidR="00E46ED6" w:rsidRDefault="00E46ED6" w:rsidP="0080029F">
      <w:r w:rsidRPr="00B90DF7">
        <w:t>&lt;document xmlns="urn:hl7-org:v3" xmlns:xsi="http://www.w3.org/2001/XMLSchema-instance" xsi</w:t>
      </w:r>
      <w:r w:rsidR="00720534">
        <w:t xml:space="preserve">:schemaLocation="urn:hl7-org:v3 </w:t>
      </w:r>
      <w:hyperlink r:id="rId19" w:history="1">
        <w:r w:rsidR="002075C4" w:rsidRPr="00720534">
          <w:t>https://raw.githubusercontent.com/HealthCanada/HPFB/master/Structured-Product-Labeling-(SPL)/Schema/current/SPL.xsd</w:t>
        </w:r>
      </w:hyperlink>
      <w:r w:rsidRPr="00B90DF7">
        <w:t>"&gt;</w:t>
      </w:r>
      <w:r>
        <w:t xml:space="preserve">     </w:t>
      </w:r>
    </w:p>
    <w:p w14:paraId="10C3F055" w14:textId="77777777" w:rsidR="00E46ED6" w:rsidRPr="000A0496" w:rsidRDefault="00E46ED6" w:rsidP="0080029F">
      <w:pPr>
        <w:ind w:left="288"/>
      </w:pPr>
      <w:r w:rsidRPr="000A0496">
        <w:t>&lt;typeId assigningAuthorityName=”</w:t>
      </w:r>
      <w:r w:rsidRPr="002D0332">
        <w:t>Health Products and Food Branch</w:t>
      </w:r>
      <w:r w:rsidRPr="000A0496">
        <w:t>”/&gt;</w:t>
      </w:r>
    </w:p>
    <w:p w14:paraId="47E7B077" w14:textId="77777777" w:rsidR="00E46ED6" w:rsidRDefault="00E46ED6" w:rsidP="0080029F">
      <w:pPr>
        <w:ind w:left="288"/>
      </w:pPr>
      <w:r w:rsidRPr="00BD23A8">
        <w:t>&lt;templateId extension="1" root="</w:t>
      </w:r>
      <w:r>
        <w:t>2.16.840.1.113883.2.20.6.9</w:t>
      </w:r>
      <w:r w:rsidRPr="00BD23A8">
        <w:t>"/&gt;</w:t>
      </w:r>
    </w:p>
    <w:p w14:paraId="1E69AFEE" w14:textId="77777777" w:rsidR="003331B7" w:rsidRDefault="003331B7" w:rsidP="003331B7">
      <w:pPr>
        <w:ind w:left="288"/>
      </w:pPr>
      <w:r w:rsidRPr="00BD23A8">
        <w:t>&lt;templateId extension="</w:t>
      </w:r>
      <w:r>
        <w:t>314</w:t>
      </w:r>
      <w:r w:rsidRPr="00BD23A8">
        <w:t>" root="</w:t>
      </w:r>
      <w:r>
        <w:t>2.16.840.1.113883.2.20.6.11</w:t>
      </w:r>
      <w:r w:rsidRPr="00BD23A8">
        <w:t>"/&gt;</w:t>
      </w:r>
    </w:p>
    <w:p w14:paraId="578F0A1D" w14:textId="77777777" w:rsidR="00E46ED6" w:rsidRPr="00BD23A8" w:rsidRDefault="00E46ED6" w:rsidP="0080029F">
      <w:pPr>
        <w:ind w:left="288"/>
      </w:pPr>
      <w:r w:rsidRPr="00BD23A8">
        <w:t>&lt;id root="a6c469cf-5820-48a8-b140-f8f4d63f5600"/&gt;</w:t>
      </w:r>
    </w:p>
    <w:p w14:paraId="2583CD68" w14:textId="77777777" w:rsidR="00E46ED6" w:rsidRPr="00DA4842" w:rsidRDefault="00E46ED6" w:rsidP="0080029F">
      <w:pPr>
        <w:ind w:left="288"/>
      </w:pPr>
      <w:r w:rsidRPr="00BD23A8">
        <w:t>&lt;code code="1" codeSystem="</w:t>
      </w:r>
      <w:r>
        <w:t>2.16.840.1.113883.2.20.6.10</w:t>
      </w:r>
      <w:r w:rsidRPr="00BD23A8">
        <w:t>" displayName="Product Monograph"/&gt;</w:t>
      </w:r>
    </w:p>
    <w:p w14:paraId="4C6BE493" w14:textId="77777777" w:rsidR="00E46ED6" w:rsidRDefault="00E46ED6" w:rsidP="0080029F">
      <w:pPr>
        <w:ind w:left="288"/>
      </w:pPr>
      <w:r>
        <w:t>&lt;title=”Lipitor”/title&gt;</w:t>
      </w:r>
    </w:p>
    <w:p w14:paraId="622CB46A" w14:textId="77777777" w:rsidR="00E46ED6" w:rsidRPr="000A0496" w:rsidRDefault="00E46ED6" w:rsidP="0080029F">
      <w:pPr>
        <w:ind w:left="288"/>
      </w:pPr>
      <w:r w:rsidRPr="000A0496">
        <w:t>&lt;effectiveTirme value="</w:t>
      </w:r>
      <w:r w:rsidR="00D62EB8" w:rsidRPr="00D62EB8">
        <w:t>20170629235959-0600</w:t>
      </w:r>
      <w:r w:rsidRPr="000A0496">
        <w:t>"/&gt;</w:t>
      </w:r>
    </w:p>
    <w:p w14:paraId="68123E9E" w14:textId="77777777" w:rsidR="00E46ED6" w:rsidRDefault="00E46ED6" w:rsidP="0080029F">
      <w:pPr>
        <w:ind w:left="288"/>
      </w:pPr>
      <w:r w:rsidRPr="000A0496">
        <w:t>&lt;languageCode code="</w:t>
      </w:r>
      <w:r>
        <w:t>ENG</w:t>
      </w:r>
      <w:r w:rsidRPr="000A0496">
        <w:t>" codeSystem="</w:t>
      </w:r>
      <w:r>
        <w:t xml:space="preserve">2.16.840.1.113883.2.20.6.29" </w:t>
      </w:r>
      <w:r w:rsidRPr="000A0496">
        <w:t>displ</w:t>
      </w:r>
      <w:r>
        <w:t>ayName="English”/&gt;</w:t>
      </w:r>
    </w:p>
    <w:p w14:paraId="1EF913C2" w14:textId="77777777" w:rsidR="00E46ED6" w:rsidRDefault="00E46ED6" w:rsidP="0080029F">
      <w:pPr>
        <w:ind w:left="288"/>
      </w:pPr>
      <w:r w:rsidRPr="000A0496">
        <w:t>&lt;setId root="a30accef-</w:t>
      </w:r>
      <w:r>
        <w:t>f437-4136-808c-9ed4ada5fcf8"/&gt;</w:t>
      </w:r>
    </w:p>
    <w:p w14:paraId="5477C394" w14:textId="77777777" w:rsidR="00E46ED6" w:rsidRPr="000A0496" w:rsidRDefault="00E46ED6" w:rsidP="0080029F">
      <w:pPr>
        <w:ind w:left="288"/>
      </w:pPr>
      <w:r w:rsidRPr="000A0496">
        <w:t>&lt;versionNumber value=“1”</w:t>
      </w:r>
      <w:r w:rsidR="003331B7">
        <w:t xml:space="preserve"> </w:t>
      </w:r>
      <w:r w:rsidR="003331B7" w:rsidRPr="003331B7">
        <w:t>description="Draft"</w:t>
      </w:r>
      <w:r w:rsidRPr="000A0496">
        <w:t>/&gt;</w:t>
      </w:r>
    </w:p>
    <w:p w14:paraId="41BACB10" w14:textId="77777777" w:rsidR="00E4748A" w:rsidRDefault="00E4748A" w:rsidP="0080029F">
      <w:pPr>
        <w:rPr>
          <w:lang w:val="en-US"/>
        </w:rPr>
      </w:pPr>
    </w:p>
    <w:p w14:paraId="6798676E" w14:textId="77777777" w:rsidR="006E3DDE" w:rsidRPr="00675DAA" w:rsidRDefault="003C4F09" w:rsidP="001D67E2">
      <w:pPr>
        <w:pStyle w:val="Heading3"/>
      </w:pPr>
      <w:bookmarkStart w:id="435" w:name="_Toc503195105"/>
      <w:bookmarkStart w:id="436" w:name="_Toc500864052"/>
      <w:r>
        <w:t>Validation</w:t>
      </w:r>
      <w:bookmarkEnd w:id="435"/>
      <w:bookmarkEnd w:id="43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14:paraId="7657D6C4" w14:textId="77777777" w:rsidTr="00736E53">
        <w:trPr>
          <w:trHeight w:val="580"/>
          <w:tblHeader/>
        </w:trPr>
        <w:tc>
          <w:tcPr>
            <w:tcW w:w="2127" w:type="dxa"/>
            <w:shd w:val="clear" w:color="auto" w:fill="808080"/>
          </w:tcPr>
          <w:p w14:paraId="5CC4D99A" w14:textId="77777777" w:rsidR="006E3DDE" w:rsidRPr="003539B2" w:rsidRDefault="006E3DDE" w:rsidP="0080029F">
            <w:r w:rsidRPr="00675DAA">
              <w:t>Element</w:t>
            </w:r>
          </w:p>
        </w:tc>
        <w:tc>
          <w:tcPr>
            <w:tcW w:w="2103" w:type="dxa"/>
            <w:shd w:val="clear" w:color="auto" w:fill="808080"/>
          </w:tcPr>
          <w:p w14:paraId="06DCBF57" w14:textId="77777777" w:rsidR="006E3DDE" w:rsidRPr="00675DAA" w:rsidRDefault="006E3DDE" w:rsidP="0080029F">
            <w:r w:rsidRPr="00675DAA">
              <w:t>Attribute</w:t>
            </w:r>
          </w:p>
        </w:tc>
        <w:tc>
          <w:tcPr>
            <w:tcW w:w="1260" w:type="dxa"/>
            <w:shd w:val="clear" w:color="auto" w:fill="808080"/>
          </w:tcPr>
          <w:p w14:paraId="5DA530A4" w14:textId="77777777" w:rsidR="006E3DDE" w:rsidRPr="003539B2" w:rsidRDefault="006E3DDE" w:rsidP="0080029F">
            <w:r w:rsidRPr="00675DAA">
              <w:t>Cardinality</w:t>
            </w:r>
          </w:p>
        </w:tc>
        <w:tc>
          <w:tcPr>
            <w:tcW w:w="1350" w:type="dxa"/>
            <w:shd w:val="clear" w:color="auto" w:fill="808080"/>
          </w:tcPr>
          <w:p w14:paraId="2547DAB9" w14:textId="77777777" w:rsidR="006E3DDE" w:rsidRPr="00675DAA" w:rsidRDefault="006E3DDE" w:rsidP="0080029F">
            <w:r w:rsidRPr="00675DAA">
              <w:t>Value(s) Allowed</w:t>
            </w:r>
          </w:p>
          <w:p w14:paraId="509EA833" w14:textId="77777777" w:rsidR="006E3DDE" w:rsidRPr="00675DAA" w:rsidRDefault="006E3DDE" w:rsidP="0080029F">
            <w:r w:rsidRPr="00675DAA">
              <w:t>Examples</w:t>
            </w:r>
          </w:p>
        </w:tc>
        <w:tc>
          <w:tcPr>
            <w:tcW w:w="2520" w:type="dxa"/>
            <w:shd w:val="clear" w:color="auto" w:fill="808080"/>
          </w:tcPr>
          <w:p w14:paraId="71A780D2" w14:textId="77777777" w:rsidR="006E3DDE" w:rsidRPr="00675DAA" w:rsidRDefault="006E3DDE" w:rsidP="0080029F">
            <w:r w:rsidRPr="00675DAA">
              <w:t>Description</w:t>
            </w:r>
          </w:p>
          <w:p w14:paraId="4205DF64" w14:textId="77777777" w:rsidR="006E3DDE" w:rsidRPr="00675DAA" w:rsidRDefault="006E3DDE" w:rsidP="0080029F">
            <w:r w:rsidRPr="00675DAA">
              <w:t>Instructions</w:t>
            </w:r>
          </w:p>
        </w:tc>
      </w:tr>
      <w:tr w:rsidR="00A8366E" w:rsidRPr="00675DAA" w14:paraId="5CDAD73D" w14:textId="77777777" w:rsidTr="00736E53">
        <w:tc>
          <w:tcPr>
            <w:tcW w:w="2127" w:type="dxa"/>
            <w:vMerge w:val="restart"/>
          </w:tcPr>
          <w:p w14:paraId="22D71C6F" w14:textId="77777777" w:rsidR="00A8366E" w:rsidRPr="003539B2" w:rsidRDefault="00A8366E" w:rsidP="0080029F">
            <w:r w:rsidRPr="00675DAA">
              <w:t xml:space="preserve">document </w:t>
            </w:r>
          </w:p>
        </w:tc>
        <w:tc>
          <w:tcPr>
            <w:tcW w:w="2103" w:type="dxa"/>
            <w:shd w:val="clear" w:color="auto" w:fill="D9D9D9"/>
          </w:tcPr>
          <w:p w14:paraId="316A9249" w14:textId="77777777" w:rsidR="00A8366E" w:rsidRPr="00675DAA" w:rsidRDefault="00A8366E" w:rsidP="0080029F">
            <w:r w:rsidRPr="00675DAA">
              <w:t>N/A</w:t>
            </w:r>
          </w:p>
        </w:tc>
        <w:tc>
          <w:tcPr>
            <w:tcW w:w="1260" w:type="dxa"/>
            <w:shd w:val="clear" w:color="auto" w:fill="D9D9D9"/>
          </w:tcPr>
          <w:p w14:paraId="607ACAB1" w14:textId="77777777" w:rsidR="00A8366E" w:rsidRPr="00675DAA" w:rsidRDefault="00A8366E" w:rsidP="0080029F">
            <w:r w:rsidRPr="00675DAA">
              <w:t>1:1</w:t>
            </w:r>
          </w:p>
        </w:tc>
        <w:tc>
          <w:tcPr>
            <w:tcW w:w="1350" w:type="dxa"/>
            <w:shd w:val="clear" w:color="auto" w:fill="D9D9D9"/>
          </w:tcPr>
          <w:p w14:paraId="61BECFC6" w14:textId="77777777" w:rsidR="00A8366E" w:rsidRPr="00675DAA" w:rsidRDefault="00A8366E" w:rsidP="0080029F"/>
        </w:tc>
        <w:tc>
          <w:tcPr>
            <w:tcW w:w="2520" w:type="dxa"/>
            <w:shd w:val="clear" w:color="auto" w:fill="D9D9D9"/>
          </w:tcPr>
          <w:p w14:paraId="7035D936" w14:textId="77777777" w:rsidR="00A8366E" w:rsidRPr="00675DAA" w:rsidRDefault="00A8366E" w:rsidP="0080029F"/>
        </w:tc>
      </w:tr>
      <w:tr w:rsidR="00A8366E" w:rsidRPr="00675DAA" w14:paraId="4FC6DF2D" w14:textId="77777777" w:rsidTr="00736E53">
        <w:tc>
          <w:tcPr>
            <w:tcW w:w="2127" w:type="dxa"/>
            <w:vMerge/>
          </w:tcPr>
          <w:p w14:paraId="52802B48" w14:textId="77777777" w:rsidR="00A8366E" w:rsidRPr="00675DAA" w:rsidRDefault="00A8366E" w:rsidP="0080029F"/>
        </w:tc>
        <w:tc>
          <w:tcPr>
            <w:tcW w:w="2103" w:type="dxa"/>
          </w:tcPr>
          <w:p w14:paraId="1A09471E" w14:textId="77777777" w:rsidR="00A8366E" w:rsidRPr="00675DAA" w:rsidRDefault="00A8366E" w:rsidP="0080029F">
            <w:r w:rsidRPr="00675DAA">
              <w:t>xmlns</w:t>
            </w:r>
          </w:p>
        </w:tc>
        <w:tc>
          <w:tcPr>
            <w:tcW w:w="1260" w:type="dxa"/>
          </w:tcPr>
          <w:p w14:paraId="70FA1B31" w14:textId="77777777" w:rsidR="00A8366E" w:rsidRPr="00675DAA" w:rsidRDefault="00A8366E" w:rsidP="0080029F">
            <w:r w:rsidRPr="00675DAA">
              <w:t>1:1</w:t>
            </w:r>
          </w:p>
        </w:tc>
        <w:tc>
          <w:tcPr>
            <w:tcW w:w="1350" w:type="dxa"/>
          </w:tcPr>
          <w:p w14:paraId="45F22A13" w14:textId="77777777" w:rsidR="00A8366E" w:rsidRPr="00675DAA" w:rsidRDefault="00A8366E" w:rsidP="0080029F"/>
        </w:tc>
        <w:tc>
          <w:tcPr>
            <w:tcW w:w="2520" w:type="dxa"/>
          </w:tcPr>
          <w:p w14:paraId="7644FDBB" w14:textId="77777777" w:rsidR="00A8366E" w:rsidRPr="00675DAA" w:rsidRDefault="00A8366E" w:rsidP="0080029F"/>
        </w:tc>
      </w:tr>
      <w:tr w:rsidR="00A8366E" w:rsidRPr="00675DAA" w14:paraId="62447793" w14:textId="77777777" w:rsidTr="00736E53">
        <w:tc>
          <w:tcPr>
            <w:tcW w:w="2127" w:type="dxa"/>
            <w:vMerge/>
          </w:tcPr>
          <w:p w14:paraId="1B6C9F16" w14:textId="77777777" w:rsidR="00A8366E" w:rsidRPr="00675DAA" w:rsidRDefault="00A8366E" w:rsidP="0080029F"/>
        </w:tc>
        <w:tc>
          <w:tcPr>
            <w:tcW w:w="2103" w:type="dxa"/>
          </w:tcPr>
          <w:p w14:paraId="311FCB63" w14:textId="77777777" w:rsidR="00A8366E" w:rsidRPr="00675DAA" w:rsidRDefault="00A8366E" w:rsidP="0080029F">
            <w:r w:rsidRPr="00675DAA">
              <w:t>xmlns:xsi</w:t>
            </w:r>
          </w:p>
        </w:tc>
        <w:tc>
          <w:tcPr>
            <w:tcW w:w="1260" w:type="dxa"/>
          </w:tcPr>
          <w:p w14:paraId="2BCA57E1" w14:textId="77777777" w:rsidR="00A8366E" w:rsidRPr="00675DAA" w:rsidRDefault="00A8366E" w:rsidP="0080029F">
            <w:r w:rsidRPr="00675DAA">
              <w:t>1:1</w:t>
            </w:r>
          </w:p>
        </w:tc>
        <w:tc>
          <w:tcPr>
            <w:tcW w:w="1350" w:type="dxa"/>
          </w:tcPr>
          <w:p w14:paraId="0C9A0E16" w14:textId="77777777" w:rsidR="00A8366E" w:rsidRPr="00675DAA" w:rsidRDefault="00A8366E" w:rsidP="0080029F"/>
        </w:tc>
        <w:tc>
          <w:tcPr>
            <w:tcW w:w="2520" w:type="dxa"/>
          </w:tcPr>
          <w:p w14:paraId="0D1B1014" w14:textId="77777777" w:rsidR="00A8366E" w:rsidRPr="00675DAA" w:rsidRDefault="00A8366E" w:rsidP="0080029F"/>
        </w:tc>
      </w:tr>
      <w:tr w:rsidR="00A8366E" w:rsidRPr="00675DAA" w14:paraId="206055CA" w14:textId="77777777" w:rsidTr="00736E53">
        <w:tc>
          <w:tcPr>
            <w:tcW w:w="2127" w:type="dxa"/>
            <w:vMerge/>
          </w:tcPr>
          <w:p w14:paraId="77AC37F6" w14:textId="77777777" w:rsidR="00A8366E" w:rsidRPr="00675DAA" w:rsidRDefault="00A8366E" w:rsidP="0080029F"/>
        </w:tc>
        <w:tc>
          <w:tcPr>
            <w:tcW w:w="2103" w:type="dxa"/>
          </w:tcPr>
          <w:p w14:paraId="24EBD859" w14:textId="77777777" w:rsidR="00A8366E" w:rsidRPr="00675DAA" w:rsidRDefault="00A8366E" w:rsidP="0080029F">
            <w:r w:rsidRPr="00675DAA">
              <w:t>xsi:schemaLocation</w:t>
            </w:r>
          </w:p>
        </w:tc>
        <w:tc>
          <w:tcPr>
            <w:tcW w:w="1260" w:type="dxa"/>
          </w:tcPr>
          <w:p w14:paraId="06D78B1A" w14:textId="77777777" w:rsidR="00A8366E" w:rsidRPr="00675DAA" w:rsidRDefault="00A8366E" w:rsidP="0080029F">
            <w:r w:rsidRPr="00675DAA">
              <w:t>1:1</w:t>
            </w:r>
          </w:p>
        </w:tc>
        <w:tc>
          <w:tcPr>
            <w:tcW w:w="1350" w:type="dxa"/>
          </w:tcPr>
          <w:p w14:paraId="160023D6" w14:textId="77777777" w:rsidR="00A8366E" w:rsidRPr="00675DAA" w:rsidRDefault="00A8366E" w:rsidP="0080029F"/>
        </w:tc>
        <w:tc>
          <w:tcPr>
            <w:tcW w:w="2520" w:type="dxa"/>
          </w:tcPr>
          <w:p w14:paraId="1E6B95D9" w14:textId="77777777" w:rsidR="00A8366E" w:rsidRPr="00675DAA" w:rsidRDefault="00A8366E" w:rsidP="0080029F"/>
        </w:tc>
      </w:tr>
      <w:tr w:rsidR="006E3DDE" w:rsidRPr="00675DAA" w14:paraId="54B3FADB" w14:textId="77777777" w:rsidTr="00736E53">
        <w:tc>
          <w:tcPr>
            <w:tcW w:w="2127" w:type="dxa"/>
            <w:shd w:val="clear" w:color="auto" w:fill="808080"/>
          </w:tcPr>
          <w:p w14:paraId="2AC7E373" w14:textId="77777777" w:rsidR="006E3DDE" w:rsidRPr="00675DAA" w:rsidRDefault="006E3DDE" w:rsidP="0080029F">
            <w:r w:rsidRPr="00675DAA">
              <w:t>Conformance</w:t>
            </w:r>
          </w:p>
        </w:tc>
        <w:tc>
          <w:tcPr>
            <w:tcW w:w="7233" w:type="dxa"/>
            <w:gridSpan w:val="4"/>
          </w:tcPr>
          <w:p w14:paraId="516D8E0A" w14:textId="3E837A46" w:rsidR="007F7A5D" w:rsidRDefault="007F7A5D" w:rsidP="004756DB">
            <w:pPr>
              <w:pStyle w:val="ListParagraph"/>
              <w:numPr>
                <w:ilvl w:val="0"/>
                <w:numId w:val="12"/>
              </w:numPr>
            </w:pPr>
            <w:r>
              <w:t>There is a document element</w:t>
            </w:r>
          </w:p>
          <w:p w14:paraId="2D960F16" w14:textId="1FBC3AAB" w:rsidR="00E4748A" w:rsidRPr="003B7BA6" w:rsidRDefault="00232CC9" w:rsidP="008B43ED">
            <w:pPr>
              <w:pStyle w:val="ListParagraph"/>
              <w:numPr>
                <w:ilvl w:val="0"/>
                <w:numId w:val="177"/>
              </w:numPr>
              <w:rPr>
                <w:ins w:id="437" w:author="Peter Bomberg" w:date="2018-01-16T14:05:00Z"/>
                <w:highlight w:val="white"/>
              </w:rPr>
            </w:pPr>
            <w:ins w:id="438" w:author="Peter Bomberg" w:date="2018-01-16T14:05:00Z">
              <w:r>
                <w:rPr>
                  <w:highlight w:val="white"/>
                </w:rPr>
                <w:t xml:space="preserve">N.B. </w:t>
              </w:r>
              <w:r w:rsidR="00E4748A" w:rsidRPr="003B7BA6">
                <w:rPr>
                  <w:highlight w:val="white"/>
                </w:rPr>
                <w:t xml:space="preserve">currently there are no validation aspects for the </w:t>
              </w:r>
              <w:r w:rsidR="00E4748A">
                <w:rPr>
                  <w:highlight w:val="white"/>
                </w:rPr>
                <w:t>document element</w:t>
              </w:r>
              <w:r w:rsidR="00695785">
                <w:rPr>
                  <w:highlight w:val="white"/>
                </w:rPr>
                <w:t xml:space="preserve">, </w:t>
              </w:r>
              <w:r w:rsidR="00C36AA2">
                <w:rPr>
                  <w:highlight w:val="white"/>
                </w:rPr>
                <w:t>however it is planned</w:t>
              </w:r>
              <w:r w:rsidR="00E4748A" w:rsidRPr="003B7BA6">
                <w:rPr>
                  <w:highlight w:val="white"/>
                </w:rPr>
                <w:t>.</w:t>
              </w:r>
            </w:ins>
          </w:p>
          <w:p w14:paraId="54F697BC" w14:textId="77777777" w:rsidR="00E4748A" w:rsidRDefault="00E4748A" w:rsidP="00E4748A">
            <w:pPr>
              <w:pStyle w:val="ListParagraph"/>
              <w:ind w:left="360"/>
              <w:rPr>
                <w:ins w:id="439" w:author="Peter Bomberg" w:date="2018-01-16T14:05:00Z"/>
              </w:rPr>
            </w:pPr>
          </w:p>
          <w:p w14:paraId="72EEF89C" w14:textId="250BD504" w:rsidR="006E3DDE" w:rsidRDefault="00526500" w:rsidP="004756DB">
            <w:pPr>
              <w:pStyle w:val="ListParagraph"/>
              <w:numPr>
                <w:ilvl w:val="0"/>
                <w:numId w:val="12"/>
              </w:numPr>
            </w:pPr>
            <w:r w:rsidRPr="00675DAA">
              <w:t>There is a name space</w:t>
            </w:r>
          </w:p>
          <w:p w14:paraId="18CC3690" w14:textId="306E4117" w:rsidR="00E4748A" w:rsidRPr="003B7BA6" w:rsidRDefault="00232CC9" w:rsidP="008B43ED">
            <w:pPr>
              <w:pStyle w:val="ListParagraph"/>
              <w:numPr>
                <w:ilvl w:val="0"/>
                <w:numId w:val="178"/>
              </w:numPr>
              <w:rPr>
                <w:ins w:id="440" w:author="Peter Bomberg" w:date="2018-01-16T14:05:00Z"/>
                <w:highlight w:val="white"/>
              </w:rPr>
            </w:pPr>
            <w:ins w:id="441" w:author="Peter Bomberg" w:date="2018-01-16T14:05:00Z">
              <w:r>
                <w:rPr>
                  <w:highlight w:val="white"/>
                </w:rPr>
                <w:t xml:space="preserve">N.B. </w:t>
              </w:r>
              <w:r w:rsidR="00E4748A" w:rsidRPr="003B7BA6">
                <w:rPr>
                  <w:highlight w:val="white"/>
                </w:rPr>
                <w:t xml:space="preserve">currently there are no validation aspects for the </w:t>
              </w:r>
              <w:r w:rsidR="00E4748A" w:rsidRPr="00675DAA">
                <w:t>name space</w:t>
              </w:r>
              <w:r w:rsidR="00695785">
                <w:rPr>
                  <w:highlight w:val="white"/>
                </w:rPr>
                <w:t xml:space="preserve">, </w:t>
              </w:r>
              <w:r w:rsidR="00C36AA2">
                <w:rPr>
                  <w:highlight w:val="white"/>
                </w:rPr>
                <w:t>however it is planned</w:t>
              </w:r>
              <w:r w:rsidR="00E4748A" w:rsidRPr="003B7BA6">
                <w:rPr>
                  <w:highlight w:val="white"/>
                </w:rPr>
                <w:t>.</w:t>
              </w:r>
            </w:ins>
          </w:p>
          <w:p w14:paraId="51F7CB4D" w14:textId="77777777" w:rsidR="00E4748A" w:rsidRPr="00675DAA" w:rsidRDefault="00E4748A" w:rsidP="00E4748A">
            <w:pPr>
              <w:pStyle w:val="ListParagraph"/>
              <w:ind w:left="360"/>
              <w:rPr>
                <w:ins w:id="442" w:author="Peter Bomberg" w:date="2018-01-16T14:05:00Z"/>
              </w:rPr>
            </w:pPr>
          </w:p>
          <w:p w14:paraId="54C476DA" w14:textId="79898D3B" w:rsidR="006E3DDE" w:rsidRDefault="006E3DDE" w:rsidP="004756DB">
            <w:pPr>
              <w:pStyle w:val="ListParagraph"/>
              <w:numPr>
                <w:ilvl w:val="0"/>
                <w:numId w:val="12"/>
              </w:numPr>
            </w:pPr>
            <w:r w:rsidRPr="00675DAA">
              <w:t>The name space is urn:hl7-org:v3</w:t>
            </w:r>
          </w:p>
          <w:p w14:paraId="1F8E5F24" w14:textId="2F36561D" w:rsidR="00E4748A" w:rsidRPr="003B7BA6" w:rsidRDefault="00232CC9" w:rsidP="008B43ED">
            <w:pPr>
              <w:pStyle w:val="ListParagraph"/>
              <w:numPr>
                <w:ilvl w:val="0"/>
                <w:numId w:val="179"/>
              </w:numPr>
              <w:rPr>
                <w:ins w:id="443" w:author="Peter Bomberg" w:date="2018-01-16T14:05:00Z"/>
                <w:highlight w:val="white"/>
              </w:rPr>
            </w:pPr>
            <w:ins w:id="444" w:author="Peter Bomberg" w:date="2018-01-16T14:05:00Z">
              <w:r>
                <w:rPr>
                  <w:highlight w:val="white"/>
                </w:rPr>
                <w:t xml:space="preserve">N.B. </w:t>
              </w:r>
              <w:r w:rsidR="00E4748A" w:rsidRPr="003B7BA6">
                <w:rPr>
                  <w:highlight w:val="white"/>
                </w:rPr>
                <w:t xml:space="preserve">currently there are no validation aspects for the </w:t>
              </w:r>
              <w:r w:rsidR="00E4748A" w:rsidRPr="00675DAA">
                <w:t>name space</w:t>
              </w:r>
              <w:r w:rsidR="00695785">
                <w:rPr>
                  <w:highlight w:val="white"/>
                </w:rPr>
                <w:t xml:space="preserve">, </w:t>
              </w:r>
              <w:r w:rsidR="00C36AA2">
                <w:rPr>
                  <w:highlight w:val="white"/>
                </w:rPr>
                <w:t>however it is planned.</w:t>
              </w:r>
            </w:ins>
          </w:p>
          <w:p w14:paraId="2CFBF729" w14:textId="77777777" w:rsidR="00E4748A" w:rsidRPr="00675DAA" w:rsidRDefault="00E4748A" w:rsidP="00E4748A">
            <w:pPr>
              <w:pStyle w:val="ListParagraph"/>
              <w:ind w:left="360"/>
              <w:rPr>
                <w:ins w:id="445" w:author="Peter Bomberg" w:date="2018-01-16T14:05:00Z"/>
              </w:rPr>
            </w:pPr>
          </w:p>
          <w:p w14:paraId="10105E8B" w14:textId="06A9FFA8" w:rsidR="006E3DDE" w:rsidRDefault="006E3DDE" w:rsidP="004756DB">
            <w:pPr>
              <w:pStyle w:val="ListParagraph"/>
              <w:numPr>
                <w:ilvl w:val="0"/>
                <w:numId w:val="12"/>
              </w:numPr>
            </w:pPr>
            <w:r w:rsidRPr="00675DAA">
              <w:t>There</w:t>
            </w:r>
            <w:r w:rsidR="00526500" w:rsidRPr="00675DAA">
              <w:t xml:space="preserve"> is a name space for the schema</w:t>
            </w:r>
          </w:p>
          <w:p w14:paraId="59567E49" w14:textId="56D6E595" w:rsidR="00E4748A" w:rsidRPr="003B7BA6" w:rsidRDefault="00232CC9" w:rsidP="008B43ED">
            <w:pPr>
              <w:pStyle w:val="ListParagraph"/>
              <w:numPr>
                <w:ilvl w:val="0"/>
                <w:numId w:val="180"/>
              </w:numPr>
              <w:rPr>
                <w:ins w:id="446" w:author="Peter Bomberg" w:date="2018-01-16T14:05:00Z"/>
                <w:highlight w:val="white"/>
              </w:rPr>
            </w:pPr>
            <w:ins w:id="447" w:author="Peter Bomberg" w:date="2018-01-16T14:05:00Z">
              <w:r>
                <w:rPr>
                  <w:highlight w:val="white"/>
                </w:rPr>
                <w:t xml:space="preserve">N.B. </w:t>
              </w:r>
              <w:r w:rsidR="00E4748A" w:rsidRPr="003B7BA6">
                <w:rPr>
                  <w:highlight w:val="white"/>
                </w:rPr>
                <w:t xml:space="preserve">currently there are no validation aspects for the </w:t>
              </w:r>
              <w:r w:rsidR="00E4748A" w:rsidRPr="00675DAA">
                <w:t>name space</w:t>
              </w:r>
              <w:r w:rsidR="00695785">
                <w:rPr>
                  <w:highlight w:val="white"/>
                </w:rPr>
                <w:t xml:space="preserve">, </w:t>
              </w:r>
              <w:r w:rsidR="00C36AA2">
                <w:rPr>
                  <w:highlight w:val="white"/>
                </w:rPr>
                <w:t>however it is planned.</w:t>
              </w:r>
            </w:ins>
          </w:p>
          <w:p w14:paraId="42C1750C" w14:textId="77777777" w:rsidR="00E4748A" w:rsidRPr="00675DAA" w:rsidRDefault="00E4748A" w:rsidP="00C36B77">
            <w:pPr>
              <w:pStyle w:val="ListParagraph"/>
              <w:ind w:left="360"/>
              <w:rPr>
                <w:ins w:id="448" w:author="Peter Bomberg" w:date="2018-01-16T14:05:00Z"/>
              </w:rPr>
            </w:pPr>
          </w:p>
          <w:p w14:paraId="5F07A9B3" w14:textId="2E97BA09" w:rsidR="006E3DDE" w:rsidRDefault="006E3DDE" w:rsidP="004756DB">
            <w:pPr>
              <w:pStyle w:val="ListParagraph"/>
              <w:numPr>
                <w:ilvl w:val="0"/>
                <w:numId w:val="12"/>
              </w:numPr>
            </w:pPr>
            <w:r w:rsidRPr="00675DAA">
              <w:t xml:space="preserve">The name space for the schema is: </w:t>
            </w:r>
            <w:hyperlink r:id="rId20" w:history="1">
              <w:r w:rsidRPr="00675DAA">
                <w:t>http://www.w3.org/2001/XMLSchema-instance</w:t>
              </w:r>
            </w:hyperlink>
          </w:p>
          <w:p w14:paraId="7BFC8EAF" w14:textId="5F91EBDA" w:rsidR="00C36B77" w:rsidRPr="003B7BA6" w:rsidRDefault="00232CC9" w:rsidP="008B43ED">
            <w:pPr>
              <w:pStyle w:val="ListParagraph"/>
              <w:numPr>
                <w:ilvl w:val="0"/>
                <w:numId w:val="181"/>
              </w:numPr>
              <w:rPr>
                <w:ins w:id="449" w:author="Peter Bomberg" w:date="2018-01-16T14:05:00Z"/>
                <w:highlight w:val="white"/>
              </w:rPr>
            </w:pPr>
            <w:ins w:id="450" w:author="Peter Bomberg" w:date="2018-01-16T14:05:00Z">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ins>
          </w:p>
          <w:p w14:paraId="0DC8A711" w14:textId="77777777" w:rsidR="00C36B77" w:rsidRPr="00675DAA" w:rsidRDefault="00C36B77" w:rsidP="00C36B77">
            <w:pPr>
              <w:pStyle w:val="ListParagraph"/>
              <w:ind w:left="360"/>
              <w:rPr>
                <w:ins w:id="451" w:author="Peter Bomberg" w:date="2018-01-16T14:05:00Z"/>
              </w:rPr>
            </w:pPr>
          </w:p>
          <w:p w14:paraId="44062280" w14:textId="77777777" w:rsidR="006E3DDE" w:rsidRPr="00675DAA" w:rsidRDefault="006E3DDE" w:rsidP="004756DB">
            <w:pPr>
              <w:pStyle w:val="ListParagraph"/>
              <w:numPr>
                <w:ilvl w:val="0"/>
                <w:numId w:val="12"/>
              </w:numPr>
            </w:pPr>
            <w:r w:rsidRPr="00675DAA">
              <w:t>Th</w:t>
            </w:r>
            <w:r w:rsidR="00526500" w:rsidRPr="00675DAA">
              <w:t>e schema location is identified</w:t>
            </w:r>
          </w:p>
          <w:p w14:paraId="556BC19C" w14:textId="578266A1" w:rsidR="00C36B77" w:rsidRPr="003B7BA6" w:rsidRDefault="00232CC9" w:rsidP="008B43ED">
            <w:pPr>
              <w:pStyle w:val="ListParagraph"/>
              <w:numPr>
                <w:ilvl w:val="0"/>
                <w:numId w:val="182"/>
              </w:numPr>
              <w:rPr>
                <w:ins w:id="452" w:author="Peter Bomberg" w:date="2018-01-16T14:05:00Z"/>
                <w:highlight w:val="white"/>
              </w:rPr>
            </w:pPr>
            <w:ins w:id="453" w:author="Peter Bomberg" w:date="2018-01-16T14:05:00Z">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ins>
          </w:p>
          <w:p w14:paraId="4B5779D5" w14:textId="77777777" w:rsidR="00C36B77" w:rsidRDefault="00C36B77" w:rsidP="00C36B77">
            <w:pPr>
              <w:pStyle w:val="ListParagraph"/>
              <w:ind w:left="360"/>
              <w:rPr>
                <w:ins w:id="454" w:author="Peter Bomberg" w:date="2018-01-16T14:05:00Z"/>
              </w:rPr>
            </w:pPr>
          </w:p>
          <w:p w14:paraId="3A66669C" w14:textId="649DF0B3" w:rsidR="006E3DDE" w:rsidRPr="00C36B77" w:rsidRDefault="006E3DDE" w:rsidP="004756DB">
            <w:pPr>
              <w:pStyle w:val="ListParagraph"/>
              <w:numPr>
                <w:ilvl w:val="0"/>
                <w:numId w:val="12"/>
              </w:numPr>
              <w:rPr>
                <w:rStyle w:val="Hyperlink"/>
                <w:color w:val="000000"/>
                <w:u w:val="none"/>
              </w:rPr>
            </w:pPr>
            <w:r w:rsidRPr="00675DAA">
              <w:t xml:space="preserve">The schemaLocation of the urn:hl7-org:v3 namespace is provided as: </w:t>
            </w:r>
            <w:hyperlink r:id="rId21" w:history="1">
              <w:r w:rsidR="002075C4">
                <w:rPr>
                  <w:rStyle w:val="Hyperlink"/>
                </w:rPr>
                <w:t>https://raw.githubusercontent.com/HealthCanada/HPFB/master/Structured-Product-Labeling-(SPL)/Schema/current/SPL.xsd</w:t>
              </w:r>
            </w:hyperlink>
          </w:p>
          <w:p w14:paraId="5EA396C1" w14:textId="08295DA4" w:rsidR="00C36B77" w:rsidRPr="003B7BA6" w:rsidRDefault="00232CC9" w:rsidP="008B43ED">
            <w:pPr>
              <w:pStyle w:val="ListParagraph"/>
              <w:numPr>
                <w:ilvl w:val="0"/>
                <w:numId w:val="183"/>
              </w:numPr>
              <w:rPr>
                <w:ins w:id="455" w:author="Peter Bomberg" w:date="2018-01-16T14:05:00Z"/>
                <w:highlight w:val="white"/>
              </w:rPr>
            </w:pPr>
            <w:ins w:id="456" w:author="Peter Bomberg" w:date="2018-01-16T14:05:00Z">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ins>
          </w:p>
          <w:p w14:paraId="1A27E26A" w14:textId="77777777" w:rsidR="00C36B77" w:rsidRDefault="00C36B77" w:rsidP="00C36B77">
            <w:pPr>
              <w:pStyle w:val="ListParagraph"/>
              <w:ind w:left="360"/>
              <w:rPr>
                <w:ins w:id="457" w:author="Peter Bomberg" w:date="2018-01-16T14:05:00Z"/>
              </w:rPr>
            </w:pPr>
          </w:p>
          <w:p w14:paraId="057B4DE9" w14:textId="57911199" w:rsidR="006E3DDE" w:rsidRDefault="006E3DDE" w:rsidP="004756DB">
            <w:pPr>
              <w:pStyle w:val="ListParagraph"/>
              <w:numPr>
                <w:ilvl w:val="0"/>
                <w:numId w:val="12"/>
              </w:numPr>
            </w:pPr>
            <w:r w:rsidRPr="00675DAA">
              <w:t>There are no processing instructions other than the xml a</w:t>
            </w:r>
            <w:r w:rsidR="00526500" w:rsidRPr="00675DAA">
              <w:t>nd xml-stylesheet declarations</w:t>
            </w:r>
          </w:p>
          <w:p w14:paraId="59A6BC96" w14:textId="56327027" w:rsidR="00C36B77" w:rsidRPr="003B7BA6" w:rsidRDefault="00232CC9" w:rsidP="008B43ED">
            <w:pPr>
              <w:pStyle w:val="ListParagraph"/>
              <w:numPr>
                <w:ilvl w:val="0"/>
                <w:numId w:val="184"/>
              </w:numPr>
              <w:rPr>
                <w:ins w:id="458" w:author="Peter Bomberg" w:date="2018-01-16T14:05:00Z"/>
                <w:highlight w:val="white"/>
              </w:rPr>
            </w:pPr>
            <w:ins w:id="459" w:author="Peter Bomberg" w:date="2018-01-16T14:05:00Z">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ins>
          </w:p>
          <w:p w14:paraId="735CEF19" w14:textId="77777777" w:rsidR="00C36B77" w:rsidRPr="00675DAA" w:rsidRDefault="00C36B77" w:rsidP="00C36B77">
            <w:pPr>
              <w:pStyle w:val="ListParagraph"/>
              <w:ind w:left="360"/>
              <w:rPr>
                <w:ins w:id="460" w:author="Peter Bomberg" w:date="2018-01-16T14:05:00Z"/>
              </w:rPr>
            </w:pPr>
          </w:p>
          <w:p w14:paraId="60889C1E" w14:textId="77777777" w:rsidR="006E3DDE" w:rsidRDefault="00526500" w:rsidP="004756DB">
            <w:pPr>
              <w:pStyle w:val="ListParagraph"/>
              <w:numPr>
                <w:ilvl w:val="0"/>
                <w:numId w:val="12"/>
              </w:numPr>
              <w:rPr>
                <w:ins w:id="461" w:author="Peter Bomberg" w:date="2018-01-16T14:05:00Z"/>
              </w:rPr>
            </w:pPr>
            <w:r w:rsidRPr="00675DAA">
              <w:t>There are no comments</w:t>
            </w:r>
          </w:p>
          <w:p w14:paraId="2A7A2433" w14:textId="32962C80" w:rsidR="00C36B77" w:rsidRDefault="00232CC9" w:rsidP="008B43ED">
            <w:pPr>
              <w:pStyle w:val="ListParagraph"/>
              <w:numPr>
                <w:ilvl w:val="0"/>
                <w:numId w:val="185"/>
              </w:numPr>
              <w:rPr>
                <w:ins w:id="462" w:author="Peter Bomberg" w:date="2018-01-16T14:05:00Z"/>
                <w:highlight w:val="white"/>
              </w:rPr>
            </w:pPr>
            <w:ins w:id="463" w:author="Peter Bomberg" w:date="2018-01-16T14:05:00Z">
              <w:r>
                <w:rPr>
                  <w:highlight w:val="white"/>
                </w:rPr>
                <w:t xml:space="preserve">N.B. </w:t>
              </w:r>
              <w:r w:rsidR="00C36B77" w:rsidRPr="003B7BA6">
                <w:rPr>
                  <w:highlight w:val="white"/>
                </w:rPr>
                <w:t xml:space="preserve">currently there are no validation aspects for the </w:t>
              </w:r>
              <w:r w:rsidR="00C36B77" w:rsidRPr="00675DAA">
                <w:t>name space</w:t>
              </w:r>
              <w:r w:rsidR="00695785">
                <w:rPr>
                  <w:highlight w:val="white"/>
                </w:rPr>
                <w:t xml:space="preserve">, </w:t>
              </w:r>
              <w:r w:rsidR="00C36AA2">
                <w:rPr>
                  <w:highlight w:val="white"/>
                </w:rPr>
                <w:t>however it is planned.</w:t>
              </w:r>
            </w:ins>
          </w:p>
          <w:p w14:paraId="63E53DF0" w14:textId="77777777" w:rsidR="00736E53" w:rsidRDefault="00736E53" w:rsidP="00736E53">
            <w:pPr>
              <w:pStyle w:val="ListParagraph"/>
              <w:ind w:left="360"/>
              <w:rPr>
                <w:ins w:id="464" w:author="Peter Bomberg" w:date="2018-01-16T14:05:00Z"/>
                <w:highlight w:val="white"/>
              </w:rPr>
            </w:pPr>
          </w:p>
          <w:p w14:paraId="361521C8" w14:textId="77777777" w:rsidR="00736E53" w:rsidRDefault="00736E53" w:rsidP="00736E53">
            <w:pPr>
              <w:pStyle w:val="ListParagraph"/>
              <w:numPr>
                <w:ilvl w:val="0"/>
                <w:numId w:val="12"/>
              </w:numPr>
              <w:rPr>
                <w:moveTo w:id="465" w:author="Peter Bomberg" w:date="2018-01-16T14:05:00Z"/>
              </w:rPr>
            </w:pPr>
            <w:moveToRangeStart w:id="466" w:author="Peter Bomberg" w:date="2018-01-16T14:05:00Z" w:name="move503874887"/>
            <w:moveTo w:id="467" w:author="Peter Bomberg" w:date="2018-01-16T14:05:00Z">
              <w:r>
                <w:t xml:space="preserve">There is a </w:t>
              </w:r>
              <w:r w:rsidRPr="00675DAA">
                <w:t>typeId</w:t>
              </w:r>
              <w:r>
                <w:t xml:space="preserve"> element</w:t>
              </w:r>
            </w:moveTo>
          </w:p>
          <w:p w14:paraId="63BDBCE9" w14:textId="77777777" w:rsidR="00736E53" w:rsidRPr="00C13369" w:rsidRDefault="00736E53" w:rsidP="008B43ED">
            <w:pPr>
              <w:pStyle w:val="ListParagraph"/>
              <w:numPr>
                <w:ilvl w:val="0"/>
                <w:numId w:val="127"/>
              </w:numPr>
              <w:rPr>
                <w:moveTo w:id="468" w:author="Peter Bomberg" w:date="2018-01-16T14:05:00Z"/>
              </w:rPr>
            </w:pPr>
            <w:bookmarkStart w:id="469" w:name="_Hlk502401542"/>
            <w:moveTo w:id="470"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To>
          </w:p>
          <w:bookmarkEnd w:id="469"/>
          <w:moveToRangeEnd w:id="466"/>
          <w:p w14:paraId="6C4128D0" w14:textId="0AB4F84A" w:rsidR="00736E53" w:rsidRDefault="00736E53" w:rsidP="008B43ED">
            <w:pPr>
              <w:pStyle w:val="ListParagraph"/>
              <w:numPr>
                <w:ilvl w:val="0"/>
                <w:numId w:val="127"/>
              </w:numPr>
              <w:rPr>
                <w:ins w:id="471" w:author="Peter Bomberg" w:date="2018-01-16T14:05:00Z"/>
              </w:rPr>
            </w:pPr>
            <w:ins w:id="472" w:author="Peter Bomberg" w:date="2018-01-16T14:05:00Z">
              <w:r>
                <w:rPr>
                  <w:highlight w:val="white"/>
                </w:rPr>
                <w:t xml:space="preserve">SPL Rule 4 </w:t>
              </w:r>
              <w:r w:rsidRPr="00D00628">
                <w:rPr>
                  <w:highlight w:val="white"/>
                </w:rPr>
                <w:t xml:space="preserve">identifies that </w:t>
              </w:r>
              <w:r>
                <w:rPr>
                  <w:highlight w:val="white"/>
                </w:rPr>
                <w:t>the</w:t>
              </w:r>
              <w:r w:rsidRPr="00D00628">
                <w:rPr>
                  <w:highlight w:val="white"/>
                </w:rPr>
                <w:t xml:space="preserve"> </w:t>
              </w:r>
              <w:r w:rsidRPr="00D00628">
                <w:t>element has been defined</w:t>
              </w:r>
              <w:r>
                <w:t xml:space="preserve"> more than once, this will trigger a schema validation error.</w:t>
              </w:r>
            </w:ins>
          </w:p>
          <w:p w14:paraId="702F9D35" w14:textId="77777777" w:rsidR="00736E53" w:rsidRDefault="00736E53" w:rsidP="00736E53">
            <w:pPr>
              <w:pStyle w:val="ListParagraph"/>
              <w:ind w:left="360"/>
              <w:rPr>
                <w:ins w:id="473" w:author="Peter Bomberg" w:date="2018-01-16T14:05:00Z"/>
              </w:rPr>
            </w:pPr>
          </w:p>
          <w:p w14:paraId="04348AD3" w14:textId="55210E54" w:rsidR="00736E53" w:rsidRDefault="00736E53" w:rsidP="00736E53">
            <w:pPr>
              <w:pStyle w:val="ListParagraph"/>
              <w:numPr>
                <w:ilvl w:val="0"/>
                <w:numId w:val="12"/>
              </w:numPr>
              <w:rPr>
                <w:moveTo w:id="474" w:author="Peter Bomberg" w:date="2018-01-16T14:05:00Z"/>
              </w:rPr>
            </w:pPr>
            <w:moveToRangeStart w:id="475" w:author="Peter Bomberg" w:date="2018-01-16T14:05:00Z" w:name="move503874888"/>
            <w:moveTo w:id="476" w:author="Peter Bomberg" w:date="2018-01-16T14:05:00Z">
              <w:r>
                <w:t>There is one or more templateId elements</w:t>
              </w:r>
            </w:moveTo>
          </w:p>
          <w:p w14:paraId="6F8BB78A" w14:textId="77777777" w:rsidR="00736E53" w:rsidRDefault="00736E53" w:rsidP="008B43ED">
            <w:pPr>
              <w:pStyle w:val="ListParagraph"/>
              <w:numPr>
                <w:ilvl w:val="0"/>
                <w:numId w:val="63"/>
              </w:numPr>
              <w:rPr>
                <w:moveTo w:id="477" w:author="Peter Bomberg" w:date="2018-01-16T14:05:00Z"/>
              </w:rPr>
            </w:pPr>
            <w:moveTo w:id="47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To>
          </w:p>
          <w:p w14:paraId="0D42D33D" w14:textId="77777777" w:rsidR="00736E53" w:rsidRDefault="00736E53" w:rsidP="00736E53">
            <w:pPr>
              <w:pStyle w:val="ListParagraph"/>
              <w:ind w:left="360"/>
              <w:rPr>
                <w:moveTo w:id="479" w:author="Peter Bomberg" w:date="2018-01-16T14:05:00Z"/>
              </w:rPr>
            </w:pPr>
          </w:p>
          <w:p w14:paraId="66102BEA" w14:textId="77777777" w:rsidR="00736E53" w:rsidRDefault="00736E53" w:rsidP="00736E53">
            <w:pPr>
              <w:pStyle w:val="ListParagraph"/>
              <w:numPr>
                <w:ilvl w:val="0"/>
                <w:numId w:val="12"/>
              </w:numPr>
              <w:rPr>
                <w:moveTo w:id="480" w:author="Peter Bomberg" w:date="2018-01-16T14:05:00Z"/>
              </w:rPr>
            </w:pPr>
            <w:moveToRangeStart w:id="481" w:author="Peter Bomberg" w:date="2018-01-16T14:05:00Z" w:name="move503874889"/>
            <w:moveToRangeEnd w:id="475"/>
            <w:moveTo w:id="482" w:author="Peter Bomberg" w:date="2018-01-16T14:05:00Z">
              <w:r>
                <w:t>There is an id element</w:t>
              </w:r>
            </w:moveTo>
          </w:p>
          <w:p w14:paraId="15718C19" w14:textId="2E86C406" w:rsidR="00736E53" w:rsidRDefault="00736E53" w:rsidP="008B43ED">
            <w:pPr>
              <w:pStyle w:val="ListParagraph"/>
              <w:numPr>
                <w:ilvl w:val="0"/>
                <w:numId w:val="186"/>
              </w:numPr>
              <w:rPr>
                <w:ins w:id="483" w:author="Peter Bomberg" w:date="2018-01-16T14:05:00Z"/>
              </w:rPr>
            </w:pPr>
            <w:moveTo w:id="48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To>
            <w:moveToRangeEnd w:id="481"/>
            <w:ins w:id="485" w:author="Peter Bomberg" w:date="2018-01-16T14:05:00Z">
              <w:r>
                <w:t xml:space="preserve">, this will trigger a schema validation </w:t>
              </w:r>
              <w:r w:rsidR="0075626F">
                <w:t>error.</w:t>
              </w:r>
            </w:ins>
          </w:p>
          <w:p w14:paraId="401857A0" w14:textId="43A3633D" w:rsidR="00736E53" w:rsidRPr="00C13369" w:rsidRDefault="00736E53" w:rsidP="008B43ED">
            <w:pPr>
              <w:pStyle w:val="ListParagraph"/>
              <w:numPr>
                <w:ilvl w:val="0"/>
                <w:numId w:val="186"/>
              </w:numPr>
              <w:rPr>
                <w:ins w:id="486" w:author="Peter Bomberg" w:date="2018-01-16T14:05:00Z"/>
              </w:rPr>
            </w:pPr>
            <w:ins w:id="487" w:author="Peter Bomberg" w:date="2018-01-16T14:05:00Z">
              <w:r w:rsidRPr="00BB4717">
                <w:rPr>
                  <w:highlight w:val="white"/>
                </w:rPr>
                <w:t xml:space="preserve">SPL Rule 4 identifies that the </w:t>
              </w:r>
              <w:r w:rsidRPr="00D00628">
                <w:t>element has been defined</w:t>
              </w:r>
              <w:r>
                <w:t xml:space="preserve"> more than once, this will trigger a schema validation error.</w:t>
              </w:r>
            </w:ins>
          </w:p>
          <w:p w14:paraId="3D68D9A4" w14:textId="77777777" w:rsidR="00736E53" w:rsidRDefault="00736E53" w:rsidP="00736E53">
            <w:pPr>
              <w:rPr>
                <w:ins w:id="488" w:author="Peter Bomberg" w:date="2018-01-16T14:05:00Z"/>
              </w:rPr>
            </w:pPr>
          </w:p>
          <w:p w14:paraId="71CDBBFE" w14:textId="77777777" w:rsidR="00736E53" w:rsidRDefault="00736E53" w:rsidP="00736E53">
            <w:pPr>
              <w:pStyle w:val="ListParagraph"/>
              <w:numPr>
                <w:ilvl w:val="0"/>
                <w:numId w:val="12"/>
              </w:numPr>
              <w:rPr>
                <w:ins w:id="489" w:author="Peter Bomberg" w:date="2018-01-16T14:05:00Z"/>
              </w:rPr>
            </w:pPr>
            <w:ins w:id="490" w:author="Peter Bomberg" w:date="2018-01-16T14:05:00Z">
              <w:r>
                <w:t>There is a code element</w:t>
              </w:r>
            </w:ins>
          </w:p>
          <w:p w14:paraId="7CB1F0F0" w14:textId="39B490A6" w:rsidR="00736E53" w:rsidRDefault="00736E53" w:rsidP="008B43ED">
            <w:pPr>
              <w:pStyle w:val="ListParagraph"/>
              <w:numPr>
                <w:ilvl w:val="0"/>
                <w:numId w:val="66"/>
              </w:numPr>
              <w:rPr>
                <w:ins w:id="491" w:author="Peter Bomberg" w:date="2018-01-16T14:05:00Z"/>
              </w:rPr>
            </w:pPr>
            <w:ins w:id="492"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51751628" w14:textId="1BDBFF3E" w:rsidR="00736E53" w:rsidRPr="00C13369" w:rsidRDefault="00736E53" w:rsidP="008B43ED">
            <w:pPr>
              <w:pStyle w:val="ListParagraph"/>
              <w:numPr>
                <w:ilvl w:val="0"/>
                <w:numId w:val="66"/>
              </w:numPr>
              <w:rPr>
                <w:ins w:id="493" w:author="Peter Bomberg" w:date="2018-01-16T14:05:00Z"/>
              </w:rPr>
            </w:pPr>
            <w:ins w:id="494" w:author="Peter Bomberg" w:date="2018-01-16T14:05:00Z">
              <w:r w:rsidRPr="00BB4717">
                <w:rPr>
                  <w:highlight w:val="white"/>
                </w:rPr>
                <w:t xml:space="preserve">SPL Rule 4 identifies that the </w:t>
              </w:r>
              <w:r w:rsidRPr="00D00628">
                <w:t>element has been defined</w:t>
              </w:r>
              <w:r>
                <w:t xml:space="preserve"> more than once, this will trigger a schema validation </w:t>
              </w:r>
              <w:r w:rsidR="0075626F">
                <w:t>error.</w:t>
              </w:r>
            </w:ins>
          </w:p>
          <w:p w14:paraId="2B1F3971" w14:textId="77777777" w:rsidR="00736E53" w:rsidRDefault="00736E53" w:rsidP="00736E53">
            <w:pPr>
              <w:rPr>
                <w:ins w:id="495" w:author="Peter Bomberg" w:date="2018-01-16T14:05:00Z"/>
              </w:rPr>
            </w:pPr>
          </w:p>
          <w:p w14:paraId="5506A50F" w14:textId="77777777" w:rsidR="00736E53" w:rsidRDefault="00736E53" w:rsidP="00736E53">
            <w:pPr>
              <w:pStyle w:val="ListParagraph"/>
              <w:numPr>
                <w:ilvl w:val="0"/>
                <w:numId w:val="12"/>
              </w:numPr>
              <w:rPr>
                <w:ins w:id="496" w:author="Peter Bomberg" w:date="2018-01-16T14:05:00Z"/>
              </w:rPr>
            </w:pPr>
            <w:ins w:id="497" w:author="Peter Bomberg" w:date="2018-01-16T14:05:00Z">
              <w:r w:rsidRPr="00675DAA">
                <w:t>There is an</w:t>
              </w:r>
              <w:r>
                <w:t xml:space="preserve"> effectiveTime element</w:t>
              </w:r>
            </w:ins>
          </w:p>
          <w:p w14:paraId="7AF70D22" w14:textId="4545C5EF" w:rsidR="00736E53" w:rsidRDefault="00736E53" w:rsidP="008B43ED">
            <w:pPr>
              <w:pStyle w:val="ListParagraph"/>
              <w:numPr>
                <w:ilvl w:val="0"/>
                <w:numId w:val="199"/>
              </w:numPr>
              <w:rPr>
                <w:ins w:id="498" w:author="Peter Bomberg" w:date="2018-01-16T14:05:00Z"/>
              </w:rPr>
            </w:pPr>
            <w:ins w:id="499"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72BFC5A3" w14:textId="17261079" w:rsidR="00736E53" w:rsidRDefault="00736E53" w:rsidP="008B43ED">
            <w:pPr>
              <w:pStyle w:val="ListParagraph"/>
              <w:numPr>
                <w:ilvl w:val="0"/>
                <w:numId w:val="199"/>
              </w:numPr>
              <w:rPr>
                <w:ins w:id="500" w:author="Peter Bomberg" w:date="2018-01-16T14:05:00Z"/>
              </w:rPr>
            </w:pPr>
            <w:ins w:id="501" w:author="Peter Bomberg" w:date="2018-01-16T14:05:00Z">
              <w:r w:rsidRPr="00BB4717">
                <w:rPr>
                  <w:highlight w:val="white"/>
                </w:rPr>
                <w:t xml:space="preserve">SPL Rule 4 identifies that the </w:t>
              </w:r>
              <w:r w:rsidRPr="00D00628">
                <w:t>element has been defined</w:t>
              </w:r>
              <w:r>
                <w:t xml:space="preserve"> more than once, this will trigger a schema validation </w:t>
              </w:r>
              <w:r w:rsidR="0075626F">
                <w:t>error.</w:t>
              </w:r>
            </w:ins>
          </w:p>
          <w:p w14:paraId="46F6F2A5" w14:textId="77777777" w:rsidR="00736E53" w:rsidRPr="00C13369" w:rsidRDefault="00736E53" w:rsidP="00736E53">
            <w:pPr>
              <w:pStyle w:val="ListParagraph"/>
              <w:ind w:left="360"/>
              <w:rPr>
                <w:ins w:id="502" w:author="Peter Bomberg" w:date="2018-01-16T14:05:00Z"/>
              </w:rPr>
            </w:pPr>
          </w:p>
          <w:p w14:paraId="1001B362" w14:textId="77777777" w:rsidR="00736E53" w:rsidRPr="00675DAA" w:rsidRDefault="00736E53" w:rsidP="00736E53">
            <w:pPr>
              <w:pStyle w:val="ListParagraph"/>
              <w:numPr>
                <w:ilvl w:val="0"/>
                <w:numId w:val="12"/>
              </w:numPr>
              <w:rPr>
                <w:moveTo w:id="503" w:author="Peter Bomberg" w:date="2018-01-16T14:05:00Z"/>
              </w:rPr>
            </w:pPr>
            <w:moveToRangeStart w:id="504" w:author="Peter Bomberg" w:date="2018-01-16T14:05:00Z" w:name="move503874890"/>
            <w:moveTo w:id="505" w:author="Peter Bomberg" w:date="2018-01-16T14:05:00Z">
              <w:r>
                <w:t>There is a languageCode element</w:t>
              </w:r>
            </w:moveTo>
          </w:p>
          <w:p w14:paraId="2C4B62A9" w14:textId="77777777" w:rsidR="00736E53" w:rsidRDefault="00736E53" w:rsidP="008B43ED">
            <w:pPr>
              <w:pStyle w:val="ListParagraph"/>
              <w:numPr>
                <w:ilvl w:val="0"/>
                <w:numId w:val="201"/>
              </w:numPr>
              <w:rPr>
                <w:moveTo w:id="506" w:author="Peter Bomberg" w:date="2018-01-16T14:05:00Z"/>
              </w:rPr>
            </w:pPr>
            <w:moveTo w:id="507"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To>
          </w:p>
          <w:moveToRangeEnd w:id="504"/>
          <w:p w14:paraId="6314BFBD" w14:textId="43C05589" w:rsidR="00736E53" w:rsidRPr="00C13369" w:rsidRDefault="00736E53" w:rsidP="008B43ED">
            <w:pPr>
              <w:pStyle w:val="ListParagraph"/>
              <w:numPr>
                <w:ilvl w:val="0"/>
                <w:numId w:val="201"/>
              </w:numPr>
              <w:rPr>
                <w:ins w:id="508" w:author="Peter Bomberg" w:date="2018-01-16T14:05:00Z"/>
              </w:rPr>
            </w:pPr>
            <w:ins w:id="509" w:author="Peter Bomberg" w:date="2018-01-16T14:05:00Z">
              <w:r w:rsidRPr="005225FB">
                <w:rPr>
                  <w:highlight w:val="white"/>
                </w:rPr>
                <w:lastRenderedPageBreak/>
                <w:t xml:space="preserve">SPL Rule 4 identifies that the </w:t>
              </w:r>
              <w:r w:rsidRPr="00D00628">
                <w:t>element has been defined</w:t>
              </w:r>
              <w:r>
                <w:t xml:space="preserve"> more than once, this will trigger a schema validation </w:t>
              </w:r>
              <w:r w:rsidR="0075626F">
                <w:t>error.</w:t>
              </w:r>
            </w:ins>
          </w:p>
          <w:p w14:paraId="666891F3" w14:textId="1545A031" w:rsidR="00736E53" w:rsidRPr="00736E53" w:rsidRDefault="00736E53" w:rsidP="00736E53"/>
        </w:tc>
      </w:tr>
    </w:tbl>
    <w:p w14:paraId="7D132F81" w14:textId="77777777" w:rsidR="006A61C1" w:rsidRPr="00675DAA" w:rsidRDefault="006A61C1"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14:paraId="778CB620" w14:textId="77777777" w:rsidTr="00C66D2F">
        <w:trPr>
          <w:cantSplit/>
          <w:trHeight w:val="580"/>
          <w:tblHeader/>
        </w:trPr>
        <w:tc>
          <w:tcPr>
            <w:tcW w:w="2127" w:type="dxa"/>
            <w:shd w:val="clear" w:color="auto" w:fill="808080"/>
          </w:tcPr>
          <w:p w14:paraId="2B43C937" w14:textId="77777777" w:rsidR="00EE7A96" w:rsidRPr="003539B2" w:rsidRDefault="00EE7A96" w:rsidP="0080029F">
            <w:r w:rsidRPr="00675DAA">
              <w:t>Element</w:t>
            </w:r>
          </w:p>
        </w:tc>
        <w:tc>
          <w:tcPr>
            <w:tcW w:w="2103" w:type="dxa"/>
            <w:shd w:val="clear" w:color="auto" w:fill="808080"/>
          </w:tcPr>
          <w:p w14:paraId="628B1B8B" w14:textId="77777777" w:rsidR="00EE7A96" w:rsidRPr="00675DAA" w:rsidRDefault="00EE7A96" w:rsidP="0080029F">
            <w:r w:rsidRPr="00675DAA">
              <w:t>Attribute</w:t>
            </w:r>
          </w:p>
        </w:tc>
        <w:tc>
          <w:tcPr>
            <w:tcW w:w="1260" w:type="dxa"/>
            <w:shd w:val="clear" w:color="auto" w:fill="808080"/>
          </w:tcPr>
          <w:p w14:paraId="0DAC982A" w14:textId="77777777" w:rsidR="00EE7A96" w:rsidRPr="003539B2" w:rsidRDefault="00EE7A96" w:rsidP="0080029F">
            <w:r w:rsidRPr="00675DAA">
              <w:t>Cardinality</w:t>
            </w:r>
          </w:p>
        </w:tc>
        <w:tc>
          <w:tcPr>
            <w:tcW w:w="1350" w:type="dxa"/>
            <w:shd w:val="clear" w:color="auto" w:fill="808080"/>
          </w:tcPr>
          <w:p w14:paraId="31562F9E" w14:textId="77777777" w:rsidR="00EE7A96" w:rsidRPr="00675DAA" w:rsidRDefault="00EE7A96" w:rsidP="0080029F">
            <w:r w:rsidRPr="00675DAA">
              <w:t>Value(s) Allowed</w:t>
            </w:r>
          </w:p>
          <w:p w14:paraId="526D8841" w14:textId="77777777" w:rsidR="00EE7A96" w:rsidRPr="00675DAA" w:rsidRDefault="00EE7A96" w:rsidP="0080029F">
            <w:r w:rsidRPr="00675DAA">
              <w:t>Examples</w:t>
            </w:r>
          </w:p>
        </w:tc>
        <w:tc>
          <w:tcPr>
            <w:tcW w:w="2520" w:type="dxa"/>
            <w:shd w:val="clear" w:color="auto" w:fill="808080"/>
          </w:tcPr>
          <w:p w14:paraId="4F1106DF" w14:textId="77777777" w:rsidR="00EE7A96" w:rsidRPr="00675DAA" w:rsidRDefault="00EE7A96" w:rsidP="0080029F">
            <w:r w:rsidRPr="00675DAA">
              <w:t>Description</w:t>
            </w:r>
          </w:p>
          <w:p w14:paraId="5B416A02" w14:textId="77777777" w:rsidR="00EE7A96" w:rsidRPr="00675DAA" w:rsidRDefault="00EE7A96" w:rsidP="0080029F">
            <w:r w:rsidRPr="00675DAA">
              <w:t>Instructions</w:t>
            </w:r>
          </w:p>
        </w:tc>
      </w:tr>
      <w:tr w:rsidR="00EE7A96" w:rsidRPr="00675DAA" w14:paraId="507351EF" w14:textId="77777777" w:rsidTr="00C66D2F">
        <w:trPr>
          <w:cantSplit/>
        </w:trPr>
        <w:tc>
          <w:tcPr>
            <w:tcW w:w="2127" w:type="dxa"/>
            <w:vMerge w:val="restart"/>
          </w:tcPr>
          <w:p w14:paraId="6C33DCF0" w14:textId="77777777" w:rsidR="00EE7A96" w:rsidRPr="00675DAA" w:rsidRDefault="00EE7A96" w:rsidP="0080029F">
            <w:r w:rsidRPr="00675DAA">
              <w:t>typeId</w:t>
            </w:r>
          </w:p>
        </w:tc>
        <w:tc>
          <w:tcPr>
            <w:tcW w:w="2103" w:type="dxa"/>
            <w:shd w:val="clear" w:color="auto" w:fill="D9D9D9"/>
          </w:tcPr>
          <w:p w14:paraId="1CAFD202" w14:textId="77777777" w:rsidR="00EE7A96" w:rsidRPr="00675DAA" w:rsidRDefault="00EE7A96" w:rsidP="0080029F">
            <w:r w:rsidRPr="00675DAA">
              <w:t>N/A</w:t>
            </w:r>
          </w:p>
        </w:tc>
        <w:tc>
          <w:tcPr>
            <w:tcW w:w="1260" w:type="dxa"/>
            <w:shd w:val="clear" w:color="auto" w:fill="D9D9D9"/>
          </w:tcPr>
          <w:p w14:paraId="20186315" w14:textId="77777777" w:rsidR="00EE7A96" w:rsidRPr="00675DAA" w:rsidRDefault="00EE7A96" w:rsidP="0080029F">
            <w:r w:rsidRPr="00675DAA">
              <w:t>1:1</w:t>
            </w:r>
          </w:p>
        </w:tc>
        <w:tc>
          <w:tcPr>
            <w:tcW w:w="1350" w:type="dxa"/>
            <w:shd w:val="clear" w:color="auto" w:fill="D9D9D9"/>
          </w:tcPr>
          <w:p w14:paraId="629DD3A0" w14:textId="77777777" w:rsidR="00EE7A96" w:rsidRPr="00675DAA" w:rsidRDefault="00EE7A96" w:rsidP="0080029F"/>
        </w:tc>
        <w:tc>
          <w:tcPr>
            <w:tcW w:w="2520" w:type="dxa"/>
            <w:shd w:val="clear" w:color="auto" w:fill="D9D9D9"/>
          </w:tcPr>
          <w:p w14:paraId="5BCC8767" w14:textId="77777777" w:rsidR="00EE7A96" w:rsidRPr="00675DAA" w:rsidRDefault="002347C8" w:rsidP="0080029F">
            <w:r w:rsidRPr="00675DAA">
              <w:t xml:space="preserve">Identifies that the document is a </w:t>
            </w:r>
            <w:r w:rsidR="002D0332">
              <w:t>HPFB</w:t>
            </w:r>
            <w:r w:rsidRPr="00675DAA">
              <w:t xml:space="preserve"> specified document</w:t>
            </w:r>
          </w:p>
        </w:tc>
      </w:tr>
      <w:tr w:rsidR="00EE7A96" w:rsidRPr="00675DAA" w14:paraId="2731A833" w14:textId="77777777" w:rsidTr="00C66D2F">
        <w:trPr>
          <w:cantSplit/>
        </w:trPr>
        <w:tc>
          <w:tcPr>
            <w:tcW w:w="2127" w:type="dxa"/>
            <w:vMerge/>
          </w:tcPr>
          <w:p w14:paraId="731B1DA8" w14:textId="77777777" w:rsidR="00EE7A96" w:rsidRPr="00675DAA" w:rsidRDefault="00EE7A96" w:rsidP="0080029F"/>
        </w:tc>
        <w:tc>
          <w:tcPr>
            <w:tcW w:w="2103" w:type="dxa"/>
          </w:tcPr>
          <w:p w14:paraId="724D9C15" w14:textId="77777777" w:rsidR="00EE7A96" w:rsidRPr="00675DAA" w:rsidRDefault="00EE7A96" w:rsidP="0080029F">
            <w:r w:rsidRPr="00675DAA">
              <w:t>assigningAuthorityName</w:t>
            </w:r>
          </w:p>
        </w:tc>
        <w:tc>
          <w:tcPr>
            <w:tcW w:w="1260" w:type="dxa"/>
          </w:tcPr>
          <w:p w14:paraId="2669BAC1" w14:textId="77777777" w:rsidR="002F1736" w:rsidRPr="00675DAA" w:rsidRDefault="00EE7A96" w:rsidP="0080029F">
            <w:r w:rsidRPr="00675DAA">
              <w:t>1:1</w:t>
            </w:r>
          </w:p>
        </w:tc>
        <w:tc>
          <w:tcPr>
            <w:tcW w:w="1350" w:type="dxa"/>
          </w:tcPr>
          <w:p w14:paraId="412E51F5" w14:textId="77777777" w:rsidR="00EE7A96" w:rsidRPr="00675DAA" w:rsidRDefault="00EE7A96" w:rsidP="0080029F"/>
        </w:tc>
        <w:tc>
          <w:tcPr>
            <w:tcW w:w="2520" w:type="dxa"/>
          </w:tcPr>
          <w:p w14:paraId="290B07A9" w14:textId="77777777" w:rsidR="00EE7A96" w:rsidRPr="00675DAA" w:rsidRDefault="00EE7A96" w:rsidP="0080029F"/>
        </w:tc>
      </w:tr>
      <w:tr w:rsidR="00D76A0D" w:rsidRPr="00675DAA" w14:paraId="0932250E" w14:textId="77777777" w:rsidTr="00C66D2F">
        <w:trPr>
          <w:cantSplit/>
        </w:trPr>
        <w:tc>
          <w:tcPr>
            <w:tcW w:w="2127" w:type="dxa"/>
          </w:tcPr>
          <w:p w14:paraId="370E8325" w14:textId="77777777" w:rsidR="00D76A0D" w:rsidRPr="00675DAA" w:rsidRDefault="00D76A0D" w:rsidP="0080029F"/>
        </w:tc>
        <w:tc>
          <w:tcPr>
            <w:tcW w:w="2103" w:type="dxa"/>
          </w:tcPr>
          <w:p w14:paraId="42C9FB62" w14:textId="77777777" w:rsidR="00D76A0D" w:rsidRPr="00675DAA" w:rsidRDefault="00D76A0D" w:rsidP="0080029F"/>
        </w:tc>
        <w:tc>
          <w:tcPr>
            <w:tcW w:w="1260" w:type="dxa"/>
          </w:tcPr>
          <w:p w14:paraId="59BDA961" w14:textId="77777777" w:rsidR="00D76A0D" w:rsidRPr="00675DAA" w:rsidRDefault="00D76A0D" w:rsidP="0080029F"/>
        </w:tc>
        <w:tc>
          <w:tcPr>
            <w:tcW w:w="1350" w:type="dxa"/>
          </w:tcPr>
          <w:p w14:paraId="5C17D2B7" w14:textId="77777777" w:rsidR="00D76A0D" w:rsidRPr="00675DAA" w:rsidRDefault="00D76A0D" w:rsidP="0080029F"/>
        </w:tc>
        <w:tc>
          <w:tcPr>
            <w:tcW w:w="2520" w:type="dxa"/>
          </w:tcPr>
          <w:p w14:paraId="18FBA693" w14:textId="77777777" w:rsidR="00D76A0D" w:rsidRPr="00675DAA" w:rsidRDefault="00D76A0D" w:rsidP="0080029F"/>
        </w:tc>
      </w:tr>
      <w:tr w:rsidR="00EE7A96" w:rsidRPr="00675DAA" w14:paraId="2F11954B" w14:textId="77777777" w:rsidTr="00C66D2F">
        <w:trPr>
          <w:cantSplit/>
        </w:trPr>
        <w:tc>
          <w:tcPr>
            <w:tcW w:w="2127" w:type="dxa"/>
            <w:shd w:val="clear" w:color="auto" w:fill="808080"/>
          </w:tcPr>
          <w:p w14:paraId="63C440C8" w14:textId="77777777" w:rsidR="00EE7A96" w:rsidRPr="00675DAA" w:rsidRDefault="00EE7A96" w:rsidP="0080029F">
            <w:r w:rsidRPr="00675DAA">
              <w:t>Conformance</w:t>
            </w:r>
          </w:p>
        </w:tc>
        <w:tc>
          <w:tcPr>
            <w:tcW w:w="7233" w:type="dxa"/>
            <w:gridSpan w:val="4"/>
          </w:tcPr>
          <w:p w14:paraId="2C58C084" w14:textId="77777777" w:rsidR="00736E53" w:rsidRDefault="00736E53" w:rsidP="00736E53">
            <w:pPr>
              <w:pStyle w:val="ListParagraph"/>
              <w:numPr>
                <w:ilvl w:val="0"/>
                <w:numId w:val="12"/>
              </w:numPr>
              <w:rPr>
                <w:moveFrom w:id="510" w:author="Peter Bomberg" w:date="2018-01-16T14:05:00Z"/>
              </w:rPr>
            </w:pPr>
            <w:moveFromRangeStart w:id="511" w:author="Peter Bomberg" w:date="2018-01-16T14:05:00Z" w:name="move503874887"/>
            <w:moveFrom w:id="512" w:author="Peter Bomberg" w:date="2018-01-16T14:05:00Z">
              <w:r>
                <w:t xml:space="preserve">There is a </w:t>
              </w:r>
              <w:r w:rsidRPr="00675DAA">
                <w:t>typeId</w:t>
              </w:r>
              <w:r>
                <w:t xml:space="preserve"> element</w:t>
              </w:r>
            </w:moveFrom>
          </w:p>
          <w:p w14:paraId="63DE5B6C" w14:textId="77777777" w:rsidR="00736E53" w:rsidRPr="00C13369" w:rsidRDefault="00736E53" w:rsidP="008B43ED">
            <w:pPr>
              <w:pStyle w:val="ListParagraph"/>
              <w:numPr>
                <w:ilvl w:val="0"/>
                <w:numId w:val="127"/>
              </w:numPr>
              <w:rPr>
                <w:moveFrom w:id="513" w:author="Peter Bomberg" w:date="2018-01-16T14:05:00Z"/>
              </w:rPr>
            </w:pPr>
            <w:moveFrom w:id="51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From>
          </w:p>
          <w:moveFromRangeEnd w:id="511"/>
          <w:p w14:paraId="64662569" w14:textId="77777777" w:rsidR="007F7A5D" w:rsidRPr="007F7A5D" w:rsidRDefault="00487FE5" w:rsidP="008B43ED">
            <w:pPr>
              <w:pStyle w:val="ListParagraph"/>
              <w:numPr>
                <w:ilvl w:val="0"/>
                <w:numId w:val="127"/>
              </w:numPr>
              <w:rPr>
                <w:del w:id="515" w:author="Peter Bomberg" w:date="2018-01-16T14:05:00Z"/>
              </w:rPr>
            </w:pPr>
            <w:del w:id="516" w:author="Peter Bomberg" w:date="2018-01-16T14:05:00Z">
              <w:r>
                <w:rPr>
                  <w:highlight w:val="white"/>
                </w:rPr>
                <w:delText>SPL Rule 4</w:delText>
              </w:r>
              <w:r w:rsidR="00604660">
                <w:rPr>
                  <w:highlight w:val="white"/>
                </w:rPr>
                <w:delText xml:space="preserve"> </w:delText>
              </w:r>
              <w:r w:rsidR="007F7A5D" w:rsidRPr="00D00628">
                <w:rPr>
                  <w:highlight w:val="white"/>
                </w:rPr>
                <w:delText xml:space="preserve">identifies that more than one </w:delText>
              </w:r>
              <w:r w:rsidR="007F7A5D" w:rsidRPr="00D00628">
                <w:delText xml:space="preserve">element </w:delText>
              </w:r>
              <w:r w:rsidR="00395928">
                <w:delText xml:space="preserve">is </w:delText>
              </w:r>
              <w:r w:rsidR="007F7A5D" w:rsidRPr="00D00628">
                <w:delText>defined.</w:delText>
              </w:r>
            </w:del>
          </w:p>
          <w:p w14:paraId="3DB60B8E" w14:textId="77777777" w:rsidR="007F7A5D" w:rsidRDefault="007F7A5D" w:rsidP="0080029F">
            <w:pPr>
              <w:pStyle w:val="ListParagraph"/>
              <w:rPr>
                <w:del w:id="517" w:author="Peter Bomberg" w:date="2018-01-16T14:05:00Z"/>
              </w:rPr>
            </w:pPr>
          </w:p>
          <w:p w14:paraId="684BF04B" w14:textId="77777777" w:rsidR="00BF1056" w:rsidRDefault="00EE7A96" w:rsidP="008B43ED">
            <w:pPr>
              <w:pStyle w:val="ListParagraph"/>
              <w:numPr>
                <w:ilvl w:val="0"/>
                <w:numId w:val="389"/>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14:paraId="444E51F3" w14:textId="2410C76C" w:rsidR="00BF1056" w:rsidRPr="00BF1056" w:rsidRDefault="00487FE5" w:rsidP="008B43ED">
            <w:pPr>
              <w:pStyle w:val="ListParagraph"/>
              <w:numPr>
                <w:ilvl w:val="0"/>
                <w:numId w:val="37"/>
              </w:numPr>
              <w:rPr>
                <w:highlight w:val="white"/>
              </w:rPr>
            </w:pPr>
            <w:bookmarkStart w:id="518" w:name="_Hlk502242303"/>
            <w:bookmarkStart w:id="519" w:name="_Hlk502401560"/>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ins w:id="520" w:author="Peter Bomberg" w:date="2018-01-16T14:05:00Z">
              <w:r w:rsidR="002472A4">
                <w:rPr>
                  <w:highlight w:val="white"/>
                </w:rPr>
                <w:t>(</w:t>
              </w:r>
              <w:r w:rsidR="002472A4" w:rsidRPr="00675DAA">
                <w:t>assigningAuthorityName</w:t>
              </w:r>
              <w:r w:rsidR="002472A4">
                <w:t xml:space="preserve">) </w:t>
              </w:r>
            </w:ins>
            <w:r w:rsidR="007F7A5D" w:rsidRPr="00D00628">
              <w:rPr>
                <w:highlight w:val="white"/>
              </w:rPr>
              <w:t xml:space="preserve">attribute has </w:t>
            </w:r>
            <w:r w:rsidR="00D76A0D">
              <w:rPr>
                <w:highlight w:val="white"/>
              </w:rPr>
              <w:t xml:space="preserve">not </w:t>
            </w:r>
            <w:r w:rsidR="007F7A5D" w:rsidRPr="00D00628">
              <w:rPr>
                <w:highlight w:val="white"/>
              </w:rPr>
              <w:t>been defined</w:t>
            </w:r>
            <w:bookmarkEnd w:id="518"/>
            <w:r w:rsidR="007F7A5D">
              <w:rPr>
                <w:highlight w:val="white"/>
              </w:rPr>
              <w:t>.</w:t>
            </w:r>
          </w:p>
          <w:p w14:paraId="0BAAB5EA" w14:textId="5F956212" w:rsidR="007F7A5D" w:rsidRPr="004E248C" w:rsidRDefault="004E248C" w:rsidP="008B43ED">
            <w:pPr>
              <w:pStyle w:val="ListParagraph"/>
              <w:numPr>
                <w:ilvl w:val="0"/>
                <w:numId w:val="37"/>
              </w:numPr>
              <w:rPr>
                <w:highlight w:val="white"/>
              </w:rPr>
            </w:pPr>
            <w:r w:rsidRPr="00F762B7">
              <w:rPr>
                <w:highlight w:val="white"/>
              </w:rPr>
              <w:t xml:space="preserve">SPL Rule 10 identifies that the </w:t>
            </w:r>
            <w:ins w:id="521" w:author="Peter Bomberg" w:date="2018-01-16T14:05:00Z">
              <w:r w:rsidR="002472A4">
                <w:rPr>
                  <w:highlight w:val="white"/>
                </w:rPr>
                <w:t>(</w:t>
              </w:r>
              <w:r w:rsidR="002472A4" w:rsidRPr="00675DAA">
                <w:t>assigningAuthorityName</w:t>
              </w:r>
              <w:r w:rsidR="002472A4">
                <w:t xml:space="preserve">) </w:t>
              </w:r>
            </w:ins>
            <w:r w:rsidRPr="00F762B7">
              <w:rPr>
                <w:highlight w:val="white"/>
              </w:rPr>
              <w:t>attribute value is incorrect</w:t>
            </w:r>
            <w:r>
              <w:rPr>
                <w:highlight w:val="white"/>
              </w:rPr>
              <w:t>.</w:t>
            </w:r>
            <w:bookmarkEnd w:id="519"/>
          </w:p>
        </w:tc>
      </w:tr>
    </w:tbl>
    <w:p w14:paraId="50993C6E" w14:textId="60BC6EC0" w:rsidR="00EE7A96" w:rsidRDefault="00EE7A96"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14:paraId="21AD5946" w14:textId="77777777" w:rsidTr="002D0332">
        <w:trPr>
          <w:cantSplit/>
          <w:trHeight w:val="580"/>
          <w:tblHeader/>
        </w:trPr>
        <w:tc>
          <w:tcPr>
            <w:tcW w:w="2127" w:type="dxa"/>
            <w:shd w:val="clear" w:color="auto" w:fill="808080"/>
          </w:tcPr>
          <w:p w14:paraId="21B02E2A" w14:textId="77777777" w:rsidR="00A0773D" w:rsidRPr="003539B2" w:rsidRDefault="00A0773D" w:rsidP="0080029F">
            <w:r w:rsidRPr="00675DAA">
              <w:t>Element</w:t>
            </w:r>
          </w:p>
        </w:tc>
        <w:tc>
          <w:tcPr>
            <w:tcW w:w="2103" w:type="dxa"/>
            <w:shd w:val="clear" w:color="auto" w:fill="808080"/>
          </w:tcPr>
          <w:p w14:paraId="7EE7D1CD" w14:textId="77777777" w:rsidR="00A0773D" w:rsidRPr="00675DAA" w:rsidRDefault="00A0773D" w:rsidP="0080029F">
            <w:r w:rsidRPr="00675DAA">
              <w:t>Attribute</w:t>
            </w:r>
          </w:p>
        </w:tc>
        <w:tc>
          <w:tcPr>
            <w:tcW w:w="1260" w:type="dxa"/>
            <w:shd w:val="clear" w:color="auto" w:fill="808080"/>
          </w:tcPr>
          <w:p w14:paraId="1E68AFCB" w14:textId="77777777" w:rsidR="00A0773D" w:rsidRPr="003539B2" w:rsidRDefault="00A0773D" w:rsidP="0080029F">
            <w:r w:rsidRPr="00675DAA">
              <w:t>Cardinality</w:t>
            </w:r>
          </w:p>
        </w:tc>
        <w:tc>
          <w:tcPr>
            <w:tcW w:w="1350" w:type="dxa"/>
            <w:shd w:val="clear" w:color="auto" w:fill="808080"/>
          </w:tcPr>
          <w:p w14:paraId="312CBE36" w14:textId="77777777" w:rsidR="00A0773D" w:rsidRPr="00675DAA" w:rsidRDefault="00A0773D" w:rsidP="0080029F">
            <w:r w:rsidRPr="00675DAA">
              <w:t>Value(s) Allowed</w:t>
            </w:r>
          </w:p>
          <w:p w14:paraId="1C89F1B0" w14:textId="77777777" w:rsidR="00A0773D" w:rsidRPr="00675DAA" w:rsidRDefault="00A0773D" w:rsidP="0080029F">
            <w:r w:rsidRPr="00675DAA">
              <w:t>Examples</w:t>
            </w:r>
          </w:p>
        </w:tc>
        <w:tc>
          <w:tcPr>
            <w:tcW w:w="2520" w:type="dxa"/>
            <w:shd w:val="clear" w:color="auto" w:fill="808080"/>
          </w:tcPr>
          <w:p w14:paraId="7309BF22" w14:textId="77777777" w:rsidR="00A0773D" w:rsidRPr="00675DAA" w:rsidRDefault="00A0773D" w:rsidP="0080029F">
            <w:r w:rsidRPr="00675DAA">
              <w:t>Description</w:t>
            </w:r>
          </w:p>
          <w:p w14:paraId="57F65F28" w14:textId="77777777" w:rsidR="00A0773D" w:rsidRPr="00675DAA" w:rsidRDefault="00A0773D" w:rsidP="0080029F">
            <w:r w:rsidRPr="00675DAA">
              <w:t>Instructions</w:t>
            </w:r>
          </w:p>
        </w:tc>
      </w:tr>
      <w:tr w:rsidR="00A0773D" w:rsidRPr="00675DAA" w14:paraId="7C0740D4" w14:textId="77777777" w:rsidTr="002D0332">
        <w:trPr>
          <w:cantSplit/>
        </w:trPr>
        <w:tc>
          <w:tcPr>
            <w:tcW w:w="2127" w:type="dxa"/>
            <w:vMerge w:val="restart"/>
          </w:tcPr>
          <w:p w14:paraId="1246A0CF" w14:textId="77777777" w:rsidR="00A0773D" w:rsidRPr="00675DAA" w:rsidRDefault="00A0773D" w:rsidP="0080029F">
            <w:r>
              <w:t>template</w:t>
            </w:r>
            <w:r w:rsidRPr="00675DAA">
              <w:t>Id</w:t>
            </w:r>
          </w:p>
        </w:tc>
        <w:tc>
          <w:tcPr>
            <w:tcW w:w="2103" w:type="dxa"/>
            <w:shd w:val="clear" w:color="auto" w:fill="D9D9D9"/>
          </w:tcPr>
          <w:p w14:paraId="3A93D887" w14:textId="77777777" w:rsidR="00A0773D" w:rsidRPr="00675DAA" w:rsidRDefault="00A0773D" w:rsidP="0080029F">
            <w:r w:rsidRPr="00675DAA">
              <w:t>N/A</w:t>
            </w:r>
          </w:p>
        </w:tc>
        <w:tc>
          <w:tcPr>
            <w:tcW w:w="1260" w:type="dxa"/>
            <w:shd w:val="clear" w:color="auto" w:fill="D9D9D9"/>
          </w:tcPr>
          <w:p w14:paraId="54E676C7" w14:textId="77777777" w:rsidR="00A0773D" w:rsidRPr="00675DAA" w:rsidRDefault="00AC4EB5" w:rsidP="0080029F">
            <w:r>
              <w:t>1:n</w:t>
            </w:r>
          </w:p>
        </w:tc>
        <w:tc>
          <w:tcPr>
            <w:tcW w:w="1350" w:type="dxa"/>
            <w:shd w:val="clear" w:color="auto" w:fill="D9D9D9"/>
          </w:tcPr>
          <w:p w14:paraId="286791ED" w14:textId="77777777" w:rsidR="00A0773D" w:rsidRPr="00675DAA" w:rsidRDefault="00A0773D" w:rsidP="0080029F"/>
        </w:tc>
        <w:tc>
          <w:tcPr>
            <w:tcW w:w="2520" w:type="dxa"/>
            <w:shd w:val="clear" w:color="auto" w:fill="D9D9D9"/>
          </w:tcPr>
          <w:p w14:paraId="2855FE93" w14:textId="77777777" w:rsidR="00A0773D" w:rsidRDefault="00A0773D" w:rsidP="0080029F">
            <w:r w:rsidRPr="00675DAA">
              <w:t>Provides a</w:t>
            </w:r>
            <w:r w:rsidR="007F7BE9">
              <w:t>n</w:t>
            </w:r>
            <w:r w:rsidRPr="00675DAA">
              <w:t xml:space="preserve"> ID for the </w:t>
            </w:r>
            <w:r>
              <w:t>document template</w:t>
            </w:r>
            <w:r w:rsidR="00BD23A8">
              <w:t>.</w:t>
            </w:r>
          </w:p>
          <w:p w14:paraId="06142034" w14:textId="77777777" w:rsidR="00BD23A8" w:rsidRDefault="00BD23A8" w:rsidP="0080029F"/>
          <w:p w14:paraId="4D24135A" w14:textId="77777777" w:rsidR="00BD23A8" w:rsidRPr="00675DAA" w:rsidRDefault="00BD23A8" w:rsidP="0080029F">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14:paraId="0387102A" w14:textId="77777777" w:rsidTr="002D0332">
        <w:trPr>
          <w:cantSplit/>
        </w:trPr>
        <w:tc>
          <w:tcPr>
            <w:tcW w:w="2127" w:type="dxa"/>
            <w:vMerge/>
          </w:tcPr>
          <w:p w14:paraId="3D4EFCC0" w14:textId="77777777" w:rsidR="00A0773D" w:rsidRPr="00675DAA" w:rsidRDefault="00A0773D" w:rsidP="0080029F"/>
        </w:tc>
        <w:tc>
          <w:tcPr>
            <w:tcW w:w="2103" w:type="dxa"/>
          </w:tcPr>
          <w:p w14:paraId="1A4335C8" w14:textId="77777777" w:rsidR="00A0773D" w:rsidRPr="00675DAA" w:rsidRDefault="00D76A0D" w:rsidP="0080029F">
            <w:r>
              <w:t>r</w:t>
            </w:r>
            <w:r w:rsidR="00A0773D" w:rsidRPr="00675DAA">
              <w:t>oot</w:t>
            </w:r>
          </w:p>
        </w:tc>
        <w:tc>
          <w:tcPr>
            <w:tcW w:w="1260" w:type="dxa"/>
          </w:tcPr>
          <w:p w14:paraId="1F72FFF1" w14:textId="77777777" w:rsidR="00A0773D" w:rsidRPr="00675DAA" w:rsidRDefault="00A0773D" w:rsidP="0080029F">
            <w:r w:rsidRPr="00675DAA">
              <w:t>1:1</w:t>
            </w:r>
          </w:p>
        </w:tc>
        <w:tc>
          <w:tcPr>
            <w:tcW w:w="1350" w:type="dxa"/>
          </w:tcPr>
          <w:p w14:paraId="19D18291" w14:textId="77777777" w:rsidR="00A0773D" w:rsidRPr="00675DAA" w:rsidRDefault="00A0773D" w:rsidP="0080029F"/>
        </w:tc>
        <w:tc>
          <w:tcPr>
            <w:tcW w:w="2520" w:type="dxa"/>
          </w:tcPr>
          <w:p w14:paraId="158AA921" w14:textId="77777777" w:rsidR="00A0773D" w:rsidRPr="00675DAA" w:rsidRDefault="00A0773D" w:rsidP="0080029F"/>
        </w:tc>
      </w:tr>
      <w:tr w:rsidR="00D76A0D" w:rsidRPr="00675DAA" w14:paraId="0DCC19D0" w14:textId="77777777" w:rsidTr="002D0332">
        <w:trPr>
          <w:cantSplit/>
        </w:trPr>
        <w:tc>
          <w:tcPr>
            <w:tcW w:w="2127" w:type="dxa"/>
          </w:tcPr>
          <w:p w14:paraId="6F83BF12" w14:textId="77777777" w:rsidR="00D76A0D" w:rsidRPr="00675DAA" w:rsidRDefault="00D76A0D" w:rsidP="0080029F"/>
        </w:tc>
        <w:tc>
          <w:tcPr>
            <w:tcW w:w="2103" w:type="dxa"/>
          </w:tcPr>
          <w:p w14:paraId="2C460F00" w14:textId="77777777" w:rsidR="00D76A0D" w:rsidRDefault="00D76A0D" w:rsidP="0080029F">
            <w:r w:rsidRPr="00A0773D">
              <w:t>extension</w:t>
            </w:r>
          </w:p>
        </w:tc>
        <w:tc>
          <w:tcPr>
            <w:tcW w:w="1260" w:type="dxa"/>
          </w:tcPr>
          <w:p w14:paraId="16BA376A" w14:textId="77777777" w:rsidR="00D76A0D" w:rsidRPr="00675DAA" w:rsidRDefault="00D76A0D" w:rsidP="0080029F">
            <w:r>
              <w:t>1:1</w:t>
            </w:r>
          </w:p>
        </w:tc>
        <w:tc>
          <w:tcPr>
            <w:tcW w:w="1350" w:type="dxa"/>
          </w:tcPr>
          <w:p w14:paraId="00EC8AC5" w14:textId="77777777" w:rsidR="00D76A0D" w:rsidRPr="00675DAA" w:rsidRDefault="00D76A0D" w:rsidP="0080029F"/>
        </w:tc>
        <w:tc>
          <w:tcPr>
            <w:tcW w:w="2520" w:type="dxa"/>
          </w:tcPr>
          <w:p w14:paraId="0D944FF5" w14:textId="77777777" w:rsidR="00D76A0D" w:rsidRPr="00675DAA" w:rsidRDefault="00D76A0D" w:rsidP="0080029F"/>
        </w:tc>
      </w:tr>
      <w:tr w:rsidR="00A0773D" w:rsidRPr="00675DAA" w14:paraId="1A900D3D" w14:textId="77777777" w:rsidTr="002D0332">
        <w:trPr>
          <w:cantSplit/>
        </w:trPr>
        <w:tc>
          <w:tcPr>
            <w:tcW w:w="2127" w:type="dxa"/>
            <w:shd w:val="clear" w:color="auto" w:fill="808080"/>
          </w:tcPr>
          <w:p w14:paraId="6A06FB31" w14:textId="77777777" w:rsidR="00A0773D" w:rsidRPr="00675DAA" w:rsidRDefault="00A0773D" w:rsidP="0080029F">
            <w:r w:rsidRPr="00675DAA">
              <w:lastRenderedPageBreak/>
              <w:t>Conformance</w:t>
            </w:r>
          </w:p>
        </w:tc>
        <w:tc>
          <w:tcPr>
            <w:tcW w:w="7233" w:type="dxa"/>
            <w:gridSpan w:val="4"/>
          </w:tcPr>
          <w:p w14:paraId="0BE61B55" w14:textId="77777777" w:rsidR="00736E53" w:rsidRDefault="00736E53" w:rsidP="00736E53">
            <w:pPr>
              <w:pStyle w:val="ListParagraph"/>
              <w:numPr>
                <w:ilvl w:val="0"/>
                <w:numId w:val="12"/>
              </w:numPr>
              <w:rPr>
                <w:moveFrom w:id="522" w:author="Peter Bomberg" w:date="2018-01-16T14:05:00Z"/>
              </w:rPr>
            </w:pPr>
            <w:moveFromRangeStart w:id="523" w:author="Peter Bomberg" w:date="2018-01-16T14:05:00Z" w:name="move503874888"/>
            <w:moveFrom w:id="524" w:author="Peter Bomberg" w:date="2018-01-16T14:05:00Z">
              <w:r>
                <w:t>There is one or more templateId elements</w:t>
              </w:r>
            </w:moveFrom>
          </w:p>
          <w:p w14:paraId="15B35011" w14:textId="77777777" w:rsidR="00736E53" w:rsidRDefault="00736E53" w:rsidP="008B43ED">
            <w:pPr>
              <w:pStyle w:val="ListParagraph"/>
              <w:numPr>
                <w:ilvl w:val="0"/>
                <w:numId w:val="63"/>
              </w:numPr>
              <w:rPr>
                <w:moveFrom w:id="525" w:author="Peter Bomberg" w:date="2018-01-16T14:05:00Z"/>
              </w:rPr>
            </w:pPr>
            <w:moveFrom w:id="526"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From>
          </w:p>
          <w:p w14:paraId="1B135AE5" w14:textId="77777777" w:rsidR="00736E53" w:rsidRDefault="00736E53" w:rsidP="00736E53">
            <w:pPr>
              <w:pStyle w:val="ListParagraph"/>
              <w:ind w:left="360"/>
              <w:rPr>
                <w:moveFrom w:id="527" w:author="Peter Bomberg" w:date="2018-01-16T14:05:00Z"/>
              </w:rPr>
            </w:pPr>
          </w:p>
          <w:moveFromRangeEnd w:id="523"/>
          <w:p w14:paraId="344EB3A8" w14:textId="77777777" w:rsidR="00A0773D" w:rsidRDefault="00A0773D" w:rsidP="008B43ED">
            <w:pPr>
              <w:pStyle w:val="ListParagraph"/>
              <w:numPr>
                <w:ilvl w:val="0"/>
                <w:numId w:val="38"/>
              </w:numPr>
            </w:pPr>
            <w:r w:rsidRPr="00675DAA">
              <w:t xml:space="preserve">There </w:t>
            </w:r>
            <w:r w:rsidR="00AC4EB5">
              <w:t xml:space="preserve">will be a templateId element where the </w:t>
            </w:r>
            <w:r w:rsidRPr="00675DAA">
              <w:t>root</w:t>
            </w:r>
            <w:r w:rsidR="00D76A0D">
              <w:t xml:space="preserve"> </w:t>
            </w:r>
            <w:r w:rsidR="00C529B1">
              <w:t>attribute</w:t>
            </w:r>
            <w:r w:rsidR="00BF1056">
              <w:t xml:space="preserve"> value </w:t>
            </w:r>
            <w:r w:rsidR="00AC4EB5">
              <w:t>is</w:t>
            </w:r>
            <w:r w:rsidR="00BF1056">
              <w:t>: 2.16.840.1.113883.2.20.6.9</w:t>
            </w:r>
            <w:r w:rsidR="00AC4EB5">
              <w:t xml:space="preserve"> and the value of the </w:t>
            </w:r>
            <w:r w:rsidR="00AC4EB5" w:rsidRPr="00A0773D">
              <w:t>extension</w:t>
            </w:r>
            <w:r w:rsidR="00AC4EB5">
              <w:t xml:space="preserve"> attribute derived from the OID.</w:t>
            </w:r>
          </w:p>
          <w:p w14:paraId="5092B7F1" w14:textId="77777777" w:rsidR="00BF1056" w:rsidRDefault="00487FE5" w:rsidP="008B43ED">
            <w:pPr>
              <w:pStyle w:val="ListParagraph"/>
              <w:numPr>
                <w:ilvl w:val="0"/>
                <w:numId w:val="64"/>
              </w:numPr>
              <w:rPr>
                <w:del w:id="528" w:author="Peter Bomberg" w:date="2018-01-16T14:05:00Z"/>
                <w:highlight w:val="white"/>
              </w:rPr>
            </w:pPr>
            <w:bookmarkStart w:id="529" w:name="_Hlk502401645"/>
            <w:del w:id="530" w:author="Peter Bomberg" w:date="2018-01-16T14:05:00Z">
              <w:r>
                <w:rPr>
                  <w:highlight w:val="white"/>
                </w:rPr>
                <w:delText>SPL Rule 5</w:delText>
              </w:r>
              <w:r w:rsidR="00D76A0D">
                <w:rPr>
                  <w:highlight w:val="white"/>
                </w:rPr>
                <w:delText xml:space="preserve"> </w:delText>
              </w:r>
              <w:r w:rsidR="00D76A0D" w:rsidRPr="00334410">
                <w:rPr>
                  <w:highlight w:val="white"/>
                </w:rPr>
                <w:delText xml:space="preserve">identifies that </w:delText>
              </w:r>
              <w:r w:rsidR="00D76A0D">
                <w:rPr>
                  <w:highlight w:val="white"/>
                </w:rPr>
                <w:delText xml:space="preserve">the </w:delText>
              </w:r>
              <w:r w:rsidR="00D76A0D" w:rsidRPr="00D00628">
                <w:rPr>
                  <w:highlight w:val="white"/>
                </w:rPr>
                <w:delText xml:space="preserve">attribute has </w:delText>
              </w:r>
              <w:r w:rsidR="00D76A0D">
                <w:rPr>
                  <w:highlight w:val="white"/>
                </w:rPr>
                <w:delText xml:space="preserve">not </w:delText>
              </w:r>
              <w:r w:rsidR="00D76A0D" w:rsidRPr="00D00628">
                <w:rPr>
                  <w:highlight w:val="white"/>
                </w:rPr>
                <w:delText>been defined</w:delText>
              </w:r>
              <w:r w:rsidR="00D76A0D">
                <w:rPr>
                  <w:highlight w:val="white"/>
                </w:rPr>
                <w:delText>.</w:delText>
              </w:r>
            </w:del>
          </w:p>
          <w:p w14:paraId="11599A1E" w14:textId="77777777" w:rsidR="004E248C" w:rsidRDefault="004E248C" w:rsidP="008B43ED">
            <w:pPr>
              <w:pStyle w:val="ListParagraph"/>
              <w:numPr>
                <w:ilvl w:val="0"/>
                <w:numId w:val="64"/>
              </w:numPr>
              <w:rPr>
                <w:highlight w:val="white"/>
              </w:rPr>
            </w:pPr>
            <w:r>
              <w:rPr>
                <w:highlight w:val="white"/>
              </w:rPr>
              <w:t>SPL Rule 2</w:t>
            </w:r>
            <w:r w:rsidRPr="00BF1056">
              <w:rPr>
                <w:highlight w:val="white"/>
              </w:rPr>
              <w:t xml:space="preserve"> identifies that the OID value is incorrect.</w:t>
            </w:r>
          </w:p>
          <w:p w14:paraId="4A4F07E0" w14:textId="78738DF3" w:rsidR="00BF1056" w:rsidRDefault="00487FE5" w:rsidP="008B43ED">
            <w:pPr>
              <w:pStyle w:val="ListParagraph"/>
              <w:numPr>
                <w:ilvl w:val="0"/>
                <w:numId w:val="6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ins w:id="531" w:author="Peter Bomberg" w:date="2018-01-16T14:05:00Z">
              <w:r w:rsidR="00C419B1">
                <w:rPr>
                  <w:highlight w:val="white"/>
                </w:rPr>
                <w:t xml:space="preserve">(root) </w:t>
              </w:r>
            </w:ins>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4983FCB6" w14:textId="0C6152F3" w:rsidR="00AC4EB5" w:rsidRDefault="00487FE5" w:rsidP="008B43ED">
            <w:pPr>
              <w:pStyle w:val="ListParagraph"/>
              <w:numPr>
                <w:ilvl w:val="0"/>
                <w:numId w:val="64"/>
              </w:numPr>
              <w:rPr>
                <w:ins w:id="532" w:author="Peter Bomberg" w:date="2018-01-16T14:05:00Z"/>
                <w:highlight w:val="white"/>
              </w:rPr>
            </w:pPr>
            <w:ins w:id="533" w:author="Peter Bomberg" w:date="2018-01-16T14:05:00Z">
              <w:r w:rsidRPr="00AC4EB5">
                <w:rPr>
                  <w:highlight w:val="white"/>
                </w:rPr>
                <w:t>SPL Rule 5</w:t>
              </w:r>
              <w:r w:rsidR="00D76A0D" w:rsidRPr="00AC4EB5">
                <w:rPr>
                  <w:highlight w:val="white"/>
                </w:rPr>
                <w:t xml:space="preserve"> identifies that the </w:t>
              </w:r>
              <w:r w:rsidR="00C419B1">
                <w:rPr>
                  <w:highlight w:val="white"/>
                </w:rPr>
                <w:t>(</w:t>
              </w:r>
              <w:r w:rsidR="00C419B1" w:rsidRPr="00A0773D">
                <w:t>extension</w:t>
              </w:r>
              <w:r w:rsidR="00C419B1">
                <w:t xml:space="preserve">) </w:t>
              </w:r>
              <w:r w:rsidR="00D76A0D" w:rsidRPr="00AC4EB5">
                <w:rPr>
                  <w:highlight w:val="white"/>
                </w:rPr>
                <w:t>attribute has not been defined.</w:t>
              </w:r>
            </w:ins>
          </w:p>
          <w:p w14:paraId="417C6D6A" w14:textId="77777777" w:rsidR="00337A08" w:rsidRDefault="00A67D7F" w:rsidP="008B43ED">
            <w:pPr>
              <w:pStyle w:val="ListParagraph"/>
              <w:numPr>
                <w:ilvl w:val="0"/>
                <w:numId w:val="64"/>
              </w:numPr>
              <w:rPr>
                <w:ins w:id="534" w:author="Peter Bomberg" w:date="2018-01-16T14:05:00Z"/>
                <w:highlight w:val="white"/>
              </w:rPr>
            </w:pPr>
            <w:r>
              <w:rPr>
                <w:highlight w:val="white"/>
              </w:rPr>
              <w:t xml:space="preserve">SPL Rule 8 </w:t>
            </w:r>
            <w:r w:rsidRPr="00E1161C">
              <w:rPr>
                <w:highlight w:val="white"/>
              </w:rPr>
              <w:t xml:space="preserve">identifies that the code is not </w:t>
            </w:r>
            <w:r>
              <w:rPr>
                <w:highlight w:val="white"/>
              </w:rPr>
              <w:t>in the CV</w:t>
            </w:r>
            <w:ins w:id="535" w:author="Peter Bomberg" w:date="2018-01-16T14:05:00Z">
              <w:r>
                <w:rPr>
                  <w:highlight w:val="white"/>
                </w:rPr>
                <w:t xml:space="preserve"> or is not contextually correct.</w:t>
              </w:r>
              <w:bookmarkEnd w:id="529"/>
            </w:ins>
          </w:p>
          <w:p w14:paraId="6782A8BB" w14:textId="1F68B08D" w:rsidR="00337A08" w:rsidRPr="00337A08" w:rsidRDefault="00337A08" w:rsidP="008B43ED">
            <w:pPr>
              <w:pStyle w:val="ListParagraph"/>
              <w:numPr>
                <w:ilvl w:val="0"/>
                <w:numId w:val="64"/>
              </w:numPr>
              <w:rPr>
                <w:highlight w:val="white"/>
              </w:rPr>
            </w:pPr>
            <w:ins w:id="536" w:author="Peter Bomberg" w:date="2018-01-16T14:05:00Z">
              <w:r w:rsidRPr="00337A08">
                <w:rPr>
                  <w:sz w:val="22"/>
                  <w:szCs w:val="22"/>
                  <w:highlight w:val="white"/>
                </w:rPr>
                <w:t>SPL Rule 15 identifies that there is a notification flag for the content</w:t>
              </w:r>
            </w:ins>
            <w:r w:rsidRPr="00337A08">
              <w:rPr>
                <w:sz w:val="22"/>
                <w:szCs w:val="22"/>
                <w:highlight w:val="white"/>
              </w:rPr>
              <w:t>.</w:t>
            </w:r>
          </w:p>
        </w:tc>
      </w:tr>
    </w:tbl>
    <w:p w14:paraId="0E15CDEB" w14:textId="77777777" w:rsidR="00C419B1" w:rsidRPr="00675DAA" w:rsidRDefault="00C419B1"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14:paraId="014D6E11" w14:textId="77777777" w:rsidTr="00C66D2F">
        <w:trPr>
          <w:cantSplit/>
          <w:trHeight w:val="580"/>
          <w:tblHeader/>
        </w:trPr>
        <w:tc>
          <w:tcPr>
            <w:tcW w:w="2127" w:type="dxa"/>
            <w:shd w:val="clear" w:color="auto" w:fill="808080"/>
          </w:tcPr>
          <w:p w14:paraId="1B2F86AB" w14:textId="77777777" w:rsidR="006E3DDE" w:rsidRPr="003539B2" w:rsidRDefault="006E3DDE" w:rsidP="0080029F">
            <w:r w:rsidRPr="00675DAA">
              <w:t>Element</w:t>
            </w:r>
          </w:p>
        </w:tc>
        <w:tc>
          <w:tcPr>
            <w:tcW w:w="2103" w:type="dxa"/>
            <w:shd w:val="clear" w:color="auto" w:fill="808080"/>
          </w:tcPr>
          <w:p w14:paraId="094E17DB" w14:textId="77777777" w:rsidR="006E3DDE" w:rsidRPr="00675DAA" w:rsidRDefault="006E3DDE" w:rsidP="0080029F">
            <w:r w:rsidRPr="00675DAA">
              <w:t>Attribute</w:t>
            </w:r>
          </w:p>
        </w:tc>
        <w:tc>
          <w:tcPr>
            <w:tcW w:w="1260" w:type="dxa"/>
            <w:shd w:val="clear" w:color="auto" w:fill="808080"/>
          </w:tcPr>
          <w:p w14:paraId="13F5D5D9" w14:textId="77777777" w:rsidR="006E3DDE" w:rsidRPr="003539B2" w:rsidRDefault="006E3DDE" w:rsidP="0080029F">
            <w:r w:rsidRPr="00675DAA">
              <w:t>Cardinality</w:t>
            </w:r>
          </w:p>
        </w:tc>
        <w:tc>
          <w:tcPr>
            <w:tcW w:w="1350" w:type="dxa"/>
            <w:shd w:val="clear" w:color="auto" w:fill="808080"/>
          </w:tcPr>
          <w:p w14:paraId="59199C87" w14:textId="77777777" w:rsidR="006E3DDE" w:rsidRPr="00675DAA" w:rsidRDefault="006E3DDE" w:rsidP="0080029F">
            <w:r w:rsidRPr="00675DAA">
              <w:t>Value(s) Allowed</w:t>
            </w:r>
          </w:p>
          <w:p w14:paraId="4696D7CF" w14:textId="77777777" w:rsidR="006E3DDE" w:rsidRPr="00675DAA" w:rsidRDefault="006E3DDE" w:rsidP="0080029F">
            <w:r w:rsidRPr="00675DAA">
              <w:t>Examples</w:t>
            </w:r>
          </w:p>
        </w:tc>
        <w:tc>
          <w:tcPr>
            <w:tcW w:w="2520" w:type="dxa"/>
            <w:shd w:val="clear" w:color="auto" w:fill="808080"/>
          </w:tcPr>
          <w:p w14:paraId="23E20834" w14:textId="77777777" w:rsidR="006E3DDE" w:rsidRPr="00675DAA" w:rsidRDefault="006E3DDE" w:rsidP="0080029F">
            <w:r w:rsidRPr="00675DAA">
              <w:t>Description</w:t>
            </w:r>
          </w:p>
          <w:p w14:paraId="31616ADD" w14:textId="77777777" w:rsidR="006E3DDE" w:rsidRPr="00675DAA" w:rsidRDefault="006E3DDE" w:rsidP="0080029F">
            <w:r w:rsidRPr="00675DAA">
              <w:t>Instructions</w:t>
            </w:r>
          </w:p>
        </w:tc>
      </w:tr>
      <w:tr w:rsidR="006E3DDE" w:rsidRPr="00675DAA" w14:paraId="29DFB256" w14:textId="77777777" w:rsidTr="00C66D2F">
        <w:trPr>
          <w:cantSplit/>
        </w:trPr>
        <w:tc>
          <w:tcPr>
            <w:tcW w:w="2127" w:type="dxa"/>
            <w:vMerge w:val="restart"/>
          </w:tcPr>
          <w:p w14:paraId="1284241F" w14:textId="77777777" w:rsidR="006E3DDE" w:rsidRPr="00675DAA" w:rsidRDefault="007B1C65" w:rsidP="0080029F">
            <w:r>
              <w:t>i</w:t>
            </w:r>
            <w:r w:rsidR="006E3DDE" w:rsidRPr="00675DAA">
              <w:t>d</w:t>
            </w:r>
          </w:p>
        </w:tc>
        <w:tc>
          <w:tcPr>
            <w:tcW w:w="2103" w:type="dxa"/>
            <w:shd w:val="clear" w:color="auto" w:fill="D9D9D9"/>
          </w:tcPr>
          <w:p w14:paraId="726A779A" w14:textId="77777777" w:rsidR="006E3DDE" w:rsidRPr="00675DAA" w:rsidRDefault="006E3DDE" w:rsidP="0080029F">
            <w:r w:rsidRPr="00675DAA">
              <w:t>N/A</w:t>
            </w:r>
          </w:p>
        </w:tc>
        <w:tc>
          <w:tcPr>
            <w:tcW w:w="1260" w:type="dxa"/>
            <w:shd w:val="clear" w:color="auto" w:fill="D9D9D9"/>
          </w:tcPr>
          <w:p w14:paraId="797B3914" w14:textId="77777777" w:rsidR="006E3DDE" w:rsidRPr="00675DAA" w:rsidRDefault="006E3DDE" w:rsidP="0080029F">
            <w:r w:rsidRPr="00675DAA">
              <w:t>1:1</w:t>
            </w:r>
          </w:p>
        </w:tc>
        <w:tc>
          <w:tcPr>
            <w:tcW w:w="1350" w:type="dxa"/>
            <w:shd w:val="clear" w:color="auto" w:fill="D9D9D9"/>
          </w:tcPr>
          <w:p w14:paraId="0749ACAE" w14:textId="77777777" w:rsidR="006E3DDE" w:rsidRPr="00675DAA" w:rsidRDefault="006E3DDE" w:rsidP="0080029F"/>
        </w:tc>
        <w:tc>
          <w:tcPr>
            <w:tcW w:w="2520" w:type="dxa"/>
            <w:shd w:val="clear" w:color="auto" w:fill="D9D9D9"/>
          </w:tcPr>
          <w:p w14:paraId="30723ECB" w14:textId="77777777" w:rsidR="006E3DDE" w:rsidRPr="00675DAA" w:rsidRDefault="002347C8" w:rsidP="0080029F">
            <w:r w:rsidRPr="00675DAA">
              <w:t>Provides a globally unique ID for the document.</w:t>
            </w:r>
          </w:p>
        </w:tc>
      </w:tr>
      <w:tr w:rsidR="006E3DDE" w:rsidRPr="00675DAA" w14:paraId="5EBA95A8" w14:textId="77777777" w:rsidTr="00C66D2F">
        <w:trPr>
          <w:cantSplit/>
        </w:trPr>
        <w:tc>
          <w:tcPr>
            <w:tcW w:w="2127" w:type="dxa"/>
            <w:vMerge/>
          </w:tcPr>
          <w:p w14:paraId="05C956C0" w14:textId="77777777" w:rsidR="006E3DDE" w:rsidRPr="00675DAA" w:rsidRDefault="006E3DDE" w:rsidP="0080029F"/>
        </w:tc>
        <w:tc>
          <w:tcPr>
            <w:tcW w:w="2103" w:type="dxa"/>
          </w:tcPr>
          <w:p w14:paraId="1811BE7F" w14:textId="77777777" w:rsidR="006E3DDE" w:rsidRPr="00675DAA" w:rsidRDefault="00D76A0D" w:rsidP="0080029F">
            <w:r>
              <w:t>r</w:t>
            </w:r>
            <w:r w:rsidR="006E3DDE" w:rsidRPr="00675DAA">
              <w:t>oot</w:t>
            </w:r>
          </w:p>
        </w:tc>
        <w:tc>
          <w:tcPr>
            <w:tcW w:w="1260" w:type="dxa"/>
          </w:tcPr>
          <w:p w14:paraId="7BC5D132" w14:textId="77777777" w:rsidR="006E3DDE" w:rsidRPr="00675DAA" w:rsidRDefault="006E3DDE" w:rsidP="0080029F">
            <w:r w:rsidRPr="00675DAA">
              <w:t>1:1</w:t>
            </w:r>
          </w:p>
        </w:tc>
        <w:tc>
          <w:tcPr>
            <w:tcW w:w="1350" w:type="dxa"/>
          </w:tcPr>
          <w:p w14:paraId="6EF75ACE" w14:textId="77777777" w:rsidR="006E3DDE" w:rsidRPr="00675DAA" w:rsidRDefault="006E3DDE" w:rsidP="0080029F"/>
        </w:tc>
        <w:tc>
          <w:tcPr>
            <w:tcW w:w="2520" w:type="dxa"/>
          </w:tcPr>
          <w:p w14:paraId="2263838E" w14:textId="77777777" w:rsidR="006E3DDE" w:rsidRPr="00675DAA" w:rsidRDefault="006E3DDE" w:rsidP="0080029F"/>
        </w:tc>
      </w:tr>
      <w:tr w:rsidR="006E3DDE" w:rsidRPr="00675DAA" w14:paraId="563B63E5" w14:textId="77777777" w:rsidTr="00C66D2F">
        <w:trPr>
          <w:cantSplit/>
        </w:trPr>
        <w:tc>
          <w:tcPr>
            <w:tcW w:w="2127" w:type="dxa"/>
            <w:shd w:val="clear" w:color="auto" w:fill="808080"/>
          </w:tcPr>
          <w:p w14:paraId="370C3B47" w14:textId="77777777" w:rsidR="006E3DDE" w:rsidRPr="00675DAA" w:rsidRDefault="00A127DB" w:rsidP="0080029F">
            <w:r>
              <w:t xml:space="preserve">Formation </w:t>
            </w:r>
            <w:r w:rsidR="006E3DDE" w:rsidRPr="00675DAA">
              <w:t>Conformance</w:t>
            </w:r>
          </w:p>
        </w:tc>
        <w:tc>
          <w:tcPr>
            <w:tcW w:w="7233" w:type="dxa"/>
            <w:gridSpan w:val="4"/>
          </w:tcPr>
          <w:p w14:paraId="27A76D99" w14:textId="77777777" w:rsidR="00736E53" w:rsidRDefault="00736E53" w:rsidP="00736E53">
            <w:pPr>
              <w:pStyle w:val="ListParagraph"/>
              <w:numPr>
                <w:ilvl w:val="0"/>
                <w:numId w:val="12"/>
              </w:numPr>
              <w:rPr>
                <w:moveFrom w:id="537" w:author="Peter Bomberg" w:date="2018-01-16T14:05:00Z"/>
              </w:rPr>
            </w:pPr>
            <w:moveFromRangeStart w:id="538" w:author="Peter Bomberg" w:date="2018-01-16T14:05:00Z" w:name="move503874889"/>
            <w:moveFrom w:id="539" w:author="Peter Bomberg" w:date="2018-01-16T14:05:00Z">
              <w:r>
                <w:t>There is an id element</w:t>
              </w:r>
            </w:moveFrom>
          </w:p>
          <w:p w14:paraId="52C2B863" w14:textId="77777777" w:rsidR="00C367F5" w:rsidRPr="00C367F5" w:rsidRDefault="00736E53" w:rsidP="008B43ED">
            <w:pPr>
              <w:pStyle w:val="ListParagraph"/>
              <w:numPr>
                <w:ilvl w:val="0"/>
                <w:numId w:val="394"/>
              </w:numPr>
              <w:rPr>
                <w:del w:id="540" w:author="Peter Bomberg" w:date="2018-01-16T14:05:00Z"/>
              </w:rPr>
            </w:pPr>
            <w:moveFrom w:id="541"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From>
            <w:moveFromRangeEnd w:id="538"/>
            <w:del w:id="542" w:author="Peter Bomberg" w:date="2018-01-16T14:05:00Z">
              <w:r w:rsidR="00395928" w:rsidRPr="00D00628">
                <w:delText>.</w:delText>
              </w:r>
            </w:del>
          </w:p>
          <w:p w14:paraId="13288A94" w14:textId="77777777" w:rsidR="00D76A0D" w:rsidRPr="007F7A5D" w:rsidRDefault="00487FE5" w:rsidP="008B43ED">
            <w:pPr>
              <w:pStyle w:val="ListParagraph"/>
              <w:numPr>
                <w:ilvl w:val="0"/>
                <w:numId w:val="394"/>
              </w:numPr>
              <w:rPr>
                <w:del w:id="543" w:author="Peter Bomberg" w:date="2018-01-16T14:05:00Z"/>
              </w:rPr>
            </w:pPr>
            <w:del w:id="544" w:author="Peter Bomberg" w:date="2018-01-16T14:05:00Z">
              <w:r w:rsidRPr="00C367F5">
                <w:delText>SPL Rule 4</w:delText>
              </w:r>
              <w:r w:rsidR="00D76A0D" w:rsidRPr="00C367F5">
                <w:delText xml:space="preserve"> identifies that more than one element is defined.</w:delText>
              </w:r>
            </w:del>
          </w:p>
          <w:p w14:paraId="155916BA" w14:textId="77777777" w:rsidR="00DA274C" w:rsidRDefault="00DA274C" w:rsidP="0080029F">
            <w:pPr>
              <w:pStyle w:val="ListParagraph"/>
              <w:rPr>
                <w:del w:id="545" w:author="Peter Bomberg" w:date="2018-01-16T14:05:00Z"/>
              </w:rPr>
            </w:pPr>
          </w:p>
          <w:p w14:paraId="38EC5339" w14:textId="5D244046" w:rsidR="006E3DDE" w:rsidRDefault="006E3DDE" w:rsidP="008B43ED">
            <w:pPr>
              <w:pStyle w:val="ListParagraph"/>
              <w:numPr>
                <w:ilvl w:val="0"/>
                <w:numId w:val="390"/>
              </w:numPr>
            </w:pPr>
            <w:r w:rsidRPr="00675DAA">
              <w:t>There is a</w:t>
            </w:r>
            <w:r w:rsidR="00E94D84">
              <w:t>n</w:t>
            </w:r>
            <w:r w:rsidRPr="00675DAA">
              <w:t xml:space="preserve"> root</w:t>
            </w:r>
            <w:r w:rsidR="00D76A0D">
              <w:t xml:space="preserve"> attribute</w:t>
            </w:r>
          </w:p>
          <w:p w14:paraId="5D41851A" w14:textId="58951E07" w:rsidR="00DA274C" w:rsidRDefault="00487FE5" w:rsidP="008B43ED">
            <w:pPr>
              <w:pStyle w:val="ListParagraph"/>
              <w:numPr>
                <w:ilvl w:val="0"/>
                <w:numId w:val="6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ins w:id="546" w:author="Peter Bomberg" w:date="2018-01-16T14:05:00Z">
              <w:r w:rsidR="006D3548">
                <w:rPr>
                  <w:highlight w:val="white"/>
                </w:rPr>
                <w:t xml:space="preserve">(root) </w:t>
              </w:r>
            </w:ins>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14:paraId="6BADE867" w14:textId="77777777" w:rsidR="005B21AF" w:rsidRDefault="005B21AF" w:rsidP="005B21AF">
            <w:pPr>
              <w:pStyle w:val="ListParagraph"/>
              <w:ind w:left="360"/>
              <w:rPr>
                <w:highlight w:val="white"/>
              </w:rPr>
            </w:pPr>
          </w:p>
          <w:p w14:paraId="2036E44C" w14:textId="2CBF9A79" w:rsidR="00DA274C" w:rsidRDefault="006E3DDE" w:rsidP="008B43ED">
            <w:pPr>
              <w:pStyle w:val="ListParagraph"/>
              <w:numPr>
                <w:ilvl w:val="0"/>
                <w:numId w:val="390"/>
              </w:numPr>
              <w:rPr>
                <w:ins w:id="547" w:author="Peter Bomberg" w:date="2018-01-16T14:05:00Z"/>
              </w:rPr>
            </w:pPr>
            <w:r w:rsidRPr="00675DAA">
              <w:t>The id@root is a GUID</w:t>
            </w:r>
            <w:r w:rsidR="00040FEA">
              <w:t xml:space="preserve"> and </w:t>
            </w:r>
            <w:r w:rsidR="00526500" w:rsidRPr="00675DAA">
              <w:t>does not have an extension</w:t>
            </w:r>
          </w:p>
          <w:p w14:paraId="401DE733" w14:textId="0ACD4830" w:rsidR="00DD2EC6" w:rsidRPr="003331B7" w:rsidRDefault="00232CC9" w:rsidP="008B43ED">
            <w:pPr>
              <w:pStyle w:val="ListParagraph"/>
              <w:numPr>
                <w:ilvl w:val="0"/>
                <w:numId w:val="39"/>
              </w:numPr>
            </w:pPr>
            <w:bookmarkStart w:id="548" w:name="_Hlk502401739"/>
            <w:ins w:id="549" w:author="Peter Bomberg" w:date="2018-01-16T14:05:00Z">
              <w:r>
                <w:rPr>
                  <w:highlight w:val="white"/>
                </w:rPr>
                <w:t xml:space="preserve">N.B. </w:t>
              </w:r>
              <w:r w:rsidR="00DD2EC6">
                <w:t xml:space="preserve">as per section 1.4 </w:t>
              </w:r>
              <w:r w:rsidR="00DD2EC6" w:rsidRPr="00DD2EC6">
                <w:t>ID Related</w:t>
              </w:r>
              <w:r w:rsidR="00DD2EC6" w:rsidRPr="00ED1FC6">
                <w:t xml:space="preserve"> </w:t>
              </w:r>
              <w:r w:rsidR="00DD2EC6">
                <w:t xml:space="preserve">there is </w:t>
              </w:r>
              <w:r w:rsidR="005B21AF">
                <w:t xml:space="preserve">currently </w:t>
              </w:r>
              <w:r w:rsidR="00DD2EC6" w:rsidRPr="00ED1FC6">
                <w:t xml:space="preserve">no validation </w:t>
              </w:r>
              <w:r w:rsidR="00DD2EC6">
                <w:t xml:space="preserve">of </w:t>
              </w:r>
              <w:r w:rsidR="00C36AA2">
                <w:t>GUID’s</w:t>
              </w:r>
              <w:r w:rsidR="005B21AF">
                <w:t>,</w:t>
              </w:r>
              <w:r w:rsidR="00DD2EC6">
                <w:t xml:space="preserve"> this will be introduced later</w:t>
              </w:r>
              <w:r w:rsidR="00DD2EC6" w:rsidRPr="00ED1FC6">
                <w:t>.</w:t>
              </w:r>
            </w:ins>
            <w:bookmarkEnd w:id="548"/>
          </w:p>
        </w:tc>
      </w:tr>
    </w:tbl>
    <w:p w14:paraId="3F743643" w14:textId="52C47A70" w:rsidR="0096748D" w:rsidRDefault="0096748D"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14:paraId="518D48DE" w14:textId="77777777" w:rsidTr="00C66D2F">
        <w:trPr>
          <w:cantSplit/>
          <w:trHeight w:val="580"/>
          <w:tblHeader/>
        </w:trPr>
        <w:tc>
          <w:tcPr>
            <w:tcW w:w="2127" w:type="dxa"/>
            <w:shd w:val="clear" w:color="auto" w:fill="808080"/>
          </w:tcPr>
          <w:p w14:paraId="68527BA8" w14:textId="77777777" w:rsidR="0096748D" w:rsidRPr="003539B2" w:rsidRDefault="0096748D" w:rsidP="0080029F">
            <w:r w:rsidRPr="00675DAA">
              <w:t>Element</w:t>
            </w:r>
          </w:p>
        </w:tc>
        <w:tc>
          <w:tcPr>
            <w:tcW w:w="2103" w:type="dxa"/>
            <w:shd w:val="clear" w:color="auto" w:fill="808080"/>
          </w:tcPr>
          <w:p w14:paraId="3F5EDBA2" w14:textId="77777777" w:rsidR="0096748D" w:rsidRPr="00675DAA" w:rsidRDefault="0096748D" w:rsidP="0080029F">
            <w:r w:rsidRPr="00675DAA">
              <w:t>Attribute</w:t>
            </w:r>
          </w:p>
        </w:tc>
        <w:tc>
          <w:tcPr>
            <w:tcW w:w="1260" w:type="dxa"/>
            <w:shd w:val="clear" w:color="auto" w:fill="808080"/>
          </w:tcPr>
          <w:p w14:paraId="351CBC81" w14:textId="77777777" w:rsidR="0096748D" w:rsidRPr="003539B2" w:rsidRDefault="0096748D" w:rsidP="0080029F">
            <w:r w:rsidRPr="00675DAA">
              <w:t>Cardinality</w:t>
            </w:r>
          </w:p>
        </w:tc>
        <w:tc>
          <w:tcPr>
            <w:tcW w:w="1350" w:type="dxa"/>
            <w:shd w:val="clear" w:color="auto" w:fill="808080"/>
          </w:tcPr>
          <w:p w14:paraId="2A7874DC" w14:textId="77777777" w:rsidR="0096748D" w:rsidRPr="00675DAA" w:rsidRDefault="0096748D" w:rsidP="0080029F">
            <w:r w:rsidRPr="00675DAA">
              <w:t>Value(s) Allowed</w:t>
            </w:r>
          </w:p>
          <w:p w14:paraId="6A27E726" w14:textId="77777777" w:rsidR="0096748D" w:rsidRPr="00675DAA" w:rsidRDefault="0096748D" w:rsidP="0080029F">
            <w:r w:rsidRPr="00675DAA">
              <w:t>Examples</w:t>
            </w:r>
          </w:p>
        </w:tc>
        <w:tc>
          <w:tcPr>
            <w:tcW w:w="2520" w:type="dxa"/>
            <w:shd w:val="clear" w:color="auto" w:fill="808080"/>
          </w:tcPr>
          <w:p w14:paraId="17DB84BC" w14:textId="77777777" w:rsidR="0096748D" w:rsidRPr="00675DAA" w:rsidRDefault="0096748D" w:rsidP="0080029F">
            <w:r w:rsidRPr="00675DAA">
              <w:t>Description</w:t>
            </w:r>
          </w:p>
          <w:p w14:paraId="5B7FD14C" w14:textId="77777777" w:rsidR="0096748D" w:rsidRPr="00675DAA" w:rsidRDefault="0096748D" w:rsidP="0080029F">
            <w:r w:rsidRPr="00675DAA">
              <w:t>Instructions</w:t>
            </w:r>
          </w:p>
        </w:tc>
      </w:tr>
      <w:tr w:rsidR="00526500" w:rsidRPr="00675DAA" w14:paraId="25F2F0AB" w14:textId="77777777" w:rsidTr="00C66D2F">
        <w:trPr>
          <w:cantSplit/>
        </w:trPr>
        <w:tc>
          <w:tcPr>
            <w:tcW w:w="2127" w:type="dxa"/>
            <w:vMerge w:val="restart"/>
          </w:tcPr>
          <w:p w14:paraId="34315AF2" w14:textId="77777777" w:rsidR="00526500" w:rsidRPr="00675DAA" w:rsidRDefault="007B1C65" w:rsidP="0080029F">
            <w:r>
              <w:lastRenderedPageBreak/>
              <w:t>c</w:t>
            </w:r>
            <w:r w:rsidR="00526500" w:rsidRPr="00675DAA">
              <w:t>ode</w:t>
            </w:r>
          </w:p>
        </w:tc>
        <w:tc>
          <w:tcPr>
            <w:tcW w:w="2103" w:type="dxa"/>
            <w:shd w:val="clear" w:color="auto" w:fill="D9D9D9"/>
          </w:tcPr>
          <w:p w14:paraId="647AB7C6" w14:textId="77777777" w:rsidR="00526500" w:rsidRPr="00675DAA" w:rsidRDefault="00526500" w:rsidP="0080029F">
            <w:r w:rsidRPr="00675DAA">
              <w:t>N/A</w:t>
            </w:r>
          </w:p>
        </w:tc>
        <w:tc>
          <w:tcPr>
            <w:tcW w:w="1260" w:type="dxa"/>
            <w:shd w:val="clear" w:color="auto" w:fill="D9D9D9"/>
          </w:tcPr>
          <w:p w14:paraId="52E91A2B" w14:textId="77777777" w:rsidR="00526500" w:rsidRPr="00675DAA" w:rsidRDefault="00526500" w:rsidP="0080029F">
            <w:r w:rsidRPr="00675DAA">
              <w:t>1:1</w:t>
            </w:r>
          </w:p>
        </w:tc>
        <w:tc>
          <w:tcPr>
            <w:tcW w:w="1350" w:type="dxa"/>
            <w:shd w:val="clear" w:color="auto" w:fill="D9D9D9"/>
          </w:tcPr>
          <w:p w14:paraId="539DCB65" w14:textId="77777777" w:rsidR="00526500" w:rsidRPr="00675DAA" w:rsidRDefault="00526500" w:rsidP="0080029F"/>
        </w:tc>
        <w:tc>
          <w:tcPr>
            <w:tcW w:w="2520" w:type="dxa"/>
            <w:shd w:val="clear" w:color="auto" w:fill="D9D9D9"/>
          </w:tcPr>
          <w:p w14:paraId="6790D17B" w14:textId="77777777" w:rsidR="00BD23A8" w:rsidRDefault="00F35463" w:rsidP="0080029F">
            <w:r>
              <w:t>Details the Document Type (i.e. what is the content of the document)</w:t>
            </w:r>
            <w:r w:rsidR="00BD23A8">
              <w:t>.</w:t>
            </w:r>
          </w:p>
          <w:p w14:paraId="39C15C30" w14:textId="77777777" w:rsidR="00BD23A8" w:rsidRDefault="00BD23A8" w:rsidP="0080029F"/>
          <w:p w14:paraId="49FA649E" w14:textId="15C99193" w:rsidR="00526500" w:rsidRPr="00675DAA" w:rsidRDefault="00BD23A8" w:rsidP="0080029F">
            <w:r>
              <w:t>It is used to document the business document type not the specific template (</w:t>
            </w:r>
            <w:del w:id="550" w:author="Peter Bomberg" w:date="2018-01-16T14:05:00Z">
              <w:r>
                <w:delText>ie</w:delText>
              </w:r>
            </w:del>
            <w:ins w:id="551" w:author="Peter Bomberg" w:date="2018-01-16T14:05:00Z">
              <w:r>
                <w:t>i</w:t>
              </w:r>
              <w:r w:rsidR="004728CF">
                <w:t>.</w:t>
              </w:r>
              <w:r>
                <w:t>e</w:t>
              </w:r>
            </w:ins>
            <w:r>
              <w:t>. PM not the 2004 Standard temple)</w:t>
            </w:r>
          </w:p>
        </w:tc>
      </w:tr>
      <w:tr w:rsidR="00526500" w:rsidRPr="00675DAA" w14:paraId="39D7FDA8" w14:textId="77777777" w:rsidTr="00C66D2F">
        <w:trPr>
          <w:cantSplit/>
        </w:trPr>
        <w:tc>
          <w:tcPr>
            <w:tcW w:w="2127" w:type="dxa"/>
            <w:vMerge/>
          </w:tcPr>
          <w:p w14:paraId="74079FD8" w14:textId="77777777" w:rsidR="00526500" w:rsidRPr="00675DAA" w:rsidRDefault="00526500" w:rsidP="0080029F"/>
        </w:tc>
        <w:tc>
          <w:tcPr>
            <w:tcW w:w="2103" w:type="dxa"/>
          </w:tcPr>
          <w:p w14:paraId="638C057F" w14:textId="77777777" w:rsidR="00526500" w:rsidRPr="00675DAA" w:rsidRDefault="00D76A0D" w:rsidP="0080029F">
            <w:r>
              <w:t>c</w:t>
            </w:r>
            <w:r w:rsidR="00526500" w:rsidRPr="00675DAA">
              <w:t>ode</w:t>
            </w:r>
          </w:p>
        </w:tc>
        <w:tc>
          <w:tcPr>
            <w:tcW w:w="1260" w:type="dxa"/>
          </w:tcPr>
          <w:p w14:paraId="0DBBC5DC" w14:textId="77777777" w:rsidR="00526500" w:rsidRPr="00675DAA" w:rsidRDefault="00526500" w:rsidP="0080029F">
            <w:r w:rsidRPr="00675DAA">
              <w:t>1:1</w:t>
            </w:r>
          </w:p>
        </w:tc>
        <w:tc>
          <w:tcPr>
            <w:tcW w:w="1350" w:type="dxa"/>
          </w:tcPr>
          <w:p w14:paraId="77A251E6" w14:textId="77777777" w:rsidR="00526500" w:rsidRPr="00675DAA" w:rsidRDefault="00526500" w:rsidP="0080029F"/>
        </w:tc>
        <w:tc>
          <w:tcPr>
            <w:tcW w:w="2520" w:type="dxa"/>
          </w:tcPr>
          <w:p w14:paraId="292CE19D" w14:textId="77777777" w:rsidR="00526500" w:rsidRPr="00675DAA" w:rsidRDefault="00526500" w:rsidP="0080029F"/>
        </w:tc>
      </w:tr>
      <w:tr w:rsidR="00526500" w:rsidRPr="00675DAA" w14:paraId="32B930B5" w14:textId="77777777" w:rsidTr="00C66D2F">
        <w:trPr>
          <w:cantSplit/>
        </w:trPr>
        <w:tc>
          <w:tcPr>
            <w:tcW w:w="2127" w:type="dxa"/>
            <w:vMerge/>
          </w:tcPr>
          <w:p w14:paraId="2E2AE3A9" w14:textId="77777777" w:rsidR="00526500" w:rsidRPr="00675DAA" w:rsidRDefault="00526500" w:rsidP="0080029F"/>
        </w:tc>
        <w:tc>
          <w:tcPr>
            <w:tcW w:w="2103" w:type="dxa"/>
          </w:tcPr>
          <w:p w14:paraId="3E6C84C4" w14:textId="77777777" w:rsidR="00526500" w:rsidRPr="00675DAA" w:rsidRDefault="00526500" w:rsidP="0080029F">
            <w:r w:rsidRPr="00675DAA">
              <w:t>codeSystem</w:t>
            </w:r>
          </w:p>
        </w:tc>
        <w:tc>
          <w:tcPr>
            <w:tcW w:w="1260" w:type="dxa"/>
          </w:tcPr>
          <w:p w14:paraId="642E19C9" w14:textId="77777777" w:rsidR="00526500" w:rsidRPr="00675DAA" w:rsidRDefault="00526500" w:rsidP="0080029F">
            <w:r w:rsidRPr="00675DAA">
              <w:t>1:1</w:t>
            </w:r>
          </w:p>
        </w:tc>
        <w:tc>
          <w:tcPr>
            <w:tcW w:w="1350" w:type="dxa"/>
          </w:tcPr>
          <w:p w14:paraId="57A011E7" w14:textId="77777777" w:rsidR="00526500" w:rsidRPr="00675DAA" w:rsidRDefault="00526500" w:rsidP="0080029F"/>
        </w:tc>
        <w:tc>
          <w:tcPr>
            <w:tcW w:w="2520" w:type="dxa"/>
          </w:tcPr>
          <w:p w14:paraId="32DBBB9C" w14:textId="77777777" w:rsidR="00526500" w:rsidRPr="00675DAA" w:rsidRDefault="00526500" w:rsidP="0080029F"/>
        </w:tc>
      </w:tr>
      <w:tr w:rsidR="00526500" w:rsidRPr="00675DAA" w14:paraId="2E7994DE" w14:textId="77777777" w:rsidTr="00C66D2F">
        <w:trPr>
          <w:cantSplit/>
        </w:trPr>
        <w:tc>
          <w:tcPr>
            <w:tcW w:w="2127" w:type="dxa"/>
            <w:vMerge/>
          </w:tcPr>
          <w:p w14:paraId="058E4BDA" w14:textId="77777777" w:rsidR="00526500" w:rsidRPr="00675DAA" w:rsidRDefault="00526500" w:rsidP="0080029F"/>
        </w:tc>
        <w:tc>
          <w:tcPr>
            <w:tcW w:w="2103" w:type="dxa"/>
          </w:tcPr>
          <w:p w14:paraId="3F00913C" w14:textId="77777777" w:rsidR="00526500" w:rsidRPr="00675DAA" w:rsidRDefault="00526500" w:rsidP="0080029F">
            <w:r w:rsidRPr="00675DAA">
              <w:t>displayName</w:t>
            </w:r>
          </w:p>
        </w:tc>
        <w:tc>
          <w:tcPr>
            <w:tcW w:w="1260" w:type="dxa"/>
          </w:tcPr>
          <w:p w14:paraId="13D076A1" w14:textId="77777777" w:rsidR="00526500" w:rsidRPr="00675DAA" w:rsidRDefault="00526500" w:rsidP="0080029F">
            <w:r w:rsidRPr="00675DAA">
              <w:t>1:1</w:t>
            </w:r>
          </w:p>
        </w:tc>
        <w:tc>
          <w:tcPr>
            <w:tcW w:w="1350" w:type="dxa"/>
          </w:tcPr>
          <w:p w14:paraId="3F63AB12" w14:textId="77777777" w:rsidR="00526500" w:rsidRPr="00675DAA" w:rsidRDefault="00526500" w:rsidP="0080029F"/>
        </w:tc>
        <w:tc>
          <w:tcPr>
            <w:tcW w:w="2520" w:type="dxa"/>
          </w:tcPr>
          <w:p w14:paraId="6DA6AE4C" w14:textId="77777777" w:rsidR="00526500" w:rsidRPr="00675DAA" w:rsidRDefault="00526500" w:rsidP="0080029F"/>
        </w:tc>
      </w:tr>
      <w:tr w:rsidR="00526500" w:rsidRPr="00675DAA" w14:paraId="086B9338" w14:textId="77777777" w:rsidTr="00C66D2F">
        <w:trPr>
          <w:cantSplit/>
        </w:trPr>
        <w:tc>
          <w:tcPr>
            <w:tcW w:w="2127" w:type="dxa"/>
            <w:shd w:val="clear" w:color="auto" w:fill="808080"/>
          </w:tcPr>
          <w:p w14:paraId="0950DAD9" w14:textId="77777777" w:rsidR="00526500" w:rsidRPr="00675DAA" w:rsidRDefault="00526500" w:rsidP="0080029F">
            <w:r w:rsidRPr="00675DAA">
              <w:t>Conformance</w:t>
            </w:r>
          </w:p>
        </w:tc>
        <w:tc>
          <w:tcPr>
            <w:tcW w:w="7233" w:type="dxa"/>
            <w:gridSpan w:val="4"/>
          </w:tcPr>
          <w:p w14:paraId="70E26A20" w14:textId="77777777" w:rsidR="007E1C03" w:rsidRDefault="007E1C03" w:rsidP="008B43ED">
            <w:pPr>
              <w:pStyle w:val="ListParagraph"/>
              <w:numPr>
                <w:ilvl w:val="0"/>
                <w:numId w:val="396"/>
              </w:numPr>
              <w:rPr>
                <w:del w:id="552" w:author="Peter Bomberg" w:date="2018-01-16T14:05:00Z"/>
              </w:rPr>
            </w:pPr>
            <w:del w:id="553" w:author="Peter Bomberg" w:date="2018-01-16T14:05:00Z">
              <w:r>
                <w:delText>There is a code element</w:delText>
              </w:r>
            </w:del>
          </w:p>
          <w:p w14:paraId="390E3088" w14:textId="77777777" w:rsidR="00A127DB" w:rsidRPr="00C13369" w:rsidRDefault="00487FE5" w:rsidP="008B43ED">
            <w:pPr>
              <w:pStyle w:val="ListParagraph"/>
              <w:numPr>
                <w:ilvl w:val="0"/>
                <w:numId w:val="395"/>
              </w:numPr>
              <w:rPr>
                <w:del w:id="554" w:author="Peter Bomberg" w:date="2018-01-16T14:05:00Z"/>
              </w:rPr>
            </w:pPr>
            <w:del w:id="555" w:author="Peter Bomberg" w:date="2018-01-16T14:05:00Z">
              <w:r>
                <w:rPr>
                  <w:highlight w:val="white"/>
                </w:rPr>
                <w:delText>SPL Rule 3</w:delText>
              </w:r>
              <w:r w:rsidR="00395928">
                <w:rPr>
                  <w:highlight w:val="white"/>
                </w:rPr>
                <w:delText xml:space="preserve"> </w:delText>
              </w:r>
              <w:r w:rsidR="00395928" w:rsidRPr="00D00628">
                <w:rPr>
                  <w:highlight w:val="white"/>
                </w:rPr>
                <w:delText xml:space="preserve">identifies that </w:delText>
              </w:r>
              <w:r w:rsidR="00395928">
                <w:rPr>
                  <w:highlight w:val="white"/>
                </w:rPr>
                <w:delText>the</w:delText>
              </w:r>
              <w:r w:rsidR="00395928" w:rsidRPr="00D00628">
                <w:rPr>
                  <w:highlight w:val="white"/>
                </w:rPr>
                <w:delText xml:space="preserve"> </w:delText>
              </w:r>
              <w:r w:rsidR="00395928" w:rsidRPr="00D00628">
                <w:delText xml:space="preserve">element has </w:delText>
              </w:r>
              <w:r w:rsidR="00395928">
                <w:delText xml:space="preserve">not </w:delText>
              </w:r>
              <w:r w:rsidR="00395928" w:rsidRPr="00D00628">
                <w:delText>been defined.</w:delText>
              </w:r>
            </w:del>
          </w:p>
          <w:p w14:paraId="7068A240" w14:textId="77777777" w:rsidR="00A127DB" w:rsidRPr="00C367F5" w:rsidRDefault="00487FE5" w:rsidP="008B43ED">
            <w:pPr>
              <w:pStyle w:val="ListParagraph"/>
              <w:numPr>
                <w:ilvl w:val="0"/>
                <w:numId w:val="395"/>
              </w:numPr>
              <w:rPr>
                <w:del w:id="556" w:author="Peter Bomberg" w:date="2018-01-16T14:05:00Z"/>
              </w:rPr>
            </w:pPr>
            <w:del w:id="557" w:author="Peter Bomberg" w:date="2018-01-16T14:05:00Z">
              <w:r>
                <w:rPr>
                  <w:highlight w:val="white"/>
                </w:rPr>
                <w:delText>SPL Rule 4</w:delText>
              </w:r>
              <w:r w:rsidR="00D76A0D">
                <w:rPr>
                  <w:highlight w:val="white"/>
                </w:rPr>
                <w:delText xml:space="preserve"> </w:delText>
              </w:r>
              <w:r w:rsidR="00D76A0D" w:rsidRPr="00D00628">
                <w:rPr>
                  <w:highlight w:val="white"/>
                </w:rPr>
                <w:delText xml:space="preserve">identifies that more than one </w:delText>
              </w:r>
              <w:r w:rsidR="00D76A0D" w:rsidRPr="00D00628">
                <w:delText xml:space="preserve">element </w:delText>
              </w:r>
              <w:r w:rsidR="00D76A0D">
                <w:delText xml:space="preserve">is </w:delText>
              </w:r>
              <w:r w:rsidR="00D76A0D" w:rsidRPr="00D00628">
                <w:delText>defined.</w:delText>
              </w:r>
            </w:del>
          </w:p>
          <w:p w14:paraId="79257113" w14:textId="77777777" w:rsidR="00C367F5" w:rsidRDefault="00C367F5" w:rsidP="0080029F">
            <w:pPr>
              <w:pStyle w:val="ListParagraph"/>
              <w:rPr>
                <w:del w:id="558" w:author="Peter Bomberg" w:date="2018-01-16T14:05:00Z"/>
              </w:rPr>
            </w:pPr>
          </w:p>
          <w:p w14:paraId="270F3050" w14:textId="77777777" w:rsidR="002C49C1" w:rsidRPr="0050178E" w:rsidRDefault="002C49C1" w:rsidP="008B43ED">
            <w:pPr>
              <w:pStyle w:val="ListParagraph"/>
              <w:numPr>
                <w:ilvl w:val="0"/>
                <w:numId w:val="391"/>
              </w:numPr>
            </w:pPr>
            <w:r w:rsidRPr="00C80C46">
              <w:t>There is a code</w:t>
            </w:r>
            <w:r>
              <w:t>, codeSystem</w:t>
            </w:r>
            <w:r w:rsidRPr="00C80C46">
              <w:t xml:space="preserve"> and </w:t>
            </w:r>
            <w:r w:rsidRPr="00675DAA">
              <w:t>displayName</w:t>
            </w:r>
            <w:r>
              <w:t xml:space="preserve"> attribute derived from OID 2.16.840.1.113883.2.20.6.1</w:t>
            </w:r>
            <w:r w:rsidRPr="00F91172">
              <w:t>0</w:t>
            </w:r>
            <w:r>
              <w:t xml:space="preserve">, where the </w:t>
            </w:r>
            <w:r w:rsidRPr="00675DAA">
              <w:t>displayName</w:t>
            </w:r>
            <w:r>
              <w:t xml:space="preserve"> </w:t>
            </w:r>
            <w:r w:rsidRPr="00675DAA">
              <w:t>shall display the</w:t>
            </w:r>
            <w:r>
              <w:t xml:space="preserve"> appropriate </w:t>
            </w:r>
            <w:r w:rsidRPr="00675DAA">
              <w:t>label.</w:t>
            </w:r>
          </w:p>
          <w:p w14:paraId="09E54C36" w14:textId="77777777" w:rsidR="004E248C" w:rsidRPr="002C49C1" w:rsidRDefault="004E248C" w:rsidP="008B43ED">
            <w:pPr>
              <w:pStyle w:val="ListParagraph"/>
              <w:numPr>
                <w:ilvl w:val="0"/>
                <w:numId w:val="192"/>
              </w:numPr>
              <w:rPr>
                <w:moveTo w:id="559" w:author="Peter Bomberg" w:date="2018-01-16T14:05:00Z"/>
                <w:highlight w:val="white"/>
              </w:rPr>
            </w:pPr>
            <w:moveToRangeStart w:id="560" w:author="Peter Bomberg" w:date="2018-01-16T14:05:00Z" w:name="move503874891"/>
            <w:moveTo w:id="561" w:author="Peter Bomberg" w:date="2018-01-16T14:05:00Z">
              <w:r w:rsidRPr="002C49C1">
                <w:rPr>
                  <w:highlight w:val="white"/>
                </w:rPr>
                <w:t>SPL Rule 2 identifies that the OID value is incorrect.</w:t>
              </w:r>
            </w:moveTo>
          </w:p>
          <w:moveToRangeEnd w:id="560"/>
          <w:p w14:paraId="0CBD36A5" w14:textId="2C6FE19C" w:rsidR="00BF1056" w:rsidRDefault="00487FE5" w:rsidP="008B43ED">
            <w:pPr>
              <w:pStyle w:val="ListParagraph"/>
              <w:numPr>
                <w:ilvl w:val="0"/>
                <w:numId w:val="192"/>
              </w:numPr>
              <w:rPr>
                <w:highlight w:val="white"/>
              </w:rPr>
            </w:pPr>
            <w:r>
              <w:rPr>
                <w:highlight w:val="white"/>
              </w:rPr>
              <w:t>SPL Rule 5</w:t>
            </w:r>
            <w:r w:rsidR="00D76A0D">
              <w:rPr>
                <w:highlight w:val="white"/>
              </w:rPr>
              <w:t xml:space="preserve"> </w:t>
            </w:r>
            <w:r w:rsidR="00D76A0D" w:rsidRPr="00334410">
              <w:rPr>
                <w:highlight w:val="white"/>
              </w:rPr>
              <w:t xml:space="preserve">identifies that </w:t>
            </w:r>
            <w:del w:id="562" w:author="Peter Bomberg" w:date="2018-01-16T14:05:00Z">
              <w:r w:rsidR="002C49C1">
                <w:rPr>
                  <w:highlight w:val="white"/>
                </w:rPr>
                <w:delText xml:space="preserve">one or more of </w:delText>
              </w:r>
              <w:r w:rsidR="00D76A0D">
                <w:rPr>
                  <w:highlight w:val="white"/>
                </w:rPr>
                <w:delText xml:space="preserve">the </w:delText>
              </w:r>
              <w:r w:rsidR="00D76A0D" w:rsidRPr="00D00628">
                <w:rPr>
                  <w:highlight w:val="white"/>
                </w:rPr>
                <w:delText>attribute</w:delText>
              </w:r>
              <w:r w:rsidR="002C49C1">
                <w:rPr>
                  <w:highlight w:val="white"/>
                </w:rPr>
                <w:delText>s</w:delText>
              </w:r>
              <w:r w:rsidR="00D76A0D" w:rsidRPr="00D00628">
                <w:rPr>
                  <w:highlight w:val="white"/>
                </w:rPr>
                <w:delText xml:space="preserve"> ha</w:delText>
              </w:r>
              <w:r w:rsidR="002C49C1">
                <w:rPr>
                  <w:highlight w:val="white"/>
                </w:rPr>
                <w:delText>ve</w:delText>
              </w:r>
            </w:del>
            <w:ins w:id="563" w:author="Peter Bomberg" w:date="2018-01-16T14:05:00Z">
              <w:r w:rsidR="00D76A0D">
                <w:rPr>
                  <w:highlight w:val="white"/>
                </w:rPr>
                <w:t xml:space="preserve">the </w:t>
              </w:r>
              <w:r w:rsidR="00A67D7F">
                <w:rPr>
                  <w:highlight w:val="white"/>
                </w:rPr>
                <w:t xml:space="preserve">(code) </w:t>
              </w:r>
              <w:r w:rsidR="00D76A0D" w:rsidRPr="00D00628">
                <w:rPr>
                  <w:highlight w:val="white"/>
                </w:rPr>
                <w:t xml:space="preserve">attribute </w:t>
              </w:r>
              <w:r w:rsidR="00A67D7F">
                <w:rPr>
                  <w:highlight w:val="white"/>
                </w:rPr>
                <w:t>has</w:t>
              </w:r>
            </w:ins>
            <w:r w:rsidR="00A67D7F">
              <w:rPr>
                <w:highlight w:val="white"/>
              </w:rPr>
              <w:t xml:space="preserve">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14:paraId="49BF87E5" w14:textId="1ED3A410" w:rsidR="00A67D7F" w:rsidRDefault="00A67D7F" w:rsidP="008B43ED">
            <w:pPr>
              <w:pStyle w:val="ListParagraph"/>
              <w:numPr>
                <w:ilvl w:val="0"/>
                <w:numId w:val="192"/>
              </w:numPr>
              <w:rPr>
                <w:ins w:id="564" w:author="Peter Bomberg" w:date="2018-01-16T14:05:00Z"/>
                <w:highlight w:val="white"/>
              </w:rPr>
            </w:pPr>
            <w:ins w:id="565"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32F85AE6" w14:textId="77B23738" w:rsidR="00A67D7F" w:rsidRDefault="00A67D7F" w:rsidP="008B43ED">
            <w:pPr>
              <w:pStyle w:val="ListParagraph"/>
              <w:numPr>
                <w:ilvl w:val="0"/>
                <w:numId w:val="192"/>
              </w:numPr>
              <w:rPr>
                <w:ins w:id="566" w:author="Peter Bomberg" w:date="2018-01-16T14:05:00Z"/>
                <w:highlight w:val="white"/>
              </w:rPr>
            </w:pPr>
            <w:ins w:id="567"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FC258BE" w14:textId="196C6B36" w:rsidR="004E248C" w:rsidRDefault="004E248C" w:rsidP="008B43ED">
            <w:pPr>
              <w:pStyle w:val="ListParagraph"/>
              <w:numPr>
                <w:ilvl w:val="0"/>
                <w:numId w:val="192"/>
              </w:numPr>
              <w:rPr>
                <w:ins w:id="568" w:author="Peter Bomberg" w:date="2018-01-16T14:05:00Z"/>
                <w:highlight w:val="white"/>
              </w:rPr>
            </w:pPr>
            <w:ins w:id="569" w:author="Peter Bomberg" w:date="2018-01-16T14:05:00Z">
              <w:r w:rsidRPr="00183090">
                <w:rPr>
                  <w:highlight w:val="white"/>
                </w:rPr>
                <w:t>SPL Rule 7 identifies that displayName does not match the CV</w:t>
              </w:r>
              <w:r>
                <w:rPr>
                  <w:highlight w:val="white"/>
                </w:rPr>
                <w:t xml:space="preserve"> value</w:t>
              </w:r>
              <w:r w:rsidRPr="00183090">
                <w:rPr>
                  <w:highlight w:val="white"/>
                </w:rPr>
                <w:t>.</w:t>
              </w:r>
            </w:ins>
          </w:p>
          <w:p w14:paraId="28C3BB49" w14:textId="77777777" w:rsidR="00337A08" w:rsidRPr="00337A08" w:rsidRDefault="00BF1056" w:rsidP="008B43ED">
            <w:pPr>
              <w:pStyle w:val="ListParagraph"/>
              <w:numPr>
                <w:ilvl w:val="0"/>
                <w:numId w:val="192"/>
              </w:numPr>
              <w:rPr>
                <w:sz w:val="22"/>
                <w:szCs w:val="22"/>
              </w:rPr>
            </w:pPr>
            <w:r>
              <w:rPr>
                <w:highlight w:val="white"/>
              </w:rPr>
              <w:t xml:space="preserve">SPL Rule 8 </w:t>
            </w:r>
            <w:r w:rsidRPr="00E1161C">
              <w:rPr>
                <w:highlight w:val="white"/>
              </w:rPr>
              <w:t xml:space="preserve">identifies that the code is not </w:t>
            </w:r>
            <w:r>
              <w:rPr>
                <w:highlight w:val="white"/>
              </w:rPr>
              <w:t>in the CV</w:t>
            </w:r>
            <w:r w:rsidR="002C49C1">
              <w:rPr>
                <w:highlight w:val="white"/>
              </w:rPr>
              <w:t xml:space="preserve"> or is not contextually correct.</w:t>
            </w:r>
          </w:p>
          <w:p w14:paraId="5B2EF350" w14:textId="77777777" w:rsidR="004E248C" w:rsidRPr="002C49C1" w:rsidRDefault="00337A08" w:rsidP="008B43ED">
            <w:pPr>
              <w:pStyle w:val="ListParagraph"/>
              <w:numPr>
                <w:ilvl w:val="0"/>
                <w:numId w:val="192"/>
              </w:numPr>
              <w:rPr>
                <w:moveFrom w:id="570" w:author="Peter Bomberg" w:date="2018-01-16T14:05:00Z"/>
                <w:highlight w:val="white"/>
              </w:rPr>
            </w:pPr>
            <w:ins w:id="571" w:author="Peter Bomberg" w:date="2018-01-16T14:05:00Z">
              <w:r w:rsidRPr="0057498E">
                <w:rPr>
                  <w:sz w:val="22"/>
                  <w:szCs w:val="22"/>
                  <w:highlight w:val="white"/>
                </w:rPr>
                <w:t>SPL Rule 1</w:t>
              </w:r>
              <w:r>
                <w:rPr>
                  <w:sz w:val="22"/>
                  <w:szCs w:val="22"/>
                  <w:highlight w:val="white"/>
                </w:rPr>
                <w:t>5</w:t>
              </w:r>
              <w:r w:rsidRPr="0057498E">
                <w:rPr>
                  <w:sz w:val="22"/>
                  <w:szCs w:val="22"/>
                  <w:highlight w:val="white"/>
                </w:rPr>
                <w:t xml:space="preserve"> identifies that the</w:t>
              </w:r>
              <w:r>
                <w:rPr>
                  <w:sz w:val="22"/>
                  <w:szCs w:val="22"/>
                  <w:highlight w:val="white"/>
                </w:rPr>
                <w:t xml:space="preserve">re is a notification flag for the </w:t>
              </w:r>
              <w:r w:rsidRPr="0057498E">
                <w:rPr>
                  <w:sz w:val="22"/>
                  <w:szCs w:val="22"/>
                  <w:highlight w:val="white"/>
                </w:rPr>
                <w:t>content.</w:t>
              </w:r>
            </w:ins>
            <w:moveFromRangeStart w:id="572" w:author="Peter Bomberg" w:date="2018-01-16T14:05:00Z" w:name="move503874891"/>
            <w:moveFrom w:id="573" w:author="Peter Bomberg" w:date="2018-01-16T14:05:00Z">
              <w:r w:rsidR="004E248C" w:rsidRPr="002C49C1">
                <w:rPr>
                  <w:highlight w:val="white"/>
                </w:rPr>
                <w:t>SPL Rule 2 identifies that the OID value is incorrect.</w:t>
              </w:r>
            </w:moveFrom>
          </w:p>
          <w:moveFromRangeEnd w:id="572"/>
          <w:p w14:paraId="6DF91A1C" w14:textId="33393581" w:rsidR="00337A08" w:rsidRPr="00337A08" w:rsidRDefault="00DD47E1" w:rsidP="008B43ED">
            <w:pPr>
              <w:pStyle w:val="ListParagraph"/>
              <w:numPr>
                <w:ilvl w:val="0"/>
                <w:numId w:val="192"/>
              </w:numPr>
              <w:rPr>
                <w:sz w:val="22"/>
                <w:szCs w:val="22"/>
              </w:rPr>
            </w:pPr>
            <w:del w:id="574" w:author="Peter Bomberg" w:date="2018-01-16T14:05:00Z">
              <w:r>
                <w:delText xml:space="preserve">SPL Rule 7 </w:delText>
              </w:r>
              <w:r w:rsidRPr="00AF4E8C">
                <w:delText xml:space="preserve">identifies that </w:delText>
              </w:r>
              <w:r>
                <w:delText>label does not match the CV.</w:delText>
              </w:r>
            </w:del>
          </w:p>
        </w:tc>
      </w:tr>
    </w:tbl>
    <w:p w14:paraId="21FB8651" w14:textId="596EFDE1" w:rsidR="006C0150" w:rsidRDefault="006C0150"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14:paraId="09827A48" w14:textId="77777777" w:rsidTr="00C66D2F">
        <w:trPr>
          <w:cantSplit/>
          <w:trHeight w:val="580"/>
          <w:tblHeader/>
        </w:trPr>
        <w:tc>
          <w:tcPr>
            <w:tcW w:w="2127" w:type="dxa"/>
            <w:shd w:val="clear" w:color="auto" w:fill="808080"/>
          </w:tcPr>
          <w:p w14:paraId="495C8307" w14:textId="77777777" w:rsidR="006C0150" w:rsidRPr="003539B2" w:rsidRDefault="006C0150" w:rsidP="0080029F">
            <w:r w:rsidRPr="00675DAA">
              <w:t>Element</w:t>
            </w:r>
          </w:p>
        </w:tc>
        <w:tc>
          <w:tcPr>
            <w:tcW w:w="2103" w:type="dxa"/>
            <w:shd w:val="clear" w:color="auto" w:fill="808080"/>
          </w:tcPr>
          <w:p w14:paraId="7D1B86D2" w14:textId="77777777" w:rsidR="006C0150" w:rsidRPr="00675DAA" w:rsidRDefault="006C0150" w:rsidP="0080029F">
            <w:r w:rsidRPr="00675DAA">
              <w:t>Attribute</w:t>
            </w:r>
          </w:p>
        </w:tc>
        <w:tc>
          <w:tcPr>
            <w:tcW w:w="1260" w:type="dxa"/>
            <w:shd w:val="clear" w:color="auto" w:fill="808080"/>
          </w:tcPr>
          <w:p w14:paraId="241019FB" w14:textId="77777777" w:rsidR="006C0150" w:rsidRPr="003539B2" w:rsidRDefault="006C0150" w:rsidP="0080029F">
            <w:r w:rsidRPr="00675DAA">
              <w:t>Cardinality</w:t>
            </w:r>
          </w:p>
        </w:tc>
        <w:tc>
          <w:tcPr>
            <w:tcW w:w="1350" w:type="dxa"/>
            <w:shd w:val="clear" w:color="auto" w:fill="808080"/>
          </w:tcPr>
          <w:p w14:paraId="18C1770C" w14:textId="77777777" w:rsidR="006C0150" w:rsidRPr="00675DAA" w:rsidRDefault="006C0150" w:rsidP="0080029F">
            <w:r w:rsidRPr="00675DAA">
              <w:t>Value(s) Allowed</w:t>
            </w:r>
          </w:p>
          <w:p w14:paraId="5100B810" w14:textId="77777777" w:rsidR="006C0150" w:rsidRPr="00675DAA" w:rsidRDefault="006C0150" w:rsidP="0080029F">
            <w:r w:rsidRPr="00675DAA">
              <w:t>Examples</w:t>
            </w:r>
          </w:p>
        </w:tc>
        <w:tc>
          <w:tcPr>
            <w:tcW w:w="2520" w:type="dxa"/>
            <w:shd w:val="clear" w:color="auto" w:fill="808080"/>
          </w:tcPr>
          <w:p w14:paraId="23A21A33" w14:textId="77777777" w:rsidR="006C0150" w:rsidRPr="00675DAA" w:rsidRDefault="006C0150" w:rsidP="0080029F">
            <w:r w:rsidRPr="00675DAA">
              <w:t>Description</w:t>
            </w:r>
          </w:p>
          <w:p w14:paraId="1CD3EEF2" w14:textId="77777777" w:rsidR="006C0150" w:rsidRPr="00675DAA" w:rsidRDefault="006C0150" w:rsidP="0080029F">
            <w:r w:rsidRPr="00675DAA">
              <w:t>Instructions</w:t>
            </w:r>
          </w:p>
        </w:tc>
      </w:tr>
      <w:tr w:rsidR="002347C8" w:rsidRPr="00675DAA" w14:paraId="4CA261C8" w14:textId="77777777" w:rsidTr="00C66D2F">
        <w:trPr>
          <w:cantSplit/>
        </w:trPr>
        <w:tc>
          <w:tcPr>
            <w:tcW w:w="2127" w:type="dxa"/>
          </w:tcPr>
          <w:p w14:paraId="6D99D0C1" w14:textId="77777777" w:rsidR="002347C8" w:rsidRPr="00675DAA" w:rsidRDefault="002313EA" w:rsidP="0080029F">
            <w:r>
              <w:t>t</w:t>
            </w:r>
            <w:r w:rsidR="002347C8" w:rsidRPr="00675DAA">
              <w:t>itle</w:t>
            </w:r>
          </w:p>
        </w:tc>
        <w:tc>
          <w:tcPr>
            <w:tcW w:w="2103" w:type="dxa"/>
            <w:shd w:val="clear" w:color="auto" w:fill="D9D9D9"/>
          </w:tcPr>
          <w:p w14:paraId="40EA6995" w14:textId="77777777" w:rsidR="002347C8" w:rsidRPr="00675DAA" w:rsidRDefault="002347C8" w:rsidP="0080029F">
            <w:r w:rsidRPr="00675DAA">
              <w:t>N/A</w:t>
            </w:r>
          </w:p>
        </w:tc>
        <w:tc>
          <w:tcPr>
            <w:tcW w:w="1260" w:type="dxa"/>
            <w:shd w:val="clear" w:color="auto" w:fill="D9D9D9"/>
          </w:tcPr>
          <w:p w14:paraId="7BE16180" w14:textId="77777777" w:rsidR="002347C8" w:rsidRPr="00675DAA" w:rsidRDefault="002347C8" w:rsidP="0080029F">
            <w:r w:rsidRPr="00675DAA">
              <w:t>0:1</w:t>
            </w:r>
          </w:p>
        </w:tc>
        <w:tc>
          <w:tcPr>
            <w:tcW w:w="1350" w:type="dxa"/>
            <w:shd w:val="clear" w:color="auto" w:fill="D9D9D9"/>
          </w:tcPr>
          <w:p w14:paraId="10666CAE" w14:textId="77777777" w:rsidR="002347C8" w:rsidRPr="00675DAA" w:rsidRDefault="002347C8" w:rsidP="0080029F"/>
        </w:tc>
        <w:tc>
          <w:tcPr>
            <w:tcW w:w="2520" w:type="dxa"/>
            <w:shd w:val="clear" w:color="auto" w:fill="D9D9D9"/>
          </w:tcPr>
          <w:p w14:paraId="44640862" w14:textId="77777777" w:rsidR="002347C8" w:rsidRPr="00675DAA" w:rsidRDefault="002347C8" w:rsidP="0080029F">
            <w:r w:rsidRPr="00675DAA">
              <w:t>Provides the title for the document.</w:t>
            </w:r>
          </w:p>
        </w:tc>
      </w:tr>
      <w:tr w:rsidR="002347C8" w:rsidRPr="00675DAA" w14:paraId="282639C4" w14:textId="77777777" w:rsidTr="00C66D2F">
        <w:trPr>
          <w:cantSplit/>
        </w:trPr>
        <w:tc>
          <w:tcPr>
            <w:tcW w:w="2127" w:type="dxa"/>
            <w:shd w:val="clear" w:color="auto" w:fill="808080"/>
          </w:tcPr>
          <w:p w14:paraId="0C8E08C1" w14:textId="77777777" w:rsidR="002347C8" w:rsidRPr="00675DAA" w:rsidRDefault="002347C8" w:rsidP="0080029F">
            <w:r w:rsidRPr="00675DAA">
              <w:lastRenderedPageBreak/>
              <w:t>Conformance</w:t>
            </w:r>
          </w:p>
        </w:tc>
        <w:tc>
          <w:tcPr>
            <w:tcW w:w="7233" w:type="dxa"/>
            <w:gridSpan w:val="4"/>
          </w:tcPr>
          <w:p w14:paraId="3FF29873" w14:textId="34C66FDA" w:rsidR="002347C8" w:rsidRDefault="002347C8" w:rsidP="008B43ED">
            <w:pPr>
              <w:pStyle w:val="ListParagraph"/>
              <w:numPr>
                <w:ilvl w:val="0"/>
                <w:numId w:val="197"/>
              </w:numPr>
              <w:rPr>
                <w:ins w:id="575" w:author="Peter Bomberg" w:date="2018-01-16T14:05:00Z"/>
              </w:rPr>
            </w:pPr>
            <w:r w:rsidRPr="00675DAA">
              <w:t>There may be a title</w:t>
            </w:r>
            <w:del w:id="576" w:author="Peter Bomberg" w:date="2018-01-16T14:05:00Z">
              <w:r w:rsidR="00F178E2" w:rsidRPr="00675DAA">
                <w:delText>, unless specified otherwise in the document specific</w:delText>
              </w:r>
            </w:del>
            <w:ins w:id="577" w:author="Peter Bomberg" w:date="2018-01-16T14:05:00Z">
              <w:r w:rsidR="009F585B">
                <w:t xml:space="preserve"> element</w:t>
              </w:r>
              <w:r w:rsidR="00746923">
                <w:t>.</w:t>
              </w:r>
            </w:ins>
          </w:p>
          <w:p w14:paraId="21E78ED5" w14:textId="3BBDDDCE" w:rsidR="00ED1FC6" w:rsidRDefault="00232CC9" w:rsidP="008B43ED">
            <w:pPr>
              <w:pStyle w:val="ListParagraph"/>
              <w:numPr>
                <w:ilvl w:val="0"/>
                <w:numId w:val="193"/>
              </w:numPr>
            </w:pPr>
            <w:ins w:id="578" w:author="Peter Bomberg" w:date="2018-01-16T14:05:00Z">
              <w:r>
                <w:rPr>
                  <w:highlight w:val="white"/>
                </w:rPr>
                <w:t>N.B.</w:t>
              </w:r>
            </w:ins>
            <w:r>
              <w:rPr>
                <w:highlight w:val="white"/>
              </w:rPr>
              <w:t xml:space="preserve"> </w:t>
            </w:r>
            <w:r w:rsidR="002240B7" w:rsidRPr="002240B7">
              <w:t xml:space="preserve">validation </w:t>
            </w:r>
            <w:del w:id="579" w:author="Peter Bomberg" w:date="2018-01-16T14:05:00Z">
              <w:r w:rsidR="00F178E2" w:rsidRPr="00675DAA">
                <w:delText>guidance</w:delText>
              </w:r>
            </w:del>
            <w:ins w:id="580" w:author="Peter Bomberg" w:date="2018-01-16T14:05:00Z">
              <w:r w:rsidR="002240B7" w:rsidRPr="002240B7">
                <w:t>is doctype specific</w:t>
              </w:r>
            </w:ins>
            <w:r w:rsidR="002240B7" w:rsidRPr="002240B7">
              <w:t>.</w:t>
            </w:r>
          </w:p>
          <w:p w14:paraId="7DF2F8FB" w14:textId="77777777" w:rsidR="00E1161C" w:rsidRPr="00ED1FC6" w:rsidRDefault="00ED1FC6" w:rsidP="008B43ED">
            <w:pPr>
              <w:pStyle w:val="ListParagraph"/>
              <w:numPr>
                <w:ilvl w:val="0"/>
                <w:numId w:val="397"/>
              </w:numPr>
              <w:rPr>
                <w:del w:id="581" w:author="Peter Bomberg" w:date="2018-01-16T14:05:00Z"/>
              </w:rPr>
            </w:pPr>
            <w:del w:id="582" w:author="Peter Bomberg" w:date="2018-01-16T14:05:00Z">
              <w:r>
                <w:delText>Informational only (</w:delText>
              </w:r>
              <w:r w:rsidRPr="00ED1FC6">
                <w:delText>no validation aspect).</w:delText>
              </w:r>
            </w:del>
          </w:p>
          <w:p w14:paraId="1E16EAE8" w14:textId="77777777" w:rsidR="002240B7" w:rsidRPr="00675DAA" w:rsidRDefault="002240B7" w:rsidP="002240B7">
            <w:pPr>
              <w:pStyle w:val="ListParagraph"/>
              <w:ind w:left="360"/>
            </w:pPr>
          </w:p>
          <w:p w14:paraId="4B5F572C" w14:textId="77777777" w:rsidR="002347C8" w:rsidRPr="00675DAA" w:rsidRDefault="002347C8" w:rsidP="008B43ED">
            <w:pPr>
              <w:pStyle w:val="ListParagraph"/>
              <w:numPr>
                <w:ilvl w:val="0"/>
                <w:numId w:val="197"/>
              </w:numPr>
            </w:pPr>
            <w:r w:rsidRPr="00675DAA">
              <w:t>The title is free form</w:t>
            </w:r>
          </w:p>
          <w:p w14:paraId="404E3D57" w14:textId="4B089B8A" w:rsidR="002240B7" w:rsidRDefault="00ED1FC6" w:rsidP="008B43ED">
            <w:pPr>
              <w:pStyle w:val="ListParagraph"/>
              <w:numPr>
                <w:ilvl w:val="0"/>
                <w:numId w:val="194"/>
              </w:numPr>
            </w:pPr>
            <w:bookmarkStart w:id="583" w:name="_Hlk502824382"/>
            <w:del w:id="584" w:author="Peter Bomberg" w:date="2018-01-16T14:05:00Z">
              <w:r w:rsidRPr="00ED1FC6">
                <w:delText>Informational only (</w:delText>
              </w:r>
            </w:del>
            <w:ins w:id="585" w:author="Peter Bomberg" w:date="2018-01-16T14:05:00Z">
              <w:r w:rsidR="00232CC9">
                <w:rPr>
                  <w:highlight w:val="white"/>
                </w:rPr>
                <w:t xml:space="preserve">N.B. </w:t>
              </w:r>
              <w:r w:rsidR="003054FC">
                <w:rPr>
                  <w:highlight w:val="white"/>
                </w:rPr>
                <w:t xml:space="preserve">there are </w:t>
              </w:r>
            </w:ins>
            <w:r w:rsidR="003054FC" w:rsidRPr="00E46ED6">
              <w:rPr>
                <w:highlight w:val="white"/>
              </w:rPr>
              <w:t xml:space="preserve">no validation </w:t>
            </w:r>
            <w:r w:rsidR="003054FC">
              <w:rPr>
                <w:highlight w:val="white"/>
              </w:rPr>
              <w:t>aspect</w:t>
            </w:r>
            <w:del w:id="586" w:author="Peter Bomberg" w:date="2018-01-16T14:05:00Z">
              <w:r w:rsidRPr="00ED1FC6">
                <w:delText>)</w:delText>
              </w:r>
            </w:del>
            <w:ins w:id="587" w:author="Peter Bomberg" w:date="2018-01-16T14:05:00Z">
              <w:r w:rsidR="003054FC">
                <w:rPr>
                  <w:highlight w:val="white"/>
                </w:rPr>
                <w:t>s</w:t>
              </w:r>
            </w:ins>
            <w:r w:rsidR="002240B7" w:rsidRPr="002240B7">
              <w:t>.</w:t>
            </w:r>
          </w:p>
          <w:bookmarkEnd w:id="583"/>
          <w:p w14:paraId="4DF92DBF" w14:textId="77777777" w:rsidR="00E1161C" w:rsidRDefault="00E1161C" w:rsidP="0080029F">
            <w:pPr>
              <w:pStyle w:val="ListParagraph"/>
            </w:pPr>
          </w:p>
          <w:p w14:paraId="6B5CD8BE" w14:textId="77777777" w:rsidR="002347C8" w:rsidRPr="00675DAA" w:rsidRDefault="002347C8" w:rsidP="008B43ED">
            <w:pPr>
              <w:pStyle w:val="ListParagraph"/>
              <w:numPr>
                <w:ilvl w:val="0"/>
                <w:numId w:val="197"/>
              </w:numPr>
            </w:pPr>
            <w:r w:rsidRPr="00675DAA">
              <w:t>There are no figures in the title.</w:t>
            </w:r>
          </w:p>
          <w:p w14:paraId="2F8A8015" w14:textId="037D3EC0" w:rsidR="002240B7" w:rsidRPr="00C13369" w:rsidRDefault="002240B7" w:rsidP="008B43ED">
            <w:pPr>
              <w:pStyle w:val="ListParagraph"/>
              <w:numPr>
                <w:ilvl w:val="0"/>
                <w:numId w:val="195"/>
              </w:numPr>
              <w:rPr>
                <w:ins w:id="588" w:author="Peter Bomberg" w:date="2018-01-16T14:05:00Z"/>
              </w:rPr>
            </w:pPr>
            <w:bookmarkStart w:id="589" w:name="_Hlk502401836"/>
            <w:ins w:id="590"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bookmarkEnd w:id="589"/>
          <w:p w14:paraId="63F3E17D" w14:textId="77777777" w:rsidR="00E1161C" w:rsidRDefault="00E1161C" w:rsidP="0080029F">
            <w:pPr>
              <w:pStyle w:val="ListParagraph"/>
            </w:pPr>
          </w:p>
          <w:p w14:paraId="1E1E6AFA" w14:textId="77777777" w:rsidR="002347C8" w:rsidRPr="00675DAA" w:rsidRDefault="002347C8" w:rsidP="008B43ED">
            <w:pPr>
              <w:pStyle w:val="ListParagraph"/>
              <w:numPr>
                <w:ilvl w:val="0"/>
                <w:numId w:val="197"/>
              </w:numPr>
            </w:pPr>
            <w:r w:rsidRPr="00675DAA">
              <w:t>There are no images in the title.</w:t>
            </w:r>
          </w:p>
          <w:p w14:paraId="0FFAC83F" w14:textId="25BD7CBA" w:rsidR="00E1161C" w:rsidRDefault="00C9777A" w:rsidP="008B43ED">
            <w:pPr>
              <w:pStyle w:val="ListParagraph"/>
              <w:numPr>
                <w:ilvl w:val="0"/>
                <w:numId w:val="196"/>
              </w:numPr>
              <w:rPr>
                <w:ins w:id="591" w:author="Peter Bomberg" w:date="2018-01-16T14:05:00Z"/>
                <w:highlight w:val="white"/>
              </w:rPr>
            </w:pPr>
            <w:ins w:id="592" w:author="Peter Bomberg" w:date="2018-01-16T14:05:00Z">
              <w:r w:rsidRPr="00C9777A">
                <w:rPr>
                  <w:highlight w:val="white"/>
                </w:rPr>
                <w:t>SPL Rule 12 identifies that the content is incorrectly formatted.</w:t>
              </w:r>
            </w:ins>
          </w:p>
          <w:p w14:paraId="7166BD2A" w14:textId="77777777" w:rsidR="00C9777A" w:rsidRPr="00C9777A" w:rsidRDefault="00C9777A" w:rsidP="00C9777A">
            <w:pPr>
              <w:pStyle w:val="ListParagraph"/>
              <w:ind w:left="360"/>
              <w:rPr>
                <w:highlight w:val="white"/>
              </w:rPr>
            </w:pPr>
          </w:p>
          <w:p w14:paraId="66CEFD7E" w14:textId="77777777" w:rsidR="002347C8" w:rsidRDefault="002347C8" w:rsidP="008B43ED">
            <w:pPr>
              <w:pStyle w:val="ListParagraph"/>
              <w:numPr>
                <w:ilvl w:val="0"/>
                <w:numId w:val="197"/>
              </w:numPr>
              <w:rPr>
                <w:ins w:id="593" w:author="Peter Bomberg" w:date="2018-01-16T14:05:00Z"/>
              </w:rPr>
            </w:pPr>
            <w:r w:rsidRPr="00675DAA">
              <w:t>Multiple lines may be used in the title with each line separated by a line break &lt;br/&gt; tag. (note: titles can also be as follows: &lt;title mediaType="text/x-hl7-title+xml"&gt;).</w:t>
            </w:r>
          </w:p>
          <w:p w14:paraId="22E0E10B" w14:textId="6CEFA36F" w:rsidR="00C9777A" w:rsidRPr="00C9777A" w:rsidRDefault="00C9777A" w:rsidP="008B43ED">
            <w:pPr>
              <w:pStyle w:val="ListParagraph"/>
              <w:numPr>
                <w:ilvl w:val="0"/>
                <w:numId w:val="198"/>
              </w:numPr>
              <w:rPr>
                <w:highlight w:val="white"/>
              </w:rPr>
            </w:pPr>
            <w:ins w:id="594" w:author="Peter Bomberg" w:date="2018-01-16T14:05:00Z">
              <w:r w:rsidRPr="00C9777A">
                <w:rPr>
                  <w:highlight w:val="white"/>
                </w:rPr>
                <w:t>SPL Rule 12 identifies that the content is incorrectly formatted.</w:t>
              </w:r>
            </w:ins>
          </w:p>
        </w:tc>
      </w:tr>
    </w:tbl>
    <w:p w14:paraId="2443D447" w14:textId="77777777" w:rsidR="00130546" w:rsidRPr="00675DAA" w:rsidRDefault="00130546" w:rsidP="0080029F">
      <w:pPr>
        <w:rPr>
          <w:moveFrom w:id="595" w:author="Peter Bomberg" w:date="2018-01-16T14:05:00Z"/>
        </w:rPr>
      </w:pPr>
      <w:moveFromRangeStart w:id="596" w:author="Peter Bomberg" w:date="2018-01-16T14:05:00Z" w:name="move50387489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2126"/>
        <w:gridCol w:w="231"/>
        <w:gridCol w:w="1259"/>
        <w:gridCol w:w="1259"/>
        <w:gridCol w:w="1349"/>
        <w:gridCol w:w="3130"/>
        <w:gridCol w:w="198"/>
      </w:tblGrid>
      <w:tr w:rsidR="00A24D8A" w:rsidRPr="00675DAA" w14:paraId="73E40E80" w14:textId="77777777" w:rsidTr="00436B24">
        <w:trPr>
          <w:cantSplit/>
          <w:trHeight w:val="580"/>
          <w:tblHeader/>
        </w:trPr>
        <w:tc>
          <w:tcPr>
            <w:tcW w:w="2358" w:type="dxa"/>
            <w:gridSpan w:val="3"/>
            <w:shd w:val="clear" w:color="auto" w:fill="808080"/>
          </w:tcPr>
          <w:p w14:paraId="593364C9" w14:textId="77777777" w:rsidR="00A24D8A" w:rsidRPr="00F53457" w:rsidRDefault="00A24D8A" w:rsidP="0080029F">
            <w:pPr>
              <w:rPr>
                <w:moveFrom w:id="597" w:author="Peter Bomberg" w:date="2018-01-16T14:05:00Z"/>
              </w:rPr>
            </w:pPr>
            <w:moveFrom w:id="598" w:author="Peter Bomberg" w:date="2018-01-16T14:05:00Z">
              <w:r w:rsidRPr="00675DAA">
                <w:t>Element</w:t>
              </w:r>
            </w:moveFrom>
          </w:p>
        </w:tc>
        <w:tc>
          <w:tcPr>
            <w:tcW w:w="1260" w:type="dxa"/>
            <w:shd w:val="clear" w:color="auto" w:fill="808080"/>
          </w:tcPr>
          <w:p w14:paraId="23AE4751" w14:textId="77777777" w:rsidR="00A24D8A" w:rsidRPr="00675DAA" w:rsidRDefault="00A24D8A" w:rsidP="0080029F">
            <w:pPr>
              <w:rPr>
                <w:moveFrom w:id="599" w:author="Peter Bomberg" w:date="2018-01-16T14:05:00Z"/>
              </w:rPr>
            </w:pPr>
            <w:moveFrom w:id="600" w:author="Peter Bomberg" w:date="2018-01-16T14:05:00Z">
              <w:r w:rsidRPr="00675DAA">
                <w:t>Attribute</w:t>
              </w:r>
            </w:moveFrom>
          </w:p>
        </w:tc>
        <w:tc>
          <w:tcPr>
            <w:tcW w:w="1260" w:type="dxa"/>
            <w:shd w:val="clear" w:color="auto" w:fill="808080"/>
          </w:tcPr>
          <w:p w14:paraId="6FF2AF29" w14:textId="77777777" w:rsidR="00A24D8A" w:rsidRPr="00F53457" w:rsidRDefault="00A24D8A" w:rsidP="0080029F">
            <w:pPr>
              <w:rPr>
                <w:moveFrom w:id="601" w:author="Peter Bomberg" w:date="2018-01-16T14:05:00Z"/>
              </w:rPr>
            </w:pPr>
            <w:moveFrom w:id="602" w:author="Peter Bomberg" w:date="2018-01-16T14:05:00Z">
              <w:r w:rsidRPr="00675DAA">
                <w:t>Cardinality</w:t>
              </w:r>
            </w:moveFrom>
          </w:p>
        </w:tc>
        <w:tc>
          <w:tcPr>
            <w:tcW w:w="1350" w:type="dxa"/>
            <w:shd w:val="clear" w:color="auto" w:fill="808080"/>
          </w:tcPr>
          <w:p w14:paraId="4C36B5B3" w14:textId="77777777" w:rsidR="00A24D8A" w:rsidRPr="00675DAA" w:rsidRDefault="00A24D8A" w:rsidP="0080029F">
            <w:pPr>
              <w:rPr>
                <w:moveFrom w:id="603" w:author="Peter Bomberg" w:date="2018-01-16T14:05:00Z"/>
              </w:rPr>
            </w:pPr>
            <w:moveFrom w:id="604" w:author="Peter Bomberg" w:date="2018-01-16T14:05:00Z">
              <w:r w:rsidRPr="00675DAA">
                <w:t>Value(s) Allowed</w:t>
              </w:r>
            </w:moveFrom>
          </w:p>
          <w:p w14:paraId="69E56CF7" w14:textId="77777777" w:rsidR="00A24D8A" w:rsidRPr="00675DAA" w:rsidRDefault="00A24D8A" w:rsidP="0080029F">
            <w:pPr>
              <w:rPr>
                <w:moveFrom w:id="605" w:author="Peter Bomberg" w:date="2018-01-16T14:05:00Z"/>
              </w:rPr>
            </w:pPr>
            <w:moveFrom w:id="606" w:author="Peter Bomberg" w:date="2018-01-16T14:05:00Z">
              <w:r w:rsidRPr="00675DAA">
                <w:t>Examples</w:t>
              </w:r>
            </w:moveFrom>
          </w:p>
        </w:tc>
        <w:tc>
          <w:tcPr>
            <w:tcW w:w="3330" w:type="dxa"/>
            <w:gridSpan w:val="2"/>
            <w:shd w:val="clear" w:color="auto" w:fill="808080"/>
          </w:tcPr>
          <w:p w14:paraId="219230E0" w14:textId="77777777" w:rsidR="00A24D8A" w:rsidRPr="00675DAA" w:rsidRDefault="00A24D8A" w:rsidP="0080029F">
            <w:pPr>
              <w:rPr>
                <w:moveFrom w:id="607" w:author="Peter Bomberg" w:date="2018-01-16T14:05:00Z"/>
              </w:rPr>
            </w:pPr>
            <w:moveFrom w:id="608" w:author="Peter Bomberg" w:date="2018-01-16T14:05:00Z">
              <w:r w:rsidRPr="00675DAA">
                <w:t>Description</w:t>
              </w:r>
            </w:moveFrom>
          </w:p>
          <w:p w14:paraId="0069BF7F" w14:textId="77777777" w:rsidR="00A24D8A" w:rsidRPr="00675DAA" w:rsidRDefault="00A24D8A" w:rsidP="0080029F">
            <w:pPr>
              <w:rPr>
                <w:moveFrom w:id="609" w:author="Peter Bomberg" w:date="2018-01-16T14:05:00Z"/>
              </w:rPr>
            </w:pPr>
            <w:moveFrom w:id="610" w:author="Peter Bomberg" w:date="2018-01-16T14:05:00Z">
              <w:r w:rsidRPr="00675DAA">
                <w:t>Instructions</w:t>
              </w:r>
            </w:moveFrom>
          </w:p>
        </w:tc>
      </w:tr>
      <w:tr w:rsidR="00A24D8A" w:rsidRPr="00675DAA" w14:paraId="468B5C97" w14:textId="77777777" w:rsidTr="00436B24">
        <w:trPr>
          <w:cantSplit/>
        </w:trPr>
        <w:tc>
          <w:tcPr>
            <w:tcW w:w="2358" w:type="dxa"/>
            <w:gridSpan w:val="3"/>
            <w:vMerge w:val="restart"/>
          </w:tcPr>
          <w:p w14:paraId="0F0D3A84" w14:textId="77777777" w:rsidR="00A24D8A" w:rsidRPr="00675DAA" w:rsidRDefault="00A24D8A" w:rsidP="0080029F">
            <w:pPr>
              <w:rPr>
                <w:moveFrom w:id="611" w:author="Peter Bomberg" w:date="2018-01-16T14:05:00Z"/>
              </w:rPr>
            </w:pPr>
            <w:moveFrom w:id="612" w:author="Peter Bomberg" w:date="2018-01-16T14:05:00Z">
              <w:r w:rsidRPr="00EC1DE2">
                <w:t>effectiveTime</w:t>
              </w:r>
            </w:moveFrom>
          </w:p>
        </w:tc>
        <w:tc>
          <w:tcPr>
            <w:tcW w:w="1260" w:type="dxa"/>
            <w:shd w:val="clear" w:color="auto" w:fill="D9D9D9"/>
          </w:tcPr>
          <w:p w14:paraId="098A9F1E" w14:textId="77777777" w:rsidR="00A24D8A" w:rsidRPr="00675DAA" w:rsidRDefault="00A24D8A" w:rsidP="0080029F">
            <w:pPr>
              <w:rPr>
                <w:moveFrom w:id="613" w:author="Peter Bomberg" w:date="2018-01-16T14:05:00Z"/>
              </w:rPr>
            </w:pPr>
            <w:moveFrom w:id="614" w:author="Peter Bomberg" w:date="2018-01-16T14:05:00Z">
              <w:r w:rsidRPr="00675DAA">
                <w:t>N/A</w:t>
              </w:r>
            </w:moveFrom>
          </w:p>
        </w:tc>
        <w:tc>
          <w:tcPr>
            <w:tcW w:w="1260" w:type="dxa"/>
            <w:shd w:val="clear" w:color="auto" w:fill="D9D9D9"/>
          </w:tcPr>
          <w:p w14:paraId="2606E81D" w14:textId="77777777" w:rsidR="00A24D8A" w:rsidRPr="00675DAA" w:rsidRDefault="00A24D8A" w:rsidP="0080029F">
            <w:pPr>
              <w:rPr>
                <w:moveFrom w:id="615" w:author="Peter Bomberg" w:date="2018-01-16T14:05:00Z"/>
              </w:rPr>
            </w:pPr>
            <w:moveFrom w:id="616" w:author="Peter Bomberg" w:date="2018-01-16T14:05:00Z">
              <w:r w:rsidRPr="00675DAA">
                <w:t>1:1</w:t>
              </w:r>
            </w:moveFrom>
          </w:p>
        </w:tc>
        <w:tc>
          <w:tcPr>
            <w:tcW w:w="1350" w:type="dxa"/>
            <w:shd w:val="clear" w:color="auto" w:fill="D9D9D9"/>
          </w:tcPr>
          <w:p w14:paraId="72036C6F" w14:textId="77777777" w:rsidR="00A24D8A" w:rsidRPr="00675DAA" w:rsidRDefault="00A24D8A" w:rsidP="0080029F">
            <w:pPr>
              <w:rPr>
                <w:moveFrom w:id="617" w:author="Peter Bomberg" w:date="2018-01-16T14:05:00Z"/>
              </w:rPr>
            </w:pPr>
          </w:p>
        </w:tc>
        <w:tc>
          <w:tcPr>
            <w:tcW w:w="3330" w:type="dxa"/>
            <w:gridSpan w:val="2"/>
            <w:shd w:val="clear" w:color="auto" w:fill="D9D9D9"/>
          </w:tcPr>
          <w:p w14:paraId="0863DE9B" w14:textId="77777777" w:rsidR="003253DB" w:rsidRDefault="003253DB" w:rsidP="003253DB">
            <w:pPr>
              <w:rPr>
                <w:moveFrom w:id="618" w:author="Peter Bomberg" w:date="2018-01-16T14:05:00Z"/>
              </w:rPr>
            </w:pPr>
            <w:moveFrom w:id="619" w:author="Peter Bomberg" w:date="2018-01-16T14:05:00Z">
              <w:r w:rsidRPr="00D27B6E">
                <w:t xml:space="preserve">Used to capture relevant </w:t>
              </w:r>
              <w:r>
                <w:t>date information.</w:t>
              </w:r>
            </w:moveFrom>
          </w:p>
          <w:p w14:paraId="7A5F9295" w14:textId="77777777" w:rsidR="003253DB" w:rsidRDefault="003253DB" w:rsidP="003253DB">
            <w:pPr>
              <w:rPr>
                <w:moveFrom w:id="620" w:author="Peter Bomberg" w:date="2018-01-16T14:05:00Z"/>
              </w:rPr>
            </w:pPr>
          </w:p>
          <w:p w14:paraId="3F8759C3" w14:textId="77777777" w:rsidR="00A24D8A" w:rsidRPr="00675DAA" w:rsidRDefault="003253DB" w:rsidP="003253DB">
            <w:pPr>
              <w:rPr>
                <w:moveFrom w:id="621" w:author="Peter Bomberg" w:date="2018-01-16T14:05:00Z"/>
              </w:rPr>
            </w:pPr>
            <w:moveFrom w:id="622" w:author="Peter Bomberg" w:date="2018-01-16T14:05:00Z">
              <w:r>
                <w:t>Please refer to the Doctype for specific details on the usage.</w:t>
              </w:r>
            </w:moveFrom>
          </w:p>
        </w:tc>
      </w:tr>
      <w:tr w:rsidR="00A24D8A" w:rsidRPr="00675DAA" w14:paraId="3460C195" w14:textId="77777777" w:rsidTr="00436B24">
        <w:trPr>
          <w:cantSplit/>
        </w:trPr>
        <w:tc>
          <w:tcPr>
            <w:tcW w:w="2358" w:type="dxa"/>
            <w:gridSpan w:val="3"/>
            <w:vMerge/>
          </w:tcPr>
          <w:p w14:paraId="6B6BE305" w14:textId="77777777" w:rsidR="00A24D8A" w:rsidRPr="00675DAA" w:rsidRDefault="00A24D8A" w:rsidP="0080029F">
            <w:pPr>
              <w:rPr>
                <w:moveFrom w:id="623" w:author="Peter Bomberg" w:date="2018-01-16T14:05:00Z"/>
              </w:rPr>
            </w:pPr>
          </w:p>
        </w:tc>
        <w:tc>
          <w:tcPr>
            <w:tcW w:w="1260" w:type="dxa"/>
          </w:tcPr>
          <w:p w14:paraId="24F132AD" w14:textId="77777777" w:rsidR="00A24D8A" w:rsidRPr="00675DAA" w:rsidRDefault="00A24D8A" w:rsidP="0080029F">
            <w:pPr>
              <w:rPr>
                <w:moveFrom w:id="624" w:author="Peter Bomberg" w:date="2018-01-16T14:05:00Z"/>
              </w:rPr>
            </w:pPr>
            <w:moveFrom w:id="625" w:author="Peter Bomberg" w:date="2018-01-16T14:05:00Z">
              <w:r w:rsidRPr="00675DAA">
                <w:t>value</w:t>
              </w:r>
            </w:moveFrom>
          </w:p>
        </w:tc>
        <w:tc>
          <w:tcPr>
            <w:tcW w:w="1260" w:type="dxa"/>
          </w:tcPr>
          <w:p w14:paraId="5431D410" w14:textId="77777777" w:rsidR="00A24D8A" w:rsidRPr="00675DAA" w:rsidRDefault="00A24D8A" w:rsidP="0080029F">
            <w:pPr>
              <w:rPr>
                <w:moveFrom w:id="626" w:author="Peter Bomberg" w:date="2018-01-16T14:05:00Z"/>
              </w:rPr>
            </w:pPr>
            <w:moveFrom w:id="627" w:author="Peter Bomberg" w:date="2018-01-16T14:05:00Z">
              <w:r w:rsidRPr="00675DAA">
                <w:t>1:1</w:t>
              </w:r>
            </w:moveFrom>
          </w:p>
        </w:tc>
        <w:tc>
          <w:tcPr>
            <w:tcW w:w="1350" w:type="dxa"/>
          </w:tcPr>
          <w:p w14:paraId="16A15304" w14:textId="77777777" w:rsidR="00A24D8A" w:rsidRPr="00675DAA" w:rsidRDefault="00A24D8A" w:rsidP="0080029F">
            <w:pPr>
              <w:rPr>
                <w:moveFrom w:id="628" w:author="Peter Bomberg" w:date="2018-01-16T14:05:00Z"/>
              </w:rPr>
            </w:pPr>
          </w:p>
        </w:tc>
        <w:tc>
          <w:tcPr>
            <w:tcW w:w="3330" w:type="dxa"/>
            <w:gridSpan w:val="2"/>
          </w:tcPr>
          <w:p w14:paraId="45FA74D4" w14:textId="77777777" w:rsidR="00A24D8A" w:rsidRPr="00675DAA" w:rsidRDefault="00A24D8A" w:rsidP="0080029F">
            <w:pPr>
              <w:rPr>
                <w:moveFrom w:id="629" w:author="Peter Bomberg" w:date="2018-01-16T14:05:00Z"/>
              </w:rPr>
            </w:pPr>
          </w:p>
        </w:tc>
      </w:tr>
      <w:moveFromRangeEnd w:id="596"/>
      <w:tr w:rsidR="006C0150" w:rsidRPr="00675DAA" w14:paraId="442E9872" w14:textId="77777777" w:rsidTr="00C66D2F">
        <w:trPr>
          <w:gridBefore w:val="1"/>
          <w:gridAfter w:val="1"/>
          <w:wAfter w:w="90" w:type="dxa"/>
          <w:cantSplit/>
          <w:del w:id="630" w:author="Peter Bomberg" w:date="2018-01-16T14:05:00Z"/>
        </w:trPr>
        <w:tc>
          <w:tcPr>
            <w:tcW w:w="2127" w:type="dxa"/>
            <w:shd w:val="clear" w:color="auto" w:fill="808080"/>
          </w:tcPr>
          <w:p w14:paraId="7EEF3F6D" w14:textId="77777777" w:rsidR="006C0150" w:rsidRPr="00675DAA" w:rsidRDefault="006C0150" w:rsidP="0080029F">
            <w:pPr>
              <w:rPr>
                <w:del w:id="631" w:author="Peter Bomberg" w:date="2018-01-16T14:05:00Z"/>
              </w:rPr>
            </w:pPr>
            <w:del w:id="632" w:author="Peter Bomberg" w:date="2018-01-16T14:05:00Z">
              <w:r w:rsidRPr="00675DAA">
                <w:delText>Conformance</w:delText>
              </w:r>
            </w:del>
          </w:p>
        </w:tc>
        <w:tc>
          <w:tcPr>
            <w:tcW w:w="7233" w:type="dxa"/>
            <w:gridSpan w:val="5"/>
          </w:tcPr>
          <w:p w14:paraId="3B6131AF" w14:textId="77777777" w:rsidR="009352FF" w:rsidRDefault="009352FF" w:rsidP="008B43ED">
            <w:pPr>
              <w:pStyle w:val="ListParagraph"/>
              <w:numPr>
                <w:ilvl w:val="0"/>
                <w:numId w:val="40"/>
              </w:numPr>
              <w:rPr>
                <w:del w:id="633" w:author="Peter Bomberg" w:date="2018-01-16T14:05:00Z"/>
              </w:rPr>
            </w:pPr>
            <w:del w:id="634" w:author="Peter Bomberg" w:date="2018-01-16T14:05:00Z">
              <w:r w:rsidRPr="00675DAA">
                <w:delText>There is an</w:delText>
              </w:r>
              <w:r>
                <w:delText xml:space="preserve"> effectiveTime element</w:delText>
              </w:r>
            </w:del>
          </w:p>
          <w:p w14:paraId="1ABBCE6F" w14:textId="77777777" w:rsidR="00395928" w:rsidRPr="00C367F5" w:rsidRDefault="00487FE5" w:rsidP="008B43ED">
            <w:pPr>
              <w:pStyle w:val="ListParagraph"/>
              <w:numPr>
                <w:ilvl w:val="0"/>
                <w:numId w:val="398"/>
              </w:numPr>
              <w:rPr>
                <w:del w:id="635" w:author="Peter Bomberg" w:date="2018-01-16T14:05:00Z"/>
                <w:highlight w:val="white"/>
              </w:rPr>
            </w:pPr>
            <w:del w:id="636" w:author="Peter Bomberg" w:date="2018-01-16T14:05:00Z">
              <w:r>
                <w:rPr>
                  <w:highlight w:val="white"/>
                </w:rPr>
                <w:delText>SPL Rule 3</w:delText>
              </w:r>
              <w:r w:rsidR="00395928">
                <w:rPr>
                  <w:highlight w:val="white"/>
                </w:rPr>
                <w:delText xml:space="preserve"> </w:delText>
              </w:r>
              <w:r w:rsidR="00395928" w:rsidRPr="00D00628">
                <w:rPr>
                  <w:highlight w:val="white"/>
                </w:rPr>
                <w:delText xml:space="preserve">identifies that </w:delText>
              </w:r>
              <w:r w:rsidR="00395928">
                <w:rPr>
                  <w:highlight w:val="white"/>
                </w:rPr>
                <w:delText>the</w:delText>
              </w:r>
              <w:r w:rsidR="00395928" w:rsidRPr="00D00628">
                <w:rPr>
                  <w:highlight w:val="white"/>
                </w:rPr>
                <w:delText xml:space="preserve"> </w:delText>
              </w:r>
              <w:r w:rsidR="00395928" w:rsidRPr="00C367F5">
                <w:rPr>
                  <w:highlight w:val="white"/>
                </w:rPr>
                <w:delText>element has not been defined.</w:delText>
              </w:r>
            </w:del>
          </w:p>
          <w:p w14:paraId="31EB3338" w14:textId="77777777" w:rsidR="009352FF" w:rsidRPr="00C367F5" w:rsidRDefault="00487FE5" w:rsidP="008B43ED">
            <w:pPr>
              <w:pStyle w:val="ListParagraph"/>
              <w:numPr>
                <w:ilvl w:val="0"/>
                <w:numId w:val="398"/>
              </w:numPr>
              <w:rPr>
                <w:del w:id="637" w:author="Peter Bomberg" w:date="2018-01-16T14:05:00Z"/>
                <w:highlight w:val="white"/>
              </w:rPr>
            </w:pPr>
            <w:del w:id="638" w:author="Peter Bomberg" w:date="2018-01-16T14:05:00Z">
              <w:r>
                <w:rPr>
                  <w:highlight w:val="white"/>
                </w:rPr>
                <w:delText>SPL Rule 4</w:delText>
              </w:r>
              <w:r w:rsidR="00D76A0D">
                <w:rPr>
                  <w:highlight w:val="white"/>
                </w:rPr>
                <w:delText xml:space="preserve"> </w:delText>
              </w:r>
              <w:r w:rsidR="00D76A0D" w:rsidRPr="00D00628">
                <w:rPr>
                  <w:highlight w:val="white"/>
                </w:rPr>
                <w:delText xml:space="preserve">identifies that more than one </w:delText>
              </w:r>
              <w:r w:rsidR="00D76A0D" w:rsidRPr="00C367F5">
                <w:rPr>
                  <w:highlight w:val="white"/>
                </w:rPr>
                <w:delText>element is defined.</w:delText>
              </w:r>
            </w:del>
          </w:p>
          <w:p w14:paraId="2718BC58" w14:textId="77777777" w:rsidR="00C367F5" w:rsidRPr="00675DAA" w:rsidRDefault="00C367F5" w:rsidP="0080029F">
            <w:pPr>
              <w:pStyle w:val="ListParagraph"/>
              <w:rPr>
                <w:del w:id="639" w:author="Peter Bomberg" w:date="2018-01-16T14:05:00Z"/>
              </w:rPr>
            </w:pPr>
          </w:p>
          <w:p w14:paraId="7AFE3D01" w14:textId="77777777" w:rsidR="007138C9" w:rsidRPr="00675DAA" w:rsidRDefault="006C0150" w:rsidP="008B43ED">
            <w:pPr>
              <w:pStyle w:val="ListParagraph"/>
              <w:numPr>
                <w:ilvl w:val="0"/>
                <w:numId w:val="40"/>
              </w:numPr>
              <w:rPr>
                <w:del w:id="640" w:author="Peter Bomberg" w:date="2018-01-16T14:05:00Z"/>
              </w:rPr>
            </w:pPr>
            <w:del w:id="641" w:author="Peter Bomberg" w:date="2018-01-16T14:05:00Z">
              <w:r w:rsidRPr="00675DAA">
                <w:delText xml:space="preserve">There is </w:delText>
              </w:r>
              <w:r w:rsidR="00573051">
                <w:delText xml:space="preserve">either a direct or indirect </w:delText>
              </w:r>
              <w:r w:rsidRPr="00675DAA">
                <w:delText>value</w:delText>
              </w:r>
              <w:r w:rsidR="00D76A0D">
                <w:delText xml:space="preserve"> </w:delText>
              </w:r>
              <w:r w:rsidR="00573051">
                <w:delText>for the effectiveTime</w:delText>
              </w:r>
            </w:del>
          </w:p>
          <w:p w14:paraId="067742AF" w14:textId="77777777" w:rsidR="00582038" w:rsidRPr="00674290" w:rsidRDefault="00487FE5" w:rsidP="008B43ED">
            <w:pPr>
              <w:pStyle w:val="ListParagraph"/>
              <w:numPr>
                <w:ilvl w:val="0"/>
                <w:numId w:val="117"/>
              </w:numPr>
              <w:rPr>
                <w:del w:id="642" w:author="Peter Bomberg" w:date="2018-01-16T14:05:00Z"/>
                <w:highlight w:val="white"/>
              </w:rPr>
            </w:pPr>
            <w:del w:id="643" w:author="Peter Bomberg" w:date="2018-01-16T14:05:00Z">
              <w:r>
                <w:rPr>
                  <w:highlight w:val="white"/>
                </w:rPr>
                <w:delText>SPL Rule 5</w:delText>
              </w:r>
              <w:r w:rsidR="00D76A0D">
                <w:rPr>
                  <w:highlight w:val="white"/>
                </w:rPr>
                <w:delText xml:space="preserve"> </w:delText>
              </w:r>
              <w:r w:rsidR="00D76A0D" w:rsidRPr="00334410">
                <w:rPr>
                  <w:highlight w:val="white"/>
                </w:rPr>
                <w:delText xml:space="preserve">identifies that </w:delText>
              </w:r>
              <w:r w:rsidR="00D76A0D">
                <w:rPr>
                  <w:highlight w:val="white"/>
                </w:rPr>
                <w:delText xml:space="preserve">the </w:delText>
              </w:r>
              <w:r w:rsidR="00D76A0D" w:rsidRPr="00D00628">
                <w:rPr>
                  <w:highlight w:val="white"/>
                </w:rPr>
                <w:delText xml:space="preserve">attribute has </w:delText>
              </w:r>
              <w:r w:rsidR="00D76A0D">
                <w:rPr>
                  <w:highlight w:val="white"/>
                </w:rPr>
                <w:delText xml:space="preserve">not </w:delText>
              </w:r>
              <w:r w:rsidR="00D76A0D" w:rsidRPr="00D00628">
                <w:rPr>
                  <w:highlight w:val="white"/>
                </w:rPr>
                <w:delText>been defined</w:delText>
              </w:r>
              <w:r w:rsidR="00D76A0D">
                <w:rPr>
                  <w:highlight w:val="white"/>
                </w:rPr>
                <w:delText>.</w:delText>
              </w:r>
            </w:del>
          </w:p>
          <w:p w14:paraId="2845D5AB" w14:textId="77777777" w:rsidR="00A27981" w:rsidRDefault="00A27981" w:rsidP="0080029F">
            <w:pPr>
              <w:pStyle w:val="ListParagraph"/>
              <w:rPr>
                <w:del w:id="644" w:author="Peter Bomberg" w:date="2018-01-16T14:05:00Z"/>
              </w:rPr>
            </w:pPr>
          </w:p>
          <w:p w14:paraId="1A22CD67" w14:textId="77777777" w:rsidR="009352FF" w:rsidRPr="00675DAA" w:rsidRDefault="006C0150" w:rsidP="008B43ED">
            <w:pPr>
              <w:pStyle w:val="ListParagraph"/>
              <w:numPr>
                <w:ilvl w:val="0"/>
                <w:numId w:val="40"/>
              </w:numPr>
              <w:rPr>
                <w:del w:id="645" w:author="Peter Bomberg" w:date="2018-01-16T14:05:00Z"/>
              </w:rPr>
            </w:pPr>
            <w:del w:id="646" w:author="Peter Bomberg" w:date="2018-01-16T14:05:00Z">
              <w:r w:rsidRPr="00675DAA">
                <w:delText>The effectiveTime</w:delText>
              </w:r>
              <w:r w:rsidR="007138C9" w:rsidRPr="00675DAA">
                <w:delText>@value has as a minimum precision of day</w:delText>
              </w:r>
              <w:r w:rsidR="006313D1">
                <w:delText xml:space="preserve"> and follows the appropriate format</w:delText>
              </w:r>
              <w:r w:rsidR="007138C9" w:rsidRPr="00675DAA">
                <w:delText>.</w:delText>
              </w:r>
            </w:del>
          </w:p>
        </w:tc>
      </w:tr>
    </w:tbl>
    <w:p w14:paraId="5D82D4B7" w14:textId="5E808D43" w:rsidR="001E2362" w:rsidRDefault="001E2362" w:rsidP="0080029F">
      <w:pPr>
        <w:rPr>
          <w:moveTo w:id="647" w:author="Peter Bomberg" w:date="2018-01-16T14:05:00Z"/>
        </w:rPr>
      </w:pPr>
      <w:moveToRangeStart w:id="648" w:author="Peter Bomberg" w:date="2018-01-16T14:05:00Z" w:name="move50387489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14:paraId="6ACD9C95" w14:textId="77777777" w:rsidTr="00C66D2F">
        <w:trPr>
          <w:cantSplit/>
          <w:trHeight w:val="580"/>
          <w:tblHeader/>
        </w:trPr>
        <w:tc>
          <w:tcPr>
            <w:tcW w:w="2127" w:type="dxa"/>
            <w:shd w:val="clear" w:color="auto" w:fill="808080"/>
          </w:tcPr>
          <w:p w14:paraId="7F275960" w14:textId="77777777" w:rsidR="006C0150" w:rsidRPr="003539B2" w:rsidRDefault="006C0150" w:rsidP="0080029F">
            <w:pPr>
              <w:rPr>
                <w:moveTo w:id="649" w:author="Peter Bomberg" w:date="2018-01-16T14:05:00Z"/>
              </w:rPr>
            </w:pPr>
            <w:moveTo w:id="650" w:author="Peter Bomberg" w:date="2018-01-16T14:05:00Z">
              <w:r w:rsidRPr="00675DAA">
                <w:t>Element</w:t>
              </w:r>
            </w:moveTo>
          </w:p>
        </w:tc>
        <w:tc>
          <w:tcPr>
            <w:tcW w:w="2103" w:type="dxa"/>
            <w:shd w:val="clear" w:color="auto" w:fill="808080"/>
          </w:tcPr>
          <w:p w14:paraId="239CC378" w14:textId="77777777" w:rsidR="006C0150" w:rsidRPr="00675DAA" w:rsidRDefault="006C0150" w:rsidP="0080029F">
            <w:pPr>
              <w:rPr>
                <w:moveTo w:id="651" w:author="Peter Bomberg" w:date="2018-01-16T14:05:00Z"/>
              </w:rPr>
            </w:pPr>
            <w:moveTo w:id="652" w:author="Peter Bomberg" w:date="2018-01-16T14:05:00Z">
              <w:r w:rsidRPr="00675DAA">
                <w:t>Attribute</w:t>
              </w:r>
            </w:moveTo>
          </w:p>
        </w:tc>
        <w:tc>
          <w:tcPr>
            <w:tcW w:w="1260" w:type="dxa"/>
            <w:shd w:val="clear" w:color="auto" w:fill="808080"/>
          </w:tcPr>
          <w:p w14:paraId="5003955B" w14:textId="77777777" w:rsidR="006C0150" w:rsidRPr="003539B2" w:rsidRDefault="006C0150" w:rsidP="0080029F">
            <w:pPr>
              <w:rPr>
                <w:moveTo w:id="653" w:author="Peter Bomberg" w:date="2018-01-16T14:05:00Z"/>
              </w:rPr>
            </w:pPr>
            <w:moveTo w:id="654" w:author="Peter Bomberg" w:date="2018-01-16T14:05:00Z">
              <w:r w:rsidRPr="00675DAA">
                <w:t>Cardinality</w:t>
              </w:r>
            </w:moveTo>
          </w:p>
        </w:tc>
        <w:tc>
          <w:tcPr>
            <w:tcW w:w="1350" w:type="dxa"/>
            <w:shd w:val="clear" w:color="auto" w:fill="808080"/>
          </w:tcPr>
          <w:p w14:paraId="348597D4" w14:textId="77777777" w:rsidR="006C0150" w:rsidRPr="00675DAA" w:rsidRDefault="006C0150" w:rsidP="0080029F">
            <w:pPr>
              <w:rPr>
                <w:moveTo w:id="655" w:author="Peter Bomberg" w:date="2018-01-16T14:05:00Z"/>
              </w:rPr>
            </w:pPr>
            <w:moveTo w:id="656" w:author="Peter Bomberg" w:date="2018-01-16T14:05:00Z">
              <w:r w:rsidRPr="00675DAA">
                <w:t>Value(s) Allowed</w:t>
              </w:r>
            </w:moveTo>
          </w:p>
          <w:p w14:paraId="041E7CB5" w14:textId="77777777" w:rsidR="006C0150" w:rsidRPr="00675DAA" w:rsidRDefault="006C0150" w:rsidP="0080029F">
            <w:pPr>
              <w:rPr>
                <w:moveTo w:id="657" w:author="Peter Bomberg" w:date="2018-01-16T14:05:00Z"/>
              </w:rPr>
            </w:pPr>
            <w:moveTo w:id="658" w:author="Peter Bomberg" w:date="2018-01-16T14:05:00Z">
              <w:r w:rsidRPr="00675DAA">
                <w:t>Examples</w:t>
              </w:r>
            </w:moveTo>
          </w:p>
        </w:tc>
        <w:tc>
          <w:tcPr>
            <w:tcW w:w="2520" w:type="dxa"/>
            <w:shd w:val="clear" w:color="auto" w:fill="808080"/>
          </w:tcPr>
          <w:p w14:paraId="20A2D351" w14:textId="77777777" w:rsidR="006C0150" w:rsidRPr="00675DAA" w:rsidRDefault="006C0150" w:rsidP="0080029F">
            <w:pPr>
              <w:rPr>
                <w:moveTo w:id="659" w:author="Peter Bomberg" w:date="2018-01-16T14:05:00Z"/>
              </w:rPr>
            </w:pPr>
            <w:moveTo w:id="660" w:author="Peter Bomberg" w:date="2018-01-16T14:05:00Z">
              <w:r w:rsidRPr="00675DAA">
                <w:t>Description</w:t>
              </w:r>
            </w:moveTo>
          </w:p>
          <w:p w14:paraId="2191A0AC" w14:textId="77777777" w:rsidR="006C0150" w:rsidRPr="00675DAA" w:rsidRDefault="006C0150" w:rsidP="0080029F">
            <w:pPr>
              <w:rPr>
                <w:moveTo w:id="661" w:author="Peter Bomberg" w:date="2018-01-16T14:05:00Z"/>
              </w:rPr>
            </w:pPr>
            <w:moveTo w:id="662" w:author="Peter Bomberg" w:date="2018-01-16T14:05:00Z">
              <w:r w:rsidRPr="00675DAA">
                <w:t>Instructions</w:t>
              </w:r>
            </w:moveTo>
          </w:p>
        </w:tc>
      </w:tr>
      <w:tr w:rsidR="006C0150" w:rsidRPr="00675DAA" w14:paraId="7BF4961E" w14:textId="77777777" w:rsidTr="00C66D2F">
        <w:trPr>
          <w:cantSplit/>
        </w:trPr>
        <w:tc>
          <w:tcPr>
            <w:tcW w:w="2127" w:type="dxa"/>
            <w:vMerge w:val="restart"/>
          </w:tcPr>
          <w:p w14:paraId="6CFCDF83" w14:textId="77777777" w:rsidR="006C0150" w:rsidRPr="00675DAA" w:rsidRDefault="006C0150" w:rsidP="0080029F">
            <w:pPr>
              <w:rPr>
                <w:moveTo w:id="663" w:author="Peter Bomberg" w:date="2018-01-16T14:05:00Z"/>
              </w:rPr>
            </w:pPr>
            <w:moveTo w:id="664" w:author="Peter Bomberg" w:date="2018-01-16T14:05:00Z">
              <w:r w:rsidRPr="00675DAA">
                <w:lastRenderedPageBreak/>
                <w:t>effectiveTime</w:t>
              </w:r>
            </w:moveTo>
          </w:p>
        </w:tc>
        <w:tc>
          <w:tcPr>
            <w:tcW w:w="2103" w:type="dxa"/>
            <w:shd w:val="clear" w:color="auto" w:fill="D9D9D9"/>
          </w:tcPr>
          <w:p w14:paraId="3C178745" w14:textId="77777777" w:rsidR="006C0150" w:rsidRPr="00675DAA" w:rsidRDefault="00526500" w:rsidP="0080029F">
            <w:pPr>
              <w:rPr>
                <w:moveTo w:id="665" w:author="Peter Bomberg" w:date="2018-01-16T14:05:00Z"/>
              </w:rPr>
            </w:pPr>
            <w:moveTo w:id="666" w:author="Peter Bomberg" w:date="2018-01-16T14:05:00Z">
              <w:r w:rsidRPr="00675DAA">
                <w:t>N/A</w:t>
              </w:r>
            </w:moveTo>
          </w:p>
        </w:tc>
        <w:tc>
          <w:tcPr>
            <w:tcW w:w="1260" w:type="dxa"/>
            <w:shd w:val="clear" w:color="auto" w:fill="D9D9D9"/>
          </w:tcPr>
          <w:p w14:paraId="6DAD4472" w14:textId="77777777" w:rsidR="006C0150" w:rsidRPr="00675DAA" w:rsidRDefault="00526500" w:rsidP="0080029F">
            <w:pPr>
              <w:rPr>
                <w:moveTo w:id="667" w:author="Peter Bomberg" w:date="2018-01-16T14:05:00Z"/>
              </w:rPr>
            </w:pPr>
            <w:moveTo w:id="668" w:author="Peter Bomberg" w:date="2018-01-16T14:05:00Z">
              <w:r w:rsidRPr="00675DAA">
                <w:t>1:1</w:t>
              </w:r>
            </w:moveTo>
          </w:p>
        </w:tc>
        <w:tc>
          <w:tcPr>
            <w:tcW w:w="1350" w:type="dxa"/>
            <w:shd w:val="clear" w:color="auto" w:fill="D9D9D9"/>
          </w:tcPr>
          <w:p w14:paraId="2B27B636" w14:textId="77777777" w:rsidR="006C0150" w:rsidRPr="00675DAA" w:rsidRDefault="006C0150" w:rsidP="0080029F">
            <w:pPr>
              <w:rPr>
                <w:moveTo w:id="669" w:author="Peter Bomberg" w:date="2018-01-16T14:05:00Z"/>
              </w:rPr>
            </w:pPr>
          </w:p>
        </w:tc>
        <w:tc>
          <w:tcPr>
            <w:tcW w:w="2520" w:type="dxa"/>
            <w:shd w:val="clear" w:color="auto" w:fill="D9D9D9"/>
          </w:tcPr>
          <w:p w14:paraId="2D860591" w14:textId="77777777" w:rsidR="006C0150" w:rsidRDefault="00D27B6E" w:rsidP="00B13391">
            <w:pPr>
              <w:rPr>
                <w:moveTo w:id="670" w:author="Peter Bomberg" w:date="2018-01-16T14:05:00Z"/>
              </w:rPr>
            </w:pPr>
            <w:moveTo w:id="671" w:author="Peter Bomberg" w:date="2018-01-16T14:05:00Z">
              <w:r w:rsidRPr="00D27B6E">
                <w:t xml:space="preserve">Used to capture relevant </w:t>
              </w:r>
              <w:r w:rsidR="00B13391">
                <w:t>date information.</w:t>
              </w:r>
            </w:moveTo>
          </w:p>
          <w:p w14:paraId="09905E40" w14:textId="77777777" w:rsidR="003253DB" w:rsidRDefault="003253DB" w:rsidP="00B13391">
            <w:pPr>
              <w:rPr>
                <w:moveTo w:id="672" w:author="Peter Bomberg" w:date="2018-01-16T14:05:00Z"/>
              </w:rPr>
            </w:pPr>
          </w:p>
          <w:p w14:paraId="027C772C" w14:textId="77777777" w:rsidR="003253DB" w:rsidRPr="00675DAA" w:rsidRDefault="003253DB" w:rsidP="00B13391">
            <w:pPr>
              <w:rPr>
                <w:moveTo w:id="673" w:author="Peter Bomberg" w:date="2018-01-16T14:05:00Z"/>
              </w:rPr>
            </w:pPr>
            <w:moveTo w:id="674" w:author="Peter Bomberg" w:date="2018-01-16T14:05:00Z">
              <w:r>
                <w:t>Please refer to the Doctype for specific details on the usage.</w:t>
              </w:r>
            </w:moveTo>
          </w:p>
        </w:tc>
      </w:tr>
      <w:tr w:rsidR="006C0150" w:rsidRPr="00675DAA" w14:paraId="4961809C" w14:textId="77777777" w:rsidTr="00C66D2F">
        <w:trPr>
          <w:cantSplit/>
        </w:trPr>
        <w:tc>
          <w:tcPr>
            <w:tcW w:w="2127" w:type="dxa"/>
            <w:vMerge/>
          </w:tcPr>
          <w:p w14:paraId="712FF382" w14:textId="77777777" w:rsidR="006C0150" w:rsidRPr="00675DAA" w:rsidRDefault="006C0150" w:rsidP="0080029F">
            <w:pPr>
              <w:rPr>
                <w:moveTo w:id="675" w:author="Peter Bomberg" w:date="2018-01-16T14:05:00Z"/>
              </w:rPr>
            </w:pPr>
          </w:p>
        </w:tc>
        <w:tc>
          <w:tcPr>
            <w:tcW w:w="2103" w:type="dxa"/>
          </w:tcPr>
          <w:p w14:paraId="579DC7AC" w14:textId="77777777" w:rsidR="006C0150" w:rsidRPr="00675DAA" w:rsidRDefault="00D76A0D" w:rsidP="0080029F">
            <w:pPr>
              <w:rPr>
                <w:moveTo w:id="676" w:author="Peter Bomberg" w:date="2018-01-16T14:05:00Z"/>
              </w:rPr>
            </w:pPr>
            <w:moveTo w:id="677" w:author="Peter Bomberg" w:date="2018-01-16T14:05:00Z">
              <w:r>
                <w:t>v</w:t>
              </w:r>
              <w:r w:rsidR="006C0150" w:rsidRPr="00675DAA">
                <w:t>alue</w:t>
              </w:r>
            </w:moveTo>
          </w:p>
        </w:tc>
        <w:tc>
          <w:tcPr>
            <w:tcW w:w="1260" w:type="dxa"/>
          </w:tcPr>
          <w:p w14:paraId="5B01FEA7" w14:textId="77777777" w:rsidR="006C0150" w:rsidRPr="00675DAA" w:rsidRDefault="006C0150" w:rsidP="0080029F">
            <w:pPr>
              <w:rPr>
                <w:moveTo w:id="678" w:author="Peter Bomberg" w:date="2018-01-16T14:05:00Z"/>
              </w:rPr>
            </w:pPr>
            <w:moveTo w:id="679" w:author="Peter Bomberg" w:date="2018-01-16T14:05:00Z">
              <w:r w:rsidRPr="00675DAA">
                <w:t>1:1</w:t>
              </w:r>
            </w:moveTo>
          </w:p>
        </w:tc>
        <w:tc>
          <w:tcPr>
            <w:tcW w:w="1350" w:type="dxa"/>
          </w:tcPr>
          <w:p w14:paraId="76933F75" w14:textId="77777777" w:rsidR="006C0150" w:rsidRPr="00675DAA" w:rsidRDefault="006C0150" w:rsidP="0080029F">
            <w:pPr>
              <w:rPr>
                <w:moveTo w:id="680" w:author="Peter Bomberg" w:date="2018-01-16T14:05:00Z"/>
              </w:rPr>
            </w:pPr>
          </w:p>
        </w:tc>
        <w:tc>
          <w:tcPr>
            <w:tcW w:w="2520" w:type="dxa"/>
          </w:tcPr>
          <w:p w14:paraId="09F64FD6" w14:textId="77777777" w:rsidR="006C0150" w:rsidRPr="00675DAA" w:rsidRDefault="006C0150" w:rsidP="0080029F">
            <w:pPr>
              <w:rPr>
                <w:moveTo w:id="681" w:author="Peter Bomberg" w:date="2018-01-16T14:05:00Z"/>
              </w:rPr>
            </w:pPr>
          </w:p>
        </w:tc>
      </w:tr>
      <w:moveToRangeEnd w:id="648"/>
      <w:tr w:rsidR="006C0150" w:rsidRPr="00675DAA" w14:paraId="7C046C95" w14:textId="77777777" w:rsidTr="00C66D2F">
        <w:trPr>
          <w:cantSplit/>
          <w:ins w:id="682" w:author="Peter Bomberg" w:date="2018-01-16T14:05:00Z"/>
        </w:trPr>
        <w:tc>
          <w:tcPr>
            <w:tcW w:w="2127" w:type="dxa"/>
            <w:shd w:val="clear" w:color="auto" w:fill="808080"/>
          </w:tcPr>
          <w:p w14:paraId="3C8FBF88" w14:textId="77777777" w:rsidR="006C0150" w:rsidRPr="00675DAA" w:rsidRDefault="006C0150" w:rsidP="0080029F">
            <w:pPr>
              <w:rPr>
                <w:ins w:id="683" w:author="Peter Bomberg" w:date="2018-01-16T14:05:00Z"/>
              </w:rPr>
            </w:pPr>
            <w:ins w:id="684" w:author="Peter Bomberg" w:date="2018-01-16T14:05:00Z">
              <w:r w:rsidRPr="00675DAA">
                <w:t>Conformance</w:t>
              </w:r>
            </w:ins>
          </w:p>
        </w:tc>
        <w:tc>
          <w:tcPr>
            <w:tcW w:w="7233" w:type="dxa"/>
            <w:gridSpan w:val="4"/>
          </w:tcPr>
          <w:p w14:paraId="76315703" w14:textId="77777777" w:rsidR="007138C9" w:rsidRPr="00675DAA" w:rsidRDefault="006C0150" w:rsidP="008B43ED">
            <w:pPr>
              <w:pStyle w:val="ListParagraph"/>
              <w:numPr>
                <w:ilvl w:val="0"/>
                <w:numId w:val="393"/>
              </w:numPr>
              <w:rPr>
                <w:ins w:id="685" w:author="Peter Bomberg" w:date="2018-01-16T14:05:00Z"/>
              </w:rPr>
            </w:pPr>
            <w:ins w:id="686" w:author="Peter Bomberg" w:date="2018-01-16T14:05:00Z">
              <w:r w:rsidRPr="00675DAA">
                <w:t xml:space="preserve">There is </w:t>
              </w:r>
              <w:r w:rsidR="00573051">
                <w:t xml:space="preserve">either a direct or indirect </w:t>
              </w:r>
              <w:r w:rsidRPr="00675DAA">
                <w:t>value</w:t>
              </w:r>
              <w:r w:rsidR="00D76A0D">
                <w:t xml:space="preserve"> </w:t>
              </w:r>
              <w:r w:rsidR="00573051">
                <w:t>for the effectiveTime</w:t>
              </w:r>
            </w:ins>
          </w:p>
          <w:p w14:paraId="5DE3F976" w14:textId="097B0DD9" w:rsidR="00582038" w:rsidRPr="00674290" w:rsidRDefault="00487FE5" w:rsidP="008B43ED">
            <w:pPr>
              <w:pStyle w:val="ListParagraph"/>
              <w:numPr>
                <w:ilvl w:val="0"/>
                <w:numId w:val="117"/>
              </w:numPr>
              <w:rPr>
                <w:ins w:id="687" w:author="Peter Bomberg" w:date="2018-01-16T14:05:00Z"/>
                <w:highlight w:val="white"/>
              </w:rPr>
            </w:pPr>
            <w:bookmarkStart w:id="688" w:name="_Hlk502401977"/>
            <w:ins w:id="689" w:author="Peter Bomberg" w:date="2018-01-16T14:05:00Z">
              <w:r>
                <w:rPr>
                  <w:highlight w:val="white"/>
                </w:rPr>
                <w:t xml:space="preserve">SPL Rule </w:t>
              </w:r>
              <w:r w:rsidR="00804802">
                <w:rPr>
                  <w:highlight w:val="white"/>
                </w:rPr>
                <w:t>33</w:t>
              </w:r>
              <w:r w:rsidR="00D76A0D">
                <w:rPr>
                  <w:highlight w:val="white"/>
                </w:rPr>
                <w:t xml:space="preserve"> </w:t>
              </w:r>
              <w:r w:rsidR="00D76A0D" w:rsidRPr="00334410">
                <w:rPr>
                  <w:highlight w:val="white"/>
                </w:rPr>
                <w:t xml:space="preserve">identifies that </w:t>
              </w:r>
              <w:r w:rsidR="00804802">
                <w:rPr>
                  <w:highlight w:val="white"/>
                </w:rPr>
                <w:t>there is no value defined either directly or via a child element.</w:t>
              </w:r>
            </w:ins>
          </w:p>
          <w:bookmarkEnd w:id="688"/>
          <w:p w14:paraId="0DE608F3" w14:textId="77777777" w:rsidR="00A27981" w:rsidRDefault="00A27981" w:rsidP="0080029F">
            <w:pPr>
              <w:pStyle w:val="ListParagraph"/>
              <w:rPr>
                <w:ins w:id="690" w:author="Peter Bomberg" w:date="2018-01-16T14:05:00Z"/>
              </w:rPr>
            </w:pPr>
          </w:p>
          <w:p w14:paraId="37DD5782" w14:textId="77777777" w:rsidR="009352FF" w:rsidRDefault="006C0150" w:rsidP="008B43ED">
            <w:pPr>
              <w:pStyle w:val="ListParagraph"/>
              <w:numPr>
                <w:ilvl w:val="0"/>
                <w:numId w:val="393"/>
              </w:numPr>
              <w:rPr>
                <w:ins w:id="691" w:author="Peter Bomberg" w:date="2018-01-16T14:05:00Z"/>
              </w:rPr>
            </w:pPr>
            <w:ins w:id="692" w:author="Peter Bomberg" w:date="2018-01-16T14:05:00Z">
              <w:r w:rsidRPr="00675DAA">
                <w:t>The effectiveTime</w:t>
              </w:r>
              <w:r w:rsidR="007138C9" w:rsidRPr="00675DAA">
                <w:t>@value has as a minimum precision of day</w:t>
              </w:r>
              <w:r w:rsidR="006313D1">
                <w:t xml:space="preserve"> and follows the appropriate format</w:t>
              </w:r>
              <w:r w:rsidR="007138C9" w:rsidRPr="00675DAA">
                <w:t>.</w:t>
              </w:r>
            </w:ins>
          </w:p>
          <w:p w14:paraId="4CF20707" w14:textId="1307B515" w:rsidR="00B515E2" w:rsidRPr="00675DAA" w:rsidRDefault="00232CC9" w:rsidP="008B43ED">
            <w:pPr>
              <w:pStyle w:val="ListParagraph"/>
              <w:numPr>
                <w:ilvl w:val="0"/>
                <w:numId w:val="200"/>
              </w:numPr>
              <w:rPr>
                <w:ins w:id="693" w:author="Peter Bomberg" w:date="2018-01-16T14:05:00Z"/>
              </w:rPr>
            </w:pPr>
            <w:ins w:id="694" w:author="Peter Bomberg" w:date="2018-01-16T14:05:00Z">
              <w:r>
                <w:rPr>
                  <w:highlight w:val="white"/>
                </w:rPr>
                <w:t xml:space="preserve">N.B. </w:t>
              </w:r>
              <w:r w:rsidR="00B515E2" w:rsidRPr="002240B7">
                <w:t>validation is doctype specific.</w:t>
              </w:r>
            </w:ins>
          </w:p>
        </w:tc>
      </w:tr>
    </w:tbl>
    <w:p w14:paraId="50C6968D" w14:textId="2ECC2C64" w:rsidR="007138C9" w:rsidRDefault="007138C9"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14:paraId="5437CA55" w14:textId="77777777" w:rsidTr="00C66D2F">
        <w:trPr>
          <w:cantSplit/>
          <w:trHeight w:val="580"/>
          <w:tblHeader/>
        </w:trPr>
        <w:tc>
          <w:tcPr>
            <w:tcW w:w="2127" w:type="dxa"/>
            <w:shd w:val="clear" w:color="auto" w:fill="808080"/>
          </w:tcPr>
          <w:p w14:paraId="6D8A73F7" w14:textId="77777777" w:rsidR="007138C9" w:rsidRPr="003539B2" w:rsidRDefault="007138C9" w:rsidP="0080029F">
            <w:r w:rsidRPr="00675DAA">
              <w:t>Element</w:t>
            </w:r>
          </w:p>
        </w:tc>
        <w:tc>
          <w:tcPr>
            <w:tcW w:w="2103" w:type="dxa"/>
            <w:shd w:val="clear" w:color="auto" w:fill="808080"/>
          </w:tcPr>
          <w:p w14:paraId="738FB547" w14:textId="77777777" w:rsidR="007138C9" w:rsidRPr="00675DAA" w:rsidRDefault="007138C9" w:rsidP="0080029F">
            <w:r w:rsidRPr="00675DAA">
              <w:t>Attribute</w:t>
            </w:r>
          </w:p>
        </w:tc>
        <w:tc>
          <w:tcPr>
            <w:tcW w:w="1260" w:type="dxa"/>
            <w:shd w:val="clear" w:color="auto" w:fill="808080"/>
          </w:tcPr>
          <w:p w14:paraId="6B2A4A05" w14:textId="77777777" w:rsidR="007138C9" w:rsidRPr="003539B2" w:rsidRDefault="007138C9" w:rsidP="0080029F">
            <w:r w:rsidRPr="00675DAA">
              <w:t>Cardinality</w:t>
            </w:r>
          </w:p>
        </w:tc>
        <w:tc>
          <w:tcPr>
            <w:tcW w:w="1350" w:type="dxa"/>
            <w:shd w:val="clear" w:color="auto" w:fill="808080"/>
          </w:tcPr>
          <w:p w14:paraId="50668AF1" w14:textId="77777777" w:rsidR="007138C9" w:rsidRPr="00675DAA" w:rsidRDefault="007138C9" w:rsidP="0080029F">
            <w:r w:rsidRPr="00675DAA">
              <w:t>Value(s) Allowed</w:t>
            </w:r>
          </w:p>
          <w:p w14:paraId="08ED1366" w14:textId="77777777" w:rsidR="007138C9" w:rsidRPr="00675DAA" w:rsidRDefault="007138C9" w:rsidP="0080029F">
            <w:r w:rsidRPr="00675DAA">
              <w:t>Examples</w:t>
            </w:r>
          </w:p>
        </w:tc>
        <w:tc>
          <w:tcPr>
            <w:tcW w:w="2520" w:type="dxa"/>
            <w:shd w:val="clear" w:color="auto" w:fill="808080"/>
          </w:tcPr>
          <w:p w14:paraId="0A0DED5A" w14:textId="77777777" w:rsidR="007138C9" w:rsidRPr="00675DAA" w:rsidRDefault="007138C9" w:rsidP="0080029F">
            <w:r w:rsidRPr="00675DAA">
              <w:t>Description</w:t>
            </w:r>
          </w:p>
          <w:p w14:paraId="53573923" w14:textId="77777777" w:rsidR="007138C9" w:rsidRPr="00675DAA" w:rsidRDefault="007138C9" w:rsidP="0080029F">
            <w:r w:rsidRPr="00675DAA">
              <w:t>Instructions</w:t>
            </w:r>
          </w:p>
        </w:tc>
      </w:tr>
      <w:tr w:rsidR="007138C9" w:rsidRPr="00675DAA" w14:paraId="092BD4E2" w14:textId="77777777" w:rsidTr="00C66D2F">
        <w:trPr>
          <w:cantSplit/>
        </w:trPr>
        <w:tc>
          <w:tcPr>
            <w:tcW w:w="2127" w:type="dxa"/>
            <w:vMerge w:val="restart"/>
          </w:tcPr>
          <w:p w14:paraId="7B59F7D1" w14:textId="77777777" w:rsidR="007138C9" w:rsidRPr="00675DAA" w:rsidRDefault="007138C9" w:rsidP="0080029F">
            <w:r w:rsidRPr="00675DAA">
              <w:t>languageCode</w:t>
            </w:r>
          </w:p>
        </w:tc>
        <w:tc>
          <w:tcPr>
            <w:tcW w:w="2103" w:type="dxa"/>
            <w:shd w:val="clear" w:color="auto" w:fill="D9D9D9"/>
          </w:tcPr>
          <w:p w14:paraId="4584FE11" w14:textId="77777777" w:rsidR="007138C9" w:rsidRPr="00675DAA" w:rsidRDefault="00526500" w:rsidP="0080029F">
            <w:r w:rsidRPr="00675DAA">
              <w:t>N/A</w:t>
            </w:r>
          </w:p>
        </w:tc>
        <w:tc>
          <w:tcPr>
            <w:tcW w:w="1260" w:type="dxa"/>
            <w:shd w:val="clear" w:color="auto" w:fill="D9D9D9"/>
          </w:tcPr>
          <w:p w14:paraId="1A13B6CF" w14:textId="77777777" w:rsidR="007138C9" w:rsidRPr="00675DAA" w:rsidRDefault="00526500" w:rsidP="0080029F">
            <w:r w:rsidRPr="00675DAA">
              <w:t>1:1</w:t>
            </w:r>
          </w:p>
        </w:tc>
        <w:tc>
          <w:tcPr>
            <w:tcW w:w="1350" w:type="dxa"/>
            <w:shd w:val="clear" w:color="auto" w:fill="D9D9D9"/>
          </w:tcPr>
          <w:p w14:paraId="0158D482" w14:textId="77777777" w:rsidR="007138C9" w:rsidRPr="00675DAA" w:rsidRDefault="007138C9" w:rsidP="0080029F"/>
        </w:tc>
        <w:tc>
          <w:tcPr>
            <w:tcW w:w="2520" w:type="dxa"/>
            <w:shd w:val="clear" w:color="auto" w:fill="D9D9D9"/>
          </w:tcPr>
          <w:p w14:paraId="47DD2045" w14:textId="77777777" w:rsidR="007138C9" w:rsidRPr="00675DAA" w:rsidRDefault="002347C8" w:rsidP="0080029F">
            <w:r w:rsidRPr="00675DAA">
              <w:t>Specifies the language of the document</w:t>
            </w:r>
          </w:p>
        </w:tc>
      </w:tr>
      <w:tr w:rsidR="007138C9" w:rsidRPr="00675DAA" w14:paraId="571503FA" w14:textId="77777777" w:rsidTr="00C66D2F">
        <w:trPr>
          <w:cantSplit/>
        </w:trPr>
        <w:tc>
          <w:tcPr>
            <w:tcW w:w="2127" w:type="dxa"/>
            <w:vMerge/>
          </w:tcPr>
          <w:p w14:paraId="71928A8F" w14:textId="77777777" w:rsidR="007138C9" w:rsidRPr="00675DAA" w:rsidRDefault="007138C9" w:rsidP="0080029F"/>
        </w:tc>
        <w:tc>
          <w:tcPr>
            <w:tcW w:w="2103" w:type="dxa"/>
          </w:tcPr>
          <w:p w14:paraId="1DDA9373" w14:textId="77777777" w:rsidR="007138C9" w:rsidRPr="00675DAA" w:rsidRDefault="00D76A0D" w:rsidP="0080029F">
            <w:r>
              <w:t>c</w:t>
            </w:r>
            <w:r w:rsidR="007138C9" w:rsidRPr="00675DAA">
              <w:t>ode</w:t>
            </w:r>
          </w:p>
        </w:tc>
        <w:tc>
          <w:tcPr>
            <w:tcW w:w="1260" w:type="dxa"/>
          </w:tcPr>
          <w:p w14:paraId="65577439" w14:textId="77777777" w:rsidR="007138C9" w:rsidRPr="00675DAA" w:rsidRDefault="007138C9" w:rsidP="0080029F">
            <w:r w:rsidRPr="00675DAA">
              <w:t>1:1</w:t>
            </w:r>
          </w:p>
        </w:tc>
        <w:tc>
          <w:tcPr>
            <w:tcW w:w="1350" w:type="dxa"/>
          </w:tcPr>
          <w:p w14:paraId="6712998D" w14:textId="77777777" w:rsidR="007138C9" w:rsidRPr="00675DAA" w:rsidRDefault="007138C9" w:rsidP="0080029F"/>
        </w:tc>
        <w:tc>
          <w:tcPr>
            <w:tcW w:w="2520" w:type="dxa"/>
          </w:tcPr>
          <w:p w14:paraId="4F99B72C" w14:textId="77777777" w:rsidR="007138C9" w:rsidRPr="00675DAA" w:rsidRDefault="007138C9" w:rsidP="0080029F"/>
        </w:tc>
      </w:tr>
      <w:tr w:rsidR="007138C9" w:rsidRPr="00675DAA" w14:paraId="6AF488A7" w14:textId="77777777" w:rsidTr="00C66D2F">
        <w:trPr>
          <w:cantSplit/>
        </w:trPr>
        <w:tc>
          <w:tcPr>
            <w:tcW w:w="2127" w:type="dxa"/>
          </w:tcPr>
          <w:p w14:paraId="5C46645C" w14:textId="77777777" w:rsidR="007138C9" w:rsidRPr="00675DAA" w:rsidRDefault="007138C9" w:rsidP="0080029F"/>
        </w:tc>
        <w:tc>
          <w:tcPr>
            <w:tcW w:w="2103" w:type="dxa"/>
          </w:tcPr>
          <w:p w14:paraId="138515C2" w14:textId="77777777" w:rsidR="007138C9" w:rsidRPr="00675DAA" w:rsidRDefault="007138C9" w:rsidP="0080029F">
            <w:r w:rsidRPr="00675DAA">
              <w:t>codeSystem</w:t>
            </w:r>
          </w:p>
        </w:tc>
        <w:tc>
          <w:tcPr>
            <w:tcW w:w="1260" w:type="dxa"/>
          </w:tcPr>
          <w:p w14:paraId="73A08260" w14:textId="77777777" w:rsidR="007138C9" w:rsidRPr="00675DAA" w:rsidRDefault="007138C9" w:rsidP="0080029F">
            <w:r w:rsidRPr="00675DAA">
              <w:t>1:1</w:t>
            </w:r>
          </w:p>
        </w:tc>
        <w:tc>
          <w:tcPr>
            <w:tcW w:w="1350" w:type="dxa"/>
          </w:tcPr>
          <w:p w14:paraId="6FB680FA" w14:textId="77777777" w:rsidR="007138C9" w:rsidRPr="00675DAA" w:rsidRDefault="007138C9" w:rsidP="0080029F"/>
        </w:tc>
        <w:tc>
          <w:tcPr>
            <w:tcW w:w="2520" w:type="dxa"/>
          </w:tcPr>
          <w:p w14:paraId="477EEA6F" w14:textId="77777777" w:rsidR="007138C9" w:rsidRPr="00675DAA" w:rsidRDefault="007138C9" w:rsidP="0080029F"/>
        </w:tc>
      </w:tr>
      <w:tr w:rsidR="007138C9" w:rsidRPr="00675DAA" w14:paraId="24A23EB6" w14:textId="77777777" w:rsidTr="00C66D2F">
        <w:trPr>
          <w:cantSplit/>
        </w:trPr>
        <w:tc>
          <w:tcPr>
            <w:tcW w:w="2127" w:type="dxa"/>
          </w:tcPr>
          <w:p w14:paraId="422B50D3" w14:textId="77777777" w:rsidR="007138C9" w:rsidRPr="00675DAA" w:rsidRDefault="007138C9" w:rsidP="0080029F"/>
        </w:tc>
        <w:tc>
          <w:tcPr>
            <w:tcW w:w="2103" w:type="dxa"/>
          </w:tcPr>
          <w:p w14:paraId="12C886B2" w14:textId="77777777" w:rsidR="007138C9" w:rsidRPr="00675DAA" w:rsidRDefault="007138C9" w:rsidP="0080029F">
            <w:r w:rsidRPr="00675DAA">
              <w:t>displayName</w:t>
            </w:r>
          </w:p>
        </w:tc>
        <w:tc>
          <w:tcPr>
            <w:tcW w:w="1260" w:type="dxa"/>
          </w:tcPr>
          <w:p w14:paraId="31E41E8D" w14:textId="77777777" w:rsidR="007138C9" w:rsidRPr="00675DAA" w:rsidRDefault="007138C9" w:rsidP="0080029F">
            <w:r w:rsidRPr="00675DAA">
              <w:t>1:1</w:t>
            </w:r>
          </w:p>
        </w:tc>
        <w:tc>
          <w:tcPr>
            <w:tcW w:w="1350" w:type="dxa"/>
          </w:tcPr>
          <w:p w14:paraId="1774D06E" w14:textId="77777777" w:rsidR="007138C9" w:rsidRPr="00675DAA" w:rsidRDefault="007138C9" w:rsidP="0080029F"/>
        </w:tc>
        <w:tc>
          <w:tcPr>
            <w:tcW w:w="2520" w:type="dxa"/>
          </w:tcPr>
          <w:p w14:paraId="776CD131" w14:textId="77777777" w:rsidR="007138C9" w:rsidRPr="00675DAA" w:rsidRDefault="007138C9" w:rsidP="0080029F"/>
        </w:tc>
      </w:tr>
      <w:tr w:rsidR="007138C9" w:rsidRPr="00675DAA" w14:paraId="4E36193A" w14:textId="77777777" w:rsidTr="00C66D2F">
        <w:trPr>
          <w:cantSplit/>
        </w:trPr>
        <w:tc>
          <w:tcPr>
            <w:tcW w:w="2127" w:type="dxa"/>
            <w:shd w:val="clear" w:color="auto" w:fill="808080"/>
          </w:tcPr>
          <w:p w14:paraId="7F4C93F8" w14:textId="77777777" w:rsidR="007138C9" w:rsidRPr="00675DAA" w:rsidRDefault="007138C9" w:rsidP="0080029F">
            <w:r w:rsidRPr="00675DAA">
              <w:t>Conformance</w:t>
            </w:r>
          </w:p>
        </w:tc>
        <w:tc>
          <w:tcPr>
            <w:tcW w:w="7233" w:type="dxa"/>
            <w:gridSpan w:val="4"/>
          </w:tcPr>
          <w:p w14:paraId="4A9B37D0" w14:textId="77777777" w:rsidR="00736E53" w:rsidRPr="00675DAA" w:rsidRDefault="00736E53" w:rsidP="00736E53">
            <w:pPr>
              <w:pStyle w:val="ListParagraph"/>
              <w:numPr>
                <w:ilvl w:val="0"/>
                <w:numId w:val="12"/>
              </w:numPr>
              <w:rPr>
                <w:moveFrom w:id="695" w:author="Peter Bomberg" w:date="2018-01-16T14:05:00Z"/>
              </w:rPr>
            </w:pPr>
            <w:moveFromRangeStart w:id="696" w:author="Peter Bomberg" w:date="2018-01-16T14:05:00Z" w:name="move503874890"/>
            <w:moveFrom w:id="697" w:author="Peter Bomberg" w:date="2018-01-16T14:05:00Z">
              <w:r>
                <w:t>There is a languageCode element</w:t>
              </w:r>
            </w:moveFrom>
          </w:p>
          <w:p w14:paraId="3FB8FDB4" w14:textId="77777777" w:rsidR="00736E53" w:rsidRDefault="00736E53" w:rsidP="008B43ED">
            <w:pPr>
              <w:pStyle w:val="ListParagraph"/>
              <w:numPr>
                <w:ilvl w:val="0"/>
                <w:numId w:val="201"/>
              </w:numPr>
              <w:rPr>
                <w:moveFrom w:id="698" w:author="Peter Bomberg" w:date="2018-01-16T14:05:00Z"/>
              </w:rPr>
            </w:pPr>
            <w:moveFrom w:id="699"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From>
          </w:p>
          <w:moveFromRangeEnd w:id="696"/>
          <w:p w14:paraId="36E9C5BF" w14:textId="77777777" w:rsidR="00D76A0D" w:rsidRPr="007F7A5D" w:rsidRDefault="00487FE5" w:rsidP="008B43ED">
            <w:pPr>
              <w:pStyle w:val="ListParagraph"/>
              <w:numPr>
                <w:ilvl w:val="0"/>
                <w:numId w:val="117"/>
              </w:numPr>
              <w:rPr>
                <w:del w:id="700" w:author="Peter Bomberg" w:date="2018-01-16T14:05:00Z"/>
              </w:rPr>
            </w:pPr>
            <w:del w:id="701" w:author="Peter Bomberg" w:date="2018-01-16T14:05:00Z">
              <w:r>
                <w:rPr>
                  <w:highlight w:val="white"/>
                </w:rPr>
                <w:delText>SPL Rule 4</w:delText>
              </w:r>
              <w:r w:rsidR="00D76A0D">
                <w:rPr>
                  <w:highlight w:val="white"/>
                </w:rPr>
                <w:delText xml:space="preserve"> </w:delText>
              </w:r>
              <w:r w:rsidR="00D76A0D" w:rsidRPr="00D00628">
                <w:rPr>
                  <w:highlight w:val="white"/>
                </w:rPr>
                <w:delText xml:space="preserve">identifies that more than one </w:delText>
              </w:r>
              <w:r w:rsidR="00D76A0D" w:rsidRPr="00D00628">
                <w:delText xml:space="preserve">element </w:delText>
              </w:r>
              <w:r w:rsidR="00D76A0D">
                <w:delText xml:space="preserve">is </w:delText>
              </w:r>
              <w:r w:rsidR="00D76A0D" w:rsidRPr="00D00628">
                <w:delText>defined.</w:delText>
              </w:r>
            </w:del>
          </w:p>
          <w:p w14:paraId="415404AE" w14:textId="77777777" w:rsidR="002C49C1" w:rsidRDefault="002C49C1" w:rsidP="002C49C1">
            <w:pPr>
              <w:pStyle w:val="ListParagraph"/>
              <w:rPr>
                <w:del w:id="702" w:author="Peter Bomberg" w:date="2018-01-16T14:05:00Z"/>
              </w:rPr>
            </w:pPr>
          </w:p>
          <w:p w14:paraId="147E0998" w14:textId="0E917538" w:rsidR="005225FB" w:rsidRPr="0050178E" w:rsidRDefault="002C49C1" w:rsidP="00736E53">
            <w:pPr>
              <w:pStyle w:val="ListParagraph"/>
              <w:numPr>
                <w:ilvl w:val="0"/>
                <w:numId w:val="12"/>
              </w:numPr>
            </w:pPr>
            <w:r w:rsidRPr="00C80C46">
              <w:t>There is a code</w:t>
            </w:r>
            <w:r>
              <w:t>, codeSystem</w:t>
            </w:r>
            <w:r w:rsidRPr="00C80C46">
              <w:t xml:space="preserve"> and </w:t>
            </w:r>
            <w:r w:rsidRPr="00675DAA">
              <w:t>displayName</w:t>
            </w:r>
            <w:r>
              <w:t xml:space="preserve"> attribute derived from OID 2.16.840.1.113883.2.20.6.29, where the </w:t>
            </w:r>
            <w:r w:rsidRPr="00675DAA">
              <w:t>displayName</w:t>
            </w:r>
            <w:r>
              <w:t xml:space="preserve"> </w:t>
            </w:r>
            <w:r w:rsidRPr="00675DAA">
              <w:t>shall display the</w:t>
            </w:r>
            <w:r>
              <w:t xml:space="preserve"> appropriate </w:t>
            </w:r>
            <w:r w:rsidRPr="00675DAA">
              <w:t>label.</w:t>
            </w:r>
          </w:p>
          <w:p w14:paraId="1B45C8ED" w14:textId="77777777" w:rsidR="00804802" w:rsidRDefault="00804802" w:rsidP="008B43ED">
            <w:pPr>
              <w:pStyle w:val="ListParagraph"/>
              <w:numPr>
                <w:ilvl w:val="0"/>
                <w:numId w:val="202"/>
              </w:numPr>
              <w:rPr>
                <w:moveTo w:id="703" w:author="Peter Bomberg" w:date="2018-01-16T14:05:00Z"/>
                <w:highlight w:val="white"/>
              </w:rPr>
            </w:pPr>
            <w:moveToRangeStart w:id="704" w:author="Peter Bomberg" w:date="2018-01-16T14:05:00Z" w:name="move503874894"/>
            <w:moveTo w:id="705" w:author="Peter Bomberg" w:date="2018-01-16T14:05:00Z">
              <w:r w:rsidRPr="002C49C1">
                <w:rPr>
                  <w:highlight w:val="white"/>
                </w:rPr>
                <w:t>SPL Rule 2 identifies that the OID value is incorrect.</w:t>
              </w:r>
            </w:moveTo>
          </w:p>
          <w:moveToRangeEnd w:id="704"/>
          <w:p w14:paraId="41A7F4D4" w14:textId="4F446E50" w:rsidR="005225FB" w:rsidRDefault="005225FB" w:rsidP="008B43ED">
            <w:pPr>
              <w:pStyle w:val="ListParagraph"/>
              <w:numPr>
                <w:ilvl w:val="0"/>
                <w:numId w:val="202"/>
              </w:numPr>
              <w:rPr>
                <w:highlight w:val="white"/>
              </w:rPr>
            </w:pPr>
            <w:r>
              <w:rPr>
                <w:highlight w:val="white"/>
              </w:rPr>
              <w:t xml:space="preserve">SPL Rule 5 </w:t>
            </w:r>
            <w:r w:rsidRPr="00334410">
              <w:rPr>
                <w:highlight w:val="white"/>
              </w:rPr>
              <w:t xml:space="preserve">identifies that </w:t>
            </w:r>
            <w:del w:id="706" w:author="Peter Bomberg" w:date="2018-01-16T14:05:00Z">
              <w:r w:rsidR="002C49C1">
                <w:rPr>
                  <w:highlight w:val="white"/>
                </w:rPr>
                <w:delText xml:space="preserve">one or more of the </w:delText>
              </w:r>
              <w:r w:rsidR="002C49C1" w:rsidRPr="00D00628">
                <w:rPr>
                  <w:highlight w:val="white"/>
                </w:rPr>
                <w:delText>attribute</w:delText>
              </w:r>
              <w:r w:rsidR="002C49C1">
                <w:rPr>
                  <w:highlight w:val="white"/>
                </w:rPr>
                <w:delText>s</w:delText>
              </w:r>
              <w:r w:rsidR="002C49C1" w:rsidRPr="00D00628">
                <w:rPr>
                  <w:highlight w:val="white"/>
                </w:rPr>
                <w:delText xml:space="preserve"> ha</w:delText>
              </w:r>
              <w:r w:rsidR="002C49C1">
                <w:rPr>
                  <w:highlight w:val="white"/>
                </w:rPr>
                <w:delText>ve</w:delText>
              </w:r>
            </w:del>
            <w:ins w:id="707" w:author="Peter Bomberg" w:date="2018-01-16T14:05:00Z">
              <w:r>
                <w:rPr>
                  <w:highlight w:val="white"/>
                </w:rPr>
                <w:t xml:space="preserve">the (code) </w:t>
              </w:r>
              <w:r w:rsidRPr="00D00628">
                <w:rPr>
                  <w:highlight w:val="white"/>
                </w:rPr>
                <w:t xml:space="preserve">attribute </w:t>
              </w:r>
              <w:r>
                <w:rPr>
                  <w:highlight w:val="white"/>
                </w:rPr>
                <w:t>has</w:t>
              </w:r>
            </w:ins>
            <w:r>
              <w:rPr>
                <w:highlight w:val="white"/>
              </w:rPr>
              <w:t xml:space="preserve"> not </w:t>
            </w:r>
            <w:r w:rsidRPr="00D00628">
              <w:rPr>
                <w:highlight w:val="white"/>
              </w:rPr>
              <w:t>been defined</w:t>
            </w:r>
            <w:r>
              <w:rPr>
                <w:highlight w:val="white"/>
              </w:rPr>
              <w:t xml:space="preserve">. </w:t>
            </w:r>
          </w:p>
          <w:p w14:paraId="63684746" w14:textId="77777777" w:rsidR="005225FB" w:rsidRDefault="005225FB" w:rsidP="008B43ED">
            <w:pPr>
              <w:pStyle w:val="ListParagraph"/>
              <w:numPr>
                <w:ilvl w:val="0"/>
                <w:numId w:val="202"/>
              </w:numPr>
              <w:rPr>
                <w:ins w:id="708" w:author="Peter Bomberg" w:date="2018-01-16T14:05:00Z"/>
                <w:highlight w:val="white"/>
              </w:rPr>
            </w:pPr>
            <w:ins w:id="709"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3283359A" w14:textId="77777777" w:rsidR="005225FB" w:rsidRDefault="005225FB" w:rsidP="008B43ED">
            <w:pPr>
              <w:pStyle w:val="ListParagraph"/>
              <w:numPr>
                <w:ilvl w:val="0"/>
                <w:numId w:val="202"/>
              </w:numPr>
              <w:rPr>
                <w:ins w:id="710" w:author="Peter Bomberg" w:date="2018-01-16T14:05:00Z"/>
                <w:highlight w:val="white"/>
              </w:rPr>
            </w:pPr>
            <w:ins w:id="711"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26DF8220" w14:textId="77777777" w:rsidR="00337A08" w:rsidRDefault="00804802" w:rsidP="008B43ED">
            <w:pPr>
              <w:pStyle w:val="ListParagraph"/>
              <w:numPr>
                <w:ilvl w:val="0"/>
                <w:numId w:val="202"/>
              </w:numPr>
              <w:rPr>
                <w:ins w:id="712" w:author="Peter Bomberg" w:date="2018-01-16T14:05:00Z"/>
                <w:highlight w:val="white"/>
              </w:rPr>
            </w:pPr>
            <w:ins w:id="713" w:author="Peter Bomberg" w:date="2018-01-16T14:05:00Z">
              <w:r w:rsidRPr="005225FB">
                <w:rPr>
                  <w:highlight w:val="white"/>
                </w:rPr>
                <w:t>SPL Rule 7 identifies that displayName does not match the CV value.</w:t>
              </w:r>
            </w:ins>
          </w:p>
          <w:p w14:paraId="3DAA7D05" w14:textId="77777777" w:rsidR="00337A08" w:rsidRDefault="005225FB" w:rsidP="008B43ED">
            <w:pPr>
              <w:pStyle w:val="ListParagraph"/>
              <w:numPr>
                <w:ilvl w:val="0"/>
                <w:numId w:val="202"/>
              </w:numPr>
              <w:rPr>
                <w:highlight w:val="white"/>
              </w:rPr>
            </w:pPr>
            <w:r w:rsidRPr="00337A08">
              <w:rPr>
                <w:highlight w:val="white"/>
              </w:rPr>
              <w:t>SPL Rule 8 identifies that the code is not in the CV or is not contextually correct.</w:t>
            </w:r>
          </w:p>
          <w:p w14:paraId="0F48CA82" w14:textId="77777777" w:rsidR="00804802" w:rsidRDefault="00337A08" w:rsidP="008B43ED">
            <w:pPr>
              <w:pStyle w:val="ListParagraph"/>
              <w:numPr>
                <w:ilvl w:val="0"/>
                <w:numId w:val="202"/>
              </w:numPr>
              <w:rPr>
                <w:moveFrom w:id="714" w:author="Peter Bomberg" w:date="2018-01-16T14:05:00Z"/>
                <w:highlight w:val="white"/>
              </w:rPr>
            </w:pPr>
            <w:ins w:id="715" w:author="Peter Bomberg" w:date="2018-01-16T14:05:00Z">
              <w:r w:rsidRPr="00337A08">
                <w:rPr>
                  <w:sz w:val="22"/>
                  <w:szCs w:val="22"/>
                  <w:highlight w:val="white"/>
                </w:rPr>
                <w:t>SPL Rule 15 identifies that there is a notification flag for the content.</w:t>
              </w:r>
            </w:ins>
            <w:moveFromRangeStart w:id="716" w:author="Peter Bomberg" w:date="2018-01-16T14:05:00Z" w:name="move503874894"/>
            <w:moveFrom w:id="717" w:author="Peter Bomberg" w:date="2018-01-16T14:05:00Z">
              <w:r w:rsidR="00804802" w:rsidRPr="002C49C1">
                <w:rPr>
                  <w:highlight w:val="white"/>
                </w:rPr>
                <w:t>SPL Rule 2 identifies that the OID value is incorrect.</w:t>
              </w:r>
            </w:moveFrom>
          </w:p>
          <w:moveFromRangeEnd w:id="716"/>
          <w:p w14:paraId="77713CCA" w14:textId="768D8FBA" w:rsidR="00D94692" w:rsidRPr="00337A08" w:rsidRDefault="002C49C1" w:rsidP="008B43ED">
            <w:pPr>
              <w:pStyle w:val="ListParagraph"/>
              <w:numPr>
                <w:ilvl w:val="0"/>
                <w:numId w:val="202"/>
              </w:numPr>
              <w:rPr>
                <w:highlight w:val="white"/>
              </w:rPr>
            </w:pPr>
            <w:del w:id="718" w:author="Peter Bomberg" w:date="2018-01-16T14:05:00Z">
              <w:r>
                <w:delText xml:space="preserve">SPL Rule 7 </w:delText>
              </w:r>
              <w:r w:rsidRPr="00AF4E8C">
                <w:delText xml:space="preserve">identifies that </w:delText>
              </w:r>
              <w:r>
                <w:delText>label does not match the CV.</w:delText>
              </w:r>
            </w:del>
          </w:p>
        </w:tc>
      </w:tr>
    </w:tbl>
    <w:p w14:paraId="0C72AC0D" w14:textId="363CDCF4" w:rsidR="002347C8" w:rsidRDefault="002347C8"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14:paraId="3624A969" w14:textId="77777777" w:rsidTr="00C66D2F">
        <w:trPr>
          <w:cantSplit/>
          <w:trHeight w:val="580"/>
          <w:tblHeader/>
        </w:trPr>
        <w:tc>
          <w:tcPr>
            <w:tcW w:w="2127" w:type="dxa"/>
            <w:shd w:val="clear" w:color="auto" w:fill="808080"/>
          </w:tcPr>
          <w:p w14:paraId="263F2A5E" w14:textId="77777777" w:rsidR="002347C8" w:rsidRPr="003539B2" w:rsidRDefault="002347C8" w:rsidP="0080029F">
            <w:r w:rsidRPr="00675DAA">
              <w:lastRenderedPageBreak/>
              <w:t>Element</w:t>
            </w:r>
          </w:p>
        </w:tc>
        <w:tc>
          <w:tcPr>
            <w:tcW w:w="2103" w:type="dxa"/>
            <w:shd w:val="clear" w:color="auto" w:fill="808080"/>
          </w:tcPr>
          <w:p w14:paraId="6049221A" w14:textId="77777777" w:rsidR="002347C8" w:rsidRPr="00675DAA" w:rsidRDefault="002347C8" w:rsidP="0080029F">
            <w:r w:rsidRPr="00675DAA">
              <w:t>Attribute</w:t>
            </w:r>
          </w:p>
        </w:tc>
        <w:tc>
          <w:tcPr>
            <w:tcW w:w="1260" w:type="dxa"/>
            <w:shd w:val="clear" w:color="auto" w:fill="808080"/>
          </w:tcPr>
          <w:p w14:paraId="70AE23FF" w14:textId="77777777" w:rsidR="002347C8" w:rsidRPr="003539B2" w:rsidRDefault="002347C8" w:rsidP="0080029F">
            <w:r w:rsidRPr="00675DAA">
              <w:t>Cardinality</w:t>
            </w:r>
          </w:p>
        </w:tc>
        <w:tc>
          <w:tcPr>
            <w:tcW w:w="1350" w:type="dxa"/>
            <w:shd w:val="clear" w:color="auto" w:fill="808080"/>
          </w:tcPr>
          <w:p w14:paraId="63A7E4B2" w14:textId="77777777" w:rsidR="002347C8" w:rsidRPr="00675DAA" w:rsidRDefault="002347C8" w:rsidP="0080029F">
            <w:r w:rsidRPr="00675DAA">
              <w:t>Value(s) Allowed</w:t>
            </w:r>
          </w:p>
          <w:p w14:paraId="3AFD72A1" w14:textId="77777777" w:rsidR="002347C8" w:rsidRPr="00675DAA" w:rsidRDefault="002347C8" w:rsidP="0080029F">
            <w:r w:rsidRPr="00675DAA">
              <w:t>Examples</w:t>
            </w:r>
          </w:p>
        </w:tc>
        <w:tc>
          <w:tcPr>
            <w:tcW w:w="2520" w:type="dxa"/>
            <w:shd w:val="clear" w:color="auto" w:fill="808080"/>
          </w:tcPr>
          <w:p w14:paraId="28236EE5" w14:textId="77777777" w:rsidR="002347C8" w:rsidRPr="00675DAA" w:rsidRDefault="002347C8" w:rsidP="0080029F">
            <w:r w:rsidRPr="00675DAA">
              <w:t>Description</w:t>
            </w:r>
          </w:p>
          <w:p w14:paraId="726209F3" w14:textId="77777777" w:rsidR="002347C8" w:rsidRPr="00675DAA" w:rsidRDefault="002347C8" w:rsidP="0080029F">
            <w:r w:rsidRPr="00675DAA">
              <w:t>Instructions</w:t>
            </w:r>
          </w:p>
        </w:tc>
      </w:tr>
      <w:tr w:rsidR="002347C8" w:rsidRPr="00675DAA" w14:paraId="121ED490" w14:textId="77777777" w:rsidTr="00C66D2F">
        <w:trPr>
          <w:cantSplit/>
        </w:trPr>
        <w:tc>
          <w:tcPr>
            <w:tcW w:w="2127" w:type="dxa"/>
            <w:vMerge w:val="restart"/>
          </w:tcPr>
          <w:p w14:paraId="3783FDFB" w14:textId="77777777" w:rsidR="002347C8" w:rsidRPr="00675DAA" w:rsidRDefault="002347C8" w:rsidP="0080029F">
            <w:r w:rsidRPr="00675DAA">
              <w:t>setId</w:t>
            </w:r>
          </w:p>
        </w:tc>
        <w:tc>
          <w:tcPr>
            <w:tcW w:w="2103" w:type="dxa"/>
            <w:shd w:val="clear" w:color="auto" w:fill="D9D9D9"/>
          </w:tcPr>
          <w:p w14:paraId="5DB3620B" w14:textId="77777777" w:rsidR="002347C8" w:rsidRPr="00675DAA" w:rsidRDefault="002347C8" w:rsidP="0080029F">
            <w:r w:rsidRPr="00675DAA">
              <w:t>N/A</w:t>
            </w:r>
          </w:p>
        </w:tc>
        <w:tc>
          <w:tcPr>
            <w:tcW w:w="1260" w:type="dxa"/>
            <w:shd w:val="clear" w:color="auto" w:fill="D9D9D9"/>
          </w:tcPr>
          <w:p w14:paraId="45C5345C" w14:textId="77777777" w:rsidR="002347C8" w:rsidRPr="00675DAA" w:rsidRDefault="002347C8" w:rsidP="0080029F">
            <w:r w:rsidRPr="00675DAA">
              <w:t>1:1</w:t>
            </w:r>
          </w:p>
        </w:tc>
        <w:tc>
          <w:tcPr>
            <w:tcW w:w="1350" w:type="dxa"/>
            <w:shd w:val="clear" w:color="auto" w:fill="D9D9D9"/>
          </w:tcPr>
          <w:p w14:paraId="39768AA2" w14:textId="77777777" w:rsidR="002347C8" w:rsidRPr="00675DAA" w:rsidRDefault="002347C8" w:rsidP="0080029F"/>
        </w:tc>
        <w:tc>
          <w:tcPr>
            <w:tcW w:w="2520" w:type="dxa"/>
            <w:shd w:val="clear" w:color="auto" w:fill="D9D9D9"/>
          </w:tcPr>
          <w:p w14:paraId="13B14132" w14:textId="77777777" w:rsidR="002347C8" w:rsidRPr="00675DAA" w:rsidRDefault="002347C8" w:rsidP="0080029F">
            <w:r w:rsidRPr="00675DAA">
              <w:t>Unique identifier for the document that remains constant through all versions/revisions of the document.</w:t>
            </w:r>
          </w:p>
        </w:tc>
      </w:tr>
      <w:tr w:rsidR="002347C8" w:rsidRPr="00675DAA" w14:paraId="7F55C276" w14:textId="77777777" w:rsidTr="00C66D2F">
        <w:trPr>
          <w:cantSplit/>
        </w:trPr>
        <w:tc>
          <w:tcPr>
            <w:tcW w:w="2127" w:type="dxa"/>
            <w:vMerge/>
          </w:tcPr>
          <w:p w14:paraId="43CD5109" w14:textId="77777777" w:rsidR="002347C8" w:rsidRPr="00675DAA" w:rsidRDefault="002347C8" w:rsidP="0080029F"/>
        </w:tc>
        <w:tc>
          <w:tcPr>
            <w:tcW w:w="2103" w:type="dxa"/>
          </w:tcPr>
          <w:p w14:paraId="36AA8D01" w14:textId="77777777" w:rsidR="002347C8" w:rsidRPr="00675DAA" w:rsidRDefault="00582038" w:rsidP="0080029F">
            <w:r>
              <w:t>r</w:t>
            </w:r>
            <w:r w:rsidR="002347C8" w:rsidRPr="00675DAA">
              <w:t>oot</w:t>
            </w:r>
          </w:p>
        </w:tc>
        <w:tc>
          <w:tcPr>
            <w:tcW w:w="1260" w:type="dxa"/>
          </w:tcPr>
          <w:p w14:paraId="47F024D2" w14:textId="77777777" w:rsidR="002347C8" w:rsidRPr="00675DAA" w:rsidRDefault="002347C8" w:rsidP="0080029F">
            <w:r w:rsidRPr="00675DAA">
              <w:t>1:1</w:t>
            </w:r>
          </w:p>
        </w:tc>
        <w:tc>
          <w:tcPr>
            <w:tcW w:w="1350" w:type="dxa"/>
          </w:tcPr>
          <w:p w14:paraId="62C174BD" w14:textId="77777777" w:rsidR="002347C8" w:rsidRPr="00675DAA" w:rsidRDefault="002347C8" w:rsidP="0080029F"/>
        </w:tc>
        <w:tc>
          <w:tcPr>
            <w:tcW w:w="2520" w:type="dxa"/>
          </w:tcPr>
          <w:p w14:paraId="32A85871" w14:textId="77777777" w:rsidR="002347C8" w:rsidRPr="00675DAA" w:rsidRDefault="002347C8" w:rsidP="0080029F"/>
        </w:tc>
      </w:tr>
      <w:tr w:rsidR="002347C8" w:rsidRPr="00675DAA" w14:paraId="4FDB0747" w14:textId="77777777" w:rsidTr="00C66D2F">
        <w:trPr>
          <w:cantSplit/>
        </w:trPr>
        <w:tc>
          <w:tcPr>
            <w:tcW w:w="2127" w:type="dxa"/>
            <w:shd w:val="clear" w:color="auto" w:fill="808080"/>
          </w:tcPr>
          <w:p w14:paraId="181219C9" w14:textId="77777777" w:rsidR="002347C8" w:rsidRPr="00675DAA" w:rsidRDefault="002347C8" w:rsidP="0080029F">
            <w:r w:rsidRPr="00675DAA">
              <w:t>Conformance</w:t>
            </w:r>
          </w:p>
        </w:tc>
        <w:tc>
          <w:tcPr>
            <w:tcW w:w="7233" w:type="dxa"/>
            <w:gridSpan w:val="4"/>
          </w:tcPr>
          <w:p w14:paraId="097403AC" w14:textId="2FCFBCBF" w:rsidR="004272EF" w:rsidRDefault="004D0949" w:rsidP="008B43ED">
            <w:pPr>
              <w:pStyle w:val="ListParagraph"/>
              <w:numPr>
                <w:ilvl w:val="0"/>
                <w:numId w:val="41"/>
              </w:numPr>
            </w:pPr>
            <w:r>
              <w:t>There is a setI</w:t>
            </w:r>
            <w:del w:id="719" w:author="Peter Bomberg" w:date="2018-01-16T14:05:00Z">
              <w:r>
                <w:delText>D</w:delText>
              </w:r>
            </w:del>
            <w:ins w:id="720" w:author="Peter Bomberg" w:date="2018-01-16T14:05:00Z">
              <w:r w:rsidR="009F585B">
                <w:t>d</w:t>
              </w:r>
            </w:ins>
            <w:r>
              <w:t xml:space="preserve"> element</w:t>
            </w:r>
          </w:p>
          <w:p w14:paraId="7041E5D1" w14:textId="77777777" w:rsidR="00090285" w:rsidRDefault="00487FE5" w:rsidP="008B43ED">
            <w:pPr>
              <w:pStyle w:val="ListParagraph"/>
              <w:numPr>
                <w:ilvl w:val="0"/>
                <w:numId w:val="11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14:paraId="02DF01FB" w14:textId="497C7C5A" w:rsidR="00090285" w:rsidRPr="00090285" w:rsidRDefault="00090285" w:rsidP="008B43ED">
            <w:pPr>
              <w:pStyle w:val="ListParagraph"/>
              <w:numPr>
                <w:ilvl w:val="0"/>
                <w:numId w:val="116"/>
              </w:numPr>
              <w:rPr>
                <w:highlight w:val="white"/>
              </w:rPr>
            </w:pPr>
            <w:r w:rsidRPr="00090285">
              <w:rPr>
                <w:highlight w:val="white"/>
              </w:rPr>
              <w:t xml:space="preserve">SPL Rule 4 identifies that </w:t>
            </w:r>
            <w:del w:id="721" w:author="Peter Bomberg" w:date="2018-01-16T14:05:00Z">
              <w:r w:rsidR="00D76A0D" w:rsidRPr="00D00628">
                <w:rPr>
                  <w:highlight w:val="white"/>
                </w:rPr>
                <w:delText>more than one</w:delText>
              </w:r>
            </w:del>
            <w:ins w:id="722" w:author="Peter Bomberg" w:date="2018-01-16T14:05:00Z">
              <w:r w:rsidRPr="00090285">
                <w:rPr>
                  <w:highlight w:val="white"/>
                </w:rPr>
                <w:t>the</w:t>
              </w:r>
            </w:ins>
            <w:r w:rsidRPr="00090285">
              <w:rPr>
                <w:highlight w:val="white"/>
              </w:rPr>
              <w:t xml:space="preserve"> </w:t>
            </w:r>
            <w:r w:rsidRPr="00D00628">
              <w:t xml:space="preserve">element </w:t>
            </w:r>
            <w:del w:id="723" w:author="Peter Bomberg" w:date="2018-01-16T14:05:00Z">
              <w:r w:rsidR="00D76A0D" w:rsidRPr="00B8504A">
                <w:rPr>
                  <w:highlight w:val="white"/>
                </w:rPr>
                <w:delText>is</w:delText>
              </w:r>
            </w:del>
            <w:ins w:id="724" w:author="Peter Bomberg" w:date="2018-01-16T14:05:00Z">
              <w:r w:rsidRPr="00D00628">
                <w:t>has been</w:t>
              </w:r>
            </w:ins>
            <w:r w:rsidRPr="00D00628">
              <w:t xml:space="preserve"> defined</w:t>
            </w:r>
            <w:ins w:id="725" w:author="Peter Bomberg" w:date="2018-01-16T14:05:00Z">
              <w:r>
                <w:t xml:space="preserve"> more than once, this will trigger a schema validation </w:t>
              </w:r>
              <w:r w:rsidR="0075626F">
                <w:t>error</w:t>
              </w:r>
            </w:ins>
            <w:r w:rsidR="0075626F">
              <w:t>.</w:t>
            </w:r>
          </w:p>
          <w:p w14:paraId="2C0EC553" w14:textId="77777777" w:rsidR="004272EF" w:rsidRDefault="004272EF" w:rsidP="0080029F"/>
          <w:p w14:paraId="4DB4B920" w14:textId="77777777" w:rsidR="004D0949" w:rsidRPr="00675DAA" w:rsidRDefault="004D0949" w:rsidP="008B43ED">
            <w:pPr>
              <w:pStyle w:val="ListParagraph"/>
              <w:numPr>
                <w:ilvl w:val="0"/>
                <w:numId w:val="41"/>
              </w:numPr>
            </w:pPr>
            <w:r w:rsidRPr="00675DAA">
              <w:t>There is a root</w:t>
            </w:r>
            <w:r w:rsidR="00582038">
              <w:t xml:space="preserve"> attribute</w:t>
            </w:r>
          </w:p>
          <w:p w14:paraId="292ECE67" w14:textId="4589C8FE" w:rsidR="00582038" w:rsidRPr="00674290" w:rsidRDefault="00487FE5" w:rsidP="008B43ED">
            <w:pPr>
              <w:pStyle w:val="ListParagraph"/>
              <w:numPr>
                <w:ilvl w:val="0"/>
                <w:numId w:val="11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ins w:id="726" w:author="Peter Bomberg" w:date="2018-01-16T14:05:00Z">
              <w:r w:rsidR="00C67F82">
                <w:rPr>
                  <w:highlight w:val="white"/>
                </w:rPr>
                <w:t xml:space="preserve">(root) </w:t>
              </w:r>
            </w:ins>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03B10DBA" w14:textId="77777777" w:rsidR="004D0949" w:rsidRDefault="004D0949" w:rsidP="0080029F">
            <w:pPr>
              <w:pStyle w:val="ListParagraph"/>
            </w:pPr>
          </w:p>
          <w:p w14:paraId="28DD9080" w14:textId="77777777" w:rsidR="004D0949" w:rsidRDefault="002347C8" w:rsidP="008B43ED">
            <w:pPr>
              <w:pStyle w:val="ListParagraph"/>
              <w:numPr>
                <w:ilvl w:val="0"/>
                <w:numId w:val="41"/>
              </w:numPr>
              <w:rPr>
                <w:ins w:id="727" w:author="Peter Bomberg" w:date="2018-01-16T14:05:00Z"/>
              </w:rPr>
            </w:pPr>
            <w:r w:rsidRPr="00675DAA">
              <w:t>The setId@root is a GUID</w:t>
            </w:r>
            <w:r w:rsidR="00040FEA">
              <w:t xml:space="preserve"> and does not have an extension.</w:t>
            </w:r>
          </w:p>
          <w:p w14:paraId="3A6856E9" w14:textId="24D6D2DB" w:rsidR="005B21AF" w:rsidRPr="00675DAA" w:rsidRDefault="00232CC9" w:rsidP="008B43ED">
            <w:pPr>
              <w:pStyle w:val="ListParagraph"/>
              <w:numPr>
                <w:ilvl w:val="0"/>
                <w:numId w:val="187"/>
              </w:numPr>
            </w:pPr>
            <w:ins w:id="728" w:author="Peter Bomberg" w:date="2018-01-16T14:05:00Z">
              <w:r>
                <w:rPr>
                  <w:highlight w:val="white"/>
                </w:rPr>
                <w:t xml:space="preserve">N.B. </w:t>
              </w:r>
              <w:r w:rsidR="005B21AF" w:rsidRPr="005B21AF">
                <w:rPr>
                  <w:highlight w:val="white"/>
                </w:rPr>
                <w:t xml:space="preserve">as per section 1.4 ID Related there is currently no validation of </w:t>
              </w:r>
              <w:r w:rsidR="00C36AA2">
                <w:rPr>
                  <w:highlight w:val="white"/>
                </w:rPr>
                <w:t>GUID’s</w:t>
              </w:r>
              <w:r w:rsidR="005B21AF" w:rsidRPr="005B21AF">
                <w:rPr>
                  <w:highlight w:val="white"/>
                </w:rPr>
                <w:t>, this will be introduced later.</w:t>
              </w:r>
            </w:ins>
          </w:p>
        </w:tc>
      </w:tr>
    </w:tbl>
    <w:p w14:paraId="20B31872" w14:textId="196D5366" w:rsidR="00A8366E" w:rsidRDefault="00A8366E"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14:paraId="40CF49A6" w14:textId="77777777" w:rsidTr="00C66D2F">
        <w:trPr>
          <w:cantSplit/>
          <w:trHeight w:val="580"/>
          <w:tblHeader/>
        </w:trPr>
        <w:tc>
          <w:tcPr>
            <w:tcW w:w="2127" w:type="dxa"/>
            <w:shd w:val="clear" w:color="auto" w:fill="808080"/>
          </w:tcPr>
          <w:p w14:paraId="11BD853D" w14:textId="77777777" w:rsidR="00A8366E" w:rsidRPr="003539B2" w:rsidRDefault="00A8366E" w:rsidP="0080029F">
            <w:r w:rsidRPr="00675DAA">
              <w:t>Element</w:t>
            </w:r>
          </w:p>
        </w:tc>
        <w:tc>
          <w:tcPr>
            <w:tcW w:w="2103" w:type="dxa"/>
            <w:shd w:val="clear" w:color="auto" w:fill="808080"/>
          </w:tcPr>
          <w:p w14:paraId="2EAD3500" w14:textId="77777777" w:rsidR="00A8366E" w:rsidRPr="00675DAA" w:rsidRDefault="00A8366E" w:rsidP="0080029F">
            <w:r w:rsidRPr="00675DAA">
              <w:t>Attribute</w:t>
            </w:r>
          </w:p>
        </w:tc>
        <w:tc>
          <w:tcPr>
            <w:tcW w:w="1260" w:type="dxa"/>
            <w:shd w:val="clear" w:color="auto" w:fill="808080"/>
          </w:tcPr>
          <w:p w14:paraId="45D7118C" w14:textId="77777777" w:rsidR="00A8366E" w:rsidRPr="003539B2" w:rsidRDefault="00A8366E" w:rsidP="0080029F">
            <w:r w:rsidRPr="00675DAA">
              <w:t>Cardinality</w:t>
            </w:r>
          </w:p>
        </w:tc>
        <w:tc>
          <w:tcPr>
            <w:tcW w:w="1350" w:type="dxa"/>
            <w:shd w:val="clear" w:color="auto" w:fill="808080"/>
          </w:tcPr>
          <w:p w14:paraId="66C90BD0" w14:textId="77777777" w:rsidR="00A8366E" w:rsidRPr="00675DAA" w:rsidRDefault="00A8366E" w:rsidP="0080029F">
            <w:r w:rsidRPr="00675DAA">
              <w:t>Value(s) Allowed</w:t>
            </w:r>
          </w:p>
          <w:p w14:paraId="49D7103D" w14:textId="77777777" w:rsidR="00A8366E" w:rsidRPr="00675DAA" w:rsidRDefault="00A8366E" w:rsidP="0080029F">
            <w:r w:rsidRPr="00675DAA">
              <w:t>Examples</w:t>
            </w:r>
          </w:p>
        </w:tc>
        <w:tc>
          <w:tcPr>
            <w:tcW w:w="2520" w:type="dxa"/>
            <w:shd w:val="clear" w:color="auto" w:fill="808080"/>
          </w:tcPr>
          <w:p w14:paraId="5A96E0A8" w14:textId="77777777" w:rsidR="00A8366E" w:rsidRPr="00675DAA" w:rsidRDefault="00A8366E" w:rsidP="0080029F">
            <w:r w:rsidRPr="00675DAA">
              <w:t>Description</w:t>
            </w:r>
          </w:p>
          <w:p w14:paraId="69356778" w14:textId="77777777" w:rsidR="00A8366E" w:rsidRPr="00675DAA" w:rsidRDefault="00A8366E" w:rsidP="0080029F">
            <w:r w:rsidRPr="00675DAA">
              <w:t>Instructions</w:t>
            </w:r>
          </w:p>
        </w:tc>
      </w:tr>
      <w:tr w:rsidR="00A8366E" w:rsidRPr="00675DAA" w14:paraId="63543FF9" w14:textId="77777777" w:rsidTr="00C66D2F">
        <w:trPr>
          <w:cantSplit/>
        </w:trPr>
        <w:tc>
          <w:tcPr>
            <w:tcW w:w="2127" w:type="dxa"/>
            <w:vMerge w:val="restart"/>
          </w:tcPr>
          <w:p w14:paraId="6B494416" w14:textId="77777777" w:rsidR="00A8366E" w:rsidRPr="00675DAA" w:rsidRDefault="00A8366E" w:rsidP="0080029F">
            <w:r w:rsidRPr="00675DAA">
              <w:t>versionNu</w:t>
            </w:r>
            <w:r w:rsidR="00DE4C9A" w:rsidRPr="00675DAA">
              <w:t>m</w:t>
            </w:r>
            <w:r w:rsidRPr="00675DAA">
              <w:t>ber</w:t>
            </w:r>
          </w:p>
        </w:tc>
        <w:tc>
          <w:tcPr>
            <w:tcW w:w="2103" w:type="dxa"/>
            <w:shd w:val="clear" w:color="auto" w:fill="D9D9D9"/>
          </w:tcPr>
          <w:p w14:paraId="74C5F793" w14:textId="77777777" w:rsidR="00A8366E" w:rsidRPr="00675DAA" w:rsidRDefault="00A8366E" w:rsidP="0080029F">
            <w:r w:rsidRPr="00675DAA">
              <w:t>N/A</w:t>
            </w:r>
          </w:p>
        </w:tc>
        <w:tc>
          <w:tcPr>
            <w:tcW w:w="1260" w:type="dxa"/>
            <w:shd w:val="clear" w:color="auto" w:fill="D9D9D9"/>
          </w:tcPr>
          <w:p w14:paraId="69B7BEB5" w14:textId="77777777" w:rsidR="00A8366E" w:rsidRPr="00675DAA" w:rsidRDefault="00A8366E" w:rsidP="0080029F">
            <w:r w:rsidRPr="00675DAA">
              <w:t>1:1</w:t>
            </w:r>
          </w:p>
        </w:tc>
        <w:tc>
          <w:tcPr>
            <w:tcW w:w="1350" w:type="dxa"/>
            <w:shd w:val="clear" w:color="auto" w:fill="D9D9D9"/>
          </w:tcPr>
          <w:p w14:paraId="491C0CC8" w14:textId="77777777" w:rsidR="00A8366E" w:rsidRPr="00675DAA" w:rsidRDefault="00A8366E" w:rsidP="0080029F"/>
        </w:tc>
        <w:tc>
          <w:tcPr>
            <w:tcW w:w="2520" w:type="dxa"/>
            <w:shd w:val="clear" w:color="auto" w:fill="D9D9D9"/>
          </w:tcPr>
          <w:p w14:paraId="54232521" w14:textId="77777777" w:rsidR="00A8366E" w:rsidRPr="00675DAA" w:rsidRDefault="00A8366E" w:rsidP="0080029F">
            <w:r w:rsidRPr="00675DAA">
              <w:t>The version of the document.</w:t>
            </w:r>
          </w:p>
        </w:tc>
      </w:tr>
      <w:tr w:rsidR="00A8366E" w:rsidRPr="00675DAA" w14:paraId="0C04BF70" w14:textId="77777777" w:rsidTr="00C66D2F">
        <w:trPr>
          <w:cantSplit/>
        </w:trPr>
        <w:tc>
          <w:tcPr>
            <w:tcW w:w="2127" w:type="dxa"/>
            <w:vMerge/>
          </w:tcPr>
          <w:p w14:paraId="32271D42" w14:textId="77777777" w:rsidR="00A8366E" w:rsidRPr="00675DAA" w:rsidRDefault="00A8366E" w:rsidP="0080029F"/>
        </w:tc>
        <w:tc>
          <w:tcPr>
            <w:tcW w:w="2103" w:type="dxa"/>
          </w:tcPr>
          <w:p w14:paraId="219A32BD" w14:textId="77777777" w:rsidR="00A8366E" w:rsidRPr="00675DAA" w:rsidRDefault="00582038" w:rsidP="0080029F">
            <w:r>
              <w:t>v</w:t>
            </w:r>
            <w:r w:rsidR="00A8366E" w:rsidRPr="00675DAA">
              <w:t>alue</w:t>
            </w:r>
          </w:p>
        </w:tc>
        <w:tc>
          <w:tcPr>
            <w:tcW w:w="1260" w:type="dxa"/>
          </w:tcPr>
          <w:p w14:paraId="33993442" w14:textId="77777777" w:rsidR="00A8366E" w:rsidRPr="00675DAA" w:rsidRDefault="00A8366E" w:rsidP="0080029F">
            <w:r w:rsidRPr="00675DAA">
              <w:t>1:1</w:t>
            </w:r>
          </w:p>
        </w:tc>
        <w:tc>
          <w:tcPr>
            <w:tcW w:w="1350" w:type="dxa"/>
          </w:tcPr>
          <w:p w14:paraId="17769947" w14:textId="77777777" w:rsidR="00A8366E" w:rsidRPr="00675DAA" w:rsidRDefault="00A8366E" w:rsidP="0080029F"/>
        </w:tc>
        <w:tc>
          <w:tcPr>
            <w:tcW w:w="2520" w:type="dxa"/>
          </w:tcPr>
          <w:p w14:paraId="3BE2EF57" w14:textId="77777777" w:rsidR="00A8366E" w:rsidRPr="00675DAA" w:rsidRDefault="00A8366E" w:rsidP="0080029F"/>
        </w:tc>
      </w:tr>
      <w:tr w:rsidR="00A8366E" w:rsidRPr="00675DAA" w14:paraId="50901488" w14:textId="77777777" w:rsidTr="00C66D2F">
        <w:trPr>
          <w:cantSplit/>
        </w:trPr>
        <w:tc>
          <w:tcPr>
            <w:tcW w:w="2127" w:type="dxa"/>
            <w:shd w:val="clear" w:color="auto" w:fill="808080"/>
          </w:tcPr>
          <w:p w14:paraId="2D30F591" w14:textId="77777777" w:rsidR="00A8366E" w:rsidRPr="00675DAA" w:rsidRDefault="00A8366E" w:rsidP="0080029F">
            <w:r w:rsidRPr="00675DAA">
              <w:t>Conformance</w:t>
            </w:r>
          </w:p>
        </w:tc>
        <w:tc>
          <w:tcPr>
            <w:tcW w:w="7233" w:type="dxa"/>
            <w:gridSpan w:val="4"/>
          </w:tcPr>
          <w:p w14:paraId="47BB57BF" w14:textId="77777777" w:rsidR="00A8366E" w:rsidRPr="00675DAA" w:rsidRDefault="00A8366E" w:rsidP="008B43ED">
            <w:pPr>
              <w:pStyle w:val="ListParagraph"/>
              <w:numPr>
                <w:ilvl w:val="0"/>
                <w:numId w:val="13"/>
              </w:numPr>
              <w:rPr>
                <w:del w:id="729" w:author="Peter Bomberg" w:date="2018-01-16T14:05:00Z"/>
              </w:rPr>
            </w:pPr>
            <w:del w:id="730" w:author="Peter Bomberg" w:date="2018-01-16T14:05:00Z">
              <w:r w:rsidRPr="00675DAA">
                <w:delText xml:space="preserve">There is a </w:delText>
              </w:r>
              <w:r w:rsidR="00DE4C9A" w:rsidRPr="00675DAA">
                <w:delText>versionNum</w:delText>
              </w:r>
              <w:r w:rsidR="004D0949">
                <w:delText>ber</w:delText>
              </w:r>
              <w:r w:rsidR="00174458">
                <w:delText xml:space="preserve"> element</w:delText>
              </w:r>
            </w:del>
          </w:p>
          <w:p w14:paraId="79220610" w14:textId="77777777" w:rsidR="00395928" w:rsidRPr="003D3ABC" w:rsidRDefault="00487FE5" w:rsidP="008B43ED">
            <w:pPr>
              <w:pStyle w:val="ListParagraph"/>
              <w:numPr>
                <w:ilvl w:val="0"/>
                <w:numId w:val="67"/>
              </w:numPr>
              <w:rPr>
                <w:del w:id="731" w:author="Peter Bomberg" w:date="2018-01-16T14:05:00Z"/>
                <w:highlight w:val="white"/>
              </w:rPr>
            </w:pPr>
            <w:del w:id="732" w:author="Peter Bomberg" w:date="2018-01-16T14:05:00Z">
              <w:r>
                <w:rPr>
                  <w:highlight w:val="white"/>
                </w:rPr>
                <w:delText>SPL Rule 3</w:delText>
              </w:r>
              <w:r w:rsidR="00395928">
                <w:rPr>
                  <w:highlight w:val="white"/>
                </w:rPr>
                <w:delText xml:space="preserve"> </w:delText>
              </w:r>
              <w:r w:rsidR="00395928" w:rsidRPr="00D00628">
                <w:rPr>
                  <w:highlight w:val="white"/>
                </w:rPr>
                <w:delText xml:space="preserve">identifies that </w:delText>
              </w:r>
              <w:r w:rsidR="00395928">
                <w:rPr>
                  <w:highlight w:val="white"/>
                </w:rPr>
                <w:delText>the</w:delText>
              </w:r>
              <w:r w:rsidR="00395928" w:rsidRPr="00D00628">
                <w:rPr>
                  <w:highlight w:val="white"/>
                </w:rPr>
                <w:delText xml:space="preserve"> </w:delText>
              </w:r>
              <w:r w:rsidR="00395928" w:rsidRPr="003D3ABC">
                <w:rPr>
                  <w:highlight w:val="white"/>
                </w:rPr>
                <w:delText>element has not been defined.</w:delText>
              </w:r>
            </w:del>
          </w:p>
          <w:p w14:paraId="294F7F30" w14:textId="77777777" w:rsidR="00D76A0D" w:rsidRPr="003D3ABC" w:rsidRDefault="00487FE5" w:rsidP="008B43ED">
            <w:pPr>
              <w:pStyle w:val="ListParagraph"/>
              <w:numPr>
                <w:ilvl w:val="0"/>
                <w:numId w:val="67"/>
              </w:numPr>
              <w:rPr>
                <w:del w:id="733" w:author="Peter Bomberg" w:date="2018-01-16T14:05:00Z"/>
                <w:highlight w:val="white"/>
              </w:rPr>
            </w:pPr>
            <w:del w:id="734" w:author="Peter Bomberg" w:date="2018-01-16T14:05:00Z">
              <w:r>
                <w:rPr>
                  <w:highlight w:val="white"/>
                </w:rPr>
                <w:delText>SPL Rule 4</w:delText>
              </w:r>
              <w:r w:rsidR="00D76A0D">
                <w:rPr>
                  <w:highlight w:val="white"/>
                </w:rPr>
                <w:delText xml:space="preserve"> </w:delText>
              </w:r>
              <w:r w:rsidR="00D76A0D" w:rsidRPr="00D00628">
                <w:rPr>
                  <w:highlight w:val="white"/>
                </w:rPr>
                <w:delText xml:space="preserve">identifies that more than one </w:delText>
              </w:r>
              <w:r w:rsidR="00D76A0D" w:rsidRPr="003D3ABC">
                <w:rPr>
                  <w:highlight w:val="white"/>
                </w:rPr>
                <w:delText>element is defined.</w:delText>
              </w:r>
            </w:del>
          </w:p>
          <w:p w14:paraId="69CF1326" w14:textId="77777777" w:rsidR="004D0949" w:rsidRDefault="004D0949" w:rsidP="0080029F">
            <w:pPr>
              <w:rPr>
                <w:del w:id="735" w:author="Peter Bomberg" w:date="2018-01-16T14:05:00Z"/>
              </w:rPr>
            </w:pPr>
          </w:p>
          <w:p w14:paraId="7F798BE9" w14:textId="77777777" w:rsidR="004D0949" w:rsidRPr="00675DAA" w:rsidRDefault="004D0949" w:rsidP="008B43ED">
            <w:pPr>
              <w:pStyle w:val="ListParagraph"/>
              <w:numPr>
                <w:ilvl w:val="0"/>
                <w:numId w:val="13"/>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14:paraId="74F96187" w14:textId="6D0C48BB" w:rsidR="00582038" w:rsidRPr="00674290" w:rsidRDefault="00487FE5" w:rsidP="008B43ED">
            <w:pPr>
              <w:pStyle w:val="ListParagraph"/>
              <w:numPr>
                <w:ilvl w:val="0"/>
                <w:numId w:val="68"/>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the</w:t>
            </w:r>
            <w:r w:rsidR="004F3D41">
              <w:rPr>
                <w:highlight w:val="white"/>
              </w:rPr>
              <w:t xml:space="preserve"> </w:t>
            </w:r>
            <w:ins w:id="736" w:author="Peter Bomberg" w:date="2018-01-16T14:05:00Z">
              <w:r w:rsidR="004F3D41">
                <w:rPr>
                  <w:highlight w:val="white"/>
                </w:rPr>
                <w:t>(</w:t>
              </w:r>
              <w:r w:rsidR="004F3D41" w:rsidRPr="00675DAA">
                <w:t>value</w:t>
              </w:r>
              <w:r w:rsidR="004F3D41">
                <w:t>)</w:t>
              </w:r>
              <w:r w:rsidR="00582038">
                <w:rPr>
                  <w:highlight w:val="white"/>
                </w:rPr>
                <w:t xml:space="preserve"> </w:t>
              </w:r>
            </w:ins>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1E1F69DD" w14:textId="77777777" w:rsidR="004D0949" w:rsidRPr="00076FE9" w:rsidRDefault="0035184B" w:rsidP="008B43ED">
            <w:pPr>
              <w:pStyle w:val="ListParagraph"/>
              <w:numPr>
                <w:ilvl w:val="0"/>
                <w:numId w:val="68"/>
              </w:numPr>
              <w:rPr>
                <w:highlight w:val="white"/>
              </w:rPr>
            </w:pPr>
            <w:bookmarkStart w:id="737" w:name="_Hlk502402426"/>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14:paraId="362CF377" w14:textId="77777777" w:rsidR="004D0949" w:rsidRPr="004D0949" w:rsidRDefault="0035184B" w:rsidP="008B43ED">
            <w:pPr>
              <w:pStyle w:val="ListParagraph"/>
              <w:numPr>
                <w:ilvl w:val="0"/>
                <w:numId w:val="68"/>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bookmarkEnd w:id="737"/>
          <w:p w14:paraId="7584EE33" w14:textId="77777777" w:rsidR="004D0949" w:rsidRPr="00675DAA" w:rsidRDefault="004D0949" w:rsidP="0080029F">
            <w:pPr>
              <w:pStyle w:val="ListParagraph"/>
            </w:pPr>
          </w:p>
          <w:p w14:paraId="07B30FCB" w14:textId="77777777" w:rsidR="004D0949" w:rsidRDefault="00A8366E" w:rsidP="008B43ED">
            <w:pPr>
              <w:pStyle w:val="ListParagraph"/>
              <w:numPr>
                <w:ilvl w:val="0"/>
                <w:numId w:val="13"/>
              </w:numPr>
            </w:pPr>
            <w:r w:rsidRPr="00675DAA">
              <w:t xml:space="preserve">The value of value must be incremented by 1 for each </w:t>
            </w:r>
            <w:r w:rsidR="00364BE4">
              <w:t>version</w:t>
            </w:r>
            <w:r w:rsidRPr="00675DAA">
              <w:t xml:space="preserve"> of a document with the same setID@root</w:t>
            </w:r>
          </w:p>
          <w:p w14:paraId="7B719C8F" w14:textId="481E9A48" w:rsidR="000F1CA7" w:rsidRPr="000F1CA7" w:rsidRDefault="000F1CA7" w:rsidP="008B43ED">
            <w:pPr>
              <w:pStyle w:val="ListParagraph"/>
              <w:numPr>
                <w:ilvl w:val="0"/>
                <w:numId w:val="69"/>
              </w:numPr>
              <w:rPr>
                <w:highlight w:val="white"/>
              </w:rPr>
            </w:pPr>
            <w:del w:id="738" w:author="Peter Bomberg" w:date="2018-01-16T14:05:00Z">
              <w:r>
                <w:rPr>
                  <w:highlight w:val="white"/>
                </w:rPr>
                <w:delText>Currently</w:delText>
              </w:r>
            </w:del>
            <w:ins w:id="739" w:author="Peter Bomberg" w:date="2018-01-16T14:05:00Z">
              <w:r w:rsidR="00232CC9">
                <w:rPr>
                  <w:highlight w:val="white"/>
                </w:rPr>
                <w:t xml:space="preserve">N.B. </w:t>
              </w:r>
              <w:r w:rsidR="004F3D41">
                <w:t>c</w:t>
              </w:r>
              <w:r>
                <w:rPr>
                  <w:highlight w:val="white"/>
                </w:rPr>
                <w:t xml:space="preserve">urrently </w:t>
              </w:r>
              <w:r w:rsidR="004F3D41">
                <w:rPr>
                  <w:highlight w:val="white"/>
                </w:rPr>
                <w:t>this is</w:t>
              </w:r>
            </w:ins>
            <w:r w:rsidR="004F3D41">
              <w:rPr>
                <w:highlight w:val="white"/>
              </w:rPr>
              <w:t xml:space="preserve"> </w:t>
            </w:r>
            <w:r>
              <w:rPr>
                <w:highlight w:val="white"/>
              </w:rPr>
              <w:t>not validated</w:t>
            </w:r>
            <w:ins w:id="740" w:author="Peter Bomberg" w:date="2018-01-16T14:05:00Z">
              <w:r w:rsidR="00695785">
                <w:rPr>
                  <w:highlight w:val="white"/>
                </w:rPr>
                <w:t>, however it is planned to introduce this in the future</w:t>
              </w:r>
            </w:ins>
            <w:r w:rsidRPr="0037781F">
              <w:rPr>
                <w:highlight w:val="white"/>
              </w:rPr>
              <w:t>.</w:t>
            </w:r>
          </w:p>
        </w:tc>
      </w:tr>
    </w:tbl>
    <w:p w14:paraId="4270858A" w14:textId="77777777"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14:paraId="46F09CF8" w14:textId="77777777" w:rsidTr="00395928">
        <w:trPr>
          <w:cantSplit/>
          <w:trHeight w:val="580"/>
          <w:tblHeader/>
        </w:trPr>
        <w:tc>
          <w:tcPr>
            <w:tcW w:w="2127" w:type="dxa"/>
            <w:shd w:val="clear" w:color="auto" w:fill="808080"/>
          </w:tcPr>
          <w:p w14:paraId="71BFDAB1" w14:textId="77777777" w:rsidR="002313EA" w:rsidRPr="003539B2" w:rsidRDefault="002313EA" w:rsidP="0080029F">
            <w:r w:rsidRPr="00675DAA">
              <w:t>Element</w:t>
            </w:r>
          </w:p>
        </w:tc>
        <w:tc>
          <w:tcPr>
            <w:tcW w:w="2103" w:type="dxa"/>
            <w:shd w:val="clear" w:color="auto" w:fill="808080"/>
          </w:tcPr>
          <w:p w14:paraId="6835B727" w14:textId="77777777" w:rsidR="002313EA" w:rsidRPr="00675DAA" w:rsidRDefault="002313EA" w:rsidP="0080029F">
            <w:r w:rsidRPr="00675DAA">
              <w:t>Attribute</w:t>
            </w:r>
          </w:p>
        </w:tc>
        <w:tc>
          <w:tcPr>
            <w:tcW w:w="1260" w:type="dxa"/>
            <w:shd w:val="clear" w:color="auto" w:fill="808080"/>
          </w:tcPr>
          <w:p w14:paraId="6FC040EF" w14:textId="77777777" w:rsidR="002313EA" w:rsidRPr="003539B2" w:rsidRDefault="002313EA" w:rsidP="0080029F">
            <w:r w:rsidRPr="00675DAA">
              <w:t>Cardinality</w:t>
            </w:r>
          </w:p>
        </w:tc>
        <w:tc>
          <w:tcPr>
            <w:tcW w:w="1350" w:type="dxa"/>
            <w:shd w:val="clear" w:color="auto" w:fill="808080"/>
          </w:tcPr>
          <w:p w14:paraId="3D881500" w14:textId="77777777" w:rsidR="002313EA" w:rsidRPr="00675DAA" w:rsidRDefault="002313EA" w:rsidP="0080029F">
            <w:r w:rsidRPr="00675DAA">
              <w:t>Value(s) Allowed</w:t>
            </w:r>
          </w:p>
          <w:p w14:paraId="289A645D" w14:textId="77777777" w:rsidR="002313EA" w:rsidRPr="00675DAA" w:rsidRDefault="002313EA" w:rsidP="0080029F">
            <w:r w:rsidRPr="00675DAA">
              <w:t>Examples</w:t>
            </w:r>
          </w:p>
        </w:tc>
        <w:tc>
          <w:tcPr>
            <w:tcW w:w="2520" w:type="dxa"/>
            <w:shd w:val="clear" w:color="auto" w:fill="808080"/>
          </w:tcPr>
          <w:p w14:paraId="46090293" w14:textId="77777777" w:rsidR="002313EA" w:rsidRPr="00675DAA" w:rsidRDefault="002313EA" w:rsidP="0080029F">
            <w:r w:rsidRPr="00675DAA">
              <w:t>Description</w:t>
            </w:r>
          </w:p>
          <w:p w14:paraId="62B4A37B" w14:textId="77777777" w:rsidR="002313EA" w:rsidRPr="00675DAA" w:rsidRDefault="002313EA" w:rsidP="0080029F">
            <w:r w:rsidRPr="00675DAA">
              <w:t>Instructions</w:t>
            </w:r>
          </w:p>
        </w:tc>
      </w:tr>
      <w:tr w:rsidR="002313EA" w:rsidRPr="00675DAA" w14:paraId="7C655908" w14:textId="77777777" w:rsidTr="00395928">
        <w:trPr>
          <w:cantSplit/>
        </w:trPr>
        <w:tc>
          <w:tcPr>
            <w:tcW w:w="2127" w:type="dxa"/>
          </w:tcPr>
          <w:p w14:paraId="17C2B687" w14:textId="77777777" w:rsidR="002313EA" w:rsidRPr="00675DAA" w:rsidRDefault="002313EA" w:rsidP="0080029F">
            <w:r>
              <w:t>author</w:t>
            </w:r>
          </w:p>
        </w:tc>
        <w:tc>
          <w:tcPr>
            <w:tcW w:w="2103" w:type="dxa"/>
            <w:shd w:val="clear" w:color="auto" w:fill="D9D9D9"/>
          </w:tcPr>
          <w:p w14:paraId="23E12A1E" w14:textId="77777777" w:rsidR="002313EA" w:rsidRPr="00675DAA" w:rsidRDefault="002313EA" w:rsidP="0080029F">
            <w:r w:rsidRPr="00675DAA">
              <w:t>N/A</w:t>
            </w:r>
          </w:p>
        </w:tc>
        <w:tc>
          <w:tcPr>
            <w:tcW w:w="1260" w:type="dxa"/>
            <w:shd w:val="clear" w:color="auto" w:fill="D9D9D9"/>
          </w:tcPr>
          <w:p w14:paraId="101988E8" w14:textId="77777777" w:rsidR="002313EA" w:rsidRPr="00675DAA" w:rsidRDefault="002313EA" w:rsidP="0080029F">
            <w:r w:rsidRPr="00675DAA">
              <w:t>1:1</w:t>
            </w:r>
          </w:p>
        </w:tc>
        <w:tc>
          <w:tcPr>
            <w:tcW w:w="1350" w:type="dxa"/>
            <w:shd w:val="clear" w:color="auto" w:fill="D9D9D9"/>
          </w:tcPr>
          <w:p w14:paraId="3EA5F51D" w14:textId="77777777" w:rsidR="002313EA" w:rsidRPr="00675DAA" w:rsidRDefault="002313EA" w:rsidP="0080029F"/>
        </w:tc>
        <w:tc>
          <w:tcPr>
            <w:tcW w:w="2520" w:type="dxa"/>
            <w:shd w:val="clear" w:color="auto" w:fill="D9D9D9"/>
          </w:tcPr>
          <w:p w14:paraId="7FB92249" w14:textId="77777777" w:rsidR="002313EA" w:rsidRPr="00675DAA" w:rsidRDefault="002313EA" w:rsidP="0080029F">
            <w:r w:rsidRPr="00675DAA">
              <w:t>The version of the document.</w:t>
            </w:r>
          </w:p>
        </w:tc>
      </w:tr>
      <w:tr w:rsidR="002313EA" w:rsidRPr="00675DAA" w14:paraId="629678A8" w14:textId="77777777" w:rsidTr="00395928">
        <w:trPr>
          <w:cantSplit/>
        </w:trPr>
        <w:tc>
          <w:tcPr>
            <w:tcW w:w="2127" w:type="dxa"/>
            <w:shd w:val="clear" w:color="auto" w:fill="808080"/>
          </w:tcPr>
          <w:p w14:paraId="57157454" w14:textId="77777777" w:rsidR="002313EA" w:rsidRPr="00675DAA" w:rsidRDefault="002313EA" w:rsidP="0080029F">
            <w:r w:rsidRPr="00675DAA">
              <w:lastRenderedPageBreak/>
              <w:t>Conformance</w:t>
            </w:r>
          </w:p>
        </w:tc>
        <w:tc>
          <w:tcPr>
            <w:tcW w:w="7233" w:type="dxa"/>
            <w:gridSpan w:val="4"/>
          </w:tcPr>
          <w:p w14:paraId="59119133" w14:textId="77777777" w:rsidR="002313EA" w:rsidRPr="002313EA" w:rsidRDefault="002313EA" w:rsidP="008B43ED">
            <w:pPr>
              <w:pStyle w:val="ListParagraph"/>
              <w:numPr>
                <w:ilvl w:val="0"/>
                <w:numId w:val="13"/>
              </w:numPr>
              <w:rPr>
                <w:del w:id="741" w:author="Peter Bomberg" w:date="2018-01-16T14:05:00Z"/>
              </w:rPr>
            </w:pPr>
            <w:del w:id="742" w:author="Peter Bomberg" w:date="2018-01-16T14:05:00Z">
              <w:r>
                <w:delText>There is an author element</w:delText>
              </w:r>
            </w:del>
          </w:p>
          <w:p w14:paraId="7B82C397" w14:textId="2644AD20" w:rsidR="004F3D41" w:rsidRPr="004F3D41" w:rsidRDefault="002313EA" w:rsidP="00A8139B">
            <w:r w:rsidRPr="004F3D41">
              <w:t>D</w:t>
            </w:r>
            <w:r>
              <w:t xml:space="preserve">ue to the complexity of this element it has been detailed in the </w:t>
            </w:r>
            <w:r w:rsidRPr="00A8139B">
              <w:rPr>
                <w:color w:val="548DD4" w:themeColor="text2" w:themeTint="99"/>
                <w:u w:val="single"/>
              </w:rPr>
              <w:fldChar w:fldCharType="begin"/>
            </w:r>
            <w:r w:rsidRPr="00A8139B">
              <w:rPr>
                <w:color w:val="548DD4" w:themeColor="text2" w:themeTint="99"/>
                <w:u w:val="single"/>
              </w:rPr>
              <w:instrText xml:space="preserve"> REF _Ref494062917 \h  \* MERGEFORMAT </w:instrText>
            </w:r>
            <w:r w:rsidRPr="00A8139B">
              <w:rPr>
                <w:color w:val="548DD4" w:themeColor="text2" w:themeTint="99"/>
                <w:u w:val="single"/>
              </w:rPr>
            </w:r>
            <w:r w:rsidRPr="00A8139B">
              <w:rPr>
                <w:color w:val="548DD4" w:themeColor="text2" w:themeTint="99"/>
                <w:u w:val="single"/>
              </w:rPr>
              <w:fldChar w:fldCharType="separate"/>
            </w:r>
            <w:r w:rsidRPr="00A8139B">
              <w:rPr>
                <w:color w:val="548DD4" w:themeColor="text2" w:themeTint="99"/>
                <w:u w:val="single"/>
              </w:rPr>
              <w:t>Author Information</w:t>
            </w:r>
            <w:r w:rsidRPr="00A8139B">
              <w:rPr>
                <w:color w:val="548DD4" w:themeColor="text2" w:themeTint="99"/>
                <w:u w:val="single"/>
              </w:rPr>
              <w:fldChar w:fldCharType="end"/>
            </w:r>
            <w:r w:rsidRPr="00A8139B">
              <w:rPr>
                <w:color w:val="548DD4" w:themeColor="text2" w:themeTint="99"/>
                <w:u w:val="single"/>
              </w:rPr>
              <w:t xml:space="preserve"> </w:t>
            </w:r>
            <w:r w:rsidRPr="002313EA">
              <w:t>section</w:t>
            </w:r>
            <w:ins w:id="743" w:author="Peter Bomberg" w:date="2018-01-16T14:05:00Z">
              <w:r w:rsidR="004F3D41">
                <w:t>.</w:t>
              </w:r>
            </w:ins>
          </w:p>
        </w:tc>
      </w:tr>
    </w:tbl>
    <w:p w14:paraId="419FA829" w14:textId="77777777" w:rsidR="002313EA" w:rsidRDefault="002313EA" w:rsidP="008002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14:paraId="5F846ADA" w14:textId="77777777" w:rsidTr="00395928">
        <w:trPr>
          <w:cantSplit/>
          <w:trHeight w:val="580"/>
          <w:tblHeader/>
        </w:trPr>
        <w:tc>
          <w:tcPr>
            <w:tcW w:w="2127" w:type="dxa"/>
            <w:shd w:val="clear" w:color="auto" w:fill="808080"/>
          </w:tcPr>
          <w:p w14:paraId="250312A6" w14:textId="77777777" w:rsidR="002313EA" w:rsidRPr="003539B2" w:rsidRDefault="002313EA" w:rsidP="0080029F">
            <w:r w:rsidRPr="00675DAA">
              <w:t>Element</w:t>
            </w:r>
          </w:p>
        </w:tc>
        <w:tc>
          <w:tcPr>
            <w:tcW w:w="2103" w:type="dxa"/>
            <w:shd w:val="clear" w:color="auto" w:fill="808080"/>
          </w:tcPr>
          <w:p w14:paraId="01EF3769" w14:textId="77777777" w:rsidR="002313EA" w:rsidRPr="00675DAA" w:rsidRDefault="002313EA" w:rsidP="0080029F">
            <w:r w:rsidRPr="00675DAA">
              <w:t>Attribute</w:t>
            </w:r>
          </w:p>
        </w:tc>
        <w:tc>
          <w:tcPr>
            <w:tcW w:w="1260" w:type="dxa"/>
            <w:shd w:val="clear" w:color="auto" w:fill="808080"/>
          </w:tcPr>
          <w:p w14:paraId="512D6719" w14:textId="77777777" w:rsidR="002313EA" w:rsidRPr="003539B2" w:rsidRDefault="002313EA" w:rsidP="0080029F">
            <w:r w:rsidRPr="00675DAA">
              <w:t>Cardinality</w:t>
            </w:r>
          </w:p>
        </w:tc>
        <w:tc>
          <w:tcPr>
            <w:tcW w:w="1350" w:type="dxa"/>
            <w:shd w:val="clear" w:color="auto" w:fill="808080"/>
          </w:tcPr>
          <w:p w14:paraId="55D90D83" w14:textId="77777777" w:rsidR="002313EA" w:rsidRPr="00675DAA" w:rsidRDefault="002313EA" w:rsidP="0080029F">
            <w:r w:rsidRPr="00675DAA">
              <w:t>Value(s) Allowed</w:t>
            </w:r>
          </w:p>
          <w:p w14:paraId="02E84CDC" w14:textId="77777777" w:rsidR="002313EA" w:rsidRPr="00675DAA" w:rsidRDefault="002313EA" w:rsidP="0080029F">
            <w:r w:rsidRPr="00675DAA">
              <w:t>Examples</w:t>
            </w:r>
          </w:p>
        </w:tc>
        <w:tc>
          <w:tcPr>
            <w:tcW w:w="2520" w:type="dxa"/>
            <w:shd w:val="clear" w:color="auto" w:fill="808080"/>
          </w:tcPr>
          <w:p w14:paraId="24D94779" w14:textId="77777777" w:rsidR="002313EA" w:rsidRPr="00675DAA" w:rsidRDefault="002313EA" w:rsidP="0080029F">
            <w:r w:rsidRPr="00675DAA">
              <w:t>Description</w:t>
            </w:r>
          </w:p>
          <w:p w14:paraId="3E97C59A" w14:textId="77777777" w:rsidR="002313EA" w:rsidRPr="00675DAA" w:rsidRDefault="002313EA" w:rsidP="0080029F">
            <w:r w:rsidRPr="00675DAA">
              <w:t>Instructions</w:t>
            </w:r>
          </w:p>
        </w:tc>
      </w:tr>
      <w:tr w:rsidR="002313EA" w:rsidRPr="00675DAA" w14:paraId="50F060FE" w14:textId="77777777" w:rsidTr="00395928">
        <w:trPr>
          <w:cantSplit/>
        </w:trPr>
        <w:tc>
          <w:tcPr>
            <w:tcW w:w="2127" w:type="dxa"/>
          </w:tcPr>
          <w:p w14:paraId="76041917" w14:textId="77777777" w:rsidR="002313EA" w:rsidRPr="00675DAA" w:rsidRDefault="002313EA" w:rsidP="0080029F">
            <w:r>
              <w:t>component</w:t>
            </w:r>
          </w:p>
        </w:tc>
        <w:tc>
          <w:tcPr>
            <w:tcW w:w="2103" w:type="dxa"/>
            <w:shd w:val="clear" w:color="auto" w:fill="D9D9D9"/>
          </w:tcPr>
          <w:p w14:paraId="164376C7" w14:textId="77777777" w:rsidR="002313EA" w:rsidRPr="00675DAA" w:rsidRDefault="002313EA" w:rsidP="0080029F">
            <w:r w:rsidRPr="00675DAA">
              <w:t>N/A</w:t>
            </w:r>
          </w:p>
        </w:tc>
        <w:tc>
          <w:tcPr>
            <w:tcW w:w="1260" w:type="dxa"/>
            <w:shd w:val="clear" w:color="auto" w:fill="D9D9D9"/>
          </w:tcPr>
          <w:p w14:paraId="353067AA" w14:textId="77777777" w:rsidR="002313EA" w:rsidRPr="00675DAA" w:rsidRDefault="002313EA" w:rsidP="0080029F">
            <w:r w:rsidRPr="00675DAA">
              <w:t>1:1</w:t>
            </w:r>
          </w:p>
        </w:tc>
        <w:tc>
          <w:tcPr>
            <w:tcW w:w="1350" w:type="dxa"/>
            <w:shd w:val="clear" w:color="auto" w:fill="D9D9D9"/>
          </w:tcPr>
          <w:p w14:paraId="1D05C784" w14:textId="77777777" w:rsidR="002313EA" w:rsidRPr="00675DAA" w:rsidRDefault="002313EA" w:rsidP="0080029F"/>
        </w:tc>
        <w:tc>
          <w:tcPr>
            <w:tcW w:w="2520" w:type="dxa"/>
            <w:shd w:val="clear" w:color="auto" w:fill="D9D9D9"/>
          </w:tcPr>
          <w:p w14:paraId="01C3D5DE" w14:textId="77777777" w:rsidR="002313EA" w:rsidRPr="00675DAA" w:rsidRDefault="002313EA" w:rsidP="0080029F">
            <w:r w:rsidRPr="00675DAA">
              <w:t>The version of the document.</w:t>
            </w:r>
          </w:p>
        </w:tc>
      </w:tr>
      <w:tr w:rsidR="002313EA" w:rsidRPr="00675DAA" w14:paraId="12D24401" w14:textId="77777777" w:rsidTr="00395928">
        <w:trPr>
          <w:cantSplit/>
        </w:trPr>
        <w:tc>
          <w:tcPr>
            <w:tcW w:w="2127" w:type="dxa"/>
            <w:shd w:val="clear" w:color="auto" w:fill="808080"/>
          </w:tcPr>
          <w:p w14:paraId="30C5C4B9" w14:textId="77777777" w:rsidR="002313EA" w:rsidRPr="00675DAA" w:rsidRDefault="002313EA" w:rsidP="0080029F">
            <w:r w:rsidRPr="00675DAA">
              <w:t>Conformance</w:t>
            </w:r>
          </w:p>
        </w:tc>
        <w:tc>
          <w:tcPr>
            <w:tcW w:w="7233" w:type="dxa"/>
            <w:gridSpan w:val="4"/>
          </w:tcPr>
          <w:p w14:paraId="11FC3197" w14:textId="77777777" w:rsidR="002313EA" w:rsidRPr="00FC77E2" w:rsidRDefault="002313EA" w:rsidP="008B43ED">
            <w:pPr>
              <w:pStyle w:val="ListParagraph"/>
              <w:numPr>
                <w:ilvl w:val="0"/>
                <w:numId w:val="59"/>
              </w:numPr>
              <w:rPr>
                <w:del w:id="744" w:author="Peter Bomberg" w:date="2018-01-16T14:05:00Z"/>
              </w:rPr>
            </w:pPr>
            <w:del w:id="745" w:author="Peter Bomberg" w:date="2018-01-16T14:05:00Z">
              <w:r>
                <w:delText>There is an component element</w:delText>
              </w:r>
            </w:del>
          </w:p>
          <w:p w14:paraId="039F56D1" w14:textId="13071C17" w:rsidR="002313EA" w:rsidRPr="00A8139B" w:rsidRDefault="002313EA" w:rsidP="00A8139B">
            <w:p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A8139B">
              <w:rPr>
                <w:color w:val="00B0F0"/>
                <w:u w:val="single"/>
              </w:rPr>
              <w:fldChar w:fldCharType="begin"/>
            </w:r>
            <w:r w:rsidR="00FC77E2" w:rsidRPr="00A8139B">
              <w:rPr>
                <w:color w:val="00B0F0"/>
                <w:u w:val="single"/>
              </w:rPr>
              <w:instrText xml:space="preserve"> REF _Ref437288687 \h  \* MERGEFORMAT </w:instrText>
            </w:r>
            <w:r w:rsidR="00FC77E2" w:rsidRPr="00A8139B">
              <w:rPr>
                <w:color w:val="00B0F0"/>
                <w:u w:val="single"/>
              </w:rPr>
            </w:r>
            <w:r w:rsidR="00FC77E2" w:rsidRPr="00A8139B">
              <w:rPr>
                <w:color w:val="00B0F0"/>
                <w:u w:val="single"/>
              </w:rPr>
              <w:fldChar w:fldCharType="separate"/>
            </w:r>
            <w:r w:rsidR="00FC77E2" w:rsidRPr="00A8139B">
              <w:rPr>
                <w:color w:val="00B0F0"/>
                <w:u w:val="single"/>
              </w:rPr>
              <w:t>Labeling Content Section Information</w:t>
            </w:r>
            <w:r w:rsidR="00FC77E2" w:rsidRPr="00A8139B">
              <w:rPr>
                <w:color w:val="00B0F0"/>
                <w:u w:val="single"/>
              </w:rPr>
              <w:fldChar w:fldCharType="end"/>
            </w:r>
            <w:r w:rsidR="00FC77E2" w:rsidRPr="00A8139B">
              <w:rPr>
                <w:color w:val="00B0F0"/>
              </w:rPr>
              <w:t xml:space="preserve"> </w:t>
            </w:r>
            <w:r w:rsidR="00FC77E2">
              <w:t xml:space="preserve">and </w:t>
            </w:r>
            <w:ins w:id="746" w:author="Peter Bomberg" w:date="2018-01-16T14:05:00Z">
              <w:r w:rsidR="004F3D41">
                <w:t xml:space="preserve">the </w:t>
              </w:r>
            </w:ins>
            <w:r w:rsidR="00FC77E2">
              <w:fldChar w:fldCharType="begin"/>
            </w:r>
            <w:r w:rsidR="00FC77E2">
              <w:instrText xml:space="preserve"> REF _Ref451157462 \h  \* MERGEFORMAT </w:instrText>
            </w:r>
            <w:r w:rsidR="00FC77E2">
              <w:fldChar w:fldCharType="separate"/>
            </w:r>
            <w:r w:rsidR="004F3D41" w:rsidRPr="00A8139B">
              <w:rPr>
                <w:color w:val="00B0F0"/>
                <w:u w:val="single"/>
              </w:rPr>
              <w:t xml:space="preserve">Product Data Information </w:t>
            </w:r>
            <w:del w:id="747" w:author="Peter Bomberg" w:date="2018-01-16T14:05:00Z">
              <w:r w:rsidR="00FC77E2" w:rsidRPr="00FC77E2">
                <w:rPr>
                  <w:color w:val="00B0F0"/>
                  <w:u w:val="single"/>
                </w:rPr>
                <w:delText>– Product in General</w:delText>
              </w:r>
            </w:del>
            <w:r w:rsidR="00FC77E2">
              <w:fldChar w:fldCharType="end"/>
            </w:r>
            <w:r w:rsidRPr="002313EA">
              <w:t>section</w:t>
            </w:r>
            <w:r w:rsidR="00FC77E2">
              <w:t>s.</w:t>
            </w:r>
          </w:p>
        </w:tc>
      </w:tr>
    </w:tbl>
    <w:p w14:paraId="2787970F" w14:textId="77777777" w:rsidR="002313EA" w:rsidRPr="00675DAA" w:rsidRDefault="002313EA" w:rsidP="0080029F"/>
    <w:p w14:paraId="17BAD2DF" w14:textId="77777777" w:rsidR="00DE4C9A" w:rsidRPr="00675DAA" w:rsidRDefault="00DE4C9A" w:rsidP="0080029F">
      <w:pPr>
        <w:pStyle w:val="Heading2"/>
      </w:pPr>
      <w:bookmarkStart w:id="748" w:name="_Ref494062917"/>
      <w:bookmarkStart w:id="749" w:name="_Toc503195106"/>
      <w:bookmarkStart w:id="750" w:name="_Toc500864053"/>
      <w:r w:rsidRPr="00675DAA">
        <w:t>Author Information</w:t>
      </w:r>
      <w:bookmarkEnd w:id="748"/>
      <w:bookmarkEnd w:id="749"/>
      <w:bookmarkEnd w:id="750"/>
    </w:p>
    <w:p w14:paraId="7538863B" w14:textId="77777777" w:rsidR="00DE4C9A" w:rsidRPr="00675DAA" w:rsidRDefault="00DE4C9A" w:rsidP="0080029F">
      <w:r w:rsidRPr="00675DAA">
        <w:t>Outlined in this section are all aspects relating to the author aspects</w:t>
      </w:r>
      <w:r w:rsidR="00675DAA" w:rsidRPr="00675DAA">
        <w:t xml:space="preserve"> for the document</w:t>
      </w:r>
    </w:p>
    <w:p w14:paraId="148281BE" w14:textId="77777777" w:rsidR="00526500" w:rsidRPr="00675DAA" w:rsidRDefault="00526500" w:rsidP="0080029F"/>
    <w:p w14:paraId="6DB816AF" w14:textId="77777777" w:rsidR="00DE4C9A" w:rsidRDefault="00DE4C9A" w:rsidP="001D67E2">
      <w:pPr>
        <w:pStyle w:val="Heading3"/>
      </w:pPr>
      <w:bookmarkStart w:id="751" w:name="_Toc503195107"/>
      <w:bookmarkStart w:id="752" w:name="_Toc500864054"/>
      <w:r w:rsidRPr="00675DAA">
        <w:t>XML</w:t>
      </w:r>
      <w:bookmarkEnd w:id="751"/>
      <w:bookmarkEnd w:id="752"/>
    </w:p>
    <w:p w14:paraId="4A4B2E69" w14:textId="77777777" w:rsidR="005450D1" w:rsidRPr="005450D1" w:rsidRDefault="005450D1" w:rsidP="005450D1">
      <w:pPr>
        <w:rPr>
          <w:lang w:val="en-US"/>
        </w:rPr>
      </w:pPr>
      <w:r>
        <w:rPr>
          <w:lang w:val="en-US"/>
        </w:rPr>
        <w:t>Outlined below is an overview of the structure for the author information:</w:t>
      </w:r>
    </w:p>
    <w:p w14:paraId="41404F48" w14:textId="77777777" w:rsidR="00E46ED6" w:rsidRPr="000A0496" w:rsidRDefault="00E46ED6" w:rsidP="0080029F">
      <w:r w:rsidRPr="000A0496">
        <w:t xml:space="preserve">&lt;document&gt; </w:t>
      </w:r>
    </w:p>
    <w:p w14:paraId="5B2E4E87" w14:textId="77777777" w:rsidR="00E46ED6" w:rsidRPr="000A0496" w:rsidRDefault="00E46ED6" w:rsidP="0080029F">
      <w:r w:rsidRPr="000A0496">
        <w:t xml:space="preserve">  &lt;author&gt;</w:t>
      </w:r>
    </w:p>
    <w:p w14:paraId="1A8774ED" w14:textId="77777777" w:rsidR="00E46ED6" w:rsidRPr="000A0496" w:rsidRDefault="00E46ED6" w:rsidP="0080029F">
      <w:r w:rsidRPr="000A0496">
        <w:t xml:space="preserve">    &lt;assignedEntity&gt;</w:t>
      </w:r>
    </w:p>
    <w:p w14:paraId="599D6071" w14:textId="12CD549B" w:rsidR="00E46ED6" w:rsidRPr="000A0496" w:rsidRDefault="00E46ED6" w:rsidP="0080029F">
      <w:r w:rsidRPr="000A0496">
        <w:t xml:space="preserve">      &lt;representedOrganization&gt; &lt;!</w:t>
      </w:r>
      <w:r>
        <w:t>—</w:t>
      </w:r>
      <w:del w:id="753" w:author="Peter Bomberg" w:date="2018-01-16T14:05:00Z">
        <w:r>
          <w:delText>DIN Owner</w:delText>
        </w:r>
      </w:del>
      <w:ins w:id="754" w:author="Peter Bomberg" w:date="2018-01-16T14:05:00Z">
        <w:r w:rsidR="004F3D41">
          <w:t xml:space="preserve"> </w:t>
        </w:r>
        <w:r w:rsidR="00B234F4">
          <w:t>Sponsor</w:t>
        </w:r>
      </w:ins>
      <w:r w:rsidRPr="000A0496">
        <w:t xml:space="preserve"> --&gt; </w:t>
      </w:r>
    </w:p>
    <w:p w14:paraId="0589BFAC" w14:textId="77777777" w:rsidR="00E46ED6" w:rsidRPr="000A0496" w:rsidRDefault="00E46ED6" w:rsidP="0080029F">
      <w:r w:rsidRPr="000A0496">
        <w:t xml:space="preserve">        &lt;assignedEntity&gt; </w:t>
      </w:r>
    </w:p>
    <w:p w14:paraId="108ADD30" w14:textId="13FF91BF" w:rsidR="00E46ED6" w:rsidRPr="000A0496" w:rsidRDefault="00E46ED6" w:rsidP="0080029F">
      <w:r w:rsidRPr="000A0496">
        <w:t xml:space="preserve">          &lt;assignedOrganization&gt; &lt;!</w:t>
      </w:r>
      <w:r>
        <w:t>—</w:t>
      </w:r>
      <w:r w:rsidR="004F3D41">
        <w:t xml:space="preserve"> </w:t>
      </w:r>
      <w:r>
        <w:t>Other parties</w:t>
      </w:r>
      <w:r w:rsidRPr="000A0496">
        <w:t xml:space="preserve"> </w:t>
      </w:r>
      <w:r>
        <w:t>as required</w:t>
      </w:r>
      <w:r w:rsidRPr="000A0496">
        <w:t>--&gt;</w:t>
      </w:r>
    </w:p>
    <w:p w14:paraId="3A543AA7" w14:textId="37135BE3" w:rsidR="00E46ED6" w:rsidRDefault="00E46ED6" w:rsidP="0080029F">
      <w:pPr>
        <w:rPr>
          <w:lang w:val="en-US"/>
        </w:rPr>
      </w:pPr>
    </w:p>
    <w:p w14:paraId="4C5AE5B2" w14:textId="77777777" w:rsidR="000142D9" w:rsidRDefault="000142D9" w:rsidP="0080029F">
      <w:r w:rsidRPr="005D746A">
        <w:t xml:space="preserve">The following is a representative </w:t>
      </w:r>
      <w:r w:rsidR="005450D1">
        <w:t xml:space="preserve">example for </w:t>
      </w:r>
      <w:r w:rsidRPr="005D746A">
        <w:t xml:space="preserve">the </w:t>
      </w:r>
      <w:r w:rsidR="00362912">
        <w:t>author</w:t>
      </w:r>
      <w:r w:rsidRPr="005D746A">
        <w:t xml:space="preserve"> </w:t>
      </w:r>
      <w:r w:rsidR="00362912">
        <w:t>aspect</w:t>
      </w:r>
      <w:r w:rsidRPr="005D746A">
        <w:t>:</w:t>
      </w:r>
    </w:p>
    <w:p w14:paraId="562AAD03" w14:textId="77777777" w:rsidR="00E46ED6" w:rsidRPr="00E075EA" w:rsidRDefault="00E46ED6" w:rsidP="0080029F">
      <w:r w:rsidRPr="00E075EA">
        <w:t>&lt;author&gt;</w:t>
      </w:r>
    </w:p>
    <w:p w14:paraId="3E3C33A4" w14:textId="77777777" w:rsidR="00E46ED6" w:rsidRPr="00E075EA" w:rsidRDefault="00E46ED6" w:rsidP="0080029F">
      <w:pPr>
        <w:ind w:left="288"/>
      </w:pPr>
      <w:r w:rsidRPr="00E075EA">
        <w:t>&lt;time/&gt;</w:t>
      </w:r>
    </w:p>
    <w:p w14:paraId="2695F578" w14:textId="77777777" w:rsidR="00E46ED6" w:rsidRPr="00E075EA" w:rsidRDefault="00E46ED6" w:rsidP="0080029F">
      <w:pPr>
        <w:ind w:left="288"/>
      </w:pPr>
      <w:r w:rsidRPr="00E075EA">
        <w:t>&lt;assignedEntity&gt;</w:t>
      </w:r>
    </w:p>
    <w:p w14:paraId="61F6BCBB" w14:textId="77777777" w:rsidR="00E46ED6" w:rsidRPr="00E075EA" w:rsidRDefault="00E46ED6" w:rsidP="0080029F">
      <w:pPr>
        <w:ind w:left="576"/>
      </w:pPr>
      <w:r w:rsidRPr="00E075EA">
        <w:t>&lt;representedOrganization&gt;</w:t>
      </w:r>
    </w:p>
    <w:p w14:paraId="51B33E5B" w14:textId="77777777" w:rsidR="00E46ED6" w:rsidRPr="00E075EA" w:rsidRDefault="00E46ED6" w:rsidP="0080029F">
      <w:pPr>
        <w:ind w:left="864"/>
      </w:pPr>
      <w:r w:rsidRPr="00E075EA">
        <w:t xml:space="preserve"> &lt;id root="</w:t>
      </w:r>
      <w:r>
        <w:t>2.16.840.1.113883.2.20.6.31</w:t>
      </w:r>
      <w:r w:rsidRPr="00E075EA">
        <w:t>" extension="999999999"/&gt;</w:t>
      </w:r>
    </w:p>
    <w:p w14:paraId="646BFC87" w14:textId="77777777" w:rsidR="00E46ED6" w:rsidRPr="00E075EA" w:rsidRDefault="00E46ED6" w:rsidP="0080029F">
      <w:pPr>
        <w:ind w:left="864"/>
      </w:pPr>
      <w:r w:rsidRPr="00E075EA">
        <w:t xml:space="preserve"> &lt;id root="</w:t>
      </w:r>
      <w:r>
        <w:t>2.16.840.1.113883.2.20.6.33</w:t>
      </w:r>
      <w:r w:rsidRPr="00E075EA">
        <w:t>" extension="1"/&gt;</w:t>
      </w:r>
    </w:p>
    <w:p w14:paraId="1DC3AE39" w14:textId="77777777" w:rsidR="00E46ED6" w:rsidRPr="00E075EA" w:rsidRDefault="00E46ED6" w:rsidP="0080029F">
      <w:pPr>
        <w:ind w:left="864"/>
      </w:pPr>
      <w:r w:rsidRPr="00E075EA">
        <w:t xml:space="preserve"> &lt;name&gt;Acme Inc.&lt;/name&gt;</w:t>
      </w:r>
    </w:p>
    <w:p w14:paraId="76FF78C0" w14:textId="77777777" w:rsidR="00E46ED6" w:rsidRPr="00E075EA" w:rsidRDefault="00E46ED6" w:rsidP="0080029F">
      <w:pPr>
        <w:ind w:left="864"/>
      </w:pPr>
      <w:r w:rsidRPr="00E075EA">
        <w:t xml:space="preserve"> &lt;contactParty&gt;</w:t>
      </w:r>
    </w:p>
    <w:p w14:paraId="41C858DB" w14:textId="77777777" w:rsidR="00E46ED6" w:rsidRPr="00E075EA" w:rsidRDefault="00E46ED6" w:rsidP="0080029F">
      <w:pPr>
        <w:ind w:left="1152"/>
      </w:pPr>
      <w:r w:rsidRPr="00E075EA">
        <w:t xml:space="preserve"> &lt;addr&gt;</w:t>
      </w:r>
    </w:p>
    <w:p w14:paraId="3E05B42F" w14:textId="6FD058A7" w:rsidR="00E46ED6" w:rsidRPr="00E075EA" w:rsidRDefault="00E46ED6" w:rsidP="0080029F">
      <w:pPr>
        <w:ind w:left="1440"/>
      </w:pPr>
      <w:r w:rsidRPr="00E075EA">
        <w:t>&lt;streetAddressLine&gt;12 ApplewoodAve&lt;/streetAddressLine&gt;</w:t>
      </w:r>
    </w:p>
    <w:p w14:paraId="7BDE34C1" w14:textId="3C494943" w:rsidR="00E46ED6" w:rsidRPr="00E075EA" w:rsidRDefault="00E46ED6" w:rsidP="0080029F">
      <w:pPr>
        <w:ind w:left="1440"/>
      </w:pPr>
      <w:r w:rsidRPr="00E075EA">
        <w:t>&lt;city&gt;Ottawa&lt;/city&gt;</w:t>
      </w:r>
    </w:p>
    <w:p w14:paraId="169ACD79" w14:textId="0FABDB14" w:rsidR="00E46ED6" w:rsidRPr="00E075EA" w:rsidRDefault="00E46ED6" w:rsidP="0080029F">
      <w:pPr>
        <w:ind w:left="1440"/>
      </w:pPr>
      <w:r w:rsidRPr="00E075EA">
        <w:t>&lt;state&gt;Ontario&lt;/state&gt;</w:t>
      </w:r>
    </w:p>
    <w:p w14:paraId="4BC94A16" w14:textId="66605A49" w:rsidR="00E46ED6" w:rsidRPr="00E075EA" w:rsidRDefault="00E46ED6" w:rsidP="0080029F">
      <w:pPr>
        <w:ind w:left="1440"/>
      </w:pPr>
      <w:r w:rsidRPr="00E075EA">
        <w:t>&lt;postalCode&gt;K1S 0B5&lt;/postalCode&gt;</w:t>
      </w:r>
    </w:p>
    <w:p w14:paraId="4F3EF55B" w14:textId="6A338543" w:rsidR="00240AA8" w:rsidRDefault="00240AA8" w:rsidP="00240AA8">
      <w:pPr>
        <w:ind w:left="1440"/>
      </w:pPr>
      <w:r w:rsidRPr="00240AA8">
        <w:t>&lt;country codeSystem="2.16.840.1.113883.2.20.6.17" code="</w:t>
      </w:r>
      <w:del w:id="755" w:author="Peter Bomberg" w:date="2018-01-16T14:05:00Z">
        <w:r w:rsidR="00E46ED6" w:rsidRPr="001D5071">
          <w:delText>CAN</w:delText>
        </w:r>
      </w:del>
      <w:ins w:id="756" w:author="Peter Bomberg" w:date="2018-01-16T14:05:00Z">
        <w:r w:rsidRPr="00240AA8">
          <w:t>1" displayName="Canada</w:t>
        </w:r>
      </w:ins>
      <w:r w:rsidRPr="00240AA8">
        <w:t>"/&gt;</w:t>
      </w:r>
    </w:p>
    <w:p w14:paraId="29A8175F" w14:textId="599549D9" w:rsidR="00E46ED6" w:rsidRPr="00E075EA" w:rsidRDefault="00E46ED6" w:rsidP="00240AA8">
      <w:pPr>
        <w:ind w:left="1152"/>
      </w:pPr>
      <w:r w:rsidRPr="00E075EA">
        <w:t>&lt;/addr&gt;</w:t>
      </w:r>
    </w:p>
    <w:p w14:paraId="30955002" w14:textId="77777777" w:rsidR="00E46ED6" w:rsidRPr="00E075EA" w:rsidRDefault="00E46ED6" w:rsidP="0080029F">
      <w:pPr>
        <w:ind w:left="1152"/>
      </w:pPr>
      <w:r w:rsidRPr="00E075EA">
        <w:t>&lt;telecom value="tel:+1-613-239-9919"/&gt;</w:t>
      </w:r>
    </w:p>
    <w:p w14:paraId="6B2B34EA" w14:textId="77777777" w:rsidR="00E46ED6" w:rsidRPr="00E075EA" w:rsidRDefault="00E46ED6" w:rsidP="0080029F">
      <w:pPr>
        <w:ind w:left="1152"/>
      </w:pPr>
      <w:r w:rsidRPr="00E075EA">
        <w:lastRenderedPageBreak/>
        <w:t>&lt;telecom value="mailto:a@b.com"/&gt;</w:t>
      </w:r>
    </w:p>
    <w:p w14:paraId="7399ED31" w14:textId="77777777" w:rsidR="00E46ED6" w:rsidRPr="00E075EA" w:rsidRDefault="00E46ED6" w:rsidP="0080029F">
      <w:pPr>
        <w:ind w:left="1152"/>
      </w:pPr>
      <w:r w:rsidRPr="00E075EA">
        <w:t>&lt;contactPerson&gt;</w:t>
      </w:r>
    </w:p>
    <w:p w14:paraId="732D5820" w14:textId="77777777" w:rsidR="00E46ED6" w:rsidRPr="00E075EA" w:rsidRDefault="00E46ED6" w:rsidP="0080029F">
      <w:pPr>
        <w:ind w:left="1440"/>
      </w:pPr>
      <w:r w:rsidRPr="00E075EA">
        <w:t>&lt;name&gt;Smith, Joe&lt;/name&gt;</w:t>
      </w:r>
    </w:p>
    <w:p w14:paraId="2D9AB00C" w14:textId="77777777" w:rsidR="00E46ED6" w:rsidRPr="00E075EA" w:rsidRDefault="00E46ED6" w:rsidP="0080029F">
      <w:pPr>
        <w:ind w:left="1152"/>
      </w:pPr>
      <w:r w:rsidRPr="00E075EA">
        <w:t>&lt;/contactPerson&gt;</w:t>
      </w:r>
    </w:p>
    <w:p w14:paraId="22608FE8" w14:textId="77777777" w:rsidR="00E46ED6" w:rsidRPr="00E075EA" w:rsidRDefault="00E46ED6" w:rsidP="0080029F">
      <w:pPr>
        <w:ind w:left="864"/>
      </w:pPr>
      <w:r w:rsidRPr="00E075EA">
        <w:t>&lt;/contactParty&gt;</w:t>
      </w:r>
    </w:p>
    <w:p w14:paraId="6D7D7F0F" w14:textId="77777777" w:rsidR="00E46ED6" w:rsidRPr="00E075EA" w:rsidRDefault="00E46ED6" w:rsidP="0080029F">
      <w:pPr>
        <w:ind w:left="864"/>
      </w:pPr>
      <w:r w:rsidRPr="00E075EA">
        <w:t>&lt;assignedEntity&gt;</w:t>
      </w:r>
    </w:p>
    <w:p w14:paraId="0280631B" w14:textId="77777777" w:rsidR="00E46ED6" w:rsidRPr="00E075EA" w:rsidRDefault="00E46ED6" w:rsidP="0080029F">
      <w:pPr>
        <w:ind w:left="1152"/>
      </w:pPr>
      <w:r w:rsidRPr="00E075EA">
        <w:t>&lt;assignedOrganization&gt;</w:t>
      </w:r>
    </w:p>
    <w:p w14:paraId="1266B1A4" w14:textId="77777777" w:rsidR="00E46ED6" w:rsidRPr="00E075EA" w:rsidRDefault="00E46ED6" w:rsidP="0080029F">
      <w:pPr>
        <w:ind w:left="1440"/>
      </w:pPr>
      <w:r w:rsidRPr="00E075EA">
        <w:t>&lt;assignedEntity&gt;</w:t>
      </w:r>
    </w:p>
    <w:p w14:paraId="08B9A837" w14:textId="77777777" w:rsidR="00E46ED6" w:rsidRPr="00E075EA" w:rsidRDefault="00E46ED6" w:rsidP="0080029F">
      <w:pPr>
        <w:ind w:left="1728"/>
      </w:pPr>
      <w:r w:rsidRPr="00E075EA">
        <w:t>&lt;assignedOrganization&gt;</w:t>
      </w:r>
    </w:p>
    <w:p w14:paraId="557702F9" w14:textId="77777777" w:rsidR="00E46ED6" w:rsidRPr="00E075EA" w:rsidRDefault="00E46ED6" w:rsidP="0080029F">
      <w:pPr>
        <w:ind w:left="2016"/>
      </w:pPr>
      <w:r w:rsidRPr="00E075EA">
        <w:t>&lt;id root="</w:t>
      </w:r>
      <w:r>
        <w:t>2.16.840.1.113883.2.20.6.31</w:t>
      </w:r>
      <w:r w:rsidRPr="00E075EA">
        <w:t>" extension="999999999"/&gt;</w:t>
      </w:r>
    </w:p>
    <w:p w14:paraId="51B9DEC0" w14:textId="77777777" w:rsidR="00E46ED6" w:rsidRPr="00E075EA" w:rsidRDefault="00E46ED6" w:rsidP="0080029F">
      <w:pPr>
        <w:ind w:left="2016"/>
      </w:pPr>
      <w:r w:rsidRPr="00E075EA">
        <w:t>&lt;id root="</w:t>
      </w:r>
      <w:r>
        <w:t>2.16.840.1.113883.2.20.6.33</w:t>
      </w:r>
      <w:r w:rsidRPr="00E075EA">
        <w:t>" extension="3"/&gt;</w:t>
      </w:r>
    </w:p>
    <w:p w14:paraId="62A352D9" w14:textId="77777777" w:rsidR="00E46ED6" w:rsidRPr="00E075EA" w:rsidRDefault="00E46ED6" w:rsidP="0080029F">
      <w:pPr>
        <w:ind w:left="2016"/>
      </w:pPr>
      <w:r w:rsidRPr="00E075EA">
        <w:t>&lt;name&gt;Bell Canada&lt;/name&gt;</w:t>
      </w:r>
    </w:p>
    <w:p w14:paraId="2EAE4CA3" w14:textId="77777777" w:rsidR="00E46ED6" w:rsidRPr="00E075EA" w:rsidRDefault="00E46ED6" w:rsidP="0080029F">
      <w:pPr>
        <w:ind w:left="2016"/>
      </w:pPr>
      <w:r w:rsidRPr="00E075EA">
        <w:t>&lt;telecom value="tel:+1-613-239-9009"/&gt;</w:t>
      </w:r>
    </w:p>
    <w:p w14:paraId="6FBEE214" w14:textId="77777777" w:rsidR="00E46ED6" w:rsidRPr="00E075EA" w:rsidRDefault="00E46ED6" w:rsidP="0080029F">
      <w:pPr>
        <w:ind w:left="2016"/>
      </w:pPr>
      <w:r w:rsidRPr="00E075EA">
        <w:t>&lt;telecom value="mailto:c@b.com"/&gt;</w:t>
      </w:r>
    </w:p>
    <w:p w14:paraId="08F40371" w14:textId="77777777" w:rsidR="00E46ED6" w:rsidRPr="00E075EA" w:rsidRDefault="00E46ED6" w:rsidP="0080029F">
      <w:pPr>
        <w:ind w:left="2016"/>
      </w:pPr>
      <w:r w:rsidRPr="00E075EA">
        <w:t>&lt;addr&gt;</w:t>
      </w:r>
    </w:p>
    <w:p w14:paraId="1434C85E" w14:textId="77777777" w:rsidR="00E46ED6" w:rsidRPr="00E075EA" w:rsidRDefault="00E46ED6" w:rsidP="0080029F">
      <w:pPr>
        <w:ind w:left="2304"/>
      </w:pPr>
      <w:r w:rsidRPr="00E075EA">
        <w:t>&lt;streetAddressLine&gt;122 ApplewoodAve&lt;/streetAddressLine&gt;</w:t>
      </w:r>
    </w:p>
    <w:p w14:paraId="47F7681C" w14:textId="77777777" w:rsidR="00E46ED6" w:rsidRPr="00E075EA" w:rsidRDefault="00E46ED6" w:rsidP="0080029F">
      <w:pPr>
        <w:ind w:left="2304"/>
      </w:pPr>
      <w:r w:rsidRPr="00E075EA">
        <w:t>&lt;city&gt;Ottawa&lt;/city&gt;</w:t>
      </w:r>
    </w:p>
    <w:p w14:paraId="7961C938" w14:textId="77777777" w:rsidR="00E46ED6" w:rsidRPr="00E075EA" w:rsidRDefault="00E46ED6" w:rsidP="0080029F">
      <w:pPr>
        <w:ind w:left="2304"/>
      </w:pPr>
      <w:r w:rsidRPr="00E075EA">
        <w:t>&lt;state&gt;Ontario&lt;/state&gt;</w:t>
      </w:r>
    </w:p>
    <w:p w14:paraId="37715B63" w14:textId="77777777" w:rsidR="00E46ED6" w:rsidRPr="00E075EA" w:rsidRDefault="00E46ED6" w:rsidP="0080029F">
      <w:pPr>
        <w:ind w:left="2304"/>
      </w:pPr>
      <w:r w:rsidRPr="00E075EA">
        <w:t>&lt;postalCode&gt;K1S 0B3&lt;/postalCode&gt;</w:t>
      </w:r>
    </w:p>
    <w:p w14:paraId="12CBAA20" w14:textId="558C5C11" w:rsidR="00E46ED6" w:rsidRPr="00E075EA" w:rsidRDefault="00E46ED6" w:rsidP="0080029F">
      <w:pPr>
        <w:ind w:left="2304"/>
      </w:pPr>
      <w:r w:rsidRPr="00E075EA">
        <w:t>&lt;</w:t>
      </w:r>
      <w:r w:rsidRPr="001D5071">
        <w:t>country codeSystem="2.16.840.1.113883.2.20.6.17" code="</w:t>
      </w:r>
      <w:del w:id="757" w:author="Peter Bomberg" w:date="2018-01-16T14:05:00Z">
        <w:r w:rsidRPr="001D5071">
          <w:delText>CAN</w:delText>
        </w:r>
      </w:del>
      <w:ins w:id="758" w:author="Peter Bomberg" w:date="2018-01-16T14:05:00Z">
        <w:r w:rsidR="003B7366">
          <w:t>1</w:t>
        </w:r>
        <w:r w:rsidRPr="001D5071">
          <w:t>"</w:t>
        </w:r>
        <w:r w:rsidR="003B7366">
          <w:t xml:space="preserve"> </w:t>
        </w:r>
        <w:r w:rsidR="003B7366" w:rsidRPr="003B7366">
          <w:t>displayName="Canada</w:t>
        </w:r>
      </w:ins>
      <w:r w:rsidR="003B7366" w:rsidRPr="003B7366">
        <w:t>"</w:t>
      </w:r>
      <w:r>
        <w:t>/</w:t>
      </w:r>
      <w:r w:rsidRPr="00E075EA">
        <w:t>&gt;</w:t>
      </w:r>
    </w:p>
    <w:p w14:paraId="2A4A5A34" w14:textId="77777777" w:rsidR="00E46ED6" w:rsidRPr="00E075EA" w:rsidRDefault="00E46ED6" w:rsidP="0080029F">
      <w:pPr>
        <w:ind w:left="2016"/>
      </w:pPr>
      <w:r w:rsidRPr="00E075EA">
        <w:t>&lt;/addr&gt;</w:t>
      </w:r>
    </w:p>
    <w:p w14:paraId="017348CC" w14:textId="77777777" w:rsidR="00E46ED6" w:rsidRPr="00E075EA" w:rsidRDefault="00E46ED6" w:rsidP="0080029F">
      <w:pPr>
        <w:ind w:left="2016"/>
      </w:pPr>
      <w:r w:rsidRPr="00E075EA">
        <w:t>&lt;contactParty&gt;</w:t>
      </w:r>
    </w:p>
    <w:p w14:paraId="3EBC6DA9" w14:textId="77777777" w:rsidR="00E46ED6" w:rsidRPr="00E075EA" w:rsidRDefault="00E46ED6" w:rsidP="0080029F">
      <w:pPr>
        <w:ind w:left="2304"/>
      </w:pPr>
      <w:r w:rsidRPr="00E075EA">
        <w:t>&lt;contactPerson&gt;</w:t>
      </w:r>
    </w:p>
    <w:p w14:paraId="5DC7C509" w14:textId="77777777" w:rsidR="00E46ED6" w:rsidRPr="00E075EA" w:rsidRDefault="00E46ED6" w:rsidP="0080029F">
      <w:pPr>
        <w:ind w:left="2592"/>
      </w:pPr>
      <w:r w:rsidRPr="00E075EA">
        <w:t>&lt;name&gt;Fred, Last&lt;/name&gt;</w:t>
      </w:r>
    </w:p>
    <w:p w14:paraId="53DECB00" w14:textId="77777777" w:rsidR="00E46ED6" w:rsidRPr="00E075EA" w:rsidRDefault="00E46ED6" w:rsidP="0080029F">
      <w:pPr>
        <w:ind w:left="2304"/>
      </w:pPr>
      <w:r w:rsidRPr="00E075EA">
        <w:t>&lt;/contactPerson&gt;</w:t>
      </w:r>
    </w:p>
    <w:p w14:paraId="251EABF3" w14:textId="77777777" w:rsidR="00E46ED6" w:rsidRPr="00E075EA" w:rsidRDefault="00E46ED6" w:rsidP="0080029F">
      <w:pPr>
        <w:ind w:left="2016"/>
      </w:pPr>
      <w:r w:rsidRPr="00E075EA">
        <w:t>&lt;/contactParty&gt;</w:t>
      </w:r>
    </w:p>
    <w:p w14:paraId="24B740CD" w14:textId="77777777" w:rsidR="00E46ED6" w:rsidRPr="00E075EA" w:rsidRDefault="00E46ED6" w:rsidP="0080029F">
      <w:pPr>
        <w:ind w:left="1728"/>
      </w:pPr>
      <w:r w:rsidRPr="00E075EA">
        <w:t>&lt;/assignedOrganization&gt;</w:t>
      </w:r>
    </w:p>
    <w:p w14:paraId="253DC2CE" w14:textId="77777777" w:rsidR="00E46ED6" w:rsidRPr="00E075EA" w:rsidRDefault="00E46ED6" w:rsidP="0080029F">
      <w:pPr>
        <w:ind w:left="1440"/>
      </w:pPr>
      <w:r w:rsidRPr="00E075EA">
        <w:t>&lt;/assignedEntity&gt;</w:t>
      </w:r>
    </w:p>
    <w:p w14:paraId="4D671381" w14:textId="77777777" w:rsidR="00E46ED6" w:rsidRPr="00E075EA" w:rsidRDefault="00E46ED6" w:rsidP="0080029F">
      <w:pPr>
        <w:ind w:left="1152"/>
      </w:pPr>
      <w:r w:rsidRPr="00E075EA">
        <w:t>&lt;/assignedOrganization&gt;</w:t>
      </w:r>
    </w:p>
    <w:p w14:paraId="06641E53" w14:textId="77777777" w:rsidR="00E46ED6" w:rsidRPr="00E075EA" w:rsidRDefault="00E46ED6" w:rsidP="0080029F">
      <w:pPr>
        <w:ind w:left="864"/>
      </w:pPr>
      <w:r w:rsidRPr="00E075EA">
        <w:t>&lt;/assignedEntity&gt;</w:t>
      </w:r>
    </w:p>
    <w:p w14:paraId="49EBFD31" w14:textId="77777777" w:rsidR="00E46ED6" w:rsidRPr="00E075EA" w:rsidRDefault="00E46ED6" w:rsidP="0080029F">
      <w:pPr>
        <w:ind w:left="576"/>
      </w:pPr>
      <w:r w:rsidRPr="00E075EA">
        <w:t>&lt;/representedOrganization&gt;</w:t>
      </w:r>
    </w:p>
    <w:p w14:paraId="7D5D0CA0" w14:textId="77777777" w:rsidR="00E46ED6" w:rsidRPr="00E075EA" w:rsidRDefault="00E46ED6" w:rsidP="0080029F">
      <w:pPr>
        <w:ind w:left="288"/>
      </w:pPr>
      <w:r w:rsidRPr="00E075EA">
        <w:t>&lt;/assignedEntity&gt;</w:t>
      </w:r>
    </w:p>
    <w:p w14:paraId="75BA4F6E" w14:textId="77777777" w:rsidR="00E46ED6" w:rsidRPr="00E075EA" w:rsidRDefault="00E46ED6" w:rsidP="0080029F">
      <w:r w:rsidRPr="00E075EA">
        <w:t>&lt;/author&gt;</w:t>
      </w:r>
    </w:p>
    <w:p w14:paraId="0786322A" w14:textId="77777777" w:rsidR="00D14B8D" w:rsidRDefault="00D14B8D" w:rsidP="0080029F"/>
    <w:p w14:paraId="423F2AD5" w14:textId="77777777" w:rsidR="000142D9" w:rsidRDefault="00F512E4" w:rsidP="0080029F">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9336DC">
        <w:t>and an extension as illustrated below:</w:t>
      </w:r>
    </w:p>
    <w:p w14:paraId="0C5B025A" w14:textId="77777777" w:rsidR="009336DC" w:rsidRPr="000A0496" w:rsidRDefault="009336DC" w:rsidP="0080029F">
      <w:r w:rsidRPr="000A0496">
        <w:t xml:space="preserve">&lt;representedOrganization&gt; </w:t>
      </w:r>
    </w:p>
    <w:p w14:paraId="1A75E96D" w14:textId="77777777" w:rsidR="009336DC" w:rsidRDefault="009336DC" w:rsidP="0080029F">
      <w:pPr>
        <w:ind w:left="288"/>
      </w:pPr>
      <w:r w:rsidRPr="000A0496">
        <w:t>&lt;id extension=</w:t>
      </w:r>
      <w:r>
        <w:t>“Company ID”</w:t>
      </w:r>
      <w:r w:rsidRPr="000A0496">
        <w:t xml:space="preserve"> root="</w:t>
      </w:r>
      <w:r>
        <w:t>2.16.840.1.113883.2.20.6.31</w:t>
      </w:r>
      <w:r w:rsidRPr="000A0496">
        <w:t>"/&gt;</w:t>
      </w:r>
    </w:p>
    <w:p w14:paraId="3888ACF3" w14:textId="77777777" w:rsidR="00224B8C" w:rsidRDefault="00224B8C" w:rsidP="00224B8C"/>
    <w:p w14:paraId="6E5FC283" w14:textId="77777777" w:rsidR="00224B8C" w:rsidRDefault="00224B8C" w:rsidP="00224B8C">
      <w:r>
        <w:t>Outlined below is an example of the contactPerson element:</w:t>
      </w:r>
    </w:p>
    <w:p w14:paraId="6AB60C6E" w14:textId="77777777" w:rsidR="00224B8C" w:rsidRPr="000A0496" w:rsidRDefault="00224B8C" w:rsidP="00224B8C">
      <w:r w:rsidRPr="000A0496">
        <w:t xml:space="preserve">&lt;contactPerson&gt; </w:t>
      </w:r>
    </w:p>
    <w:p w14:paraId="6507C714" w14:textId="04B4D444" w:rsidR="00224B8C" w:rsidRPr="000A0496" w:rsidRDefault="00224B8C" w:rsidP="00224B8C">
      <w:pPr>
        <w:ind w:left="288"/>
      </w:pPr>
      <w:r w:rsidRPr="000A0496">
        <w:t xml:space="preserve"> &lt;name&gt;contact person name for </w:t>
      </w:r>
      <w:del w:id="759" w:author="Peter Bomberg" w:date="2018-01-16T14:05:00Z">
        <w:r>
          <w:delText>DIN Owner</w:delText>
        </w:r>
      </w:del>
      <w:ins w:id="760" w:author="Peter Bomberg" w:date="2018-01-16T14:05:00Z">
        <w:r w:rsidR="00B234F4">
          <w:t>Sponsor</w:t>
        </w:r>
      </w:ins>
      <w:r>
        <w:t>/Regulatory Contact</w:t>
      </w:r>
      <w:r w:rsidRPr="000A0496">
        <w:t xml:space="preserve">&lt;/name&gt; </w:t>
      </w:r>
    </w:p>
    <w:p w14:paraId="766D326A" w14:textId="77777777" w:rsidR="00224B8C" w:rsidRPr="000A0496" w:rsidRDefault="00224B8C" w:rsidP="00224B8C">
      <w:r w:rsidRPr="000A0496">
        <w:t xml:space="preserve"> &lt;/contactPerson&gt;</w:t>
      </w:r>
    </w:p>
    <w:p w14:paraId="5633F8C7" w14:textId="77777777" w:rsidR="00A213B5" w:rsidRPr="00CB5071" w:rsidRDefault="00A213B5" w:rsidP="0080029F"/>
    <w:p w14:paraId="22DBD644" w14:textId="77777777" w:rsidR="000142D9" w:rsidRDefault="00A16152" w:rsidP="001D67E2">
      <w:pPr>
        <w:pStyle w:val="Heading3"/>
      </w:pPr>
      <w:bookmarkStart w:id="761" w:name="_Toc503195108"/>
      <w:bookmarkStart w:id="762" w:name="_Toc500864055"/>
      <w:r>
        <w:lastRenderedPageBreak/>
        <w:t>Validation</w:t>
      </w:r>
      <w:bookmarkEnd w:id="761"/>
      <w:bookmarkEnd w:id="76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14:paraId="1D610909" w14:textId="77777777" w:rsidTr="00C87FC3">
        <w:trPr>
          <w:cantSplit/>
          <w:trHeight w:val="580"/>
          <w:tblHeader/>
        </w:trPr>
        <w:tc>
          <w:tcPr>
            <w:tcW w:w="2358" w:type="dxa"/>
            <w:shd w:val="clear" w:color="auto" w:fill="808080"/>
          </w:tcPr>
          <w:p w14:paraId="66B7BEB9" w14:textId="77777777" w:rsidR="00A16152" w:rsidRPr="00914CEC" w:rsidRDefault="00A16152" w:rsidP="0080029F">
            <w:r w:rsidRPr="00675DAA">
              <w:t>Element</w:t>
            </w:r>
          </w:p>
        </w:tc>
        <w:tc>
          <w:tcPr>
            <w:tcW w:w="1260" w:type="dxa"/>
            <w:shd w:val="clear" w:color="auto" w:fill="808080"/>
          </w:tcPr>
          <w:p w14:paraId="321CBF1C" w14:textId="77777777" w:rsidR="00A16152" w:rsidRPr="00675DAA" w:rsidRDefault="00A16152" w:rsidP="0080029F">
            <w:r w:rsidRPr="00675DAA">
              <w:t>Attribute</w:t>
            </w:r>
          </w:p>
        </w:tc>
        <w:tc>
          <w:tcPr>
            <w:tcW w:w="1260" w:type="dxa"/>
            <w:shd w:val="clear" w:color="auto" w:fill="808080"/>
          </w:tcPr>
          <w:p w14:paraId="13DC7156" w14:textId="77777777" w:rsidR="00A16152" w:rsidRPr="00914CEC" w:rsidRDefault="00A16152" w:rsidP="0080029F">
            <w:r w:rsidRPr="00675DAA">
              <w:t>Cardinality</w:t>
            </w:r>
          </w:p>
        </w:tc>
        <w:tc>
          <w:tcPr>
            <w:tcW w:w="1350" w:type="dxa"/>
            <w:shd w:val="clear" w:color="auto" w:fill="808080"/>
          </w:tcPr>
          <w:p w14:paraId="0AF4B3C2" w14:textId="77777777" w:rsidR="00A16152" w:rsidRPr="00675DAA" w:rsidRDefault="00A16152" w:rsidP="0080029F">
            <w:r w:rsidRPr="00675DAA">
              <w:t>Value(s) Allowed</w:t>
            </w:r>
          </w:p>
          <w:p w14:paraId="68A0BFD6" w14:textId="77777777" w:rsidR="00A16152" w:rsidRPr="00675DAA" w:rsidRDefault="00A16152" w:rsidP="0080029F">
            <w:r w:rsidRPr="00675DAA">
              <w:t>Examples</w:t>
            </w:r>
          </w:p>
        </w:tc>
        <w:tc>
          <w:tcPr>
            <w:tcW w:w="3330" w:type="dxa"/>
            <w:shd w:val="clear" w:color="auto" w:fill="808080"/>
          </w:tcPr>
          <w:p w14:paraId="79EC74F1" w14:textId="77777777" w:rsidR="00A16152" w:rsidRPr="00675DAA" w:rsidRDefault="00A16152" w:rsidP="0080029F">
            <w:r w:rsidRPr="00675DAA">
              <w:t>Description</w:t>
            </w:r>
          </w:p>
          <w:p w14:paraId="7F4F3995" w14:textId="77777777" w:rsidR="00A16152" w:rsidRPr="00675DAA" w:rsidRDefault="00A16152" w:rsidP="0080029F">
            <w:r w:rsidRPr="00675DAA">
              <w:t>Instructions</w:t>
            </w:r>
          </w:p>
        </w:tc>
      </w:tr>
      <w:tr w:rsidR="00A16152" w:rsidRPr="00675DAA" w14:paraId="4164ADBA" w14:textId="77777777" w:rsidTr="00C87FC3">
        <w:trPr>
          <w:cantSplit/>
        </w:trPr>
        <w:tc>
          <w:tcPr>
            <w:tcW w:w="2358" w:type="dxa"/>
          </w:tcPr>
          <w:p w14:paraId="2EA45425" w14:textId="283FF13F" w:rsidR="00A16152" w:rsidRPr="00914CEC" w:rsidRDefault="009352FF" w:rsidP="0080029F">
            <w:del w:id="763" w:author="Peter Bomberg" w:date="2018-01-16T14:05:00Z">
              <w:r w:rsidRPr="00675DAA">
                <w:delText>A</w:delText>
              </w:r>
            </w:del>
            <w:ins w:id="764" w:author="Peter Bomberg" w:date="2018-01-16T14:05:00Z">
              <w:r w:rsidR="00746923">
                <w:t>a</w:t>
              </w:r>
            </w:ins>
            <w:r w:rsidR="00A16152" w:rsidRPr="00675DAA">
              <w:t>uthor</w:t>
            </w:r>
          </w:p>
        </w:tc>
        <w:tc>
          <w:tcPr>
            <w:tcW w:w="1260" w:type="dxa"/>
            <w:shd w:val="clear" w:color="auto" w:fill="D9D9D9"/>
          </w:tcPr>
          <w:p w14:paraId="713CD9EB" w14:textId="77777777" w:rsidR="00A16152" w:rsidRPr="00675DAA" w:rsidRDefault="00A16152" w:rsidP="0080029F">
            <w:r w:rsidRPr="00675DAA">
              <w:t>N/A</w:t>
            </w:r>
          </w:p>
        </w:tc>
        <w:tc>
          <w:tcPr>
            <w:tcW w:w="1260" w:type="dxa"/>
            <w:shd w:val="clear" w:color="auto" w:fill="D9D9D9"/>
          </w:tcPr>
          <w:p w14:paraId="4680FB57" w14:textId="77777777" w:rsidR="00A16152" w:rsidRPr="00675DAA" w:rsidRDefault="00A16152" w:rsidP="0080029F">
            <w:r w:rsidRPr="00675DAA">
              <w:t>1:1</w:t>
            </w:r>
          </w:p>
        </w:tc>
        <w:tc>
          <w:tcPr>
            <w:tcW w:w="1350" w:type="dxa"/>
            <w:shd w:val="clear" w:color="auto" w:fill="D9D9D9"/>
          </w:tcPr>
          <w:p w14:paraId="5D3712E5" w14:textId="77777777" w:rsidR="00A16152" w:rsidRPr="00675DAA" w:rsidRDefault="00A16152" w:rsidP="0080029F"/>
        </w:tc>
        <w:tc>
          <w:tcPr>
            <w:tcW w:w="3330" w:type="dxa"/>
            <w:shd w:val="clear" w:color="auto" w:fill="D9D9D9"/>
          </w:tcPr>
          <w:p w14:paraId="24DCB050" w14:textId="77777777" w:rsidR="00A16152" w:rsidRPr="00675DAA" w:rsidRDefault="00A16152" w:rsidP="0080029F"/>
        </w:tc>
      </w:tr>
      <w:tr w:rsidR="00A16152" w:rsidRPr="00675DAA" w14:paraId="3B83EC4C" w14:textId="77777777" w:rsidTr="00C87FC3">
        <w:trPr>
          <w:cantSplit/>
        </w:trPr>
        <w:tc>
          <w:tcPr>
            <w:tcW w:w="2358" w:type="dxa"/>
            <w:shd w:val="clear" w:color="auto" w:fill="808080"/>
          </w:tcPr>
          <w:p w14:paraId="4E69890B" w14:textId="77777777" w:rsidR="00A16152" w:rsidRPr="00675DAA" w:rsidRDefault="00A16152" w:rsidP="0080029F">
            <w:r w:rsidRPr="00675DAA">
              <w:t>Conformance</w:t>
            </w:r>
          </w:p>
        </w:tc>
        <w:tc>
          <w:tcPr>
            <w:tcW w:w="7200" w:type="dxa"/>
            <w:gridSpan w:val="4"/>
          </w:tcPr>
          <w:p w14:paraId="41BB47FB" w14:textId="77777777" w:rsidR="00A16152" w:rsidRDefault="00A16152" w:rsidP="008B43ED">
            <w:pPr>
              <w:pStyle w:val="ListParagraph"/>
              <w:numPr>
                <w:ilvl w:val="0"/>
                <w:numId w:val="14"/>
              </w:numPr>
            </w:pPr>
            <w:r>
              <w:t>The</w:t>
            </w:r>
            <w:r w:rsidR="00EB21E1">
              <w:t>re is an</w:t>
            </w:r>
            <w:r w:rsidR="00D8638C">
              <w:t xml:space="preserve"> author element</w:t>
            </w:r>
          </w:p>
          <w:p w14:paraId="48C551FB" w14:textId="77777777" w:rsidR="00BA76E9" w:rsidRPr="00C13369" w:rsidRDefault="00487FE5" w:rsidP="008B43ED">
            <w:pPr>
              <w:pStyle w:val="ListParagraph"/>
              <w:numPr>
                <w:ilvl w:val="0"/>
                <w:numId w:val="70"/>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14:paraId="54E6F64E" w14:textId="77777777" w:rsidR="00BA76E9" w:rsidRPr="00193500" w:rsidRDefault="00487FE5" w:rsidP="008B43ED">
            <w:pPr>
              <w:pStyle w:val="ListParagraph"/>
              <w:numPr>
                <w:ilvl w:val="0"/>
                <w:numId w:val="70"/>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14:paraId="4F0CF0E8" w14:textId="77777777" w:rsidR="00F512E4" w:rsidRDefault="00F512E4" w:rsidP="0080029F">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14:paraId="644958CB" w14:textId="77777777" w:rsidTr="00C87FC3">
        <w:trPr>
          <w:cantSplit/>
          <w:trHeight w:val="580"/>
          <w:tblHeader/>
        </w:trPr>
        <w:tc>
          <w:tcPr>
            <w:tcW w:w="2358" w:type="dxa"/>
            <w:shd w:val="clear" w:color="auto" w:fill="808080"/>
          </w:tcPr>
          <w:p w14:paraId="3E82D131" w14:textId="77777777" w:rsidR="00A16152" w:rsidRPr="00914CEC" w:rsidRDefault="00A16152" w:rsidP="0080029F">
            <w:r w:rsidRPr="00675DAA">
              <w:t>Element</w:t>
            </w:r>
          </w:p>
        </w:tc>
        <w:tc>
          <w:tcPr>
            <w:tcW w:w="1260" w:type="dxa"/>
            <w:shd w:val="clear" w:color="auto" w:fill="808080"/>
          </w:tcPr>
          <w:p w14:paraId="3BA027A2" w14:textId="77777777" w:rsidR="00A16152" w:rsidRPr="00675DAA" w:rsidRDefault="00A16152" w:rsidP="0080029F">
            <w:r w:rsidRPr="00675DAA">
              <w:t>Attribute</w:t>
            </w:r>
          </w:p>
        </w:tc>
        <w:tc>
          <w:tcPr>
            <w:tcW w:w="1260" w:type="dxa"/>
            <w:shd w:val="clear" w:color="auto" w:fill="808080"/>
          </w:tcPr>
          <w:p w14:paraId="0A1D3BBC" w14:textId="77777777" w:rsidR="00A16152" w:rsidRPr="00914CEC" w:rsidRDefault="00A16152" w:rsidP="0080029F">
            <w:r w:rsidRPr="00675DAA">
              <w:t>Cardinality</w:t>
            </w:r>
          </w:p>
        </w:tc>
        <w:tc>
          <w:tcPr>
            <w:tcW w:w="1350" w:type="dxa"/>
            <w:shd w:val="clear" w:color="auto" w:fill="808080"/>
          </w:tcPr>
          <w:p w14:paraId="1E895285" w14:textId="77777777" w:rsidR="00A16152" w:rsidRPr="00675DAA" w:rsidRDefault="00A16152" w:rsidP="0080029F">
            <w:r w:rsidRPr="00675DAA">
              <w:t>Value(s) Allowed</w:t>
            </w:r>
          </w:p>
          <w:p w14:paraId="152F8D23" w14:textId="77777777" w:rsidR="00A16152" w:rsidRPr="00675DAA" w:rsidRDefault="00A16152" w:rsidP="0080029F">
            <w:r w:rsidRPr="00675DAA">
              <w:t>Examples</w:t>
            </w:r>
          </w:p>
        </w:tc>
        <w:tc>
          <w:tcPr>
            <w:tcW w:w="3330" w:type="dxa"/>
            <w:shd w:val="clear" w:color="auto" w:fill="808080"/>
          </w:tcPr>
          <w:p w14:paraId="5C4642DE" w14:textId="77777777" w:rsidR="00A16152" w:rsidRPr="00675DAA" w:rsidRDefault="00A16152" w:rsidP="0080029F">
            <w:r w:rsidRPr="00675DAA">
              <w:t>Description</w:t>
            </w:r>
          </w:p>
          <w:p w14:paraId="0E801F9C" w14:textId="77777777" w:rsidR="00A16152" w:rsidRPr="00675DAA" w:rsidRDefault="00A16152" w:rsidP="0080029F">
            <w:r w:rsidRPr="00675DAA">
              <w:t>Instructions</w:t>
            </w:r>
          </w:p>
        </w:tc>
      </w:tr>
      <w:tr w:rsidR="00A16152" w:rsidRPr="00675DAA" w14:paraId="21E78852" w14:textId="77777777" w:rsidTr="00C87FC3">
        <w:trPr>
          <w:cantSplit/>
        </w:trPr>
        <w:tc>
          <w:tcPr>
            <w:tcW w:w="2358" w:type="dxa"/>
          </w:tcPr>
          <w:p w14:paraId="6CE05BA1" w14:textId="3816CEBC" w:rsidR="00A16152" w:rsidRPr="00914CEC" w:rsidRDefault="009352FF" w:rsidP="0080029F">
            <w:del w:id="765" w:author="Peter Bomberg" w:date="2018-01-16T14:05:00Z">
              <w:r>
                <w:delText>T</w:delText>
              </w:r>
            </w:del>
            <w:ins w:id="766" w:author="Peter Bomberg" w:date="2018-01-16T14:05:00Z">
              <w:r w:rsidR="00746923">
                <w:t>t</w:t>
              </w:r>
            </w:ins>
            <w:r w:rsidR="005D746A">
              <w:t>ime</w:t>
            </w:r>
          </w:p>
        </w:tc>
        <w:tc>
          <w:tcPr>
            <w:tcW w:w="1260" w:type="dxa"/>
            <w:shd w:val="clear" w:color="auto" w:fill="D9D9D9"/>
          </w:tcPr>
          <w:p w14:paraId="7628214D" w14:textId="77777777" w:rsidR="00A16152" w:rsidRPr="00675DAA" w:rsidRDefault="00A16152" w:rsidP="0080029F">
            <w:r w:rsidRPr="00675DAA">
              <w:t>N/A</w:t>
            </w:r>
          </w:p>
        </w:tc>
        <w:tc>
          <w:tcPr>
            <w:tcW w:w="1260" w:type="dxa"/>
            <w:shd w:val="clear" w:color="auto" w:fill="D9D9D9"/>
          </w:tcPr>
          <w:p w14:paraId="7C9283E0" w14:textId="77777777" w:rsidR="00A16152" w:rsidRPr="00675DAA" w:rsidRDefault="00CA2111" w:rsidP="0080029F">
            <w:r>
              <w:t>0</w:t>
            </w:r>
            <w:r w:rsidR="00A16152" w:rsidRPr="00675DAA">
              <w:t>:1</w:t>
            </w:r>
          </w:p>
        </w:tc>
        <w:tc>
          <w:tcPr>
            <w:tcW w:w="1350" w:type="dxa"/>
            <w:shd w:val="clear" w:color="auto" w:fill="D9D9D9"/>
          </w:tcPr>
          <w:p w14:paraId="1BDA20CA" w14:textId="77777777" w:rsidR="00A16152" w:rsidRPr="00675DAA" w:rsidRDefault="00A16152" w:rsidP="0080029F"/>
        </w:tc>
        <w:tc>
          <w:tcPr>
            <w:tcW w:w="3330" w:type="dxa"/>
            <w:shd w:val="clear" w:color="auto" w:fill="D9D9D9"/>
          </w:tcPr>
          <w:p w14:paraId="1A2894F7" w14:textId="77777777" w:rsidR="00A16152" w:rsidRPr="00675DAA" w:rsidRDefault="00A16152" w:rsidP="0080029F"/>
        </w:tc>
      </w:tr>
      <w:tr w:rsidR="00A16152" w:rsidRPr="00675DAA" w14:paraId="71F5718A" w14:textId="77777777" w:rsidTr="00C87FC3">
        <w:trPr>
          <w:cantSplit/>
        </w:trPr>
        <w:tc>
          <w:tcPr>
            <w:tcW w:w="2358" w:type="dxa"/>
            <w:shd w:val="clear" w:color="auto" w:fill="808080"/>
          </w:tcPr>
          <w:p w14:paraId="4A657B4B" w14:textId="77777777" w:rsidR="00A16152" w:rsidRPr="00675DAA" w:rsidRDefault="00A16152" w:rsidP="0080029F">
            <w:r w:rsidRPr="00675DAA">
              <w:t>Conformance</w:t>
            </w:r>
          </w:p>
        </w:tc>
        <w:tc>
          <w:tcPr>
            <w:tcW w:w="7200" w:type="dxa"/>
            <w:gridSpan w:val="4"/>
          </w:tcPr>
          <w:p w14:paraId="3237CD5B" w14:textId="77777777" w:rsidR="00287949" w:rsidRDefault="00EB21E1" w:rsidP="008B43ED">
            <w:pPr>
              <w:pStyle w:val="ListParagraph"/>
              <w:numPr>
                <w:ilvl w:val="0"/>
                <w:numId w:val="15"/>
              </w:numPr>
            </w:pPr>
            <w:r>
              <w:t>The</w:t>
            </w:r>
            <w:r w:rsidR="00287949">
              <w:t>re</w:t>
            </w:r>
            <w:r>
              <w:t xml:space="preserve"> </w:t>
            </w:r>
            <w:r w:rsidR="005D0CE0">
              <w:t xml:space="preserve">may be a </w:t>
            </w:r>
            <w:r w:rsidR="00D8638C">
              <w:t>time element</w:t>
            </w:r>
          </w:p>
          <w:p w14:paraId="21CDDF1F" w14:textId="5E05DBC2" w:rsidR="00D8638C" w:rsidRPr="005D0CE0" w:rsidRDefault="00ED1FC6" w:rsidP="008B43ED">
            <w:pPr>
              <w:pStyle w:val="ListParagraph"/>
              <w:numPr>
                <w:ilvl w:val="0"/>
                <w:numId w:val="42"/>
              </w:numPr>
            </w:pPr>
            <w:del w:id="767" w:author="Peter Bomberg" w:date="2018-01-16T14:05:00Z">
              <w:r>
                <w:delText>Informational only (</w:delText>
              </w:r>
              <w:r w:rsidRPr="00ED1FC6">
                <w:delText>no validation aspect).</w:delText>
              </w:r>
            </w:del>
            <w:ins w:id="768" w:author="Peter Bomberg" w:date="2018-01-16T14:05:00Z">
              <w:r w:rsidR="00232CC9">
                <w:rPr>
                  <w:highlight w:val="white"/>
                </w:rPr>
                <w:t xml:space="preserve">N.B. </w:t>
              </w:r>
              <w:r w:rsidR="00240AA8">
                <w:t>c</w:t>
              </w:r>
              <w:r w:rsidR="00240AA8">
                <w:rPr>
                  <w:highlight w:val="white"/>
                </w:rPr>
                <w:t>urrently this is not validated</w:t>
              </w:r>
              <w:r w:rsidR="00240AA8" w:rsidRPr="0037781F">
                <w:rPr>
                  <w:highlight w:val="white"/>
                </w:rPr>
                <w:t>.</w:t>
              </w:r>
            </w:ins>
          </w:p>
        </w:tc>
      </w:tr>
    </w:tbl>
    <w:p w14:paraId="7011ADB2" w14:textId="77777777" w:rsidR="008E50B6"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14:paraId="2D484DA9" w14:textId="77777777" w:rsidTr="0072440C">
        <w:trPr>
          <w:cantSplit/>
          <w:trHeight w:val="580"/>
          <w:tblHeader/>
        </w:trPr>
        <w:tc>
          <w:tcPr>
            <w:tcW w:w="2358" w:type="dxa"/>
            <w:shd w:val="clear" w:color="auto" w:fill="808080"/>
          </w:tcPr>
          <w:p w14:paraId="71417B86" w14:textId="77777777" w:rsidR="00ED1FC6" w:rsidRPr="00914CEC" w:rsidRDefault="00ED1FC6" w:rsidP="0080029F">
            <w:r w:rsidRPr="00675DAA">
              <w:t>Element</w:t>
            </w:r>
          </w:p>
        </w:tc>
        <w:tc>
          <w:tcPr>
            <w:tcW w:w="1260" w:type="dxa"/>
            <w:shd w:val="clear" w:color="auto" w:fill="808080"/>
          </w:tcPr>
          <w:p w14:paraId="782CB93D" w14:textId="77777777" w:rsidR="00ED1FC6" w:rsidRPr="00675DAA" w:rsidRDefault="00ED1FC6" w:rsidP="0080029F">
            <w:r w:rsidRPr="00675DAA">
              <w:t>Attribute</w:t>
            </w:r>
          </w:p>
        </w:tc>
        <w:tc>
          <w:tcPr>
            <w:tcW w:w="1260" w:type="dxa"/>
            <w:shd w:val="clear" w:color="auto" w:fill="808080"/>
          </w:tcPr>
          <w:p w14:paraId="66CB5936" w14:textId="77777777" w:rsidR="00ED1FC6" w:rsidRPr="00914CEC" w:rsidRDefault="00ED1FC6" w:rsidP="0080029F">
            <w:r w:rsidRPr="00675DAA">
              <w:t>Cardinality</w:t>
            </w:r>
          </w:p>
        </w:tc>
        <w:tc>
          <w:tcPr>
            <w:tcW w:w="1350" w:type="dxa"/>
            <w:shd w:val="clear" w:color="auto" w:fill="808080"/>
          </w:tcPr>
          <w:p w14:paraId="222A56CB" w14:textId="77777777" w:rsidR="00ED1FC6" w:rsidRPr="00675DAA" w:rsidRDefault="00ED1FC6" w:rsidP="0080029F">
            <w:r w:rsidRPr="00675DAA">
              <w:t>Value(s) Allowed</w:t>
            </w:r>
          </w:p>
          <w:p w14:paraId="4D506BFB" w14:textId="77777777" w:rsidR="00ED1FC6" w:rsidRPr="00675DAA" w:rsidRDefault="00ED1FC6" w:rsidP="0080029F">
            <w:r w:rsidRPr="00675DAA">
              <w:t>Examples</w:t>
            </w:r>
          </w:p>
        </w:tc>
        <w:tc>
          <w:tcPr>
            <w:tcW w:w="3330" w:type="dxa"/>
            <w:shd w:val="clear" w:color="auto" w:fill="808080"/>
          </w:tcPr>
          <w:p w14:paraId="214B6BE7" w14:textId="77777777" w:rsidR="00ED1FC6" w:rsidRPr="00675DAA" w:rsidRDefault="00ED1FC6" w:rsidP="0080029F">
            <w:r w:rsidRPr="00675DAA">
              <w:t>Description</w:t>
            </w:r>
          </w:p>
          <w:p w14:paraId="65775016" w14:textId="77777777" w:rsidR="00ED1FC6" w:rsidRPr="00675DAA" w:rsidRDefault="00ED1FC6" w:rsidP="0080029F">
            <w:r w:rsidRPr="00675DAA">
              <w:t>Instructions</w:t>
            </w:r>
          </w:p>
        </w:tc>
      </w:tr>
      <w:tr w:rsidR="00ED1FC6" w:rsidRPr="00675DAA" w14:paraId="5CC64759" w14:textId="77777777" w:rsidTr="0072440C">
        <w:trPr>
          <w:cantSplit/>
        </w:trPr>
        <w:tc>
          <w:tcPr>
            <w:tcW w:w="2358" w:type="dxa"/>
          </w:tcPr>
          <w:p w14:paraId="49D814ED" w14:textId="77777777" w:rsidR="00ED1FC6" w:rsidRPr="00914CEC" w:rsidRDefault="00ED1FC6" w:rsidP="0080029F">
            <w:r w:rsidRPr="00E47CF6">
              <w:t>assignedEntity</w:t>
            </w:r>
          </w:p>
        </w:tc>
        <w:tc>
          <w:tcPr>
            <w:tcW w:w="1260" w:type="dxa"/>
            <w:shd w:val="clear" w:color="auto" w:fill="D9D9D9"/>
          </w:tcPr>
          <w:p w14:paraId="01A79B59" w14:textId="77777777" w:rsidR="00ED1FC6" w:rsidRPr="00675DAA" w:rsidRDefault="00ED1FC6" w:rsidP="0080029F">
            <w:r w:rsidRPr="00675DAA">
              <w:t>N/A</w:t>
            </w:r>
          </w:p>
        </w:tc>
        <w:tc>
          <w:tcPr>
            <w:tcW w:w="1260" w:type="dxa"/>
            <w:shd w:val="clear" w:color="auto" w:fill="D9D9D9"/>
          </w:tcPr>
          <w:p w14:paraId="15FF513E" w14:textId="77777777" w:rsidR="00ED1FC6" w:rsidRPr="00675DAA" w:rsidRDefault="00ED1FC6" w:rsidP="0080029F">
            <w:r>
              <w:t>0</w:t>
            </w:r>
            <w:r w:rsidRPr="00675DAA">
              <w:t>:1</w:t>
            </w:r>
          </w:p>
        </w:tc>
        <w:tc>
          <w:tcPr>
            <w:tcW w:w="1350" w:type="dxa"/>
            <w:shd w:val="clear" w:color="auto" w:fill="D9D9D9"/>
          </w:tcPr>
          <w:p w14:paraId="7EDC7BEE" w14:textId="77777777" w:rsidR="00ED1FC6" w:rsidRPr="00675DAA" w:rsidRDefault="00ED1FC6" w:rsidP="0080029F"/>
        </w:tc>
        <w:tc>
          <w:tcPr>
            <w:tcW w:w="3330" w:type="dxa"/>
            <w:shd w:val="clear" w:color="auto" w:fill="D9D9D9"/>
          </w:tcPr>
          <w:p w14:paraId="6B8B5EF1" w14:textId="77777777" w:rsidR="00ED1FC6" w:rsidRPr="00675DAA" w:rsidRDefault="00ED1FC6" w:rsidP="0080029F"/>
        </w:tc>
      </w:tr>
      <w:tr w:rsidR="00ED1FC6" w:rsidRPr="00675DAA" w14:paraId="3B38B6E7" w14:textId="77777777" w:rsidTr="0072440C">
        <w:trPr>
          <w:cantSplit/>
        </w:trPr>
        <w:tc>
          <w:tcPr>
            <w:tcW w:w="2358" w:type="dxa"/>
            <w:shd w:val="clear" w:color="auto" w:fill="808080"/>
          </w:tcPr>
          <w:p w14:paraId="3DAC0EA7" w14:textId="77777777" w:rsidR="00ED1FC6" w:rsidRPr="00675DAA" w:rsidRDefault="00ED1FC6" w:rsidP="0080029F">
            <w:r w:rsidRPr="00675DAA">
              <w:t>Conformance</w:t>
            </w:r>
          </w:p>
        </w:tc>
        <w:tc>
          <w:tcPr>
            <w:tcW w:w="7200" w:type="dxa"/>
            <w:gridSpan w:val="4"/>
          </w:tcPr>
          <w:p w14:paraId="0CBAF709" w14:textId="77777777" w:rsidR="00ED1FC6" w:rsidRDefault="00ED1FC6" w:rsidP="008B43ED">
            <w:pPr>
              <w:pStyle w:val="ListParagraph"/>
              <w:numPr>
                <w:ilvl w:val="0"/>
                <w:numId w:val="43"/>
              </w:numPr>
            </w:pPr>
            <w:r>
              <w:t xml:space="preserve">There is an </w:t>
            </w:r>
            <w:r w:rsidRPr="00E47CF6">
              <w:t>assignedEntity</w:t>
            </w:r>
            <w:r>
              <w:t xml:space="preserve"> element</w:t>
            </w:r>
          </w:p>
          <w:p w14:paraId="0DF60B00" w14:textId="28688B6F" w:rsidR="00240AA8" w:rsidRDefault="00240AA8" w:rsidP="008B43ED">
            <w:pPr>
              <w:pStyle w:val="ListParagraph"/>
              <w:numPr>
                <w:ilvl w:val="0"/>
                <w:numId w:val="20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769" w:author="Peter Bomberg" w:date="2018-01-16T14:05:00Z">
              <w:r>
                <w:t xml:space="preserve">, this will trigger a schema validation </w:t>
              </w:r>
              <w:r w:rsidR="0075626F">
                <w:t>error</w:t>
              </w:r>
            </w:ins>
            <w:r w:rsidR="0075626F">
              <w:t>.</w:t>
            </w:r>
          </w:p>
          <w:p w14:paraId="7469EF73" w14:textId="41B129E7" w:rsidR="00240AA8" w:rsidRPr="00240AA8" w:rsidRDefault="00240AA8" w:rsidP="008B43ED">
            <w:pPr>
              <w:pStyle w:val="ListParagraph"/>
              <w:numPr>
                <w:ilvl w:val="0"/>
                <w:numId w:val="203"/>
              </w:numPr>
            </w:pPr>
            <w:r w:rsidRPr="00240AA8">
              <w:rPr>
                <w:highlight w:val="white"/>
              </w:rPr>
              <w:t xml:space="preserve">SPL Rule 4 identifies that </w:t>
            </w:r>
            <w:del w:id="770" w:author="Peter Bomberg" w:date="2018-01-16T14:05:00Z">
              <w:r w:rsidR="00D76A0D" w:rsidRPr="00730B62">
                <w:delText>more than one</w:delText>
              </w:r>
            </w:del>
            <w:ins w:id="771" w:author="Peter Bomberg" w:date="2018-01-16T14:05:00Z">
              <w:r w:rsidRPr="00240AA8">
                <w:rPr>
                  <w:highlight w:val="white"/>
                </w:rPr>
                <w:t>the</w:t>
              </w:r>
            </w:ins>
            <w:r w:rsidRPr="00240AA8">
              <w:rPr>
                <w:highlight w:val="white"/>
              </w:rPr>
              <w:t xml:space="preserve"> </w:t>
            </w:r>
            <w:r w:rsidRPr="00D00628">
              <w:t xml:space="preserve">element </w:t>
            </w:r>
            <w:del w:id="772" w:author="Peter Bomberg" w:date="2018-01-16T14:05:00Z">
              <w:r w:rsidR="00D76A0D">
                <w:delText>is</w:delText>
              </w:r>
            </w:del>
            <w:ins w:id="773" w:author="Peter Bomberg" w:date="2018-01-16T14:05:00Z">
              <w:r w:rsidRPr="00D00628">
                <w:t>has been</w:t>
              </w:r>
            </w:ins>
            <w:r w:rsidRPr="00D00628">
              <w:t xml:space="preserve"> defined</w:t>
            </w:r>
            <w:ins w:id="774" w:author="Peter Bomberg" w:date="2018-01-16T14:05:00Z">
              <w:r>
                <w:t xml:space="preserve"> more than once, this will trigger a schema validation </w:t>
              </w:r>
              <w:r w:rsidR="0075626F">
                <w:t>error</w:t>
              </w:r>
            </w:ins>
            <w:r w:rsidR="0075626F">
              <w:t>.</w:t>
            </w:r>
          </w:p>
          <w:p w14:paraId="02A5CD90" w14:textId="77777777" w:rsidR="00144B14" w:rsidRPr="003D3ABC" w:rsidRDefault="00144B14" w:rsidP="0080029F">
            <w:pPr>
              <w:pStyle w:val="ListParagraph"/>
            </w:pPr>
          </w:p>
          <w:p w14:paraId="2DCBC06A" w14:textId="77777777" w:rsidR="003D3ABC" w:rsidRDefault="003D3ABC" w:rsidP="008B43ED">
            <w:pPr>
              <w:pStyle w:val="ListParagraph"/>
              <w:numPr>
                <w:ilvl w:val="0"/>
                <w:numId w:val="43"/>
              </w:numPr>
            </w:pPr>
            <w:r>
              <w:t xml:space="preserve">There is an </w:t>
            </w:r>
            <w:r w:rsidR="00144B14" w:rsidRPr="00067A66">
              <w:t>representedOrganization</w:t>
            </w:r>
            <w:r w:rsidR="00144B14">
              <w:t xml:space="preserve"> </w:t>
            </w:r>
            <w:r>
              <w:t>element</w:t>
            </w:r>
          </w:p>
          <w:p w14:paraId="29551A25" w14:textId="38D22680" w:rsidR="00B460EA" w:rsidRDefault="00B460EA" w:rsidP="008B43ED">
            <w:pPr>
              <w:pStyle w:val="ListParagraph"/>
              <w:numPr>
                <w:ilvl w:val="0"/>
                <w:numId w:val="204"/>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775" w:author="Peter Bomberg" w:date="2018-01-16T14:05:00Z">
              <w:r>
                <w:t xml:space="preserve">, this will trigger a schema validation </w:t>
              </w:r>
              <w:r w:rsidR="0075626F">
                <w:t>error</w:t>
              </w:r>
            </w:ins>
            <w:r w:rsidR="0075626F">
              <w:t>.</w:t>
            </w:r>
          </w:p>
          <w:p w14:paraId="597A1306" w14:textId="7B6AE76C" w:rsidR="003D3ABC" w:rsidRPr="003A0376" w:rsidRDefault="00B460EA" w:rsidP="008B43ED">
            <w:pPr>
              <w:pStyle w:val="ListParagraph"/>
              <w:numPr>
                <w:ilvl w:val="0"/>
                <w:numId w:val="204"/>
              </w:numPr>
            </w:pPr>
            <w:r w:rsidRPr="00240AA8">
              <w:rPr>
                <w:highlight w:val="white"/>
              </w:rPr>
              <w:t xml:space="preserve">SPL Rule 4 identifies that </w:t>
            </w:r>
            <w:del w:id="776" w:author="Peter Bomberg" w:date="2018-01-16T14:05:00Z">
              <w:r w:rsidR="003D3ABC" w:rsidRPr="00730B62">
                <w:delText>more than one</w:delText>
              </w:r>
            </w:del>
            <w:ins w:id="777" w:author="Peter Bomberg" w:date="2018-01-16T14:05:00Z">
              <w:r w:rsidRPr="00240AA8">
                <w:rPr>
                  <w:highlight w:val="white"/>
                </w:rPr>
                <w:t>the</w:t>
              </w:r>
            </w:ins>
            <w:r w:rsidRPr="00240AA8">
              <w:rPr>
                <w:highlight w:val="white"/>
              </w:rPr>
              <w:t xml:space="preserve"> </w:t>
            </w:r>
            <w:r w:rsidRPr="00D00628">
              <w:t xml:space="preserve">element </w:t>
            </w:r>
            <w:del w:id="778" w:author="Peter Bomberg" w:date="2018-01-16T14:05:00Z">
              <w:r w:rsidR="003D3ABC" w:rsidRPr="00144B14">
                <w:delText>is</w:delText>
              </w:r>
            </w:del>
            <w:ins w:id="779" w:author="Peter Bomberg" w:date="2018-01-16T14:05:00Z">
              <w:r w:rsidRPr="00D00628">
                <w:t>has been</w:t>
              </w:r>
            </w:ins>
            <w:r w:rsidRPr="00D00628">
              <w:t xml:space="preserve"> defined</w:t>
            </w:r>
            <w:ins w:id="780" w:author="Peter Bomberg" w:date="2018-01-16T14:05:00Z">
              <w:r>
                <w:t xml:space="preserve"> more than once, this will trigger a schema validation </w:t>
              </w:r>
              <w:r w:rsidR="0075626F">
                <w:t>error</w:t>
              </w:r>
            </w:ins>
            <w:r w:rsidR="0075626F">
              <w:t>.</w:t>
            </w:r>
          </w:p>
        </w:tc>
      </w:tr>
    </w:tbl>
    <w:p w14:paraId="09CDA113" w14:textId="77777777" w:rsidR="00ED1FC6" w:rsidRDefault="00ED1FC6" w:rsidP="0080029F"/>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14:paraId="7BEF2EE7" w14:textId="77777777" w:rsidTr="00133040">
        <w:trPr>
          <w:trHeight w:val="472"/>
          <w:tblHeader/>
        </w:trPr>
        <w:tc>
          <w:tcPr>
            <w:tcW w:w="2321" w:type="dxa"/>
            <w:shd w:val="clear" w:color="auto" w:fill="808080"/>
          </w:tcPr>
          <w:p w14:paraId="30A9119F" w14:textId="77777777" w:rsidR="005D746A" w:rsidRPr="00914CEC" w:rsidRDefault="005D746A" w:rsidP="0080029F">
            <w:r w:rsidRPr="00675DAA">
              <w:t>Element</w:t>
            </w:r>
          </w:p>
        </w:tc>
        <w:tc>
          <w:tcPr>
            <w:tcW w:w="1240" w:type="dxa"/>
            <w:shd w:val="clear" w:color="auto" w:fill="808080"/>
          </w:tcPr>
          <w:p w14:paraId="6115D1AF" w14:textId="77777777" w:rsidR="005D746A" w:rsidRPr="00675DAA" w:rsidRDefault="005D746A" w:rsidP="0080029F">
            <w:r w:rsidRPr="00675DAA">
              <w:t>Attribute</w:t>
            </w:r>
          </w:p>
        </w:tc>
        <w:tc>
          <w:tcPr>
            <w:tcW w:w="1240" w:type="dxa"/>
            <w:shd w:val="clear" w:color="auto" w:fill="808080"/>
          </w:tcPr>
          <w:p w14:paraId="1D1A0702" w14:textId="77777777" w:rsidR="005D746A" w:rsidRPr="00914CEC" w:rsidRDefault="005D746A" w:rsidP="0080029F">
            <w:r w:rsidRPr="00675DAA">
              <w:t>Cardinality</w:t>
            </w:r>
          </w:p>
        </w:tc>
        <w:tc>
          <w:tcPr>
            <w:tcW w:w="1329" w:type="dxa"/>
            <w:shd w:val="clear" w:color="auto" w:fill="808080"/>
          </w:tcPr>
          <w:p w14:paraId="0A8BA8CD" w14:textId="77777777" w:rsidR="005D746A" w:rsidRPr="00675DAA" w:rsidRDefault="005D746A" w:rsidP="0080029F">
            <w:r w:rsidRPr="00675DAA">
              <w:t>Value(s) Allowed</w:t>
            </w:r>
          </w:p>
          <w:p w14:paraId="2AD7887B" w14:textId="77777777" w:rsidR="005D746A" w:rsidRPr="00675DAA" w:rsidRDefault="005D746A" w:rsidP="0080029F">
            <w:r w:rsidRPr="00675DAA">
              <w:t>Examples</w:t>
            </w:r>
          </w:p>
        </w:tc>
        <w:tc>
          <w:tcPr>
            <w:tcW w:w="3278" w:type="dxa"/>
            <w:shd w:val="clear" w:color="auto" w:fill="808080"/>
          </w:tcPr>
          <w:p w14:paraId="299B9F84" w14:textId="77777777" w:rsidR="005D746A" w:rsidRPr="00675DAA" w:rsidRDefault="005D746A" w:rsidP="0080029F">
            <w:r w:rsidRPr="00675DAA">
              <w:t>Description</w:t>
            </w:r>
          </w:p>
          <w:p w14:paraId="524353B5" w14:textId="77777777" w:rsidR="005D746A" w:rsidRPr="00675DAA" w:rsidRDefault="005D746A" w:rsidP="0080029F">
            <w:r w:rsidRPr="00675DAA">
              <w:t>Instructions</w:t>
            </w:r>
          </w:p>
        </w:tc>
      </w:tr>
      <w:tr w:rsidR="005D746A" w:rsidRPr="00675DAA" w14:paraId="7ABCEBF5" w14:textId="77777777" w:rsidTr="00133040">
        <w:trPr>
          <w:trHeight w:val="117"/>
        </w:trPr>
        <w:tc>
          <w:tcPr>
            <w:tcW w:w="2321" w:type="dxa"/>
          </w:tcPr>
          <w:p w14:paraId="21E74031" w14:textId="77777777" w:rsidR="005D746A" w:rsidRPr="00914CEC" w:rsidRDefault="005D746A" w:rsidP="0080029F">
            <w:r w:rsidRPr="00067A66">
              <w:t>representedOrganization</w:t>
            </w:r>
          </w:p>
        </w:tc>
        <w:tc>
          <w:tcPr>
            <w:tcW w:w="1240" w:type="dxa"/>
            <w:shd w:val="clear" w:color="auto" w:fill="D9D9D9"/>
          </w:tcPr>
          <w:p w14:paraId="3F965D69" w14:textId="77777777" w:rsidR="005D746A" w:rsidRPr="00675DAA" w:rsidRDefault="005D746A" w:rsidP="0080029F">
            <w:r w:rsidRPr="00675DAA">
              <w:t>N/A</w:t>
            </w:r>
          </w:p>
        </w:tc>
        <w:tc>
          <w:tcPr>
            <w:tcW w:w="1240" w:type="dxa"/>
            <w:shd w:val="clear" w:color="auto" w:fill="D9D9D9"/>
          </w:tcPr>
          <w:p w14:paraId="068A552C" w14:textId="77777777" w:rsidR="005D746A" w:rsidRPr="00675DAA" w:rsidRDefault="005D746A" w:rsidP="0080029F">
            <w:r w:rsidRPr="00675DAA">
              <w:t>1:1</w:t>
            </w:r>
          </w:p>
        </w:tc>
        <w:tc>
          <w:tcPr>
            <w:tcW w:w="1329" w:type="dxa"/>
            <w:shd w:val="clear" w:color="auto" w:fill="D9D9D9"/>
          </w:tcPr>
          <w:p w14:paraId="03F22C2A" w14:textId="77777777" w:rsidR="005D746A" w:rsidRPr="00675DAA" w:rsidRDefault="005D746A" w:rsidP="0080029F"/>
        </w:tc>
        <w:tc>
          <w:tcPr>
            <w:tcW w:w="3278" w:type="dxa"/>
            <w:shd w:val="clear" w:color="auto" w:fill="D9D9D9"/>
          </w:tcPr>
          <w:p w14:paraId="7C94FD0E" w14:textId="77777777" w:rsidR="005D746A" w:rsidRPr="00675DAA" w:rsidRDefault="005D746A" w:rsidP="0080029F"/>
        </w:tc>
      </w:tr>
      <w:tr w:rsidR="005D746A" w:rsidRPr="00D831CF" w14:paraId="447B65AA" w14:textId="77777777" w:rsidTr="00C367F5">
        <w:trPr>
          <w:trHeight w:val="3698"/>
        </w:trPr>
        <w:tc>
          <w:tcPr>
            <w:tcW w:w="2321" w:type="dxa"/>
            <w:shd w:val="clear" w:color="auto" w:fill="808080"/>
          </w:tcPr>
          <w:p w14:paraId="3CB5092B" w14:textId="77777777" w:rsidR="005D746A" w:rsidRPr="00675DAA" w:rsidRDefault="005D746A" w:rsidP="0080029F">
            <w:r w:rsidRPr="00675DAA">
              <w:lastRenderedPageBreak/>
              <w:t>Conformance</w:t>
            </w:r>
          </w:p>
        </w:tc>
        <w:tc>
          <w:tcPr>
            <w:tcW w:w="7087" w:type="dxa"/>
            <w:gridSpan w:val="4"/>
          </w:tcPr>
          <w:p w14:paraId="4F3D26E0" w14:textId="77777777" w:rsidR="005D746A" w:rsidRDefault="005D746A" w:rsidP="008B43ED">
            <w:pPr>
              <w:pStyle w:val="ListParagraph"/>
              <w:numPr>
                <w:ilvl w:val="0"/>
                <w:numId w:val="54"/>
              </w:numPr>
              <w:rPr>
                <w:del w:id="781" w:author="Peter Bomberg" w:date="2018-01-16T14:05:00Z"/>
              </w:rPr>
            </w:pPr>
            <w:del w:id="782" w:author="Peter Bomberg" w:date="2018-01-16T14:05:00Z">
              <w:r>
                <w:delText xml:space="preserve">There is a </w:delText>
              </w:r>
              <w:r w:rsidRPr="00067A66">
                <w:delText>representedOrganization</w:delText>
              </w:r>
              <w:r w:rsidR="006B3A95">
                <w:delText xml:space="preserve"> element</w:delText>
              </w:r>
              <w:r w:rsidR="003E4693">
                <w:delText>.</w:delText>
              </w:r>
            </w:del>
          </w:p>
          <w:p w14:paraId="780936F7" w14:textId="77777777" w:rsidR="00395928" w:rsidRPr="00C13369" w:rsidRDefault="00487FE5" w:rsidP="008B43ED">
            <w:pPr>
              <w:pStyle w:val="ListParagraph"/>
              <w:numPr>
                <w:ilvl w:val="0"/>
                <w:numId w:val="71"/>
              </w:numPr>
              <w:rPr>
                <w:del w:id="783" w:author="Peter Bomberg" w:date="2018-01-16T14:05:00Z"/>
              </w:rPr>
            </w:pPr>
            <w:del w:id="784" w:author="Peter Bomberg" w:date="2018-01-16T14:05:00Z">
              <w:r>
                <w:rPr>
                  <w:highlight w:val="white"/>
                </w:rPr>
                <w:delText>SPL Rule 3</w:delText>
              </w:r>
              <w:r w:rsidR="00395928">
                <w:rPr>
                  <w:highlight w:val="white"/>
                </w:rPr>
                <w:delText xml:space="preserve"> </w:delText>
              </w:r>
              <w:r w:rsidR="00395928" w:rsidRPr="00D00628">
                <w:rPr>
                  <w:highlight w:val="white"/>
                </w:rPr>
                <w:delText xml:space="preserve">identifies that </w:delText>
              </w:r>
              <w:r w:rsidR="00395928">
                <w:rPr>
                  <w:highlight w:val="white"/>
                </w:rPr>
                <w:delText>the</w:delText>
              </w:r>
              <w:r w:rsidR="00395928" w:rsidRPr="00D00628">
                <w:rPr>
                  <w:highlight w:val="white"/>
                </w:rPr>
                <w:delText xml:space="preserve"> </w:delText>
              </w:r>
              <w:r w:rsidR="00395928" w:rsidRPr="00D00628">
                <w:delText xml:space="preserve">element has </w:delText>
              </w:r>
              <w:r w:rsidR="00395928">
                <w:delText xml:space="preserve">not </w:delText>
              </w:r>
              <w:r w:rsidR="00395928" w:rsidRPr="00D00628">
                <w:delText>been defined.</w:delText>
              </w:r>
            </w:del>
          </w:p>
          <w:p w14:paraId="148E8889" w14:textId="77777777" w:rsidR="00D76A0D" w:rsidRPr="007F7A5D" w:rsidRDefault="00487FE5" w:rsidP="008B43ED">
            <w:pPr>
              <w:pStyle w:val="ListParagraph"/>
              <w:numPr>
                <w:ilvl w:val="0"/>
                <w:numId w:val="71"/>
              </w:numPr>
              <w:rPr>
                <w:del w:id="785" w:author="Peter Bomberg" w:date="2018-01-16T14:05:00Z"/>
              </w:rPr>
            </w:pPr>
            <w:del w:id="786" w:author="Peter Bomberg" w:date="2018-01-16T14:05:00Z">
              <w:r>
                <w:rPr>
                  <w:highlight w:val="white"/>
                </w:rPr>
                <w:delText>SPL Rule 4</w:delText>
              </w:r>
              <w:r w:rsidR="00D76A0D">
                <w:rPr>
                  <w:highlight w:val="white"/>
                </w:rPr>
                <w:delText xml:space="preserve"> </w:delText>
              </w:r>
              <w:r w:rsidR="00D76A0D" w:rsidRPr="00D00628">
                <w:rPr>
                  <w:highlight w:val="white"/>
                </w:rPr>
                <w:delText xml:space="preserve">identifies that more than one </w:delText>
              </w:r>
              <w:r w:rsidR="00D76A0D" w:rsidRPr="00D00628">
                <w:delText xml:space="preserve">element </w:delText>
              </w:r>
              <w:r w:rsidR="00D76A0D">
                <w:delText xml:space="preserve">is </w:delText>
              </w:r>
              <w:r w:rsidR="00D76A0D" w:rsidRPr="00D00628">
                <w:delText>defined.</w:delText>
              </w:r>
            </w:del>
          </w:p>
          <w:p w14:paraId="3B18AB57" w14:textId="77777777" w:rsidR="002F689E" w:rsidRDefault="002F689E" w:rsidP="0080029F">
            <w:pPr>
              <w:pStyle w:val="ListParagraph"/>
              <w:rPr>
                <w:del w:id="787" w:author="Peter Bomberg" w:date="2018-01-16T14:05:00Z"/>
              </w:rPr>
            </w:pPr>
          </w:p>
          <w:p w14:paraId="6B75CDDE" w14:textId="77777777" w:rsidR="00D831CF" w:rsidRDefault="00D831CF" w:rsidP="008B43ED">
            <w:pPr>
              <w:pStyle w:val="ListParagraph"/>
              <w:numPr>
                <w:ilvl w:val="0"/>
                <w:numId w:val="54"/>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14:paraId="2167AB32" w14:textId="77777777" w:rsidR="00395928" w:rsidRPr="004E7D0E" w:rsidRDefault="00487FE5" w:rsidP="008B43ED">
            <w:pPr>
              <w:pStyle w:val="ListParagraph"/>
              <w:numPr>
                <w:ilvl w:val="0"/>
                <w:numId w:val="71"/>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211F6639" w14:textId="77777777" w:rsidR="000F5EE9" w:rsidRDefault="000F5EE9" w:rsidP="0080029F">
            <w:pPr>
              <w:rPr>
                <w:highlight w:val="white"/>
              </w:rPr>
            </w:pPr>
          </w:p>
          <w:p w14:paraId="4CA15001" w14:textId="77777777" w:rsidR="00793981" w:rsidRPr="0057382C" w:rsidRDefault="00793981" w:rsidP="008B43ED">
            <w:pPr>
              <w:pStyle w:val="ListParagraph"/>
              <w:numPr>
                <w:ilvl w:val="0"/>
                <w:numId w:val="54"/>
              </w:numPr>
            </w:pPr>
            <w:r>
              <w:t>The representedOrganization must contain an id element</w:t>
            </w:r>
            <w:r w:rsidR="009F6620">
              <w:t xml:space="preserve"> that has an </w:t>
            </w:r>
            <w:r>
              <w:t>root value of 2.16.840.1.113883.2.20.6.33, and an extension value of 1</w:t>
            </w:r>
          </w:p>
          <w:p w14:paraId="3C71EB98" w14:textId="77777777" w:rsidR="009F6620" w:rsidRPr="00674290" w:rsidRDefault="00487FE5" w:rsidP="008B43ED">
            <w:pPr>
              <w:pStyle w:val="ListParagraph"/>
              <w:numPr>
                <w:ilvl w:val="0"/>
                <w:numId w:val="74"/>
              </w:numPr>
              <w:rPr>
                <w:del w:id="788" w:author="Peter Bomberg" w:date="2018-01-16T14:05:00Z"/>
                <w:highlight w:val="white"/>
              </w:rPr>
            </w:pPr>
            <w:del w:id="789" w:author="Peter Bomberg" w:date="2018-01-16T14:05:00Z">
              <w:r>
                <w:rPr>
                  <w:highlight w:val="white"/>
                </w:rPr>
                <w:delText>SPL Rule 5</w:delText>
              </w:r>
              <w:r w:rsidR="009F6620">
                <w:rPr>
                  <w:highlight w:val="white"/>
                </w:rPr>
                <w:delText xml:space="preserve"> </w:delText>
              </w:r>
              <w:r w:rsidR="009F6620" w:rsidRPr="00334410">
                <w:rPr>
                  <w:highlight w:val="white"/>
                </w:rPr>
                <w:delText xml:space="preserve">identifies that </w:delText>
              </w:r>
              <w:r w:rsidR="009F6620">
                <w:rPr>
                  <w:highlight w:val="white"/>
                </w:rPr>
                <w:delText xml:space="preserve">the </w:delText>
              </w:r>
              <w:r w:rsidR="009F6620">
                <w:delText xml:space="preserve">extension </w:delText>
              </w:r>
              <w:r w:rsidR="009F6620" w:rsidRPr="00D00628">
                <w:rPr>
                  <w:highlight w:val="white"/>
                </w:rPr>
                <w:delText xml:space="preserve">attribute has </w:delText>
              </w:r>
              <w:r w:rsidR="009F6620">
                <w:rPr>
                  <w:highlight w:val="white"/>
                </w:rPr>
                <w:delText xml:space="preserve">not </w:delText>
              </w:r>
              <w:r w:rsidR="009F6620" w:rsidRPr="00D00628">
                <w:rPr>
                  <w:highlight w:val="white"/>
                </w:rPr>
                <w:delText>been defined</w:delText>
              </w:r>
              <w:r w:rsidR="009F6620">
                <w:rPr>
                  <w:highlight w:val="white"/>
                </w:rPr>
                <w:delText>.</w:delText>
              </w:r>
            </w:del>
          </w:p>
          <w:p w14:paraId="545617FF" w14:textId="77777777" w:rsidR="003A0376" w:rsidRDefault="003A0376" w:rsidP="008B43ED">
            <w:pPr>
              <w:pStyle w:val="ListParagraph"/>
              <w:numPr>
                <w:ilvl w:val="0"/>
                <w:numId w:val="74"/>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14:paraId="63871226" w14:textId="70DCBD0F" w:rsidR="009F6620" w:rsidRDefault="00487FE5" w:rsidP="008B43ED">
            <w:pPr>
              <w:pStyle w:val="ListParagraph"/>
              <w:numPr>
                <w:ilvl w:val="0"/>
                <w:numId w:val="74"/>
              </w:numPr>
              <w:rPr>
                <w:ins w:id="790" w:author="Peter Bomberg" w:date="2018-01-16T14:05:00Z"/>
                <w:highlight w:val="white"/>
              </w:rPr>
            </w:pPr>
            <w:ins w:id="791" w:author="Peter Bomberg" w:date="2018-01-16T14:05:00Z">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3A0376">
                <w:rPr>
                  <w:highlight w:val="white"/>
                </w:rPr>
                <w:t>(</w:t>
              </w:r>
              <w:r w:rsidR="00A7054F">
                <w:t>root</w:t>
              </w:r>
              <w:r w:rsidR="003A0376">
                <w:t>)</w:t>
              </w:r>
              <w:r w:rsidR="009F6620">
                <w:t xml:space="preserve">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ins>
          </w:p>
          <w:p w14:paraId="744A77B2" w14:textId="77777777" w:rsidR="00A7054F" w:rsidRPr="00674290" w:rsidRDefault="00A7054F" w:rsidP="008B43ED">
            <w:pPr>
              <w:pStyle w:val="ListParagraph"/>
              <w:numPr>
                <w:ilvl w:val="0"/>
                <w:numId w:val="74"/>
              </w:numPr>
              <w:rPr>
                <w:ins w:id="792" w:author="Peter Bomberg" w:date="2018-01-16T14:05:00Z"/>
                <w:highlight w:val="white"/>
              </w:rPr>
            </w:pPr>
            <w:ins w:id="793" w:author="Peter Bomberg" w:date="2018-01-16T14:05:00Z">
              <w:r>
                <w:rPr>
                  <w:highlight w:val="white"/>
                </w:rPr>
                <w:t xml:space="preserve">SPL Rule 5 </w:t>
              </w:r>
              <w:r w:rsidRPr="00334410">
                <w:rPr>
                  <w:highlight w:val="white"/>
                </w:rPr>
                <w:t xml:space="preserve">identifies that </w:t>
              </w:r>
              <w:r>
                <w:rPr>
                  <w:highlight w:val="white"/>
                </w:rPr>
                <w:t>the (</w:t>
              </w:r>
              <w:r>
                <w:t xml:space="preserve">extension)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7FC96ADB" w14:textId="77777777" w:rsidR="00FC6B70" w:rsidRPr="00FC6B70" w:rsidRDefault="00E13620" w:rsidP="008B43ED">
            <w:pPr>
              <w:pStyle w:val="ListParagraph"/>
              <w:numPr>
                <w:ilvl w:val="0"/>
                <w:numId w:val="74"/>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14:paraId="6D1551E3" w14:textId="77777777" w:rsidR="00FC6B70" w:rsidRPr="00FC6B70" w:rsidRDefault="00E13620" w:rsidP="008B43ED">
            <w:pPr>
              <w:pStyle w:val="ListParagraph"/>
              <w:numPr>
                <w:ilvl w:val="0"/>
                <w:numId w:val="74"/>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14:paraId="65F354E5" w14:textId="7967E887" w:rsidR="006E0884" w:rsidRDefault="00E13620" w:rsidP="008B43ED">
            <w:pPr>
              <w:pStyle w:val="ListParagraph"/>
              <w:numPr>
                <w:ilvl w:val="0"/>
                <w:numId w:val="74"/>
              </w:numPr>
              <w:rPr>
                <w:highlight w:val="white"/>
              </w:rPr>
            </w:pPr>
            <w:r>
              <w:rPr>
                <w:highlight w:val="white"/>
              </w:rPr>
              <w:t>SPL Rule 10</w:t>
            </w:r>
            <w:r w:rsidR="006E0884" w:rsidRPr="0037781F">
              <w:rPr>
                <w:highlight w:val="white"/>
              </w:rPr>
              <w:t xml:space="preserve"> identifies that </w:t>
            </w:r>
            <w:r w:rsidR="006F254E">
              <w:rPr>
                <w:highlight w:val="white"/>
              </w:rPr>
              <w:t xml:space="preserve">no </w:t>
            </w:r>
            <w:del w:id="794" w:author="Peter Bomberg" w:date="2018-01-16T14:05:00Z">
              <w:r w:rsidR="006F254E">
                <w:rPr>
                  <w:highlight w:val="white"/>
                </w:rPr>
                <w:delText>DIN owner</w:delText>
              </w:r>
            </w:del>
            <w:ins w:id="795" w:author="Peter Bomberg" w:date="2018-01-16T14:05:00Z">
              <w:r w:rsidR="00B234F4">
                <w:t>Sponsor</w:t>
              </w:r>
            </w:ins>
            <w:r w:rsidR="006F254E">
              <w:rPr>
                <w:highlight w:val="white"/>
              </w:rPr>
              <w:t xml:space="preserve"> is identified</w:t>
            </w:r>
            <w:r w:rsidR="006E0884" w:rsidRPr="0037781F">
              <w:rPr>
                <w:highlight w:val="white"/>
              </w:rPr>
              <w:t xml:space="preserve">. </w:t>
            </w:r>
          </w:p>
          <w:p w14:paraId="713A27B4" w14:textId="225079BB" w:rsidR="00C109E4" w:rsidRDefault="00E13620" w:rsidP="008B43ED">
            <w:pPr>
              <w:pStyle w:val="ListParagraph"/>
              <w:numPr>
                <w:ilvl w:val="0"/>
                <w:numId w:val="74"/>
              </w:numPr>
              <w:rPr>
                <w:highlight w:val="white"/>
              </w:rPr>
            </w:pPr>
            <w:r>
              <w:rPr>
                <w:highlight w:val="white"/>
              </w:rPr>
              <w:t>SPL Rule 10</w:t>
            </w:r>
            <w:r w:rsidRPr="0037781F">
              <w:rPr>
                <w:highlight w:val="white"/>
              </w:rPr>
              <w:t xml:space="preserve"> identifies that </w:t>
            </w:r>
            <w:r>
              <w:rPr>
                <w:highlight w:val="white"/>
              </w:rPr>
              <w:t xml:space="preserve">the role is not </w:t>
            </w:r>
            <w:del w:id="796" w:author="Peter Bomberg" w:date="2018-01-16T14:05:00Z">
              <w:r>
                <w:rPr>
                  <w:highlight w:val="white"/>
                </w:rPr>
                <w:delText>DIN owner</w:delText>
              </w:r>
              <w:r w:rsidRPr="0037781F">
                <w:rPr>
                  <w:highlight w:val="white"/>
                </w:rPr>
                <w:delText xml:space="preserve">. </w:delText>
              </w:r>
            </w:del>
            <w:ins w:id="797" w:author="Peter Bomberg" w:date="2018-01-16T14:05:00Z">
              <w:r w:rsidR="00B234F4">
                <w:t>Sponsor</w:t>
              </w:r>
              <w:r w:rsidRPr="0037781F">
                <w:rPr>
                  <w:highlight w:val="white"/>
                </w:rPr>
                <w:t>.</w:t>
              </w:r>
            </w:ins>
          </w:p>
          <w:p w14:paraId="75F16A0F" w14:textId="164BB3B7" w:rsidR="00C109E4" w:rsidRPr="00C109E4" w:rsidRDefault="00C109E4" w:rsidP="008B43ED">
            <w:pPr>
              <w:pStyle w:val="ListParagraph"/>
              <w:numPr>
                <w:ilvl w:val="0"/>
                <w:numId w:val="74"/>
              </w:numPr>
              <w:rPr>
                <w:ins w:id="798" w:author="Peter Bomberg" w:date="2018-01-16T14:05:00Z"/>
                <w:highlight w:val="white"/>
              </w:rPr>
            </w:pPr>
            <w:ins w:id="799" w:author="Peter Bomberg" w:date="2018-01-16T14:05:00Z">
              <w:r w:rsidRPr="00C109E4">
                <w:rPr>
                  <w:sz w:val="22"/>
                  <w:szCs w:val="22"/>
                  <w:highlight w:val="white"/>
                </w:rPr>
                <w:t>SPL Rule 15 identifies that there is a notification flag for the content.</w:t>
              </w:r>
            </w:ins>
          </w:p>
          <w:p w14:paraId="58DD14FE" w14:textId="290DF0FE" w:rsidR="00D97C7D" w:rsidRDefault="00D97C7D" w:rsidP="0080029F"/>
          <w:p w14:paraId="365192BE" w14:textId="045AC9FD" w:rsidR="00FC3B37" w:rsidRDefault="00D97C7D" w:rsidP="008B43ED">
            <w:pPr>
              <w:pStyle w:val="ListParagraph"/>
              <w:numPr>
                <w:ilvl w:val="0"/>
                <w:numId w:val="54"/>
              </w:numPr>
            </w:pPr>
            <w:r>
              <w:t xml:space="preserve">The representedOrganization must contain an id element that has an id@root value of </w:t>
            </w:r>
            <w:r w:rsidR="00601F99">
              <w:t>2.16.840.1.113883.2.20.6.31</w:t>
            </w:r>
            <w:r>
              <w:t xml:space="preserve">, and an extension value containing a valid Company ID number </w:t>
            </w:r>
            <w:ins w:id="800" w:author="Peter Bomberg" w:date="2018-01-16T14:05:00Z">
              <w:r w:rsidR="0075626F">
                <w:t>or a “</w:t>
              </w:r>
              <w:r w:rsidR="000065EF">
                <w:t>Pending</w:t>
              </w:r>
              <w:r w:rsidR="0075626F">
                <w:t xml:space="preserve">” value </w:t>
              </w:r>
            </w:ins>
            <w:r>
              <w:t xml:space="preserve">derived from OID: </w:t>
            </w:r>
            <w:r w:rsidR="00601F99">
              <w:t>2.16.840.1.113883.2.20.6.31</w:t>
            </w:r>
            <w:del w:id="801" w:author="Peter Bomberg" w:date="2018-01-16T14:05:00Z">
              <w:r>
                <w:delText xml:space="preserve"> or a value of 999999999 to indicate that the Company ID is Not Available</w:delText>
              </w:r>
            </w:del>
            <w:r>
              <w:t>.</w:t>
            </w:r>
          </w:p>
          <w:p w14:paraId="2A03943A" w14:textId="77777777" w:rsidR="002620CF" w:rsidRDefault="00487FE5" w:rsidP="008B43ED">
            <w:pPr>
              <w:pStyle w:val="ListParagraph"/>
              <w:numPr>
                <w:ilvl w:val="0"/>
                <w:numId w:val="75"/>
              </w:numPr>
              <w:rPr>
                <w:del w:id="802" w:author="Peter Bomberg" w:date="2018-01-16T14:05:00Z"/>
                <w:highlight w:val="white"/>
              </w:rPr>
            </w:pPr>
            <w:del w:id="803" w:author="Peter Bomberg" w:date="2018-01-16T14:05:00Z">
              <w:r>
                <w:rPr>
                  <w:highlight w:val="white"/>
                </w:rPr>
                <w:delText>SPL Rule 5</w:delText>
              </w:r>
              <w:r w:rsidR="002620CF">
                <w:rPr>
                  <w:highlight w:val="white"/>
                </w:rPr>
                <w:delText xml:space="preserve"> </w:delText>
              </w:r>
              <w:r w:rsidR="002620CF" w:rsidRPr="00334410">
                <w:rPr>
                  <w:highlight w:val="white"/>
                </w:rPr>
                <w:delText xml:space="preserve">identifies that </w:delText>
              </w:r>
              <w:r w:rsidR="002620CF">
                <w:rPr>
                  <w:highlight w:val="white"/>
                </w:rPr>
                <w:delText xml:space="preserve">the </w:delText>
              </w:r>
              <w:r w:rsidR="002620CF">
                <w:delText xml:space="preserve">extension </w:delText>
              </w:r>
              <w:r w:rsidR="002620CF" w:rsidRPr="00D00628">
                <w:rPr>
                  <w:highlight w:val="white"/>
                </w:rPr>
                <w:delText xml:space="preserve">attribute has </w:delText>
              </w:r>
              <w:r w:rsidR="002620CF">
                <w:rPr>
                  <w:highlight w:val="white"/>
                </w:rPr>
                <w:delText xml:space="preserve">not </w:delText>
              </w:r>
              <w:r w:rsidR="002620CF" w:rsidRPr="00D00628">
                <w:rPr>
                  <w:highlight w:val="white"/>
                </w:rPr>
                <w:delText>been defined</w:delText>
              </w:r>
              <w:r w:rsidR="002620CF">
                <w:rPr>
                  <w:highlight w:val="white"/>
                </w:rPr>
                <w:delText>.</w:delText>
              </w:r>
            </w:del>
          </w:p>
          <w:p w14:paraId="3ADBD3FE" w14:textId="4E24D1FC" w:rsidR="00FC3B37" w:rsidRDefault="00FC3B37" w:rsidP="008B43ED">
            <w:pPr>
              <w:pStyle w:val="ListParagraph"/>
              <w:numPr>
                <w:ilvl w:val="0"/>
                <w:numId w:val="75"/>
              </w:numPr>
              <w:rPr>
                <w:highlight w:val="white"/>
              </w:rPr>
            </w:pPr>
            <w:r>
              <w:rPr>
                <w:highlight w:val="white"/>
              </w:rPr>
              <w:t>SPL Rule 2</w:t>
            </w:r>
            <w:r w:rsidRPr="002620CF">
              <w:rPr>
                <w:highlight w:val="white"/>
              </w:rPr>
              <w:t xml:space="preserve"> identifies that the OID value is incorrect.</w:t>
            </w:r>
          </w:p>
          <w:p w14:paraId="759896F9" w14:textId="7A8FE558" w:rsidR="00A7054F" w:rsidRDefault="00A7054F" w:rsidP="008B43ED">
            <w:pPr>
              <w:pStyle w:val="ListParagraph"/>
              <w:numPr>
                <w:ilvl w:val="0"/>
                <w:numId w:val="75"/>
              </w:numPr>
              <w:rPr>
                <w:ins w:id="804" w:author="Peter Bomberg" w:date="2018-01-16T14:05:00Z"/>
                <w:highlight w:val="white"/>
              </w:rPr>
            </w:pPr>
            <w:ins w:id="805" w:author="Peter Bomberg" w:date="2018-01-16T14:05:00Z">
              <w:r>
                <w:rPr>
                  <w:highlight w:val="white"/>
                </w:rPr>
                <w:t xml:space="preserve">SPL Rule 5 </w:t>
              </w:r>
              <w:r w:rsidRPr="00334410">
                <w:rPr>
                  <w:highlight w:val="white"/>
                </w:rPr>
                <w:t xml:space="preserve">identifies that </w:t>
              </w:r>
              <w:r>
                <w:rPr>
                  <w:highlight w:val="white"/>
                </w:rPr>
                <w:t>the (</w:t>
              </w:r>
              <w:r>
                <w:t xml:space="preserve">root)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73B92ACF" w14:textId="5A7BE342" w:rsidR="002620CF" w:rsidRDefault="00487FE5" w:rsidP="008B43ED">
            <w:pPr>
              <w:pStyle w:val="ListParagraph"/>
              <w:numPr>
                <w:ilvl w:val="0"/>
                <w:numId w:val="75"/>
              </w:numPr>
              <w:rPr>
                <w:ins w:id="806" w:author="Peter Bomberg" w:date="2018-01-16T14:05:00Z"/>
                <w:highlight w:val="white"/>
              </w:rPr>
            </w:pPr>
            <w:ins w:id="807" w:author="Peter Bomberg" w:date="2018-01-16T14:05:00Z">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FC3B37">
                <w:rPr>
                  <w:highlight w:val="white"/>
                </w:rPr>
                <w:t>(</w:t>
              </w:r>
              <w:r w:rsidR="002620CF">
                <w:t>extension</w:t>
              </w:r>
              <w:r w:rsidR="00FC3B37">
                <w:t>)</w:t>
              </w:r>
              <w:r w:rsidR="002620CF">
                <w:t xml:space="preserve">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ins>
          </w:p>
          <w:p w14:paraId="6811199D" w14:textId="77777777" w:rsidR="002620CF" w:rsidRDefault="00E13620" w:rsidP="008B43ED">
            <w:pPr>
              <w:pStyle w:val="ListParagraph"/>
              <w:numPr>
                <w:ilvl w:val="0"/>
                <w:numId w:val="75"/>
              </w:numPr>
              <w:rPr>
                <w:highlight w:val="white"/>
              </w:rPr>
            </w:pPr>
            <w:r>
              <w:rPr>
                <w:highlight w:val="white"/>
              </w:rPr>
              <w:t>SPL Rule 10</w:t>
            </w:r>
            <w:r w:rsidR="00FC6B70" w:rsidRPr="002620CF">
              <w:rPr>
                <w:highlight w:val="white"/>
              </w:rPr>
              <w:t xml:space="preserve"> identifies that no company ID has been assigned. </w:t>
            </w:r>
          </w:p>
          <w:p w14:paraId="731082FC" w14:textId="77777777" w:rsidR="002620CF" w:rsidRDefault="00E13620" w:rsidP="008B43ED">
            <w:pPr>
              <w:pStyle w:val="ListParagraph"/>
              <w:numPr>
                <w:ilvl w:val="0"/>
                <w:numId w:val="75"/>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14:paraId="5B7DED6A" w14:textId="665A3A14" w:rsidR="000F5EE9" w:rsidRDefault="00E13620" w:rsidP="008B43ED">
            <w:pPr>
              <w:pStyle w:val="ListParagraph"/>
              <w:numPr>
                <w:ilvl w:val="0"/>
                <w:numId w:val="75"/>
              </w:numPr>
              <w:rPr>
                <w:highlight w:val="white"/>
              </w:rPr>
            </w:pPr>
            <w:r>
              <w:rPr>
                <w:highlight w:val="white"/>
              </w:rPr>
              <w:t>SPL Rule 10</w:t>
            </w:r>
            <w:r w:rsidR="00D97C7D" w:rsidRPr="002620CF">
              <w:rPr>
                <w:highlight w:val="white"/>
              </w:rPr>
              <w:t xml:space="preserve"> identifies that the company ID is not in the CV or </w:t>
            </w:r>
            <w:del w:id="808" w:author="Peter Bomberg" w:date="2018-01-16T14:05:00Z">
              <w:r w:rsidR="00D97C7D" w:rsidRPr="002620CF">
                <w:rPr>
                  <w:highlight w:val="white"/>
                </w:rPr>
                <w:delText>999999999.</w:delText>
              </w:r>
            </w:del>
            <w:ins w:id="809" w:author="Peter Bomberg" w:date="2018-01-16T14:05:00Z">
              <w:r w:rsidR="000065EF">
                <w:rPr>
                  <w:highlight w:val="white"/>
                </w:rPr>
                <w:t>“</w:t>
              </w:r>
              <w:r w:rsidR="000065EF">
                <w:t>Pending”</w:t>
              </w:r>
              <w:r w:rsidR="00D97C7D" w:rsidRPr="002620CF">
                <w:rPr>
                  <w:highlight w:val="white"/>
                </w:rPr>
                <w:t>.</w:t>
              </w:r>
            </w:ins>
          </w:p>
          <w:p w14:paraId="6A25CCC1" w14:textId="43016CA4" w:rsidR="00C109E4" w:rsidRPr="002620CF" w:rsidRDefault="00C109E4" w:rsidP="008B43ED">
            <w:pPr>
              <w:pStyle w:val="ListParagraph"/>
              <w:numPr>
                <w:ilvl w:val="0"/>
                <w:numId w:val="75"/>
              </w:numPr>
              <w:rPr>
                <w:ins w:id="810" w:author="Peter Bomberg" w:date="2018-01-16T14:05:00Z"/>
                <w:highlight w:val="white"/>
              </w:rPr>
            </w:pPr>
            <w:ins w:id="811" w:author="Peter Bomberg" w:date="2018-01-16T14:05:00Z">
              <w:r w:rsidRPr="0057498E">
                <w:rPr>
                  <w:sz w:val="22"/>
                  <w:szCs w:val="22"/>
                  <w:highlight w:val="white"/>
                </w:rPr>
                <w:t>SPL Rule 1</w:t>
              </w:r>
              <w:r>
                <w:rPr>
                  <w:sz w:val="22"/>
                  <w:szCs w:val="22"/>
                  <w:highlight w:val="white"/>
                </w:rPr>
                <w:t>5</w:t>
              </w:r>
              <w:r w:rsidRPr="0057498E">
                <w:rPr>
                  <w:sz w:val="22"/>
                  <w:szCs w:val="22"/>
                  <w:highlight w:val="white"/>
                </w:rPr>
                <w:t xml:space="preserve"> identifies that the</w:t>
              </w:r>
              <w:r>
                <w:rPr>
                  <w:sz w:val="22"/>
                  <w:szCs w:val="22"/>
                  <w:highlight w:val="white"/>
                </w:rPr>
                <w:t xml:space="preserve">re is a notification flag for the </w:t>
              </w:r>
              <w:r w:rsidRPr="0057498E">
                <w:rPr>
                  <w:sz w:val="22"/>
                  <w:szCs w:val="22"/>
                  <w:highlight w:val="white"/>
                </w:rPr>
                <w:t>content.</w:t>
              </w:r>
            </w:ins>
          </w:p>
          <w:p w14:paraId="6E633155" w14:textId="77777777" w:rsidR="00FC3B37" w:rsidRDefault="00FC3B37" w:rsidP="00FC3B37"/>
          <w:p w14:paraId="5A643C54" w14:textId="77777777" w:rsidR="00F512E4" w:rsidRDefault="00F512E4" w:rsidP="008B43ED">
            <w:pPr>
              <w:pStyle w:val="ListParagraph"/>
              <w:numPr>
                <w:ilvl w:val="0"/>
                <w:numId w:val="54"/>
              </w:numPr>
            </w:pPr>
            <w:r w:rsidRPr="00F512E4">
              <w:t xml:space="preserve">The representedOrganization </w:t>
            </w:r>
            <w:r w:rsidR="00E54F92">
              <w:t>will</w:t>
            </w:r>
            <w:r w:rsidRPr="00F512E4">
              <w:t xml:space="preserve"> contain a name</w:t>
            </w:r>
            <w:r w:rsidR="002F2171">
              <w:t xml:space="preserve"> element</w:t>
            </w:r>
            <w:r w:rsidRPr="00F512E4">
              <w:t>.</w:t>
            </w:r>
          </w:p>
          <w:p w14:paraId="699072EE" w14:textId="77777777" w:rsidR="00C26E8A" w:rsidRDefault="000646B8" w:rsidP="008B43ED">
            <w:pPr>
              <w:pStyle w:val="ListParagraph"/>
              <w:numPr>
                <w:ilvl w:val="0"/>
                <w:numId w:val="205"/>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bookmarkStart w:id="812" w:name="_Hlk502404008"/>
          </w:p>
          <w:p w14:paraId="2E72F645" w14:textId="77777777" w:rsidR="00DF64EC" w:rsidRPr="004E7D0E" w:rsidRDefault="009B00F5" w:rsidP="008B43ED">
            <w:pPr>
              <w:pStyle w:val="ListParagraph"/>
              <w:numPr>
                <w:ilvl w:val="0"/>
                <w:numId w:val="399"/>
              </w:numPr>
              <w:rPr>
                <w:del w:id="813" w:author="Peter Bomberg" w:date="2018-01-16T14:05:00Z"/>
                <w:highlight w:val="white"/>
              </w:rPr>
            </w:pPr>
            <w:del w:id="814" w:author="Peter Bomberg" w:date="2018-01-16T14:05:00Z">
              <w:r>
                <w:rPr>
                  <w:highlight w:val="white"/>
                </w:rPr>
                <w:delText xml:space="preserve">SPL Rule 8 </w:delText>
              </w:r>
              <w:r w:rsidR="009F05AC" w:rsidRPr="00E1161C">
                <w:rPr>
                  <w:highlight w:val="white"/>
                </w:rPr>
                <w:delText xml:space="preserve">identifies that the code is not </w:delText>
              </w:r>
              <w:r w:rsidR="009F05AC">
                <w:rPr>
                  <w:highlight w:val="white"/>
                </w:rPr>
                <w:delText>in the CV</w:delText>
              </w:r>
              <w:r w:rsidR="00886E3D" w:rsidRPr="004E7D0E">
                <w:rPr>
                  <w:highlight w:val="white"/>
                </w:rPr>
                <w:delText>.</w:delText>
              </w:r>
            </w:del>
          </w:p>
          <w:p w14:paraId="34A95411" w14:textId="0E60839D" w:rsidR="00C26E8A" w:rsidRPr="00C26E8A" w:rsidRDefault="00C26E8A" w:rsidP="008B43ED">
            <w:pPr>
              <w:pStyle w:val="ListParagraph"/>
              <w:numPr>
                <w:ilvl w:val="0"/>
                <w:numId w:val="205"/>
              </w:numPr>
            </w:pPr>
            <w:r w:rsidRPr="00C26E8A">
              <w:rPr>
                <w:highlight w:val="white"/>
              </w:rPr>
              <w:t>SPL Rule 6 identifies that the name is empty.</w:t>
            </w:r>
            <w:bookmarkEnd w:id="812"/>
          </w:p>
          <w:p w14:paraId="0A7C9AE8" w14:textId="77777777" w:rsidR="00337A08" w:rsidRPr="00337A08" w:rsidRDefault="009B00F5" w:rsidP="008B43ED">
            <w:pPr>
              <w:pStyle w:val="ListParagraph"/>
              <w:numPr>
                <w:ilvl w:val="0"/>
                <w:numId w:val="37"/>
              </w:numPr>
              <w:rPr>
                <w:ins w:id="815" w:author="Peter Bomberg" w:date="2018-01-16T14:05:00Z"/>
                <w:sz w:val="22"/>
                <w:szCs w:val="22"/>
              </w:rPr>
            </w:pPr>
            <w:ins w:id="816" w:author="Peter Bomberg" w:date="2018-01-16T14:05:00Z">
              <w:r w:rsidRPr="00C26E8A">
                <w:rPr>
                  <w:highlight w:val="white"/>
                </w:rPr>
                <w:t xml:space="preserve">SPL Rule 8 </w:t>
              </w:r>
              <w:r w:rsidR="009F05AC" w:rsidRPr="00C26E8A">
                <w:rPr>
                  <w:highlight w:val="white"/>
                </w:rPr>
                <w:t>identifies that the code is not in the CV</w:t>
              </w:r>
              <w:r w:rsidR="00C26E8A">
                <w:rPr>
                  <w:highlight w:val="white"/>
                </w:rPr>
                <w:t xml:space="preserve"> </w:t>
              </w:r>
              <w:r w:rsidR="00C26E8A" w:rsidRPr="00F762B7">
                <w:rPr>
                  <w:highlight w:val="white"/>
                </w:rPr>
                <w:t>or is not contextually correct.</w:t>
              </w:r>
            </w:ins>
          </w:p>
          <w:p w14:paraId="49188B42" w14:textId="095B9CA5" w:rsidR="00C26E8A" w:rsidRPr="00337A08" w:rsidRDefault="00337A08" w:rsidP="008B43ED">
            <w:pPr>
              <w:pStyle w:val="ListParagraph"/>
              <w:numPr>
                <w:ilvl w:val="0"/>
                <w:numId w:val="37"/>
              </w:numPr>
              <w:rPr>
                <w:ins w:id="817" w:author="Peter Bomberg" w:date="2018-01-16T14:05:00Z"/>
                <w:sz w:val="22"/>
                <w:szCs w:val="22"/>
              </w:rPr>
            </w:pPr>
            <w:ins w:id="818" w:author="Peter Bomberg" w:date="2018-01-16T14:05:00Z">
              <w:r w:rsidRPr="0057498E">
                <w:rPr>
                  <w:sz w:val="22"/>
                  <w:szCs w:val="22"/>
                  <w:highlight w:val="white"/>
                </w:rPr>
                <w:lastRenderedPageBreak/>
                <w:t>SPL Rule 1</w:t>
              </w:r>
              <w:r>
                <w:rPr>
                  <w:sz w:val="22"/>
                  <w:szCs w:val="22"/>
                  <w:highlight w:val="white"/>
                </w:rPr>
                <w:t>5</w:t>
              </w:r>
              <w:r w:rsidRPr="0057498E">
                <w:rPr>
                  <w:sz w:val="22"/>
                  <w:szCs w:val="22"/>
                  <w:highlight w:val="white"/>
                </w:rPr>
                <w:t xml:space="preserve"> identifies that the</w:t>
              </w:r>
              <w:r>
                <w:rPr>
                  <w:sz w:val="22"/>
                  <w:szCs w:val="22"/>
                  <w:highlight w:val="white"/>
                </w:rPr>
                <w:t xml:space="preserve">re is a notification flag for the </w:t>
              </w:r>
              <w:r w:rsidRPr="0057498E">
                <w:rPr>
                  <w:sz w:val="22"/>
                  <w:szCs w:val="22"/>
                  <w:highlight w:val="white"/>
                </w:rPr>
                <w:t>content.</w:t>
              </w:r>
            </w:ins>
          </w:p>
          <w:p w14:paraId="051EC8F3" w14:textId="77777777" w:rsidR="00C26E8A" w:rsidRDefault="00C26E8A" w:rsidP="0080029F"/>
          <w:p w14:paraId="6C529CF1" w14:textId="77777777" w:rsidR="000503DE" w:rsidRDefault="000503DE" w:rsidP="008B43ED">
            <w:pPr>
              <w:pStyle w:val="ListParagraph"/>
              <w:numPr>
                <w:ilvl w:val="0"/>
                <w:numId w:val="54"/>
              </w:numPr>
            </w:pPr>
            <w:r w:rsidRPr="00F512E4">
              <w:t>The representedOrganization will contain</w:t>
            </w:r>
            <w:r>
              <w:t xml:space="preserve"> a c</w:t>
            </w:r>
            <w:r w:rsidRPr="00F512E4">
              <w:t>ontactParty</w:t>
            </w:r>
            <w:r w:rsidR="002F2171">
              <w:t xml:space="preserve"> element</w:t>
            </w:r>
            <w:r w:rsidR="00A45B60">
              <w:t>.</w:t>
            </w:r>
          </w:p>
          <w:p w14:paraId="385BC110" w14:textId="5D346DC5" w:rsidR="00395928" w:rsidRDefault="00487FE5" w:rsidP="008B43ED">
            <w:pPr>
              <w:pStyle w:val="ListParagraph"/>
              <w:numPr>
                <w:ilvl w:val="0"/>
                <w:numId w:val="7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14:paraId="3F641661" w14:textId="373E1F5C" w:rsidR="00E86337" w:rsidRPr="004E7D0E" w:rsidRDefault="00E86337" w:rsidP="008B43ED">
            <w:pPr>
              <w:pStyle w:val="ListParagraph"/>
              <w:numPr>
                <w:ilvl w:val="0"/>
                <w:numId w:val="73"/>
              </w:numPr>
              <w:rPr>
                <w:ins w:id="819" w:author="Peter Bomberg" w:date="2018-01-16T14:05:00Z"/>
                <w:highlight w:val="white"/>
              </w:rPr>
            </w:pPr>
            <w:ins w:id="820" w:author="Peter Bomberg" w:date="2018-01-16T14:05:00Z">
              <w:r w:rsidRPr="00240AA8">
                <w:rPr>
                  <w:highlight w:val="white"/>
                </w:rPr>
                <w:t xml:space="preserve">SPL Rule 4 identifies that the </w:t>
              </w:r>
              <w:r w:rsidRPr="00D00628">
                <w:t>element has been defined</w:t>
              </w:r>
              <w:r>
                <w:t xml:space="preserve"> more than once.</w:t>
              </w:r>
            </w:ins>
          </w:p>
          <w:p w14:paraId="1F822FCE" w14:textId="77777777" w:rsidR="00E86337" w:rsidRDefault="00E86337" w:rsidP="0080029F">
            <w:pPr>
              <w:pStyle w:val="ListParagraph"/>
            </w:pPr>
          </w:p>
          <w:p w14:paraId="2DF356F7" w14:textId="0B5E8937" w:rsidR="005D746A" w:rsidRDefault="005D746A" w:rsidP="008B43ED">
            <w:pPr>
              <w:pStyle w:val="ListParagraph"/>
              <w:numPr>
                <w:ilvl w:val="0"/>
                <w:numId w:val="54"/>
              </w:numPr>
            </w:pPr>
            <w:r>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w:t>
            </w:r>
            <w:del w:id="821" w:author="Peter Bomberg" w:date="2018-01-16T14:05:00Z">
              <w:r w:rsidR="00565D97">
                <w:delText>D</w:delText>
              </w:r>
            </w:del>
            <w:ins w:id="822" w:author="Peter Bomberg" w:date="2018-01-16T14:05:00Z">
              <w:r w:rsidR="0040318D">
                <w:t>d</w:t>
              </w:r>
            </w:ins>
            <w:r w:rsidR="00565D97">
              <w:t>octype specifics</w:t>
            </w:r>
          </w:p>
          <w:p w14:paraId="6B5C06BD" w14:textId="7CC49956" w:rsidR="006B3A95" w:rsidRPr="000503DE" w:rsidRDefault="00054FBF" w:rsidP="008B43ED">
            <w:pPr>
              <w:pStyle w:val="ListParagraph"/>
              <w:numPr>
                <w:ilvl w:val="0"/>
                <w:numId w:val="72"/>
              </w:numPr>
            </w:pPr>
            <w:del w:id="823" w:author="Peter Bomberg" w:date="2018-01-16T14:05:00Z">
              <w:r w:rsidRPr="004E7D0E">
                <w:rPr>
                  <w:highlight w:val="white"/>
                </w:rPr>
                <w:delText>Informational only (no</w:delText>
              </w:r>
            </w:del>
            <w:ins w:id="824" w:author="Peter Bomberg" w:date="2018-01-16T14:05:00Z">
              <w:r w:rsidR="00232CC9">
                <w:rPr>
                  <w:highlight w:val="white"/>
                </w:rPr>
                <w:t>N.B.</w:t>
              </w:r>
            </w:ins>
            <w:r w:rsidR="00232CC9">
              <w:rPr>
                <w:highlight w:val="white"/>
              </w:rPr>
              <w:t xml:space="preserve"> </w:t>
            </w:r>
            <w:r w:rsidR="00D56352">
              <w:rPr>
                <w:highlight w:val="white"/>
              </w:rPr>
              <w:t xml:space="preserve">validation </w:t>
            </w:r>
            <w:del w:id="825" w:author="Peter Bomberg" w:date="2018-01-16T14:05:00Z">
              <w:r w:rsidRPr="004E7D0E">
                <w:rPr>
                  <w:highlight w:val="white"/>
                </w:rPr>
                <w:delText>aspect).</w:delText>
              </w:r>
            </w:del>
            <w:ins w:id="826" w:author="Peter Bomberg" w:date="2018-01-16T14:05:00Z">
              <w:r w:rsidR="00D56352">
                <w:t>is doctype specific.</w:t>
              </w:r>
            </w:ins>
          </w:p>
        </w:tc>
      </w:tr>
    </w:tbl>
    <w:p w14:paraId="1D3B76B9" w14:textId="77777777" w:rsidR="00FC77E2" w:rsidRDefault="00FC77E2" w:rsidP="0080029F">
      <w:pPr>
        <w:rPr>
          <w:moveFrom w:id="827" w:author="Peter Bomberg" w:date="2018-01-16T14:05:00Z"/>
        </w:rPr>
      </w:pPr>
      <w:moveFromRangeStart w:id="828" w:author="Peter Bomberg" w:date="2018-01-16T14:05:00Z" w:name="move50387489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14:paraId="7B5B0EC4" w14:textId="77777777" w:rsidTr="00902A2B">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0D466210" w14:textId="77777777" w:rsidR="00073A78" w:rsidRPr="00914CEC" w:rsidRDefault="00073A78" w:rsidP="0080029F">
            <w:pPr>
              <w:rPr>
                <w:moveFrom w:id="829" w:author="Peter Bomberg" w:date="2018-01-16T14:05:00Z"/>
              </w:rPr>
            </w:pPr>
            <w:moveFrom w:id="830" w:author="Peter Bomberg" w:date="2018-01-16T14:05:00Z">
              <w:r w:rsidRPr="00675DAA">
                <w:t>Element</w:t>
              </w:r>
            </w:moveFrom>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602CC4E5" w14:textId="77777777" w:rsidR="00073A78" w:rsidRPr="00675DAA" w:rsidRDefault="00073A78" w:rsidP="0080029F">
            <w:pPr>
              <w:rPr>
                <w:moveFrom w:id="831" w:author="Peter Bomberg" w:date="2018-01-16T14:05:00Z"/>
              </w:rPr>
            </w:pPr>
            <w:moveFrom w:id="832" w:author="Peter Bomberg" w:date="2018-01-16T14:05:00Z">
              <w:r w:rsidRPr="00675DAA">
                <w:t>Attribute</w:t>
              </w:r>
            </w:moveFrom>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308A712A" w14:textId="77777777" w:rsidR="00073A78" w:rsidRPr="00914CEC" w:rsidRDefault="00073A78" w:rsidP="0080029F">
            <w:pPr>
              <w:rPr>
                <w:moveFrom w:id="833" w:author="Peter Bomberg" w:date="2018-01-16T14:05:00Z"/>
              </w:rPr>
            </w:pPr>
            <w:moveFrom w:id="834" w:author="Peter Bomberg" w:date="2018-01-16T14:05:00Z">
              <w:r w:rsidRPr="00675DAA">
                <w:t>Cardinality</w:t>
              </w:r>
            </w:moveFrom>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4A242848" w14:textId="77777777" w:rsidR="00073A78" w:rsidRPr="00675DAA" w:rsidRDefault="00073A78" w:rsidP="0080029F">
            <w:pPr>
              <w:rPr>
                <w:moveFrom w:id="835" w:author="Peter Bomberg" w:date="2018-01-16T14:05:00Z"/>
              </w:rPr>
            </w:pPr>
            <w:moveFrom w:id="836" w:author="Peter Bomberg" w:date="2018-01-16T14:05:00Z">
              <w:r w:rsidRPr="00675DAA">
                <w:t>Value(s) Allowed</w:t>
              </w:r>
            </w:moveFrom>
          </w:p>
          <w:p w14:paraId="682A2BB2" w14:textId="77777777" w:rsidR="00073A78" w:rsidRPr="00675DAA" w:rsidRDefault="00073A78" w:rsidP="0080029F">
            <w:pPr>
              <w:rPr>
                <w:moveFrom w:id="837" w:author="Peter Bomberg" w:date="2018-01-16T14:05:00Z"/>
              </w:rPr>
            </w:pPr>
            <w:moveFrom w:id="838" w:author="Peter Bomberg" w:date="2018-01-16T14:05:00Z">
              <w:r w:rsidRPr="00675DAA">
                <w:t>Examples</w:t>
              </w:r>
            </w:moveFrom>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34DB27D4" w14:textId="77777777" w:rsidR="00073A78" w:rsidRPr="00675DAA" w:rsidRDefault="00073A78" w:rsidP="0080029F">
            <w:pPr>
              <w:rPr>
                <w:moveFrom w:id="839" w:author="Peter Bomberg" w:date="2018-01-16T14:05:00Z"/>
              </w:rPr>
            </w:pPr>
            <w:moveFrom w:id="840" w:author="Peter Bomberg" w:date="2018-01-16T14:05:00Z">
              <w:r w:rsidRPr="00675DAA">
                <w:t>Description</w:t>
              </w:r>
            </w:moveFrom>
          </w:p>
          <w:p w14:paraId="5693B386" w14:textId="77777777" w:rsidR="00073A78" w:rsidRPr="00675DAA" w:rsidRDefault="00073A78" w:rsidP="0080029F">
            <w:pPr>
              <w:rPr>
                <w:moveFrom w:id="841" w:author="Peter Bomberg" w:date="2018-01-16T14:05:00Z"/>
              </w:rPr>
            </w:pPr>
            <w:moveFrom w:id="842" w:author="Peter Bomberg" w:date="2018-01-16T14:05:00Z">
              <w:r w:rsidRPr="00675DAA">
                <w:t>Instructions</w:t>
              </w:r>
            </w:moveFrom>
          </w:p>
        </w:tc>
      </w:tr>
      <w:moveFromRangeEnd w:id="828"/>
      <w:tr w:rsidR="003E4693" w:rsidRPr="00675DAA" w14:paraId="39882DDC" w14:textId="77777777" w:rsidTr="00395928">
        <w:trPr>
          <w:cantSplit/>
          <w:del w:id="843" w:author="Peter Bomberg" w:date="2018-01-16T14:05:00Z"/>
        </w:trPr>
        <w:tc>
          <w:tcPr>
            <w:tcW w:w="2358" w:type="dxa"/>
          </w:tcPr>
          <w:p w14:paraId="6F527567" w14:textId="77777777" w:rsidR="003E4693" w:rsidRPr="00914CEC" w:rsidRDefault="003E4693" w:rsidP="0080029F">
            <w:pPr>
              <w:rPr>
                <w:del w:id="844" w:author="Peter Bomberg" w:date="2018-01-16T14:05:00Z"/>
              </w:rPr>
            </w:pPr>
            <w:del w:id="845" w:author="Peter Bomberg" w:date="2018-01-16T14:05:00Z">
              <w:r w:rsidRPr="00E71721">
                <w:delText>assignedEntity</w:delText>
              </w:r>
            </w:del>
          </w:p>
        </w:tc>
        <w:tc>
          <w:tcPr>
            <w:tcW w:w="1260" w:type="dxa"/>
            <w:shd w:val="clear" w:color="auto" w:fill="D9D9D9"/>
          </w:tcPr>
          <w:p w14:paraId="496EE887" w14:textId="77777777" w:rsidR="003E4693" w:rsidRPr="00675DAA" w:rsidRDefault="003E4693" w:rsidP="0080029F">
            <w:pPr>
              <w:rPr>
                <w:del w:id="846" w:author="Peter Bomberg" w:date="2018-01-16T14:05:00Z"/>
              </w:rPr>
            </w:pPr>
            <w:del w:id="847" w:author="Peter Bomberg" w:date="2018-01-16T14:05:00Z">
              <w:r w:rsidRPr="00675DAA">
                <w:delText>N/A</w:delText>
              </w:r>
            </w:del>
          </w:p>
        </w:tc>
        <w:tc>
          <w:tcPr>
            <w:tcW w:w="1260" w:type="dxa"/>
            <w:shd w:val="clear" w:color="auto" w:fill="D9D9D9"/>
          </w:tcPr>
          <w:p w14:paraId="3EDB637A" w14:textId="77777777" w:rsidR="003E4693" w:rsidRPr="00675DAA" w:rsidRDefault="003E4693" w:rsidP="0080029F">
            <w:pPr>
              <w:rPr>
                <w:del w:id="848" w:author="Peter Bomberg" w:date="2018-01-16T14:05:00Z"/>
              </w:rPr>
            </w:pPr>
            <w:del w:id="849" w:author="Peter Bomberg" w:date="2018-01-16T14:05:00Z">
              <w:r>
                <w:delText>0:1</w:delText>
              </w:r>
            </w:del>
          </w:p>
        </w:tc>
        <w:tc>
          <w:tcPr>
            <w:tcW w:w="1350" w:type="dxa"/>
            <w:shd w:val="clear" w:color="auto" w:fill="D9D9D9"/>
          </w:tcPr>
          <w:p w14:paraId="01841066" w14:textId="77777777" w:rsidR="003E4693" w:rsidRPr="00675DAA" w:rsidRDefault="003E4693" w:rsidP="0080029F">
            <w:pPr>
              <w:rPr>
                <w:del w:id="850" w:author="Peter Bomberg" w:date="2018-01-16T14:05:00Z"/>
              </w:rPr>
            </w:pPr>
          </w:p>
        </w:tc>
        <w:tc>
          <w:tcPr>
            <w:tcW w:w="3330" w:type="dxa"/>
            <w:shd w:val="clear" w:color="auto" w:fill="D9D9D9"/>
          </w:tcPr>
          <w:p w14:paraId="4275BAB3" w14:textId="77777777" w:rsidR="003E4693" w:rsidRPr="00675DAA" w:rsidRDefault="003E4693" w:rsidP="0080029F">
            <w:pPr>
              <w:rPr>
                <w:del w:id="851" w:author="Peter Bomberg" w:date="2018-01-16T14:05:00Z"/>
              </w:rPr>
            </w:pPr>
          </w:p>
        </w:tc>
      </w:tr>
      <w:tr w:rsidR="003E4693" w:rsidRPr="00F512E4" w14:paraId="1C97EA34" w14:textId="77777777" w:rsidTr="00395928">
        <w:trPr>
          <w:cantSplit/>
          <w:del w:id="852" w:author="Peter Bomberg" w:date="2018-01-16T14:05:00Z"/>
        </w:trPr>
        <w:tc>
          <w:tcPr>
            <w:tcW w:w="2358" w:type="dxa"/>
            <w:shd w:val="clear" w:color="auto" w:fill="808080"/>
          </w:tcPr>
          <w:p w14:paraId="38542524" w14:textId="77777777" w:rsidR="003E4693" w:rsidRPr="00675DAA" w:rsidRDefault="003E4693" w:rsidP="0080029F">
            <w:pPr>
              <w:rPr>
                <w:del w:id="853" w:author="Peter Bomberg" w:date="2018-01-16T14:05:00Z"/>
              </w:rPr>
            </w:pPr>
            <w:del w:id="854" w:author="Peter Bomberg" w:date="2018-01-16T14:05:00Z">
              <w:r w:rsidRPr="00675DAA">
                <w:delText>Conformance</w:delText>
              </w:r>
            </w:del>
          </w:p>
        </w:tc>
        <w:tc>
          <w:tcPr>
            <w:tcW w:w="7200" w:type="dxa"/>
            <w:gridSpan w:val="4"/>
          </w:tcPr>
          <w:p w14:paraId="0F21B637" w14:textId="77777777" w:rsidR="003E4693" w:rsidRPr="003E4693" w:rsidRDefault="003E4693" w:rsidP="008B43ED">
            <w:pPr>
              <w:pStyle w:val="ListParagraph"/>
              <w:numPr>
                <w:ilvl w:val="0"/>
                <w:numId w:val="60"/>
              </w:numPr>
              <w:rPr>
                <w:del w:id="855" w:author="Peter Bomberg" w:date="2018-01-16T14:05:00Z"/>
                <w:szCs w:val="24"/>
                <w:highlight w:val="white"/>
              </w:rPr>
            </w:pPr>
            <w:del w:id="856" w:author="Peter Bomberg" w:date="2018-01-16T14:05:00Z">
              <w:r>
                <w:delText xml:space="preserve">There may be an  </w:delText>
              </w:r>
              <w:r w:rsidRPr="00E71721">
                <w:delText xml:space="preserve">assignedEntity </w:delText>
              </w:r>
              <w:r>
                <w:delText>element</w:delText>
              </w:r>
            </w:del>
          </w:p>
          <w:p w14:paraId="1B58112F" w14:textId="77777777" w:rsidR="003E4693" w:rsidRPr="00752ED4" w:rsidRDefault="003E4693" w:rsidP="008B43ED">
            <w:pPr>
              <w:pStyle w:val="ListParagraph"/>
              <w:numPr>
                <w:ilvl w:val="0"/>
                <w:numId w:val="400"/>
              </w:numPr>
              <w:rPr>
                <w:del w:id="857" w:author="Peter Bomberg" w:date="2018-01-16T14:05:00Z"/>
                <w:highlight w:val="white"/>
              </w:rPr>
            </w:pPr>
            <w:del w:id="858" w:author="Peter Bomberg" w:date="2018-01-16T14:05:00Z">
              <w:r w:rsidRPr="0014454D">
                <w:delText>Informational only (no validation aspect).</w:delText>
              </w:r>
            </w:del>
          </w:p>
        </w:tc>
      </w:tr>
    </w:tbl>
    <w:p w14:paraId="4CF7FEE7"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003B544E" w14:textId="77777777" w:rsidTr="00395928">
        <w:trPr>
          <w:cantSplit/>
          <w:trHeight w:val="580"/>
          <w:tblHeader/>
        </w:trPr>
        <w:tc>
          <w:tcPr>
            <w:tcW w:w="2358" w:type="dxa"/>
            <w:shd w:val="clear" w:color="auto" w:fill="808080"/>
          </w:tcPr>
          <w:p w14:paraId="60FABD15" w14:textId="77777777" w:rsidR="003E4693" w:rsidRPr="00914CEC" w:rsidRDefault="003E4693" w:rsidP="0080029F">
            <w:r w:rsidRPr="00675DAA">
              <w:t>Element</w:t>
            </w:r>
          </w:p>
        </w:tc>
        <w:tc>
          <w:tcPr>
            <w:tcW w:w="1260" w:type="dxa"/>
            <w:shd w:val="clear" w:color="auto" w:fill="808080"/>
          </w:tcPr>
          <w:p w14:paraId="0E34AE51" w14:textId="77777777" w:rsidR="003E4693" w:rsidRPr="00675DAA" w:rsidRDefault="003E4693" w:rsidP="0080029F">
            <w:r w:rsidRPr="00675DAA">
              <w:t>Attribute</w:t>
            </w:r>
          </w:p>
        </w:tc>
        <w:tc>
          <w:tcPr>
            <w:tcW w:w="1260" w:type="dxa"/>
            <w:shd w:val="clear" w:color="auto" w:fill="808080"/>
          </w:tcPr>
          <w:p w14:paraId="16100B2E" w14:textId="77777777" w:rsidR="003E4693" w:rsidRPr="00914CEC" w:rsidRDefault="003E4693" w:rsidP="0080029F">
            <w:r w:rsidRPr="00675DAA">
              <w:t>Cardinality</w:t>
            </w:r>
          </w:p>
        </w:tc>
        <w:tc>
          <w:tcPr>
            <w:tcW w:w="1350" w:type="dxa"/>
            <w:shd w:val="clear" w:color="auto" w:fill="808080"/>
          </w:tcPr>
          <w:p w14:paraId="0089AE92" w14:textId="77777777" w:rsidR="003E4693" w:rsidRPr="00675DAA" w:rsidRDefault="003E4693" w:rsidP="0080029F">
            <w:r w:rsidRPr="00675DAA">
              <w:t>Value(s) Allowed</w:t>
            </w:r>
          </w:p>
          <w:p w14:paraId="3CFAB5C3" w14:textId="77777777" w:rsidR="003E4693" w:rsidRPr="00675DAA" w:rsidRDefault="003E4693" w:rsidP="0080029F">
            <w:r w:rsidRPr="00675DAA">
              <w:t>Examples</w:t>
            </w:r>
          </w:p>
        </w:tc>
        <w:tc>
          <w:tcPr>
            <w:tcW w:w="3330" w:type="dxa"/>
            <w:shd w:val="clear" w:color="auto" w:fill="808080"/>
          </w:tcPr>
          <w:p w14:paraId="791BBF72" w14:textId="77777777" w:rsidR="003E4693" w:rsidRPr="00675DAA" w:rsidRDefault="003E4693" w:rsidP="0080029F">
            <w:r w:rsidRPr="00675DAA">
              <w:t>Description</w:t>
            </w:r>
          </w:p>
          <w:p w14:paraId="388C7A44" w14:textId="77777777" w:rsidR="003E4693" w:rsidRPr="00675DAA" w:rsidRDefault="003E4693" w:rsidP="0080029F">
            <w:r w:rsidRPr="00675DAA">
              <w:t>Instructions</w:t>
            </w:r>
          </w:p>
        </w:tc>
      </w:tr>
      <w:tr w:rsidR="003E4693" w:rsidRPr="00675DAA" w14:paraId="5EA4E7F6" w14:textId="77777777" w:rsidTr="00395928">
        <w:trPr>
          <w:cantSplit/>
        </w:trPr>
        <w:tc>
          <w:tcPr>
            <w:tcW w:w="2358" w:type="dxa"/>
          </w:tcPr>
          <w:p w14:paraId="7F1DE064" w14:textId="0B00943A" w:rsidR="003E4693" w:rsidRPr="00914CEC" w:rsidRDefault="003E4693" w:rsidP="0080029F">
            <w:del w:id="859" w:author="Peter Bomberg" w:date="2018-01-16T14:05:00Z">
              <w:r w:rsidRPr="003E4693">
                <w:delText>assignedOrganization</w:delText>
              </w:r>
            </w:del>
            <w:ins w:id="860" w:author="Peter Bomberg" w:date="2018-01-16T14:05:00Z">
              <w:r w:rsidR="00970B3A" w:rsidRPr="00067A66">
                <w:t>representedOrganization</w:t>
              </w:r>
              <w:r w:rsidR="00970B3A">
                <w:t>.</w:t>
              </w:r>
              <w:r w:rsidRPr="00E71721">
                <w:t>assignedEntity</w:t>
              </w:r>
            </w:ins>
          </w:p>
        </w:tc>
        <w:tc>
          <w:tcPr>
            <w:tcW w:w="1260" w:type="dxa"/>
            <w:shd w:val="clear" w:color="auto" w:fill="D9D9D9"/>
          </w:tcPr>
          <w:p w14:paraId="3836550A" w14:textId="77777777" w:rsidR="003E4693" w:rsidRPr="00675DAA" w:rsidRDefault="003E4693" w:rsidP="0080029F">
            <w:r w:rsidRPr="00675DAA">
              <w:t>N/A</w:t>
            </w:r>
          </w:p>
        </w:tc>
        <w:tc>
          <w:tcPr>
            <w:tcW w:w="1260" w:type="dxa"/>
            <w:shd w:val="clear" w:color="auto" w:fill="D9D9D9"/>
          </w:tcPr>
          <w:p w14:paraId="17693A7A" w14:textId="77777777" w:rsidR="003E4693" w:rsidRPr="00675DAA" w:rsidRDefault="003E4693" w:rsidP="0080029F">
            <w:r>
              <w:t>0:1</w:t>
            </w:r>
          </w:p>
        </w:tc>
        <w:tc>
          <w:tcPr>
            <w:tcW w:w="1350" w:type="dxa"/>
            <w:shd w:val="clear" w:color="auto" w:fill="D9D9D9"/>
          </w:tcPr>
          <w:p w14:paraId="3AF505A1" w14:textId="77777777" w:rsidR="003E4693" w:rsidRPr="00675DAA" w:rsidRDefault="003E4693" w:rsidP="0080029F"/>
        </w:tc>
        <w:tc>
          <w:tcPr>
            <w:tcW w:w="3330" w:type="dxa"/>
            <w:shd w:val="clear" w:color="auto" w:fill="D9D9D9"/>
          </w:tcPr>
          <w:p w14:paraId="64E5CAE0" w14:textId="77777777" w:rsidR="003E4693" w:rsidRPr="00675DAA" w:rsidRDefault="003E4693" w:rsidP="0080029F"/>
        </w:tc>
      </w:tr>
      <w:tr w:rsidR="003E4693" w:rsidRPr="00F512E4" w14:paraId="5C231012" w14:textId="77777777" w:rsidTr="00395928">
        <w:trPr>
          <w:cantSplit/>
        </w:trPr>
        <w:tc>
          <w:tcPr>
            <w:tcW w:w="2358" w:type="dxa"/>
            <w:shd w:val="clear" w:color="auto" w:fill="808080"/>
          </w:tcPr>
          <w:p w14:paraId="7763BA7B" w14:textId="77777777" w:rsidR="003E4693" w:rsidRPr="00675DAA" w:rsidRDefault="003E4693" w:rsidP="0080029F">
            <w:r w:rsidRPr="00675DAA">
              <w:t>Conformance</w:t>
            </w:r>
          </w:p>
        </w:tc>
        <w:tc>
          <w:tcPr>
            <w:tcW w:w="7200" w:type="dxa"/>
            <w:gridSpan w:val="4"/>
          </w:tcPr>
          <w:p w14:paraId="47F5F306" w14:textId="3043258D" w:rsidR="003E4693" w:rsidRPr="003E4693" w:rsidRDefault="003E4693" w:rsidP="008B43ED">
            <w:pPr>
              <w:pStyle w:val="ListParagraph"/>
              <w:numPr>
                <w:ilvl w:val="0"/>
                <w:numId w:val="60"/>
              </w:numPr>
              <w:rPr>
                <w:szCs w:val="24"/>
                <w:highlight w:val="white"/>
              </w:rPr>
            </w:pPr>
            <w:r>
              <w:t xml:space="preserve">There may be </w:t>
            </w:r>
            <w:r w:rsidR="00F758DD">
              <w:t xml:space="preserve">an </w:t>
            </w:r>
            <w:del w:id="861" w:author="Peter Bomberg" w:date="2018-01-16T14:05:00Z">
              <w:r>
                <w:delText xml:space="preserve"> </w:delText>
              </w:r>
              <w:r w:rsidRPr="003E4693">
                <w:delText>assignedOrganization</w:delText>
              </w:r>
              <w:r>
                <w:delText>element</w:delText>
              </w:r>
            </w:del>
            <w:ins w:id="862" w:author="Peter Bomberg" w:date="2018-01-16T14:05:00Z">
              <w:r w:rsidR="00F758DD">
                <w:t>assignedEntity</w:t>
              </w:r>
              <w:r w:rsidRPr="00E71721">
                <w:t xml:space="preserve"> </w:t>
              </w:r>
              <w:r>
                <w:t>element</w:t>
              </w:r>
            </w:ins>
          </w:p>
          <w:p w14:paraId="6024A547" w14:textId="10F2332C" w:rsidR="00F758DD" w:rsidRDefault="003E4693" w:rsidP="008B43ED">
            <w:pPr>
              <w:pStyle w:val="ListParagraph"/>
              <w:numPr>
                <w:ilvl w:val="0"/>
                <w:numId w:val="206"/>
              </w:numPr>
              <w:rPr>
                <w:ins w:id="863" w:author="Peter Bomberg" w:date="2018-01-16T14:05:00Z"/>
              </w:rPr>
            </w:pPr>
            <w:del w:id="864" w:author="Peter Bomberg" w:date="2018-01-16T14:05:00Z">
              <w:r w:rsidRPr="0014454D">
                <w:delText>Informational only (no</w:delText>
              </w:r>
            </w:del>
            <w:ins w:id="865" w:author="Peter Bomberg" w:date="2018-01-16T14:05:00Z">
              <w:r w:rsidR="00232CC9">
                <w:rPr>
                  <w:highlight w:val="white"/>
                </w:rPr>
                <w:t>N.B.</w:t>
              </w:r>
            </w:ins>
            <w:r w:rsidR="00232CC9">
              <w:rPr>
                <w:highlight w:val="white"/>
              </w:rPr>
              <w:t xml:space="preserve"> </w:t>
            </w:r>
            <w:r w:rsidR="00F758DD" w:rsidRPr="00F758DD">
              <w:rPr>
                <w:highlight w:val="white"/>
              </w:rPr>
              <w:t xml:space="preserve">validation </w:t>
            </w:r>
            <w:del w:id="866" w:author="Peter Bomberg" w:date="2018-01-16T14:05:00Z">
              <w:r w:rsidRPr="0014454D">
                <w:delText>aspect).</w:delText>
              </w:r>
            </w:del>
            <w:ins w:id="867" w:author="Peter Bomberg" w:date="2018-01-16T14:05:00Z">
              <w:r w:rsidR="00F758DD" w:rsidRPr="00F758DD">
                <w:rPr>
                  <w:highlight w:val="white"/>
                </w:rPr>
                <w:t>is doctype specific.</w:t>
              </w:r>
            </w:ins>
          </w:p>
          <w:p w14:paraId="0E6A3A15" w14:textId="77777777" w:rsidR="00F758DD" w:rsidRDefault="00F758DD" w:rsidP="00F758DD">
            <w:pPr>
              <w:pStyle w:val="ListParagraph"/>
              <w:rPr>
                <w:ins w:id="868" w:author="Peter Bomberg" w:date="2018-01-16T14:05:00Z"/>
              </w:rPr>
            </w:pPr>
          </w:p>
          <w:p w14:paraId="1C35F605" w14:textId="41664211" w:rsidR="00F758DD" w:rsidRPr="00080E62" w:rsidRDefault="00F758DD" w:rsidP="008B43ED">
            <w:pPr>
              <w:pStyle w:val="ListParagraph"/>
              <w:numPr>
                <w:ilvl w:val="0"/>
                <w:numId w:val="60"/>
              </w:numPr>
              <w:rPr>
                <w:ins w:id="869" w:author="Peter Bomberg" w:date="2018-01-16T14:05:00Z"/>
                <w:szCs w:val="24"/>
                <w:highlight w:val="white"/>
              </w:rPr>
            </w:pPr>
            <w:ins w:id="870" w:author="Peter Bomberg" w:date="2018-01-16T14:05:00Z">
              <w:r>
                <w:t xml:space="preserve">There is an </w:t>
              </w:r>
              <w:r w:rsidRPr="003E4693">
                <w:t>assignedOrganization</w:t>
              </w:r>
              <w:r>
                <w:t xml:space="preserve"> element</w:t>
              </w:r>
            </w:ins>
          </w:p>
          <w:p w14:paraId="62D1B983" w14:textId="65DD40C1" w:rsidR="00080E62" w:rsidRDefault="00080E62" w:rsidP="008B43ED">
            <w:pPr>
              <w:pStyle w:val="ListParagraph"/>
              <w:numPr>
                <w:ilvl w:val="0"/>
                <w:numId w:val="207"/>
              </w:numPr>
              <w:rPr>
                <w:ins w:id="871" w:author="Peter Bomberg" w:date="2018-01-16T14:05:00Z"/>
              </w:rPr>
            </w:pPr>
            <w:ins w:id="872"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41790E36" w14:textId="41BB1A7B" w:rsidR="00F758DD" w:rsidRPr="00F758DD" w:rsidRDefault="00080E62" w:rsidP="008B43ED">
            <w:pPr>
              <w:pStyle w:val="ListParagraph"/>
              <w:numPr>
                <w:ilvl w:val="0"/>
                <w:numId w:val="207"/>
              </w:numPr>
            </w:pPr>
            <w:ins w:id="873"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tc>
      </w:tr>
    </w:tbl>
    <w:p w14:paraId="482C764E"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52908E75" w14:textId="77777777" w:rsidTr="00395928">
        <w:trPr>
          <w:cantSplit/>
          <w:trHeight w:val="580"/>
          <w:tblHeader/>
        </w:trPr>
        <w:tc>
          <w:tcPr>
            <w:tcW w:w="2358" w:type="dxa"/>
            <w:shd w:val="clear" w:color="auto" w:fill="808080"/>
          </w:tcPr>
          <w:p w14:paraId="6CC35A29" w14:textId="77777777" w:rsidR="003E4693" w:rsidRPr="00914CEC" w:rsidRDefault="003E4693" w:rsidP="0080029F">
            <w:r w:rsidRPr="00675DAA">
              <w:t>Element</w:t>
            </w:r>
          </w:p>
        </w:tc>
        <w:tc>
          <w:tcPr>
            <w:tcW w:w="1260" w:type="dxa"/>
            <w:shd w:val="clear" w:color="auto" w:fill="808080"/>
          </w:tcPr>
          <w:p w14:paraId="1D66D035" w14:textId="77777777" w:rsidR="003E4693" w:rsidRPr="00675DAA" w:rsidRDefault="003E4693" w:rsidP="0080029F">
            <w:r w:rsidRPr="00675DAA">
              <w:t>Attribute</w:t>
            </w:r>
          </w:p>
        </w:tc>
        <w:tc>
          <w:tcPr>
            <w:tcW w:w="1260" w:type="dxa"/>
            <w:shd w:val="clear" w:color="auto" w:fill="808080"/>
          </w:tcPr>
          <w:p w14:paraId="0C4E37BB" w14:textId="77777777" w:rsidR="003E4693" w:rsidRPr="00914CEC" w:rsidRDefault="003E4693" w:rsidP="0080029F">
            <w:r w:rsidRPr="00675DAA">
              <w:t>Cardinality</w:t>
            </w:r>
          </w:p>
        </w:tc>
        <w:tc>
          <w:tcPr>
            <w:tcW w:w="1350" w:type="dxa"/>
            <w:shd w:val="clear" w:color="auto" w:fill="808080"/>
          </w:tcPr>
          <w:p w14:paraId="2FBCB66F" w14:textId="77777777" w:rsidR="003E4693" w:rsidRPr="00675DAA" w:rsidRDefault="003E4693" w:rsidP="0080029F">
            <w:r w:rsidRPr="00675DAA">
              <w:t>Value(s) Allowed</w:t>
            </w:r>
          </w:p>
          <w:p w14:paraId="75AF8E52" w14:textId="77777777" w:rsidR="003E4693" w:rsidRPr="00675DAA" w:rsidRDefault="003E4693" w:rsidP="0080029F">
            <w:r w:rsidRPr="00675DAA">
              <w:t>Examples</w:t>
            </w:r>
          </w:p>
        </w:tc>
        <w:tc>
          <w:tcPr>
            <w:tcW w:w="3330" w:type="dxa"/>
            <w:shd w:val="clear" w:color="auto" w:fill="808080"/>
          </w:tcPr>
          <w:p w14:paraId="6AF3E35C" w14:textId="77777777" w:rsidR="003E4693" w:rsidRPr="00675DAA" w:rsidRDefault="003E4693" w:rsidP="0080029F">
            <w:r w:rsidRPr="00675DAA">
              <w:t>Description</w:t>
            </w:r>
          </w:p>
          <w:p w14:paraId="29663F21" w14:textId="77777777" w:rsidR="003E4693" w:rsidRPr="00675DAA" w:rsidRDefault="003E4693" w:rsidP="0080029F">
            <w:r w:rsidRPr="00675DAA">
              <w:t>Instructions</w:t>
            </w:r>
          </w:p>
        </w:tc>
      </w:tr>
      <w:tr w:rsidR="003E4693" w:rsidRPr="00675DAA" w14:paraId="5B22F818" w14:textId="77777777" w:rsidTr="00395928">
        <w:trPr>
          <w:cantSplit/>
        </w:trPr>
        <w:tc>
          <w:tcPr>
            <w:tcW w:w="2358" w:type="dxa"/>
          </w:tcPr>
          <w:p w14:paraId="0EB6048F" w14:textId="60303945" w:rsidR="003E4693" w:rsidRPr="00914CEC" w:rsidRDefault="00984DC3" w:rsidP="0080029F">
            <w:ins w:id="874" w:author="Peter Bomberg" w:date="2018-01-16T14:05:00Z">
              <w:r w:rsidRPr="00067A66">
                <w:t>representedOrganization</w:t>
              </w:r>
              <w:r>
                <w:t>.</w:t>
              </w:r>
            </w:ins>
            <w:r w:rsidR="00970B3A" w:rsidRPr="00E71721">
              <w:t>assignedEntity</w:t>
            </w:r>
            <w:ins w:id="875" w:author="Peter Bomberg" w:date="2018-01-16T14:05:00Z">
              <w:r w:rsidR="00970B3A">
                <w:t>.</w:t>
              </w:r>
              <w:r w:rsidR="003E4693" w:rsidRPr="003E4693">
                <w:t>assignedOrganization</w:t>
              </w:r>
            </w:ins>
          </w:p>
        </w:tc>
        <w:tc>
          <w:tcPr>
            <w:tcW w:w="1260" w:type="dxa"/>
            <w:shd w:val="clear" w:color="auto" w:fill="D9D9D9"/>
          </w:tcPr>
          <w:p w14:paraId="77D9A48F" w14:textId="77777777" w:rsidR="003E4693" w:rsidRPr="00675DAA" w:rsidRDefault="003E4693" w:rsidP="0080029F">
            <w:r w:rsidRPr="00675DAA">
              <w:t>N/A</w:t>
            </w:r>
          </w:p>
        </w:tc>
        <w:tc>
          <w:tcPr>
            <w:tcW w:w="1260" w:type="dxa"/>
            <w:shd w:val="clear" w:color="auto" w:fill="D9D9D9"/>
          </w:tcPr>
          <w:p w14:paraId="738AEE25" w14:textId="77777777" w:rsidR="003E4693" w:rsidRPr="00675DAA" w:rsidRDefault="003E4693" w:rsidP="0080029F">
            <w:r>
              <w:t>0:1</w:t>
            </w:r>
          </w:p>
        </w:tc>
        <w:tc>
          <w:tcPr>
            <w:tcW w:w="1350" w:type="dxa"/>
            <w:shd w:val="clear" w:color="auto" w:fill="D9D9D9"/>
          </w:tcPr>
          <w:p w14:paraId="33DEE65F" w14:textId="77777777" w:rsidR="003E4693" w:rsidRPr="00675DAA" w:rsidRDefault="003E4693" w:rsidP="0080029F"/>
        </w:tc>
        <w:tc>
          <w:tcPr>
            <w:tcW w:w="3330" w:type="dxa"/>
            <w:shd w:val="clear" w:color="auto" w:fill="D9D9D9"/>
          </w:tcPr>
          <w:p w14:paraId="093897C4" w14:textId="77777777" w:rsidR="003E4693" w:rsidRPr="00675DAA" w:rsidRDefault="003E4693" w:rsidP="0080029F"/>
        </w:tc>
      </w:tr>
      <w:tr w:rsidR="003E4693" w:rsidRPr="00F512E4" w14:paraId="0B8E4C0C" w14:textId="77777777" w:rsidTr="00395928">
        <w:trPr>
          <w:cantSplit/>
        </w:trPr>
        <w:tc>
          <w:tcPr>
            <w:tcW w:w="2358" w:type="dxa"/>
            <w:shd w:val="clear" w:color="auto" w:fill="808080"/>
          </w:tcPr>
          <w:p w14:paraId="67948BE8" w14:textId="77777777" w:rsidR="003E4693" w:rsidRPr="00675DAA" w:rsidRDefault="003E4693" w:rsidP="0080029F">
            <w:r w:rsidRPr="00675DAA">
              <w:lastRenderedPageBreak/>
              <w:t>Conformance</w:t>
            </w:r>
          </w:p>
        </w:tc>
        <w:tc>
          <w:tcPr>
            <w:tcW w:w="7200" w:type="dxa"/>
            <w:gridSpan w:val="4"/>
          </w:tcPr>
          <w:p w14:paraId="21DDFB75" w14:textId="36A1DE3A" w:rsidR="00970B3A" w:rsidRPr="00F758DD" w:rsidRDefault="00970B3A" w:rsidP="008B43ED">
            <w:pPr>
              <w:pStyle w:val="ListParagraph"/>
              <w:numPr>
                <w:ilvl w:val="0"/>
                <w:numId w:val="281"/>
              </w:numPr>
              <w:rPr>
                <w:szCs w:val="24"/>
                <w:highlight w:val="white"/>
              </w:rPr>
            </w:pPr>
            <w:r>
              <w:t xml:space="preserve">There </w:t>
            </w:r>
            <w:del w:id="876" w:author="Peter Bomberg" w:date="2018-01-16T14:05:00Z">
              <w:r w:rsidR="003E4693">
                <w:delText>may be</w:delText>
              </w:r>
            </w:del>
            <w:ins w:id="877" w:author="Peter Bomberg" w:date="2018-01-16T14:05:00Z">
              <w:r>
                <w:t>is</w:t>
              </w:r>
            </w:ins>
            <w:r>
              <w:t xml:space="preserve"> an </w:t>
            </w:r>
            <w:r w:rsidRPr="00E71721">
              <w:t>assignedEntity</w:t>
            </w:r>
            <w:r>
              <w:t xml:space="preserve"> element</w:t>
            </w:r>
          </w:p>
          <w:p w14:paraId="102618EC" w14:textId="7AD7163B" w:rsidR="00902A2B" w:rsidRDefault="003E4693" w:rsidP="008B43ED">
            <w:pPr>
              <w:pStyle w:val="ListParagraph"/>
              <w:numPr>
                <w:ilvl w:val="0"/>
                <w:numId w:val="208"/>
              </w:numPr>
              <w:rPr>
                <w:ins w:id="878" w:author="Peter Bomberg" w:date="2018-01-16T14:05:00Z"/>
              </w:rPr>
            </w:pPr>
            <w:del w:id="879" w:author="Peter Bomberg" w:date="2018-01-16T14:05:00Z">
              <w:r w:rsidRPr="0014454D">
                <w:delText>Informational only (no validation aspect).</w:delText>
              </w:r>
            </w:del>
            <w:ins w:id="880" w:author="Peter Bomberg" w:date="2018-01-16T14:05:00Z">
              <w:r w:rsidR="00902A2B">
                <w:rPr>
                  <w:highlight w:val="white"/>
                </w:rPr>
                <w:t xml:space="preserve">SPL Rule 3 </w:t>
              </w:r>
              <w:r w:rsidR="00902A2B" w:rsidRPr="00D00628">
                <w:rPr>
                  <w:highlight w:val="white"/>
                </w:rPr>
                <w:t xml:space="preserve">identifies that </w:t>
              </w:r>
              <w:r w:rsidR="00902A2B">
                <w:rPr>
                  <w:highlight w:val="white"/>
                </w:rPr>
                <w:t>the</w:t>
              </w:r>
              <w:r w:rsidR="00902A2B" w:rsidRPr="00D00628">
                <w:rPr>
                  <w:highlight w:val="white"/>
                </w:rPr>
                <w:t xml:space="preserve"> </w:t>
              </w:r>
              <w:r w:rsidR="00902A2B" w:rsidRPr="00D00628">
                <w:t xml:space="preserve">element has </w:t>
              </w:r>
              <w:r w:rsidR="00902A2B">
                <w:t xml:space="preserve">not </w:t>
              </w:r>
              <w:r w:rsidR="00902A2B" w:rsidRPr="00D00628">
                <w:t>been defined.</w:t>
              </w:r>
            </w:ins>
          </w:p>
          <w:p w14:paraId="40655C2F" w14:textId="6DBB7D36" w:rsidR="003E4693" w:rsidRPr="00902A2B" w:rsidRDefault="00902A2B" w:rsidP="008B43ED">
            <w:pPr>
              <w:pStyle w:val="ListParagraph"/>
              <w:numPr>
                <w:ilvl w:val="0"/>
                <w:numId w:val="208"/>
              </w:numPr>
            </w:pPr>
            <w:ins w:id="881" w:author="Peter Bomberg" w:date="2018-01-16T14:05:00Z">
              <w:r w:rsidRPr="0068112C">
                <w:rPr>
                  <w:highlight w:val="white"/>
                </w:rPr>
                <w:t xml:space="preserve">SPL Rule 4 identifies that the </w:t>
              </w:r>
              <w:r w:rsidRPr="00D00628">
                <w:t>element has been defined</w:t>
              </w:r>
              <w:r>
                <w:t xml:space="preserve"> more than once.</w:t>
              </w:r>
            </w:ins>
          </w:p>
        </w:tc>
      </w:tr>
    </w:tbl>
    <w:p w14:paraId="6D081B15" w14:textId="77777777" w:rsidR="003E4693" w:rsidRDefault="003E469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14:paraId="43CC1EF0" w14:textId="77777777" w:rsidTr="00395928">
        <w:trPr>
          <w:cantSplit/>
          <w:trHeight w:val="580"/>
          <w:tblHeader/>
        </w:trPr>
        <w:tc>
          <w:tcPr>
            <w:tcW w:w="2358" w:type="dxa"/>
            <w:shd w:val="clear" w:color="auto" w:fill="808080"/>
          </w:tcPr>
          <w:p w14:paraId="6B03F3B4" w14:textId="77777777" w:rsidR="003E4693" w:rsidRPr="00914CEC" w:rsidRDefault="003E4693" w:rsidP="0080029F">
            <w:r w:rsidRPr="00675DAA">
              <w:t>Element</w:t>
            </w:r>
          </w:p>
        </w:tc>
        <w:tc>
          <w:tcPr>
            <w:tcW w:w="1260" w:type="dxa"/>
            <w:shd w:val="clear" w:color="auto" w:fill="808080"/>
          </w:tcPr>
          <w:p w14:paraId="11A942FE" w14:textId="77777777" w:rsidR="003E4693" w:rsidRPr="00675DAA" w:rsidRDefault="003E4693" w:rsidP="0080029F">
            <w:r w:rsidRPr="00675DAA">
              <w:t>Attribute</w:t>
            </w:r>
          </w:p>
        </w:tc>
        <w:tc>
          <w:tcPr>
            <w:tcW w:w="1260" w:type="dxa"/>
            <w:shd w:val="clear" w:color="auto" w:fill="808080"/>
          </w:tcPr>
          <w:p w14:paraId="257BD4D4" w14:textId="77777777" w:rsidR="003E4693" w:rsidRPr="00914CEC" w:rsidRDefault="003E4693" w:rsidP="0080029F">
            <w:r w:rsidRPr="00675DAA">
              <w:t>Cardinality</w:t>
            </w:r>
          </w:p>
        </w:tc>
        <w:tc>
          <w:tcPr>
            <w:tcW w:w="1350" w:type="dxa"/>
            <w:shd w:val="clear" w:color="auto" w:fill="808080"/>
          </w:tcPr>
          <w:p w14:paraId="1AA09898" w14:textId="77777777" w:rsidR="003E4693" w:rsidRPr="00675DAA" w:rsidRDefault="003E4693" w:rsidP="0080029F">
            <w:r w:rsidRPr="00675DAA">
              <w:t>Value(s) Allowed</w:t>
            </w:r>
          </w:p>
          <w:p w14:paraId="1E0AAEF3" w14:textId="77777777" w:rsidR="003E4693" w:rsidRPr="00675DAA" w:rsidRDefault="003E4693" w:rsidP="0080029F">
            <w:r w:rsidRPr="00675DAA">
              <w:t>Examples</w:t>
            </w:r>
          </w:p>
        </w:tc>
        <w:tc>
          <w:tcPr>
            <w:tcW w:w="3330" w:type="dxa"/>
            <w:shd w:val="clear" w:color="auto" w:fill="808080"/>
          </w:tcPr>
          <w:p w14:paraId="1AE66ECE" w14:textId="77777777" w:rsidR="003E4693" w:rsidRPr="00675DAA" w:rsidRDefault="003E4693" w:rsidP="0080029F">
            <w:r w:rsidRPr="00675DAA">
              <w:t>Description</w:t>
            </w:r>
          </w:p>
          <w:p w14:paraId="1535961A" w14:textId="77777777" w:rsidR="003E4693" w:rsidRPr="00675DAA" w:rsidRDefault="003E4693" w:rsidP="0080029F">
            <w:r w:rsidRPr="00675DAA">
              <w:t>Instructions</w:t>
            </w:r>
          </w:p>
        </w:tc>
      </w:tr>
      <w:tr w:rsidR="003E4693" w:rsidRPr="00675DAA" w14:paraId="07AF1591" w14:textId="77777777" w:rsidTr="00395928">
        <w:trPr>
          <w:cantSplit/>
        </w:trPr>
        <w:tc>
          <w:tcPr>
            <w:tcW w:w="2358" w:type="dxa"/>
          </w:tcPr>
          <w:p w14:paraId="08CBBF92" w14:textId="2262FDF4" w:rsidR="003E4693" w:rsidRPr="00914CEC" w:rsidRDefault="00984DC3" w:rsidP="0080029F">
            <w:ins w:id="882" w:author="Peter Bomberg" w:date="2018-01-16T14:05:00Z">
              <w:r w:rsidRPr="00067A66">
                <w:t>representedOrganization</w:t>
              </w:r>
              <w:r>
                <w:t>.</w:t>
              </w:r>
              <w:r w:rsidRPr="00E71721">
                <w:t>assignedEntity</w:t>
              </w:r>
              <w:r>
                <w:t>.</w:t>
              </w:r>
            </w:ins>
            <w:r w:rsidRPr="003E4693">
              <w:t>assignedOrganization</w:t>
            </w:r>
            <w:ins w:id="883" w:author="Peter Bomberg" w:date="2018-01-16T14:05:00Z">
              <w:r w:rsidR="00970B3A">
                <w:t>.</w:t>
              </w:r>
              <w:r w:rsidR="003E4693" w:rsidRPr="00E71721">
                <w:t>assignedEntity</w:t>
              </w:r>
            </w:ins>
          </w:p>
        </w:tc>
        <w:tc>
          <w:tcPr>
            <w:tcW w:w="1260" w:type="dxa"/>
            <w:shd w:val="clear" w:color="auto" w:fill="D9D9D9"/>
          </w:tcPr>
          <w:p w14:paraId="0B810A7A" w14:textId="77777777" w:rsidR="003E4693" w:rsidRPr="00675DAA" w:rsidRDefault="003E4693" w:rsidP="0080029F">
            <w:r w:rsidRPr="00675DAA">
              <w:t>N/A</w:t>
            </w:r>
          </w:p>
        </w:tc>
        <w:tc>
          <w:tcPr>
            <w:tcW w:w="1260" w:type="dxa"/>
            <w:shd w:val="clear" w:color="auto" w:fill="D9D9D9"/>
          </w:tcPr>
          <w:p w14:paraId="707B93E7" w14:textId="287CDA5C" w:rsidR="003E4693" w:rsidRPr="00675DAA" w:rsidRDefault="003E4693" w:rsidP="0080029F">
            <w:r>
              <w:t>0:</w:t>
            </w:r>
            <w:del w:id="884" w:author="Peter Bomberg" w:date="2018-01-16T14:05:00Z">
              <w:r w:rsidR="00073A78">
                <w:delText>n</w:delText>
              </w:r>
            </w:del>
            <w:ins w:id="885" w:author="Peter Bomberg" w:date="2018-01-16T14:05:00Z">
              <w:r>
                <w:t>1</w:t>
              </w:r>
            </w:ins>
          </w:p>
        </w:tc>
        <w:tc>
          <w:tcPr>
            <w:tcW w:w="1350" w:type="dxa"/>
            <w:shd w:val="clear" w:color="auto" w:fill="D9D9D9"/>
          </w:tcPr>
          <w:p w14:paraId="4FE5FDDA" w14:textId="77777777" w:rsidR="003E4693" w:rsidRPr="00675DAA" w:rsidRDefault="003E4693" w:rsidP="0080029F"/>
        </w:tc>
        <w:tc>
          <w:tcPr>
            <w:tcW w:w="3330" w:type="dxa"/>
            <w:shd w:val="clear" w:color="auto" w:fill="D9D9D9"/>
          </w:tcPr>
          <w:p w14:paraId="454874A1" w14:textId="77777777" w:rsidR="003E4693" w:rsidRPr="00675DAA" w:rsidRDefault="003E4693" w:rsidP="0080029F"/>
        </w:tc>
      </w:tr>
      <w:tr w:rsidR="003E4693" w:rsidRPr="00F512E4" w14:paraId="287D6F1B" w14:textId="77777777" w:rsidTr="00395928">
        <w:trPr>
          <w:cantSplit/>
        </w:trPr>
        <w:tc>
          <w:tcPr>
            <w:tcW w:w="2358" w:type="dxa"/>
            <w:shd w:val="clear" w:color="auto" w:fill="808080"/>
          </w:tcPr>
          <w:p w14:paraId="62DAFD51" w14:textId="77777777" w:rsidR="003E4693" w:rsidRPr="00675DAA" w:rsidRDefault="003E4693" w:rsidP="0080029F">
            <w:r w:rsidRPr="00675DAA">
              <w:lastRenderedPageBreak/>
              <w:t>Conformance</w:t>
            </w:r>
          </w:p>
        </w:tc>
        <w:tc>
          <w:tcPr>
            <w:tcW w:w="7200" w:type="dxa"/>
            <w:gridSpan w:val="4"/>
          </w:tcPr>
          <w:p w14:paraId="75916728" w14:textId="0D325058" w:rsidR="0068112C" w:rsidRPr="0068112C" w:rsidRDefault="00073A78" w:rsidP="008B43ED">
            <w:pPr>
              <w:pStyle w:val="ListParagraph"/>
              <w:numPr>
                <w:ilvl w:val="0"/>
                <w:numId w:val="61"/>
              </w:numPr>
              <w:rPr>
                <w:szCs w:val="24"/>
                <w:highlight w:val="white"/>
              </w:rPr>
            </w:pPr>
            <w:del w:id="886" w:author="Peter Bomberg" w:date="2018-01-16T14:05:00Z">
              <w:r>
                <w:delText xml:space="preserve">The </w:delText>
              </w:r>
            </w:del>
            <w:ins w:id="887" w:author="Peter Bomberg" w:date="2018-01-16T14:05:00Z">
              <w:r w:rsidR="0068112C">
                <w:t>There is</w:t>
              </w:r>
              <w:r w:rsidR="00902A2B">
                <w:t xml:space="preserve"> one or more </w:t>
              </w:r>
            </w:ins>
            <w:r w:rsidR="0068112C" w:rsidRPr="0068112C">
              <w:rPr>
                <w:szCs w:val="24"/>
              </w:rPr>
              <w:t>assignedOrganization</w:t>
            </w:r>
            <w:r w:rsidR="0068112C">
              <w:rPr>
                <w:szCs w:val="24"/>
              </w:rPr>
              <w:t xml:space="preserve"> </w:t>
            </w:r>
            <w:del w:id="888" w:author="Peter Bomberg" w:date="2018-01-16T14:05:00Z">
              <w:r w:rsidR="00E429F3">
                <w:delText xml:space="preserve">must </w:delText>
              </w:r>
              <w:r>
                <w:delText xml:space="preserve">contain one or more id </w:delText>
              </w:r>
            </w:del>
            <w:r w:rsidR="0068112C">
              <w:t>element</w:t>
            </w:r>
            <w:r w:rsidR="00902A2B">
              <w:t>s</w:t>
            </w:r>
            <w:del w:id="889" w:author="Peter Bomberg" w:date="2018-01-16T14:05:00Z">
              <w:r>
                <w:delText>.</w:delText>
              </w:r>
            </w:del>
          </w:p>
          <w:p w14:paraId="27B895E7" w14:textId="4063E00A" w:rsidR="00902A2B" w:rsidRDefault="00902A2B" w:rsidP="008B43ED">
            <w:pPr>
              <w:pStyle w:val="ListParagraph"/>
              <w:numPr>
                <w:ilvl w:val="0"/>
                <w:numId w:val="273"/>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890" w:author="Peter Bomberg" w:date="2018-01-16T14:05:00Z">
              <w:r>
                <w:t xml:space="preserve">, this will trigger a schema validation </w:t>
              </w:r>
              <w:r w:rsidR="0075626F">
                <w:t>error</w:t>
              </w:r>
            </w:ins>
            <w:r w:rsidR="0075626F">
              <w:t>.</w:t>
            </w:r>
          </w:p>
          <w:p w14:paraId="5E40EE6D" w14:textId="77777777" w:rsidR="00920DE6" w:rsidRPr="00C13369" w:rsidRDefault="00920DE6" w:rsidP="0080029F">
            <w:pPr>
              <w:pStyle w:val="ListParagraph"/>
              <w:rPr>
                <w:del w:id="891" w:author="Peter Bomberg" w:date="2018-01-16T14:05:00Z"/>
              </w:rPr>
            </w:pPr>
          </w:p>
          <w:p w14:paraId="7C07A240" w14:textId="77777777" w:rsidR="00920DE6" w:rsidRPr="0057382C" w:rsidRDefault="00920DE6" w:rsidP="008B43ED">
            <w:pPr>
              <w:pStyle w:val="ListParagraph"/>
              <w:numPr>
                <w:ilvl w:val="0"/>
                <w:numId w:val="79"/>
              </w:numPr>
              <w:rPr>
                <w:del w:id="892" w:author="Peter Bomberg" w:date="2018-01-16T14:05:00Z"/>
              </w:rPr>
            </w:pPr>
            <w:del w:id="893" w:author="Peter Bomberg" w:date="2018-01-16T14:05:00Z">
              <w:r>
                <w:delText xml:space="preserve">The </w:delText>
              </w:r>
              <w:r w:rsidRPr="002F2171">
                <w:delText>assignedOrganization</w:delText>
              </w:r>
              <w:r>
                <w:delText xml:space="preserve"> must contain an id element that has an id@root value of 2.16.840.1.113883.2.20.6.33, and an extension value other than 1</w:delText>
              </w:r>
              <w:r w:rsidR="00E13620">
                <w:delText>.</w:delText>
              </w:r>
            </w:del>
          </w:p>
          <w:p w14:paraId="2CD9FD8B" w14:textId="77777777" w:rsidR="00920DE6" w:rsidRPr="00176515" w:rsidRDefault="00902A2B" w:rsidP="008B43ED">
            <w:pPr>
              <w:pStyle w:val="ListParagraph"/>
              <w:numPr>
                <w:ilvl w:val="0"/>
                <w:numId w:val="77"/>
              </w:numPr>
              <w:rPr>
                <w:del w:id="894" w:author="Peter Bomberg" w:date="2018-01-16T14:05:00Z"/>
                <w:highlight w:val="white"/>
              </w:rPr>
            </w:pPr>
            <w:r w:rsidRPr="00240AA8">
              <w:rPr>
                <w:highlight w:val="white"/>
              </w:rPr>
              <w:t xml:space="preserve">SPL Rule </w:t>
            </w:r>
            <w:del w:id="895" w:author="Peter Bomberg" w:date="2018-01-16T14:05:00Z">
              <w:r w:rsidR="00487FE5">
                <w:rPr>
                  <w:highlight w:val="white"/>
                </w:rPr>
                <w:delText>2</w:delText>
              </w:r>
            </w:del>
            <w:ins w:id="896" w:author="Peter Bomberg" w:date="2018-01-16T14:05:00Z">
              <w:r w:rsidRPr="00240AA8">
                <w:rPr>
                  <w:highlight w:val="white"/>
                </w:rPr>
                <w:t>4</w:t>
              </w:r>
            </w:ins>
            <w:r w:rsidRPr="00240AA8">
              <w:rPr>
                <w:highlight w:val="white"/>
              </w:rPr>
              <w:t xml:space="preserve"> identifies that the </w:t>
            </w:r>
            <w:del w:id="897" w:author="Peter Bomberg" w:date="2018-01-16T14:05:00Z">
              <w:r w:rsidR="00920DE6">
                <w:rPr>
                  <w:highlight w:val="white"/>
                </w:rPr>
                <w:delText xml:space="preserve">OID value is </w:delText>
              </w:r>
              <w:r w:rsidR="007A706D">
                <w:rPr>
                  <w:highlight w:val="white"/>
                </w:rPr>
                <w:delText>incorrect.</w:delText>
              </w:r>
            </w:del>
          </w:p>
          <w:p w14:paraId="41E09ADB" w14:textId="77777777" w:rsidR="00273923" w:rsidRDefault="00273923" w:rsidP="008B43ED">
            <w:pPr>
              <w:pStyle w:val="ListParagraph"/>
              <w:numPr>
                <w:ilvl w:val="0"/>
                <w:numId w:val="77"/>
              </w:numPr>
              <w:rPr>
                <w:del w:id="898" w:author="Peter Bomberg" w:date="2018-01-16T14:05:00Z"/>
                <w:highlight w:val="white"/>
              </w:rPr>
            </w:pPr>
            <w:del w:id="899"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w:delText>
              </w:r>
              <w:r w:rsidRPr="00133A9C">
                <w:rPr>
                  <w:highlight w:val="white"/>
                </w:rPr>
                <w:delText xml:space="preserve"> </w:delText>
              </w:r>
            </w:del>
          </w:p>
          <w:p w14:paraId="60A1A9D6" w14:textId="77777777" w:rsidR="00B85F46" w:rsidRPr="00B85F46" w:rsidRDefault="00E13620" w:rsidP="008B43ED">
            <w:pPr>
              <w:pStyle w:val="ListParagraph"/>
              <w:numPr>
                <w:ilvl w:val="0"/>
                <w:numId w:val="77"/>
              </w:numPr>
              <w:rPr>
                <w:del w:id="900" w:author="Peter Bomberg" w:date="2018-01-16T14:05:00Z"/>
                <w:highlight w:val="white"/>
              </w:rPr>
            </w:pPr>
            <w:del w:id="901" w:author="Peter Bomberg" w:date="2018-01-16T14:05:00Z">
              <w:r>
                <w:rPr>
                  <w:highlight w:val="white"/>
                </w:rPr>
                <w:delText>SPL Rule 10</w:delText>
              </w:r>
              <w:r w:rsidR="00B85F46" w:rsidRPr="00133A9C">
                <w:rPr>
                  <w:highlight w:val="white"/>
                </w:rPr>
                <w:delText xml:space="preserve"> identifies that the </w:delText>
              </w:r>
              <w:r w:rsidR="00B85F46">
                <w:rPr>
                  <w:highlight w:val="white"/>
                </w:rPr>
                <w:delText>role is the DIN Owner</w:delText>
              </w:r>
              <w:r w:rsidR="00B85F46" w:rsidRPr="00133A9C">
                <w:rPr>
                  <w:highlight w:val="white"/>
                </w:rPr>
                <w:delText>.</w:delText>
              </w:r>
            </w:del>
          </w:p>
          <w:p w14:paraId="34FD4E42" w14:textId="77777777" w:rsidR="00920DE6" w:rsidRDefault="00920DE6" w:rsidP="0080029F">
            <w:pPr>
              <w:rPr>
                <w:del w:id="902" w:author="Peter Bomberg" w:date="2018-01-16T14:05:00Z"/>
              </w:rPr>
            </w:pPr>
          </w:p>
          <w:p w14:paraId="74B019CF" w14:textId="77777777" w:rsidR="00920DE6" w:rsidRDefault="00920DE6" w:rsidP="008B43ED">
            <w:pPr>
              <w:pStyle w:val="ListParagraph"/>
              <w:numPr>
                <w:ilvl w:val="0"/>
                <w:numId w:val="79"/>
              </w:numPr>
              <w:rPr>
                <w:del w:id="903" w:author="Peter Bomberg" w:date="2018-01-16T14:05:00Z"/>
              </w:rPr>
            </w:pPr>
            <w:del w:id="904" w:author="Peter Bomberg" w:date="2018-01-16T14:05:00Z">
              <w:r>
                <w:delText xml:space="preserve">The </w:delText>
              </w:r>
              <w:r w:rsidRPr="002F2171">
                <w:delText>assignedOrganization</w:delText>
              </w:r>
              <w:r>
                <w:delText xml:space="preserve"> must contain an id element that has an id@root value of 2.16.840.1.113883.2.20.6.31, and an extension value containing a valid Company ID number derived from OID: 2.16.840.1.113883.2.20.6.31 or a value of 999999999 to indicate that the Company ID is Not Available.</w:delText>
              </w:r>
            </w:del>
          </w:p>
          <w:p w14:paraId="22DB0041" w14:textId="77777777" w:rsidR="00920DE6" w:rsidRPr="00176515" w:rsidRDefault="00487FE5" w:rsidP="008B43ED">
            <w:pPr>
              <w:pStyle w:val="ListParagraph"/>
              <w:numPr>
                <w:ilvl w:val="0"/>
                <w:numId w:val="78"/>
              </w:numPr>
              <w:rPr>
                <w:del w:id="905" w:author="Peter Bomberg" w:date="2018-01-16T14:05:00Z"/>
                <w:highlight w:val="white"/>
              </w:rPr>
            </w:pPr>
            <w:del w:id="906" w:author="Peter Bomberg" w:date="2018-01-16T14:05:00Z">
              <w:r>
                <w:rPr>
                  <w:highlight w:val="white"/>
                </w:rPr>
                <w:delText>SPL Rule 2</w:delText>
              </w:r>
              <w:r w:rsidR="00920DE6" w:rsidRPr="00C13369">
                <w:rPr>
                  <w:highlight w:val="white"/>
                </w:rPr>
                <w:delText xml:space="preserve"> </w:delText>
              </w:r>
              <w:r w:rsidR="00920DE6" w:rsidRPr="00334410">
                <w:rPr>
                  <w:highlight w:val="white"/>
                </w:rPr>
                <w:delText xml:space="preserve">identifies </w:delText>
              </w:r>
              <w:r w:rsidR="00920DE6">
                <w:rPr>
                  <w:highlight w:val="white"/>
                </w:rPr>
                <w:delText xml:space="preserve">that the OID value is </w:delText>
              </w:r>
              <w:r w:rsidR="007A706D">
                <w:rPr>
                  <w:highlight w:val="white"/>
                </w:rPr>
                <w:delText>incorrect.</w:delText>
              </w:r>
            </w:del>
          </w:p>
          <w:p w14:paraId="46A58060" w14:textId="77777777" w:rsidR="00920DE6" w:rsidRPr="00E13620" w:rsidRDefault="00E13620" w:rsidP="008B43ED">
            <w:pPr>
              <w:pStyle w:val="ListParagraph"/>
              <w:numPr>
                <w:ilvl w:val="0"/>
                <w:numId w:val="78"/>
              </w:numPr>
              <w:rPr>
                <w:del w:id="907" w:author="Peter Bomberg" w:date="2018-01-16T14:05:00Z"/>
                <w:highlight w:val="white"/>
              </w:rPr>
            </w:pPr>
            <w:del w:id="908" w:author="Peter Bomberg" w:date="2018-01-16T14:05:00Z">
              <w:r w:rsidRPr="00E13620">
                <w:rPr>
                  <w:highlight w:val="white"/>
                </w:rPr>
                <w:delText>SPL Rule 10</w:delText>
              </w:r>
              <w:r w:rsidR="00920DE6" w:rsidRPr="00E13620">
                <w:rPr>
                  <w:highlight w:val="white"/>
                </w:rPr>
                <w:delText xml:space="preserve"> identifies that there is no company ID.</w:delText>
              </w:r>
            </w:del>
          </w:p>
          <w:p w14:paraId="257DB4A1" w14:textId="77777777" w:rsidR="00920DE6" w:rsidRPr="00E13620" w:rsidRDefault="00E13620" w:rsidP="008B43ED">
            <w:pPr>
              <w:pStyle w:val="ListParagraph"/>
              <w:numPr>
                <w:ilvl w:val="0"/>
                <w:numId w:val="78"/>
              </w:numPr>
              <w:rPr>
                <w:del w:id="909" w:author="Peter Bomberg" w:date="2018-01-16T14:05:00Z"/>
                <w:highlight w:val="white"/>
              </w:rPr>
            </w:pPr>
            <w:del w:id="910" w:author="Peter Bomberg" w:date="2018-01-16T14:05:00Z">
              <w:r w:rsidRPr="00E13620">
                <w:rPr>
                  <w:highlight w:val="white"/>
                </w:rPr>
                <w:delText>SPL Rule 10</w:delText>
              </w:r>
              <w:r w:rsidR="00920DE6" w:rsidRPr="00E13620">
                <w:rPr>
                  <w:highlight w:val="white"/>
                </w:rPr>
                <w:delText xml:space="preserve"> identifies that</w:delText>
              </w:r>
            </w:del>
            <w:ins w:id="911" w:author="Peter Bomberg" w:date="2018-01-16T14:05:00Z">
              <w:r w:rsidR="00902A2B" w:rsidRPr="00D00628">
                <w:t>element has been defined</w:t>
              </w:r>
            </w:ins>
            <w:r w:rsidR="00902A2B">
              <w:t xml:space="preserve"> more than </w:t>
            </w:r>
            <w:del w:id="912" w:author="Peter Bomberg" w:date="2018-01-16T14:05:00Z">
              <w:r w:rsidR="00920DE6" w:rsidRPr="00E13620">
                <w:rPr>
                  <w:highlight w:val="white"/>
                </w:rPr>
                <w:delText>one company ID is identified.</w:delText>
              </w:r>
            </w:del>
          </w:p>
          <w:p w14:paraId="62875269" w14:textId="77777777" w:rsidR="00920DE6" w:rsidRDefault="00920DE6" w:rsidP="008B43ED">
            <w:pPr>
              <w:pStyle w:val="ListParagraph"/>
              <w:numPr>
                <w:ilvl w:val="0"/>
                <w:numId w:val="78"/>
              </w:numPr>
              <w:rPr>
                <w:del w:id="913" w:author="Peter Bomberg" w:date="2018-01-16T14:05:00Z"/>
                <w:highlight w:val="white"/>
              </w:rPr>
            </w:pPr>
            <w:del w:id="914" w:author="Peter Bomberg" w:date="2018-01-16T14:05:00Z">
              <w:r w:rsidRPr="00E13620">
                <w:rPr>
                  <w:highlight w:val="white"/>
                </w:rPr>
                <w:delText xml:space="preserve">SPL Rule </w:delText>
              </w:r>
              <w:r w:rsidR="004E7D0E" w:rsidRPr="00E13620">
                <w:rPr>
                  <w:highlight w:val="white"/>
                </w:rPr>
                <w:delText>8</w:delText>
              </w:r>
              <w:r w:rsidRPr="00E13620">
                <w:rPr>
                  <w:highlight w:val="white"/>
                </w:rPr>
                <w:delText xml:space="preserve"> identifies that the company ID is not in the CV or 999999999.</w:delText>
              </w:r>
            </w:del>
          </w:p>
          <w:p w14:paraId="7C7182BF" w14:textId="77777777" w:rsidR="00C367F5" w:rsidRPr="00E13620" w:rsidRDefault="00C367F5" w:rsidP="0080029F">
            <w:pPr>
              <w:pStyle w:val="ListParagraph"/>
              <w:rPr>
                <w:del w:id="915" w:author="Peter Bomberg" w:date="2018-01-16T14:05:00Z"/>
                <w:highlight w:val="white"/>
              </w:rPr>
            </w:pPr>
          </w:p>
          <w:p w14:paraId="29B1DC37" w14:textId="77777777" w:rsidR="003B2E55" w:rsidRDefault="003B2E55" w:rsidP="008B43ED">
            <w:pPr>
              <w:pStyle w:val="ListParagraph"/>
              <w:numPr>
                <w:ilvl w:val="0"/>
                <w:numId w:val="79"/>
              </w:numPr>
              <w:rPr>
                <w:del w:id="916" w:author="Peter Bomberg" w:date="2018-01-16T14:05:00Z"/>
              </w:rPr>
            </w:pPr>
            <w:del w:id="917" w:author="Peter Bomberg" w:date="2018-01-16T14:05:00Z">
              <w:r w:rsidRPr="00F512E4">
                <w:delText xml:space="preserve">The </w:delText>
              </w:r>
              <w:r w:rsidRPr="002F2171">
                <w:delText>assignedOrganization</w:delText>
              </w:r>
              <w:r>
                <w:delText xml:space="preserve"> shall</w:delText>
              </w:r>
              <w:r w:rsidRPr="00F512E4">
                <w:delText xml:space="preserve"> contain</w:delText>
              </w:r>
              <w:r>
                <w:delText xml:space="preserve"> a name element.</w:delText>
              </w:r>
            </w:del>
          </w:p>
          <w:p w14:paraId="2759E327" w14:textId="77777777" w:rsidR="003B2E55" w:rsidRPr="003B2E55" w:rsidRDefault="003B2E55" w:rsidP="008B43ED">
            <w:pPr>
              <w:pStyle w:val="ListParagraph"/>
              <w:numPr>
                <w:ilvl w:val="0"/>
                <w:numId w:val="401"/>
              </w:numPr>
              <w:rPr>
                <w:del w:id="918" w:author="Peter Bomberg" w:date="2018-01-16T14:05:00Z"/>
                <w:highlight w:val="white"/>
              </w:rPr>
            </w:pPr>
            <w:del w:id="919" w:author="Peter Bomberg" w:date="2018-01-16T14:05:00Z">
              <w:r w:rsidRPr="00E13620">
                <w:rPr>
                  <w:highlight w:val="white"/>
                </w:rPr>
                <w:delText>Informational only (no validation aspect).</w:delText>
              </w:r>
            </w:del>
          </w:p>
          <w:p w14:paraId="3E6C1959" w14:textId="77777777" w:rsidR="003B2E55" w:rsidRPr="003B2E55" w:rsidRDefault="003B2E55" w:rsidP="0080029F">
            <w:pPr>
              <w:rPr>
                <w:del w:id="920" w:author="Peter Bomberg" w:date="2018-01-16T14:05:00Z"/>
                <w:lang w:val="en-US"/>
              </w:rPr>
            </w:pPr>
          </w:p>
          <w:p w14:paraId="54153E6D" w14:textId="77777777" w:rsidR="003B2E55" w:rsidRDefault="003B2E55" w:rsidP="008B43ED">
            <w:pPr>
              <w:pStyle w:val="ListParagraph"/>
              <w:numPr>
                <w:ilvl w:val="0"/>
                <w:numId w:val="79"/>
              </w:numPr>
              <w:rPr>
                <w:del w:id="921" w:author="Peter Bomberg" w:date="2018-01-16T14:05:00Z"/>
              </w:rPr>
            </w:pPr>
            <w:del w:id="922" w:author="Peter Bomberg" w:date="2018-01-16T14:05:00Z">
              <w:r w:rsidRPr="00F512E4">
                <w:delText xml:space="preserve">The </w:delText>
              </w:r>
              <w:r w:rsidRPr="002F2171">
                <w:delText>assignedOrganization</w:delText>
              </w:r>
              <w:r>
                <w:delText xml:space="preserve"> may</w:delText>
              </w:r>
              <w:r w:rsidRPr="00F512E4">
                <w:delText xml:space="preserve"> contain</w:delText>
              </w:r>
              <w:r>
                <w:delText xml:space="preserve"> a </w:delText>
              </w:r>
              <w:r w:rsidRPr="003B2E55">
                <w:delText>telecom</w:delText>
              </w:r>
              <w:r>
                <w:delText xml:space="preserve"> element.</w:delText>
              </w:r>
            </w:del>
          </w:p>
          <w:p w14:paraId="41AC1E43" w14:textId="77777777" w:rsidR="003B2E55" w:rsidRPr="00E13620" w:rsidRDefault="003B2E55" w:rsidP="008B43ED">
            <w:pPr>
              <w:pStyle w:val="ListParagraph"/>
              <w:numPr>
                <w:ilvl w:val="0"/>
                <w:numId w:val="402"/>
              </w:numPr>
              <w:rPr>
                <w:del w:id="923" w:author="Peter Bomberg" w:date="2018-01-16T14:05:00Z"/>
                <w:highlight w:val="white"/>
              </w:rPr>
            </w:pPr>
            <w:del w:id="924" w:author="Peter Bomberg" w:date="2018-01-16T14:05:00Z">
              <w:r w:rsidRPr="00E13620">
                <w:rPr>
                  <w:highlight w:val="white"/>
                </w:rPr>
                <w:delText>Informational only (no</w:delText>
              </w:r>
            </w:del>
            <w:ins w:id="925" w:author="Peter Bomberg" w:date="2018-01-16T14:05:00Z">
              <w:r w:rsidR="00902A2B">
                <w:t>once, this will trigger a schema</w:t>
              </w:r>
            </w:ins>
            <w:r w:rsidR="00902A2B">
              <w:t xml:space="preserve"> validation </w:t>
            </w:r>
            <w:del w:id="926" w:author="Peter Bomberg" w:date="2018-01-16T14:05:00Z">
              <w:r w:rsidRPr="00E13620">
                <w:rPr>
                  <w:highlight w:val="white"/>
                </w:rPr>
                <w:delText>aspect).</w:delText>
              </w:r>
            </w:del>
          </w:p>
          <w:p w14:paraId="0311C337" w14:textId="77777777" w:rsidR="003B2E55" w:rsidRPr="003B2E55" w:rsidRDefault="003B2E55" w:rsidP="0080029F">
            <w:pPr>
              <w:rPr>
                <w:del w:id="927" w:author="Peter Bomberg" w:date="2018-01-16T14:05:00Z"/>
                <w:lang w:val="en-US"/>
              </w:rPr>
            </w:pPr>
          </w:p>
          <w:p w14:paraId="5B7AC469" w14:textId="77777777" w:rsidR="00073A78" w:rsidRDefault="00073A78" w:rsidP="008B43ED">
            <w:pPr>
              <w:pStyle w:val="ListParagraph"/>
              <w:numPr>
                <w:ilvl w:val="0"/>
                <w:numId w:val="79"/>
              </w:numPr>
              <w:rPr>
                <w:del w:id="928" w:author="Peter Bomberg" w:date="2018-01-16T14:05:00Z"/>
              </w:rPr>
            </w:pPr>
            <w:del w:id="929" w:author="Peter Bomberg" w:date="2018-01-16T14:05:00Z">
              <w:r w:rsidRPr="00F512E4">
                <w:delText xml:space="preserve">The </w:delText>
              </w:r>
              <w:r w:rsidR="0082163A" w:rsidRPr="002F2171">
                <w:delText>assignedOrganization</w:delText>
              </w:r>
              <w:r w:rsidR="0082163A">
                <w:delText xml:space="preserve"> </w:delText>
              </w:r>
              <w:r w:rsidR="00565D97">
                <w:delText>may</w:delText>
              </w:r>
              <w:r w:rsidR="00E429F3" w:rsidRPr="00F512E4">
                <w:delText xml:space="preserve"> </w:delText>
              </w:r>
              <w:r w:rsidRPr="00F512E4">
                <w:delText>contain</w:delText>
              </w:r>
              <w:r>
                <w:delText xml:space="preserve"> a c</w:delText>
              </w:r>
              <w:r w:rsidRPr="00F512E4">
                <w:delText>ontactParty</w:delText>
              </w:r>
              <w:r>
                <w:delText xml:space="preserve"> element.</w:delText>
              </w:r>
            </w:del>
          </w:p>
          <w:p w14:paraId="0FCDC92A" w14:textId="77777777" w:rsidR="006B3A95" w:rsidRPr="00E13620" w:rsidRDefault="00B641D8" w:rsidP="008B43ED">
            <w:pPr>
              <w:pStyle w:val="ListParagraph"/>
              <w:numPr>
                <w:ilvl w:val="0"/>
                <w:numId w:val="80"/>
              </w:numPr>
              <w:rPr>
                <w:del w:id="930" w:author="Peter Bomberg" w:date="2018-01-16T14:05:00Z"/>
                <w:highlight w:val="white"/>
              </w:rPr>
            </w:pPr>
            <w:del w:id="931" w:author="Peter Bomberg" w:date="2018-01-16T14:05:00Z">
              <w:r w:rsidRPr="00E13620">
                <w:rPr>
                  <w:highlight w:val="white"/>
                </w:rPr>
                <w:delText>Informational only (no validation aspect).</w:delText>
              </w:r>
            </w:del>
          </w:p>
          <w:p w14:paraId="64AB12A4" w14:textId="77777777" w:rsidR="00B641D8" w:rsidRPr="00B641D8" w:rsidRDefault="00B641D8" w:rsidP="0080029F">
            <w:pPr>
              <w:pStyle w:val="ListParagraph"/>
              <w:rPr>
                <w:del w:id="932" w:author="Peter Bomberg" w:date="2018-01-16T14:05:00Z"/>
              </w:rPr>
            </w:pPr>
          </w:p>
          <w:p w14:paraId="11F71B3C" w14:textId="77777777" w:rsidR="00073A78" w:rsidRDefault="00073A78" w:rsidP="008B43ED">
            <w:pPr>
              <w:pStyle w:val="ListParagraph"/>
              <w:numPr>
                <w:ilvl w:val="0"/>
                <w:numId w:val="79"/>
              </w:numPr>
              <w:rPr>
                <w:del w:id="933" w:author="Peter Bomberg" w:date="2018-01-16T14:05:00Z"/>
              </w:rPr>
            </w:pPr>
            <w:del w:id="934" w:author="Peter Bomberg" w:date="2018-01-16T14:05:00Z">
              <w:r>
                <w:delText xml:space="preserve">The </w:delText>
              </w:r>
              <w:r w:rsidR="0082163A" w:rsidRPr="002F2171">
                <w:delText>assignedOrganization</w:delText>
              </w:r>
              <w:r w:rsidR="0082163A">
                <w:delText xml:space="preserve"> </w:delText>
              </w:r>
              <w:r>
                <w:delText xml:space="preserve">may contain one or more </w:delText>
              </w:r>
              <w:r w:rsidRPr="002F2171">
                <w:delText>assignedOrganization</w:delText>
              </w:r>
              <w:r>
                <w:delText xml:space="preserve"> elements.</w:delText>
              </w:r>
            </w:del>
          </w:p>
          <w:p w14:paraId="39A5CB85" w14:textId="4FDC97B9" w:rsidR="00902A2B" w:rsidRPr="00902A2B" w:rsidRDefault="00054FBF" w:rsidP="008B43ED">
            <w:pPr>
              <w:pStyle w:val="ListParagraph"/>
              <w:numPr>
                <w:ilvl w:val="0"/>
                <w:numId w:val="273"/>
              </w:numPr>
            </w:pPr>
            <w:del w:id="935" w:author="Peter Bomberg" w:date="2018-01-16T14:05:00Z">
              <w:r w:rsidRPr="00E13620">
                <w:rPr>
                  <w:highlight w:val="white"/>
                </w:rPr>
                <w:delText>Informational only (no validation aspect).</w:delText>
              </w:r>
            </w:del>
            <w:ins w:id="936" w:author="Peter Bomberg" w:date="2018-01-16T14:05:00Z">
              <w:r w:rsidR="0075626F">
                <w:t>error.</w:t>
              </w:r>
            </w:ins>
          </w:p>
        </w:tc>
      </w:tr>
    </w:tbl>
    <w:p w14:paraId="6F1C24B7" w14:textId="77777777" w:rsidR="00FC77E2" w:rsidRDefault="00FC77E2" w:rsidP="0080029F">
      <w:pPr>
        <w:rPr>
          <w:moveTo w:id="937" w:author="Peter Bomberg" w:date="2018-01-16T14:05:00Z"/>
        </w:rPr>
      </w:pPr>
      <w:moveToRangeStart w:id="938" w:author="Peter Bomberg" w:date="2018-01-16T14:05:00Z" w:name="move50387489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14:paraId="19C5AE9A" w14:textId="77777777" w:rsidTr="00902A2B">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25B96C61" w14:textId="77777777" w:rsidR="00073A78" w:rsidRPr="00914CEC" w:rsidRDefault="00073A78" w:rsidP="0080029F">
            <w:pPr>
              <w:rPr>
                <w:moveTo w:id="939" w:author="Peter Bomberg" w:date="2018-01-16T14:05:00Z"/>
              </w:rPr>
            </w:pPr>
            <w:moveTo w:id="940" w:author="Peter Bomberg" w:date="2018-01-16T14:05:00Z">
              <w:r w:rsidRPr="00675DAA">
                <w:t>Element</w:t>
              </w:r>
            </w:moveTo>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557F8E4B" w14:textId="77777777" w:rsidR="00073A78" w:rsidRPr="00675DAA" w:rsidRDefault="00073A78" w:rsidP="0080029F">
            <w:pPr>
              <w:rPr>
                <w:moveTo w:id="941" w:author="Peter Bomberg" w:date="2018-01-16T14:05:00Z"/>
              </w:rPr>
            </w:pPr>
            <w:moveTo w:id="942" w:author="Peter Bomberg" w:date="2018-01-16T14:05:00Z">
              <w:r w:rsidRPr="00675DAA">
                <w:t>Attribute</w:t>
              </w:r>
            </w:moveTo>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1982B0E9" w14:textId="77777777" w:rsidR="00073A78" w:rsidRPr="00914CEC" w:rsidRDefault="00073A78" w:rsidP="0080029F">
            <w:pPr>
              <w:rPr>
                <w:moveTo w:id="943" w:author="Peter Bomberg" w:date="2018-01-16T14:05:00Z"/>
              </w:rPr>
            </w:pPr>
            <w:moveTo w:id="944" w:author="Peter Bomberg" w:date="2018-01-16T14:05:00Z">
              <w:r w:rsidRPr="00675DAA">
                <w:t>Cardinality</w:t>
              </w:r>
            </w:moveTo>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45C99012" w14:textId="77777777" w:rsidR="00073A78" w:rsidRPr="00675DAA" w:rsidRDefault="00073A78" w:rsidP="0080029F">
            <w:pPr>
              <w:rPr>
                <w:moveTo w:id="945" w:author="Peter Bomberg" w:date="2018-01-16T14:05:00Z"/>
              </w:rPr>
            </w:pPr>
            <w:moveTo w:id="946" w:author="Peter Bomberg" w:date="2018-01-16T14:05:00Z">
              <w:r w:rsidRPr="00675DAA">
                <w:t>Value(s) Allowed</w:t>
              </w:r>
            </w:moveTo>
          </w:p>
          <w:p w14:paraId="60A8C992" w14:textId="77777777" w:rsidR="00073A78" w:rsidRPr="00675DAA" w:rsidRDefault="00073A78" w:rsidP="0080029F">
            <w:pPr>
              <w:rPr>
                <w:moveTo w:id="947" w:author="Peter Bomberg" w:date="2018-01-16T14:05:00Z"/>
              </w:rPr>
            </w:pPr>
            <w:moveTo w:id="948" w:author="Peter Bomberg" w:date="2018-01-16T14:05:00Z">
              <w:r w:rsidRPr="00675DAA">
                <w:t>Examples</w:t>
              </w:r>
            </w:moveTo>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4649C75F" w14:textId="77777777" w:rsidR="00073A78" w:rsidRPr="00675DAA" w:rsidRDefault="00073A78" w:rsidP="0080029F">
            <w:pPr>
              <w:rPr>
                <w:moveTo w:id="949" w:author="Peter Bomberg" w:date="2018-01-16T14:05:00Z"/>
              </w:rPr>
            </w:pPr>
            <w:moveTo w:id="950" w:author="Peter Bomberg" w:date="2018-01-16T14:05:00Z">
              <w:r w:rsidRPr="00675DAA">
                <w:t>Description</w:t>
              </w:r>
            </w:moveTo>
          </w:p>
          <w:p w14:paraId="17725F7B" w14:textId="77777777" w:rsidR="00073A78" w:rsidRPr="00675DAA" w:rsidRDefault="00073A78" w:rsidP="0080029F">
            <w:pPr>
              <w:rPr>
                <w:moveTo w:id="951" w:author="Peter Bomberg" w:date="2018-01-16T14:05:00Z"/>
              </w:rPr>
            </w:pPr>
            <w:moveTo w:id="952" w:author="Peter Bomberg" w:date="2018-01-16T14:05:00Z">
              <w:r w:rsidRPr="00675DAA">
                <w:t>Instructions</w:t>
              </w:r>
            </w:moveTo>
          </w:p>
        </w:tc>
      </w:tr>
      <w:moveToRangeEnd w:id="938"/>
      <w:tr w:rsidR="00073A78" w:rsidRPr="00675DAA" w14:paraId="54D7EC95" w14:textId="77777777" w:rsidTr="00902A2B">
        <w:trPr>
          <w:trHeight w:val="580"/>
          <w:tblHeader/>
          <w:ins w:id="953" w:author="Peter Bomberg" w:date="2018-01-16T14:05:00Z"/>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4FC81745" w14:textId="39C75559" w:rsidR="00073A78" w:rsidRPr="00914CEC" w:rsidRDefault="00984DC3" w:rsidP="0080029F">
            <w:pPr>
              <w:rPr>
                <w:ins w:id="954" w:author="Peter Bomberg" w:date="2018-01-16T14:05:00Z"/>
              </w:rPr>
            </w:pPr>
            <w:ins w:id="955" w:author="Peter Bomberg" w:date="2018-01-16T14:05:00Z">
              <w:r w:rsidRPr="00067A66">
                <w:lastRenderedPageBreak/>
                <w:t>representedOrganization</w:t>
              </w:r>
              <w:r>
                <w:t>.</w:t>
              </w:r>
              <w:r w:rsidRPr="00E71721">
                <w:t>assignedEntity</w:t>
              </w:r>
              <w:r>
                <w:t>.</w:t>
              </w:r>
              <w:r w:rsidRPr="003E4693">
                <w:t>assignedOrganization</w:t>
              </w:r>
              <w:r>
                <w:t>.</w:t>
              </w:r>
              <w:r w:rsidRPr="00E71721">
                <w:t>assignedEntity</w:t>
              </w:r>
              <w:r w:rsidR="0068112C">
                <w:t>.</w:t>
              </w:r>
              <w:r w:rsidR="00073A78" w:rsidRPr="002F2171">
                <w:t>assignedOrganization</w:t>
              </w:r>
            </w:ins>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319D4A" w14:textId="77777777" w:rsidR="00073A78" w:rsidRPr="00675DAA" w:rsidRDefault="00073A78" w:rsidP="0080029F">
            <w:pPr>
              <w:rPr>
                <w:ins w:id="956" w:author="Peter Bomberg" w:date="2018-01-16T14:05:00Z"/>
              </w:rPr>
            </w:pPr>
            <w:ins w:id="957" w:author="Peter Bomberg" w:date="2018-01-16T14:05:00Z">
              <w:r w:rsidRPr="00675DAA">
                <w:t>N/A</w:t>
              </w:r>
            </w:ins>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6BF6F2" w14:textId="77777777" w:rsidR="00073A78" w:rsidRPr="00675DAA" w:rsidRDefault="00073A78" w:rsidP="0080029F">
            <w:pPr>
              <w:rPr>
                <w:ins w:id="958" w:author="Peter Bomberg" w:date="2018-01-16T14:05:00Z"/>
              </w:rPr>
            </w:pPr>
            <w:ins w:id="959" w:author="Peter Bomberg" w:date="2018-01-16T14:05:00Z">
              <w:r>
                <w:t>0:n</w:t>
              </w:r>
            </w:ins>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4EDA4AB" w14:textId="77777777" w:rsidR="00073A78" w:rsidRPr="00675DAA" w:rsidRDefault="00073A78" w:rsidP="0080029F">
            <w:pPr>
              <w:rPr>
                <w:ins w:id="960" w:author="Peter Bomberg" w:date="2018-01-16T14:05:00Z"/>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BD2E640" w14:textId="77777777" w:rsidR="00073A78" w:rsidRPr="00675DAA" w:rsidRDefault="00073A78" w:rsidP="0080029F">
            <w:pPr>
              <w:rPr>
                <w:ins w:id="961" w:author="Peter Bomberg" w:date="2018-01-16T14:05:00Z"/>
              </w:rPr>
            </w:pPr>
          </w:p>
        </w:tc>
      </w:tr>
      <w:tr w:rsidR="00073A78" w:rsidRPr="00D831CF" w14:paraId="2AA4DF71" w14:textId="77777777" w:rsidTr="00902A2B">
        <w:trPr>
          <w:ins w:id="962" w:author="Peter Bomberg" w:date="2018-01-16T14:05:00Z"/>
        </w:trPr>
        <w:tc>
          <w:tcPr>
            <w:tcW w:w="2358" w:type="dxa"/>
            <w:shd w:val="clear" w:color="auto" w:fill="808080"/>
          </w:tcPr>
          <w:p w14:paraId="7A9BE6F8" w14:textId="77777777" w:rsidR="00073A78" w:rsidRPr="00675DAA" w:rsidRDefault="00073A78" w:rsidP="0080029F">
            <w:pPr>
              <w:rPr>
                <w:ins w:id="963" w:author="Peter Bomberg" w:date="2018-01-16T14:05:00Z"/>
              </w:rPr>
            </w:pPr>
            <w:ins w:id="964" w:author="Peter Bomberg" w:date="2018-01-16T14:05:00Z">
              <w:r w:rsidRPr="00675DAA">
                <w:t>Conformance</w:t>
              </w:r>
            </w:ins>
          </w:p>
        </w:tc>
        <w:tc>
          <w:tcPr>
            <w:tcW w:w="7200" w:type="dxa"/>
            <w:gridSpan w:val="4"/>
          </w:tcPr>
          <w:p w14:paraId="49F8A5F0" w14:textId="7C71EF68" w:rsidR="00073A78" w:rsidRDefault="00073A78" w:rsidP="008B43ED">
            <w:pPr>
              <w:pStyle w:val="ListParagraph"/>
              <w:numPr>
                <w:ilvl w:val="0"/>
                <w:numId w:val="79"/>
              </w:numPr>
              <w:rPr>
                <w:ins w:id="965" w:author="Peter Bomberg" w:date="2018-01-16T14:05:00Z"/>
              </w:rPr>
            </w:pPr>
            <w:ins w:id="966" w:author="Peter Bomberg" w:date="2018-01-16T14:05:00Z">
              <w:r>
                <w:t xml:space="preserve">The </w:t>
              </w:r>
              <w:r w:rsidR="0082163A" w:rsidRPr="002F2171">
                <w:t>assignedOrganization</w:t>
              </w:r>
              <w:r w:rsidR="0082163A">
                <w:t xml:space="preserve"> </w:t>
              </w:r>
              <w:r w:rsidR="00E429F3">
                <w:t xml:space="preserve">must </w:t>
              </w:r>
              <w:r>
                <w:t>contain one or more id elements.</w:t>
              </w:r>
            </w:ins>
          </w:p>
          <w:p w14:paraId="6302CD1D" w14:textId="77777777" w:rsidR="00395928" w:rsidRPr="00C13369" w:rsidRDefault="00487FE5" w:rsidP="008B43ED">
            <w:pPr>
              <w:pStyle w:val="ListParagraph"/>
              <w:numPr>
                <w:ilvl w:val="0"/>
                <w:numId w:val="76"/>
              </w:numPr>
              <w:rPr>
                <w:ins w:id="967" w:author="Peter Bomberg" w:date="2018-01-16T14:05:00Z"/>
              </w:rPr>
            </w:pPr>
            <w:ins w:id="968" w:author="Peter Bomberg" w:date="2018-01-16T14:05:00Z">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ins>
          </w:p>
          <w:p w14:paraId="7D83C512" w14:textId="77777777" w:rsidR="00920DE6" w:rsidRPr="00C13369" w:rsidRDefault="00920DE6" w:rsidP="0080029F">
            <w:pPr>
              <w:pStyle w:val="ListParagraph"/>
              <w:rPr>
                <w:ins w:id="969" w:author="Peter Bomberg" w:date="2018-01-16T14:05:00Z"/>
              </w:rPr>
            </w:pPr>
          </w:p>
          <w:p w14:paraId="432C4730" w14:textId="77777777" w:rsidR="00920DE6" w:rsidRPr="0057382C" w:rsidRDefault="00920DE6" w:rsidP="008B43ED">
            <w:pPr>
              <w:pStyle w:val="ListParagraph"/>
              <w:numPr>
                <w:ilvl w:val="0"/>
                <w:numId w:val="79"/>
              </w:numPr>
              <w:rPr>
                <w:ins w:id="970" w:author="Peter Bomberg" w:date="2018-01-16T14:05:00Z"/>
              </w:rPr>
            </w:pPr>
            <w:ins w:id="971" w:author="Peter Bomberg" w:date="2018-01-16T14:05:00Z">
              <w:r>
                <w:t xml:space="preserve">The </w:t>
              </w:r>
              <w:r w:rsidRPr="002F2171">
                <w:t>assignedOrganization</w:t>
              </w:r>
              <w:r>
                <w:t xml:space="preserve"> must contain an id element that has an id@root value of 2.16.840.1.113883.2.20.6.33, and an extension value other than 1</w:t>
              </w:r>
              <w:r w:rsidR="00E13620">
                <w:t>.</w:t>
              </w:r>
            </w:ins>
          </w:p>
          <w:p w14:paraId="421EACCC" w14:textId="77777777" w:rsidR="00A7054F" w:rsidRDefault="00487FE5" w:rsidP="008B43ED">
            <w:pPr>
              <w:pStyle w:val="ListParagraph"/>
              <w:numPr>
                <w:ilvl w:val="0"/>
                <w:numId w:val="77"/>
              </w:numPr>
              <w:rPr>
                <w:ins w:id="972" w:author="Peter Bomberg" w:date="2018-01-16T14:05:00Z"/>
                <w:highlight w:val="white"/>
              </w:rPr>
            </w:pPr>
            <w:ins w:id="973" w:author="Peter Bomberg" w:date="2018-01-16T14:05:00Z">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ins>
          </w:p>
          <w:p w14:paraId="033DC7A5" w14:textId="77777777" w:rsidR="00A7054F" w:rsidRDefault="00A7054F" w:rsidP="008B43ED">
            <w:pPr>
              <w:pStyle w:val="ListParagraph"/>
              <w:numPr>
                <w:ilvl w:val="0"/>
                <w:numId w:val="77"/>
              </w:numPr>
              <w:rPr>
                <w:ins w:id="974" w:author="Peter Bomberg" w:date="2018-01-16T14:05:00Z"/>
                <w:highlight w:val="white"/>
              </w:rPr>
            </w:pPr>
            <w:ins w:id="975" w:author="Peter Bomberg" w:date="2018-01-16T14:05:00Z">
              <w:r w:rsidRPr="00A7054F">
                <w:rPr>
                  <w:highlight w:val="white"/>
                </w:rPr>
                <w:t>SPL Rule 5 identifies that the (</w:t>
              </w:r>
              <w:r>
                <w:t>root</w:t>
              </w:r>
              <w:r w:rsidRPr="00A7054F">
                <w:rPr>
                  <w:highlight w:val="white"/>
                </w:rPr>
                <w:t xml:space="preserve">) attribute has not been defined. </w:t>
              </w:r>
            </w:ins>
          </w:p>
          <w:p w14:paraId="32DFF150" w14:textId="380A6E7F" w:rsidR="00A7054F" w:rsidRPr="00A7054F" w:rsidRDefault="00A7054F" w:rsidP="008B43ED">
            <w:pPr>
              <w:pStyle w:val="ListParagraph"/>
              <w:numPr>
                <w:ilvl w:val="0"/>
                <w:numId w:val="77"/>
              </w:numPr>
              <w:rPr>
                <w:ins w:id="976" w:author="Peter Bomberg" w:date="2018-01-16T14:05:00Z"/>
                <w:highlight w:val="white"/>
              </w:rPr>
            </w:pPr>
            <w:ins w:id="977" w:author="Peter Bomberg" w:date="2018-01-16T14:05:00Z">
              <w:r w:rsidRPr="00A7054F">
                <w:rPr>
                  <w:highlight w:val="white"/>
                </w:rPr>
                <w:t>SPL Rule 5 identifies that the (</w:t>
              </w:r>
              <w:r>
                <w:t>extension</w:t>
              </w:r>
              <w:r w:rsidRPr="00A7054F">
                <w:rPr>
                  <w:highlight w:val="white"/>
                </w:rPr>
                <w:t xml:space="preserve">) attribute has not been defined. </w:t>
              </w:r>
            </w:ins>
          </w:p>
          <w:p w14:paraId="52334F9A" w14:textId="77777777" w:rsidR="00337A08" w:rsidRPr="00337A08" w:rsidRDefault="00273923" w:rsidP="008B43ED">
            <w:pPr>
              <w:pStyle w:val="ListParagraph"/>
              <w:numPr>
                <w:ilvl w:val="0"/>
                <w:numId w:val="37"/>
              </w:numPr>
              <w:rPr>
                <w:ins w:id="978" w:author="Peter Bomberg" w:date="2018-01-16T14:05:00Z"/>
                <w:sz w:val="22"/>
                <w:szCs w:val="22"/>
              </w:rPr>
            </w:pPr>
            <w:ins w:id="979" w:author="Peter Bomberg" w:date="2018-01-16T14:05:00Z">
              <w:r w:rsidRPr="0068112C">
                <w:rPr>
                  <w:highlight w:val="white"/>
                </w:rPr>
                <w:t xml:space="preserve">SPL Rule 8 identifies that the code is not in the CV </w:t>
              </w:r>
              <w:r w:rsidR="0068112C" w:rsidRPr="0068112C">
                <w:rPr>
                  <w:highlight w:val="white"/>
                </w:rPr>
                <w:t>or is not contextually correct.</w:t>
              </w:r>
            </w:ins>
          </w:p>
          <w:p w14:paraId="33FACA59" w14:textId="77777777" w:rsidR="00337A08" w:rsidRPr="00337A08" w:rsidRDefault="00337A08" w:rsidP="008B43ED">
            <w:pPr>
              <w:pStyle w:val="ListParagraph"/>
              <w:numPr>
                <w:ilvl w:val="0"/>
                <w:numId w:val="37"/>
              </w:numPr>
              <w:rPr>
                <w:ins w:id="980" w:author="Peter Bomberg" w:date="2018-01-16T14:05:00Z"/>
                <w:sz w:val="22"/>
                <w:szCs w:val="22"/>
              </w:rPr>
            </w:pPr>
            <w:ins w:id="981" w:author="Peter Bomberg" w:date="2018-01-16T14:05:00Z">
              <w:r w:rsidRPr="00337A08">
                <w:rPr>
                  <w:sz w:val="22"/>
                  <w:szCs w:val="22"/>
                  <w:highlight w:val="white"/>
                </w:rPr>
                <w:t>SPL Rule 15 identifies that there is a notification flag for the content.</w:t>
              </w:r>
            </w:ins>
          </w:p>
          <w:p w14:paraId="7C57E4C2" w14:textId="1FDB1D2B" w:rsidR="0068112C" w:rsidRPr="00337A08" w:rsidRDefault="0068112C" w:rsidP="008B43ED">
            <w:pPr>
              <w:pStyle w:val="ListParagraph"/>
              <w:numPr>
                <w:ilvl w:val="0"/>
                <w:numId w:val="37"/>
              </w:numPr>
              <w:rPr>
                <w:ins w:id="982" w:author="Peter Bomberg" w:date="2018-01-16T14:05:00Z"/>
                <w:sz w:val="22"/>
                <w:szCs w:val="22"/>
              </w:rPr>
            </w:pPr>
            <w:ins w:id="983" w:author="Peter Bomberg" w:date="2018-01-16T14:05:00Z">
              <w:r w:rsidRPr="00337A08">
                <w:rPr>
                  <w:highlight w:val="white"/>
                </w:rPr>
                <w:t xml:space="preserve">SPL Rule 10 identifies that the </w:t>
              </w:r>
              <w:r w:rsidR="002472A4" w:rsidRPr="00337A08">
                <w:rPr>
                  <w:highlight w:val="white"/>
                </w:rPr>
                <w:t>(</w:t>
              </w:r>
              <w:r w:rsidR="00F37C78">
                <w:t>extension</w:t>
              </w:r>
              <w:r w:rsidR="002472A4">
                <w:t>) attribute</w:t>
              </w:r>
              <w:r w:rsidR="00F37C78">
                <w:t xml:space="preserve"> </w:t>
              </w:r>
              <w:r w:rsidRPr="00337A08">
                <w:rPr>
                  <w:highlight w:val="white"/>
                </w:rPr>
                <w:t xml:space="preserve">value is incorrect </w:t>
              </w:r>
              <w:r w:rsidR="00F37C78" w:rsidRPr="00337A08">
                <w:rPr>
                  <w:highlight w:val="white"/>
                </w:rPr>
                <w:t>(</w:t>
              </w:r>
              <w:r w:rsidR="00A7054F" w:rsidRPr="00337A08">
                <w:rPr>
                  <w:highlight w:val="white"/>
                </w:rPr>
                <w:t>i</w:t>
              </w:r>
              <w:r w:rsidR="002472A4" w:rsidRPr="00337A08">
                <w:rPr>
                  <w:highlight w:val="white"/>
                </w:rPr>
                <w:t>.</w:t>
              </w:r>
              <w:r w:rsidR="00A7054F" w:rsidRPr="00337A08">
                <w:rPr>
                  <w:highlight w:val="white"/>
                </w:rPr>
                <w:t>e</w:t>
              </w:r>
              <w:r w:rsidR="002472A4" w:rsidRPr="00337A08">
                <w:rPr>
                  <w:highlight w:val="white"/>
                </w:rPr>
                <w:t>.</w:t>
              </w:r>
              <w:r w:rsidR="00A7054F" w:rsidRPr="00337A08">
                <w:rPr>
                  <w:highlight w:val="white"/>
                </w:rPr>
                <w:t xml:space="preserve"> equal to </w:t>
              </w:r>
              <w:r w:rsidR="00F37C78" w:rsidRPr="00337A08">
                <w:rPr>
                  <w:highlight w:val="white"/>
                </w:rPr>
                <w:t>1</w:t>
              </w:r>
              <w:r w:rsidR="00A7054F" w:rsidRPr="00337A08">
                <w:rPr>
                  <w:highlight w:val="white"/>
                </w:rPr>
                <w:t>)</w:t>
              </w:r>
              <w:r w:rsidRPr="00337A08">
                <w:rPr>
                  <w:highlight w:val="white"/>
                </w:rPr>
                <w:t>.</w:t>
              </w:r>
            </w:ins>
          </w:p>
          <w:p w14:paraId="21AC11FE" w14:textId="0D4D0B86" w:rsidR="00920DE6" w:rsidRDefault="00920DE6" w:rsidP="0080029F">
            <w:pPr>
              <w:rPr>
                <w:ins w:id="984" w:author="Peter Bomberg" w:date="2018-01-16T14:05:00Z"/>
              </w:rPr>
            </w:pPr>
          </w:p>
          <w:p w14:paraId="613B111E" w14:textId="77777777" w:rsidR="00920DE6" w:rsidRDefault="00920DE6" w:rsidP="008B43ED">
            <w:pPr>
              <w:pStyle w:val="ListParagraph"/>
              <w:numPr>
                <w:ilvl w:val="0"/>
                <w:numId w:val="79"/>
              </w:numPr>
              <w:rPr>
                <w:ins w:id="985" w:author="Peter Bomberg" w:date="2018-01-16T14:05:00Z"/>
              </w:rPr>
            </w:pPr>
            <w:ins w:id="986" w:author="Peter Bomberg" w:date="2018-01-16T14:05:00Z">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ins>
          </w:p>
          <w:p w14:paraId="3434D48D" w14:textId="77777777" w:rsidR="00A7054F" w:rsidRDefault="00487FE5" w:rsidP="008B43ED">
            <w:pPr>
              <w:pStyle w:val="ListParagraph"/>
              <w:numPr>
                <w:ilvl w:val="0"/>
                <w:numId w:val="78"/>
              </w:numPr>
              <w:rPr>
                <w:ins w:id="987" w:author="Peter Bomberg" w:date="2018-01-16T14:05:00Z"/>
                <w:highlight w:val="white"/>
              </w:rPr>
            </w:pPr>
            <w:ins w:id="988" w:author="Peter Bomberg" w:date="2018-01-16T14:05:00Z">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ins>
          </w:p>
          <w:p w14:paraId="7AC513FE" w14:textId="77777777" w:rsidR="00A7054F" w:rsidRDefault="00A7054F" w:rsidP="008B43ED">
            <w:pPr>
              <w:pStyle w:val="ListParagraph"/>
              <w:numPr>
                <w:ilvl w:val="0"/>
                <w:numId w:val="78"/>
              </w:numPr>
              <w:rPr>
                <w:ins w:id="989" w:author="Peter Bomberg" w:date="2018-01-16T14:05:00Z"/>
                <w:highlight w:val="white"/>
              </w:rPr>
            </w:pPr>
            <w:ins w:id="990" w:author="Peter Bomberg" w:date="2018-01-16T14:05:00Z">
              <w:r w:rsidRPr="00A7054F">
                <w:rPr>
                  <w:highlight w:val="white"/>
                </w:rPr>
                <w:t>SPL Rule 5 identifies that the (</w:t>
              </w:r>
              <w:r>
                <w:t>root</w:t>
              </w:r>
              <w:r w:rsidRPr="00A7054F">
                <w:rPr>
                  <w:highlight w:val="white"/>
                </w:rPr>
                <w:t xml:space="preserve">) attribute has not been defined. </w:t>
              </w:r>
            </w:ins>
          </w:p>
          <w:p w14:paraId="67BE816E" w14:textId="5F5FD6EC" w:rsidR="00A7054F" w:rsidRPr="00A7054F" w:rsidRDefault="00A7054F" w:rsidP="008B43ED">
            <w:pPr>
              <w:pStyle w:val="ListParagraph"/>
              <w:numPr>
                <w:ilvl w:val="0"/>
                <w:numId w:val="78"/>
              </w:numPr>
              <w:rPr>
                <w:ins w:id="991" w:author="Peter Bomberg" w:date="2018-01-16T14:05:00Z"/>
                <w:highlight w:val="white"/>
              </w:rPr>
            </w:pPr>
            <w:ins w:id="992" w:author="Peter Bomberg" w:date="2018-01-16T14:05:00Z">
              <w:r w:rsidRPr="00A7054F">
                <w:rPr>
                  <w:highlight w:val="white"/>
                </w:rPr>
                <w:t>SPL Rule 5 identifies that the (</w:t>
              </w:r>
              <w:r>
                <w:t>extension</w:t>
              </w:r>
              <w:r w:rsidRPr="00A7054F">
                <w:rPr>
                  <w:highlight w:val="white"/>
                </w:rPr>
                <w:t xml:space="preserve">) attribute has not been defined. </w:t>
              </w:r>
            </w:ins>
          </w:p>
          <w:p w14:paraId="2363972B" w14:textId="2CC448DA" w:rsidR="00F37C78" w:rsidRDefault="00F37C78" w:rsidP="008B43ED">
            <w:pPr>
              <w:pStyle w:val="ListParagraph"/>
              <w:numPr>
                <w:ilvl w:val="0"/>
                <w:numId w:val="78"/>
              </w:numPr>
              <w:rPr>
                <w:ins w:id="993" w:author="Peter Bomberg" w:date="2018-01-16T14:05:00Z"/>
                <w:highlight w:val="white"/>
              </w:rPr>
            </w:pPr>
            <w:ins w:id="994" w:author="Peter Bomberg" w:date="2018-01-16T14:05:00Z">
              <w:r w:rsidRPr="00E13620">
                <w:rPr>
                  <w:highlight w:val="white"/>
                </w:rPr>
                <w:t>SPL Rule 8 identifies that the company ID is not in the CV or 999999999.</w:t>
              </w:r>
            </w:ins>
          </w:p>
          <w:p w14:paraId="012B9F2D" w14:textId="558DCA69" w:rsidR="00A920F6" w:rsidRDefault="00A920F6" w:rsidP="008B43ED">
            <w:pPr>
              <w:pStyle w:val="ListParagraph"/>
              <w:numPr>
                <w:ilvl w:val="0"/>
                <w:numId w:val="78"/>
              </w:numPr>
              <w:rPr>
                <w:ins w:id="995" w:author="Peter Bomberg" w:date="2018-01-16T14:05:00Z"/>
                <w:highlight w:val="white"/>
              </w:rPr>
            </w:pPr>
            <w:ins w:id="996" w:author="Peter Bomberg" w:date="2018-01-16T14:05:00Z">
              <w:r w:rsidRPr="00337A08">
                <w:rPr>
                  <w:sz w:val="22"/>
                  <w:szCs w:val="22"/>
                  <w:highlight w:val="white"/>
                </w:rPr>
                <w:t>SPL Rule 15 identifies that there is a notification flag for the content.</w:t>
              </w:r>
            </w:ins>
          </w:p>
          <w:p w14:paraId="26EC0464" w14:textId="77777777" w:rsidR="00920DE6" w:rsidRPr="00E13620" w:rsidRDefault="00E13620" w:rsidP="008B43ED">
            <w:pPr>
              <w:pStyle w:val="ListParagraph"/>
              <w:numPr>
                <w:ilvl w:val="0"/>
                <w:numId w:val="78"/>
              </w:numPr>
              <w:rPr>
                <w:ins w:id="997" w:author="Peter Bomberg" w:date="2018-01-16T14:05:00Z"/>
                <w:highlight w:val="white"/>
              </w:rPr>
            </w:pPr>
            <w:ins w:id="998" w:author="Peter Bomberg" w:date="2018-01-16T14:05:00Z">
              <w:r w:rsidRPr="00E13620">
                <w:rPr>
                  <w:highlight w:val="white"/>
                </w:rPr>
                <w:t>SPL Rule 10</w:t>
              </w:r>
              <w:r w:rsidR="00920DE6" w:rsidRPr="00E13620">
                <w:rPr>
                  <w:highlight w:val="white"/>
                </w:rPr>
                <w:t xml:space="preserve"> identifies that there is no company ID.</w:t>
              </w:r>
            </w:ins>
          </w:p>
          <w:p w14:paraId="477146F2" w14:textId="77777777" w:rsidR="00920DE6" w:rsidRPr="00E13620" w:rsidRDefault="00E13620" w:rsidP="008B43ED">
            <w:pPr>
              <w:pStyle w:val="ListParagraph"/>
              <w:numPr>
                <w:ilvl w:val="0"/>
                <w:numId w:val="78"/>
              </w:numPr>
              <w:rPr>
                <w:ins w:id="999" w:author="Peter Bomberg" w:date="2018-01-16T14:05:00Z"/>
                <w:highlight w:val="white"/>
              </w:rPr>
            </w:pPr>
            <w:ins w:id="1000" w:author="Peter Bomberg" w:date="2018-01-16T14:05:00Z">
              <w:r w:rsidRPr="00E13620">
                <w:rPr>
                  <w:highlight w:val="white"/>
                </w:rPr>
                <w:t>SPL Rule 10</w:t>
              </w:r>
              <w:r w:rsidR="00920DE6" w:rsidRPr="00E13620">
                <w:rPr>
                  <w:highlight w:val="white"/>
                </w:rPr>
                <w:t xml:space="preserve"> identifies that more than one company ID is identified.</w:t>
              </w:r>
            </w:ins>
          </w:p>
          <w:p w14:paraId="38CABE56" w14:textId="0DDBB4E0" w:rsidR="00C367F5" w:rsidRDefault="00C367F5" w:rsidP="0080029F">
            <w:pPr>
              <w:pStyle w:val="ListParagraph"/>
              <w:rPr>
                <w:ins w:id="1001" w:author="Peter Bomberg" w:date="2018-01-16T14:05:00Z"/>
                <w:highlight w:val="white"/>
              </w:rPr>
            </w:pPr>
          </w:p>
          <w:p w14:paraId="54F4CDB8" w14:textId="77777777" w:rsidR="003B2E55" w:rsidRDefault="003B2E55" w:rsidP="008B43ED">
            <w:pPr>
              <w:pStyle w:val="ListParagraph"/>
              <w:numPr>
                <w:ilvl w:val="0"/>
                <w:numId w:val="282"/>
              </w:numPr>
              <w:rPr>
                <w:ins w:id="1002" w:author="Peter Bomberg" w:date="2018-01-16T14:05:00Z"/>
              </w:rPr>
            </w:pPr>
            <w:ins w:id="1003" w:author="Peter Bomberg" w:date="2018-01-16T14:05:00Z">
              <w:r w:rsidRPr="00F512E4">
                <w:t xml:space="preserve">The </w:t>
              </w:r>
              <w:r w:rsidRPr="002F2171">
                <w:t>assignedOrganization</w:t>
              </w:r>
              <w:r>
                <w:t xml:space="preserve"> shall</w:t>
              </w:r>
              <w:r w:rsidRPr="00F512E4">
                <w:t xml:space="preserve"> contain</w:t>
              </w:r>
              <w:r>
                <w:t xml:space="preserve"> a name element.</w:t>
              </w:r>
            </w:ins>
          </w:p>
          <w:p w14:paraId="7C14D089" w14:textId="0907BCC7" w:rsidR="00902A2B" w:rsidRDefault="00902A2B" w:rsidP="008B43ED">
            <w:pPr>
              <w:pStyle w:val="ListParagraph"/>
              <w:numPr>
                <w:ilvl w:val="0"/>
                <w:numId w:val="81"/>
              </w:numPr>
              <w:rPr>
                <w:ins w:id="1004" w:author="Peter Bomberg" w:date="2018-01-16T14:05:00Z"/>
              </w:rPr>
            </w:pPr>
            <w:ins w:id="1005"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459122FC" w14:textId="61272D8B" w:rsidR="00902A2B" w:rsidRPr="00C13369" w:rsidRDefault="00902A2B" w:rsidP="008B43ED">
            <w:pPr>
              <w:pStyle w:val="ListParagraph"/>
              <w:numPr>
                <w:ilvl w:val="0"/>
                <w:numId w:val="81"/>
              </w:numPr>
              <w:rPr>
                <w:ins w:id="1006" w:author="Peter Bomberg" w:date="2018-01-16T14:05:00Z"/>
              </w:rPr>
            </w:pPr>
            <w:ins w:id="1007" w:author="Peter Bomberg" w:date="2018-01-16T14:05:00Z">
              <w:r w:rsidRPr="00A14BE7">
                <w:rPr>
                  <w:highlight w:val="white"/>
                </w:rPr>
                <w:t xml:space="preserve">SPL Rule 4 identifies that the </w:t>
              </w:r>
              <w:r w:rsidRPr="00D00628">
                <w:t>element has been defined</w:t>
              </w:r>
              <w:r>
                <w:t xml:space="preserve"> more than once, this will trigger a schema validation </w:t>
              </w:r>
              <w:r w:rsidR="0075626F">
                <w:t>error.</w:t>
              </w:r>
            </w:ins>
          </w:p>
          <w:p w14:paraId="766A76B0" w14:textId="05C93326" w:rsidR="00F37C78" w:rsidRPr="00902A2B" w:rsidRDefault="00F37C78" w:rsidP="00902A2B">
            <w:pPr>
              <w:pStyle w:val="ListParagraph"/>
              <w:ind w:left="360"/>
              <w:rPr>
                <w:ins w:id="1008" w:author="Peter Bomberg" w:date="2018-01-16T14:05:00Z"/>
                <w:lang w:val="en-US"/>
              </w:rPr>
            </w:pPr>
          </w:p>
          <w:p w14:paraId="5200EFCD" w14:textId="77777777" w:rsidR="003B2E55" w:rsidRDefault="003B2E55" w:rsidP="008B43ED">
            <w:pPr>
              <w:pStyle w:val="ListParagraph"/>
              <w:numPr>
                <w:ilvl w:val="0"/>
                <w:numId w:val="282"/>
              </w:numPr>
              <w:rPr>
                <w:ins w:id="1009" w:author="Peter Bomberg" w:date="2018-01-16T14:05:00Z"/>
              </w:rPr>
            </w:pPr>
            <w:ins w:id="1010" w:author="Peter Bomberg" w:date="2018-01-16T14:05:00Z">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ins>
          </w:p>
          <w:p w14:paraId="6A17EDE6" w14:textId="5953C438" w:rsidR="00F7038E" w:rsidRPr="00F37C78" w:rsidRDefault="00232CC9" w:rsidP="008B43ED">
            <w:pPr>
              <w:pStyle w:val="ListParagraph"/>
              <w:numPr>
                <w:ilvl w:val="0"/>
                <w:numId w:val="215"/>
              </w:numPr>
              <w:rPr>
                <w:ins w:id="1011" w:author="Peter Bomberg" w:date="2018-01-16T14:05:00Z"/>
                <w:lang w:val="en-US"/>
              </w:rPr>
            </w:pPr>
            <w:ins w:id="1012" w:author="Peter Bomberg" w:date="2018-01-16T14:05:00Z">
              <w:r>
                <w:rPr>
                  <w:highlight w:val="white"/>
                </w:rPr>
                <w:t xml:space="preserve">N.B. </w:t>
              </w:r>
              <w:r w:rsidR="00FD114D">
                <w:rPr>
                  <w:highlight w:val="white"/>
                </w:rPr>
                <w:t xml:space="preserve">there is </w:t>
              </w:r>
              <w:r w:rsidR="00FD114D" w:rsidRPr="00E46ED6">
                <w:rPr>
                  <w:highlight w:val="white"/>
                </w:rPr>
                <w:t xml:space="preserve">no validation </w:t>
              </w:r>
              <w:r w:rsidR="00FD114D">
                <w:rPr>
                  <w:highlight w:val="white"/>
                </w:rPr>
                <w:t>of optional aspects</w:t>
              </w:r>
              <w:r w:rsidR="00F7038E" w:rsidRPr="00F37C78">
                <w:t>.</w:t>
              </w:r>
            </w:ins>
          </w:p>
          <w:p w14:paraId="4CEAD21B" w14:textId="77777777" w:rsidR="00C87840" w:rsidRPr="003B2E55" w:rsidRDefault="00C87840" w:rsidP="0080029F">
            <w:pPr>
              <w:rPr>
                <w:ins w:id="1013" w:author="Peter Bomberg" w:date="2018-01-16T14:05:00Z"/>
                <w:lang w:val="en-US"/>
              </w:rPr>
            </w:pPr>
          </w:p>
          <w:p w14:paraId="31A6BB3B" w14:textId="77777777" w:rsidR="00073A78" w:rsidRDefault="00073A78" w:rsidP="008B43ED">
            <w:pPr>
              <w:pStyle w:val="ListParagraph"/>
              <w:numPr>
                <w:ilvl w:val="0"/>
                <w:numId w:val="282"/>
              </w:numPr>
              <w:rPr>
                <w:ins w:id="1014" w:author="Peter Bomberg" w:date="2018-01-16T14:05:00Z"/>
              </w:rPr>
            </w:pPr>
            <w:ins w:id="1015" w:author="Peter Bomberg" w:date="2018-01-16T14:05:00Z">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ins>
          </w:p>
          <w:p w14:paraId="4167A3EC" w14:textId="57676275" w:rsidR="00B641D8" w:rsidRDefault="00EB04DC" w:rsidP="008B43ED">
            <w:pPr>
              <w:pStyle w:val="ListParagraph"/>
              <w:numPr>
                <w:ilvl w:val="0"/>
                <w:numId w:val="80"/>
              </w:numPr>
              <w:rPr>
                <w:ins w:id="1016" w:author="Peter Bomberg" w:date="2018-01-16T14:05:00Z"/>
              </w:rPr>
            </w:pPr>
            <w:ins w:id="1017" w:author="Peter Bomberg" w:date="2018-01-16T14:05:00Z">
              <w:r>
                <w:rPr>
                  <w:highlight w:val="white"/>
                </w:rPr>
                <w:t xml:space="preserve">N.B. </w:t>
              </w:r>
              <w:r w:rsidR="00FD114D">
                <w:rPr>
                  <w:highlight w:val="white"/>
                </w:rPr>
                <w:t xml:space="preserve">here is </w:t>
              </w:r>
              <w:r w:rsidR="00FD114D" w:rsidRPr="00E46ED6">
                <w:rPr>
                  <w:highlight w:val="white"/>
                </w:rPr>
                <w:t xml:space="preserve">no validation </w:t>
              </w:r>
              <w:r w:rsidR="00FD114D">
                <w:rPr>
                  <w:highlight w:val="white"/>
                </w:rPr>
                <w:t>of optional aspects</w:t>
              </w:r>
              <w:r w:rsidR="00F40085" w:rsidRPr="00F40085">
                <w:t>.</w:t>
              </w:r>
            </w:ins>
          </w:p>
          <w:p w14:paraId="1C61625C" w14:textId="77777777" w:rsidR="00F40085" w:rsidRPr="00B641D8" w:rsidRDefault="00F40085" w:rsidP="00F40085">
            <w:pPr>
              <w:pStyle w:val="ListParagraph"/>
              <w:ind w:left="360"/>
              <w:rPr>
                <w:ins w:id="1018" w:author="Peter Bomberg" w:date="2018-01-16T14:05:00Z"/>
              </w:rPr>
            </w:pPr>
          </w:p>
          <w:p w14:paraId="40087970" w14:textId="7C13D5FA" w:rsidR="00073A78" w:rsidRDefault="00073A78" w:rsidP="008B43ED">
            <w:pPr>
              <w:pStyle w:val="ListParagraph"/>
              <w:numPr>
                <w:ilvl w:val="0"/>
                <w:numId w:val="282"/>
              </w:numPr>
              <w:rPr>
                <w:ins w:id="1019" w:author="Peter Bomberg" w:date="2018-01-16T14:05:00Z"/>
              </w:rPr>
            </w:pPr>
            <w:ins w:id="1020" w:author="Peter Bomberg" w:date="2018-01-16T14:05:00Z">
              <w:r>
                <w:lastRenderedPageBreak/>
                <w:t xml:space="preserve">The </w:t>
              </w:r>
              <w:r w:rsidR="0082163A" w:rsidRPr="002F2171">
                <w:t>assignedOrganization</w:t>
              </w:r>
              <w:r w:rsidR="0082163A">
                <w:t xml:space="preserve"> </w:t>
              </w:r>
              <w:r>
                <w:t xml:space="preserve">may contain one or more </w:t>
              </w:r>
              <w:r w:rsidR="00F40085" w:rsidRPr="00F40085">
                <w:t>assignedEntity</w:t>
              </w:r>
              <w:r w:rsidR="00F40085">
                <w:t xml:space="preserve"> </w:t>
              </w:r>
              <w:r>
                <w:t>elements.</w:t>
              </w:r>
            </w:ins>
          </w:p>
          <w:p w14:paraId="20279C53" w14:textId="05A42E3B" w:rsidR="00054FBF" w:rsidRPr="000503DE" w:rsidRDefault="00232CC9" w:rsidP="008B43ED">
            <w:pPr>
              <w:pStyle w:val="ListParagraph"/>
              <w:numPr>
                <w:ilvl w:val="0"/>
                <w:numId w:val="216"/>
              </w:numPr>
              <w:rPr>
                <w:ins w:id="1021" w:author="Peter Bomberg" w:date="2018-01-16T14:05:00Z"/>
              </w:rPr>
            </w:pPr>
            <w:ins w:id="1022" w:author="Peter Bomberg" w:date="2018-01-16T14:05:00Z">
              <w:r>
                <w:rPr>
                  <w:highlight w:val="white"/>
                </w:rPr>
                <w:t xml:space="preserve">N.B. </w:t>
              </w:r>
              <w:r w:rsidR="00F40085" w:rsidRPr="00F40085">
                <w:t>validation is performed at the element level.</w:t>
              </w:r>
            </w:ins>
          </w:p>
        </w:tc>
      </w:tr>
    </w:tbl>
    <w:p w14:paraId="121CA9E0" w14:textId="67143A11" w:rsidR="00073A78" w:rsidRDefault="00073A78" w:rsidP="0080029F">
      <w:pPr>
        <w:rPr>
          <w:moveTo w:id="1023" w:author="Peter Bomberg" w:date="2018-01-16T14:05:00Z"/>
        </w:rPr>
      </w:pPr>
      <w:moveToRangeStart w:id="1024" w:author="Peter Bomberg" w:date="2018-01-16T14:05:00Z" w:name="move50387489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84DC3" w:rsidRPr="00675DAA" w14:paraId="7B84E222" w14:textId="77777777" w:rsidTr="00A11980">
        <w:trPr>
          <w:cantSplit/>
          <w:trHeight w:val="580"/>
          <w:tblHeader/>
        </w:trPr>
        <w:tc>
          <w:tcPr>
            <w:tcW w:w="2358" w:type="dxa"/>
            <w:shd w:val="clear" w:color="auto" w:fill="808080"/>
          </w:tcPr>
          <w:p w14:paraId="381BF7C0" w14:textId="77777777" w:rsidR="00984DC3" w:rsidRPr="00914CEC" w:rsidRDefault="00984DC3" w:rsidP="00A11980">
            <w:pPr>
              <w:rPr>
                <w:moveTo w:id="1025" w:author="Peter Bomberg" w:date="2018-01-16T14:05:00Z"/>
              </w:rPr>
            </w:pPr>
            <w:moveTo w:id="1026" w:author="Peter Bomberg" w:date="2018-01-16T14:05:00Z">
              <w:r w:rsidRPr="00675DAA">
                <w:t>Element</w:t>
              </w:r>
            </w:moveTo>
          </w:p>
        </w:tc>
        <w:tc>
          <w:tcPr>
            <w:tcW w:w="1260" w:type="dxa"/>
            <w:shd w:val="clear" w:color="auto" w:fill="808080"/>
          </w:tcPr>
          <w:p w14:paraId="23FC62E8" w14:textId="77777777" w:rsidR="00984DC3" w:rsidRPr="00675DAA" w:rsidRDefault="00984DC3" w:rsidP="00A11980">
            <w:pPr>
              <w:rPr>
                <w:moveTo w:id="1027" w:author="Peter Bomberg" w:date="2018-01-16T14:05:00Z"/>
              </w:rPr>
            </w:pPr>
            <w:moveTo w:id="1028" w:author="Peter Bomberg" w:date="2018-01-16T14:05:00Z">
              <w:r w:rsidRPr="00675DAA">
                <w:t>Attribute</w:t>
              </w:r>
            </w:moveTo>
          </w:p>
        </w:tc>
        <w:tc>
          <w:tcPr>
            <w:tcW w:w="1260" w:type="dxa"/>
            <w:shd w:val="clear" w:color="auto" w:fill="808080"/>
          </w:tcPr>
          <w:p w14:paraId="246B362D" w14:textId="77777777" w:rsidR="00984DC3" w:rsidRPr="00914CEC" w:rsidRDefault="00984DC3" w:rsidP="00A11980">
            <w:pPr>
              <w:rPr>
                <w:moveTo w:id="1029" w:author="Peter Bomberg" w:date="2018-01-16T14:05:00Z"/>
              </w:rPr>
            </w:pPr>
            <w:moveTo w:id="1030" w:author="Peter Bomberg" w:date="2018-01-16T14:05:00Z">
              <w:r w:rsidRPr="00675DAA">
                <w:t>Cardinality</w:t>
              </w:r>
            </w:moveTo>
          </w:p>
        </w:tc>
        <w:tc>
          <w:tcPr>
            <w:tcW w:w="1350" w:type="dxa"/>
            <w:shd w:val="clear" w:color="auto" w:fill="808080"/>
          </w:tcPr>
          <w:p w14:paraId="400A124C" w14:textId="77777777" w:rsidR="00984DC3" w:rsidRPr="00675DAA" w:rsidRDefault="00984DC3" w:rsidP="00A11980">
            <w:pPr>
              <w:rPr>
                <w:moveTo w:id="1031" w:author="Peter Bomberg" w:date="2018-01-16T14:05:00Z"/>
              </w:rPr>
            </w:pPr>
            <w:moveTo w:id="1032" w:author="Peter Bomberg" w:date="2018-01-16T14:05:00Z">
              <w:r w:rsidRPr="00675DAA">
                <w:t>Value(s) Allowed</w:t>
              </w:r>
            </w:moveTo>
          </w:p>
          <w:p w14:paraId="5D6CBF0E" w14:textId="77777777" w:rsidR="00984DC3" w:rsidRPr="00675DAA" w:rsidRDefault="00984DC3" w:rsidP="00A11980">
            <w:pPr>
              <w:rPr>
                <w:moveTo w:id="1033" w:author="Peter Bomberg" w:date="2018-01-16T14:05:00Z"/>
              </w:rPr>
            </w:pPr>
            <w:moveTo w:id="1034" w:author="Peter Bomberg" w:date="2018-01-16T14:05:00Z">
              <w:r w:rsidRPr="00675DAA">
                <w:t>Examples</w:t>
              </w:r>
            </w:moveTo>
          </w:p>
        </w:tc>
        <w:tc>
          <w:tcPr>
            <w:tcW w:w="3330" w:type="dxa"/>
            <w:shd w:val="clear" w:color="auto" w:fill="808080"/>
          </w:tcPr>
          <w:p w14:paraId="2FEA66EF" w14:textId="77777777" w:rsidR="00984DC3" w:rsidRPr="00675DAA" w:rsidRDefault="00984DC3" w:rsidP="00A11980">
            <w:pPr>
              <w:rPr>
                <w:moveTo w:id="1035" w:author="Peter Bomberg" w:date="2018-01-16T14:05:00Z"/>
              </w:rPr>
            </w:pPr>
            <w:moveTo w:id="1036" w:author="Peter Bomberg" w:date="2018-01-16T14:05:00Z">
              <w:r w:rsidRPr="00675DAA">
                <w:t>Description</w:t>
              </w:r>
            </w:moveTo>
          </w:p>
          <w:p w14:paraId="4E7BB969" w14:textId="77777777" w:rsidR="00984DC3" w:rsidRPr="00675DAA" w:rsidRDefault="00984DC3" w:rsidP="00A11980">
            <w:pPr>
              <w:rPr>
                <w:moveTo w:id="1037" w:author="Peter Bomberg" w:date="2018-01-16T14:05:00Z"/>
              </w:rPr>
            </w:pPr>
            <w:moveTo w:id="1038" w:author="Peter Bomberg" w:date="2018-01-16T14:05:00Z">
              <w:r w:rsidRPr="00675DAA">
                <w:t>Instructions</w:t>
              </w:r>
            </w:moveTo>
          </w:p>
        </w:tc>
      </w:tr>
      <w:moveToRangeEnd w:id="1024"/>
      <w:tr w:rsidR="00984DC3" w:rsidRPr="00675DAA" w14:paraId="7C5061F3" w14:textId="77777777" w:rsidTr="00A11980">
        <w:trPr>
          <w:cantSplit/>
          <w:ins w:id="1039" w:author="Peter Bomberg" w:date="2018-01-16T14:05:00Z"/>
        </w:trPr>
        <w:tc>
          <w:tcPr>
            <w:tcW w:w="2358" w:type="dxa"/>
          </w:tcPr>
          <w:p w14:paraId="33E42F42" w14:textId="025701C9" w:rsidR="00984DC3" w:rsidRPr="00914CEC" w:rsidRDefault="00984DC3" w:rsidP="00A11980">
            <w:pPr>
              <w:rPr>
                <w:ins w:id="1040" w:author="Peter Bomberg" w:date="2018-01-16T14:05:00Z"/>
              </w:rPr>
            </w:pPr>
            <w:ins w:id="1041" w:author="Peter Bomberg" w:date="2018-01-16T14:05:00Z">
              <w:r w:rsidRPr="00E71721">
                <w:t>assignedEntity</w:t>
              </w:r>
            </w:ins>
          </w:p>
        </w:tc>
        <w:tc>
          <w:tcPr>
            <w:tcW w:w="1260" w:type="dxa"/>
            <w:shd w:val="clear" w:color="auto" w:fill="D9D9D9"/>
          </w:tcPr>
          <w:p w14:paraId="53F5C906" w14:textId="77777777" w:rsidR="00984DC3" w:rsidRPr="00675DAA" w:rsidRDefault="00984DC3" w:rsidP="00A11980">
            <w:pPr>
              <w:rPr>
                <w:ins w:id="1042" w:author="Peter Bomberg" w:date="2018-01-16T14:05:00Z"/>
              </w:rPr>
            </w:pPr>
            <w:ins w:id="1043" w:author="Peter Bomberg" w:date="2018-01-16T14:05:00Z">
              <w:r w:rsidRPr="00675DAA">
                <w:t>N/A</w:t>
              </w:r>
            </w:ins>
          </w:p>
        </w:tc>
        <w:tc>
          <w:tcPr>
            <w:tcW w:w="1260" w:type="dxa"/>
            <w:shd w:val="clear" w:color="auto" w:fill="D9D9D9"/>
          </w:tcPr>
          <w:p w14:paraId="172DC10D" w14:textId="77777777" w:rsidR="00984DC3" w:rsidRPr="00675DAA" w:rsidRDefault="00984DC3" w:rsidP="00A11980">
            <w:pPr>
              <w:rPr>
                <w:ins w:id="1044" w:author="Peter Bomberg" w:date="2018-01-16T14:05:00Z"/>
              </w:rPr>
            </w:pPr>
            <w:ins w:id="1045" w:author="Peter Bomberg" w:date="2018-01-16T14:05:00Z">
              <w:r>
                <w:t>0:1</w:t>
              </w:r>
            </w:ins>
          </w:p>
        </w:tc>
        <w:tc>
          <w:tcPr>
            <w:tcW w:w="1350" w:type="dxa"/>
            <w:shd w:val="clear" w:color="auto" w:fill="D9D9D9"/>
          </w:tcPr>
          <w:p w14:paraId="5153C957" w14:textId="77777777" w:rsidR="00984DC3" w:rsidRPr="00675DAA" w:rsidRDefault="00984DC3" w:rsidP="00A11980">
            <w:pPr>
              <w:rPr>
                <w:ins w:id="1046" w:author="Peter Bomberg" w:date="2018-01-16T14:05:00Z"/>
              </w:rPr>
            </w:pPr>
          </w:p>
        </w:tc>
        <w:tc>
          <w:tcPr>
            <w:tcW w:w="3330" w:type="dxa"/>
            <w:shd w:val="clear" w:color="auto" w:fill="D9D9D9"/>
          </w:tcPr>
          <w:p w14:paraId="16600299" w14:textId="77777777" w:rsidR="00984DC3" w:rsidRPr="00675DAA" w:rsidRDefault="00984DC3" w:rsidP="00A11980">
            <w:pPr>
              <w:rPr>
                <w:ins w:id="1047" w:author="Peter Bomberg" w:date="2018-01-16T14:05:00Z"/>
              </w:rPr>
            </w:pPr>
          </w:p>
        </w:tc>
      </w:tr>
      <w:tr w:rsidR="00984DC3" w:rsidRPr="00F512E4" w14:paraId="3529F1C4" w14:textId="77777777" w:rsidTr="00A11980">
        <w:trPr>
          <w:cantSplit/>
          <w:ins w:id="1048" w:author="Peter Bomberg" w:date="2018-01-16T14:05:00Z"/>
        </w:trPr>
        <w:tc>
          <w:tcPr>
            <w:tcW w:w="2358" w:type="dxa"/>
            <w:shd w:val="clear" w:color="auto" w:fill="808080"/>
          </w:tcPr>
          <w:p w14:paraId="32CA9439" w14:textId="77777777" w:rsidR="00984DC3" w:rsidRPr="00675DAA" w:rsidRDefault="00984DC3" w:rsidP="00A11980">
            <w:pPr>
              <w:rPr>
                <w:ins w:id="1049" w:author="Peter Bomberg" w:date="2018-01-16T14:05:00Z"/>
              </w:rPr>
            </w:pPr>
            <w:ins w:id="1050" w:author="Peter Bomberg" w:date="2018-01-16T14:05:00Z">
              <w:r w:rsidRPr="00675DAA">
                <w:t>Conformance</w:t>
              </w:r>
            </w:ins>
          </w:p>
        </w:tc>
        <w:tc>
          <w:tcPr>
            <w:tcW w:w="7200" w:type="dxa"/>
            <w:gridSpan w:val="4"/>
          </w:tcPr>
          <w:p w14:paraId="20A52CBF" w14:textId="77777777" w:rsidR="00984DC3" w:rsidRPr="0068112C" w:rsidRDefault="00984DC3" w:rsidP="008B43ED">
            <w:pPr>
              <w:pStyle w:val="ListParagraph"/>
              <w:numPr>
                <w:ilvl w:val="0"/>
                <w:numId w:val="61"/>
              </w:numPr>
              <w:rPr>
                <w:ins w:id="1051" w:author="Peter Bomberg" w:date="2018-01-16T14:05:00Z"/>
                <w:szCs w:val="24"/>
                <w:highlight w:val="white"/>
              </w:rPr>
            </w:pPr>
            <w:ins w:id="1052" w:author="Peter Bomberg" w:date="2018-01-16T14:05:00Z">
              <w:r>
                <w:t xml:space="preserve">There is one or more </w:t>
              </w:r>
              <w:r w:rsidRPr="0068112C">
                <w:rPr>
                  <w:szCs w:val="24"/>
                </w:rPr>
                <w:t>assignedOrganization</w:t>
              </w:r>
              <w:r>
                <w:rPr>
                  <w:szCs w:val="24"/>
                </w:rPr>
                <w:t xml:space="preserve"> </w:t>
              </w:r>
              <w:r>
                <w:t>elements</w:t>
              </w:r>
            </w:ins>
          </w:p>
          <w:p w14:paraId="7BB24D49" w14:textId="40473BD5" w:rsidR="00984DC3" w:rsidRDefault="00984DC3" w:rsidP="008B43ED">
            <w:pPr>
              <w:pStyle w:val="ListParagraph"/>
              <w:numPr>
                <w:ilvl w:val="0"/>
                <w:numId w:val="392"/>
              </w:numPr>
              <w:rPr>
                <w:ins w:id="1053" w:author="Peter Bomberg" w:date="2018-01-16T14:05:00Z"/>
              </w:rPr>
            </w:pPr>
            <w:ins w:id="105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024BE8AD" w14:textId="332CF8DA" w:rsidR="00984DC3" w:rsidRPr="00902A2B" w:rsidRDefault="00984DC3" w:rsidP="008B43ED">
            <w:pPr>
              <w:pStyle w:val="ListParagraph"/>
              <w:numPr>
                <w:ilvl w:val="0"/>
                <w:numId w:val="392"/>
              </w:numPr>
              <w:rPr>
                <w:ins w:id="1055" w:author="Peter Bomberg" w:date="2018-01-16T14:05:00Z"/>
              </w:rPr>
            </w:pPr>
            <w:ins w:id="1056"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tc>
      </w:tr>
    </w:tbl>
    <w:p w14:paraId="0E049491" w14:textId="77777777" w:rsidR="00984DC3" w:rsidRDefault="00984DC3" w:rsidP="0080029F">
      <w:pPr>
        <w:rPr>
          <w:ins w:id="1057" w:author="Peter Bomberg" w:date="2018-01-16T14:05:00Z"/>
        </w:rPr>
      </w:pPr>
    </w:p>
    <w:p w14:paraId="52743238" w14:textId="77777777" w:rsidR="00984DC3" w:rsidRDefault="00984DC3"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14:paraId="301A1982" w14:textId="77777777" w:rsidTr="00C87FC3">
        <w:trPr>
          <w:cantSplit/>
          <w:trHeight w:val="580"/>
          <w:tblHeader/>
        </w:trPr>
        <w:tc>
          <w:tcPr>
            <w:tcW w:w="2358" w:type="dxa"/>
            <w:shd w:val="clear" w:color="auto" w:fill="808080"/>
          </w:tcPr>
          <w:p w14:paraId="70ADB636" w14:textId="77777777" w:rsidR="008249E0" w:rsidRPr="00914CEC" w:rsidRDefault="008249E0" w:rsidP="0080029F">
            <w:r w:rsidRPr="00675DAA">
              <w:t>Element</w:t>
            </w:r>
          </w:p>
        </w:tc>
        <w:tc>
          <w:tcPr>
            <w:tcW w:w="1260" w:type="dxa"/>
            <w:shd w:val="clear" w:color="auto" w:fill="808080"/>
          </w:tcPr>
          <w:p w14:paraId="53342C87" w14:textId="77777777" w:rsidR="008249E0" w:rsidRPr="00675DAA" w:rsidRDefault="008249E0" w:rsidP="0080029F">
            <w:r w:rsidRPr="00675DAA">
              <w:t>Attribute</w:t>
            </w:r>
          </w:p>
        </w:tc>
        <w:tc>
          <w:tcPr>
            <w:tcW w:w="1260" w:type="dxa"/>
            <w:shd w:val="clear" w:color="auto" w:fill="808080"/>
          </w:tcPr>
          <w:p w14:paraId="139D1B13" w14:textId="77777777" w:rsidR="008249E0" w:rsidRPr="00914CEC" w:rsidRDefault="008249E0" w:rsidP="0080029F">
            <w:r w:rsidRPr="00675DAA">
              <w:t>Cardinality</w:t>
            </w:r>
          </w:p>
        </w:tc>
        <w:tc>
          <w:tcPr>
            <w:tcW w:w="1350" w:type="dxa"/>
            <w:shd w:val="clear" w:color="auto" w:fill="808080"/>
          </w:tcPr>
          <w:p w14:paraId="0D246E30" w14:textId="77777777" w:rsidR="008249E0" w:rsidRPr="00675DAA" w:rsidRDefault="008249E0" w:rsidP="0080029F">
            <w:r w:rsidRPr="00675DAA">
              <w:t>Value(s) Allowed</w:t>
            </w:r>
          </w:p>
          <w:p w14:paraId="49A3E973" w14:textId="77777777" w:rsidR="008249E0" w:rsidRPr="00675DAA" w:rsidRDefault="008249E0" w:rsidP="0080029F">
            <w:r w:rsidRPr="00675DAA">
              <w:t>Examples</w:t>
            </w:r>
          </w:p>
        </w:tc>
        <w:tc>
          <w:tcPr>
            <w:tcW w:w="3330" w:type="dxa"/>
            <w:shd w:val="clear" w:color="auto" w:fill="808080"/>
          </w:tcPr>
          <w:p w14:paraId="303FBB97" w14:textId="77777777" w:rsidR="008249E0" w:rsidRPr="00675DAA" w:rsidRDefault="008249E0" w:rsidP="0080029F">
            <w:r w:rsidRPr="00675DAA">
              <w:t>Description</w:t>
            </w:r>
          </w:p>
          <w:p w14:paraId="180C6F64" w14:textId="77777777" w:rsidR="008249E0" w:rsidRPr="00675DAA" w:rsidRDefault="008249E0" w:rsidP="0080029F">
            <w:r w:rsidRPr="00675DAA">
              <w:t>Instructions</w:t>
            </w:r>
          </w:p>
        </w:tc>
      </w:tr>
      <w:tr w:rsidR="008249E0" w:rsidRPr="00675DAA" w14:paraId="398366ED" w14:textId="77777777" w:rsidTr="00C87FC3">
        <w:trPr>
          <w:cantSplit/>
        </w:trPr>
        <w:tc>
          <w:tcPr>
            <w:tcW w:w="2358" w:type="dxa"/>
            <w:vMerge w:val="restart"/>
          </w:tcPr>
          <w:p w14:paraId="74516352" w14:textId="77777777" w:rsidR="008249E0" w:rsidRPr="00914CEC" w:rsidRDefault="008249E0" w:rsidP="0080029F">
            <w:r>
              <w:t>id</w:t>
            </w:r>
          </w:p>
        </w:tc>
        <w:tc>
          <w:tcPr>
            <w:tcW w:w="1260" w:type="dxa"/>
            <w:shd w:val="clear" w:color="auto" w:fill="D9D9D9"/>
          </w:tcPr>
          <w:p w14:paraId="715C2B7C" w14:textId="77777777" w:rsidR="008249E0" w:rsidRPr="00675DAA" w:rsidRDefault="008249E0" w:rsidP="0080029F">
            <w:r w:rsidRPr="00675DAA">
              <w:t>N/A</w:t>
            </w:r>
          </w:p>
        </w:tc>
        <w:tc>
          <w:tcPr>
            <w:tcW w:w="1260" w:type="dxa"/>
            <w:shd w:val="clear" w:color="auto" w:fill="D9D9D9"/>
          </w:tcPr>
          <w:p w14:paraId="77FD270F" w14:textId="77777777" w:rsidR="008249E0" w:rsidRPr="00675DAA" w:rsidRDefault="008249E0" w:rsidP="0080029F">
            <w:r>
              <w:t>1:n</w:t>
            </w:r>
          </w:p>
        </w:tc>
        <w:tc>
          <w:tcPr>
            <w:tcW w:w="1350" w:type="dxa"/>
            <w:shd w:val="clear" w:color="auto" w:fill="D9D9D9"/>
          </w:tcPr>
          <w:p w14:paraId="45D063C2" w14:textId="77777777" w:rsidR="008249E0" w:rsidRPr="00675DAA" w:rsidRDefault="008249E0" w:rsidP="0080029F"/>
        </w:tc>
        <w:tc>
          <w:tcPr>
            <w:tcW w:w="3330" w:type="dxa"/>
            <w:shd w:val="clear" w:color="auto" w:fill="D9D9D9"/>
          </w:tcPr>
          <w:p w14:paraId="668FE650" w14:textId="77777777" w:rsidR="008249E0" w:rsidRPr="00675DAA" w:rsidRDefault="008249E0" w:rsidP="0080029F"/>
        </w:tc>
      </w:tr>
      <w:tr w:rsidR="008249E0" w:rsidRPr="00675DAA" w14:paraId="4B7BD3E6" w14:textId="77777777" w:rsidTr="00C87FC3">
        <w:trPr>
          <w:cantSplit/>
        </w:trPr>
        <w:tc>
          <w:tcPr>
            <w:tcW w:w="2358" w:type="dxa"/>
            <w:vMerge/>
          </w:tcPr>
          <w:p w14:paraId="0110601A" w14:textId="77777777" w:rsidR="008249E0" w:rsidRPr="00675DAA" w:rsidRDefault="008249E0" w:rsidP="0080029F"/>
        </w:tc>
        <w:tc>
          <w:tcPr>
            <w:tcW w:w="1260" w:type="dxa"/>
          </w:tcPr>
          <w:p w14:paraId="6C437C4A" w14:textId="77777777" w:rsidR="008249E0" w:rsidRPr="00675DAA" w:rsidRDefault="008249E0" w:rsidP="0080029F">
            <w:r>
              <w:t>extension</w:t>
            </w:r>
          </w:p>
        </w:tc>
        <w:tc>
          <w:tcPr>
            <w:tcW w:w="1260" w:type="dxa"/>
          </w:tcPr>
          <w:p w14:paraId="74042196" w14:textId="77777777" w:rsidR="008249E0" w:rsidRPr="00675DAA" w:rsidRDefault="008249E0" w:rsidP="0080029F"/>
        </w:tc>
        <w:tc>
          <w:tcPr>
            <w:tcW w:w="1350" w:type="dxa"/>
          </w:tcPr>
          <w:p w14:paraId="5D8962DD" w14:textId="77777777" w:rsidR="008249E0" w:rsidRPr="00675DAA" w:rsidRDefault="008249E0" w:rsidP="0080029F"/>
        </w:tc>
        <w:tc>
          <w:tcPr>
            <w:tcW w:w="3330" w:type="dxa"/>
          </w:tcPr>
          <w:p w14:paraId="7AA29D5C" w14:textId="77777777" w:rsidR="008249E0" w:rsidRPr="00675DAA" w:rsidRDefault="008249E0" w:rsidP="0080029F"/>
        </w:tc>
      </w:tr>
      <w:tr w:rsidR="008249E0" w:rsidRPr="00675DAA" w14:paraId="3F8D5C7F" w14:textId="77777777" w:rsidTr="00C87FC3">
        <w:trPr>
          <w:cantSplit/>
        </w:trPr>
        <w:tc>
          <w:tcPr>
            <w:tcW w:w="2358" w:type="dxa"/>
            <w:vMerge/>
          </w:tcPr>
          <w:p w14:paraId="687CF399" w14:textId="77777777" w:rsidR="008249E0" w:rsidRPr="00675DAA" w:rsidRDefault="008249E0" w:rsidP="0080029F"/>
        </w:tc>
        <w:tc>
          <w:tcPr>
            <w:tcW w:w="1260" w:type="dxa"/>
          </w:tcPr>
          <w:p w14:paraId="1C9A14A5" w14:textId="77777777" w:rsidR="008249E0" w:rsidRPr="00675DAA" w:rsidRDefault="006B3A95" w:rsidP="0080029F">
            <w:r>
              <w:t>R</w:t>
            </w:r>
            <w:r w:rsidR="000503DE">
              <w:t>oot</w:t>
            </w:r>
          </w:p>
        </w:tc>
        <w:tc>
          <w:tcPr>
            <w:tcW w:w="1260" w:type="dxa"/>
          </w:tcPr>
          <w:p w14:paraId="5E16AC2C" w14:textId="77777777" w:rsidR="008249E0" w:rsidRPr="00675DAA" w:rsidRDefault="008249E0" w:rsidP="0080029F"/>
        </w:tc>
        <w:tc>
          <w:tcPr>
            <w:tcW w:w="1350" w:type="dxa"/>
          </w:tcPr>
          <w:p w14:paraId="26D7F099" w14:textId="77777777" w:rsidR="008249E0" w:rsidRPr="00675DAA" w:rsidRDefault="008249E0" w:rsidP="0080029F"/>
        </w:tc>
        <w:tc>
          <w:tcPr>
            <w:tcW w:w="3330" w:type="dxa"/>
          </w:tcPr>
          <w:p w14:paraId="4535E48A" w14:textId="77777777" w:rsidR="008249E0" w:rsidRPr="00675DAA" w:rsidRDefault="008249E0" w:rsidP="0080029F"/>
        </w:tc>
      </w:tr>
      <w:tr w:rsidR="008249E0" w:rsidRPr="00F512E4" w14:paraId="151BC0E3" w14:textId="77777777" w:rsidTr="00C87FC3">
        <w:trPr>
          <w:cantSplit/>
        </w:trPr>
        <w:tc>
          <w:tcPr>
            <w:tcW w:w="2358" w:type="dxa"/>
            <w:shd w:val="clear" w:color="auto" w:fill="808080"/>
          </w:tcPr>
          <w:p w14:paraId="2D22503A" w14:textId="77777777" w:rsidR="008249E0" w:rsidRPr="00675DAA" w:rsidRDefault="008249E0" w:rsidP="0080029F">
            <w:r w:rsidRPr="00675DAA">
              <w:t>Conformance</w:t>
            </w:r>
          </w:p>
        </w:tc>
        <w:tc>
          <w:tcPr>
            <w:tcW w:w="7200" w:type="dxa"/>
            <w:gridSpan w:val="4"/>
          </w:tcPr>
          <w:p w14:paraId="186C7D9D" w14:textId="6994AE14" w:rsidR="00176515" w:rsidRPr="00752ED4" w:rsidRDefault="00273923" w:rsidP="0080029F">
            <w:pPr>
              <w:rPr>
                <w:szCs w:val="24"/>
                <w:highlight w:val="white"/>
              </w:rPr>
            </w:pPr>
            <w:r>
              <w:rPr>
                <w:szCs w:val="24"/>
                <w:highlight w:val="white"/>
              </w:rPr>
              <w:t>T</w:t>
            </w:r>
            <w:r w:rsidR="00752ED4">
              <w:rPr>
                <w:szCs w:val="24"/>
                <w:highlight w:val="white"/>
              </w:rPr>
              <w:t xml:space="preserve">his is validated as part of </w:t>
            </w:r>
            <w:ins w:id="1058" w:author="Peter Bomberg" w:date="2018-01-16T14:05:00Z">
              <w:r w:rsidR="00F37C78">
                <w:rPr>
                  <w:szCs w:val="24"/>
                  <w:highlight w:val="white"/>
                </w:rPr>
                <w:t xml:space="preserve">the </w:t>
              </w:r>
            </w:ins>
            <w:r w:rsidR="00752ED4" w:rsidRPr="00F512E4">
              <w:t>representedOrganization</w:t>
            </w:r>
            <w:r w:rsidR="00752ED4">
              <w:t xml:space="preserve"> and </w:t>
            </w:r>
            <w:r w:rsidR="00752ED4" w:rsidRPr="002F2171">
              <w:t>assignedOrganization</w:t>
            </w:r>
            <w:ins w:id="1059" w:author="Peter Bomberg" w:date="2018-01-16T14:05:00Z">
              <w:r w:rsidR="00F37C78">
                <w:t xml:space="preserve"> elements.</w:t>
              </w:r>
            </w:ins>
          </w:p>
        </w:tc>
      </w:tr>
    </w:tbl>
    <w:p w14:paraId="64C37790" w14:textId="77777777" w:rsidR="008249E0" w:rsidRPr="00914CEC" w:rsidRDefault="008249E0" w:rsidP="0080029F">
      <w:pPr>
        <w:rPr>
          <w:moveTo w:id="1060" w:author="Peter Bomberg" w:date="2018-01-16T14:05:00Z"/>
        </w:rPr>
      </w:pPr>
      <w:moveToRangeStart w:id="1061" w:author="Peter Bomberg" w:date="2018-01-16T14:05:00Z" w:name="move50387489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106E57C4" w14:textId="77777777" w:rsidTr="00C87FC3">
        <w:trPr>
          <w:cantSplit/>
          <w:trHeight w:val="580"/>
          <w:tblHeader/>
        </w:trPr>
        <w:tc>
          <w:tcPr>
            <w:tcW w:w="2358" w:type="dxa"/>
            <w:shd w:val="clear" w:color="auto" w:fill="808080"/>
          </w:tcPr>
          <w:p w14:paraId="39CECADF" w14:textId="77777777" w:rsidR="00F512E4" w:rsidRPr="00914CEC" w:rsidRDefault="00F512E4" w:rsidP="0080029F">
            <w:pPr>
              <w:rPr>
                <w:moveTo w:id="1062" w:author="Peter Bomberg" w:date="2018-01-16T14:05:00Z"/>
              </w:rPr>
            </w:pPr>
            <w:moveTo w:id="1063" w:author="Peter Bomberg" w:date="2018-01-16T14:05:00Z">
              <w:r w:rsidRPr="00675DAA">
                <w:t>Element</w:t>
              </w:r>
            </w:moveTo>
          </w:p>
        </w:tc>
        <w:tc>
          <w:tcPr>
            <w:tcW w:w="1260" w:type="dxa"/>
            <w:shd w:val="clear" w:color="auto" w:fill="808080"/>
          </w:tcPr>
          <w:p w14:paraId="4D4994A5" w14:textId="77777777" w:rsidR="00F512E4" w:rsidRPr="00675DAA" w:rsidRDefault="00F512E4" w:rsidP="0080029F">
            <w:pPr>
              <w:rPr>
                <w:moveTo w:id="1064" w:author="Peter Bomberg" w:date="2018-01-16T14:05:00Z"/>
              </w:rPr>
            </w:pPr>
            <w:moveTo w:id="1065" w:author="Peter Bomberg" w:date="2018-01-16T14:05:00Z">
              <w:r w:rsidRPr="00675DAA">
                <w:t>Attribute</w:t>
              </w:r>
            </w:moveTo>
          </w:p>
        </w:tc>
        <w:tc>
          <w:tcPr>
            <w:tcW w:w="1260" w:type="dxa"/>
            <w:shd w:val="clear" w:color="auto" w:fill="808080"/>
          </w:tcPr>
          <w:p w14:paraId="1AD84A4C" w14:textId="77777777" w:rsidR="00F512E4" w:rsidRPr="00914CEC" w:rsidRDefault="00F512E4" w:rsidP="0080029F">
            <w:pPr>
              <w:rPr>
                <w:moveTo w:id="1066" w:author="Peter Bomberg" w:date="2018-01-16T14:05:00Z"/>
              </w:rPr>
            </w:pPr>
            <w:moveTo w:id="1067" w:author="Peter Bomberg" w:date="2018-01-16T14:05:00Z">
              <w:r w:rsidRPr="00675DAA">
                <w:t>Cardinality</w:t>
              </w:r>
            </w:moveTo>
          </w:p>
        </w:tc>
        <w:tc>
          <w:tcPr>
            <w:tcW w:w="1350" w:type="dxa"/>
            <w:shd w:val="clear" w:color="auto" w:fill="808080"/>
          </w:tcPr>
          <w:p w14:paraId="76A6FC9B" w14:textId="77777777" w:rsidR="00F512E4" w:rsidRPr="00675DAA" w:rsidRDefault="00F512E4" w:rsidP="0080029F">
            <w:pPr>
              <w:rPr>
                <w:moveTo w:id="1068" w:author="Peter Bomberg" w:date="2018-01-16T14:05:00Z"/>
              </w:rPr>
            </w:pPr>
            <w:moveTo w:id="1069" w:author="Peter Bomberg" w:date="2018-01-16T14:05:00Z">
              <w:r w:rsidRPr="00675DAA">
                <w:t>Value(s) Allowed</w:t>
              </w:r>
            </w:moveTo>
          </w:p>
          <w:p w14:paraId="7F35AC95" w14:textId="77777777" w:rsidR="00F512E4" w:rsidRPr="00675DAA" w:rsidRDefault="00F512E4" w:rsidP="0080029F">
            <w:pPr>
              <w:rPr>
                <w:moveTo w:id="1070" w:author="Peter Bomberg" w:date="2018-01-16T14:05:00Z"/>
              </w:rPr>
            </w:pPr>
            <w:moveTo w:id="1071" w:author="Peter Bomberg" w:date="2018-01-16T14:05:00Z">
              <w:r w:rsidRPr="00675DAA">
                <w:t>Examples</w:t>
              </w:r>
            </w:moveTo>
          </w:p>
        </w:tc>
        <w:tc>
          <w:tcPr>
            <w:tcW w:w="3330" w:type="dxa"/>
            <w:shd w:val="clear" w:color="auto" w:fill="808080"/>
          </w:tcPr>
          <w:p w14:paraId="492ACE15" w14:textId="77777777" w:rsidR="00F512E4" w:rsidRPr="00675DAA" w:rsidRDefault="00F512E4" w:rsidP="0080029F">
            <w:pPr>
              <w:rPr>
                <w:moveTo w:id="1072" w:author="Peter Bomberg" w:date="2018-01-16T14:05:00Z"/>
              </w:rPr>
            </w:pPr>
            <w:moveTo w:id="1073" w:author="Peter Bomberg" w:date="2018-01-16T14:05:00Z">
              <w:r w:rsidRPr="00675DAA">
                <w:t>Description</w:t>
              </w:r>
            </w:moveTo>
          </w:p>
          <w:p w14:paraId="0A30E282" w14:textId="77777777" w:rsidR="00F512E4" w:rsidRPr="00675DAA" w:rsidRDefault="00F512E4" w:rsidP="0080029F">
            <w:pPr>
              <w:rPr>
                <w:moveTo w:id="1074" w:author="Peter Bomberg" w:date="2018-01-16T14:05:00Z"/>
              </w:rPr>
            </w:pPr>
            <w:moveTo w:id="1075" w:author="Peter Bomberg" w:date="2018-01-16T14:05:00Z">
              <w:r w:rsidRPr="00675DAA">
                <w:t>Instructions</w:t>
              </w:r>
            </w:moveTo>
          </w:p>
        </w:tc>
      </w:tr>
      <w:tr w:rsidR="00F512E4" w:rsidRPr="00675DAA" w14:paraId="2F584B51" w14:textId="77777777" w:rsidTr="00C87FC3">
        <w:trPr>
          <w:cantSplit/>
        </w:trPr>
        <w:tc>
          <w:tcPr>
            <w:tcW w:w="2358" w:type="dxa"/>
          </w:tcPr>
          <w:p w14:paraId="7429B911" w14:textId="77777777" w:rsidR="00F512E4" w:rsidRPr="00914CEC" w:rsidRDefault="00F512E4" w:rsidP="0080029F">
            <w:pPr>
              <w:rPr>
                <w:moveTo w:id="1076" w:author="Peter Bomberg" w:date="2018-01-16T14:05:00Z"/>
              </w:rPr>
            </w:pPr>
            <w:moveTo w:id="1077" w:author="Peter Bomberg" w:date="2018-01-16T14:05:00Z">
              <w:r>
                <w:t>name</w:t>
              </w:r>
            </w:moveTo>
          </w:p>
        </w:tc>
        <w:tc>
          <w:tcPr>
            <w:tcW w:w="1260" w:type="dxa"/>
            <w:shd w:val="clear" w:color="auto" w:fill="D9D9D9"/>
          </w:tcPr>
          <w:p w14:paraId="7FADAA39" w14:textId="77777777" w:rsidR="00F512E4" w:rsidRPr="00675DAA" w:rsidRDefault="00F512E4" w:rsidP="0080029F">
            <w:pPr>
              <w:rPr>
                <w:moveTo w:id="1078" w:author="Peter Bomberg" w:date="2018-01-16T14:05:00Z"/>
              </w:rPr>
            </w:pPr>
            <w:moveTo w:id="1079" w:author="Peter Bomberg" w:date="2018-01-16T14:05:00Z">
              <w:r w:rsidRPr="00675DAA">
                <w:t>N/A</w:t>
              </w:r>
            </w:moveTo>
          </w:p>
        </w:tc>
        <w:tc>
          <w:tcPr>
            <w:tcW w:w="1260" w:type="dxa"/>
            <w:shd w:val="clear" w:color="auto" w:fill="D9D9D9"/>
          </w:tcPr>
          <w:p w14:paraId="44684006" w14:textId="77777777" w:rsidR="00F512E4" w:rsidRPr="00675DAA" w:rsidRDefault="001266E7" w:rsidP="0080029F">
            <w:pPr>
              <w:rPr>
                <w:moveTo w:id="1080" w:author="Peter Bomberg" w:date="2018-01-16T14:05:00Z"/>
              </w:rPr>
            </w:pPr>
            <w:moveTo w:id="1081" w:author="Peter Bomberg" w:date="2018-01-16T14:05:00Z">
              <w:r>
                <w:t>1:1</w:t>
              </w:r>
            </w:moveTo>
          </w:p>
        </w:tc>
        <w:tc>
          <w:tcPr>
            <w:tcW w:w="1350" w:type="dxa"/>
            <w:shd w:val="clear" w:color="auto" w:fill="D9D9D9"/>
          </w:tcPr>
          <w:p w14:paraId="6E6CEEA2" w14:textId="77777777" w:rsidR="00F512E4" w:rsidRPr="00675DAA" w:rsidRDefault="00F512E4" w:rsidP="0080029F">
            <w:pPr>
              <w:rPr>
                <w:moveTo w:id="1082" w:author="Peter Bomberg" w:date="2018-01-16T14:05:00Z"/>
              </w:rPr>
            </w:pPr>
          </w:p>
        </w:tc>
        <w:tc>
          <w:tcPr>
            <w:tcW w:w="3330" w:type="dxa"/>
            <w:shd w:val="clear" w:color="auto" w:fill="D9D9D9"/>
          </w:tcPr>
          <w:p w14:paraId="640BAF7D" w14:textId="77777777" w:rsidR="00F512E4" w:rsidRPr="00675DAA" w:rsidRDefault="00F512E4" w:rsidP="0080029F">
            <w:pPr>
              <w:rPr>
                <w:moveTo w:id="1083" w:author="Peter Bomberg" w:date="2018-01-16T14:05:00Z"/>
              </w:rPr>
            </w:pPr>
          </w:p>
        </w:tc>
      </w:tr>
      <w:moveToRangeEnd w:id="1061"/>
      <w:tr w:rsidR="00F512E4" w:rsidRPr="00C112C4" w14:paraId="5CA1CA6B" w14:textId="77777777" w:rsidTr="00C87FC3">
        <w:trPr>
          <w:cantSplit/>
          <w:ins w:id="1084" w:author="Peter Bomberg" w:date="2018-01-16T14:05:00Z"/>
        </w:trPr>
        <w:tc>
          <w:tcPr>
            <w:tcW w:w="2358" w:type="dxa"/>
            <w:shd w:val="clear" w:color="auto" w:fill="808080"/>
          </w:tcPr>
          <w:p w14:paraId="694E3465" w14:textId="77777777" w:rsidR="00F512E4" w:rsidRPr="00675DAA" w:rsidRDefault="00F512E4" w:rsidP="0080029F">
            <w:pPr>
              <w:rPr>
                <w:ins w:id="1085" w:author="Peter Bomberg" w:date="2018-01-16T14:05:00Z"/>
              </w:rPr>
            </w:pPr>
            <w:ins w:id="1086" w:author="Peter Bomberg" w:date="2018-01-16T14:05:00Z">
              <w:r w:rsidRPr="00675DAA">
                <w:t>Conformance</w:t>
              </w:r>
            </w:ins>
          </w:p>
        </w:tc>
        <w:tc>
          <w:tcPr>
            <w:tcW w:w="7200" w:type="dxa"/>
            <w:gridSpan w:val="4"/>
          </w:tcPr>
          <w:p w14:paraId="65FA8878" w14:textId="6329DDD6" w:rsidR="00F512E4" w:rsidRDefault="00C112C4" w:rsidP="008B43ED">
            <w:pPr>
              <w:pStyle w:val="ListParagraph"/>
              <w:numPr>
                <w:ilvl w:val="0"/>
                <w:numId w:val="16"/>
              </w:numPr>
              <w:rPr>
                <w:ins w:id="1087" w:author="Peter Bomberg" w:date="2018-01-16T14:05:00Z"/>
              </w:rPr>
            </w:pPr>
            <w:ins w:id="1088" w:author="Peter Bomberg" w:date="2018-01-16T14:05:00Z">
              <w:r>
                <w:t>The name shall contain the business name that was assigned the id@</w:t>
              </w:r>
              <w:r w:rsidRPr="00F512E4">
                <w:t xml:space="preserve">extension </w:t>
              </w:r>
              <w:r>
                <w:t>value</w:t>
              </w:r>
              <w:r w:rsidR="00AC2591">
                <w:t xml:space="preserve"> (sibling id element where </w:t>
              </w:r>
              <w:r w:rsidR="00AC2591" w:rsidRPr="00AC2591">
                <w:t>root="2.16.840.1.113883.2.20.6.31"</w:t>
              </w:r>
              <w:r w:rsidR="00AC2591">
                <w:t>)</w:t>
              </w:r>
              <w:r>
                <w:t>.</w:t>
              </w:r>
            </w:ins>
          </w:p>
          <w:p w14:paraId="0D455EC0" w14:textId="77777777" w:rsidR="00F37C78" w:rsidRDefault="00F37C78" w:rsidP="008B43ED">
            <w:pPr>
              <w:pStyle w:val="ListParagraph"/>
              <w:numPr>
                <w:ilvl w:val="0"/>
                <w:numId w:val="82"/>
              </w:numPr>
              <w:rPr>
                <w:ins w:id="1089" w:author="Peter Bomberg" w:date="2018-01-16T14:05:00Z"/>
              </w:rPr>
            </w:pPr>
            <w:ins w:id="1090" w:author="Peter Bomberg" w:date="2018-01-16T14:05:00Z">
              <w:r w:rsidRPr="00B056D9">
                <w:rPr>
                  <w:highlight w:val="white"/>
                </w:rPr>
                <w:t>SPL Rule 6 identifies that the name is empty.</w:t>
              </w:r>
            </w:ins>
          </w:p>
          <w:p w14:paraId="57523EC8" w14:textId="2E421CF5" w:rsidR="00473116" w:rsidRDefault="009B00F5" w:rsidP="008B43ED">
            <w:pPr>
              <w:pStyle w:val="ListParagraph"/>
              <w:numPr>
                <w:ilvl w:val="0"/>
                <w:numId w:val="82"/>
              </w:numPr>
              <w:rPr>
                <w:ins w:id="1091" w:author="Peter Bomberg" w:date="2018-01-16T14:05:00Z"/>
                <w:highlight w:val="white"/>
              </w:rPr>
            </w:pPr>
            <w:ins w:id="1092" w:author="Peter Bomberg" w:date="2018-01-16T14:05:00Z">
              <w:r>
                <w:rPr>
                  <w:highlight w:val="white"/>
                </w:rPr>
                <w:t xml:space="preserve">SPL Rule 8 </w:t>
              </w:r>
              <w:r w:rsidR="009F05AC" w:rsidRPr="00E1161C">
                <w:rPr>
                  <w:highlight w:val="white"/>
                </w:rPr>
                <w:t xml:space="preserve">identifies that the code is not </w:t>
              </w:r>
              <w:r w:rsidR="009F05AC">
                <w:rPr>
                  <w:highlight w:val="white"/>
                </w:rPr>
                <w:t>in the CV</w:t>
              </w:r>
              <w:r w:rsidR="00A920F6">
                <w:rPr>
                  <w:highlight w:val="white"/>
                </w:rPr>
                <w:t>.</w:t>
              </w:r>
            </w:ins>
          </w:p>
          <w:p w14:paraId="395DAD1C" w14:textId="5E18796D" w:rsidR="00A920F6" w:rsidRPr="00B056D9" w:rsidRDefault="00A920F6" w:rsidP="008B43ED">
            <w:pPr>
              <w:pStyle w:val="ListParagraph"/>
              <w:numPr>
                <w:ilvl w:val="0"/>
                <w:numId w:val="82"/>
              </w:numPr>
              <w:rPr>
                <w:ins w:id="1093" w:author="Peter Bomberg" w:date="2018-01-16T14:05:00Z"/>
                <w:highlight w:val="white"/>
              </w:rPr>
            </w:pPr>
            <w:ins w:id="1094" w:author="Peter Bomberg" w:date="2018-01-16T14:05:00Z">
              <w:r w:rsidRPr="00337A08">
                <w:rPr>
                  <w:sz w:val="22"/>
                  <w:szCs w:val="22"/>
                  <w:highlight w:val="white"/>
                </w:rPr>
                <w:t>SPL Rule 15 identifies that there is a notification flag for the content.</w:t>
              </w:r>
            </w:ins>
          </w:p>
          <w:p w14:paraId="5E862E0E" w14:textId="77777777" w:rsidR="008F3858" w:rsidRPr="0076639A" w:rsidRDefault="0076639A" w:rsidP="008B43ED">
            <w:pPr>
              <w:pStyle w:val="ListParagraph"/>
              <w:numPr>
                <w:ilvl w:val="0"/>
                <w:numId w:val="82"/>
              </w:numPr>
              <w:rPr>
                <w:ins w:id="1095" w:author="Peter Bomberg" w:date="2018-01-16T14:05:00Z"/>
                <w:szCs w:val="24"/>
              </w:rPr>
            </w:pPr>
            <w:ins w:id="1096" w:author="Peter Bomberg" w:date="2018-01-16T14:05:00Z">
              <w:r>
                <w:t xml:space="preserve">SPL Rule </w:t>
              </w:r>
              <w:r w:rsidR="009B7B67">
                <w:t>10</w:t>
              </w:r>
              <w:r>
                <w:t xml:space="preserve"> </w:t>
              </w:r>
              <w:r w:rsidRPr="00AF4E8C">
                <w:t xml:space="preserve">identifies that </w:t>
              </w:r>
              <w:r w:rsidR="009B7B67">
                <w:t xml:space="preserve">name </w:t>
              </w:r>
              <w:r>
                <w:t xml:space="preserve">does not match the </w:t>
              </w:r>
              <w:r w:rsidR="009B7B67">
                <w:t>id@</w:t>
              </w:r>
              <w:r w:rsidR="009B7B67" w:rsidRPr="009B7B67">
                <w:t xml:space="preserve">extension </w:t>
              </w:r>
              <w:r w:rsidR="009B7B67">
                <w:t>value</w:t>
              </w:r>
              <w:r>
                <w:t>.</w:t>
              </w:r>
            </w:ins>
          </w:p>
        </w:tc>
      </w:tr>
    </w:tbl>
    <w:p w14:paraId="5CB5869F" w14:textId="77777777" w:rsidR="00073A78" w:rsidRDefault="00073A78" w:rsidP="0080029F">
      <w:pPr>
        <w:rPr>
          <w:moveFrom w:id="1097" w:author="Peter Bomberg" w:date="2018-01-16T14:05:00Z"/>
        </w:rPr>
      </w:pPr>
      <w:moveFromRangeStart w:id="1098" w:author="Peter Bomberg" w:date="2018-01-16T14:05:00Z" w:name="move50387489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84DC3" w:rsidRPr="00675DAA" w14:paraId="3E3187A9" w14:textId="77777777" w:rsidTr="00A11980">
        <w:trPr>
          <w:cantSplit/>
          <w:trHeight w:val="580"/>
          <w:tblHeader/>
        </w:trPr>
        <w:tc>
          <w:tcPr>
            <w:tcW w:w="2358" w:type="dxa"/>
            <w:shd w:val="clear" w:color="auto" w:fill="808080"/>
          </w:tcPr>
          <w:p w14:paraId="3AFA699D" w14:textId="77777777" w:rsidR="00984DC3" w:rsidRPr="00914CEC" w:rsidRDefault="00984DC3" w:rsidP="00A11980">
            <w:pPr>
              <w:rPr>
                <w:moveFrom w:id="1099" w:author="Peter Bomberg" w:date="2018-01-16T14:05:00Z"/>
              </w:rPr>
            </w:pPr>
            <w:moveFrom w:id="1100" w:author="Peter Bomberg" w:date="2018-01-16T14:05:00Z">
              <w:r w:rsidRPr="00675DAA">
                <w:lastRenderedPageBreak/>
                <w:t>Element</w:t>
              </w:r>
            </w:moveFrom>
          </w:p>
        </w:tc>
        <w:tc>
          <w:tcPr>
            <w:tcW w:w="1260" w:type="dxa"/>
            <w:shd w:val="clear" w:color="auto" w:fill="808080"/>
          </w:tcPr>
          <w:p w14:paraId="33B27C6F" w14:textId="77777777" w:rsidR="00984DC3" w:rsidRPr="00675DAA" w:rsidRDefault="00984DC3" w:rsidP="00A11980">
            <w:pPr>
              <w:rPr>
                <w:moveFrom w:id="1101" w:author="Peter Bomberg" w:date="2018-01-16T14:05:00Z"/>
              </w:rPr>
            </w:pPr>
            <w:moveFrom w:id="1102" w:author="Peter Bomberg" w:date="2018-01-16T14:05:00Z">
              <w:r w:rsidRPr="00675DAA">
                <w:t>Attribute</w:t>
              </w:r>
            </w:moveFrom>
          </w:p>
        </w:tc>
        <w:tc>
          <w:tcPr>
            <w:tcW w:w="1260" w:type="dxa"/>
            <w:shd w:val="clear" w:color="auto" w:fill="808080"/>
          </w:tcPr>
          <w:p w14:paraId="615C8457" w14:textId="77777777" w:rsidR="00984DC3" w:rsidRPr="00914CEC" w:rsidRDefault="00984DC3" w:rsidP="00A11980">
            <w:pPr>
              <w:rPr>
                <w:moveFrom w:id="1103" w:author="Peter Bomberg" w:date="2018-01-16T14:05:00Z"/>
              </w:rPr>
            </w:pPr>
            <w:moveFrom w:id="1104" w:author="Peter Bomberg" w:date="2018-01-16T14:05:00Z">
              <w:r w:rsidRPr="00675DAA">
                <w:t>Cardinality</w:t>
              </w:r>
            </w:moveFrom>
          </w:p>
        </w:tc>
        <w:tc>
          <w:tcPr>
            <w:tcW w:w="1350" w:type="dxa"/>
            <w:shd w:val="clear" w:color="auto" w:fill="808080"/>
          </w:tcPr>
          <w:p w14:paraId="354DEB87" w14:textId="77777777" w:rsidR="00984DC3" w:rsidRPr="00675DAA" w:rsidRDefault="00984DC3" w:rsidP="00A11980">
            <w:pPr>
              <w:rPr>
                <w:moveFrom w:id="1105" w:author="Peter Bomberg" w:date="2018-01-16T14:05:00Z"/>
              </w:rPr>
            </w:pPr>
            <w:moveFrom w:id="1106" w:author="Peter Bomberg" w:date="2018-01-16T14:05:00Z">
              <w:r w:rsidRPr="00675DAA">
                <w:t>Value(s) Allowed</w:t>
              </w:r>
            </w:moveFrom>
          </w:p>
          <w:p w14:paraId="09515F6E" w14:textId="77777777" w:rsidR="00984DC3" w:rsidRPr="00675DAA" w:rsidRDefault="00984DC3" w:rsidP="00A11980">
            <w:pPr>
              <w:rPr>
                <w:moveFrom w:id="1107" w:author="Peter Bomberg" w:date="2018-01-16T14:05:00Z"/>
              </w:rPr>
            </w:pPr>
            <w:moveFrom w:id="1108" w:author="Peter Bomberg" w:date="2018-01-16T14:05:00Z">
              <w:r w:rsidRPr="00675DAA">
                <w:t>Examples</w:t>
              </w:r>
            </w:moveFrom>
          </w:p>
        </w:tc>
        <w:tc>
          <w:tcPr>
            <w:tcW w:w="3330" w:type="dxa"/>
            <w:shd w:val="clear" w:color="auto" w:fill="808080"/>
          </w:tcPr>
          <w:p w14:paraId="11C6BA15" w14:textId="77777777" w:rsidR="00984DC3" w:rsidRPr="00675DAA" w:rsidRDefault="00984DC3" w:rsidP="00A11980">
            <w:pPr>
              <w:rPr>
                <w:moveFrom w:id="1109" w:author="Peter Bomberg" w:date="2018-01-16T14:05:00Z"/>
              </w:rPr>
            </w:pPr>
            <w:moveFrom w:id="1110" w:author="Peter Bomberg" w:date="2018-01-16T14:05:00Z">
              <w:r w:rsidRPr="00675DAA">
                <w:t>Description</w:t>
              </w:r>
            </w:moveFrom>
          </w:p>
          <w:p w14:paraId="0FDD772C" w14:textId="77777777" w:rsidR="00984DC3" w:rsidRPr="00675DAA" w:rsidRDefault="00984DC3" w:rsidP="00A11980">
            <w:pPr>
              <w:rPr>
                <w:moveFrom w:id="1111" w:author="Peter Bomberg" w:date="2018-01-16T14:05:00Z"/>
              </w:rPr>
            </w:pPr>
            <w:moveFrom w:id="1112" w:author="Peter Bomberg" w:date="2018-01-16T14:05:00Z">
              <w:r w:rsidRPr="00675DAA">
                <w:t>Instructions</w:t>
              </w:r>
            </w:moveFrom>
          </w:p>
        </w:tc>
      </w:tr>
      <w:moveFromRangeEnd w:id="1098"/>
      <w:tr w:rsidR="00F512E4" w:rsidRPr="00675DAA" w14:paraId="10830C3E" w14:textId="77777777" w:rsidTr="00C87FC3">
        <w:trPr>
          <w:cantSplit/>
          <w:del w:id="1113" w:author="Peter Bomberg" w:date="2018-01-16T14:05:00Z"/>
        </w:trPr>
        <w:tc>
          <w:tcPr>
            <w:tcW w:w="2358" w:type="dxa"/>
          </w:tcPr>
          <w:p w14:paraId="0D2E2C79" w14:textId="77777777" w:rsidR="00F512E4" w:rsidRPr="00914CEC" w:rsidRDefault="00F512E4" w:rsidP="0080029F">
            <w:pPr>
              <w:rPr>
                <w:del w:id="1114" w:author="Peter Bomberg" w:date="2018-01-16T14:05:00Z"/>
              </w:rPr>
            </w:pPr>
            <w:del w:id="1115" w:author="Peter Bomberg" w:date="2018-01-16T14:05:00Z">
              <w:r>
                <w:delText>name</w:delText>
              </w:r>
            </w:del>
          </w:p>
        </w:tc>
        <w:tc>
          <w:tcPr>
            <w:tcW w:w="1260" w:type="dxa"/>
            <w:shd w:val="clear" w:color="auto" w:fill="D9D9D9"/>
          </w:tcPr>
          <w:p w14:paraId="3F6CDBC6" w14:textId="77777777" w:rsidR="00F512E4" w:rsidRPr="00675DAA" w:rsidRDefault="00F512E4" w:rsidP="0080029F">
            <w:pPr>
              <w:rPr>
                <w:del w:id="1116" w:author="Peter Bomberg" w:date="2018-01-16T14:05:00Z"/>
              </w:rPr>
            </w:pPr>
            <w:del w:id="1117" w:author="Peter Bomberg" w:date="2018-01-16T14:05:00Z">
              <w:r w:rsidRPr="00675DAA">
                <w:delText>N/A</w:delText>
              </w:r>
            </w:del>
          </w:p>
        </w:tc>
        <w:tc>
          <w:tcPr>
            <w:tcW w:w="1260" w:type="dxa"/>
            <w:shd w:val="clear" w:color="auto" w:fill="D9D9D9"/>
          </w:tcPr>
          <w:p w14:paraId="4E380F26" w14:textId="77777777" w:rsidR="00F512E4" w:rsidRPr="00675DAA" w:rsidRDefault="001266E7" w:rsidP="0080029F">
            <w:pPr>
              <w:rPr>
                <w:del w:id="1118" w:author="Peter Bomberg" w:date="2018-01-16T14:05:00Z"/>
              </w:rPr>
            </w:pPr>
            <w:del w:id="1119" w:author="Peter Bomberg" w:date="2018-01-16T14:05:00Z">
              <w:r>
                <w:delText>1:1</w:delText>
              </w:r>
            </w:del>
          </w:p>
        </w:tc>
        <w:tc>
          <w:tcPr>
            <w:tcW w:w="1350" w:type="dxa"/>
            <w:shd w:val="clear" w:color="auto" w:fill="D9D9D9"/>
          </w:tcPr>
          <w:p w14:paraId="57AA04F0" w14:textId="77777777" w:rsidR="00F512E4" w:rsidRPr="00675DAA" w:rsidRDefault="00F512E4" w:rsidP="0080029F">
            <w:pPr>
              <w:rPr>
                <w:del w:id="1120" w:author="Peter Bomberg" w:date="2018-01-16T14:05:00Z"/>
              </w:rPr>
            </w:pPr>
          </w:p>
        </w:tc>
        <w:tc>
          <w:tcPr>
            <w:tcW w:w="3330" w:type="dxa"/>
            <w:shd w:val="clear" w:color="auto" w:fill="D9D9D9"/>
          </w:tcPr>
          <w:p w14:paraId="308C46C0" w14:textId="77777777" w:rsidR="00F512E4" w:rsidRPr="00675DAA" w:rsidRDefault="00F512E4" w:rsidP="0080029F">
            <w:pPr>
              <w:rPr>
                <w:del w:id="1121" w:author="Peter Bomberg" w:date="2018-01-16T14:05:00Z"/>
              </w:rPr>
            </w:pPr>
          </w:p>
        </w:tc>
      </w:tr>
      <w:tr w:rsidR="00F512E4" w:rsidRPr="00C112C4" w14:paraId="6E7BFE96" w14:textId="77777777" w:rsidTr="00C87FC3">
        <w:trPr>
          <w:cantSplit/>
          <w:del w:id="1122" w:author="Peter Bomberg" w:date="2018-01-16T14:05:00Z"/>
        </w:trPr>
        <w:tc>
          <w:tcPr>
            <w:tcW w:w="2358" w:type="dxa"/>
            <w:shd w:val="clear" w:color="auto" w:fill="808080"/>
          </w:tcPr>
          <w:p w14:paraId="0E796DDC" w14:textId="77777777" w:rsidR="00F512E4" w:rsidRPr="00675DAA" w:rsidRDefault="00F512E4" w:rsidP="0080029F">
            <w:pPr>
              <w:rPr>
                <w:del w:id="1123" w:author="Peter Bomberg" w:date="2018-01-16T14:05:00Z"/>
              </w:rPr>
            </w:pPr>
            <w:del w:id="1124" w:author="Peter Bomberg" w:date="2018-01-16T14:05:00Z">
              <w:r w:rsidRPr="00675DAA">
                <w:delText>Conformance</w:delText>
              </w:r>
            </w:del>
          </w:p>
        </w:tc>
        <w:tc>
          <w:tcPr>
            <w:tcW w:w="7200" w:type="dxa"/>
            <w:gridSpan w:val="4"/>
          </w:tcPr>
          <w:p w14:paraId="63784166" w14:textId="77777777" w:rsidR="006B3A95" w:rsidRDefault="006B3A95" w:rsidP="008B43ED">
            <w:pPr>
              <w:pStyle w:val="ListParagraph"/>
              <w:numPr>
                <w:ilvl w:val="0"/>
                <w:numId w:val="16"/>
              </w:numPr>
              <w:rPr>
                <w:del w:id="1125" w:author="Peter Bomberg" w:date="2018-01-16T14:05:00Z"/>
              </w:rPr>
            </w:pPr>
            <w:del w:id="1126" w:author="Peter Bomberg" w:date="2018-01-16T14:05:00Z">
              <w:r>
                <w:delText>There must be a name element.</w:delText>
              </w:r>
            </w:del>
          </w:p>
          <w:p w14:paraId="1771D3E7" w14:textId="77777777" w:rsidR="00395928" w:rsidRPr="00C13369" w:rsidRDefault="00487FE5" w:rsidP="008B43ED">
            <w:pPr>
              <w:pStyle w:val="ListParagraph"/>
              <w:numPr>
                <w:ilvl w:val="0"/>
                <w:numId w:val="81"/>
              </w:numPr>
              <w:rPr>
                <w:del w:id="1127" w:author="Peter Bomberg" w:date="2018-01-16T14:05:00Z"/>
              </w:rPr>
            </w:pPr>
            <w:del w:id="1128" w:author="Peter Bomberg" w:date="2018-01-16T14:05:00Z">
              <w:r>
                <w:rPr>
                  <w:highlight w:val="white"/>
                </w:rPr>
                <w:delText>SPL Rule 3</w:delText>
              </w:r>
              <w:r w:rsidR="00395928">
                <w:rPr>
                  <w:highlight w:val="white"/>
                </w:rPr>
                <w:delText xml:space="preserve"> </w:delText>
              </w:r>
              <w:r w:rsidR="00395928" w:rsidRPr="00D00628">
                <w:rPr>
                  <w:highlight w:val="white"/>
                </w:rPr>
                <w:delText xml:space="preserve">identifies that </w:delText>
              </w:r>
              <w:r w:rsidR="00395928">
                <w:rPr>
                  <w:highlight w:val="white"/>
                </w:rPr>
                <w:delText>the</w:delText>
              </w:r>
              <w:r w:rsidR="00395928" w:rsidRPr="00D00628">
                <w:rPr>
                  <w:highlight w:val="white"/>
                </w:rPr>
                <w:delText xml:space="preserve"> </w:delText>
              </w:r>
              <w:r w:rsidR="00395928" w:rsidRPr="00D00628">
                <w:delText xml:space="preserve">element has </w:delText>
              </w:r>
              <w:r w:rsidR="00395928">
                <w:delText xml:space="preserve">not </w:delText>
              </w:r>
              <w:r w:rsidR="00395928" w:rsidRPr="00D00628">
                <w:delText>been defined.</w:delText>
              </w:r>
            </w:del>
          </w:p>
          <w:p w14:paraId="04DB0356" w14:textId="77777777" w:rsidR="006B3A95" w:rsidRDefault="006B3A95" w:rsidP="0080029F">
            <w:pPr>
              <w:rPr>
                <w:del w:id="1129" w:author="Peter Bomberg" w:date="2018-01-16T14:05:00Z"/>
              </w:rPr>
            </w:pPr>
          </w:p>
          <w:p w14:paraId="611BB97B" w14:textId="77777777" w:rsidR="00F512E4" w:rsidRDefault="00C112C4" w:rsidP="008B43ED">
            <w:pPr>
              <w:pStyle w:val="ListParagraph"/>
              <w:numPr>
                <w:ilvl w:val="0"/>
                <w:numId w:val="16"/>
              </w:numPr>
              <w:rPr>
                <w:del w:id="1130" w:author="Peter Bomberg" w:date="2018-01-16T14:05:00Z"/>
              </w:rPr>
            </w:pPr>
            <w:del w:id="1131" w:author="Peter Bomberg" w:date="2018-01-16T14:05:00Z">
              <w:r>
                <w:delText>The name shall contain the business name that was assigned the id@</w:delText>
              </w:r>
              <w:r w:rsidRPr="00F512E4">
                <w:delText xml:space="preserve">extension </w:delText>
              </w:r>
              <w:r>
                <w:delText>value.</w:delText>
              </w:r>
            </w:del>
          </w:p>
          <w:p w14:paraId="7FA78935" w14:textId="77777777" w:rsidR="00473116" w:rsidRPr="00B056D9" w:rsidRDefault="009B00F5" w:rsidP="008B43ED">
            <w:pPr>
              <w:pStyle w:val="ListParagraph"/>
              <w:numPr>
                <w:ilvl w:val="0"/>
                <w:numId w:val="82"/>
              </w:numPr>
              <w:rPr>
                <w:del w:id="1132" w:author="Peter Bomberg" w:date="2018-01-16T14:05:00Z"/>
                <w:highlight w:val="white"/>
              </w:rPr>
            </w:pPr>
            <w:del w:id="1133" w:author="Peter Bomberg" w:date="2018-01-16T14:05:00Z">
              <w:r>
                <w:rPr>
                  <w:highlight w:val="white"/>
                </w:rPr>
                <w:delText xml:space="preserve">SPL Rule 8 </w:delText>
              </w:r>
              <w:r w:rsidR="009F05AC" w:rsidRPr="00E1161C">
                <w:rPr>
                  <w:highlight w:val="white"/>
                </w:rPr>
                <w:delText xml:space="preserve">identifies that the code is not </w:delText>
              </w:r>
              <w:r w:rsidR="009F05AC">
                <w:rPr>
                  <w:highlight w:val="white"/>
                </w:rPr>
                <w:delText>in the CV</w:delText>
              </w:r>
              <w:r w:rsidR="009F05AC" w:rsidRPr="00B056D9">
                <w:rPr>
                  <w:highlight w:val="white"/>
                </w:rPr>
                <w:delText xml:space="preserve"> </w:delText>
              </w:r>
            </w:del>
          </w:p>
          <w:p w14:paraId="5947BB2D" w14:textId="77777777" w:rsidR="00473116" w:rsidRDefault="00473116" w:rsidP="008B43ED">
            <w:pPr>
              <w:pStyle w:val="ListParagraph"/>
              <w:numPr>
                <w:ilvl w:val="0"/>
                <w:numId w:val="82"/>
              </w:numPr>
              <w:rPr>
                <w:del w:id="1134" w:author="Peter Bomberg" w:date="2018-01-16T14:05:00Z"/>
              </w:rPr>
            </w:pPr>
            <w:del w:id="1135" w:author="Peter Bomberg" w:date="2018-01-16T14:05:00Z">
              <w:r w:rsidRPr="00B056D9">
                <w:rPr>
                  <w:highlight w:val="white"/>
                </w:rPr>
                <w:delText>SPL Rule 6 identifies that the name is empty.</w:delText>
              </w:r>
            </w:del>
          </w:p>
          <w:p w14:paraId="2FE4902E" w14:textId="77777777" w:rsidR="008F3858" w:rsidRPr="0076639A" w:rsidRDefault="0076639A" w:rsidP="008B43ED">
            <w:pPr>
              <w:pStyle w:val="ListParagraph"/>
              <w:numPr>
                <w:ilvl w:val="0"/>
                <w:numId w:val="82"/>
              </w:numPr>
              <w:rPr>
                <w:del w:id="1136" w:author="Peter Bomberg" w:date="2018-01-16T14:05:00Z"/>
                <w:szCs w:val="24"/>
              </w:rPr>
            </w:pPr>
            <w:del w:id="1137" w:author="Peter Bomberg" w:date="2018-01-16T14:05:00Z">
              <w:r>
                <w:delText xml:space="preserve">SPL Rule </w:delText>
              </w:r>
              <w:r w:rsidR="009B7B67">
                <w:delText>10</w:delText>
              </w:r>
              <w:r>
                <w:delText xml:space="preserve"> </w:delText>
              </w:r>
              <w:r w:rsidRPr="00AF4E8C">
                <w:delText xml:space="preserve">identifies that </w:delText>
              </w:r>
              <w:r w:rsidR="009B7B67">
                <w:delText xml:space="preserve">name </w:delText>
              </w:r>
              <w:r>
                <w:delText xml:space="preserve">does not match the </w:delText>
              </w:r>
              <w:r w:rsidR="009B7B67">
                <w:delText>id@</w:delText>
              </w:r>
              <w:r w:rsidR="009B7B67" w:rsidRPr="009B7B67">
                <w:delText xml:space="preserve">extension </w:delText>
              </w:r>
              <w:r w:rsidR="009B7B67">
                <w:delText>value</w:delText>
              </w:r>
              <w:r>
                <w:delText>.</w:delText>
              </w:r>
            </w:del>
          </w:p>
        </w:tc>
      </w:tr>
    </w:tbl>
    <w:p w14:paraId="45DF43F6" w14:textId="77777777" w:rsidR="008249E0" w:rsidRDefault="008249E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3B1390E8" w14:textId="77777777" w:rsidTr="00C87FC3">
        <w:trPr>
          <w:cantSplit/>
          <w:trHeight w:val="580"/>
          <w:tblHeader/>
        </w:trPr>
        <w:tc>
          <w:tcPr>
            <w:tcW w:w="2358" w:type="dxa"/>
            <w:shd w:val="clear" w:color="auto" w:fill="808080"/>
          </w:tcPr>
          <w:p w14:paraId="213F0D16" w14:textId="77777777" w:rsidR="00F512E4" w:rsidRPr="00914CEC" w:rsidRDefault="00F512E4" w:rsidP="0080029F">
            <w:r w:rsidRPr="00675DAA">
              <w:t>Element</w:t>
            </w:r>
          </w:p>
        </w:tc>
        <w:tc>
          <w:tcPr>
            <w:tcW w:w="1260" w:type="dxa"/>
            <w:shd w:val="clear" w:color="auto" w:fill="808080"/>
          </w:tcPr>
          <w:p w14:paraId="0AE5BADF" w14:textId="77777777" w:rsidR="00F512E4" w:rsidRPr="00675DAA" w:rsidRDefault="00F512E4" w:rsidP="0080029F">
            <w:r w:rsidRPr="00675DAA">
              <w:t>Attribute</w:t>
            </w:r>
          </w:p>
        </w:tc>
        <w:tc>
          <w:tcPr>
            <w:tcW w:w="1260" w:type="dxa"/>
            <w:shd w:val="clear" w:color="auto" w:fill="808080"/>
          </w:tcPr>
          <w:p w14:paraId="2A3EA121" w14:textId="77777777" w:rsidR="00F512E4" w:rsidRPr="00914CEC" w:rsidRDefault="00F512E4" w:rsidP="0080029F">
            <w:r w:rsidRPr="00675DAA">
              <w:t>Cardinality</w:t>
            </w:r>
          </w:p>
        </w:tc>
        <w:tc>
          <w:tcPr>
            <w:tcW w:w="1350" w:type="dxa"/>
            <w:shd w:val="clear" w:color="auto" w:fill="808080"/>
          </w:tcPr>
          <w:p w14:paraId="3FB83798" w14:textId="77777777" w:rsidR="00F512E4" w:rsidRPr="00675DAA" w:rsidRDefault="00F512E4" w:rsidP="0080029F">
            <w:r w:rsidRPr="00675DAA">
              <w:t>Value(s) Allowed</w:t>
            </w:r>
          </w:p>
          <w:p w14:paraId="19399C6F" w14:textId="77777777" w:rsidR="00F512E4" w:rsidRPr="00675DAA" w:rsidRDefault="00F512E4" w:rsidP="0080029F">
            <w:r w:rsidRPr="00675DAA">
              <w:t>Examples</w:t>
            </w:r>
          </w:p>
        </w:tc>
        <w:tc>
          <w:tcPr>
            <w:tcW w:w="3330" w:type="dxa"/>
            <w:shd w:val="clear" w:color="auto" w:fill="808080"/>
          </w:tcPr>
          <w:p w14:paraId="52331C79" w14:textId="77777777" w:rsidR="00F512E4" w:rsidRPr="00675DAA" w:rsidRDefault="00F512E4" w:rsidP="0080029F">
            <w:r w:rsidRPr="00675DAA">
              <w:t>Description</w:t>
            </w:r>
          </w:p>
          <w:p w14:paraId="0DD8391C" w14:textId="77777777" w:rsidR="00F512E4" w:rsidRPr="00675DAA" w:rsidRDefault="00F512E4" w:rsidP="0080029F">
            <w:r w:rsidRPr="00675DAA">
              <w:t>Instructions</w:t>
            </w:r>
          </w:p>
        </w:tc>
      </w:tr>
      <w:tr w:rsidR="00F512E4" w:rsidRPr="00675DAA" w14:paraId="0164BE96" w14:textId="77777777" w:rsidTr="00C87FC3">
        <w:trPr>
          <w:cantSplit/>
        </w:trPr>
        <w:tc>
          <w:tcPr>
            <w:tcW w:w="2358" w:type="dxa"/>
          </w:tcPr>
          <w:p w14:paraId="78AAF4C9" w14:textId="77777777" w:rsidR="00F512E4" w:rsidRPr="00914CEC" w:rsidRDefault="00C41999" w:rsidP="0080029F">
            <w:r w:rsidRPr="00C41999">
              <w:t>representedOrganization</w:t>
            </w:r>
            <w:r>
              <w:t>.</w:t>
            </w:r>
            <w:r w:rsidR="00F512E4">
              <w:t>c</w:t>
            </w:r>
            <w:r w:rsidR="00F512E4" w:rsidRPr="00F512E4">
              <w:t>ontactParty</w:t>
            </w:r>
          </w:p>
        </w:tc>
        <w:tc>
          <w:tcPr>
            <w:tcW w:w="1260" w:type="dxa"/>
            <w:shd w:val="clear" w:color="auto" w:fill="D9D9D9"/>
          </w:tcPr>
          <w:p w14:paraId="517DC16C" w14:textId="77777777" w:rsidR="00F512E4" w:rsidRPr="00675DAA" w:rsidRDefault="00F512E4" w:rsidP="0080029F">
            <w:r w:rsidRPr="00675DAA">
              <w:t>N/A</w:t>
            </w:r>
          </w:p>
        </w:tc>
        <w:tc>
          <w:tcPr>
            <w:tcW w:w="1260" w:type="dxa"/>
            <w:shd w:val="clear" w:color="auto" w:fill="D9D9D9"/>
          </w:tcPr>
          <w:p w14:paraId="6072368E" w14:textId="77777777" w:rsidR="00F512E4" w:rsidRPr="00675DAA" w:rsidRDefault="001266E7" w:rsidP="0080029F">
            <w:r>
              <w:t>0</w:t>
            </w:r>
            <w:r w:rsidR="00F512E4">
              <w:t>:n</w:t>
            </w:r>
          </w:p>
        </w:tc>
        <w:tc>
          <w:tcPr>
            <w:tcW w:w="1350" w:type="dxa"/>
            <w:shd w:val="clear" w:color="auto" w:fill="D9D9D9"/>
          </w:tcPr>
          <w:p w14:paraId="18A3DC20" w14:textId="77777777" w:rsidR="00F512E4" w:rsidRPr="00675DAA" w:rsidRDefault="00F512E4" w:rsidP="0080029F"/>
        </w:tc>
        <w:tc>
          <w:tcPr>
            <w:tcW w:w="3330" w:type="dxa"/>
            <w:shd w:val="clear" w:color="auto" w:fill="D9D9D9"/>
          </w:tcPr>
          <w:p w14:paraId="614078BC" w14:textId="77777777" w:rsidR="00F512E4" w:rsidRPr="00675DAA" w:rsidRDefault="00F512E4" w:rsidP="0080029F"/>
        </w:tc>
      </w:tr>
      <w:tr w:rsidR="00F512E4" w:rsidRPr="00C112C4" w14:paraId="67721935" w14:textId="77777777" w:rsidTr="00C87FC3">
        <w:trPr>
          <w:cantSplit/>
        </w:trPr>
        <w:tc>
          <w:tcPr>
            <w:tcW w:w="2358" w:type="dxa"/>
            <w:shd w:val="clear" w:color="auto" w:fill="808080"/>
          </w:tcPr>
          <w:p w14:paraId="10F01E64" w14:textId="77777777" w:rsidR="00F512E4" w:rsidRPr="00675DAA" w:rsidRDefault="00F512E4" w:rsidP="0080029F">
            <w:r w:rsidRPr="00675DAA">
              <w:t>Conformance</w:t>
            </w:r>
          </w:p>
        </w:tc>
        <w:tc>
          <w:tcPr>
            <w:tcW w:w="7200" w:type="dxa"/>
            <w:gridSpan w:val="4"/>
          </w:tcPr>
          <w:p w14:paraId="25E2C471" w14:textId="77777777" w:rsidR="00F512E4" w:rsidRDefault="001266E7" w:rsidP="008B43ED">
            <w:pPr>
              <w:pStyle w:val="ListParagraph"/>
              <w:numPr>
                <w:ilvl w:val="0"/>
                <w:numId w:val="17"/>
              </w:numPr>
              <w:rPr>
                <w:del w:id="1138" w:author="Peter Bomberg" w:date="2018-01-16T14:05:00Z"/>
              </w:rPr>
            </w:pPr>
            <w:del w:id="1139" w:author="Peter Bomberg" w:date="2018-01-16T14:05:00Z">
              <w:r>
                <w:delText xml:space="preserve">There </w:delText>
              </w:r>
              <w:r w:rsidR="00D27B6E">
                <w:delText>shall</w:delText>
              </w:r>
              <w:r>
                <w:delText xml:space="preserve"> be a c</w:delText>
              </w:r>
              <w:r w:rsidRPr="00F512E4">
                <w:delText>ontactParty</w:delText>
              </w:r>
              <w:r w:rsidR="006B3A95">
                <w:delText xml:space="preserve"> element</w:delText>
              </w:r>
            </w:del>
          </w:p>
          <w:p w14:paraId="0796F7F3" w14:textId="77777777" w:rsidR="00E22758" w:rsidRDefault="00E22758" w:rsidP="008B43ED">
            <w:pPr>
              <w:pStyle w:val="ListParagraph"/>
              <w:numPr>
                <w:ilvl w:val="0"/>
                <w:numId w:val="229"/>
              </w:numPr>
              <w:rPr>
                <w:moveFrom w:id="1140" w:author="Peter Bomberg" w:date="2018-01-16T14:05:00Z"/>
              </w:rPr>
            </w:pPr>
            <w:moveFromRangeStart w:id="1141" w:author="Peter Bomberg" w:date="2018-01-16T14:05:00Z" w:name="move503874898"/>
            <w:moveFrom w:id="1142"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From>
          </w:p>
          <w:moveFromRangeEnd w:id="1141"/>
          <w:p w14:paraId="7E9F280B" w14:textId="77777777" w:rsidR="00C112C4" w:rsidRDefault="001266E7" w:rsidP="008B43ED">
            <w:pPr>
              <w:pStyle w:val="ListParagraph"/>
              <w:numPr>
                <w:ilvl w:val="0"/>
                <w:numId w:val="17"/>
              </w:numPr>
            </w:pPr>
            <w:r>
              <w:t>The c</w:t>
            </w:r>
            <w:r w:rsidRPr="00F512E4">
              <w:t>ontactParty</w:t>
            </w:r>
            <w:r w:rsidR="006B3A95">
              <w:t xml:space="preserve"> </w:t>
            </w:r>
            <w:r w:rsidR="00D27B6E">
              <w:t>shall</w:t>
            </w:r>
            <w:r w:rsidR="006B3A95">
              <w:t xml:space="preserve"> contain an addr element</w:t>
            </w:r>
          </w:p>
          <w:p w14:paraId="1F00D801" w14:textId="780A231A" w:rsidR="00557D80" w:rsidRDefault="00487FE5" w:rsidP="008B43ED">
            <w:pPr>
              <w:pStyle w:val="ListParagraph"/>
              <w:numPr>
                <w:ilvl w:val="0"/>
                <w:numId w:val="44"/>
              </w:numPr>
            </w:pPr>
            <w:del w:id="1143" w:author="Peter Bomberg" w:date="2018-01-16T14:05:00Z">
              <w:r>
                <w:rPr>
                  <w:highlight w:val="white"/>
                </w:rPr>
                <w:delText>SPL Rule 3</w:delText>
              </w:r>
              <w:r w:rsidR="00273923">
                <w:rPr>
                  <w:highlight w:val="white"/>
                </w:rPr>
                <w:delText xml:space="preserve"> </w:delText>
              </w:r>
              <w:r w:rsidR="00273923" w:rsidRPr="00D00628">
                <w:rPr>
                  <w:highlight w:val="white"/>
                </w:rPr>
                <w:delText>identifies that</w:delText>
              </w:r>
            </w:del>
            <w:ins w:id="1144" w:author="Peter Bomberg" w:date="2018-01-16T14:05:00Z">
              <w:r w:rsidR="00EB04DC">
                <w:rPr>
                  <w:highlight w:val="white"/>
                </w:rPr>
                <w:t xml:space="preserve">N.B. </w:t>
              </w:r>
              <w:r w:rsidR="00557D80" w:rsidRPr="00F40085">
                <w:t>validation is performed at</w:t>
              </w:r>
            </w:ins>
            <w:r w:rsidR="00557D80" w:rsidRPr="00F40085">
              <w:t xml:space="preserve"> the element </w:t>
            </w:r>
            <w:del w:id="1145" w:author="Peter Bomberg" w:date="2018-01-16T14:05:00Z">
              <w:r w:rsidR="00273923" w:rsidRPr="00347E75">
                <w:rPr>
                  <w:highlight w:val="white"/>
                </w:rPr>
                <w:delText>has not been defined</w:delText>
              </w:r>
            </w:del>
            <w:ins w:id="1146" w:author="Peter Bomberg" w:date="2018-01-16T14:05:00Z">
              <w:r w:rsidR="00557D80" w:rsidRPr="00F40085">
                <w:t>level</w:t>
              </w:r>
            </w:ins>
            <w:r w:rsidR="00557D80" w:rsidRPr="00F40085">
              <w:t>.</w:t>
            </w:r>
          </w:p>
          <w:p w14:paraId="6118BA5F" w14:textId="452E71AE" w:rsidR="006B3A95" w:rsidRDefault="006B3A95" w:rsidP="0080029F">
            <w:pPr>
              <w:pStyle w:val="ListParagraph"/>
            </w:pPr>
          </w:p>
          <w:p w14:paraId="0CB2B877" w14:textId="77777777" w:rsidR="001266E7" w:rsidRDefault="001266E7" w:rsidP="008B43ED">
            <w:pPr>
              <w:pStyle w:val="ListParagraph"/>
              <w:numPr>
                <w:ilvl w:val="0"/>
                <w:numId w:val="17"/>
              </w:numPr>
            </w:pPr>
            <w:r>
              <w:t>The c</w:t>
            </w:r>
            <w:r w:rsidRPr="00F512E4">
              <w:t>ontactParty</w:t>
            </w:r>
            <w:r>
              <w:t xml:space="preserve"> </w:t>
            </w:r>
            <w:r w:rsidR="00D27B6E">
              <w:t>may</w:t>
            </w:r>
            <w:r>
              <w:t xml:space="preserve"> contain a </w:t>
            </w:r>
            <w:r w:rsidRPr="001266E7">
              <w:t>telecom</w:t>
            </w:r>
            <w:r w:rsidR="006B3A95">
              <w:t xml:space="preserve"> element</w:t>
            </w:r>
          </w:p>
          <w:p w14:paraId="13916713" w14:textId="4B60FAA2" w:rsidR="00F40085" w:rsidRDefault="00273923" w:rsidP="008B43ED">
            <w:pPr>
              <w:pStyle w:val="ListParagraph"/>
              <w:numPr>
                <w:ilvl w:val="0"/>
                <w:numId w:val="217"/>
              </w:numPr>
            </w:pPr>
            <w:del w:id="1147" w:author="Peter Bomberg" w:date="2018-01-16T14:05:00Z">
              <w:r w:rsidRPr="00347E75">
                <w:rPr>
                  <w:highlight w:val="white"/>
                </w:rPr>
                <w:delText>Informational only (</w:delText>
              </w:r>
            </w:del>
            <w:ins w:id="1148" w:author="Peter Bomberg" w:date="2018-01-16T14:05:00Z">
              <w:r w:rsidR="00EB04DC">
                <w:rPr>
                  <w:highlight w:val="white"/>
                </w:rPr>
                <w:t xml:space="preserve">N.B. </w:t>
              </w:r>
              <w:r w:rsidR="00FD114D">
                <w:rPr>
                  <w:highlight w:val="white"/>
                </w:rPr>
                <w:t xml:space="preserve">there is </w:t>
              </w:r>
            </w:ins>
            <w:r w:rsidR="00FD114D" w:rsidRPr="00E46ED6">
              <w:rPr>
                <w:highlight w:val="white"/>
              </w:rPr>
              <w:t xml:space="preserve">no validation </w:t>
            </w:r>
            <w:del w:id="1149" w:author="Peter Bomberg" w:date="2018-01-16T14:05:00Z">
              <w:r w:rsidRPr="00347E75">
                <w:rPr>
                  <w:highlight w:val="white"/>
                </w:rPr>
                <w:delText>aspect).</w:delText>
              </w:r>
            </w:del>
            <w:ins w:id="1150" w:author="Peter Bomberg" w:date="2018-01-16T14:05:00Z">
              <w:r w:rsidR="00FD114D">
                <w:rPr>
                  <w:highlight w:val="white"/>
                </w:rPr>
                <w:t>of optional aspects</w:t>
              </w:r>
              <w:r w:rsidR="00F40085" w:rsidRPr="00F40085">
                <w:t>.</w:t>
              </w:r>
            </w:ins>
          </w:p>
          <w:p w14:paraId="2EAE1C08" w14:textId="77777777" w:rsidR="006B3A95" w:rsidRDefault="006B3A95" w:rsidP="0080029F">
            <w:pPr>
              <w:pStyle w:val="ListParagraph"/>
            </w:pPr>
          </w:p>
          <w:p w14:paraId="687630F3" w14:textId="627C03FF" w:rsidR="00BC68DF" w:rsidRDefault="001266E7" w:rsidP="008B43ED">
            <w:pPr>
              <w:pStyle w:val="ListParagraph"/>
              <w:numPr>
                <w:ilvl w:val="0"/>
                <w:numId w:val="17"/>
              </w:numPr>
            </w:pPr>
            <w:r>
              <w:t>The c</w:t>
            </w:r>
            <w:r w:rsidRPr="00F512E4">
              <w:t>ontactParty</w:t>
            </w:r>
            <w:r>
              <w:t xml:space="preserve"> </w:t>
            </w:r>
            <w:del w:id="1151" w:author="Peter Bomberg" w:date="2018-01-16T14:05:00Z">
              <w:r w:rsidR="00D27B6E">
                <w:delText>may</w:delText>
              </w:r>
            </w:del>
            <w:ins w:id="1152" w:author="Peter Bomberg" w:date="2018-01-16T14:05:00Z">
              <w:r w:rsidR="003B36DC">
                <w:t>shall</w:t>
              </w:r>
            </w:ins>
            <w:r>
              <w:t xml:space="preserve"> contain a </w:t>
            </w:r>
            <w:r w:rsidRPr="001266E7">
              <w:t>contactPerson</w:t>
            </w:r>
            <w:r w:rsidR="006B3A95">
              <w:t xml:space="preserve"> element</w:t>
            </w:r>
          </w:p>
          <w:p w14:paraId="6CEFF811" w14:textId="77777777" w:rsidR="00E22758" w:rsidRDefault="00E22758" w:rsidP="008B43ED">
            <w:pPr>
              <w:pStyle w:val="ListParagraph"/>
              <w:numPr>
                <w:ilvl w:val="0"/>
                <w:numId w:val="229"/>
              </w:numPr>
              <w:rPr>
                <w:moveTo w:id="1153" w:author="Peter Bomberg" w:date="2018-01-16T14:05:00Z"/>
              </w:rPr>
            </w:pPr>
            <w:moveToRangeStart w:id="1154" w:author="Peter Bomberg" w:date="2018-01-16T14:05:00Z" w:name="move503874898"/>
            <w:moveTo w:id="1155"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moveTo>
          </w:p>
          <w:moveToRangeEnd w:id="1154"/>
          <w:p w14:paraId="1940D683" w14:textId="4AB24419" w:rsidR="00273923" w:rsidRPr="001266E7" w:rsidRDefault="00273923" w:rsidP="008B43ED">
            <w:pPr>
              <w:pStyle w:val="ListParagraph"/>
              <w:numPr>
                <w:ilvl w:val="0"/>
                <w:numId w:val="229"/>
              </w:numPr>
            </w:pPr>
            <w:del w:id="1156" w:author="Peter Bomberg" w:date="2018-01-16T14:05:00Z">
              <w:r w:rsidRPr="00347E75">
                <w:rPr>
                  <w:highlight w:val="white"/>
                </w:rPr>
                <w:delText>Informational only (no validation aspect).</w:delText>
              </w:r>
            </w:del>
            <w:ins w:id="1157" w:author="Peter Bomberg" w:date="2018-01-16T14:05:00Z">
              <w:r w:rsidR="00E22758" w:rsidRPr="00E74037">
                <w:rPr>
                  <w:highlight w:val="white"/>
                </w:rPr>
                <w:t xml:space="preserve">SPL Rule 4 identifies that the </w:t>
              </w:r>
              <w:r w:rsidR="00E22758" w:rsidRPr="00D00628">
                <w:t>element has been defined</w:t>
              </w:r>
              <w:r w:rsidR="00E22758">
                <w:t xml:space="preserve"> more than once, this will trigger a schema validation </w:t>
              </w:r>
              <w:r w:rsidR="0075626F">
                <w:t>error.</w:t>
              </w:r>
            </w:ins>
          </w:p>
        </w:tc>
      </w:tr>
    </w:tbl>
    <w:p w14:paraId="1F3DFA3F" w14:textId="77777777" w:rsidR="00F512E4" w:rsidRDefault="00F512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14:paraId="50063AF6" w14:textId="77777777" w:rsidTr="00C41999">
        <w:trPr>
          <w:cantSplit/>
          <w:trHeight w:val="580"/>
          <w:tblHeader/>
        </w:trPr>
        <w:tc>
          <w:tcPr>
            <w:tcW w:w="2358" w:type="dxa"/>
            <w:shd w:val="clear" w:color="auto" w:fill="808080"/>
          </w:tcPr>
          <w:p w14:paraId="27B5FD42" w14:textId="77777777" w:rsidR="00C41999" w:rsidRPr="00914CEC" w:rsidRDefault="00C41999" w:rsidP="0080029F">
            <w:r w:rsidRPr="00675DAA">
              <w:t>Element</w:t>
            </w:r>
          </w:p>
        </w:tc>
        <w:tc>
          <w:tcPr>
            <w:tcW w:w="1260" w:type="dxa"/>
            <w:shd w:val="clear" w:color="auto" w:fill="808080"/>
          </w:tcPr>
          <w:p w14:paraId="0BC19390" w14:textId="77777777" w:rsidR="00C41999" w:rsidRPr="00675DAA" w:rsidRDefault="00C41999" w:rsidP="0080029F">
            <w:r w:rsidRPr="00675DAA">
              <w:t>Attribute</w:t>
            </w:r>
          </w:p>
        </w:tc>
        <w:tc>
          <w:tcPr>
            <w:tcW w:w="1260" w:type="dxa"/>
            <w:shd w:val="clear" w:color="auto" w:fill="808080"/>
          </w:tcPr>
          <w:p w14:paraId="1C46B2D6" w14:textId="77777777" w:rsidR="00C41999" w:rsidRPr="00914CEC" w:rsidRDefault="00C41999" w:rsidP="0080029F">
            <w:r w:rsidRPr="00675DAA">
              <w:t>Cardinality</w:t>
            </w:r>
          </w:p>
        </w:tc>
        <w:tc>
          <w:tcPr>
            <w:tcW w:w="1350" w:type="dxa"/>
            <w:shd w:val="clear" w:color="auto" w:fill="808080"/>
          </w:tcPr>
          <w:p w14:paraId="5F478612" w14:textId="77777777" w:rsidR="00C41999" w:rsidRPr="00675DAA" w:rsidRDefault="00C41999" w:rsidP="0080029F">
            <w:r w:rsidRPr="00675DAA">
              <w:t>Value(s) Allowed</w:t>
            </w:r>
          </w:p>
          <w:p w14:paraId="55EF4192" w14:textId="77777777" w:rsidR="00C41999" w:rsidRPr="00675DAA" w:rsidRDefault="00C41999" w:rsidP="0080029F">
            <w:r w:rsidRPr="00675DAA">
              <w:t>Examples</w:t>
            </w:r>
          </w:p>
        </w:tc>
        <w:tc>
          <w:tcPr>
            <w:tcW w:w="3330" w:type="dxa"/>
            <w:shd w:val="clear" w:color="auto" w:fill="808080"/>
          </w:tcPr>
          <w:p w14:paraId="56B3607E" w14:textId="77777777" w:rsidR="00C41999" w:rsidRPr="00675DAA" w:rsidRDefault="00C41999" w:rsidP="0080029F">
            <w:r w:rsidRPr="00675DAA">
              <w:t>Description</w:t>
            </w:r>
          </w:p>
          <w:p w14:paraId="3A89B58A" w14:textId="77777777" w:rsidR="00C41999" w:rsidRPr="00675DAA" w:rsidRDefault="00C41999" w:rsidP="0080029F">
            <w:r w:rsidRPr="00675DAA">
              <w:t>Instructions</w:t>
            </w:r>
          </w:p>
        </w:tc>
      </w:tr>
      <w:tr w:rsidR="00C41999" w:rsidRPr="00675DAA" w14:paraId="04EF1BAF" w14:textId="77777777" w:rsidTr="00C41999">
        <w:trPr>
          <w:cantSplit/>
        </w:trPr>
        <w:tc>
          <w:tcPr>
            <w:tcW w:w="2358" w:type="dxa"/>
          </w:tcPr>
          <w:p w14:paraId="1A10C251" w14:textId="77777777" w:rsidR="00C41999" w:rsidRPr="00914CEC" w:rsidRDefault="00C41999" w:rsidP="0080029F">
            <w:r w:rsidRPr="00C41999">
              <w:t>assignedOrganization</w:t>
            </w:r>
            <w:r>
              <w:t>.c</w:t>
            </w:r>
            <w:r w:rsidRPr="00F512E4">
              <w:t>ontactParty</w:t>
            </w:r>
          </w:p>
        </w:tc>
        <w:tc>
          <w:tcPr>
            <w:tcW w:w="1260" w:type="dxa"/>
            <w:shd w:val="clear" w:color="auto" w:fill="D9D9D9"/>
          </w:tcPr>
          <w:p w14:paraId="0FFB53D4" w14:textId="77777777" w:rsidR="00C41999" w:rsidRPr="00675DAA" w:rsidRDefault="00C41999" w:rsidP="0080029F">
            <w:r w:rsidRPr="00675DAA">
              <w:t>N/A</w:t>
            </w:r>
          </w:p>
        </w:tc>
        <w:tc>
          <w:tcPr>
            <w:tcW w:w="1260" w:type="dxa"/>
            <w:shd w:val="clear" w:color="auto" w:fill="D9D9D9"/>
          </w:tcPr>
          <w:p w14:paraId="37CB9A8C" w14:textId="77777777" w:rsidR="00C41999" w:rsidRPr="00675DAA" w:rsidRDefault="00C41999" w:rsidP="0080029F">
            <w:r>
              <w:t>0:n</w:t>
            </w:r>
          </w:p>
        </w:tc>
        <w:tc>
          <w:tcPr>
            <w:tcW w:w="1350" w:type="dxa"/>
            <w:shd w:val="clear" w:color="auto" w:fill="D9D9D9"/>
          </w:tcPr>
          <w:p w14:paraId="18F4BEFC" w14:textId="77777777" w:rsidR="00C41999" w:rsidRPr="00675DAA" w:rsidRDefault="00C41999" w:rsidP="0080029F"/>
        </w:tc>
        <w:tc>
          <w:tcPr>
            <w:tcW w:w="3330" w:type="dxa"/>
            <w:shd w:val="clear" w:color="auto" w:fill="D9D9D9"/>
          </w:tcPr>
          <w:p w14:paraId="004F8006" w14:textId="77777777" w:rsidR="00C41999" w:rsidRPr="00675DAA" w:rsidRDefault="00C41999" w:rsidP="0080029F"/>
        </w:tc>
      </w:tr>
      <w:tr w:rsidR="00C41999" w:rsidRPr="00C112C4" w14:paraId="5A6F3C25" w14:textId="77777777" w:rsidTr="00C41999">
        <w:trPr>
          <w:cantSplit/>
        </w:trPr>
        <w:tc>
          <w:tcPr>
            <w:tcW w:w="2358" w:type="dxa"/>
            <w:shd w:val="clear" w:color="auto" w:fill="808080"/>
          </w:tcPr>
          <w:p w14:paraId="6405B036" w14:textId="77777777" w:rsidR="00C41999" w:rsidRPr="00675DAA" w:rsidRDefault="00C41999" w:rsidP="0080029F">
            <w:r w:rsidRPr="00675DAA">
              <w:lastRenderedPageBreak/>
              <w:t>Conformance</w:t>
            </w:r>
          </w:p>
        </w:tc>
        <w:tc>
          <w:tcPr>
            <w:tcW w:w="7200" w:type="dxa"/>
            <w:gridSpan w:val="4"/>
          </w:tcPr>
          <w:p w14:paraId="33EB5397" w14:textId="77777777" w:rsidR="00C41999" w:rsidRDefault="00C41999" w:rsidP="008B43ED">
            <w:pPr>
              <w:pStyle w:val="ListParagraph"/>
              <w:numPr>
                <w:ilvl w:val="0"/>
                <w:numId w:val="45"/>
              </w:numPr>
              <w:rPr>
                <w:del w:id="1158" w:author="Peter Bomberg" w:date="2018-01-16T14:05:00Z"/>
              </w:rPr>
            </w:pPr>
            <w:del w:id="1159" w:author="Peter Bomberg" w:date="2018-01-16T14:05:00Z">
              <w:r>
                <w:delText>There may be a c</w:delText>
              </w:r>
              <w:r w:rsidRPr="00F512E4">
                <w:delText>ontactParty</w:delText>
              </w:r>
              <w:r>
                <w:delText xml:space="preserve"> element</w:delText>
              </w:r>
            </w:del>
          </w:p>
          <w:p w14:paraId="65F29FE5" w14:textId="77777777" w:rsidR="00E3330D" w:rsidRPr="001266E7" w:rsidRDefault="00E3330D" w:rsidP="008B43ED">
            <w:pPr>
              <w:pStyle w:val="ListParagraph"/>
              <w:numPr>
                <w:ilvl w:val="0"/>
                <w:numId w:val="403"/>
              </w:numPr>
              <w:rPr>
                <w:del w:id="1160" w:author="Peter Bomberg" w:date="2018-01-16T14:05:00Z"/>
              </w:rPr>
            </w:pPr>
            <w:del w:id="1161" w:author="Peter Bomberg" w:date="2018-01-16T14:05:00Z">
              <w:r w:rsidRPr="00B641D8">
                <w:delText>Informational only (no validation aspect).</w:delText>
              </w:r>
            </w:del>
          </w:p>
          <w:p w14:paraId="27ECFE71" w14:textId="77777777" w:rsidR="00C41999" w:rsidRDefault="00C41999" w:rsidP="0080029F">
            <w:pPr>
              <w:rPr>
                <w:del w:id="1162" w:author="Peter Bomberg" w:date="2018-01-16T14:05:00Z"/>
              </w:rPr>
            </w:pPr>
          </w:p>
          <w:p w14:paraId="3163CA3B" w14:textId="77777777" w:rsidR="00C41999" w:rsidRDefault="00C41999" w:rsidP="008B43ED">
            <w:pPr>
              <w:pStyle w:val="ListParagraph"/>
              <w:numPr>
                <w:ilvl w:val="0"/>
                <w:numId w:val="45"/>
              </w:numPr>
            </w:pPr>
            <w:r>
              <w:t>The c</w:t>
            </w:r>
            <w:r w:rsidRPr="00F512E4">
              <w:t>ontactParty</w:t>
            </w:r>
            <w:r>
              <w:t xml:space="preserve"> may contain an addr element</w:t>
            </w:r>
          </w:p>
          <w:p w14:paraId="5324BCD3" w14:textId="30CBEF36" w:rsidR="00C41999" w:rsidRDefault="00D6511C" w:rsidP="008B43ED">
            <w:pPr>
              <w:pStyle w:val="ListParagraph"/>
              <w:numPr>
                <w:ilvl w:val="0"/>
                <w:numId w:val="44"/>
              </w:numPr>
            </w:pPr>
            <w:del w:id="1163" w:author="Peter Bomberg" w:date="2018-01-16T14:05:00Z">
              <w:r w:rsidRPr="00B641D8">
                <w:delText>Informational only (</w:delText>
              </w:r>
            </w:del>
            <w:ins w:id="1164" w:author="Peter Bomberg" w:date="2018-01-16T14:05:00Z">
              <w:r w:rsidR="00EB04DC">
                <w:rPr>
                  <w:highlight w:val="white"/>
                </w:rPr>
                <w:t xml:space="preserve">N.B. </w:t>
              </w:r>
              <w:r w:rsidR="003054FC">
                <w:rPr>
                  <w:highlight w:val="white"/>
                </w:rPr>
                <w:t xml:space="preserve">there are </w:t>
              </w:r>
            </w:ins>
            <w:r w:rsidR="003054FC" w:rsidRPr="00E46ED6">
              <w:rPr>
                <w:highlight w:val="white"/>
              </w:rPr>
              <w:t xml:space="preserve">no validation </w:t>
            </w:r>
            <w:del w:id="1165" w:author="Peter Bomberg" w:date="2018-01-16T14:05:00Z">
              <w:r w:rsidRPr="00B641D8">
                <w:delText>aspect).</w:delText>
              </w:r>
            </w:del>
            <w:ins w:id="1166" w:author="Peter Bomberg" w:date="2018-01-16T14:05:00Z">
              <w:r w:rsidR="003054FC">
                <w:rPr>
                  <w:highlight w:val="white"/>
                </w:rPr>
                <w:t>of optional aspects</w:t>
              </w:r>
              <w:r w:rsidR="00F40085" w:rsidRPr="00F40085">
                <w:t>.</w:t>
              </w:r>
            </w:ins>
          </w:p>
          <w:p w14:paraId="47217071" w14:textId="77777777" w:rsidR="00F40085" w:rsidRDefault="00F40085" w:rsidP="00F40085"/>
          <w:p w14:paraId="436CDA85" w14:textId="77777777" w:rsidR="00C41999" w:rsidRDefault="00C41999" w:rsidP="008B43ED">
            <w:pPr>
              <w:pStyle w:val="ListParagraph"/>
              <w:numPr>
                <w:ilvl w:val="0"/>
                <w:numId w:val="45"/>
              </w:numPr>
            </w:pPr>
            <w:r>
              <w:t>The c</w:t>
            </w:r>
            <w:r w:rsidRPr="00F512E4">
              <w:t>ontactParty</w:t>
            </w:r>
            <w:r>
              <w:t xml:space="preserve"> may contain a </w:t>
            </w:r>
            <w:r w:rsidRPr="001266E7">
              <w:t>telecom</w:t>
            </w:r>
            <w:r>
              <w:t xml:space="preserve"> element</w:t>
            </w:r>
          </w:p>
          <w:p w14:paraId="7F530956" w14:textId="3D20190A" w:rsidR="00F40085" w:rsidRDefault="00D6511C" w:rsidP="008B43ED">
            <w:pPr>
              <w:pStyle w:val="ListParagraph"/>
              <w:numPr>
                <w:ilvl w:val="0"/>
                <w:numId w:val="218"/>
              </w:numPr>
            </w:pPr>
            <w:del w:id="1167" w:author="Peter Bomberg" w:date="2018-01-16T14:05:00Z">
              <w:r w:rsidRPr="00B641D8">
                <w:delText>Informational only (</w:delText>
              </w:r>
            </w:del>
            <w:ins w:id="1168" w:author="Peter Bomberg" w:date="2018-01-16T14:05:00Z">
              <w:r w:rsidR="00EB04DC">
                <w:rPr>
                  <w:highlight w:val="white"/>
                </w:rPr>
                <w:t xml:space="preserve">N.B. </w:t>
              </w:r>
              <w:r w:rsidR="003054FC">
                <w:rPr>
                  <w:highlight w:val="white"/>
                </w:rPr>
                <w:t xml:space="preserve">there are </w:t>
              </w:r>
            </w:ins>
            <w:r w:rsidR="003054FC" w:rsidRPr="00E46ED6">
              <w:rPr>
                <w:highlight w:val="white"/>
              </w:rPr>
              <w:t xml:space="preserve">no validation </w:t>
            </w:r>
            <w:del w:id="1169" w:author="Peter Bomberg" w:date="2018-01-16T14:05:00Z">
              <w:r w:rsidRPr="00B641D8">
                <w:delText>aspect).</w:delText>
              </w:r>
            </w:del>
            <w:ins w:id="1170" w:author="Peter Bomberg" w:date="2018-01-16T14:05:00Z">
              <w:r w:rsidR="003054FC">
                <w:rPr>
                  <w:highlight w:val="white"/>
                </w:rPr>
                <w:t>of optional aspects</w:t>
              </w:r>
              <w:r w:rsidR="00F40085" w:rsidRPr="00F40085">
                <w:t>.</w:t>
              </w:r>
            </w:ins>
          </w:p>
          <w:p w14:paraId="482B75A9" w14:textId="77777777" w:rsidR="00C41999" w:rsidRDefault="00C41999" w:rsidP="0080029F">
            <w:pPr>
              <w:pStyle w:val="ListParagraph"/>
            </w:pPr>
          </w:p>
          <w:p w14:paraId="464D9DAD" w14:textId="136D6EED" w:rsidR="00C41999" w:rsidRDefault="00C41999" w:rsidP="008B43ED">
            <w:pPr>
              <w:pStyle w:val="ListParagraph"/>
              <w:numPr>
                <w:ilvl w:val="0"/>
                <w:numId w:val="45"/>
              </w:numPr>
            </w:pPr>
            <w:r>
              <w:t>The c</w:t>
            </w:r>
            <w:r w:rsidRPr="00F512E4">
              <w:t>ontactParty</w:t>
            </w:r>
            <w:r>
              <w:t xml:space="preserve"> </w:t>
            </w:r>
            <w:del w:id="1171" w:author="Peter Bomberg" w:date="2018-01-16T14:05:00Z">
              <w:r>
                <w:delText>may</w:delText>
              </w:r>
            </w:del>
            <w:ins w:id="1172" w:author="Peter Bomberg" w:date="2018-01-16T14:05:00Z">
              <w:r w:rsidR="00E74037">
                <w:t>shall</w:t>
              </w:r>
            </w:ins>
            <w:r>
              <w:t xml:space="preserve"> contain a </w:t>
            </w:r>
            <w:r w:rsidRPr="001266E7">
              <w:t>contactPerson</w:t>
            </w:r>
            <w:r>
              <w:t xml:space="preserve"> element</w:t>
            </w:r>
          </w:p>
          <w:p w14:paraId="63BBE068" w14:textId="684528DA" w:rsidR="00E22758" w:rsidRDefault="00D6511C" w:rsidP="008B43ED">
            <w:pPr>
              <w:pStyle w:val="ListParagraph"/>
              <w:numPr>
                <w:ilvl w:val="0"/>
                <w:numId w:val="229"/>
              </w:numPr>
              <w:rPr>
                <w:ins w:id="1173" w:author="Peter Bomberg" w:date="2018-01-16T14:05:00Z"/>
              </w:rPr>
            </w:pPr>
            <w:del w:id="1174" w:author="Peter Bomberg" w:date="2018-01-16T14:05:00Z">
              <w:r w:rsidRPr="00B641D8">
                <w:delText>Informational only (no validation aspect).</w:delText>
              </w:r>
            </w:del>
            <w:ins w:id="1175" w:author="Peter Bomberg" w:date="2018-01-16T14:05:00Z">
              <w:r w:rsidR="00E22758">
                <w:rPr>
                  <w:highlight w:val="white"/>
                </w:rPr>
                <w:t xml:space="preserve">SPL Rule 3 </w:t>
              </w:r>
              <w:r w:rsidR="00E22758" w:rsidRPr="00D00628">
                <w:rPr>
                  <w:highlight w:val="white"/>
                </w:rPr>
                <w:t xml:space="preserve">identifies that </w:t>
              </w:r>
              <w:r w:rsidR="00E22758">
                <w:rPr>
                  <w:highlight w:val="white"/>
                </w:rPr>
                <w:t>the</w:t>
              </w:r>
              <w:r w:rsidR="00E22758" w:rsidRPr="00D00628">
                <w:rPr>
                  <w:highlight w:val="white"/>
                </w:rPr>
                <w:t xml:space="preserve"> </w:t>
              </w:r>
              <w:r w:rsidR="00E22758" w:rsidRPr="00D00628">
                <w:t xml:space="preserve">element has </w:t>
              </w:r>
              <w:r w:rsidR="00E22758">
                <w:t xml:space="preserve">not </w:t>
              </w:r>
              <w:r w:rsidR="00E22758" w:rsidRPr="00D00628">
                <w:t>been defined.</w:t>
              </w:r>
            </w:ins>
          </w:p>
          <w:p w14:paraId="2AA6C20D" w14:textId="0430C703" w:rsidR="00E22758" w:rsidRPr="001266E7" w:rsidRDefault="00E22758" w:rsidP="008B43ED">
            <w:pPr>
              <w:pStyle w:val="ListParagraph"/>
              <w:numPr>
                <w:ilvl w:val="0"/>
                <w:numId w:val="229"/>
              </w:numPr>
            </w:pPr>
            <w:ins w:id="1176" w:author="Peter Bomberg" w:date="2018-01-16T14:05:00Z">
              <w:r w:rsidRPr="00E74037">
                <w:rPr>
                  <w:highlight w:val="white"/>
                </w:rPr>
                <w:t xml:space="preserve">SPL Rule 4 identifies that the </w:t>
              </w:r>
              <w:r w:rsidRPr="00D00628">
                <w:t>element has been defined</w:t>
              </w:r>
              <w:r>
                <w:t xml:space="preserve"> more than once, this will trigger a schema validation </w:t>
              </w:r>
              <w:r w:rsidR="0075626F">
                <w:t>error.</w:t>
              </w:r>
            </w:ins>
          </w:p>
        </w:tc>
      </w:tr>
    </w:tbl>
    <w:p w14:paraId="786345F5" w14:textId="77777777" w:rsidR="00C41999" w:rsidRDefault="00C4199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14:paraId="6A5AC337" w14:textId="77777777" w:rsidTr="00204309">
        <w:trPr>
          <w:cantSplit/>
          <w:trHeight w:val="580"/>
          <w:tblHeader/>
        </w:trPr>
        <w:tc>
          <w:tcPr>
            <w:tcW w:w="2358" w:type="dxa"/>
            <w:shd w:val="clear" w:color="auto" w:fill="808080"/>
          </w:tcPr>
          <w:p w14:paraId="137FC523" w14:textId="77777777" w:rsidR="00BC68DF" w:rsidRPr="00914CEC" w:rsidRDefault="00BC68DF" w:rsidP="0080029F">
            <w:r w:rsidRPr="00675DAA">
              <w:t>Element</w:t>
            </w:r>
          </w:p>
        </w:tc>
        <w:tc>
          <w:tcPr>
            <w:tcW w:w="1260" w:type="dxa"/>
            <w:shd w:val="clear" w:color="auto" w:fill="808080"/>
          </w:tcPr>
          <w:p w14:paraId="27BA9061" w14:textId="77777777" w:rsidR="00BC68DF" w:rsidRPr="00675DAA" w:rsidRDefault="00BC68DF" w:rsidP="0080029F">
            <w:r w:rsidRPr="00675DAA">
              <w:t>Attribute</w:t>
            </w:r>
          </w:p>
        </w:tc>
        <w:tc>
          <w:tcPr>
            <w:tcW w:w="1260" w:type="dxa"/>
            <w:shd w:val="clear" w:color="auto" w:fill="808080"/>
          </w:tcPr>
          <w:p w14:paraId="3B41A9B6" w14:textId="77777777" w:rsidR="00BC68DF" w:rsidRPr="00914CEC" w:rsidRDefault="00BC68DF" w:rsidP="0080029F">
            <w:r w:rsidRPr="00675DAA">
              <w:t>Cardinality</w:t>
            </w:r>
          </w:p>
        </w:tc>
        <w:tc>
          <w:tcPr>
            <w:tcW w:w="1350" w:type="dxa"/>
            <w:shd w:val="clear" w:color="auto" w:fill="808080"/>
          </w:tcPr>
          <w:p w14:paraId="6118881A" w14:textId="77777777" w:rsidR="00BC68DF" w:rsidRPr="00675DAA" w:rsidRDefault="00BC68DF" w:rsidP="0080029F">
            <w:r w:rsidRPr="00675DAA">
              <w:t>Value(s) Allowed</w:t>
            </w:r>
          </w:p>
          <w:p w14:paraId="052A373F" w14:textId="77777777" w:rsidR="00BC68DF" w:rsidRPr="00675DAA" w:rsidRDefault="00BC68DF" w:rsidP="0080029F">
            <w:r w:rsidRPr="00675DAA">
              <w:t>Examples</w:t>
            </w:r>
          </w:p>
        </w:tc>
        <w:tc>
          <w:tcPr>
            <w:tcW w:w="3330" w:type="dxa"/>
            <w:shd w:val="clear" w:color="auto" w:fill="808080"/>
          </w:tcPr>
          <w:p w14:paraId="3F9631A5" w14:textId="77777777" w:rsidR="00BC68DF" w:rsidRPr="00675DAA" w:rsidRDefault="00BC68DF" w:rsidP="0080029F">
            <w:r w:rsidRPr="00675DAA">
              <w:t>Description</w:t>
            </w:r>
          </w:p>
          <w:p w14:paraId="7FFB64E6" w14:textId="77777777" w:rsidR="00BC68DF" w:rsidRPr="00675DAA" w:rsidRDefault="00BC68DF" w:rsidP="0080029F">
            <w:r w:rsidRPr="00675DAA">
              <w:t>Instructions</w:t>
            </w:r>
          </w:p>
        </w:tc>
      </w:tr>
      <w:tr w:rsidR="00BC68DF" w:rsidRPr="00675DAA" w14:paraId="41313F7D" w14:textId="77777777" w:rsidTr="00204309">
        <w:trPr>
          <w:cantSplit/>
        </w:trPr>
        <w:tc>
          <w:tcPr>
            <w:tcW w:w="2358" w:type="dxa"/>
          </w:tcPr>
          <w:p w14:paraId="36FFF1F8" w14:textId="77777777" w:rsidR="00BC68DF" w:rsidRPr="00914CEC" w:rsidRDefault="00BC68DF" w:rsidP="0080029F">
            <w:r w:rsidRPr="00C41999">
              <w:t>representedOrganization</w:t>
            </w:r>
            <w:r>
              <w:t>.</w:t>
            </w:r>
            <w:r w:rsidRPr="001266E7">
              <w:t>addr</w:t>
            </w:r>
          </w:p>
        </w:tc>
        <w:tc>
          <w:tcPr>
            <w:tcW w:w="1260" w:type="dxa"/>
            <w:shd w:val="clear" w:color="auto" w:fill="D9D9D9"/>
          </w:tcPr>
          <w:p w14:paraId="13F27A88" w14:textId="77777777" w:rsidR="00BC68DF" w:rsidRPr="00675DAA" w:rsidRDefault="00BC68DF" w:rsidP="0080029F">
            <w:r w:rsidRPr="00675DAA">
              <w:t>N/A</w:t>
            </w:r>
          </w:p>
        </w:tc>
        <w:tc>
          <w:tcPr>
            <w:tcW w:w="1260" w:type="dxa"/>
            <w:shd w:val="clear" w:color="auto" w:fill="D9D9D9"/>
          </w:tcPr>
          <w:p w14:paraId="5853792A" w14:textId="77777777" w:rsidR="00BC68DF" w:rsidRPr="00675DAA" w:rsidRDefault="00BC68DF" w:rsidP="0080029F">
            <w:r>
              <w:t>0:1</w:t>
            </w:r>
          </w:p>
        </w:tc>
        <w:tc>
          <w:tcPr>
            <w:tcW w:w="1350" w:type="dxa"/>
            <w:shd w:val="clear" w:color="auto" w:fill="D9D9D9"/>
          </w:tcPr>
          <w:p w14:paraId="155C1E39" w14:textId="77777777" w:rsidR="00BC68DF" w:rsidRPr="00675DAA" w:rsidRDefault="00BC68DF" w:rsidP="0080029F"/>
        </w:tc>
        <w:tc>
          <w:tcPr>
            <w:tcW w:w="3330" w:type="dxa"/>
            <w:shd w:val="clear" w:color="auto" w:fill="D9D9D9"/>
          </w:tcPr>
          <w:p w14:paraId="0A001BA5" w14:textId="59401BB0" w:rsidR="00BC68DF" w:rsidRPr="00675DAA" w:rsidRDefault="00D27B6E" w:rsidP="0080029F">
            <w:r>
              <w:t xml:space="preserve">The address for the </w:t>
            </w:r>
            <w:r w:rsidR="00B234F4">
              <w:t>Sponsor</w:t>
            </w:r>
          </w:p>
        </w:tc>
      </w:tr>
      <w:tr w:rsidR="00BC68DF" w:rsidRPr="00C112C4" w14:paraId="6824FBD4" w14:textId="77777777" w:rsidTr="00204309">
        <w:trPr>
          <w:cantSplit/>
        </w:trPr>
        <w:tc>
          <w:tcPr>
            <w:tcW w:w="2358" w:type="dxa"/>
            <w:shd w:val="clear" w:color="auto" w:fill="808080"/>
          </w:tcPr>
          <w:p w14:paraId="195D813E" w14:textId="77777777" w:rsidR="00BC68DF" w:rsidRPr="00675DAA" w:rsidRDefault="00BC68DF" w:rsidP="0080029F">
            <w:r w:rsidRPr="00675DAA">
              <w:lastRenderedPageBreak/>
              <w:t>Conformance</w:t>
            </w:r>
          </w:p>
        </w:tc>
        <w:tc>
          <w:tcPr>
            <w:tcW w:w="7200" w:type="dxa"/>
            <w:gridSpan w:val="4"/>
          </w:tcPr>
          <w:p w14:paraId="01E1649F" w14:textId="2F1080A2" w:rsidR="00557D80" w:rsidRDefault="00557D80" w:rsidP="008B43ED">
            <w:pPr>
              <w:pStyle w:val="ListParagraph"/>
              <w:numPr>
                <w:ilvl w:val="0"/>
                <w:numId w:val="274"/>
              </w:numPr>
              <w:rPr>
                <w:ins w:id="1177" w:author="Peter Bomberg" w:date="2018-01-16T14:05:00Z"/>
              </w:rPr>
            </w:pPr>
            <w:ins w:id="1178" w:author="Peter Bomberg" w:date="2018-01-16T14:05:00Z">
              <w:r>
                <w:t>There shall be an addr element</w:t>
              </w:r>
            </w:ins>
          </w:p>
          <w:p w14:paraId="3EDDD578" w14:textId="77777777" w:rsidR="00557D80" w:rsidRDefault="00557D80" w:rsidP="008B43ED">
            <w:pPr>
              <w:pStyle w:val="ListParagraph"/>
              <w:numPr>
                <w:ilvl w:val="0"/>
                <w:numId w:val="275"/>
              </w:numPr>
              <w:rPr>
                <w:ins w:id="1179" w:author="Peter Bomberg" w:date="2018-01-16T14:05:00Z"/>
                <w:highlight w:val="white"/>
              </w:rPr>
            </w:pPr>
            <w:ins w:id="1180"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47E75">
                <w:rPr>
                  <w:highlight w:val="white"/>
                </w:rPr>
                <w:t>element has not been defined.</w:t>
              </w:r>
            </w:ins>
          </w:p>
          <w:p w14:paraId="5F532ECA" w14:textId="269CB22E" w:rsidR="00557D80" w:rsidRPr="00FD3CFE" w:rsidRDefault="00557D80" w:rsidP="008B43ED">
            <w:pPr>
              <w:pStyle w:val="ListParagraph"/>
              <w:numPr>
                <w:ilvl w:val="0"/>
                <w:numId w:val="275"/>
              </w:numPr>
              <w:rPr>
                <w:ins w:id="1181" w:author="Peter Bomberg" w:date="2018-01-16T14:05:00Z"/>
                <w:highlight w:val="white"/>
              </w:rPr>
            </w:pPr>
            <w:ins w:id="1182" w:author="Peter Bomberg" w:date="2018-01-16T14:05:00Z">
              <w:r w:rsidRPr="00FD3CFE">
                <w:rPr>
                  <w:highlight w:val="white"/>
                </w:rPr>
                <w:t xml:space="preserve">SPL Rule 4 identifies that the </w:t>
              </w:r>
              <w:r w:rsidRPr="00D00628">
                <w:t>element has been defined</w:t>
              </w:r>
              <w:r>
                <w:t xml:space="preserve"> more than once, this will trigger a schema validation </w:t>
              </w:r>
              <w:r w:rsidR="0075626F">
                <w:t>error.</w:t>
              </w:r>
            </w:ins>
          </w:p>
          <w:p w14:paraId="4243BE4A" w14:textId="77777777" w:rsidR="00557D80" w:rsidRDefault="00557D80" w:rsidP="00557D80">
            <w:pPr>
              <w:rPr>
                <w:ins w:id="1183" w:author="Peter Bomberg" w:date="2018-01-16T14:05:00Z"/>
              </w:rPr>
            </w:pPr>
          </w:p>
          <w:p w14:paraId="3333F167" w14:textId="4A88BA65" w:rsidR="00BC68DF" w:rsidRDefault="00BC68DF" w:rsidP="008B43ED">
            <w:pPr>
              <w:pStyle w:val="ListParagraph"/>
              <w:numPr>
                <w:ilvl w:val="0"/>
                <w:numId w:val="274"/>
              </w:numPr>
            </w:pPr>
            <w:r>
              <w:t>There shall be a</w:t>
            </w:r>
            <w:r w:rsidR="000172FA">
              <w:t xml:space="preserve"> complete</w:t>
            </w:r>
            <w:r>
              <w:t xml:space="preserve"> </w:t>
            </w:r>
            <w:r w:rsidR="000172FA" w:rsidRPr="001266E7">
              <w:t>addr</w:t>
            </w:r>
            <w:r w:rsidR="000172FA">
              <w:t>ess</w:t>
            </w:r>
          </w:p>
          <w:p w14:paraId="028BA1CF" w14:textId="77777777" w:rsidR="00557D80" w:rsidRDefault="00693AA1" w:rsidP="008B43ED">
            <w:pPr>
              <w:pStyle w:val="ListParagraph"/>
              <w:numPr>
                <w:ilvl w:val="0"/>
                <w:numId w:val="276"/>
              </w:numPr>
              <w:rPr>
                <w:ins w:id="1184" w:author="Peter Bomberg" w:date="2018-01-16T14:05:00Z"/>
              </w:rPr>
            </w:pPr>
            <w:bookmarkStart w:id="1185" w:name="_Hlk502591821"/>
            <w:ins w:id="1186" w:author="Peter Bomberg" w:date="2018-01-16T14:05:00Z">
              <w:r w:rsidRPr="00EE67C1">
                <w:t xml:space="preserve">SPL Rule 3 identifies that the </w:t>
              </w:r>
              <w:r w:rsidRPr="00D00628">
                <w:t xml:space="preserve">element has </w:t>
              </w:r>
              <w:r>
                <w:t xml:space="preserve">not </w:t>
              </w:r>
              <w:r w:rsidRPr="00D00628">
                <w:t>been defined.</w:t>
              </w:r>
            </w:ins>
          </w:p>
          <w:p w14:paraId="6AC0DA00" w14:textId="5C5D4E24" w:rsidR="000172FA" w:rsidRPr="00AB7A63" w:rsidRDefault="000172FA" w:rsidP="008B43ED">
            <w:pPr>
              <w:pStyle w:val="ListParagraph"/>
              <w:numPr>
                <w:ilvl w:val="0"/>
                <w:numId w:val="276"/>
              </w:numPr>
            </w:pPr>
            <w:r>
              <w:t xml:space="preserve">SPL Rule </w:t>
            </w:r>
            <w:r w:rsidR="00EE67C1">
              <w:t>9</w:t>
            </w:r>
            <w:r w:rsidRPr="00AB7A63">
              <w:t xml:space="preserve"> identifies that there are not 5 elements in the address, therefore some aspect is missing.</w:t>
            </w:r>
          </w:p>
          <w:bookmarkEnd w:id="1185"/>
          <w:p w14:paraId="03782D30" w14:textId="77777777" w:rsidR="000172FA" w:rsidRDefault="000172FA" w:rsidP="0080029F">
            <w:pPr>
              <w:pStyle w:val="ListParagraph"/>
            </w:pPr>
          </w:p>
          <w:p w14:paraId="346A2F3A" w14:textId="77777777" w:rsidR="00BC68DF" w:rsidRDefault="00BC68DF" w:rsidP="008B43ED">
            <w:pPr>
              <w:pStyle w:val="ListParagraph"/>
              <w:numPr>
                <w:ilvl w:val="0"/>
                <w:numId w:val="274"/>
              </w:numPr>
            </w:pPr>
            <w:r w:rsidRPr="003E1AB1">
              <w:t xml:space="preserve">The addr </w:t>
            </w:r>
            <w:r>
              <w:t>shall</w:t>
            </w:r>
            <w:r w:rsidRPr="003E1AB1">
              <w:t xml:space="preserve"> contain a</w:t>
            </w:r>
            <w:r>
              <w:t xml:space="preserve"> </w:t>
            </w:r>
            <w:r w:rsidRPr="003E1AB1">
              <w:t>streetAddressLine</w:t>
            </w:r>
            <w:r>
              <w:t>.</w:t>
            </w:r>
          </w:p>
          <w:p w14:paraId="68A2A506" w14:textId="77777777" w:rsidR="00395928" w:rsidRPr="00EE67C1" w:rsidRDefault="00487FE5" w:rsidP="008B43ED">
            <w:pPr>
              <w:pStyle w:val="ListParagraph"/>
              <w:numPr>
                <w:ilvl w:val="0"/>
                <w:numId w:val="277"/>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14:paraId="42A1D908" w14:textId="77777777" w:rsidR="000172FA" w:rsidRPr="00AB7A63" w:rsidRDefault="000172FA" w:rsidP="008B43ED">
            <w:pPr>
              <w:pStyle w:val="ListParagraph"/>
              <w:numPr>
                <w:ilvl w:val="0"/>
                <w:numId w:val="277"/>
              </w:numPr>
            </w:pPr>
            <w:r>
              <w:t>SPL</w:t>
            </w:r>
            <w:r w:rsidRPr="00AB7A63">
              <w:t xml:space="preserve"> Rule </w:t>
            </w:r>
            <w:r w:rsidR="00273923">
              <w:t>6</w:t>
            </w:r>
            <w:r w:rsidRPr="00AB7A63">
              <w:t xml:space="preserve"> identifies that the </w:t>
            </w:r>
            <w:r w:rsidR="00273923">
              <w:t xml:space="preserve">element </w:t>
            </w:r>
            <w:r w:rsidRPr="00AB7A63">
              <w:t>is empty.</w:t>
            </w:r>
          </w:p>
          <w:p w14:paraId="560FD96D" w14:textId="77777777" w:rsidR="000172FA" w:rsidRPr="003E1AB1" w:rsidRDefault="000172FA" w:rsidP="0080029F"/>
          <w:p w14:paraId="39151C6A" w14:textId="77777777" w:rsidR="00BC68DF" w:rsidRDefault="00BC68DF" w:rsidP="008B43ED">
            <w:pPr>
              <w:pStyle w:val="ListParagraph"/>
              <w:numPr>
                <w:ilvl w:val="0"/>
                <w:numId w:val="274"/>
              </w:numPr>
            </w:pPr>
            <w:r>
              <w:t xml:space="preserve">The </w:t>
            </w:r>
            <w:r w:rsidRPr="001266E7">
              <w:t>addr</w:t>
            </w:r>
            <w:r>
              <w:t xml:space="preserve"> shall</w:t>
            </w:r>
            <w:r w:rsidRPr="003E1AB1">
              <w:t xml:space="preserve"> </w:t>
            </w:r>
            <w:r>
              <w:t>contain a city.</w:t>
            </w:r>
          </w:p>
          <w:p w14:paraId="79EFE4F9" w14:textId="77777777" w:rsidR="00395928" w:rsidRPr="00EE67C1" w:rsidRDefault="00487FE5" w:rsidP="008B43ED">
            <w:pPr>
              <w:pStyle w:val="ListParagraph"/>
              <w:numPr>
                <w:ilvl w:val="0"/>
                <w:numId w:val="85"/>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14:paraId="033015D4" w14:textId="77777777" w:rsidR="00273923" w:rsidRPr="00AB7A63" w:rsidRDefault="00273923" w:rsidP="008B43ED">
            <w:pPr>
              <w:pStyle w:val="ListParagraph"/>
              <w:numPr>
                <w:ilvl w:val="0"/>
                <w:numId w:val="85"/>
              </w:numPr>
            </w:pPr>
            <w:r>
              <w:t>SPL</w:t>
            </w:r>
            <w:r w:rsidRPr="00AB7A63">
              <w:t xml:space="preserve"> Rule </w:t>
            </w:r>
            <w:r>
              <w:t>6</w:t>
            </w:r>
            <w:r w:rsidRPr="00AB7A63">
              <w:t xml:space="preserve"> identifies that the </w:t>
            </w:r>
            <w:r>
              <w:t xml:space="preserve">element </w:t>
            </w:r>
            <w:r w:rsidRPr="00AB7A63">
              <w:t>is empty.</w:t>
            </w:r>
          </w:p>
          <w:p w14:paraId="66C212BF" w14:textId="77777777" w:rsidR="000172FA" w:rsidRPr="001266E7" w:rsidRDefault="000172FA" w:rsidP="0080029F"/>
          <w:p w14:paraId="3E561416" w14:textId="4945C1A2" w:rsidR="000B362B" w:rsidRDefault="00BC68DF" w:rsidP="008B43ED">
            <w:pPr>
              <w:pStyle w:val="ListParagraph"/>
              <w:numPr>
                <w:ilvl w:val="0"/>
                <w:numId w:val="274"/>
              </w:numPr>
            </w:pPr>
            <w:r>
              <w:t xml:space="preserve">The </w:t>
            </w:r>
            <w:r w:rsidRPr="001266E7">
              <w:t>addr</w:t>
            </w:r>
            <w:r>
              <w:t xml:space="preserve"> shall</w:t>
            </w:r>
            <w:r w:rsidRPr="003E1AB1">
              <w:t xml:space="preserve"> </w:t>
            </w:r>
            <w:r>
              <w:t>contain a state.</w:t>
            </w:r>
            <w:ins w:id="1187" w:author="Peter Bomberg" w:date="2018-01-16T14:05:00Z">
              <w:r w:rsidR="00B234F4">
                <w:t xml:space="preserve"> Sponsor</w:t>
              </w:r>
            </w:ins>
          </w:p>
          <w:p w14:paraId="074D73A7" w14:textId="77777777" w:rsidR="00D76A0D" w:rsidRPr="00EE67C1" w:rsidRDefault="00487FE5" w:rsidP="008B43ED">
            <w:pPr>
              <w:pStyle w:val="ListParagraph"/>
              <w:numPr>
                <w:ilvl w:val="0"/>
                <w:numId w:val="84"/>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14:paraId="415A711C" w14:textId="77777777" w:rsidR="00273923" w:rsidRPr="00AB7A63" w:rsidRDefault="00273923" w:rsidP="008B43ED">
            <w:pPr>
              <w:pStyle w:val="ListParagraph"/>
              <w:numPr>
                <w:ilvl w:val="0"/>
                <w:numId w:val="84"/>
              </w:numPr>
            </w:pPr>
            <w:r>
              <w:t>SPL</w:t>
            </w:r>
            <w:r w:rsidRPr="00AB7A63">
              <w:t xml:space="preserve"> Rule </w:t>
            </w:r>
            <w:r>
              <w:t>6</w:t>
            </w:r>
            <w:r w:rsidRPr="00AB7A63">
              <w:t xml:space="preserve"> identifies that the </w:t>
            </w:r>
            <w:r>
              <w:t xml:space="preserve">element </w:t>
            </w:r>
            <w:r w:rsidRPr="00AB7A63">
              <w:t>is empty.</w:t>
            </w:r>
          </w:p>
          <w:p w14:paraId="45B215CA" w14:textId="77777777" w:rsidR="000172FA" w:rsidRPr="001266E7" w:rsidRDefault="000172FA" w:rsidP="0080029F"/>
          <w:p w14:paraId="5BFABF52" w14:textId="77777777" w:rsidR="00BC68DF" w:rsidRDefault="00BC68DF" w:rsidP="008B43ED">
            <w:pPr>
              <w:pStyle w:val="ListParagraph"/>
              <w:numPr>
                <w:ilvl w:val="0"/>
                <w:numId w:val="274"/>
              </w:numPr>
            </w:pPr>
            <w:r>
              <w:t xml:space="preserve">The </w:t>
            </w:r>
            <w:r w:rsidRPr="001266E7">
              <w:t>addr</w:t>
            </w:r>
            <w:r>
              <w:t xml:space="preserve"> shall</w:t>
            </w:r>
            <w:r w:rsidRPr="003E1AB1">
              <w:t xml:space="preserve"> </w:t>
            </w:r>
            <w:r>
              <w:t xml:space="preserve">contain a </w:t>
            </w:r>
            <w:r w:rsidRPr="003E1AB1">
              <w:t>postalCode</w:t>
            </w:r>
            <w:r>
              <w:t>.</w:t>
            </w:r>
          </w:p>
          <w:p w14:paraId="3D8A9DEE" w14:textId="77777777" w:rsidR="00D76A0D" w:rsidRPr="00EE67C1" w:rsidRDefault="00487FE5" w:rsidP="008B43ED">
            <w:pPr>
              <w:pStyle w:val="ListParagraph"/>
              <w:numPr>
                <w:ilvl w:val="0"/>
                <w:numId w:val="83"/>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14:paraId="09D997F2" w14:textId="77777777" w:rsidR="00273923" w:rsidRPr="00AB7A63" w:rsidRDefault="00273923" w:rsidP="008B43ED">
            <w:pPr>
              <w:pStyle w:val="ListParagraph"/>
              <w:numPr>
                <w:ilvl w:val="0"/>
                <w:numId w:val="83"/>
              </w:numPr>
            </w:pPr>
            <w:r>
              <w:t>SPL</w:t>
            </w:r>
            <w:r w:rsidRPr="00AB7A63">
              <w:t xml:space="preserve"> Rule </w:t>
            </w:r>
            <w:r>
              <w:t>6</w:t>
            </w:r>
            <w:r w:rsidRPr="00AB7A63">
              <w:t xml:space="preserve"> identifies that the </w:t>
            </w:r>
            <w:r>
              <w:t xml:space="preserve">element </w:t>
            </w:r>
            <w:r w:rsidRPr="00AB7A63">
              <w:t>is empty.</w:t>
            </w:r>
          </w:p>
          <w:p w14:paraId="7BA6C247" w14:textId="77777777" w:rsidR="000172FA" w:rsidRDefault="000172FA" w:rsidP="0080029F"/>
          <w:p w14:paraId="2EA439D2" w14:textId="403D1A39" w:rsidR="00545616" w:rsidRDefault="00BC68DF" w:rsidP="008B43ED">
            <w:pPr>
              <w:pStyle w:val="ListParagraph"/>
              <w:numPr>
                <w:ilvl w:val="0"/>
                <w:numId w:val="274"/>
              </w:numPr>
            </w:pPr>
            <w:r>
              <w:t xml:space="preserve">The </w:t>
            </w:r>
            <w:r w:rsidRPr="001266E7">
              <w:t>addr</w:t>
            </w:r>
            <w:r>
              <w:t xml:space="preserve"> shall</w:t>
            </w:r>
            <w:r w:rsidRPr="003E1AB1">
              <w:t xml:space="preserve"> </w:t>
            </w:r>
            <w:r>
              <w:t xml:space="preserve">contain a </w:t>
            </w:r>
            <w:r w:rsidRPr="003E1AB1">
              <w:t>country</w:t>
            </w:r>
            <w:del w:id="1188" w:author="Peter Bomberg" w:date="2018-01-16T14:05:00Z">
              <w:r>
                <w:delText>.</w:delText>
              </w:r>
            </w:del>
            <w:ins w:id="1189" w:author="Peter Bomberg" w:date="2018-01-16T14:05:00Z">
              <w:r w:rsidR="00693AA1">
                <w:t xml:space="preserve"> element</w:t>
              </w:r>
            </w:ins>
          </w:p>
          <w:p w14:paraId="649CA2F8" w14:textId="768B5612" w:rsidR="00176515" w:rsidRPr="00EE67C1" w:rsidRDefault="003054FC" w:rsidP="008B43ED">
            <w:pPr>
              <w:pStyle w:val="ListParagraph"/>
              <w:numPr>
                <w:ilvl w:val="0"/>
                <w:numId w:val="280"/>
              </w:numPr>
            </w:pPr>
            <w:r>
              <w:t>SPL Rule 3 identifies that the element has not been defined.</w:t>
            </w:r>
          </w:p>
        </w:tc>
      </w:tr>
    </w:tbl>
    <w:p w14:paraId="6DDDD7E4" w14:textId="77777777" w:rsidR="00BC68DF" w:rsidRPr="00914CEC" w:rsidRDefault="00BC68D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14:paraId="5550B69E" w14:textId="77777777" w:rsidTr="00C87FC3">
        <w:trPr>
          <w:cantSplit/>
          <w:trHeight w:val="580"/>
          <w:tblHeader/>
        </w:trPr>
        <w:tc>
          <w:tcPr>
            <w:tcW w:w="2358" w:type="dxa"/>
            <w:shd w:val="clear" w:color="auto" w:fill="808080"/>
          </w:tcPr>
          <w:p w14:paraId="72B04AE6" w14:textId="77777777" w:rsidR="001266E7" w:rsidRPr="00914CEC" w:rsidRDefault="001266E7" w:rsidP="0080029F">
            <w:r w:rsidRPr="00675DAA">
              <w:t>Element</w:t>
            </w:r>
          </w:p>
        </w:tc>
        <w:tc>
          <w:tcPr>
            <w:tcW w:w="1260" w:type="dxa"/>
            <w:shd w:val="clear" w:color="auto" w:fill="808080"/>
          </w:tcPr>
          <w:p w14:paraId="70364A2B" w14:textId="77777777" w:rsidR="001266E7" w:rsidRPr="00675DAA" w:rsidRDefault="001266E7" w:rsidP="0080029F">
            <w:r w:rsidRPr="00675DAA">
              <w:t>Attribute</w:t>
            </w:r>
          </w:p>
        </w:tc>
        <w:tc>
          <w:tcPr>
            <w:tcW w:w="1260" w:type="dxa"/>
            <w:shd w:val="clear" w:color="auto" w:fill="808080"/>
          </w:tcPr>
          <w:p w14:paraId="6DC8541F" w14:textId="77777777" w:rsidR="001266E7" w:rsidRPr="00914CEC" w:rsidRDefault="001266E7" w:rsidP="0080029F">
            <w:r w:rsidRPr="00675DAA">
              <w:t>Cardinality</w:t>
            </w:r>
          </w:p>
        </w:tc>
        <w:tc>
          <w:tcPr>
            <w:tcW w:w="1350" w:type="dxa"/>
            <w:shd w:val="clear" w:color="auto" w:fill="808080"/>
          </w:tcPr>
          <w:p w14:paraId="395016E2" w14:textId="77777777" w:rsidR="001266E7" w:rsidRPr="00675DAA" w:rsidRDefault="001266E7" w:rsidP="0080029F">
            <w:r w:rsidRPr="00675DAA">
              <w:t>Value(s) Allowed</w:t>
            </w:r>
          </w:p>
          <w:p w14:paraId="508AAC0D" w14:textId="77777777" w:rsidR="001266E7" w:rsidRPr="00675DAA" w:rsidRDefault="001266E7" w:rsidP="0080029F">
            <w:r w:rsidRPr="00675DAA">
              <w:t>Examples</w:t>
            </w:r>
          </w:p>
        </w:tc>
        <w:tc>
          <w:tcPr>
            <w:tcW w:w="3330" w:type="dxa"/>
            <w:shd w:val="clear" w:color="auto" w:fill="808080"/>
          </w:tcPr>
          <w:p w14:paraId="72F7414A" w14:textId="77777777" w:rsidR="001266E7" w:rsidRPr="00675DAA" w:rsidRDefault="001266E7" w:rsidP="0080029F">
            <w:r w:rsidRPr="00675DAA">
              <w:t>Description</w:t>
            </w:r>
          </w:p>
          <w:p w14:paraId="1290BA88" w14:textId="77777777" w:rsidR="001266E7" w:rsidRPr="00675DAA" w:rsidRDefault="001266E7" w:rsidP="0080029F">
            <w:r w:rsidRPr="00675DAA">
              <w:t>Instructions</w:t>
            </w:r>
          </w:p>
        </w:tc>
      </w:tr>
      <w:tr w:rsidR="001266E7" w:rsidRPr="00675DAA" w14:paraId="4ABA94C0" w14:textId="77777777" w:rsidTr="00C87FC3">
        <w:trPr>
          <w:cantSplit/>
        </w:trPr>
        <w:tc>
          <w:tcPr>
            <w:tcW w:w="2358" w:type="dxa"/>
          </w:tcPr>
          <w:p w14:paraId="147AA29E" w14:textId="77777777" w:rsidR="001266E7" w:rsidRPr="00914CEC" w:rsidRDefault="00D6511C" w:rsidP="0080029F">
            <w:r w:rsidRPr="00C41999">
              <w:t>assignedOrganization</w:t>
            </w:r>
            <w:r w:rsidRPr="001266E7">
              <w:t xml:space="preserve"> </w:t>
            </w:r>
            <w:r>
              <w:t>.</w:t>
            </w:r>
            <w:r w:rsidR="001266E7" w:rsidRPr="001266E7">
              <w:t>addr</w:t>
            </w:r>
          </w:p>
        </w:tc>
        <w:tc>
          <w:tcPr>
            <w:tcW w:w="1260" w:type="dxa"/>
            <w:shd w:val="clear" w:color="auto" w:fill="D9D9D9"/>
          </w:tcPr>
          <w:p w14:paraId="3FBD4B5C" w14:textId="77777777" w:rsidR="001266E7" w:rsidRPr="00675DAA" w:rsidRDefault="001266E7" w:rsidP="0080029F">
            <w:r w:rsidRPr="00675DAA">
              <w:t>N/A</w:t>
            </w:r>
          </w:p>
        </w:tc>
        <w:tc>
          <w:tcPr>
            <w:tcW w:w="1260" w:type="dxa"/>
            <w:shd w:val="clear" w:color="auto" w:fill="D9D9D9"/>
          </w:tcPr>
          <w:p w14:paraId="5C00D898" w14:textId="77777777" w:rsidR="001266E7" w:rsidRPr="00675DAA" w:rsidRDefault="00CA2111" w:rsidP="0080029F">
            <w:r>
              <w:t>0</w:t>
            </w:r>
            <w:r w:rsidR="001266E7">
              <w:t>:1</w:t>
            </w:r>
          </w:p>
        </w:tc>
        <w:tc>
          <w:tcPr>
            <w:tcW w:w="1350" w:type="dxa"/>
            <w:shd w:val="clear" w:color="auto" w:fill="D9D9D9"/>
          </w:tcPr>
          <w:p w14:paraId="278226B2" w14:textId="77777777" w:rsidR="001266E7" w:rsidRPr="00675DAA" w:rsidRDefault="001266E7" w:rsidP="0080029F"/>
        </w:tc>
        <w:tc>
          <w:tcPr>
            <w:tcW w:w="3330" w:type="dxa"/>
            <w:shd w:val="clear" w:color="auto" w:fill="D9D9D9"/>
          </w:tcPr>
          <w:p w14:paraId="47134E95" w14:textId="77777777" w:rsidR="001266E7" w:rsidRPr="00675DAA" w:rsidRDefault="00D27B6E" w:rsidP="0080029F">
            <w:r>
              <w:t>The address for any other party</w:t>
            </w:r>
          </w:p>
        </w:tc>
      </w:tr>
      <w:tr w:rsidR="001266E7" w:rsidRPr="00C112C4" w14:paraId="09B72C7E" w14:textId="77777777" w:rsidTr="00C87FC3">
        <w:trPr>
          <w:cantSplit/>
        </w:trPr>
        <w:tc>
          <w:tcPr>
            <w:tcW w:w="2358" w:type="dxa"/>
            <w:shd w:val="clear" w:color="auto" w:fill="808080"/>
          </w:tcPr>
          <w:p w14:paraId="72E975CB" w14:textId="77777777" w:rsidR="001266E7" w:rsidRPr="00675DAA" w:rsidRDefault="001266E7" w:rsidP="0080029F">
            <w:r w:rsidRPr="00675DAA">
              <w:lastRenderedPageBreak/>
              <w:t>Conformance</w:t>
            </w:r>
          </w:p>
        </w:tc>
        <w:tc>
          <w:tcPr>
            <w:tcW w:w="7200" w:type="dxa"/>
            <w:gridSpan w:val="4"/>
          </w:tcPr>
          <w:p w14:paraId="0158EA1B" w14:textId="0323CD2F" w:rsidR="001266E7" w:rsidRDefault="001266E7" w:rsidP="008B43ED">
            <w:pPr>
              <w:pStyle w:val="ListParagraph"/>
              <w:numPr>
                <w:ilvl w:val="0"/>
                <w:numId w:val="86"/>
              </w:numPr>
            </w:pPr>
            <w:r>
              <w:t xml:space="preserve">There </w:t>
            </w:r>
            <w:r w:rsidR="00933AD4">
              <w:t>may</w:t>
            </w:r>
            <w:r>
              <w:t xml:space="preserve"> be a</w:t>
            </w:r>
            <w:r w:rsidR="003E1AB1">
              <w:t>n</w:t>
            </w:r>
            <w:r>
              <w:t xml:space="preserve"> </w:t>
            </w:r>
            <w:r w:rsidR="003E1AB1" w:rsidRPr="001266E7">
              <w:t>addr</w:t>
            </w:r>
            <w:del w:id="1190" w:author="Peter Bomberg" w:date="2018-01-16T14:05:00Z">
              <w:r w:rsidR="00D6511C">
                <w:delText>ess</w:delText>
              </w:r>
            </w:del>
            <w:r w:rsidR="00E10DC1">
              <w:t xml:space="preserve"> element</w:t>
            </w:r>
          </w:p>
          <w:p w14:paraId="5A6ED13A" w14:textId="386FA877" w:rsidR="00545616" w:rsidRDefault="00E3330D" w:rsidP="008B43ED">
            <w:pPr>
              <w:pStyle w:val="ListParagraph"/>
              <w:numPr>
                <w:ilvl w:val="0"/>
                <w:numId w:val="278"/>
              </w:numPr>
            </w:pPr>
            <w:del w:id="1191" w:author="Peter Bomberg" w:date="2018-01-16T14:05:00Z">
              <w:r w:rsidRPr="00D6511C">
                <w:delText>Informational only (</w:delText>
              </w:r>
            </w:del>
            <w:ins w:id="1192" w:author="Peter Bomberg" w:date="2018-01-16T14:05:00Z">
              <w:r w:rsidR="00EB04DC">
                <w:rPr>
                  <w:highlight w:val="white"/>
                </w:rPr>
                <w:t xml:space="preserve">N.B. </w:t>
              </w:r>
              <w:r w:rsidR="00FD114D">
                <w:rPr>
                  <w:highlight w:val="white"/>
                </w:rPr>
                <w:t xml:space="preserve">there is </w:t>
              </w:r>
            </w:ins>
            <w:r w:rsidR="00FD114D" w:rsidRPr="00E46ED6">
              <w:rPr>
                <w:highlight w:val="white"/>
              </w:rPr>
              <w:t xml:space="preserve">no validation </w:t>
            </w:r>
            <w:del w:id="1193" w:author="Peter Bomberg" w:date="2018-01-16T14:05:00Z">
              <w:r w:rsidRPr="00D6511C">
                <w:delText>aspect).</w:delText>
              </w:r>
            </w:del>
            <w:ins w:id="1194" w:author="Peter Bomberg" w:date="2018-01-16T14:05:00Z">
              <w:r w:rsidR="00FD114D">
                <w:rPr>
                  <w:highlight w:val="white"/>
                </w:rPr>
                <w:t>of optional aspects</w:t>
              </w:r>
              <w:r w:rsidR="00545616" w:rsidRPr="00F40085">
                <w:t>.</w:t>
              </w:r>
            </w:ins>
          </w:p>
          <w:p w14:paraId="357226B2" w14:textId="77777777" w:rsidR="00D6511C" w:rsidRDefault="00D6511C" w:rsidP="0080029F"/>
          <w:p w14:paraId="774341FE" w14:textId="77777777" w:rsidR="003E1AB1" w:rsidRDefault="003E1AB1" w:rsidP="008B43ED">
            <w:pPr>
              <w:pStyle w:val="ListParagraph"/>
              <w:numPr>
                <w:ilvl w:val="0"/>
                <w:numId w:val="86"/>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14:paraId="4A0B5960" w14:textId="1A521A2B" w:rsidR="00545616" w:rsidRDefault="00D6511C" w:rsidP="008B43ED">
            <w:pPr>
              <w:pStyle w:val="ListParagraph"/>
              <w:numPr>
                <w:ilvl w:val="0"/>
                <w:numId w:val="221"/>
              </w:numPr>
            </w:pPr>
            <w:del w:id="1195" w:author="Peter Bomberg" w:date="2018-01-16T14:05:00Z">
              <w:r w:rsidRPr="00D6511C">
                <w:delText>Informational only (</w:delText>
              </w:r>
            </w:del>
            <w:ins w:id="1196" w:author="Peter Bomberg" w:date="2018-01-16T14:05:00Z">
              <w:r w:rsidR="00EB04DC">
                <w:rPr>
                  <w:highlight w:val="white"/>
                </w:rPr>
                <w:t xml:space="preserve">N.B. </w:t>
              </w:r>
              <w:r w:rsidR="00CF6F78">
                <w:rPr>
                  <w:highlight w:val="white"/>
                </w:rPr>
                <w:t xml:space="preserve">there is </w:t>
              </w:r>
            </w:ins>
            <w:r w:rsidR="00CF6F78" w:rsidRPr="00E46ED6">
              <w:rPr>
                <w:highlight w:val="white"/>
              </w:rPr>
              <w:t xml:space="preserve">no validation </w:t>
            </w:r>
            <w:del w:id="1197" w:author="Peter Bomberg" w:date="2018-01-16T14:05:00Z">
              <w:r w:rsidRPr="00D6511C">
                <w:delText>aspect).</w:delText>
              </w:r>
            </w:del>
            <w:ins w:id="1198" w:author="Peter Bomberg" w:date="2018-01-16T14:05:00Z">
              <w:r w:rsidR="00CF6F78">
                <w:rPr>
                  <w:highlight w:val="white"/>
                </w:rPr>
                <w:t>of optional aspects</w:t>
              </w:r>
              <w:r w:rsidR="00545616" w:rsidRPr="00F40085">
                <w:t>.</w:t>
              </w:r>
            </w:ins>
          </w:p>
          <w:p w14:paraId="5A63F83D" w14:textId="77777777" w:rsidR="00D6511C" w:rsidRPr="003E1AB1" w:rsidRDefault="00D6511C" w:rsidP="0080029F"/>
          <w:p w14:paraId="483727E8" w14:textId="77777777" w:rsidR="001266E7" w:rsidRDefault="001266E7" w:rsidP="008B43ED">
            <w:pPr>
              <w:pStyle w:val="ListParagraph"/>
              <w:numPr>
                <w:ilvl w:val="0"/>
                <w:numId w:val="8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14:paraId="7BE7963B" w14:textId="7AC316DB" w:rsidR="00545616" w:rsidRDefault="00D6511C" w:rsidP="008B43ED">
            <w:pPr>
              <w:pStyle w:val="ListParagraph"/>
              <w:numPr>
                <w:ilvl w:val="0"/>
                <w:numId w:val="222"/>
              </w:numPr>
            </w:pPr>
            <w:del w:id="1199" w:author="Peter Bomberg" w:date="2018-01-16T14:05:00Z">
              <w:r w:rsidRPr="00D6511C">
                <w:delText>Informational only (</w:delText>
              </w:r>
            </w:del>
            <w:ins w:id="1200" w:author="Peter Bomberg" w:date="2018-01-16T14:05:00Z">
              <w:r w:rsidR="00EB04DC">
                <w:rPr>
                  <w:highlight w:val="white"/>
                </w:rPr>
                <w:t xml:space="preserve">N.B. </w:t>
              </w:r>
              <w:r w:rsidR="00CF6F78">
                <w:rPr>
                  <w:highlight w:val="white"/>
                </w:rPr>
                <w:t xml:space="preserve">there is </w:t>
              </w:r>
            </w:ins>
            <w:r w:rsidR="00CF6F78" w:rsidRPr="00E46ED6">
              <w:rPr>
                <w:highlight w:val="white"/>
              </w:rPr>
              <w:t xml:space="preserve">no validation </w:t>
            </w:r>
            <w:del w:id="1201" w:author="Peter Bomberg" w:date="2018-01-16T14:05:00Z">
              <w:r w:rsidRPr="00D6511C">
                <w:delText>aspect).</w:delText>
              </w:r>
            </w:del>
            <w:ins w:id="1202" w:author="Peter Bomberg" w:date="2018-01-16T14:05:00Z">
              <w:r w:rsidR="00CF6F78">
                <w:rPr>
                  <w:highlight w:val="white"/>
                </w:rPr>
                <w:t>of optional aspects</w:t>
              </w:r>
              <w:r w:rsidR="00545616" w:rsidRPr="00F40085">
                <w:t>.</w:t>
              </w:r>
            </w:ins>
          </w:p>
          <w:p w14:paraId="120FAEBF" w14:textId="77777777" w:rsidR="00D6511C" w:rsidRPr="001266E7" w:rsidRDefault="00D6511C" w:rsidP="0080029F"/>
          <w:p w14:paraId="7EAF8A0F" w14:textId="77777777" w:rsidR="001266E7" w:rsidRDefault="001266E7" w:rsidP="008B43ED">
            <w:pPr>
              <w:pStyle w:val="ListParagraph"/>
              <w:numPr>
                <w:ilvl w:val="0"/>
                <w:numId w:val="8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14:paraId="358FA280" w14:textId="1C8CDA2C" w:rsidR="00545616" w:rsidRDefault="00D6511C" w:rsidP="008B43ED">
            <w:pPr>
              <w:pStyle w:val="ListParagraph"/>
              <w:numPr>
                <w:ilvl w:val="0"/>
                <w:numId w:val="223"/>
              </w:numPr>
            </w:pPr>
            <w:del w:id="1203" w:author="Peter Bomberg" w:date="2018-01-16T14:05:00Z">
              <w:r w:rsidRPr="00D6511C">
                <w:delText>Informational only (</w:delText>
              </w:r>
            </w:del>
            <w:ins w:id="1204" w:author="Peter Bomberg" w:date="2018-01-16T14:05:00Z">
              <w:r w:rsidR="00EB04DC">
                <w:rPr>
                  <w:highlight w:val="white"/>
                </w:rPr>
                <w:t xml:space="preserve">N.B. </w:t>
              </w:r>
              <w:r w:rsidR="00CF6F78">
                <w:rPr>
                  <w:highlight w:val="white"/>
                </w:rPr>
                <w:t xml:space="preserve">there is </w:t>
              </w:r>
            </w:ins>
            <w:r w:rsidR="00CF6F78" w:rsidRPr="00E46ED6">
              <w:rPr>
                <w:highlight w:val="white"/>
              </w:rPr>
              <w:t xml:space="preserve">no validation </w:t>
            </w:r>
            <w:del w:id="1205" w:author="Peter Bomberg" w:date="2018-01-16T14:05:00Z">
              <w:r w:rsidRPr="00D6511C">
                <w:delText>aspect).</w:delText>
              </w:r>
            </w:del>
            <w:ins w:id="1206" w:author="Peter Bomberg" w:date="2018-01-16T14:05:00Z">
              <w:r w:rsidR="00CF6F78">
                <w:rPr>
                  <w:highlight w:val="white"/>
                </w:rPr>
                <w:t>of optional aspects</w:t>
              </w:r>
              <w:r w:rsidR="00545616" w:rsidRPr="00F40085">
                <w:t>.</w:t>
              </w:r>
            </w:ins>
          </w:p>
          <w:p w14:paraId="37FBC9CB" w14:textId="77777777" w:rsidR="00D6511C" w:rsidRPr="001266E7" w:rsidRDefault="00D6511C" w:rsidP="0080029F"/>
          <w:p w14:paraId="517952E7" w14:textId="77777777" w:rsidR="001266E7" w:rsidRDefault="001266E7" w:rsidP="008B43ED">
            <w:pPr>
              <w:pStyle w:val="ListParagraph"/>
              <w:numPr>
                <w:ilvl w:val="0"/>
                <w:numId w:val="86"/>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14:paraId="4154AD58" w14:textId="5E63EBAA" w:rsidR="00545616" w:rsidRDefault="00D6511C" w:rsidP="008B43ED">
            <w:pPr>
              <w:pStyle w:val="ListParagraph"/>
              <w:numPr>
                <w:ilvl w:val="0"/>
                <w:numId w:val="224"/>
              </w:numPr>
            </w:pPr>
            <w:del w:id="1207" w:author="Peter Bomberg" w:date="2018-01-16T14:05:00Z">
              <w:r w:rsidRPr="00D6511C">
                <w:delText>Informational only (</w:delText>
              </w:r>
            </w:del>
            <w:ins w:id="1208" w:author="Peter Bomberg" w:date="2018-01-16T14:05:00Z">
              <w:r w:rsidR="00EB04DC">
                <w:rPr>
                  <w:highlight w:val="white"/>
                </w:rPr>
                <w:t xml:space="preserve">N.B. </w:t>
              </w:r>
              <w:r w:rsidR="00CF6F78">
                <w:rPr>
                  <w:highlight w:val="white"/>
                </w:rPr>
                <w:t xml:space="preserve">there is </w:t>
              </w:r>
            </w:ins>
            <w:r w:rsidR="00CF6F78" w:rsidRPr="00E46ED6">
              <w:rPr>
                <w:highlight w:val="white"/>
              </w:rPr>
              <w:t xml:space="preserve">no validation </w:t>
            </w:r>
            <w:del w:id="1209" w:author="Peter Bomberg" w:date="2018-01-16T14:05:00Z">
              <w:r w:rsidRPr="00D6511C">
                <w:delText>aspect).</w:delText>
              </w:r>
            </w:del>
            <w:ins w:id="1210" w:author="Peter Bomberg" w:date="2018-01-16T14:05:00Z">
              <w:r w:rsidR="00CF6F78">
                <w:rPr>
                  <w:highlight w:val="white"/>
                </w:rPr>
                <w:t>of optional aspects</w:t>
              </w:r>
              <w:r w:rsidR="00545616" w:rsidRPr="00F40085">
                <w:t>.</w:t>
              </w:r>
            </w:ins>
          </w:p>
          <w:p w14:paraId="3E92C483" w14:textId="77777777" w:rsidR="00D6511C" w:rsidRDefault="00D6511C" w:rsidP="0080029F"/>
          <w:p w14:paraId="1F89A70A" w14:textId="77777777" w:rsidR="003E1AB1" w:rsidRDefault="003E1AB1" w:rsidP="008B43ED">
            <w:pPr>
              <w:pStyle w:val="ListParagraph"/>
              <w:numPr>
                <w:ilvl w:val="0"/>
                <w:numId w:val="86"/>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14:paraId="7ED9EF1D" w14:textId="5F543DBE" w:rsidR="00D6511C" w:rsidRPr="003E1AB1" w:rsidRDefault="00D6511C" w:rsidP="008B43ED">
            <w:pPr>
              <w:pStyle w:val="ListParagraph"/>
              <w:numPr>
                <w:ilvl w:val="0"/>
                <w:numId w:val="225"/>
              </w:numPr>
            </w:pPr>
            <w:del w:id="1211" w:author="Peter Bomberg" w:date="2018-01-16T14:05:00Z">
              <w:r w:rsidRPr="00D6511C">
                <w:delText>Informational only (</w:delText>
              </w:r>
            </w:del>
            <w:ins w:id="1212" w:author="Peter Bomberg" w:date="2018-01-16T14:05:00Z">
              <w:r w:rsidR="00EB04DC">
                <w:rPr>
                  <w:highlight w:val="white"/>
                </w:rPr>
                <w:t xml:space="preserve">N.B. </w:t>
              </w:r>
              <w:r w:rsidR="00CF6F78">
                <w:rPr>
                  <w:highlight w:val="white"/>
                </w:rPr>
                <w:t xml:space="preserve">there is </w:t>
              </w:r>
            </w:ins>
            <w:r w:rsidR="00CF6F78" w:rsidRPr="00E46ED6">
              <w:rPr>
                <w:highlight w:val="white"/>
              </w:rPr>
              <w:t xml:space="preserve">no validation </w:t>
            </w:r>
            <w:del w:id="1213" w:author="Peter Bomberg" w:date="2018-01-16T14:05:00Z">
              <w:r w:rsidRPr="00D6511C">
                <w:delText>aspect).</w:delText>
              </w:r>
            </w:del>
            <w:ins w:id="1214" w:author="Peter Bomberg" w:date="2018-01-16T14:05:00Z">
              <w:r w:rsidR="00CF6F78">
                <w:rPr>
                  <w:highlight w:val="white"/>
                </w:rPr>
                <w:t>of optional aspects</w:t>
              </w:r>
              <w:r w:rsidR="00545616" w:rsidRPr="00F40085">
                <w:t>.</w:t>
              </w:r>
            </w:ins>
          </w:p>
        </w:tc>
      </w:tr>
    </w:tbl>
    <w:p w14:paraId="5332821D" w14:textId="77777777" w:rsidR="001266E7" w:rsidRPr="00914CEC" w:rsidRDefault="001266E7"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7158CA83" w14:textId="77777777" w:rsidTr="00C87FC3">
        <w:trPr>
          <w:cantSplit/>
          <w:trHeight w:val="580"/>
          <w:tblHeader/>
        </w:trPr>
        <w:tc>
          <w:tcPr>
            <w:tcW w:w="2358" w:type="dxa"/>
            <w:shd w:val="clear" w:color="auto" w:fill="808080"/>
          </w:tcPr>
          <w:p w14:paraId="53B6700B" w14:textId="77777777" w:rsidR="003E1AB1" w:rsidRPr="00914CEC" w:rsidRDefault="003E1AB1" w:rsidP="0080029F">
            <w:r w:rsidRPr="00675DAA">
              <w:t>Element</w:t>
            </w:r>
          </w:p>
        </w:tc>
        <w:tc>
          <w:tcPr>
            <w:tcW w:w="1260" w:type="dxa"/>
            <w:shd w:val="clear" w:color="auto" w:fill="808080"/>
          </w:tcPr>
          <w:p w14:paraId="18F54A36" w14:textId="77777777" w:rsidR="003E1AB1" w:rsidRPr="00675DAA" w:rsidRDefault="003E1AB1" w:rsidP="0080029F">
            <w:r w:rsidRPr="00675DAA">
              <w:t>Attribute</w:t>
            </w:r>
          </w:p>
        </w:tc>
        <w:tc>
          <w:tcPr>
            <w:tcW w:w="1260" w:type="dxa"/>
            <w:shd w:val="clear" w:color="auto" w:fill="808080"/>
          </w:tcPr>
          <w:p w14:paraId="152CC8E5" w14:textId="77777777" w:rsidR="003E1AB1" w:rsidRPr="00914CEC" w:rsidRDefault="003E1AB1" w:rsidP="0080029F">
            <w:r w:rsidRPr="00675DAA">
              <w:t>Cardinality</w:t>
            </w:r>
          </w:p>
        </w:tc>
        <w:tc>
          <w:tcPr>
            <w:tcW w:w="1350" w:type="dxa"/>
            <w:shd w:val="clear" w:color="auto" w:fill="808080"/>
          </w:tcPr>
          <w:p w14:paraId="7223B368" w14:textId="77777777" w:rsidR="003E1AB1" w:rsidRPr="00675DAA" w:rsidRDefault="003E1AB1" w:rsidP="0080029F">
            <w:r w:rsidRPr="00675DAA">
              <w:t>Value(s) Allowed</w:t>
            </w:r>
          </w:p>
          <w:p w14:paraId="5EA6A227" w14:textId="77777777" w:rsidR="003E1AB1" w:rsidRPr="00675DAA" w:rsidRDefault="003E1AB1" w:rsidP="0080029F">
            <w:r w:rsidRPr="00675DAA">
              <w:t>Examples</w:t>
            </w:r>
          </w:p>
        </w:tc>
        <w:tc>
          <w:tcPr>
            <w:tcW w:w="3330" w:type="dxa"/>
            <w:shd w:val="clear" w:color="auto" w:fill="808080"/>
          </w:tcPr>
          <w:p w14:paraId="39A7984C" w14:textId="77777777" w:rsidR="003E1AB1" w:rsidRPr="00675DAA" w:rsidRDefault="003E1AB1" w:rsidP="0080029F">
            <w:r w:rsidRPr="00675DAA">
              <w:t>Description</w:t>
            </w:r>
          </w:p>
          <w:p w14:paraId="6D8A6530" w14:textId="77777777" w:rsidR="003E1AB1" w:rsidRPr="00675DAA" w:rsidRDefault="003E1AB1" w:rsidP="0080029F">
            <w:r w:rsidRPr="00675DAA">
              <w:t>Instructions</w:t>
            </w:r>
          </w:p>
        </w:tc>
      </w:tr>
      <w:tr w:rsidR="003E1AB1" w:rsidRPr="00675DAA" w14:paraId="67142301" w14:textId="77777777" w:rsidTr="00C87FC3">
        <w:trPr>
          <w:cantSplit/>
        </w:trPr>
        <w:tc>
          <w:tcPr>
            <w:tcW w:w="2358" w:type="dxa"/>
          </w:tcPr>
          <w:p w14:paraId="765DE8F7" w14:textId="77777777" w:rsidR="003E1AB1" w:rsidRPr="00914CEC" w:rsidRDefault="003E1AB1" w:rsidP="0080029F">
            <w:r w:rsidRPr="003E1AB1">
              <w:t>streetAddressLine</w:t>
            </w:r>
          </w:p>
        </w:tc>
        <w:tc>
          <w:tcPr>
            <w:tcW w:w="1260" w:type="dxa"/>
            <w:shd w:val="clear" w:color="auto" w:fill="D9D9D9"/>
          </w:tcPr>
          <w:p w14:paraId="0BBF42CC" w14:textId="77777777" w:rsidR="003E1AB1" w:rsidRPr="00675DAA" w:rsidRDefault="003E1AB1" w:rsidP="0080029F">
            <w:r w:rsidRPr="00675DAA">
              <w:t>N/A</w:t>
            </w:r>
          </w:p>
        </w:tc>
        <w:tc>
          <w:tcPr>
            <w:tcW w:w="1260" w:type="dxa"/>
            <w:shd w:val="clear" w:color="auto" w:fill="D9D9D9"/>
          </w:tcPr>
          <w:p w14:paraId="43723159" w14:textId="77777777" w:rsidR="003E1AB1" w:rsidRPr="00675DAA" w:rsidRDefault="00CA2111" w:rsidP="0080029F">
            <w:r>
              <w:t>0</w:t>
            </w:r>
            <w:r w:rsidR="003E1AB1">
              <w:t>:1</w:t>
            </w:r>
          </w:p>
        </w:tc>
        <w:tc>
          <w:tcPr>
            <w:tcW w:w="1350" w:type="dxa"/>
            <w:shd w:val="clear" w:color="auto" w:fill="D9D9D9"/>
          </w:tcPr>
          <w:p w14:paraId="0EDC07BD" w14:textId="77777777" w:rsidR="003E1AB1" w:rsidRPr="00675DAA" w:rsidRDefault="003E1AB1" w:rsidP="0080029F"/>
        </w:tc>
        <w:tc>
          <w:tcPr>
            <w:tcW w:w="3330" w:type="dxa"/>
            <w:shd w:val="clear" w:color="auto" w:fill="D9D9D9"/>
          </w:tcPr>
          <w:p w14:paraId="2A21A06C" w14:textId="77777777" w:rsidR="003E1AB1" w:rsidRPr="00675DAA" w:rsidRDefault="00B558E5" w:rsidP="0080029F">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14:paraId="3F4C5752" w14:textId="77777777" w:rsidTr="00C87FC3">
        <w:trPr>
          <w:cantSplit/>
        </w:trPr>
        <w:tc>
          <w:tcPr>
            <w:tcW w:w="2358" w:type="dxa"/>
            <w:shd w:val="clear" w:color="auto" w:fill="808080"/>
          </w:tcPr>
          <w:p w14:paraId="0A8FBA0E" w14:textId="77777777" w:rsidR="003E1AB1" w:rsidRPr="00675DAA" w:rsidRDefault="003E1AB1" w:rsidP="0080029F">
            <w:r w:rsidRPr="00675DAA">
              <w:t>Conformance</w:t>
            </w:r>
          </w:p>
        </w:tc>
        <w:tc>
          <w:tcPr>
            <w:tcW w:w="7200" w:type="dxa"/>
            <w:gridSpan w:val="4"/>
          </w:tcPr>
          <w:p w14:paraId="46E152A6" w14:textId="3DD18C46" w:rsidR="003E1AB1" w:rsidRDefault="003E1AB1" w:rsidP="008B43ED">
            <w:pPr>
              <w:pStyle w:val="ListParagraph"/>
              <w:numPr>
                <w:ilvl w:val="0"/>
                <w:numId w:val="220"/>
              </w:numPr>
            </w:pPr>
            <w:del w:id="1215" w:author="Peter Bomberg" w:date="2018-01-16T14:05:00Z">
              <w:r w:rsidRPr="003E1AB1">
                <w:delText xml:space="preserve">There </w:delText>
              </w:r>
              <w:r w:rsidR="00933AD4">
                <w:delText xml:space="preserve">may </w:delText>
              </w:r>
              <w:r>
                <w:delText xml:space="preserve">be </w:delText>
              </w:r>
              <w:r w:rsidRPr="003E1AB1">
                <w:delText>a streetAddressLine</w:delText>
              </w:r>
            </w:del>
            <w:ins w:id="1216" w:author="Peter Bomberg" w:date="2018-01-16T14:05:00Z">
              <w:r w:rsidRPr="003E1AB1">
                <w:t>The</w:t>
              </w:r>
            </w:ins>
            <w:r w:rsidRPr="003E1AB1">
              <w:t xml:space="preserve"> </w:t>
            </w:r>
            <w:r w:rsidR="00CF6F78">
              <w:t>element</w:t>
            </w:r>
            <w:ins w:id="1217" w:author="Peter Bomberg" w:date="2018-01-16T14:05:00Z">
              <w:r w:rsidR="00CF6F78">
                <w:t xml:space="preserve"> conveys information</w:t>
              </w:r>
            </w:ins>
            <w:r w:rsidRPr="003E1AB1">
              <w:t>.</w:t>
            </w:r>
          </w:p>
          <w:p w14:paraId="4D2C808C" w14:textId="2AFF22A3" w:rsidR="00545616" w:rsidRPr="003E1AB1" w:rsidRDefault="00E10DC1" w:rsidP="008B43ED">
            <w:pPr>
              <w:pStyle w:val="ListParagraph"/>
              <w:numPr>
                <w:ilvl w:val="0"/>
                <w:numId w:val="58"/>
              </w:numPr>
            </w:pPr>
            <w:del w:id="1218" w:author="Peter Bomberg" w:date="2018-01-16T14:05:00Z">
              <w:r w:rsidRPr="00E10DC1">
                <w:delText>Informational only (no validation aspect).</w:delText>
              </w:r>
            </w:del>
            <w:ins w:id="1219" w:author="Peter Bomberg" w:date="2018-01-16T14:05:00Z">
              <w:r w:rsidR="00545616">
                <w:t>SPL</w:t>
              </w:r>
              <w:r w:rsidR="00545616" w:rsidRPr="00AB7A63">
                <w:t xml:space="preserve"> Rule </w:t>
              </w:r>
              <w:r w:rsidR="00545616">
                <w:t>6</w:t>
              </w:r>
              <w:r w:rsidR="00545616" w:rsidRPr="00AB7A63">
                <w:t xml:space="preserve"> identifies that the </w:t>
              </w:r>
              <w:r w:rsidR="00545616">
                <w:t xml:space="preserve">element </w:t>
              </w:r>
              <w:r w:rsidR="00545616" w:rsidRPr="00AB7A63">
                <w:t>is empty.</w:t>
              </w:r>
            </w:ins>
          </w:p>
        </w:tc>
      </w:tr>
    </w:tbl>
    <w:p w14:paraId="6EBEC42C" w14:textId="77777777"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54ABECB7" w14:textId="77777777" w:rsidTr="00C87FC3">
        <w:trPr>
          <w:cantSplit/>
          <w:trHeight w:val="580"/>
          <w:tblHeader/>
        </w:trPr>
        <w:tc>
          <w:tcPr>
            <w:tcW w:w="2358" w:type="dxa"/>
            <w:shd w:val="clear" w:color="auto" w:fill="808080"/>
          </w:tcPr>
          <w:p w14:paraId="2778AE98" w14:textId="77777777" w:rsidR="003E1AB1" w:rsidRPr="00914CEC" w:rsidRDefault="003E1AB1" w:rsidP="0080029F">
            <w:r w:rsidRPr="00675DAA">
              <w:t>Element</w:t>
            </w:r>
          </w:p>
        </w:tc>
        <w:tc>
          <w:tcPr>
            <w:tcW w:w="1260" w:type="dxa"/>
            <w:shd w:val="clear" w:color="auto" w:fill="808080"/>
          </w:tcPr>
          <w:p w14:paraId="5BCEB231" w14:textId="77777777" w:rsidR="003E1AB1" w:rsidRPr="00675DAA" w:rsidRDefault="003E1AB1" w:rsidP="0080029F">
            <w:r w:rsidRPr="00675DAA">
              <w:t>Attribute</w:t>
            </w:r>
          </w:p>
        </w:tc>
        <w:tc>
          <w:tcPr>
            <w:tcW w:w="1260" w:type="dxa"/>
            <w:shd w:val="clear" w:color="auto" w:fill="808080"/>
          </w:tcPr>
          <w:p w14:paraId="2396EBC0" w14:textId="77777777" w:rsidR="003E1AB1" w:rsidRPr="00914CEC" w:rsidRDefault="003E1AB1" w:rsidP="0080029F">
            <w:r w:rsidRPr="00675DAA">
              <w:t>Cardinality</w:t>
            </w:r>
          </w:p>
        </w:tc>
        <w:tc>
          <w:tcPr>
            <w:tcW w:w="1350" w:type="dxa"/>
            <w:shd w:val="clear" w:color="auto" w:fill="808080"/>
          </w:tcPr>
          <w:p w14:paraId="6FDEF871" w14:textId="77777777" w:rsidR="003E1AB1" w:rsidRPr="00675DAA" w:rsidRDefault="003E1AB1" w:rsidP="0080029F">
            <w:r w:rsidRPr="00675DAA">
              <w:t>Value(s) Allowed</w:t>
            </w:r>
          </w:p>
          <w:p w14:paraId="57EE0322" w14:textId="77777777" w:rsidR="003E1AB1" w:rsidRPr="00675DAA" w:rsidRDefault="003E1AB1" w:rsidP="0080029F">
            <w:r w:rsidRPr="00675DAA">
              <w:t>Examples</w:t>
            </w:r>
          </w:p>
        </w:tc>
        <w:tc>
          <w:tcPr>
            <w:tcW w:w="3330" w:type="dxa"/>
            <w:shd w:val="clear" w:color="auto" w:fill="808080"/>
          </w:tcPr>
          <w:p w14:paraId="60FB0165" w14:textId="77777777" w:rsidR="003E1AB1" w:rsidRPr="00675DAA" w:rsidRDefault="003E1AB1" w:rsidP="0080029F">
            <w:r w:rsidRPr="00675DAA">
              <w:t>Description</w:t>
            </w:r>
          </w:p>
          <w:p w14:paraId="18717BED" w14:textId="77777777" w:rsidR="003E1AB1" w:rsidRPr="00675DAA" w:rsidRDefault="003E1AB1" w:rsidP="0080029F">
            <w:r w:rsidRPr="00675DAA">
              <w:t>Instructions</w:t>
            </w:r>
          </w:p>
        </w:tc>
      </w:tr>
      <w:tr w:rsidR="003E1AB1" w:rsidRPr="00675DAA" w14:paraId="53855D32" w14:textId="77777777" w:rsidTr="00C87FC3">
        <w:trPr>
          <w:cantSplit/>
        </w:trPr>
        <w:tc>
          <w:tcPr>
            <w:tcW w:w="2358" w:type="dxa"/>
          </w:tcPr>
          <w:p w14:paraId="62A51C78" w14:textId="77777777" w:rsidR="003E1AB1" w:rsidRPr="00914CEC" w:rsidRDefault="003E1AB1" w:rsidP="0080029F">
            <w:r w:rsidRPr="003E1AB1">
              <w:t>city</w:t>
            </w:r>
          </w:p>
        </w:tc>
        <w:tc>
          <w:tcPr>
            <w:tcW w:w="1260" w:type="dxa"/>
            <w:shd w:val="clear" w:color="auto" w:fill="D9D9D9"/>
          </w:tcPr>
          <w:p w14:paraId="73420853" w14:textId="77777777" w:rsidR="003E1AB1" w:rsidRPr="00675DAA" w:rsidRDefault="003E1AB1" w:rsidP="0080029F">
            <w:r w:rsidRPr="00675DAA">
              <w:t>N/A</w:t>
            </w:r>
          </w:p>
        </w:tc>
        <w:tc>
          <w:tcPr>
            <w:tcW w:w="1260" w:type="dxa"/>
            <w:shd w:val="clear" w:color="auto" w:fill="D9D9D9"/>
          </w:tcPr>
          <w:p w14:paraId="47464519" w14:textId="77777777" w:rsidR="003E1AB1" w:rsidRPr="00675DAA" w:rsidRDefault="00CA2111" w:rsidP="0080029F">
            <w:r>
              <w:t>0</w:t>
            </w:r>
            <w:r w:rsidR="003E1AB1">
              <w:t>:1</w:t>
            </w:r>
          </w:p>
        </w:tc>
        <w:tc>
          <w:tcPr>
            <w:tcW w:w="1350" w:type="dxa"/>
            <w:shd w:val="clear" w:color="auto" w:fill="D9D9D9"/>
          </w:tcPr>
          <w:p w14:paraId="6DD5AE1D" w14:textId="77777777" w:rsidR="003E1AB1" w:rsidRPr="00675DAA" w:rsidRDefault="003E1AB1" w:rsidP="0080029F"/>
        </w:tc>
        <w:tc>
          <w:tcPr>
            <w:tcW w:w="3330" w:type="dxa"/>
            <w:shd w:val="clear" w:color="auto" w:fill="D9D9D9"/>
          </w:tcPr>
          <w:p w14:paraId="39858D2A" w14:textId="77777777" w:rsidR="003E1AB1" w:rsidRPr="00675DAA" w:rsidRDefault="00B558E5" w:rsidP="0080029F">
            <w:r>
              <w:t>The city element is used for capturing city or area information.</w:t>
            </w:r>
          </w:p>
        </w:tc>
      </w:tr>
      <w:tr w:rsidR="003E1AB1" w:rsidRPr="00C112C4" w14:paraId="512817AE" w14:textId="77777777" w:rsidTr="00C87FC3">
        <w:trPr>
          <w:cantSplit/>
        </w:trPr>
        <w:tc>
          <w:tcPr>
            <w:tcW w:w="2358" w:type="dxa"/>
            <w:shd w:val="clear" w:color="auto" w:fill="808080"/>
          </w:tcPr>
          <w:p w14:paraId="3E55384E" w14:textId="77777777" w:rsidR="003E1AB1" w:rsidRPr="00675DAA" w:rsidRDefault="003E1AB1" w:rsidP="0080029F">
            <w:r w:rsidRPr="00675DAA">
              <w:t>Conformance</w:t>
            </w:r>
          </w:p>
        </w:tc>
        <w:tc>
          <w:tcPr>
            <w:tcW w:w="7200" w:type="dxa"/>
            <w:gridSpan w:val="4"/>
          </w:tcPr>
          <w:p w14:paraId="665DECD0" w14:textId="18E08C74" w:rsidR="003E1AB1" w:rsidRDefault="003E1AB1" w:rsidP="008B43ED">
            <w:pPr>
              <w:pStyle w:val="ListParagraph"/>
              <w:numPr>
                <w:ilvl w:val="0"/>
                <w:numId w:val="18"/>
              </w:numPr>
            </w:pPr>
            <w:del w:id="1220" w:author="Peter Bomberg" w:date="2018-01-16T14:05:00Z">
              <w:r w:rsidRPr="003E1AB1">
                <w:delText xml:space="preserve">There </w:delText>
              </w:r>
              <w:r w:rsidR="00933AD4">
                <w:delText>may</w:delText>
              </w:r>
              <w:r>
                <w:delText xml:space="preserve"> be </w:delText>
              </w:r>
              <w:r w:rsidRPr="003E1AB1">
                <w:delText>a city</w:delText>
              </w:r>
            </w:del>
            <w:ins w:id="1221" w:author="Peter Bomberg" w:date="2018-01-16T14:05:00Z">
              <w:r w:rsidR="00CF6F78" w:rsidRPr="003E1AB1">
                <w:t>The</w:t>
              </w:r>
            </w:ins>
            <w:r w:rsidR="00CF6F78" w:rsidRPr="003E1AB1">
              <w:t xml:space="preserve"> </w:t>
            </w:r>
            <w:r w:rsidR="00CF6F78">
              <w:t>element</w:t>
            </w:r>
            <w:ins w:id="1222" w:author="Peter Bomberg" w:date="2018-01-16T14:05:00Z">
              <w:r w:rsidR="00CF6F78">
                <w:t xml:space="preserve"> conveys information</w:t>
              </w:r>
            </w:ins>
            <w:r w:rsidRPr="003E1AB1">
              <w:t>.</w:t>
            </w:r>
          </w:p>
          <w:p w14:paraId="3C52D7A8" w14:textId="7978EB52" w:rsidR="00E10DC1" w:rsidRPr="003E1AB1" w:rsidRDefault="00E10DC1" w:rsidP="008B43ED">
            <w:pPr>
              <w:pStyle w:val="ListParagraph"/>
              <w:numPr>
                <w:ilvl w:val="0"/>
                <w:numId w:val="226"/>
              </w:numPr>
            </w:pPr>
            <w:del w:id="1223" w:author="Peter Bomberg" w:date="2018-01-16T14:05:00Z">
              <w:r w:rsidRPr="00E10DC1">
                <w:delText>Informational only (no validation aspect).</w:delText>
              </w:r>
            </w:del>
            <w:ins w:id="1224" w:author="Peter Bomberg" w:date="2018-01-16T14:05:00Z">
              <w:r w:rsidR="00545616">
                <w:t>SPL</w:t>
              </w:r>
              <w:r w:rsidR="00545616" w:rsidRPr="00AB7A63">
                <w:t xml:space="preserve"> Rule </w:t>
              </w:r>
              <w:r w:rsidR="00545616">
                <w:t>6</w:t>
              </w:r>
              <w:r w:rsidR="00545616" w:rsidRPr="00AB7A63">
                <w:t xml:space="preserve"> identifies that the </w:t>
              </w:r>
              <w:r w:rsidR="00545616">
                <w:t xml:space="preserve">element </w:t>
              </w:r>
              <w:r w:rsidR="00545616" w:rsidRPr="00AB7A63">
                <w:t>is empty.</w:t>
              </w:r>
            </w:ins>
          </w:p>
        </w:tc>
      </w:tr>
    </w:tbl>
    <w:p w14:paraId="0A214B47" w14:textId="77777777" w:rsidR="003E1AB1" w:rsidRPr="00914CEC" w:rsidRDefault="003E1AB1"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14:paraId="18E3A5E9" w14:textId="77777777" w:rsidTr="00C87FC3">
        <w:trPr>
          <w:cantSplit/>
          <w:trHeight w:val="580"/>
          <w:tblHeader/>
        </w:trPr>
        <w:tc>
          <w:tcPr>
            <w:tcW w:w="2358" w:type="dxa"/>
            <w:shd w:val="clear" w:color="auto" w:fill="808080"/>
          </w:tcPr>
          <w:p w14:paraId="3A5186D6" w14:textId="77777777" w:rsidR="003E1AB1" w:rsidRPr="00914CEC" w:rsidRDefault="003E1AB1" w:rsidP="0080029F">
            <w:r w:rsidRPr="00675DAA">
              <w:t>Element</w:t>
            </w:r>
          </w:p>
        </w:tc>
        <w:tc>
          <w:tcPr>
            <w:tcW w:w="1260" w:type="dxa"/>
            <w:shd w:val="clear" w:color="auto" w:fill="808080"/>
          </w:tcPr>
          <w:p w14:paraId="64AE8161" w14:textId="77777777" w:rsidR="003E1AB1" w:rsidRPr="00675DAA" w:rsidRDefault="003E1AB1" w:rsidP="0080029F">
            <w:r w:rsidRPr="00675DAA">
              <w:t>Attribute</w:t>
            </w:r>
          </w:p>
        </w:tc>
        <w:tc>
          <w:tcPr>
            <w:tcW w:w="1260" w:type="dxa"/>
            <w:shd w:val="clear" w:color="auto" w:fill="808080"/>
          </w:tcPr>
          <w:p w14:paraId="15A64493" w14:textId="77777777" w:rsidR="003E1AB1" w:rsidRPr="00914CEC" w:rsidRDefault="003E1AB1" w:rsidP="0080029F">
            <w:r w:rsidRPr="00675DAA">
              <w:t>Cardinality</w:t>
            </w:r>
          </w:p>
        </w:tc>
        <w:tc>
          <w:tcPr>
            <w:tcW w:w="1350" w:type="dxa"/>
            <w:shd w:val="clear" w:color="auto" w:fill="808080"/>
          </w:tcPr>
          <w:p w14:paraId="26A1892E" w14:textId="77777777" w:rsidR="003E1AB1" w:rsidRPr="00675DAA" w:rsidRDefault="003E1AB1" w:rsidP="0080029F">
            <w:r w:rsidRPr="00675DAA">
              <w:t>Value(s) Allowed</w:t>
            </w:r>
          </w:p>
          <w:p w14:paraId="1E187205" w14:textId="77777777" w:rsidR="003E1AB1" w:rsidRPr="00675DAA" w:rsidRDefault="003E1AB1" w:rsidP="0080029F">
            <w:r w:rsidRPr="00675DAA">
              <w:t>Examples</w:t>
            </w:r>
          </w:p>
        </w:tc>
        <w:tc>
          <w:tcPr>
            <w:tcW w:w="3330" w:type="dxa"/>
            <w:shd w:val="clear" w:color="auto" w:fill="808080"/>
          </w:tcPr>
          <w:p w14:paraId="2ADAE829" w14:textId="77777777" w:rsidR="003E1AB1" w:rsidRPr="00675DAA" w:rsidRDefault="003E1AB1" w:rsidP="0080029F">
            <w:r w:rsidRPr="00675DAA">
              <w:t>Description</w:t>
            </w:r>
          </w:p>
          <w:p w14:paraId="2B09252B" w14:textId="77777777" w:rsidR="003E1AB1" w:rsidRPr="00675DAA" w:rsidRDefault="003E1AB1" w:rsidP="0080029F">
            <w:r w:rsidRPr="00675DAA">
              <w:t>Instructions</w:t>
            </w:r>
          </w:p>
        </w:tc>
      </w:tr>
      <w:tr w:rsidR="003E1AB1" w:rsidRPr="00675DAA" w14:paraId="5D186147" w14:textId="77777777" w:rsidTr="00C87FC3">
        <w:trPr>
          <w:cantSplit/>
        </w:trPr>
        <w:tc>
          <w:tcPr>
            <w:tcW w:w="2358" w:type="dxa"/>
          </w:tcPr>
          <w:p w14:paraId="70609377" w14:textId="77777777" w:rsidR="003E1AB1" w:rsidRPr="00914CEC" w:rsidRDefault="003E1AB1" w:rsidP="0080029F">
            <w:r w:rsidRPr="003E1AB1">
              <w:t>state</w:t>
            </w:r>
          </w:p>
        </w:tc>
        <w:tc>
          <w:tcPr>
            <w:tcW w:w="1260" w:type="dxa"/>
            <w:shd w:val="clear" w:color="auto" w:fill="D9D9D9"/>
          </w:tcPr>
          <w:p w14:paraId="4406226F" w14:textId="77777777" w:rsidR="003E1AB1" w:rsidRPr="00675DAA" w:rsidRDefault="003E1AB1" w:rsidP="0080029F">
            <w:r w:rsidRPr="00675DAA">
              <w:t>N/A</w:t>
            </w:r>
          </w:p>
        </w:tc>
        <w:tc>
          <w:tcPr>
            <w:tcW w:w="1260" w:type="dxa"/>
            <w:shd w:val="clear" w:color="auto" w:fill="D9D9D9"/>
          </w:tcPr>
          <w:p w14:paraId="3A63CCDF" w14:textId="77777777" w:rsidR="003E1AB1" w:rsidRPr="00675DAA" w:rsidRDefault="00CA2111" w:rsidP="0080029F">
            <w:r>
              <w:t>0</w:t>
            </w:r>
            <w:r w:rsidR="003E1AB1">
              <w:t>:1</w:t>
            </w:r>
          </w:p>
        </w:tc>
        <w:tc>
          <w:tcPr>
            <w:tcW w:w="1350" w:type="dxa"/>
            <w:shd w:val="clear" w:color="auto" w:fill="D9D9D9"/>
          </w:tcPr>
          <w:p w14:paraId="21B76AF8" w14:textId="77777777" w:rsidR="003E1AB1" w:rsidRPr="00675DAA" w:rsidRDefault="003E1AB1" w:rsidP="0080029F"/>
        </w:tc>
        <w:tc>
          <w:tcPr>
            <w:tcW w:w="3330" w:type="dxa"/>
            <w:shd w:val="clear" w:color="auto" w:fill="D9D9D9"/>
          </w:tcPr>
          <w:p w14:paraId="148F6B69" w14:textId="77777777" w:rsidR="003E1AB1" w:rsidRPr="00675DAA" w:rsidRDefault="00B558E5" w:rsidP="0080029F">
            <w:r>
              <w:t>The state element is used for capturing state, province, region</w:t>
            </w:r>
          </w:p>
        </w:tc>
      </w:tr>
      <w:tr w:rsidR="003E1AB1" w:rsidRPr="00C112C4" w14:paraId="669FF262" w14:textId="77777777" w:rsidTr="00C87FC3">
        <w:trPr>
          <w:cantSplit/>
        </w:trPr>
        <w:tc>
          <w:tcPr>
            <w:tcW w:w="2358" w:type="dxa"/>
            <w:shd w:val="clear" w:color="auto" w:fill="808080"/>
          </w:tcPr>
          <w:p w14:paraId="0B58BB3C" w14:textId="77777777" w:rsidR="003E1AB1" w:rsidRPr="00675DAA" w:rsidRDefault="003E1AB1" w:rsidP="0080029F">
            <w:r w:rsidRPr="00675DAA">
              <w:t>Conformance</w:t>
            </w:r>
          </w:p>
        </w:tc>
        <w:tc>
          <w:tcPr>
            <w:tcW w:w="7200" w:type="dxa"/>
            <w:gridSpan w:val="4"/>
          </w:tcPr>
          <w:p w14:paraId="6613A97D" w14:textId="2EE896EF" w:rsidR="003E1AB1" w:rsidRDefault="003E1AB1" w:rsidP="008B43ED">
            <w:pPr>
              <w:pStyle w:val="ListParagraph"/>
              <w:numPr>
                <w:ilvl w:val="0"/>
                <w:numId w:val="19"/>
              </w:numPr>
            </w:pPr>
            <w:del w:id="1225" w:author="Peter Bomberg" w:date="2018-01-16T14:05:00Z">
              <w:r w:rsidRPr="003E1AB1">
                <w:delText xml:space="preserve">There </w:delText>
              </w:r>
              <w:r w:rsidR="00933AD4">
                <w:delText>may</w:delText>
              </w:r>
              <w:r>
                <w:delText xml:space="preserve"> be </w:delText>
              </w:r>
              <w:r w:rsidRPr="003E1AB1">
                <w:delText>a state</w:delText>
              </w:r>
            </w:del>
            <w:ins w:id="1226" w:author="Peter Bomberg" w:date="2018-01-16T14:05:00Z">
              <w:r w:rsidR="00CF6F78" w:rsidRPr="003E1AB1">
                <w:t>The</w:t>
              </w:r>
            </w:ins>
            <w:r w:rsidR="00CF6F78" w:rsidRPr="003E1AB1">
              <w:t xml:space="preserve"> </w:t>
            </w:r>
            <w:r w:rsidR="00CF6F78">
              <w:t>element</w:t>
            </w:r>
            <w:ins w:id="1227" w:author="Peter Bomberg" w:date="2018-01-16T14:05:00Z">
              <w:r w:rsidR="00CF6F78">
                <w:t xml:space="preserve"> conveys information</w:t>
              </w:r>
            </w:ins>
            <w:r w:rsidRPr="003E1AB1">
              <w:t>.</w:t>
            </w:r>
          </w:p>
          <w:p w14:paraId="1B59FF32" w14:textId="2BF32944" w:rsidR="00E10DC1" w:rsidRPr="003E1AB1" w:rsidRDefault="00E10DC1" w:rsidP="008B43ED">
            <w:pPr>
              <w:pStyle w:val="ListParagraph"/>
              <w:numPr>
                <w:ilvl w:val="0"/>
                <w:numId w:val="227"/>
              </w:numPr>
            </w:pPr>
            <w:del w:id="1228" w:author="Peter Bomberg" w:date="2018-01-16T14:05:00Z">
              <w:r w:rsidRPr="00E10DC1">
                <w:delText>Informational only (no validation aspect).</w:delText>
              </w:r>
            </w:del>
            <w:ins w:id="1229" w:author="Peter Bomberg" w:date="2018-01-16T14:05:00Z">
              <w:r w:rsidR="00545616">
                <w:t>SPL</w:t>
              </w:r>
              <w:r w:rsidR="00545616" w:rsidRPr="00AB7A63">
                <w:t xml:space="preserve"> Rule </w:t>
              </w:r>
              <w:r w:rsidR="00545616">
                <w:t>6</w:t>
              </w:r>
              <w:r w:rsidR="00545616" w:rsidRPr="00AB7A63">
                <w:t xml:space="preserve"> identifies that the </w:t>
              </w:r>
              <w:r w:rsidR="00545616">
                <w:t xml:space="preserve">element </w:t>
              </w:r>
              <w:r w:rsidR="00545616" w:rsidRPr="00AB7A63">
                <w:t>is empty.</w:t>
              </w:r>
            </w:ins>
          </w:p>
        </w:tc>
      </w:tr>
    </w:tbl>
    <w:p w14:paraId="212295E9" w14:textId="77777777"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14:paraId="6E52A17D" w14:textId="77777777" w:rsidTr="00C87FC3">
        <w:trPr>
          <w:cantSplit/>
          <w:trHeight w:val="580"/>
          <w:tblHeader/>
        </w:trPr>
        <w:tc>
          <w:tcPr>
            <w:tcW w:w="2358" w:type="dxa"/>
            <w:shd w:val="clear" w:color="auto" w:fill="808080"/>
          </w:tcPr>
          <w:p w14:paraId="46DDCC3C" w14:textId="77777777" w:rsidR="005B220B" w:rsidRPr="00914CEC" w:rsidRDefault="005B220B" w:rsidP="0080029F">
            <w:r w:rsidRPr="00675DAA">
              <w:t>Element</w:t>
            </w:r>
          </w:p>
        </w:tc>
        <w:tc>
          <w:tcPr>
            <w:tcW w:w="1260" w:type="dxa"/>
            <w:shd w:val="clear" w:color="auto" w:fill="808080"/>
          </w:tcPr>
          <w:p w14:paraId="45F0E34D" w14:textId="77777777" w:rsidR="005B220B" w:rsidRPr="00675DAA" w:rsidRDefault="005B220B" w:rsidP="0080029F">
            <w:r w:rsidRPr="00675DAA">
              <w:t>Attribute</w:t>
            </w:r>
          </w:p>
        </w:tc>
        <w:tc>
          <w:tcPr>
            <w:tcW w:w="1260" w:type="dxa"/>
            <w:shd w:val="clear" w:color="auto" w:fill="808080"/>
          </w:tcPr>
          <w:p w14:paraId="454CE214" w14:textId="77777777" w:rsidR="005B220B" w:rsidRPr="00914CEC" w:rsidRDefault="005B220B" w:rsidP="0080029F">
            <w:r w:rsidRPr="00675DAA">
              <w:t>Cardinality</w:t>
            </w:r>
          </w:p>
        </w:tc>
        <w:tc>
          <w:tcPr>
            <w:tcW w:w="1350" w:type="dxa"/>
            <w:shd w:val="clear" w:color="auto" w:fill="808080"/>
          </w:tcPr>
          <w:p w14:paraId="318A02B1" w14:textId="77777777" w:rsidR="005B220B" w:rsidRPr="00675DAA" w:rsidRDefault="005B220B" w:rsidP="0080029F">
            <w:r w:rsidRPr="00675DAA">
              <w:t>Value(s) Allowed</w:t>
            </w:r>
          </w:p>
          <w:p w14:paraId="16960995" w14:textId="77777777" w:rsidR="005B220B" w:rsidRPr="00675DAA" w:rsidRDefault="005B220B" w:rsidP="0080029F">
            <w:r w:rsidRPr="00675DAA">
              <w:t>Examples</w:t>
            </w:r>
          </w:p>
        </w:tc>
        <w:tc>
          <w:tcPr>
            <w:tcW w:w="3330" w:type="dxa"/>
            <w:shd w:val="clear" w:color="auto" w:fill="808080"/>
          </w:tcPr>
          <w:p w14:paraId="14FA6555" w14:textId="77777777" w:rsidR="005B220B" w:rsidRPr="00675DAA" w:rsidRDefault="005B220B" w:rsidP="0080029F">
            <w:r w:rsidRPr="00675DAA">
              <w:t>Description</w:t>
            </w:r>
          </w:p>
          <w:p w14:paraId="650E3D4D" w14:textId="77777777" w:rsidR="005B220B" w:rsidRPr="00675DAA" w:rsidRDefault="005B220B" w:rsidP="0080029F">
            <w:r w:rsidRPr="00675DAA">
              <w:t>Instructions</w:t>
            </w:r>
          </w:p>
        </w:tc>
      </w:tr>
      <w:tr w:rsidR="005B220B" w:rsidRPr="00675DAA" w14:paraId="2F48F235" w14:textId="77777777" w:rsidTr="00C87FC3">
        <w:trPr>
          <w:cantSplit/>
        </w:trPr>
        <w:tc>
          <w:tcPr>
            <w:tcW w:w="2358" w:type="dxa"/>
          </w:tcPr>
          <w:p w14:paraId="730A358A" w14:textId="77777777" w:rsidR="005B220B" w:rsidRPr="00914CEC" w:rsidRDefault="005B220B" w:rsidP="0080029F">
            <w:r w:rsidRPr="005B220B">
              <w:t>postalCode</w:t>
            </w:r>
          </w:p>
        </w:tc>
        <w:tc>
          <w:tcPr>
            <w:tcW w:w="1260" w:type="dxa"/>
            <w:shd w:val="clear" w:color="auto" w:fill="D9D9D9"/>
          </w:tcPr>
          <w:p w14:paraId="69B4D628" w14:textId="77777777" w:rsidR="005B220B" w:rsidRPr="00675DAA" w:rsidRDefault="005B220B" w:rsidP="0080029F">
            <w:r w:rsidRPr="00675DAA">
              <w:t>N/A</w:t>
            </w:r>
          </w:p>
        </w:tc>
        <w:tc>
          <w:tcPr>
            <w:tcW w:w="1260" w:type="dxa"/>
            <w:shd w:val="clear" w:color="auto" w:fill="D9D9D9"/>
          </w:tcPr>
          <w:p w14:paraId="5988B371" w14:textId="77777777" w:rsidR="005B220B" w:rsidRPr="00675DAA" w:rsidRDefault="00CA2111" w:rsidP="0080029F">
            <w:r>
              <w:t>0</w:t>
            </w:r>
            <w:r w:rsidR="005B220B">
              <w:t>:1</w:t>
            </w:r>
          </w:p>
        </w:tc>
        <w:tc>
          <w:tcPr>
            <w:tcW w:w="1350" w:type="dxa"/>
            <w:shd w:val="clear" w:color="auto" w:fill="D9D9D9"/>
          </w:tcPr>
          <w:p w14:paraId="6C58DA01" w14:textId="77777777" w:rsidR="005B220B" w:rsidRPr="00675DAA" w:rsidRDefault="005B220B" w:rsidP="0080029F"/>
        </w:tc>
        <w:tc>
          <w:tcPr>
            <w:tcW w:w="3330" w:type="dxa"/>
            <w:shd w:val="clear" w:color="auto" w:fill="D9D9D9"/>
          </w:tcPr>
          <w:p w14:paraId="27B03E0B" w14:textId="77777777" w:rsidR="005B220B" w:rsidRPr="00675DAA" w:rsidRDefault="005B220B" w:rsidP="0080029F">
            <w:r>
              <w:t xml:space="preserve">The </w:t>
            </w:r>
            <w:r w:rsidRPr="005B220B">
              <w:t xml:space="preserve">postalCode </w:t>
            </w:r>
            <w:r>
              <w:t>element is used for capturing Postal Codes and Zip Codes</w:t>
            </w:r>
          </w:p>
        </w:tc>
      </w:tr>
      <w:tr w:rsidR="005B220B" w:rsidRPr="00C112C4" w14:paraId="096EC1BC" w14:textId="77777777" w:rsidTr="00C87FC3">
        <w:trPr>
          <w:cantSplit/>
        </w:trPr>
        <w:tc>
          <w:tcPr>
            <w:tcW w:w="2358" w:type="dxa"/>
            <w:shd w:val="clear" w:color="auto" w:fill="808080"/>
          </w:tcPr>
          <w:p w14:paraId="1C80964D" w14:textId="77777777" w:rsidR="005B220B" w:rsidRPr="00675DAA" w:rsidRDefault="005B220B" w:rsidP="0080029F">
            <w:r w:rsidRPr="00675DAA">
              <w:t>Conformance</w:t>
            </w:r>
          </w:p>
        </w:tc>
        <w:tc>
          <w:tcPr>
            <w:tcW w:w="7200" w:type="dxa"/>
            <w:gridSpan w:val="4"/>
          </w:tcPr>
          <w:p w14:paraId="0C12C08C" w14:textId="2A82D266" w:rsidR="005B220B" w:rsidRDefault="005B220B" w:rsidP="008B43ED">
            <w:pPr>
              <w:pStyle w:val="ListParagraph"/>
              <w:numPr>
                <w:ilvl w:val="0"/>
                <w:numId w:val="20"/>
              </w:numPr>
            </w:pPr>
            <w:del w:id="1230" w:author="Peter Bomberg" w:date="2018-01-16T14:05:00Z">
              <w:r w:rsidRPr="003E1AB1">
                <w:delText xml:space="preserve">There </w:delText>
              </w:r>
              <w:r w:rsidR="00933AD4">
                <w:delText>may</w:delText>
              </w:r>
              <w:r>
                <w:delText xml:space="preserve"> be </w:delText>
              </w:r>
              <w:r w:rsidRPr="003E1AB1">
                <w:delText xml:space="preserve">a </w:delText>
              </w:r>
              <w:r w:rsidRPr="005B220B">
                <w:delText>postalCode</w:delText>
              </w:r>
            </w:del>
            <w:ins w:id="1231" w:author="Peter Bomberg" w:date="2018-01-16T14:05:00Z">
              <w:r w:rsidR="00CF6F78" w:rsidRPr="003E1AB1">
                <w:t>The</w:t>
              </w:r>
            </w:ins>
            <w:r w:rsidR="00CF6F78" w:rsidRPr="003E1AB1">
              <w:t xml:space="preserve"> </w:t>
            </w:r>
            <w:r w:rsidR="00CF6F78">
              <w:t>element</w:t>
            </w:r>
            <w:ins w:id="1232" w:author="Peter Bomberg" w:date="2018-01-16T14:05:00Z">
              <w:r w:rsidR="00CF6F78">
                <w:t xml:space="preserve"> conveys information</w:t>
              </w:r>
            </w:ins>
            <w:r w:rsidRPr="003E1AB1">
              <w:t>.</w:t>
            </w:r>
          </w:p>
          <w:p w14:paraId="467173A8" w14:textId="77CE4B79" w:rsidR="00E10DC1" w:rsidRPr="003E1AB1" w:rsidRDefault="00E10DC1" w:rsidP="008B43ED">
            <w:pPr>
              <w:pStyle w:val="ListParagraph"/>
              <w:numPr>
                <w:ilvl w:val="0"/>
                <w:numId w:val="228"/>
              </w:numPr>
            </w:pPr>
            <w:del w:id="1233" w:author="Peter Bomberg" w:date="2018-01-16T14:05:00Z">
              <w:r w:rsidRPr="00E10DC1">
                <w:delText>Informational only (no validation aspect).</w:delText>
              </w:r>
            </w:del>
            <w:ins w:id="1234" w:author="Peter Bomberg" w:date="2018-01-16T14:05:00Z">
              <w:r w:rsidR="00545616">
                <w:t>SPL</w:t>
              </w:r>
              <w:r w:rsidR="00545616" w:rsidRPr="00AB7A63">
                <w:t xml:space="preserve"> Rule </w:t>
              </w:r>
              <w:r w:rsidR="00545616">
                <w:t>6</w:t>
              </w:r>
              <w:r w:rsidR="00545616" w:rsidRPr="00AB7A63">
                <w:t xml:space="preserve"> identifies that the </w:t>
              </w:r>
              <w:r w:rsidR="00545616">
                <w:t xml:space="preserve">element </w:t>
              </w:r>
              <w:r w:rsidR="00545616" w:rsidRPr="00AB7A63">
                <w:t>is empty.</w:t>
              </w:r>
            </w:ins>
          </w:p>
        </w:tc>
      </w:tr>
    </w:tbl>
    <w:p w14:paraId="790B0AA2" w14:textId="5ADB5741" w:rsidR="005B220B" w:rsidRPr="00914CEC" w:rsidRDefault="005B220B"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14:paraId="44479DDA" w14:textId="77777777" w:rsidTr="00C87FC3">
        <w:trPr>
          <w:cantSplit/>
          <w:trHeight w:val="580"/>
          <w:tblHeader/>
        </w:trPr>
        <w:tc>
          <w:tcPr>
            <w:tcW w:w="2358" w:type="dxa"/>
            <w:shd w:val="clear" w:color="auto" w:fill="808080"/>
          </w:tcPr>
          <w:p w14:paraId="37A3D1AD" w14:textId="77777777" w:rsidR="005B220B" w:rsidRPr="00914CEC" w:rsidRDefault="005B220B" w:rsidP="0080029F">
            <w:r w:rsidRPr="00675DAA">
              <w:t>Element</w:t>
            </w:r>
          </w:p>
        </w:tc>
        <w:tc>
          <w:tcPr>
            <w:tcW w:w="1260" w:type="dxa"/>
            <w:shd w:val="clear" w:color="auto" w:fill="808080"/>
          </w:tcPr>
          <w:p w14:paraId="22AFB82F" w14:textId="77777777" w:rsidR="005B220B" w:rsidRPr="00675DAA" w:rsidRDefault="005B220B" w:rsidP="0080029F">
            <w:r w:rsidRPr="00675DAA">
              <w:t>Attribute</w:t>
            </w:r>
          </w:p>
        </w:tc>
        <w:tc>
          <w:tcPr>
            <w:tcW w:w="1260" w:type="dxa"/>
            <w:shd w:val="clear" w:color="auto" w:fill="808080"/>
          </w:tcPr>
          <w:p w14:paraId="4A39B0D9" w14:textId="77777777" w:rsidR="005B220B" w:rsidRPr="00914CEC" w:rsidRDefault="005B220B" w:rsidP="0080029F">
            <w:r w:rsidRPr="00675DAA">
              <w:t>Cardinality</w:t>
            </w:r>
          </w:p>
        </w:tc>
        <w:tc>
          <w:tcPr>
            <w:tcW w:w="1350" w:type="dxa"/>
            <w:shd w:val="clear" w:color="auto" w:fill="808080"/>
          </w:tcPr>
          <w:p w14:paraId="22426381" w14:textId="77777777" w:rsidR="005B220B" w:rsidRPr="00675DAA" w:rsidRDefault="005B220B" w:rsidP="0080029F">
            <w:r w:rsidRPr="00675DAA">
              <w:t>Value(s) Allowed</w:t>
            </w:r>
          </w:p>
          <w:p w14:paraId="67F00A34" w14:textId="77777777" w:rsidR="005B220B" w:rsidRPr="00675DAA" w:rsidRDefault="005B220B" w:rsidP="0080029F">
            <w:r w:rsidRPr="00675DAA">
              <w:t>Examples</w:t>
            </w:r>
          </w:p>
        </w:tc>
        <w:tc>
          <w:tcPr>
            <w:tcW w:w="3330" w:type="dxa"/>
            <w:shd w:val="clear" w:color="auto" w:fill="808080"/>
          </w:tcPr>
          <w:p w14:paraId="7EC44B86" w14:textId="77777777" w:rsidR="005B220B" w:rsidRPr="00675DAA" w:rsidRDefault="005B220B" w:rsidP="0080029F">
            <w:r w:rsidRPr="00675DAA">
              <w:t>Description</w:t>
            </w:r>
          </w:p>
          <w:p w14:paraId="4B923D54" w14:textId="77777777" w:rsidR="005B220B" w:rsidRPr="00675DAA" w:rsidRDefault="005B220B" w:rsidP="0080029F">
            <w:r w:rsidRPr="00675DAA">
              <w:t>Instructions</w:t>
            </w:r>
          </w:p>
        </w:tc>
      </w:tr>
      <w:tr w:rsidR="005B220B" w:rsidRPr="00675DAA" w14:paraId="0C8EFB67" w14:textId="77777777" w:rsidTr="00C87FC3">
        <w:trPr>
          <w:cantSplit/>
        </w:trPr>
        <w:tc>
          <w:tcPr>
            <w:tcW w:w="2358" w:type="dxa"/>
            <w:vMerge w:val="restart"/>
          </w:tcPr>
          <w:p w14:paraId="0A7F81F9" w14:textId="77777777" w:rsidR="005B220B" w:rsidRPr="00914CEC" w:rsidRDefault="005B220B" w:rsidP="0080029F">
            <w:r w:rsidRPr="005B220B">
              <w:t>country</w:t>
            </w:r>
          </w:p>
        </w:tc>
        <w:tc>
          <w:tcPr>
            <w:tcW w:w="1260" w:type="dxa"/>
            <w:shd w:val="clear" w:color="auto" w:fill="D9D9D9"/>
          </w:tcPr>
          <w:p w14:paraId="58A9F5C3" w14:textId="77777777" w:rsidR="005B220B" w:rsidRPr="00675DAA" w:rsidRDefault="005B220B" w:rsidP="0080029F">
            <w:r w:rsidRPr="00675DAA">
              <w:t>N/A</w:t>
            </w:r>
          </w:p>
        </w:tc>
        <w:tc>
          <w:tcPr>
            <w:tcW w:w="1260" w:type="dxa"/>
            <w:shd w:val="clear" w:color="auto" w:fill="D9D9D9"/>
          </w:tcPr>
          <w:p w14:paraId="0B461E8C" w14:textId="77777777" w:rsidR="005B220B" w:rsidRPr="00675DAA" w:rsidRDefault="00CA2111" w:rsidP="0080029F">
            <w:r>
              <w:t>0</w:t>
            </w:r>
            <w:r w:rsidR="005B220B">
              <w:t>:1</w:t>
            </w:r>
          </w:p>
        </w:tc>
        <w:tc>
          <w:tcPr>
            <w:tcW w:w="1350" w:type="dxa"/>
            <w:shd w:val="clear" w:color="auto" w:fill="D9D9D9"/>
          </w:tcPr>
          <w:p w14:paraId="1C0E9922" w14:textId="77777777" w:rsidR="005B220B" w:rsidRPr="00675DAA" w:rsidRDefault="005B220B" w:rsidP="0080029F"/>
        </w:tc>
        <w:tc>
          <w:tcPr>
            <w:tcW w:w="3330" w:type="dxa"/>
            <w:shd w:val="clear" w:color="auto" w:fill="D9D9D9"/>
          </w:tcPr>
          <w:p w14:paraId="771570A2" w14:textId="77777777" w:rsidR="005B220B" w:rsidRPr="00675DAA" w:rsidRDefault="005B220B" w:rsidP="0080029F">
            <w:r>
              <w:t xml:space="preserve">The </w:t>
            </w:r>
            <w:r w:rsidRPr="005B220B">
              <w:t>country</w:t>
            </w:r>
            <w:r>
              <w:t xml:space="preserve"> element is used for capturing the country code</w:t>
            </w:r>
          </w:p>
        </w:tc>
      </w:tr>
      <w:tr w:rsidR="005B220B" w:rsidRPr="00675DAA" w14:paraId="3BE4547A" w14:textId="77777777" w:rsidTr="00C87FC3">
        <w:trPr>
          <w:cantSplit/>
        </w:trPr>
        <w:tc>
          <w:tcPr>
            <w:tcW w:w="2358" w:type="dxa"/>
            <w:vMerge/>
          </w:tcPr>
          <w:p w14:paraId="644F5E54" w14:textId="77777777" w:rsidR="005B220B" w:rsidRPr="00675DAA" w:rsidRDefault="005B220B" w:rsidP="0080029F"/>
        </w:tc>
        <w:tc>
          <w:tcPr>
            <w:tcW w:w="1260" w:type="dxa"/>
          </w:tcPr>
          <w:p w14:paraId="53E2BA65" w14:textId="77777777" w:rsidR="005B220B" w:rsidRPr="005973C1" w:rsidRDefault="005B220B" w:rsidP="0080029F">
            <w:r w:rsidRPr="005973C1">
              <w:t>code</w:t>
            </w:r>
          </w:p>
        </w:tc>
        <w:tc>
          <w:tcPr>
            <w:tcW w:w="1260" w:type="dxa"/>
          </w:tcPr>
          <w:p w14:paraId="3C159486" w14:textId="77777777" w:rsidR="005B220B" w:rsidRPr="00675DAA" w:rsidRDefault="005973C1" w:rsidP="0080029F">
            <w:r>
              <w:t>1:1</w:t>
            </w:r>
          </w:p>
        </w:tc>
        <w:tc>
          <w:tcPr>
            <w:tcW w:w="1350" w:type="dxa"/>
          </w:tcPr>
          <w:p w14:paraId="22EFBEBC" w14:textId="77777777" w:rsidR="005B220B" w:rsidRPr="00675DAA" w:rsidRDefault="005B220B" w:rsidP="0080029F"/>
        </w:tc>
        <w:tc>
          <w:tcPr>
            <w:tcW w:w="3330" w:type="dxa"/>
          </w:tcPr>
          <w:p w14:paraId="6274F4E8" w14:textId="77777777" w:rsidR="005B220B" w:rsidRPr="00675DAA" w:rsidRDefault="005B220B" w:rsidP="0080029F"/>
        </w:tc>
      </w:tr>
      <w:tr w:rsidR="005B220B" w:rsidRPr="00675DAA" w14:paraId="53CD9330" w14:textId="77777777" w:rsidTr="00C87FC3">
        <w:trPr>
          <w:cantSplit/>
        </w:trPr>
        <w:tc>
          <w:tcPr>
            <w:tcW w:w="2358" w:type="dxa"/>
            <w:vMerge/>
          </w:tcPr>
          <w:p w14:paraId="4189B140" w14:textId="77777777" w:rsidR="005B220B" w:rsidRPr="00675DAA" w:rsidRDefault="005B220B" w:rsidP="0080029F"/>
        </w:tc>
        <w:tc>
          <w:tcPr>
            <w:tcW w:w="1260" w:type="dxa"/>
          </w:tcPr>
          <w:p w14:paraId="5A61B16D" w14:textId="77777777" w:rsidR="005B220B" w:rsidRPr="005973C1" w:rsidRDefault="005B220B" w:rsidP="0080029F">
            <w:r w:rsidRPr="005973C1">
              <w:t>codeSystem</w:t>
            </w:r>
          </w:p>
        </w:tc>
        <w:tc>
          <w:tcPr>
            <w:tcW w:w="1260" w:type="dxa"/>
          </w:tcPr>
          <w:p w14:paraId="70E07FE1" w14:textId="77777777" w:rsidR="005B220B" w:rsidRPr="00675DAA" w:rsidRDefault="005973C1" w:rsidP="0080029F">
            <w:r>
              <w:t>1:1</w:t>
            </w:r>
          </w:p>
        </w:tc>
        <w:tc>
          <w:tcPr>
            <w:tcW w:w="1350" w:type="dxa"/>
          </w:tcPr>
          <w:p w14:paraId="6F96E068" w14:textId="77777777" w:rsidR="005B220B" w:rsidRPr="00675DAA" w:rsidRDefault="005B220B" w:rsidP="0080029F"/>
        </w:tc>
        <w:tc>
          <w:tcPr>
            <w:tcW w:w="3330" w:type="dxa"/>
          </w:tcPr>
          <w:p w14:paraId="0A2BF7C9" w14:textId="77777777" w:rsidR="005B220B" w:rsidRPr="00675DAA" w:rsidRDefault="005B220B" w:rsidP="0080029F"/>
        </w:tc>
      </w:tr>
      <w:tr w:rsidR="00545616" w:rsidRPr="00675DAA" w14:paraId="1ADDC17A" w14:textId="77777777" w:rsidTr="00C87FC3">
        <w:trPr>
          <w:cantSplit/>
          <w:ins w:id="1235" w:author="Peter Bomberg" w:date="2018-01-16T14:05:00Z"/>
        </w:trPr>
        <w:tc>
          <w:tcPr>
            <w:tcW w:w="2358" w:type="dxa"/>
          </w:tcPr>
          <w:p w14:paraId="77E1131A" w14:textId="77777777" w:rsidR="00545616" w:rsidRPr="00675DAA" w:rsidRDefault="00545616" w:rsidP="0080029F">
            <w:pPr>
              <w:rPr>
                <w:ins w:id="1236" w:author="Peter Bomberg" w:date="2018-01-16T14:05:00Z"/>
              </w:rPr>
            </w:pPr>
          </w:p>
        </w:tc>
        <w:tc>
          <w:tcPr>
            <w:tcW w:w="1260" w:type="dxa"/>
          </w:tcPr>
          <w:p w14:paraId="10A6CC0D" w14:textId="2B713781" w:rsidR="00545616" w:rsidRPr="005973C1" w:rsidRDefault="00545616" w:rsidP="0080029F">
            <w:pPr>
              <w:rPr>
                <w:ins w:id="1237" w:author="Peter Bomberg" w:date="2018-01-16T14:05:00Z"/>
              </w:rPr>
            </w:pPr>
            <w:ins w:id="1238" w:author="Peter Bomberg" w:date="2018-01-16T14:05:00Z">
              <w:r w:rsidRPr="00693AA1">
                <w:t>displayName</w:t>
              </w:r>
            </w:ins>
          </w:p>
        </w:tc>
        <w:tc>
          <w:tcPr>
            <w:tcW w:w="1260" w:type="dxa"/>
          </w:tcPr>
          <w:p w14:paraId="69EECF15" w14:textId="7E6260B7" w:rsidR="00545616" w:rsidRDefault="00545616" w:rsidP="0080029F">
            <w:pPr>
              <w:rPr>
                <w:ins w:id="1239" w:author="Peter Bomberg" w:date="2018-01-16T14:05:00Z"/>
              </w:rPr>
            </w:pPr>
            <w:ins w:id="1240" w:author="Peter Bomberg" w:date="2018-01-16T14:05:00Z">
              <w:r>
                <w:t>1:1</w:t>
              </w:r>
            </w:ins>
          </w:p>
        </w:tc>
        <w:tc>
          <w:tcPr>
            <w:tcW w:w="1350" w:type="dxa"/>
          </w:tcPr>
          <w:p w14:paraId="098B59F5" w14:textId="77777777" w:rsidR="00545616" w:rsidRPr="00675DAA" w:rsidRDefault="00545616" w:rsidP="0080029F">
            <w:pPr>
              <w:rPr>
                <w:ins w:id="1241" w:author="Peter Bomberg" w:date="2018-01-16T14:05:00Z"/>
              </w:rPr>
            </w:pPr>
          </w:p>
        </w:tc>
        <w:tc>
          <w:tcPr>
            <w:tcW w:w="3330" w:type="dxa"/>
          </w:tcPr>
          <w:p w14:paraId="4206D31C" w14:textId="77777777" w:rsidR="00545616" w:rsidRPr="00675DAA" w:rsidRDefault="00545616" w:rsidP="0080029F">
            <w:pPr>
              <w:rPr>
                <w:ins w:id="1242" w:author="Peter Bomberg" w:date="2018-01-16T14:05:00Z"/>
              </w:rPr>
            </w:pPr>
          </w:p>
        </w:tc>
      </w:tr>
      <w:tr w:rsidR="005B220B" w:rsidRPr="00C112C4" w14:paraId="5F6F21EE" w14:textId="77777777" w:rsidTr="00C87FC3">
        <w:trPr>
          <w:cantSplit/>
        </w:trPr>
        <w:tc>
          <w:tcPr>
            <w:tcW w:w="2358" w:type="dxa"/>
            <w:shd w:val="clear" w:color="auto" w:fill="808080"/>
          </w:tcPr>
          <w:p w14:paraId="109488FC" w14:textId="77777777" w:rsidR="005B220B" w:rsidRPr="00675DAA" w:rsidRDefault="005B220B" w:rsidP="0080029F">
            <w:r w:rsidRPr="00675DAA">
              <w:lastRenderedPageBreak/>
              <w:t>Conformance</w:t>
            </w:r>
          </w:p>
        </w:tc>
        <w:tc>
          <w:tcPr>
            <w:tcW w:w="7200" w:type="dxa"/>
            <w:gridSpan w:val="4"/>
          </w:tcPr>
          <w:p w14:paraId="4032588B" w14:textId="77777777" w:rsidR="005B220B" w:rsidRDefault="005B220B" w:rsidP="008B43ED">
            <w:pPr>
              <w:pStyle w:val="ListParagraph"/>
              <w:numPr>
                <w:ilvl w:val="0"/>
                <w:numId w:val="405"/>
              </w:numPr>
              <w:rPr>
                <w:del w:id="1243" w:author="Peter Bomberg" w:date="2018-01-16T14:05:00Z"/>
              </w:rPr>
            </w:pPr>
            <w:del w:id="1244" w:author="Peter Bomberg" w:date="2018-01-16T14:05:00Z">
              <w:r w:rsidRPr="003E1AB1">
                <w:delText xml:space="preserve">There </w:delText>
              </w:r>
              <w:r w:rsidR="00933AD4">
                <w:delText>may</w:delText>
              </w:r>
              <w:r>
                <w:delText xml:space="preserve"> be </w:delText>
              </w:r>
              <w:r w:rsidRPr="003E1AB1">
                <w:delText xml:space="preserve">a </w:delText>
              </w:r>
              <w:r w:rsidRPr="005B220B">
                <w:delText>country</w:delText>
              </w:r>
              <w:r w:rsidR="00E10DC1">
                <w:delText xml:space="preserve"> element</w:delText>
              </w:r>
            </w:del>
          </w:p>
          <w:p w14:paraId="667BA270" w14:textId="77777777" w:rsidR="00E10DC1" w:rsidRPr="003E1AB1" w:rsidRDefault="00E10DC1" w:rsidP="008B43ED">
            <w:pPr>
              <w:pStyle w:val="ListParagraph"/>
              <w:numPr>
                <w:ilvl w:val="0"/>
                <w:numId w:val="404"/>
              </w:numPr>
              <w:rPr>
                <w:del w:id="1245" w:author="Peter Bomberg" w:date="2018-01-16T14:05:00Z"/>
              </w:rPr>
            </w:pPr>
            <w:del w:id="1246" w:author="Peter Bomberg" w:date="2018-01-16T14:05:00Z">
              <w:r w:rsidRPr="00E10DC1">
                <w:delText>Informational only (no validation aspect).</w:delText>
              </w:r>
            </w:del>
          </w:p>
          <w:p w14:paraId="301389A4" w14:textId="77777777" w:rsidR="00E10DC1" w:rsidRDefault="00E10DC1" w:rsidP="0080029F">
            <w:pPr>
              <w:pStyle w:val="ListParagraph"/>
              <w:rPr>
                <w:del w:id="1247" w:author="Peter Bomberg" w:date="2018-01-16T14:05:00Z"/>
              </w:rPr>
            </w:pPr>
          </w:p>
          <w:p w14:paraId="3F5D7D21" w14:textId="65EC60BC" w:rsidR="00545616" w:rsidRPr="0050178E" w:rsidRDefault="00545616" w:rsidP="008B43ED">
            <w:pPr>
              <w:pStyle w:val="ListParagraph"/>
              <w:numPr>
                <w:ilvl w:val="0"/>
                <w:numId w:val="279"/>
              </w:numPr>
            </w:pPr>
            <w:r>
              <w:t>The country</w:t>
            </w:r>
            <w:del w:id="1248" w:author="Peter Bomberg" w:date="2018-01-16T14:05:00Z">
              <w:r w:rsidR="005B220B">
                <w:delText>@</w:delText>
              </w:r>
            </w:del>
            <w:ins w:id="1249" w:author="Peter Bomberg" w:date="2018-01-16T14:05:00Z">
              <w:r>
                <w:t xml:space="preserve"> element shall contain </w:t>
              </w:r>
              <w:r w:rsidRPr="00C80C46">
                <w:t>code</w:t>
              </w:r>
              <w:r>
                <w:t xml:space="preserve">, </w:t>
              </w:r>
            </w:ins>
            <w:r>
              <w:t>codeSystem</w:t>
            </w:r>
            <w:r w:rsidRPr="00C80C46">
              <w:t xml:space="preserve"> </w:t>
            </w:r>
            <w:del w:id="1250" w:author="Peter Bomberg" w:date="2018-01-16T14:05:00Z">
              <w:r w:rsidR="00415A8A">
                <w:delText>value is:</w:delText>
              </w:r>
            </w:del>
            <w:ins w:id="1251" w:author="Peter Bomberg" w:date="2018-01-16T14:05:00Z">
              <w:r w:rsidRPr="00C80C46">
                <w:t xml:space="preserve">and </w:t>
              </w:r>
              <w:r w:rsidRPr="00675DAA">
                <w:t>displayName</w:t>
              </w:r>
              <w:r>
                <w:t xml:space="preserve"> attributes derived from OID</w:t>
              </w:r>
            </w:ins>
            <w:r>
              <w:t xml:space="preserve"> 2.16.840.1.113883.2.20.6.17</w:t>
            </w:r>
            <w:ins w:id="1252" w:author="Peter Bomberg" w:date="2018-01-16T14:05:00Z">
              <w:r>
                <w:t xml:space="preserve">, where the </w:t>
              </w:r>
              <w:r w:rsidRPr="00675DAA">
                <w:t>displayName</w:t>
              </w:r>
              <w:r>
                <w:t xml:space="preserve"> </w:t>
              </w:r>
              <w:r w:rsidRPr="00675DAA">
                <w:t>shall display the</w:t>
              </w:r>
              <w:r>
                <w:t xml:space="preserve"> appropriate </w:t>
              </w:r>
              <w:r w:rsidRPr="00675DAA">
                <w:t>label.</w:t>
              </w:r>
            </w:ins>
          </w:p>
          <w:p w14:paraId="1EBA4C13" w14:textId="77777777" w:rsidR="00545616" w:rsidRPr="00693AA1" w:rsidRDefault="00545616" w:rsidP="008B43ED">
            <w:pPr>
              <w:pStyle w:val="ListParagraph"/>
              <w:numPr>
                <w:ilvl w:val="0"/>
                <w:numId w:val="219"/>
              </w:numPr>
              <w:rPr>
                <w:ins w:id="1253" w:author="Peter Bomberg" w:date="2018-01-16T14:05:00Z"/>
              </w:rPr>
            </w:pPr>
            <w:ins w:id="1254" w:author="Peter Bomberg" w:date="2018-01-16T14:05:00Z">
              <w:r w:rsidRPr="00693AA1">
                <w:t xml:space="preserve">SPL Rule 4 identifies that the </w:t>
              </w:r>
              <w:r w:rsidRPr="00D00628">
                <w:t>element has been defined</w:t>
              </w:r>
              <w:r>
                <w:t xml:space="preserve"> more than once.</w:t>
              </w:r>
            </w:ins>
          </w:p>
          <w:p w14:paraId="6C0548F8" w14:textId="77777777" w:rsidR="00545616" w:rsidRPr="00693AA1" w:rsidRDefault="00545616" w:rsidP="008B43ED">
            <w:pPr>
              <w:pStyle w:val="ListParagraph"/>
              <w:numPr>
                <w:ilvl w:val="0"/>
                <w:numId w:val="219"/>
              </w:numPr>
            </w:pPr>
            <w:r w:rsidRPr="00693AA1">
              <w:t>SPL Rule 2 identifies that the OID value is incorrect.</w:t>
            </w:r>
          </w:p>
          <w:p w14:paraId="21CD5628" w14:textId="77777777" w:rsidR="00545616" w:rsidRPr="00693AA1" w:rsidRDefault="00545616" w:rsidP="008B43ED">
            <w:pPr>
              <w:pStyle w:val="ListParagraph"/>
              <w:numPr>
                <w:ilvl w:val="0"/>
                <w:numId w:val="219"/>
              </w:numPr>
              <w:rPr>
                <w:ins w:id="1255" w:author="Peter Bomberg" w:date="2018-01-16T14:05:00Z"/>
              </w:rPr>
            </w:pPr>
            <w:ins w:id="1256" w:author="Peter Bomberg" w:date="2018-01-16T14:05:00Z">
              <w:r w:rsidRPr="00693AA1">
                <w:t xml:space="preserve">SPL Rule 5 identifies that the (code) attribute has not been defined. </w:t>
              </w:r>
            </w:ins>
          </w:p>
          <w:p w14:paraId="5D6F08BB" w14:textId="77777777" w:rsidR="00545616" w:rsidRPr="00693AA1" w:rsidRDefault="00545616" w:rsidP="008B43ED">
            <w:pPr>
              <w:pStyle w:val="ListParagraph"/>
              <w:numPr>
                <w:ilvl w:val="0"/>
                <w:numId w:val="219"/>
              </w:numPr>
              <w:rPr>
                <w:ins w:id="1257" w:author="Peter Bomberg" w:date="2018-01-16T14:05:00Z"/>
              </w:rPr>
            </w:pPr>
            <w:ins w:id="1258" w:author="Peter Bomberg" w:date="2018-01-16T14:05:00Z">
              <w:r w:rsidRPr="00693AA1">
                <w:t>SPL Rule 5 identifies that the (</w:t>
              </w:r>
              <w:r>
                <w:t>codeSystem</w:t>
              </w:r>
              <w:r w:rsidRPr="00693AA1">
                <w:t xml:space="preserve">) attribute has not been defined. </w:t>
              </w:r>
            </w:ins>
          </w:p>
          <w:p w14:paraId="07AEE3BA" w14:textId="77777777" w:rsidR="00545616" w:rsidRPr="00693AA1" w:rsidRDefault="00545616" w:rsidP="008B43ED">
            <w:pPr>
              <w:pStyle w:val="ListParagraph"/>
              <w:numPr>
                <w:ilvl w:val="0"/>
                <w:numId w:val="219"/>
              </w:numPr>
              <w:rPr>
                <w:ins w:id="1259" w:author="Peter Bomberg" w:date="2018-01-16T14:05:00Z"/>
              </w:rPr>
            </w:pPr>
            <w:ins w:id="1260" w:author="Peter Bomberg" w:date="2018-01-16T14:05:00Z">
              <w:r w:rsidRPr="00693AA1">
                <w:t>SPL Rule 5 identifies that the (</w:t>
              </w:r>
              <w:r w:rsidRPr="00675DAA">
                <w:t>displayName</w:t>
              </w:r>
              <w:r w:rsidRPr="00693AA1">
                <w:t xml:space="preserve">) attribute has not been defined. </w:t>
              </w:r>
            </w:ins>
          </w:p>
          <w:p w14:paraId="779E00C6" w14:textId="77777777" w:rsidR="00545616" w:rsidRDefault="00545616" w:rsidP="008B43ED">
            <w:pPr>
              <w:pStyle w:val="ListParagraph"/>
              <w:numPr>
                <w:ilvl w:val="0"/>
                <w:numId w:val="219"/>
              </w:numPr>
              <w:rPr>
                <w:ins w:id="1261" w:author="Peter Bomberg" w:date="2018-01-16T14:05:00Z"/>
              </w:rPr>
            </w:pPr>
            <w:ins w:id="1262" w:author="Peter Bomberg" w:date="2018-01-16T14:05:00Z">
              <w:r w:rsidRPr="00693AA1">
                <w:t>SPL Rule 7 identifies that displayName does not match the CV value.</w:t>
              </w:r>
            </w:ins>
          </w:p>
          <w:p w14:paraId="45126174" w14:textId="77777777" w:rsidR="00545616" w:rsidRDefault="00545616" w:rsidP="008B43ED">
            <w:pPr>
              <w:pStyle w:val="ListParagraph"/>
              <w:numPr>
                <w:ilvl w:val="0"/>
                <w:numId w:val="219"/>
              </w:numPr>
              <w:rPr>
                <w:ins w:id="1263" w:author="Peter Bomberg" w:date="2018-01-16T14:05:00Z"/>
              </w:rPr>
            </w:pPr>
            <w:r w:rsidRPr="00693AA1">
              <w:t>SPL Rule 8 identifies that the code is not in the CV</w:t>
            </w:r>
            <w:ins w:id="1264" w:author="Peter Bomberg" w:date="2018-01-16T14:05:00Z">
              <w:r w:rsidRPr="00693AA1">
                <w:t xml:space="preserve"> or is not contextually correct.</w:t>
              </w:r>
            </w:ins>
          </w:p>
          <w:p w14:paraId="079E4FFC" w14:textId="1234FC69" w:rsidR="00A920F6" w:rsidRPr="00246E8F" w:rsidRDefault="00A920F6" w:rsidP="008B43ED">
            <w:pPr>
              <w:pStyle w:val="ListParagraph"/>
              <w:numPr>
                <w:ilvl w:val="0"/>
                <w:numId w:val="219"/>
              </w:numPr>
            </w:pPr>
            <w:ins w:id="1265" w:author="Peter Bomberg" w:date="2018-01-16T14:05:00Z">
              <w:r w:rsidRPr="00337A08">
                <w:rPr>
                  <w:sz w:val="22"/>
                  <w:szCs w:val="22"/>
                  <w:highlight w:val="white"/>
                </w:rPr>
                <w:t>SPL Rule 15 identifies that there is a notification flag for the content</w:t>
              </w:r>
            </w:ins>
            <w:r w:rsidRPr="00337A08">
              <w:rPr>
                <w:sz w:val="22"/>
                <w:szCs w:val="22"/>
                <w:highlight w:val="white"/>
              </w:rPr>
              <w:t>.</w:t>
            </w:r>
          </w:p>
        </w:tc>
      </w:tr>
    </w:tbl>
    <w:p w14:paraId="457587D2" w14:textId="77777777" w:rsidR="008E50B6" w:rsidRPr="00914CEC" w:rsidRDefault="008E50B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14:paraId="506134A6" w14:textId="77777777" w:rsidTr="00C87FC3">
        <w:trPr>
          <w:cantSplit/>
          <w:trHeight w:val="580"/>
          <w:tblHeader/>
        </w:trPr>
        <w:tc>
          <w:tcPr>
            <w:tcW w:w="2358" w:type="dxa"/>
            <w:shd w:val="clear" w:color="auto" w:fill="808080"/>
          </w:tcPr>
          <w:p w14:paraId="48E84D65" w14:textId="77777777" w:rsidR="002E1606" w:rsidRPr="00914CEC" w:rsidRDefault="002E1606" w:rsidP="0080029F">
            <w:r w:rsidRPr="00675DAA">
              <w:t>Element</w:t>
            </w:r>
          </w:p>
        </w:tc>
        <w:tc>
          <w:tcPr>
            <w:tcW w:w="1260" w:type="dxa"/>
            <w:shd w:val="clear" w:color="auto" w:fill="808080"/>
          </w:tcPr>
          <w:p w14:paraId="12EDE7D2" w14:textId="77777777" w:rsidR="002E1606" w:rsidRPr="00675DAA" w:rsidRDefault="002E1606" w:rsidP="0080029F">
            <w:r w:rsidRPr="00675DAA">
              <w:t>Attribute</w:t>
            </w:r>
          </w:p>
        </w:tc>
        <w:tc>
          <w:tcPr>
            <w:tcW w:w="1260" w:type="dxa"/>
            <w:shd w:val="clear" w:color="auto" w:fill="808080"/>
          </w:tcPr>
          <w:p w14:paraId="4BE32BBF" w14:textId="77777777" w:rsidR="002E1606" w:rsidRPr="00914CEC" w:rsidRDefault="002E1606" w:rsidP="0080029F">
            <w:r w:rsidRPr="00675DAA">
              <w:t>Cardinality</w:t>
            </w:r>
          </w:p>
        </w:tc>
        <w:tc>
          <w:tcPr>
            <w:tcW w:w="1350" w:type="dxa"/>
            <w:shd w:val="clear" w:color="auto" w:fill="808080"/>
          </w:tcPr>
          <w:p w14:paraId="65120AA9" w14:textId="77777777" w:rsidR="002E1606" w:rsidRPr="00675DAA" w:rsidRDefault="002E1606" w:rsidP="0080029F">
            <w:r w:rsidRPr="00675DAA">
              <w:t>Value(s) Allowed</w:t>
            </w:r>
          </w:p>
          <w:p w14:paraId="002FF228" w14:textId="77777777" w:rsidR="002E1606" w:rsidRPr="00675DAA" w:rsidRDefault="002E1606" w:rsidP="0080029F">
            <w:r w:rsidRPr="00675DAA">
              <w:t>Examples</w:t>
            </w:r>
          </w:p>
        </w:tc>
        <w:tc>
          <w:tcPr>
            <w:tcW w:w="3330" w:type="dxa"/>
            <w:shd w:val="clear" w:color="auto" w:fill="808080"/>
          </w:tcPr>
          <w:p w14:paraId="4A698634" w14:textId="77777777" w:rsidR="002E1606" w:rsidRPr="00675DAA" w:rsidRDefault="002E1606" w:rsidP="0080029F">
            <w:r w:rsidRPr="00675DAA">
              <w:t>Description</w:t>
            </w:r>
          </w:p>
          <w:p w14:paraId="4D4E5009" w14:textId="77777777" w:rsidR="002E1606" w:rsidRPr="00675DAA" w:rsidRDefault="002E1606" w:rsidP="0080029F">
            <w:r w:rsidRPr="00675DAA">
              <w:t>Instructions</w:t>
            </w:r>
          </w:p>
        </w:tc>
      </w:tr>
      <w:tr w:rsidR="002E1606" w:rsidRPr="00675DAA" w14:paraId="6EC0783E" w14:textId="77777777" w:rsidTr="00C87FC3">
        <w:trPr>
          <w:cantSplit/>
        </w:trPr>
        <w:tc>
          <w:tcPr>
            <w:tcW w:w="2358" w:type="dxa"/>
            <w:vMerge w:val="restart"/>
          </w:tcPr>
          <w:p w14:paraId="3C2D93CE" w14:textId="77777777" w:rsidR="002E1606" w:rsidRPr="00914CEC" w:rsidRDefault="002E1606" w:rsidP="0080029F">
            <w:r w:rsidRPr="002135F4">
              <w:t>telecom</w:t>
            </w:r>
          </w:p>
        </w:tc>
        <w:tc>
          <w:tcPr>
            <w:tcW w:w="1260" w:type="dxa"/>
            <w:shd w:val="clear" w:color="auto" w:fill="D9D9D9"/>
          </w:tcPr>
          <w:p w14:paraId="3B8C14F6" w14:textId="77777777" w:rsidR="002E1606" w:rsidRPr="00675DAA" w:rsidRDefault="002E1606" w:rsidP="0080029F">
            <w:r w:rsidRPr="00675DAA">
              <w:t>N/A</w:t>
            </w:r>
          </w:p>
        </w:tc>
        <w:tc>
          <w:tcPr>
            <w:tcW w:w="1260" w:type="dxa"/>
            <w:shd w:val="clear" w:color="auto" w:fill="D9D9D9"/>
          </w:tcPr>
          <w:p w14:paraId="080CF404" w14:textId="77777777" w:rsidR="002E1606" w:rsidRPr="00675DAA" w:rsidRDefault="00CA2111" w:rsidP="0080029F">
            <w:r>
              <w:t>0</w:t>
            </w:r>
            <w:r w:rsidR="002E1606">
              <w:t>:n</w:t>
            </w:r>
          </w:p>
        </w:tc>
        <w:tc>
          <w:tcPr>
            <w:tcW w:w="1350" w:type="dxa"/>
            <w:shd w:val="clear" w:color="auto" w:fill="D9D9D9"/>
          </w:tcPr>
          <w:p w14:paraId="73F9FE57" w14:textId="77777777" w:rsidR="002E1606" w:rsidRPr="00675DAA" w:rsidRDefault="002E1606" w:rsidP="0080029F"/>
        </w:tc>
        <w:tc>
          <w:tcPr>
            <w:tcW w:w="3330" w:type="dxa"/>
            <w:shd w:val="clear" w:color="auto" w:fill="D9D9D9"/>
          </w:tcPr>
          <w:p w14:paraId="589F34FB" w14:textId="77777777" w:rsidR="002E1606" w:rsidRPr="00675DAA" w:rsidRDefault="002E1606" w:rsidP="0080029F"/>
        </w:tc>
      </w:tr>
      <w:tr w:rsidR="002E1606" w:rsidRPr="00675DAA" w14:paraId="5A4B8812" w14:textId="77777777" w:rsidTr="00C87FC3">
        <w:trPr>
          <w:cantSplit/>
        </w:trPr>
        <w:tc>
          <w:tcPr>
            <w:tcW w:w="2358" w:type="dxa"/>
            <w:vMerge/>
          </w:tcPr>
          <w:p w14:paraId="68D1D46A" w14:textId="77777777" w:rsidR="002E1606" w:rsidRPr="00675DAA" w:rsidRDefault="002E1606" w:rsidP="0080029F"/>
        </w:tc>
        <w:tc>
          <w:tcPr>
            <w:tcW w:w="1260" w:type="dxa"/>
          </w:tcPr>
          <w:p w14:paraId="54CEC3F1" w14:textId="77777777" w:rsidR="002E1606" w:rsidRPr="00675DAA" w:rsidRDefault="002E1606" w:rsidP="0080029F">
            <w:r>
              <w:t>value</w:t>
            </w:r>
          </w:p>
        </w:tc>
        <w:tc>
          <w:tcPr>
            <w:tcW w:w="1260" w:type="dxa"/>
          </w:tcPr>
          <w:p w14:paraId="1B3FE1CC" w14:textId="77777777" w:rsidR="002E1606" w:rsidRPr="00675DAA" w:rsidRDefault="00F94B9A" w:rsidP="0080029F">
            <w:r>
              <w:t>1:1</w:t>
            </w:r>
          </w:p>
        </w:tc>
        <w:tc>
          <w:tcPr>
            <w:tcW w:w="1350" w:type="dxa"/>
          </w:tcPr>
          <w:p w14:paraId="7CC62280" w14:textId="77777777" w:rsidR="002E1606" w:rsidRPr="00675DAA" w:rsidRDefault="002E1606" w:rsidP="0080029F"/>
        </w:tc>
        <w:tc>
          <w:tcPr>
            <w:tcW w:w="3330" w:type="dxa"/>
          </w:tcPr>
          <w:p w14:paraId="58268F12" w14:textId="77777777" w:rsidR="002E1606" w:rsidRPr="00675DAA" w:rsidRDefault="002E1606" w:rsidP="0080029F"/>
        </w:tc>
      </w:tr>
      <w:tr w:rsidR="000855B1" w:rsidRPr="00675DAA" w14:paraId="137D5ACA" w14:textId="77777777" w:rsidTr="00C87FC3">
        <w:trPr>
          <w:cantSplit/>
        </w:trPr>
        <w:tc>
          <w:tcPr>
            <w:tcW w:w="2358" w:type="dxa"/>
          </w:tcPr>
          <w:p w14:paraId="1EAFEEE9" w14:textId="77777777" w:rsidR="000855B1" w:rsidRPr="00675DAA" w:rsidRDefault="000855B1" w:rsidP="0080029F"/>
        </w:tc>
        <w:tc>
          <w:tcPr>
            <w:tcW w:w="1260" w:type="dxa"/>
          </w:tcPr>
          <w:p w14:paraId="5E6D2859" w14:textId="77777777" w:rsidR="000855B1" w:rsidRDefault="000855B1" w:rsidP="0080029F">
            <w:r>
              <w:t>use</w:t>
            </w:r>
          </w:p>
        </w:tc>
        <w:tc>
          <w:tcPr>
            <w:tcW w:w="1260" w:type="dxa"/>
          </w:tcPr>
          <w:p w14:paraId="1CB1D805" w14:textId="77777777" w:rsidR="000855B1" w:rsidRDefault="00110969" w:rsidP="0080029F">
            <w:r>
              <w:t>0:1</w:t>
            </w:r>
          </w:p>
        </w:tc>
        <w:tc>
          <w:tcPr>
            <w:tcW w:w="1350" w:type="dxa"/>
          </w:tcPr>
          <w:p w14:paraId="6DB8EAB1" w14:textId="77777777" w:rsidR="000855B1" w:rsidRPr="00675DAA" w:rsidRDefault="000855B1" w:rsidP="0080029F"/>
        </w:tc>
        <w:tc>
          <w:tcPr>
            <w:tcW w:w="3330" w:type="dxa"/>
          </w:tcPr>
          <w:p w14:paraId="6A106EF3" w14:textId="77777777" w:rsidR="000855B1" w:rsidRPr="00675DAA" w:rsidRDefault="000855B1" w:rsidP="0080029F"/>
        </w:tc>
      </w:tr>
      <w:tr w:rsidR="000855B1" w:rsidRPr="00675DAA" w14:paraId="0B363865" w14:textId="77777777" w:rsidTr="00C87FC3">
        <w:trPr>
          <w:cantSplit/>
        </w:trPr>
        <w:tc>
          <w:tcPr>
            <w:tcW w:w="2358" w:type="dxa"/>
          </w:tcPr>
          <w:p w14:paraId="4B10AA2F" w14:textId="77777777" w:rsidR="000855B1" w:rsidRPr="00675DAA" w:rsidRDefault="000855B1" w:rsidP="0080029F"/>
        </w:tc>
        <w:tc>
          <w:tcPr>
            <w:tcW w:w="1260" w:type="dxa"/>
          </w:tcPr>
          <w:p w14:paraId="595DACC2" w14:textId="77777777" w:rsidR="000855B1" w:rsidRDefault="00110969" w:rsidP="0080029F">
            <w:r>
              <w:t>capability</w:t>
            </w:r>
          </w:p>
        </w:tc>
        <w:tc>
          <w:tcPr>
            <w:tcW w:w="1260" w:type="dxa"/>
          </w:tcPr>
          <w:p w14:paraId="79B96697" w14:textId="77777777" w:rsidR="000855B1" w:rsidRDefault="00110969" w:rsidP="0080029F">
            <w:r>
              <w:t>0:1</w:t>
            </w:r>
          </w:p>
        </w:tc>
        <w:tc>
          <w:tcPr>
            <w:tcW w:w="1350" w:type="dxa"/>
          </w:tcPr>
          <w:p w14:paraId="58A1A012" w14:textId="77777777" w:rsidR="000855B1" w:rsidRPr="00675DAA" w:rsidRDefault="000855B1" w:rsidP="0080029F"/>
        </w:tc>
        <w:tc>
          <w:tcPr>
            <w:tcW w:w="3330" w:type="dxa"/>
          </w:tcPr>
          <w:p w14:paraId="4B86BE10" w14:textId="77777777" w:rsidR="000855B1" w:rsidRPr="00675DAA" w:rsidRDefault="000855B1" w:rsidP="0080029F"/>
        </w:tc>
      </w:tr>
      <w:tr w:rsidR="002E1606" w:rsidRPr="00675DAA" w14:paraId="7FA396DE" w14:textId="77777777" w:rsidTr="00C87FC3">
        <w:trPr>
          <w:cantSplit/>
        </w:trPr>
        <w:tc>
          <w:tcPr>
            <w:tcW w:w="2358" w:type="dxa"/>
            <w:shd w:val="clear" w:color="auto" w:fill="808080"/>
          </w:tcPr>
          <w:p w14:paraId="3A1E203B" w14:textId="77777777" w:rsidR="002E1606" w:rsidRPr="00675DAA" w:rsidRDefault="002E1606" w:rsidP="0080029F">
            <w:r w:rsidRPr="00675DAA">
              <w:lastRenderedPageBreak/>
              <w:t>Conformance</w:t>
            </w:r>
          </w:p>
        </w:tc>
        <w:tc>
          <w:tcPr>
            <w:tcW w:w="7200" w:type="dxa"/>
            <w:gridSpan w:val="4"/>
          </w:tcPr>
          <w:p w14:paraId="3847F5B9" w14:textId="77777777" w:rsidR="002E1606" w:rsidRDefault="002E1606" w:rsidP="008B43ED">
            <w:pPr>
              <w:pStyle w:val="ListParagraph"/>
              <w:numPr>
                <w:ilvl w:val="0"/>
                <w:numId w:val="21"/>
              </w:numPr>
              <w:rPr>
                <w:del w:id="1266" w:author="Peter Bomberg" w:date="2018-01-16T14:05:00Z"/>
              </w:rPr>
            </w:pPr>
            <w:del w:id="1267" w:author="Peter Bomberg" w:date="2018-01-16T14:05:00Z">
              <w:r>
                <w:delText xml:space="preserve">There may be </w:delText>
              </w:r>
              <w:r w:rsidR="00D66FE7">
                <w:delText xml:space="preserve">one or more </w:delText>
              </w:r>
              <w:r w:rsidR="00F94B9A">
                <w:delText>telecom</w:delText>
              </w:r>
              <w:r>
                <w:delText>.</w:delText>
              </w:r>
            </w:del>
          </w:p>
          <w:p w14:paraId="69889BF8" w14:textId="1E65C661" w:rsidR="00D66FE7" w:rsidRDefault="00D66FE7" w:rsidP="008B43ED">
            <w:pPr>
              <w:pStyle w:val="ListParagraph"/>
              <w:numPr>
                <w:ilvl w:val="0"/>
                <w:numId w:val="21"/>
              </w:numPr>
            </w:pPr>
            <w:r>
              <w:t>The telecom shall have no content.</w:t>
            </w:r>
          </w:p>
          <w:p w14:paraId="0B21283A" w14:textId="77777777" w:rsidR="000C1CAC" w:rsidRPr="0018728D" w:rsidRDefault="000C1CAC" w:rsidP="008B43ED">
            <w:pPr>
              <w:pStyle w:val="ListParagraph"/>
              <w:numPr>
                <w:ilvl w:val="0"/>
                <w:numId w:val="209"/>
              </w:numPr>
              <w:rPr>
                <w:ins w:id="1268" w:author="Peter Bomberg" w:date="2018-01-16T14:05:00Z"/>
                <w:highlight w:val="white"/>
              </w:rPr>
            </w:pPr>
            <w:ins w:id="1269" w:author="Peter Bomberg" w:date="2018-01-16T14:05:00Z">
              <w:r w:rsidRPr="00F762B7">
                <w:rPr>
                  <w:highlight w:val="white"/>
                </w:rPr>
                <w:t>SPL Rule 1</w:t>
              </w:r>
              <w:r>
                <w:rPr>
                  <w:highlight w:val="white"/>
                </w:rPr>
                <w:t>1</w:t>
              </w:r>
              <w:r w:rsidRPr="00F762B7">
                <w:rPr>
                  <w:highlight w:val="white"/>
                </w:rPr>
                <w:t xml:space="preserve"> identifies that</w:t>
              </w:r>
              <w:r>
                <w:rPr>
                  <w:highlight w:val="white"/>
                </w:rPr>
                <w:t xml:space="preserve"> </w:t>
              </w:r>
              <w:r w:rsidRPr="0018728D">
                <w:rPr>
                  <w:highlight w:val="white"/>
                </w:rPr>
                <w:t>content is not allowed.</w:t>
              </w:r>
            </w:ins>
          </w:p>
          <w:p w14:paraId="26CE0A17" w14:textId="77777777" w:rsidR="000C1CAC" w:rsidRDefault="000C1CAC" w:rsidP="000C1CAC">
            <w:pPr>
              <w:pStyle w:val="ListParagraph"/>
              <w:ind w:left="360"/>
              <w:rPr>
                <w:ins w:id="1270" w:author="Peter Bomberg" w:date="2018-01-16T14:05:00Z"/>
              </w:rPr>
            </w:pPr>
          </w:p>
          <w:p w14:paraId="17831E9D" w14:textId="77777777" w:rsidR="00D66FE7" w:rsidRDefault="00D66FE7" w:rsidP="008B43ED">
            <w:pPr>
              <w:pStyle w:val="ListParagraph"/>
              <w:numPr>
                <w:ilvl w:val="0"/>
                <w:numId w:val="21"/>
              </w:numPr>
              <w:rPr>
                <w:del w:id="1271" w:author="Peter Bomberg" w:date="2018-01-16T14:05:00Z"/>
              </w:rPr>
            </w:pPr>
            <w:r>
              <w:t xml:space="preserve">The telecom@value attribute shall have contain </w:t>
            </w:r>
            <w:del w:id="1272" w:author="Peter Bomberg" w:date="2018-01-16T14:05:00Z">
              <w:r>
                <w:delText>an</w:delText>
              </w:r>
            </w:del>
            <w:ins w:id="1273" w:author="Peter Bomberg" w:date="2018-01-16T14:05:00Z">
              <w:r>
                <w:t>a</w:t>
              </w:r>
            </w:ins>
            <w:r>
              <w:t xml:space="preserve"> type id followed by : then a string</w:t>
            </w:r>
          </w:p>
          <w:p w14:paraId="1C3A3C76" w14:textId="77777777" w:rsidR="002E50AB" w:rsidRDefault="00D66FE7" w:rsidP="008B43ED">
            <w:pPr>
              <w:pStyle w:val="ListParagraph"/>
              <w:numPr>
                <w:ilvl w:val="0"/>
                <w:numId w:val="21"/>
              </w:numPr>
              <w:rPr>
                <w:del w:id="1274" w:author="Peter Bomberg" w:date="2018-01-16T14:05:00Z"/>
              </w:rPr>
            </w:pPr>
            <w:del w:id="1275" w:author="Peter Bomberg" w:date="2018-01-16T14:05:00Z">
              <w:r w:rsidRPr="002E50AB">
                <w:delText>The telecom@value type ids are: mailto, tel, fax, cel</w:delText>
              </w:r>
            </w:del>
          </w:p>
          <w:p w14:paraId="012E4307" w14:textId="77777777" w:rsidR="002E50AB" w:rsidRPr="002E50AB" w:rsidRDefault="002E50AB" w:rsidP="008B43ED">
            <w:pPr>
              <w:pStyle w:val="ListParagraph"/>
              <w:numPr>
                <w:ilvl w:val="0"/>
                <w:numId w:val="21"/>
              </w:numPr>
              <w:rPr>
                <w:del w:id="1276" w:author="Peter Bomberg" w:date="2018-01-16T14:05:00Z"/>
              </w:rPr>
            </w:pPr>
            <w:del w:id="1277" w:author="Peter Bomberg" w:date="2018-01-16T14:05:00Z">
              <w:r w:rsidRPr="002E50AB">
                <w:delText xml:space="preserve">A telecom with a telecom@value that has a type id of </w:delText>
              </w:r>
              <w:r w:rsidR="00FD74D5" w:rsidRPr="002E50AB">
                <w:delText>a</w:delText>
              </w:r>
              <w:r w:rsidRPr="002E50AB">
                <w:delText xml:space="preserve"> mailto, tel or cel is required.</w:delText>
              </w:r>
            </w:del>
          </w:p>
          <w:p w14:paraId="38D474BA" w14:textId="09CD8A9A" w:rsidR="00D66FE7" w:rsidRPr="006C22AE" w:rsidRDefault="00D66FE7" w:rsidP="008B43ED">
            <w:pPr>
              <w:pStyle w:val="ListParagraph"/>
              <w:numPr>
                <w:ilvl w:val="0"/>
                <w:numId w:val="21"/>
              </w:numPr>
            </w:pPr>
            <w:del w:id="1278" w:author="Peter Bomberg" w:date="2018-01-16T14:05:00Z">
              <w:r w:rsidRPr="002E50AB">
                <w:delText>When</w:delText>
              </w:r>
            </w:del>
            <w:ins w:id="1279" w:author="Peter Bomberg" w:date="2018-01-16T14:05:00Z">
              <w:r w:rsidR="000C1CAC">
                <w:t>,</w:t>
              </w:r>
            </w:ins>
            <w:r w:rsidR="000C1CAC">
              <w:t xml:space="preserve"> the </w:t>
            </w:r>
            <w:del w:id="1280" w:author="Peter Bomberg" w:date="2018-01-16T14:05:00Z">
              <w:r w:rsidRPr="002E50AB">
                <w:delText xml:space="preserve">telecom string </w:delText>
              </w:r>
            </w:del>
            <w:ins w:id="1281" w:author="Peter Bomberg" w:date="2018-01-16T14:05:00Z">
              <w:r w:rsidR="000C1CAC">
                <w:t xml:space="preserve">type id </w:t>
              </w:r>
            </w:ins>
            <w:r w:rsidR="000C1CAC">
              <w:t xml:space="preserve">shall be </w:t>
            </w:r>
            <w:del w:id="1282" w:author="Peter Bomberg" w:date="2018-01-16T14:05:00Z">
              <w:r w:rsidRPr="002E50AB">
                <w:delText xml:space="preserve">in </w:delText>
              </w:r>
              <w:r w:rsidR="00B61C12" w:rsidRPr="002E50AB">
                <w:delText>ITU-T E.123 notation, as an example: +</w:delText>
              </w:r>
            </w:del>
            <w:ins w:id="1283" w:author="Peter Bomberg" w:date="2018-01-16T14:05:00Z">
              <w:r w:rsidR="000C1CAC">
                <w:t xml:space="preserve">derived from OID </w:t>
              </w:r>
              <w:r w:rsidR="006C22AE" w:rsidRPr="0096087C">
                <w:rPr>
                  <w:rFonts w:eastAsia="Times New Roman"/>
                  <w:lang w:eastAsia="de-DE"/>
                </w:rPr>
                <w:t>2.16.840.</w:t>
              </w:r>
            </w:ins>
            <w:r w:rsidR="006C22AE" w:rsidRPr="0096087C">
              <w:rPr>
                <w:rFonts w:eastAsia="Times New Roman"/>
                <w:lang w:eastAsia="de-DE"/>
              </w:rPr>
              <w:t>1</w:t>
            </w:r>
            <w:del w:id="1284" w:author="Peter Bomberg" w:date="2018-01-16T14:05:00Z">
              <w:r w:rsidR="00B61C12" w:rsidRPr="002E50AB">
                <w:delText xml:space="preserve"> 613 960 7510 or +1 613 960 7510 </w:delText>
              </w:r>
              <w:r w:rsidR="002E50AB">
                <w:delText>;</w:delText>
              </w:r>
              <w:r w:rsidR="00B61C12" w:rsidRPr="002E50AB">
                <w:delText>ext. 343</w:delText>
              </w:r>
            </w:del>
            <w:ins w:id="1285" w:author="Peter Bomberg" w:date="2018-01-16T14:05:00Z">
              <w:r w:rsidR="006C22AE" w:rsidRPr="0096087C">
                <w:rPr>
                  <w:rFonts w:eastAsia="Times New Roman"/>
                  <w:lang w:eastAsia="de-DE"/>
                </w:rPr>
                <w:t>.113883.2.20.6.</w:t>
              </w:r>
              <w:r w:rsidR="00566DA6">
                <w:rPr>
                  <w:rFonts w:eastAsia="Times New Roman"/>
                  <w:lang w:eastAsia="de-DE"/>
                </w:rPr>
                <w:t>51</w:t>
              </w:r>
            </w:ins>
          </w:p>
          <w:p w14:paraId="238EF08F" w14:textId="77777777" w:rsidR="00E425A2" w:rsidRDefault="00E425A2" w:rsidP="008B43ED">
            <w:pPr>
              <w:pStyle w:val="ListParagraph"/>
              <w:numPr>
                <w:ilvl w:val="0"/>
                <w:numId w:val="210"/>
              </w:numPr>
              <w:rPr>
                <w:ins w:id="1286" w:author="Peter Bomberg" w:date="2018-01-16T14:05:00Z"/>
                <w:highlight w:val="white"/>
              </w:rPr>
            </w:pPr>
            <w:ins w:id="1287" w:author="Peter Bomberg" w:date="2018-01-16T14:05:00Z">
              <w:r>
                <w:rPr>
                  <w:highlight w:val="white"/>
                </w:rPr>
                <w:t xml:space="preserve">SPL Rule 5 </w:t>
              </w:r>
              <w:r w:rsidRPr="00334410">
                <w:rPr>
                  <w:highlight w:val="white"/>
                </w:rPr>
                <w:t xml:space="preserve">identifies that </w:t>
              </w:r>
              <w:r>
                <w:rPr>
                  <w:highlight w:val="white"/>
                </w:rPr>
                <w:t>the (</w:t>
              </w:r>
              <w:r>
                <w:t>value)</w:t>
              </w:r>
              <w:r>
                <w:rPr>
                  <w:highlight w:val="white"/>
                </w:rP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6CAE0AFB" w14:textId="79911070" w:rsidR="00E425A2" w:rsidRDefault="00E425A2" w:rsidP="008B43ED">
            <w:pPr>
              <w:pStyle w:val="ListParagraph"/>
              <w:numPr>
                <w:ilvl w:val="0"/>
                <w:numId w:val="210"/>
              </w:numPr>
              <w:rPr>
                <w:ins w:id="1288" w:author="Peter Bomberg" w:date="2018-01-16T14:05:00Z"/>
                <w:highlight w:val="white"/>
              </w:rPr>
            </w:pPr>
            <w:ins w:id="1289" w:author="Peter Bomberg" w:date="2018-01-16T14:05:00Z">
              <w:r w:rsidRPr="00E425A2">
                <w:rPr>
                  <w:highlight w:val="white"/>
                </w:rPr>
                <w:t xml:space="preserve">SPL Rule 8 identifies that the </w:t>
              </w:r>
              <w:r>
                <w:t xml:space="preserve">type id </w:t>
              </w:r>
              <w:r w:rsidRPr="00E425A2">
                <w:rPr>
                  <w:highlight w:val="white"/>
                </w:rPr>
                <w:t>is not in the CV or is not contextually correct.</w:t>
              </w:r>
            </w:ins>
          </w:p>
          <w:p w14:paraId="4D3097D7" w14:textId="3CC4AAD9" w:rsidR="00A920F6" w:rsidRDefault="00A920F6" w:rsidP="008B43ED">
            <w:pPr>
              <w:pStyle w:val="ListParagraph"/>
              <w:numPr>
                <w:ilvl w:val="0"/>
                <w:numId w:val="210"/>
              </w:numPr>
              <w:rPr>
                <w:ins w:id="1290" w:author="Peter Bomberg" w:date="2018-01-16T14:05:00Z"/>
                <w:highlight w:val="white"/>
              </w:rPr>
            </w:pPr>
            <w:ins w:id="1291" w:author="Peter Bomberg" w:date="2018-01-16T14:05:00Z">
              <w:r w:rsidRPr="00337A08">
                <w:rPr>
                  <w:sz w:val="22"/>
                  <w:szCs w:val="22"/>
                  <w:highlight w:val="white"/>
                </w:rPr>
                <w:t>SPL Rule 15 identifies that there is a notification flag for the content.</w:t>
              </w:r>
            </w:ins>
          </w:p>
          <w:p w14:paraId="47686743" w14:textId="2E5ACE6E" w:rsidR="00E425A2" w:rsidRPr="00E425A2" w:rsidRDefault="00E425A2" w:rsidP="008B43ED">
            <w:pPr>
              <w:pStyle w:val="ListParagraph"/>
              <w:numPr>
                <w:ilvl w:val="0"/>
                <w:numId w:val="210"/>
              </w:numPr>
              <w:rPr>
                <w:ins w:id="1292" w:author="Peter Bomberg" w:date="2018-01-16T14:05:00Z"/>
                <w:highlight w:val="white"/>
              </w:rPr>
            </w:pPr>
            <w:ins w:id="1293" w:author="Peter Bomberg" w:date="2018-01-16T14:05:00Z">
              <w:r w:rsidRPr="00E425A2">
                <w:rPr>
                  <w:highlight w:val="white"/>
                </w:rPr>
                <w:t>SPL Rule 12 identifies that the content is incorrectly formatted.</w:t>
              </w:r>
            </w:ins>
          </w:p>
          <w:p w14:paraId="2A9E1A82" w14:textId="1DA3B266" w:rsidR="00C87840" w:rsidRPr="00C87840" w:rsidRDefault="00C87840" w:rsidP="00C87840">
            <w:pPr>
              <w:rPr>
                <w:ins w:id="1294" w:author="Peter Bomberg" w:date="2018-01-16T14:05:00Z"/>
                <w:highlight w:val="white"/>
              </w:rPr>
            </w:pPr>
          </w:p>
          <w:p w14:paraId="2D4AE7ED" w14:textId="77777777" w:rsidR="001D0FA3" w:rsidRDefault="002E50AB" w:rsidP="008B43ED">
            <w:pPr>
              <w:pStyle w:val="ListParagraph"/>
              <w:numPr>
                <w:ilvl w:val="0"/>
                <w:numId w:val="21"/>
              </w:numPr>
              <w:rPr>
                <w:moveFrom w:id="1295" w:author="Peter Bomberg" w:date="2018-01-16T14:05:00Z"/>
              </w:rPr>
            </w:pPr>
            <w:moveFromRangeStart w:id="1296" w:author="Peter Bomberg" w:date="2018-01-16T14:05:00Z" w:name="move503874899"/>
            <w:moveFrom w:id="1297" w:author="Peter Bomberg" w:date="2018-01-16T14:05:00Z">
              <w:r>
                <w:t>The number is a global number and therefore must include the country and area code.</w:t>
              </w:r>
            </w:moveFrom>
          </w:p>
          <w:moveFromRangeEnd w:id="1296"/>
          <w:p w14:paraId="2DB0287F" w14:textId="77777777" w:rsidR="00D66FE7" w:rsidRDefault="00B61C12" w:rsidP="008B43ED">
            <w:pPr>
              <w:pStyle w:val="ListParagraph"/>
              <w:numPr>
                <w:ilvl w:val="0"/>
                <w:numId w:val="21"/>
              </w:numPr>
              <w:rPr>
                <w:del w:id="1298" w:author="Peter Bomberg" w:date="2018-01-16T14:05:00Z"/>
              </w:rPr>
            </w:pPr>
            <w:del w:id="1299" w:author="Peter Bomberg" w:date="2018-01-16T14:05:00Z">
              <w:r>
                <w:delText>A + prepends the number.</w:delText>
              </w:r>
            </w:del>
          </w:p>
          <w:p w14:paraId="5A0E48DB" w14:textId="77777777" w:rsidR="00B61C12" w:rsidRDefault="00B61C12" w:rsidP="008B43ED">
            <w:pPr>
              <w:pStyle w:val="ListParagraph"/>
              <w:numPr>
                <w:ilvl w:val="0"/>
                <w:numId w:val="21"/>
              </w:numPr>
              <w:rPr>
                <w:del w:id="1300" w:author="Peter Bomberg" w:date="2018-01-16T14:05:00Z"/>
              </w:rPr>
            </w:pPr>
            <w:del w:id="1301" w:author="Peter Bomberg" w:date="2018-01-16T14:05:00Z">
              <w:r>
                <w:delText>Only white space is used to delineate numbers.</w:delText>
              </w:r>
            </w:del>
          </w:p>
          <w:p w14:paraId="710DE6A7" w14:textId="77777777" w:rsidR="00D66FE7" w:rsidRDefault="00B61C12" w:rsidP="008B43ED">
            <w:pPr>
              <w:pStyle w:val="ListParagraph"/>
              <w:numPr>
                <w:ilvl w:val="0"/>
                <w:numId w:val="21"/>
              </w:numPr>
              <w:rPr>
                <w:del w:id="1302" w:author="Peter Bomberg" w:date="2018-01-16T14:05:00Z"/>
              </w:rPr>
            </w:pPr>
            <w:del w:id="1303" w:author="Peter Bomberg" w:date="2018-01-16T14:05:00Z">
              <w:r>
                <w:delText>Number groups should be separated using white space.</w:delText>
              </w:r>
            </w:del>
          </w:p>
          <w:p w14:paraId="3A8C23F0" w14:textId="77777777" w:rsidR="00E425A2" w:rsidRDefault="000D5346" w:rsidP="00E425A2">
            <w:pPr>
              <w:pStyle w:val="ListParagraph"/>
              <w:ind w:left="360"/>
              <w:rPr>
                <w:moveFrom w:id="1304" w:author="Peter Bomberg" w:date="2018-01-16T14:05:00Z"/>
              </w:rPr>
            </w:pPr>
            <w:del w:id="1305" w:author="Peter Bomberg" w:date="2018-01-16T14:05:00Z">
              <w:r>
                <w:delText>The string “</w:delText>
              </w:r>
              <w:r w:rsidR="002E50AB">
                <w:delText>;ext</w:delText>
              </w:r>
              <w:r>
                <w:delText>”</w:delText>
              </w:r>
              <w:r w:rsidR="002E50AB">
                <w:delText xml:space="preserve"> shall preface all extensions</w:delText>
              </w:r>
            </w:del>
            <w:moveFromRangeStart w:id="1306" w:author="Peter Bomberg" w:date="2018-01-16T14:05:00Z" w:name="move503874900"/>
          </w:p>
          <w:p w14:paraId="422A8EB2" w14:textId="77777777" w:rsidR="002E50AB" w:rsidRDefault="00E425A2" w:rsidP="008B43ED">
            <w:pPr>
              <w:pStyle w:val="ListParagraph"/>
              <w:numPr>
                <w:ilvl w:val="0"/>
                <w:numId w:val="21"/>
              </w:numPr>
              <w:rPr>
                <w:del w:id="1307" w:author="Peter Bomberg" w:date="2018-01-16T14:05:00Z"/>
              </w:rPr>
            </w:pPr>
            <w:moveFrom w:id="1308" w:author="Peter Bomberg" w:date="2018-01-16T14:05:00Z">
              <w:r>
                <w:t xml:space="preserve">The </w:t>
              </w:r>
              <w:r w:rsidR="002E50AB" w:rsidRPr="002E50AB">
                <w:t xml:space="preserve">only alpha </w:t>
              </w:r>
            </w:moveFrom>
            <w:moveFromRangeEnd w:id="1306"/>
            <w:del w:id="1309" w:author="Peter Bomberg" w:date="2018-01-16T14:05:00Z">
              <w:r w:rsidR="002E50AB" w:rsidRPr="002E50AB">
                <w:delText xml:space="preserve">string permitted is </w:delText>
              </w:r>
              <w:r w:rsidR="000D5346">
                <w:delText>“</w:delText>
              </w:r>
              <w:r w:rsidR="002E50AB" w:rsidRPr="002E50AB">
                <w:delText>;ext</w:delText>
              </w:r>
              <w:r w:rsidR="000D5346">
                <w:delText>”</w:delText>
              </w:r>
              <w:r w:rsidR="002E50AB" w:rsidRPr="002E50AB">
                <w:delText xml:space="preserve"> all other content shall be + white space or numeric.</w:delText>
              </w:r>
            </w:del>
          </w:p>
          <w:p w14:paraId="38CF349B" w14:textId="2D4B7093" w:rsidR="00C87840" w:rsidRPr="008A4B61" w:rsidRDefault="00C87840" w:rsidP="008B43ED">
            <w:pPr>
              <w:pStyle w:val="ListParagraph"/>
              <w:numPr>
                <w:ilvl w:val="0"/>
                <w:numId w:val="21"/>
              </w:numPr>
            </w:pPr>
            <w:r>
              <w:t xml:space="preserve">The telecom@use attribute shall only contain values from OID: </w:t>
            </w:r>
            <w:r w:rsidRPr="0096087C">
              <w:rPr>
                <w:rFonts w:eastAsia="Times New Roman"/>
                <w:lang w:eastAsia="de-DE"/>
              </w:rPr>
              <w:t>2.16.840.1.113883.2.20.6.4</w:t>
            </w:r>
          </w:p>
          <w:p w14:paraId="3A9F69BE" w14:textId="64CCA637" w:rsidR="00C87840" w:rsidRDefault="00C87840" w:rsidP="008B43ED">
            <w:pPr>
              <w:pStyle w:val="ListParagraph"/>
              <w:numPr>
                <w:ilvl w:val="0"/>
                <w:numId w:val="211"/>
              </w:numPr>
              <w:rPr>
                <w:ins w:id="1310" w:author="Peter Bomberg" w:date="2018-01-16T14:05:00Z"/>
                <w:highlight w:val="white"/>
              </w:rPr>
            </w:pPr>
            <w:ins w:id="1311" w:author="Peter Bomberg" w:date="2018-01-16T14:05:00Z">
              <w:r w:rsidRPr="00E425A2">
                <w:rPr>
                  <w:highlight w:val="white"/>
                </w:rPr>
                <w:t xml:space="preserve">SPL Rule 8 identifies that the </w:t>
              </w:r>
              <w:r>
                <w:t xml:space="preserve">type id </w:t>
              </w:r>
              <w:r w:rsidRPr="00E425A2">
                <w:rPr>
                  <w:highlight w:val="white"/>
                </w:rPr>
                <w:t>is not in the CV or is not contextually correct.</w:t>
              </w:r>
            </w:ins>
          </w:p>
          <w:p w14:paraId="1A1173FC" w14:textId="7992E19F" w:rsidR="00A920F6" w:rsidRDefault="00A920F6" w:rsidP="008B43ED">
            <w:pPr>
              <w:pStyle w:val="ListParagraph"/>
              <w:numPr>
                <w:ilvl w:val="0"/>
                <w:numId w:val="211"/>
              </w:numPr>
              <w:rPr>
                <w:ins w:id="1312" w:author="Peter Bomberg" w:date="2018-01-16T14:05:00Z"/>
                <w:highlight w:val="white"/>
              </w:rPr>
            </w:pPr>
            <w:ins w:id="1313" w:author="Peter Bomberg" w:date="2018-01-16T14:05:00Z">
              <w:r w:rsidRPr="00337A08">
                <w:rPr>
                  <w:sz w:val="22"/>
                  <w:szCs w:val="22"/>
                  <w:highlight w:val="white"/>
                </w:rPr>
                <w:t>SPL Rule 15 identifies that there is a notification flag for the content.</w:t>
              </w:r>
            </w:ins>
          </w:p>
          <w:p w14:paraId="0021E100" w14:textId="77777777" w:rsidR="00C87840" w:rsidRDefault="00C87840" w:rsidP="00C87840">
            <w:pPr>
              <w:pStyle w:val="ListParagraph"/>
              <w:ind w:left="360"/>
              <w:rPr>
                <w:ins w:id="1314" w:author="Peter Bomberg" w:date="2018-01-16T14:05:00Z"/>
              </w:rPr>
            </w:pPr>
          </w:p>
          <w:p w14:paraId="2BFFB704" w14:textId="75B10D97" w:rsidR="00C87840" w:rsidRPr="00C87840" w:rsidRDefault="00C87840" w:rsidP="008B43ED">
            <w:pPr>
              <w:pStyle w:val="ListParagraph"/>
              <w:numPr>
                <w:ilvl w:val="0"/>
                <w:numId w:val="21"/>
              </w:numPr>
            </w:pPr>
            <w:r>
              <w:t xml:space="preserve">The telecom@capability attribute shall only contain values from OID: </w:t>
            </w:r>
            <w:r w:rsidRPr="00C87840">
              <w:t>2.16.840.1.113883.2.20.6</w:t>
            </w:r>
            <w:del w:id="1315" w:author="Peter Bomberg" w:date="2018-01-16T14:05:00Z">
              <w:r w:rsidR="002B688A">
                <w:rPr>
                  <w:rFonts w:eastAsia="Times New Roman"/>
                  <w:lang w:eastAsia="de-DE"/>
                </w:rPr>
                <w:delText>.???</w:delText>
              </w:r>
            </w:del>
            <w:ins w:id="1316" w:author="Peter Bomberg" w:date="2018-01-16T14:05:00Z">
              <w:r w:rsidRPr="00C87840">
                <w:t>.19</w:t>
              </w:r>
            </w:ins>
          </w:p>
          <w:p w14:paraId="785E747F" w14:textId="28437A7A" w:rsidR="00C87840" w:rsidRDefault="002E50AB" w:rsidP="008B43ED">
            <w:pPr>
              <w:pStyle w:val="ListParagraph"/>
              <w:numPr>
                <w:ilvl w:val="0"/>
                <w:numId w:val="212"/>
              </w:numPr>
              <w:rPr>
                <w:ins w:id="1317" w:author="Peter Bomberg" w:date="2018-01-16T14:05:00Z"/>
                <w:highlight w:val="white"/>
              </w:rPr>
            </w:pPr>
            <w:del w:id="1318" w:author="Peter Bomberg" w:date="2018-01-16T14:05:00Z">
              <w:r w:rsidRPr="00180CEA">
                <w:delText>When</w:delText>
              </w:r>
            </w:del>
            <w:ins w:id="1319" w:author="Peter Bomberg" w:date="2018-01-16T14:05:00Z">
              <w:r w:rsidR="00C87840" w:rsidRPr="00E425A2">
                <w:rPr>
                  <w:highlight w:val="white"/>
                </w:rPr>
                <w:t>SPL Rule 8 identifies that</w:t>
              </w:r>
            </w:ins>
            <w:r w:rsidR="00C87840" w:rsidRPr="00E425A2">
              <w:rPr>
                <w:highlight w:val="white"/>
              </w:rPr>
              <w:t xml:space="preserve"> the </w:t>
            </w:r>
            <w:del w:id="1320" w:author="Peter Bomberg" w:date="2018-01-16T14:05:00Z">
              <w:r w:rsidRPr="00180CEA">
                <w:delText xml:space="preserve">telecom@value </w:delText>
              </w:r>
            </w:del>
            <w:r w:rsidR="00C87840">
              <w:t xml:space="preserve">type id </w:t>
            </w:r>
            <w:r w:rsidR="00C87840" w:rsidRPr="00E425A2">
              <w:rPr>
                <w:highlight w:val="white"/>
              </w:rPr>
              <w:t xml:space="preserve">is </w:t>
            </w:r>
            <w:del w:id="1321" w:author="Peter Bomberg" w:date="2018-01-16T14:05:00Z">
              <w:r w:rsidRPr="00180CEA">
                <w:delText>mailto then</w:delText>
              </w:r>
            </w:del>
            <w:ins w:id="1322" w:author="Peter Bomberg" w:date="2018-01-16T14:05:00Z">
              <w:r w:rsidR="00C87840" w:rsidRPr="00E425A2">
                <w:rPr>
                  <w:highlight w:val="white"/>
                </w:rPr>
                <w:t>not in</w:t>
              </w:r>
            </w:ins>
            <w:r w:rsidR="00C87840" w:rsidRPr="00E425A2">
              <w:rPr>
                <w:highlight w:val="white"/>
              </w:rPr>
              <w:t xml:space="preserve"> the </w:t>
            </w:r>
            <w:del w:id="1323" w:author="Peter Bomberg" w:date="2018-01-16T14:05:00Z">
              <w:r w:rsidRPr="00180CEA">
                <w:delText xml:space="preserve">string shall be </w:delText>
              </w:r>
              <w:r w:rsidR="00C1430C" w:rsidRPr="00914CEC">
                <w:delText>of</w:delText>
              </w:r>
            </w:del>
            <w:ins w:id="1324" w:author="Peter Bomberg" w:date="2018-01-16T14:05:00Z">
              <w:r w:rsidR="00C87840" w:rsidRPr="00E425A2">
                <w:rPr>
                  <w:highlight w:val="white"/>
                </w:rPr>
                <w:t>CV or is not contextually correct.</w:t>
              </w:r>
            </w:ins>
          </w:p>
          <w:p w14:paraId="6FC38CE5" w14:textId="3FBE6254" w:rsidR="00A920F6" w:rsidRDefault="00A920F6" w:rsidP="008B43ED">
            <w:pPr>
              <w:pStyle w:val="ListParagraph"/>
              <w:numPr>
                <w:ilvl w:val="0"/>
                <w:numId w:val="212"/>
              </w:numPr>
              <w:rPr>
                <w:ins w:id="1325" w:author="Peter Bomberg" w:date="2018-01-16T14:05:00Z"/>
                <w:highlight w:val="white"/>
              </w:rPr>
            </w:pPr>
            <w:ins w:id="1326" w:author="Peter Bomberg" w:date="2018-01-16T14:05:00Z">
              <w:r w:rsidRPr="00337A08">
                <w:rPr>
                  <w:sz w:val="22"/>
                  <w:szCs w:val="22"/>
                  <w:highlight w:val="white"/>
                </w:rPr>
                <w:t>SPL Rule 15 identifies that there is a notification flag for</w:t>
              </w:r>
            </w:ins>
            <w:r w:rsidRPr="00337A08">
              <w:rPr>
                <w:sz w:val="22"/>
                <w:szCs w:val="22"/>
                <w:highlight w:val="white"/>
              </w:rPr>
              <w:t xml:space="preserve"> the </w:t>
            </w:r>
            <w:del w:id="1327" w:author="Peter Bomberg" w:date="2018-01-16T14:05:00Z">
              <w:r w:rsidR="00C1430C" w:rsidRPr="00914CEC">
                <w:delText>simple form</w:delText>
              </w:r>
            </w:del>
            <w:ins w:id="1328" w:author="Peter Bomberg" w:date="2018-01-16T14:05:00Z">
              <w:r w:rsidRPr="00337A08">
                <w:rPr>
                  <w:sz w:val="22"/>
                  <w:szCs w:val="22"/>
                  <w:highlight w:val="white"/>
                </w:rPr>
                <w:t>content.</w:t>
              </w:r>
            </w:ins>
          </w:p>
          <w:p w14:paraId="6F5EA180" w14:textId="77777777" w:rsidR="000C1CAC" w:rsidRDefault="000C1CAC" w:rsidP="00C87840">
            <w:pPr>
              <w:rPr>
                <w:ins w:id="1329" w:author="Peter Bomberg" w:date="2018-01-16T14:05:00Z"/>
              </w:rPr>
            </w:pPr>
          </w:p>
          <w:p w14:paraId="7C926EC2" w14:textId="055BD08A" w:rsidR="001D0FA3" w:rsidRDefault="00E425A2" w:rsidP="008B43ED">
            <w:pPr>
              <w:pStyle w:val="ListParagraph"/>
              <w:numPr>
                <w:ilvl w:val="0"/>
                <w:numId w:val="21"/>
              </w:numPr>
              <w:rPr>
                <w:moveTo w:id="1330" w:author="Peter Bomberg" w:date="2018-01-16T14:05:00Z"/>
              </w:rPr>
            </w:pPr>
            <w:ins w:id="1331" w:author="Peter Bomberg" w:date="2018-01-16T14:05:00Z">
              <w:r>
                <w:t xml:space="preserve">All telecom attribute values </w:t>
              </w:r>
              <w:r w:rsidR="00D66FE7" w:rsidRPr="002E50AB">
                <w:t xml:space="preserve">shall </w:t>
              </w:r>
              <w:r>
                <w:t xml:space="preserve">use </w:t>
              </w:r>
              <w:r w:rsidR="00B61C12" w:rsidRPr="002E50AB">
                <w:t xml:space="preserve">ITU-T E.123 </w:t>
              </w:r>
              <w:r w:rsidR="001D0FA3">
                <w:t>or</w:t>
              </w:r>
            </w:ins>
            <w:r w:rsidR="001D0FA3">
              <w:t xml:space="preserve"> </w:t>
            </w:r>
            <w:r w:rsidR="001D0FA3" w:rsidRPr="00914CEC">
              <w:t>&lt;username&gt;@&lt;dns-name&gt;</w:t>
            </w:r>
            <w:r w:rsidR="001D0FA3">
              <w:t xml:space="preserve"> </w:t>
            </w:r>
            <w:ins w:id="1332" w:author="Peter Bomberg" w:date="2018-01-16T14:05:00Z">
              <w:r w:rsidR="00B61C12" w:rsidRPr="002E50AB">
                <w:t>notation</w:t>
              </w:r>
              <w:r w:rsidR="001D0FA3">
                <w:t xml:space="preserve"> </w:t>
              </w:r>
              <w:r w:rsidR="00B61C12" w:rsidRPr="002E50AB">
                <w:t xml:space="preserve">as an example: +1 613 960 7510 or +1 613 960 7510 </w:t>
              </w:r>
              <w:r w:rsidR="002E50AB">
                <w:t>;</w:t>
              </w:r>
              <w:r w:rsidR="00B61C12" w:rsidRPr="002E50AB">
                <w:t>ext. 343</w:t>
              </w:r>
              <w:r w:rsidR="001D0FA3">
                <w:t xml:space="preserve"> or jsmit@i.ca</w:t>
              </w:r>
              <w:r>
                <w:t xml:space="preserve">. </w:t>
              </w:r>
            </w:ins>
            <w:moveToRangeStart w:id="1333" w:author="Peter Bomberg" w:date="2018-01-16T14:05:00Z" w:name="move503874899"/>
            <w:moveTo w:id="1334" w:author="Peter Bomberg" w:date="2018-01-16T14:05:00Z">
              <w:r w:rsidR="002E50AB">
                <w:t>The number is a global number and therefore must include the country and area code.</w:t>
              </w:r>
            </w:moveTo>
          </w:p>
          <w:moveToRangeEnd w:id="1333"/>
          <w:p w14:paraId="1659C549" w14:textId="77777777" w:rsidR="00C87840" w:rsidRPr="00C13369" w:rsidRDefault="00C87840" w:rsidP="008B43ED">
            <w:pPr>
              <w:pStyle w:val="ListParagraph"/>
              <w:numPr>
                <w:ilvl w:val="0"/>
                <w:numId w:val="214"/>
              </w:numPr>
              <w:rPr>
                <w:ins w:id="1335" w:author="Peter Bomberg" w:date="2018-01-16T14:05:00Z"/>
              </w:rPr>
            </w:pPr>
            <w:ins w:id="1336"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p w14:paraId="566F2C6F" w14:textId="77777777" w:rsidR="00E425A2" w:rsidRDefault="00E425A2" w:rsidP="00E425A2">
            <w:pPr>
              <w:pStyle w:val="ListParagraph"/>
              <w:ind w:left="360"/>
              <w:rPr>
                <w:moveTo w:id="1337" w:author="Peter Bomberg" w:date="2018-01-16T14:05:00Z"/>
              </w:rPr>
            </w:pPr>
            <w:moveToRangeStart w:id="1338" w:author="Peter Bomberg" w:date="2018-01-16T14:05:00Z" w:name="move503874900"/>
          </w:p>
          <w:p w14:paraId="7A205D53" w14:textId="37DBB4C7" w:rsidR="001D0FA3" w:rsidRDefault="00E425A2" w:rsidP="008B43ED">
            <w:pPr>
              <w:pStyle w:val="ListParagraph"/>
              <w:numPr>
                <w:ilvl w:val="0"/>
                <w:numId w:val="21"/>
              </w:numPr>
              <w:rPr>
                <w:ins w:id="1339" w:author="Peter Bomberg" w:date="2018-01-16T14:05:00Z"/>
              </w:rPr>
            </w:pPr>
            <w:moveTo w:id="1340" w:author="Peter Bomberg" w:date="2018-01-16T14:05:00Z">
              <w:r>
                <w:t xml:space="preserve">The </w:t>
              </w:r>
              <w:r w:rsidR="002E50AB" w:rsidRPr="002E50AB">
                <w:t xml:space="preserve">only alpha </w:t>
              </w:r>
            </w:moveTo>
            <w:moveToRangeEnd w:id="1338"/>
            <w:ins w:id="1341" w:author="Peter Bomberg" w:date="2018-01-16T14:05:00Z">
              <w:r w:rsidR="001D0FA3">
                <w:t xml:space="preserve">characters </w:t>
              </w:r>
              <w:r w:rsidR="002E50AB" w:rsidRPr="002E50AB">
                <w:t xml:space="preserve">permitted </w:t>
              </w:r>
              <w:r>
                <w:t xml:space="preserve">for attribute values </w:t>
              </w:r>
              <w:r w:rsidR="001D0FA3">
                <w:t xml:space="preserve">are ext, +, @. </w:t>
              </w:r>
              <w:r w:rsidR="000D5346">
                <w:t>“</w:t>
              </w:r>
              <w:r w:rsidR="002E50AB" w:rsidRPr="002E50AB">
                <w:t>ext</w:t>
              </w:r>
              <w:r w:rsidR="000D5346">
                <w:t>”</w:t>
              </w:r>
              <w:r w:rsidR="002E50AB" w:rsidRPr="002E50AB">
                <w:t xml:space="preserve"> </w:t>
              </w:r>
              <w:r>
                <w:t>shall be used to preface extensions</w:t>
              </w:r>
              <w:r w:rsidR="001D0FA3">
                <w:t xml:space="preserve">, + to prepend numbers, @ to separate the uid for dns in emails, </w:t>
              </w:r>
              <w:r w:rsidR="002E50AB" w:rsidRPr="002E50AB">
                <w:t>all other content shall be white space or numeric</w:t>
              </w:r>
              <w:r w:rsidR="00C87840">
                <w:t>. W</w:t>
              </w:r>
              <w:r w:rsidR="001D0FA3">
                <w:t>hite space may be used to delineate numbers or number groups.</w:t>
              </w:r>
            </w:ins>
          </w:p>
          <w:p w14:paraId="29CB846A" w14:textId="65D547CD" w:rsidR="00C1430C" w:rsidRPr="00914CEC" w:rsidRDefault="00C87840" w:rsidP="008B43ED">
            <w:pPr>
              <w:pStyle w:val="ListParagraph"/>
              <w:numPr>
                <w:ilvl w:val="0"/>
                <w:numId w:val="213"/>
              </w:numPr>
            </w:pPr>
            <w:ins w:id="1342"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tc>
      </w:tr>
    </w:tbl>
    <w:p w14:paraId="41DFC3FA" w14:textId="77777777" w:rsidR="001206F2" w:rsidRDefault="001206F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14:paraId="4F871057" w14:textId="77777777" w:rsidTr="00C87FC3">
        <w:trPr>
          <w:cantSplit/>
          <w:trHeight w:val="580"/>
          <w:tblHeader/>
        </w:trPr>
        <w:tc>
          <w:tcPr>
            <w:tcW w:w="2358" w:type="dxa"/>
            <w:shd w:val="clear" w:color="auto" w:fill="808080"/>
          </w:tcPr>
          <w:p w14:paraId="406E1514" w14:textId="77777777" w:rsidR="007A6304" w:rsidRPr="00914CEC" w:rsidRDefault="007A6304" w:rsidP="0080029F">
            <w:r w:rsidRPr="00675DAA">
              <w:t>Element</w:t>
            </w:r>
          </w:p>
        </w:tc>
        <w:tc>
          <w:tcPr>
            <w:tcW w:w="1260" w:type="dxa"/>
            <w:shd w:val="clear" w:color="auto" w:fill="808080"/>
          </w:tcPr>
          <w:p w14:paraId="5A2B7023" w14:textId="77777777" w:rsidR="007A6304" w:rsidRPr="00675DAA" w:rsidRDefault="007A6304" w:rsidP="0080029F">
            <w:r w:rsidRPr="00675DAA">
              <w:t>Attribute</w:t>
            </w:r>
          </w:p>
        </w:tc>
        <w:tc>
          <w:tcPr>
            <w:tcW w:w="1260" w:type="dxa"/>
            <w:shd w:val="clear" w:color="auto" w:fill="808080"/>
          </w:tcPr>
          <w:p w14:paraId="4F79E0AE" w14:textId="77777777" w:rsidR="007A6304" w:rsidRPr="00914CEC" w:rsidRDefault="007A6304" w:rsidP="0080029F">
            <w:r w:rsidRPr="00675DAA">
              <w:t>Cardinality</w:t>
            </w:r>
          </w:p>
        </w:tc>
        <w:tc>
          <w:tcPr>
            <w:tcW w:w="1350" w:type="dxa"/>
            <w:shd w:val="clear" w:color="auto" w:fill="808080"/>
          </w:tcPr>
          <w:p w14:paraId="11AD579E" w14:textId="77777777" w:rsidR="007A6304" w:rsidRPr="00675DAA" w:rsidRDefault="007A6304" w:rsidP="0080029F">
            <w:r w:rsidRPr="00675DAA">
              <w:t>Value(s) Allowed</w:t>
            </w:r>
          </w:p>
          <w:p w14:paraId="42070B29" w14:textId="77777777" w:rsidR="007A6304" w:rsidRPr="00675DAA" w:rsidRDefault="007A6304" w:rsidP="0080029F">
            <w:r w:rsidRPr="00675DAA">
              <w:t>Examples</w:t>
            </w:r>
          </w:p>
        </w:tc>
        <w:tc>
          <w:tcPr>
            <w:tcW w:w="3330" w:type="dxa"/>
            <w:shd w:val="clear" w:color="auto" w:fill="808080"/>
          </w:tcPr>
          <w:p w14:paraId="2343F7AB" w14:textId="77777777" w:rsidR="007A6304" w:rsidRPr="00675DAA" w:rsidRDefault="007A6304" w:rsidP="0080029F">
            <w:r w:rsidRPr="00675DAA">
              <w:t>Description</w:t>
            </w:r>
          </w:p>
          <w:p w14:paraId="01811173" w14:textId="77777777" w:rsidR="007A6304" w:rsidRPr="00675DAA" w:rsidRDefault="007A6304" w:rsidP="0080029F">
            <w:r w:rsidRPr="00675DAA">
              <w:t>Instructions</w:t>
            </w:r>
          </w:p>
        </w:tc>
      </w:tr>
      <w:tr w:rsidR="007A6304" w:rsidRPr="00675DAA" w14:paraId="34FBF97E" w14:textId="77777777" w:rsidTr="00C87FC3">
        <w:trPr>
          <w:cantSplit/>
        </w:trPr>
        <w:tc>
          <w:tcPr>
            <w:tcW w:w="2358" w:type="dxa"/>
          </w:tcPr>
          <w:p w14:paraId="0B8AAFDA" w14:textId="77777777" w:rsidR="007A6304" w:rsidRPr="00914CEC" w:rsidRDefault="007A6304" w:rsidP="0080029F">
            <w:r w:rsidRPr="007A6304">
              <w:t>contactPerson</w:t>
            </w:r>
          </w:p>
        </w:tc>
        <w:tc>
          <w:tcPr>
            <w:tcW w:w="1260" w:type="dxa"/>
            <w:shd w:val="clear" w:color="auto" w:fill="D9D9D9"/>
          </w:tcPr>
          <w:p w14:paraId="6288FFC1" w14:textId="77777777" w:rsidR="007A6304" w:rsidRPr="00675DAA" w:rsidRDefault="007A6304" w:rsidP="0080029F">
            <w:r w:rsidRPr="00675DAA">
              <w:t>N/A</w:t>
            </w:r>
          </w:p>
        </w:tc>
        <w:tc>
          <w:tcPr>
            <w:tcW w:w="1260" w:type="dxa"/>
            <w:shd w:val="clear" w:color="auto" w:fill="D9D9D9"/>
          </w:tcPr>
          <w:p w14:paraId="3CC88CD8" w14:textId="77777777" w:rsidR="007A6304" w:rsidRPr="00675DAA" w:rsidRDefault="007A6304" w:rsidP="0080029F">
            <w:r w:rsidRPr="00675DAA">
              <w:t>1:1</w:t>
            </w:r>
          </w:p>
        </w:tc>
        <w:tc>
          <w:tcPr>
            <w:tcW w:w="1350" w:type="dxa"/>
            <w:shd w:val="clear" w:color="auto" w:fill="D9D9D9"/>
          </w:tcPr>
          <w:p w14:paraId="74D00C5D" w14:textId="77777777" w:rsidR="007A6304" w:rsidRPr="00675DAA" w:rsidRDefault="007A6304" w:rsidP="0080029F"/>
        </w:tc>
        <w:tc>
          <w:tcPr>
            <w:tcW w:w="3330" w:type="dxa"/>
            <w:shd w:val="clear" w:color="auto" w:fill="D9D9D9"/>
          </w:tcPr>
          <w:p w14:paraId="6C773A14" w14:textId="77777777" w:rsidR="007A6304" w:rsidRPr="00675DAA" w:rsidRDefault="007A6304" w:rsidP="0080029F"/>
        </w:tc>
      </w:tr>
      <w:tr w:rsidR="007A6304" w:rsidRPr="00675DAA" w14:paraId="177E3D04" w14:textId="77777777" w:rsidTr="00C87FC3">
        <w:trPr>
          <w:cantSplit/>
        </w:trPr>
        <w:tc>
          <w:tcPr>
            <w:tcW w:w="2358" w:type="dxa"/>
            <w:shd w:val="clear" w:color="auto" w:fill="808080"/>
          </w:tcPr>
          <w:p w14:paraId="419F23BA" w14:textId="77777777" w:rsidR="007A6304" w:rsidRPr="00675DAA" w:rsidRDefault="007A6304" w:rsidP="0080029F">
            <w:r w:rsidRPr="00675DAA">
              <w:t>Conformance</w:t>
            </w:r>
          </w:p>
        </w:tc>
        <w:tc>
          <w:tcPr>
            <w:tcW w:w="7200" w:type="dxa"/>
            <w:gridSpan w:val="4"/>
          </w:tcPr>
          <w:p w14:paraId="05CEF95A" w14:textId="77777777" w:rsidR="007A6304" w:rsidRDefault="00F94B9A" w:rsidP="008B43ED">
            <w:pPr>
              <w:pStyle w:val="ListParagraph"/>
              <w:numPr>
                <w:ilvl w:val="0"/>
                <w:numId w:val="22"/>
              </w:numPr>
              <w:rPr>
                <w:del w:id="1343" w:author="Peter Bomberg" w:date="2018-01-16T14:05:00Z"/>
              </w:rPr>
            </w:pPr>
            <w:del w:id="1344" w:author="Peter Bomberg" w:date="2018-01-16T14:05:00Z">
              <w:r>
                <w:delText xml:space="preserve">There </w:delText>
              </w:r>
              <w:r w:rsidR="00273923">
                <w:delText>may</w:delText>
              </w:r>
              <w:r>
                <w:delText xml:space="preserve"> be a </w:delText>
              </w:r>
              <w:r w:rsidRPr="007A6304">
                <w:delText>contactPerson</w:delText>
              </w:r>
            </w:del>
          </w:p>
          <w:p w14:paraId="70409416" w14:textId="77777777" w:rsidR="00273923" w:rsidRPr="003E1AB1" w:rsidRDefault="00273923" w:rsidP="008B43ED">
            <w:pPr>
              <w:pStyle w:val="ListParagraph"/>
              <w:numPr>
                <w:ilvl w:val="0"/>
                <w:numId w:val="406"/>
              </w:numPr>
              <w:rPr>
                <w:del w:id="1345" w:author="Peter Bomberg" w:date="2018-01-16T14:05:00Z"/>
              </w:rPr>
            </w:pPr>
            <w:del w:id="1346" w:author="Peter Bomberg" w:date="2018-01-16T14:05:00Z">
              <w:r w:rsidRPr="00E10DC1">
                <w:delText>Informational only (no validation aspect).</w:delText>
              </w:r>
            </w:del>
          </w:p>
          <w:p w14:paraId="787DF824" w14:textId="77777777" w:rsidR="00273923" w:rsidRPr="000D5346" w:rsidRDefault="00273923" w:rsidP="0080029F">
            <w:pPr>
              <w:pStyle w:val="ListParagraph"/>
              <w:rPr>
                <w:del w:id="1347" w:author="Peter Bomberg" w:date="2018-01-16T14:05:00Z"/>
              </w:rPr>
            </w:pPr>
          </w:p>
          <w:p w14:paraId="65E97668" w14:textId="081069B4" w:rsidR="000D5346" w:rsidRDefault="000D5346" w:rsidP="008B43ED">
            <w:pPr>
              <w:pStyle w:val="ListParagraph"/>
              <w:numPr>
                <w:ilvl w:val="0"/>
                <w:numId w:val="22"/>
              </w:numPr>
            </w:pPr>
            <w:r>
              <w:t xml:space="preserve">The </w:t>
            </w:r>
            <w:r w:rsidRPr="007A6304">
              <w:t>contactPerson</w:t>
            </w:r>
            <w:r>
              <w:t xml:space="preserve"> shall contain a name</w:t>
            </w:r>
            <w:ins w:id="1348" w:author="Peter Bomberg" w:date="2018-01-16T14:05:00Z">
              <w:r w:rsidR="00E74037">
                <w:t xml:space="preserve"> element</w:t>
              </w:r>
            </w:ins>
          </w:p>
          <w:p w14:paraId="2CB1D61D" w14:textId="77777777" w:rsidR="00E74037" w:rsidRPr="00E74037" w:rsidRDefault="00E74037" w:rsidP="008B43ED">
            <w:pPr>
              <w:pStyle w:val="ListParagraph"/>
              <w:numPr>
                <w:ilvl w:val="0"/>
                <w:numId w:val="230"/>
              </w:numPr>
              <w:rPr>
                <w:moveTo w:id="1349" w:author="Peter Bomberg" w:date="2018-01-16T14:05:00Z"/>
                <w:highlight w:val="white"/>
              </w:rPr>
            </w:pPr>
            <w:moveToRangeStart w:id="1350" w:author="Peter Bomberg" w:date="2018-01-16T14:05:00Z" w:name="move503874901"/>
            <w:moveTo w:id="1351" w:author="Peter Bomberg" w:date="2018-01-16T14:05:00Z">
              <w:r w:rsidRPr="00E74037">
                <w:rPr>
                  <w:highlight w:val="white"/>
                </w:rPr>
                <w:t>SPL Rule 3 identifies that the element has not been defined.</w:t>
              </w:r>
            </w:moveTo>
          </w:p>
          <w:moveToRangeEnd w:id="1350"/>
          <w:p w14:paraId="48704E72" w14:textId="13A56981" w:rsidR="00273923" w:rsidRPr="00E74037" w:rsidRDefault="00273923" w:rsidP="008B43ED">
            <w:pPr>
              <w:pStyle w:val="ListParagraph"/>
              <w:numPr>
                <w:ilvl w:val="0"/>
                <w:numId w:val="230"/>
              </w:numPr>
              <w:rPr>
                <w:highlight w:val="white"/>
              </w:rPr>
            </w:pPr>
            <w:del w:id="1352" w:author="Peter Bomberg" w:date="2018-01-16T14:05:00Z">
              <w:r w:rsidRPr="00E10DC1">
                <w:delText>Informational only (no validation aspect).</w:delText>
              </w:r>
            </w:del>
            <w:ins w:id="1353" w:author="Peter Bomberg" w:date="2018-01-16T14:05:00Z">
              <w:r w:rsidR="00E74037" w:rsidRPr="00E74037">
                <w:rPr>
                  <w:highlight w:val="white"/>
                </w:rPr>
                <w:t xml:space="preserve">SPL Rule 4 identifies that the element has been defined more than once, this will trigger a schema validation </w:t>
              </w:r>
              <w:r w:rsidR="0075626F">
                <w:rPr>
                  <w:highlight w:val="white"/>
                </w:rPr>
                <w:t>error.</w:t>
              </w:r>
            </w:ins>
          </w:p>
        </w:tc>
      </w:tr>
    </w:tbl>
    <w:p w14:paraId="60F76E82" w14:textId="77777777" w:rsidR="00E525AE" w:rsidRDefault="00E525AE" w:rsidP="0080029F">
      <w:pPr>
        <w:rPr>
          <w:moveTo w:id="1354" w:author="Peter Bomberg" w:date="2018-01-16T14:05:00Z"/>
        </w:rPr>
      </w:pPr>
      <w:moveToRangeStart w:id="1355" w:author="Peter Bomberg" w:date="2018-01-16T14:05:00Z" w:name="move50387490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14:paraId="1B03A0DD" w14:textId="77777777" w:rsidTr="00204309">
        <w:trPr>
          <w:cantSplit/>
          <w:trHeight w:val="580"/>
          <w:tblHeader/>
        </w:trPr>
        <w:tc>
          <w:tcPr>
            <w:tcW w:w="2358" w:type="dxa"/>
            <w:shd w:val="clear" w:color="auto" w:fill="808080"/>
          </w:tcPr>
          <w:p w14:paraId="0F5769F0" w14:textId="77777777" w:rsidR="00E3330D" w:rsidRPr="00F53457" w:rsidRDefault="00E3330D" w:rsidP="0080029F">
            <w:pPr>
              <w:rPr>
                <w:moveTo w:id="1356" w:author="Peter Bomberg" w:date="2018-01-16T14:05:00Z"/>
              </w:rPr>
            </w:pPr>
            <w:moveTo w:id="1357" w:author="Peter Bomberg" w:date="2018-01-16T14:05:00Z">
              <w:r w:rsidRPr="00675DAA">
                <w:t>Element</w:t>
              </w:r>
            </w:moveTo>
          </w:p>
        </w:tc>
        <w:tc>
          <w:tcPr>
            <w:tcW w:w="1260" w:type="dxa"/>
            <w:shd w:val="clear" w:color="auto" w:fill="808080"/>
          </w:tcPr>
          <w:p w14:paraId="2787E791" w14:textId="77777777" w:rsidR="00E3330D" w:rsidRPr="00675DAA" w:rsidRDefault="00E3330D" w:rsidP="0080029F">
            <w:pPr>
              <w:rPr>
                <w:moveTo w:id="1358" w:author="Peter Bomberg" w:date="2018-01-16T14:05:00Z"/>
              </w:rPr>
            </w:pPr>
            <w:moveTo w:id="1359" w:author="Peter Bomberg" w:date="2018-01-16T14:05:00Z">
              <w:r w:rsidRPr="00675DAA">
                <w:t>Attribute</w:t>
              </w:r>
            </w:moveTo>
          </w:p>
        </w:tc>
        <w:tc>
          <w:tcPr>
            <w:tcW w:w="1260" w:type="dxa"/>
            <w:shd w:val="clear" w:color="auto" w:fill="808080"/>
          </w:tcPr>
          <w:p w14:paraId="23CB752D" w14:textId="77777777" w:rsidR="00E3330D" w:rsidRPr="00F53457" w:rsidRDefault="00E3330D" w:rsidP="0080029F">
            <w:pPr>
              <w:rPr>
                <w:moveTo w:id="1360" w:author="Peter Bomberg" w:date="2018-01-16T14:05:00Z"/>
              </w:rPr>
            </w:pPr>
            <w:moveTo w:id="1361" w:author="Peter Bomberg" w:date="2018-01-16T14:05:00Z">
              <w:r w:rsidRPr="00675DAA">
                <w:t>Cardinality</w:t>
              </w:r>
            </w:moveTo>
          </w:p>
        </w:tc>
        <w:tc>
          <w:tcPr>
            <w:tcW w:w="1350" w:type="dxa"/>
            <w:shd w:val="clear" w:color="auto" w:fill="808080"/>
          </w:tcPr>
          <w:p w14:paraId="4F5B0E79" w14:textId="77777777" w:rsidR="00E3330D" w:rsidRPr="00675DAA" w:rsidRDefault="00E3330D" w:rsidP="0080029F">
            <w:pPr>
              <w:rPr>
                <w:moveTo w:id="1362" w:author="Peter Bomberg" w:date="2018-01-16T14:05:00Z"/>
              </w:rPr>
            </w:pPr>
            <w:moveTo w:id="1363" w:author="Peter Bomberg" w:date="2018-01-16T14:05:00Z">
              <w:r w:rsidRPr="00675DAA">
                <w:t>Value(s) Allowed</w:t>
              </w:r>
            </w:moveTo>
          </w:p>
          <w:p w14:paraId="73470A9A" w14:textId="77777777" w:rsidR="00E3330D" w:rsidRPr="00675DAA" w:rsidRDefault="00E3330D" w:rsidP="0080029F">
            <w:pPr>
              <w:rPr>
                <w:moveTo w:id="1364" w:author="Peter Bomberg" w:date="2018-01-16T14:05:00Z"/>
              </w:rPr>
            </w:pPr>
            <w:moveTo w:id="1365" w:author="Peter Bomberg" w:date="2018-01-16T14:05:00Z">
              <w:r w:rsidRPr="00675DAA">
                <w:t>Examples</w:t>
              </w:r>
            </w:moveTo>
          </w:p>
        </w:tc>
        <w:tc>
          <w:tcPr>
            <w:tcW w:w="3330" w:type="dxa"/>
            <w:shd w:val="clear" w:color="auto" w:fill="808080"/>
          </w:tcPr>
          <w:p w14:paraId="076E9D33" w14:textId="77777777" w:rsidR="00E3330D" w:rsidRPr="00675DAA" w:rsidRDefault="00E3330D" w:rsidP="0080029F">
            <w:pPr>
              <w:rPr>
                <w:moveTo w:id="1366" w:author="Peter Bomberg" w:date="2018-01-16T14:05:00Z"/>
              </w:rPr>
            </w:pPr>
            <w:moveTo w:id="1367" w:author="Peter Bomberg" w:date="2018-01-16T14:05:00Z">
              <w:r w:rsidRPr="00675DAA">
                <w:t>Description</w:t>
              </w:r>
            </w:moveTo>
          </w:p>
          <w:p w14:paraId="39916CB1" w14:textId="77777777" w:rsidR="00E3330D" w:rsidRPr="00675DAA" w:rsidRDefault="00E3330D" w:rsidP="0080029F">
            <w:pPr>
              <w:rPr>
                <w:moveTo w:id="1368" w:author="Peter Bomberg" w:date="2018-01-16T14:05:00Z"/>
              </w:rPr>
            </w:pPr>
            <w:moveTo w:id="1369" w:author="Peter Bomberg" w:date="2018-01-16T14:05:00Z">
              <w:r w:rsidRPr="00675DAA">
                <w:t>Instructions</w:t>
              </w:r>
            </w:moveTo>
          </w:p>
        </w:tc>
      </w:tr>
      <w:moveToRangeEnd w:id="1355"/>
      <w:tr w:rsidR="00E3330D" w:rsidRPr="00675DAA" w14:paraId="56D9D17E" w14:textId="77777777" w:rsidTr="00204309">
        <w:trPr>
          <w:cantSplit/>
          <w:ins w:id="1370" w:author="Peter Bomberg" w:date="2018-01-16T14:05:00Z"/>
        </w:trPr>
        <w:tc>
          <w:tcPr>
            <w:tcW w:w="2358" w:type="dxa"/>
          </w:tcPr>
          <w:p w14:paraId="753EFA99" w14:textId="77777777" w:rsidR="00E3330D" w:rsidRPr="00F53457" w:rsidRDefault="00E3330D" w:rsidP="0080029F">
            <w:pPr>
              <w:rPr>
                <w:ins w:id="1371" w:author="Peter Bomberg" w:date="2018-01-16T14:05:00Z"/>
              </w:rPr>
            </w:pPr>
            <w:ins w:id="1372" w:author="Peter Bomberg" w:date="2018-01-16T14:05:00Z">
              <w:r>
                <w:t>name</w:t>
              </w:r>
            </w:ins>
          </w:p>
        </w:tc>
        <w:tc>
          <w:tcPr>
            <w:tcW w:w="1260" w:type="dxa"/>
            <w:shd w:val="clear" w:color="auto" w:fill="D9D9D9"/>
          </w:tcPr>
          <w:p w14:paraId="0C20C841" w14:textId="77777777" w:rsidR="00E3330D" w:rsidRPr="00675DAA" w:rsidRDefault="00E3330D" w:rsidP="0080029F">
            <w:pPr>
              <w:rPr>
                <w:ins w:id="1373" w:author="Peter Bomberg" w:date="2018-01-16T14:05:00Z"/>
              </w:rPr>
            </w:pPr>
            <w:ins w:id="1374" w:author="Peter Bomberg" w:date="2018-01-16T14:05:00Z">
              <w:r w:rsidRPr="00675DAA">
                <w:t>N/A</w:t>
              </w:r>
            </w:ins>
          </w:p>
        </w:tc>
        <w:tc>
          <w:tcPr>
            <w:tcW w:w="1260" w:type="dxa"/>
            <w:shd w:val="clear" w:color="auto" w:fill="D9D9D9"/>
          </w:tcPr>
          <w:p w14:paraId="60AF2513" w14:textId="77777777" w:rsidR="00E3330D" w:rsidRPr="00675DAA" w:rsidRDefault="00E3330D" w:rsidP="0080029F">
            <w:pPr>
              <w:rPr>
                <w:ins w:id="1375" w:author="Peter Bomberg" w:date="2018-01-16T14:05:00Z"/>
              </w:rPr>
            </w:pPr>
            <w:ins w:id="1376" w:author="Peter Bomberg" w:date="2018-01-16T14:05:00Z">
              <w:r w:rsidRPr="00675DAA">
                <w:t>1:1</w:t>
              </w:r>
            </w:ins>
          </w:p>
        </w:tc>
        <w:tc>
          <w:tcPr>
            <w:tcW w:w="1350" w:type="dxa"/>
            <w:shd w:val="clear" w:color="auto" w:fill="D9D9D9"/>
          </w:tcPr>
          <w:p w14:paraId="3A2E4456" w14:textId="77777777" w:rsidR="00E3330D" w:rsidRPr="00675DAA" w:rsidRDefault="00E3330D" w:rsidP="0080029F">
            <w:pPr>
              <w:rPr>
                <w:ins w:id="1377" w:author="Peter Bomberg" w:date="2018-01-16T14:05:00Z"/>
              </w:rPr>
            </w:pPr>
          </w:p>
        </w:tc>
        <w:tc>
          <w:tcPr>
            <w:tcW w:w="3330" w:type="dxa"/>
            <w:shd w:val="clear" w:color="auto" w:fill="D9D9D9"/>
          </w:tcPr>
          <w:p w14:paraId="1C006971" w14:textId="77777777" w:rsidR="00E3330D" w:rsidRPr="00675DAA" w:rsidRDefault="00E3330D" w:rsidP="0080029F">
            <w:pPr>
              <w:rPr>
                <w:ins w:id="1378" w:author="Peter Bomberg" w:date="2018-01-16T14:05:00Z"/>
              </w:rPr>
            </w:pPr>
          </w:p>
        </w:tc>
      </w:tr>
      <w:tr w:rsidR="00E3330D" w:rsidRPr="00675DAA" w14:paraId="1D4999DD" w14:textId="77777777" w:rsidTr="00204309">
        <w:trPr>
          <w:cantSplit/>
          <w:ins w:id="1379" w:author="Peter Bomberg" w:date="2018-01-16T14:05:00Z"/>
        </w:trPr>
        <w:tc>
          <w:tcPr>
            <w:tcW w:w="2358" w:type="dxa"/>
            <w:shd w:val="clear" w:color="auto" w:fill="808080"/>
          </w:tcPr>
          <w:p w14:paraId="7D46A683" w14:textId="77777777" w:rsidR="00E3330D" w:rsidRPr="00675DAA" w:rsidRDefault="00E3330D" w:rsidP="0080029F">
            <w:pPr>
              <w:rPr>
                <w:ins w:id="1380" w:author="Peter Bomberg" w:date="2018-01-16T14:05:00Z"/>
              </w:rPr>
            </w:pPr>
            <w:ins w:id="1381" w:author="Peter Bomberg" w:date="2018-01-16T14:05:00Z">
              <w:r w:rsidRPr="00675DAA">
                <w:t>Conformance</w:t>
              </w:r>
            </w:ins>
          </w:p>
        </w:tc>
        <w:tc>
          <w:tcPr>
            <w:tcW w:w="7200" w:type="dxa"/>
            <w:gridSpan w:val="4"/>
          </w:tcPr>
          <w:p w14:paraId="11F06754" w14:textId="77777777" w:rsidR="00E3330D" w:rsidRDefault="00E3330D" w:rsidP="008B43ED">
            <w:pPr>
              <w:pStyle w:val="ListParagraph"/>
              <w:numPr>
                <w:ilvl w:val="0"/>
                <w:numId w:val="30"/>
              </w:numPr>
              <w:rPr>
                <w:ins w:id="1382" w:author="Peter Bomberg" w:date="2018-01-16T14:05:00Z"/>
              </w:rPr>
            </w:pPr>
            <w:ins w:id="1383" w:author="Peter Bomberg" w:date="2018-01-16T14:05:00Z">
              <w:r>
                <w:t>The name shall be in the form last name, first name.</w:t>
              </w:r>
            </w:ins>
          </w:p>
          <w:p w14:paraId="4EB8A974" w14:textId="0D0DFDB5" w:rsidR="00273923" w:rsidRPr="00A16152" w:rsidRDefault="00EB04DC" w:rsidP="008B43ED">
            <w:pPr>
              <w:pStyle w:val="ListParagraph"/>
              <w:numPr>
                <w:ilvl w:val="0"/>
                <w:numId w:val="87"/>
              </w:numPr>
              <w:rPr>
                <w:ins w:id="1384" w:author="Peter Bomberg" w:date="2018-01-16T14:05:00Z"/>
              </w:rPr>
            </w:pPr>
            <w:ins w:id="1385" w:author="Peter Bomberg" w:date="2018-01-16T14:05:00Z">
              <w:r>
                <w:rPr>
                  <w:highlight w:val="white"/>
                </w:rPr>
                <w:t xml:space="preserve">N.B. </w:t>
              </w:r>
              <w:r w:rsidR="00273923" w:rsidRPr="00E10DC1">
                <w:t>no validation aspect.</w:t>
              </w:r>
            </w:ins>
          </w:p>
        </w:tc>
      </w:tr>
    </w:tbl>
    <w:p w14:paraId="4BCD270B" w14:textId="77777777" w:rsidR="008249E0" w:rsidRPr="00914CEC" w:rsidRDefault="008249E0" w:rsidP="0080029F">
      <w:pPr>
        <w:rPr>
          <w:moveFrom w:id="1386" w:author="Peter Bomberg" w:date="2018-01-16T14:05:00Z"/>
        </w:rPr>
      </w:pPr>
      <w:moveFromRangeStart w:id="1387" w:author="Peter Bomberg" w:date="2018-01-16T14:05:00Z" w:name="move50387489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14:paraId="09659954" w14:textId="77777777" w:rsidTr="00C87FC3">
        <w:trPr>
          <w:cantSplit/>
          <w:trHeight w:val="580"/>
          <w:tblHeader/>
        </w:trPr>
        <w:tc>
          <w:tcPr>
            <w:tcW w:w="2358" w:type="dxa"/>
            <w:shd w:val="clear" w:color="auto" w:fill="808080"/>
          </w:tcPr>
          <w:p w14:paraId="185FBF25" w14:textId="77777777" w:rsidR="00F512E4" w:rsidRPr="00914CEC" w:rsidRDefault="00F512E4" w:rsidP="0080029F">
            <w:pPr>
              <w:rPr>
                <w:moveFrom w:id="1388" w:author="Peter Bomberg" w:date="2018-01-16T14:05:00Z"/>
              </w:rPr>
            </w:pPr>
            <w:moveFrom w:id="1389" w:author="Peter Bomberg" w:date="2018-01-16T14:05:00Z">
              <w:r w:rsidRPr="00675DAA">
                <w:t>Element</w:t>
              </w:r>
            </w:moveFrom>
          </w:p>
        </w:tc>
        <w:tc>
          <w:tcPr>
            <w:tcW w:w="1260" w:type="dxa"/>
            <w:shd w:val="clear" w:color="auto" w:fill="808080"/>
          </w:tcPr>
          <w:p w14:paraId="2C34A25E" w14:textId="77777777" w:rsidR="00F512E4" w:rsidRPr="00675DAA" w:rsidRDefault="00F512E4" w:rsidP="0080029F">
            <w:pPr>
              <w:rPr>
                <w:moveFrom w:id="1390" w:author="Peter Bomberg" w:date="2018-01-16T14:05:00Z"/>
              </w:rPr>
            </w:pPr>
            <w:moveFrom w:id="1391" w:author="Peter Bomberg" w:date="2018-01-16T14:05:00Z">
              <w:r w:rsidRPr="00675DAA">
                <w:t>Attribute</w:t>
              </w:r>
            </w:moveFrom>
          </w:p>
        </w:tc>
        <w:tc>
          <w:tcPr>
            <w:tcW w:w="1260" w:type="dxa"/>
            <w:shd w:val="clear" w:color="auto" w:fill="808080"/>
          </w:tcPr>
          <w:p w14:paraId="7A45C544" w14:textId="77777777" w:rsidR="00F512E4" w:rsidRPr="00914CEC" w:rsidRDefault="00F512E4" w:rsidP="0080029F">
            <w:pPr>
              <w:rPr>
                <w:moveFrom w:id="1392" w:author="Peter Bomberg" w:date="2018-01-16T14:05:00Z"/>
              </w:rPr>
            </w:pPr>
            <w:moveFrom w:id="1393" w:author="Peter Bomberg" w:date="2018-01-16T14:05:00Z">
              <w:r w:rsidRPr="00675DAA">
                <w:t>Cardinality</w:t>
              </w:r>
            </w:moveFrom>
          </w:p>
        </w:tc>
        <w:tc>
          <w:tcPr>
            <w:tcW w:w="1350" w:type="dxa"/>
            <w:shd w:val="clear" w:color="auto" w:fill="808080"/>
          </w:tcPr>
          <w:p w14:paraId="61ADA8BA" w14:textId="77777777" w:rsidR="00F512E4" w:rsidRPr="00675DAA" w:rsidRDefault="00F512E4" w:rsidP="0080029F">
            <w:pPr>
              <w:rPr>
                <w:moveFrom w:id="1394" w:author="Peter Bomberg" w:date="2018-01-16T14:05:00Z"/>
              </w:rPr>
            </w:pPr>
            <w:moveFrom w:id="1395" w:author="Peter Bomberg" w:date="2018-01-16T14:05:00Z">
              <w:r w:rsidRPr="00675DAA">
                <w:t>Value(s) Allowed</w:t>
              </w:r>
            </w:moveFrom>
          </w:p>
          <w:p w14:paraId="5E2EDE7B" w14:textId="77777777" w:rsidR="00F512E4" w:rsidRPr="00675DAA" w:rsidRDefault="00F512E4" w:rsidP="0080029F">
            <w:pPr>
              <w:rPr>
                <w:moveFrom w:id="1396" w:author="Peter Bomberg" w:date="2018-01-16T14:05:00Z"/>
              </w:rPr>
            </w:pPr>
            <w:moveFrom w:id="1397" w:author="Peter Bomberg" w:date="2018-01-16T14:05:00Z">
              <w:r w:rsidRPr="00675DAA">
                <w:t>Examples</w:t>
              </w:r>
            </w:moveFrom>
          </w:p>
        </w:tc>
        <w:tc>
          <w:tcPr>
            <w:tcW w:w="3330" w:type="dxa"/>
            <w:shd w:val="clear" w:color="auto" w:fill="808080"/>
          </w:tcPr>
          <w:p w14:paraId="4719F8A3" w14:textId="77777777" w:rsidR="00F512E4" w:rsidRPr="00675DAA" w:rsidRDefault="00F512E4" w:rsidP="0080029F">
            <w:pPr>
              <w:rPr>
                <w:moveFrom w:id="1398" w:author="Peter Bomberg" w:date="2018-01-16T14:05:00Z"/>
              </w:rPr>
            </w:pPr>
            <w:moveFrom w:id="1399" w:author="Peter Bomberg" w:date="2018-01-16T14:05:00Z">
              <w:r w:rsidRPr="00675DAA">
                <w:t>Description</w:t>
              </w:r>
            </w:moveFrom>
          </w:p>
          <w:p w14:paraId="4A646AE4" w14:textId="77777777" w:rsidR="00F512E4" w:rsidRPr="00675DAA" w:rsidRDefault="00F512E4" w:rsidP="0080029F">
            <w:pPr>
              <w:rPr>
                <w:moveFrom w:id="1400" w:author="Peter Bomberg" w:date="2018-01-16T14:05:00Z"/>
              </w:rPr>
            </w:pPr>
            <w:moveFrom w:id="1401" w:author="Peter Bomberg" w:date="2018-01-16T14:05:00Z">
              <w:r w:rsidRPr="00675DAA">
                <w:t>Instructions</w:t>
              </w:r>
            </w:moveFrom>
          </w:p>
        </w:tc>
      </w:tr>
      <w:tr w:rsidR="00F512E4" w:rsidRPr="00675DAA" w14:paraId="062E0569" w14:textId="77777777" w:rsidTr="00C87FC3">
        <w:trPr>
          <w:cantSplit/>
        </w:trPr>
        <w:tc>
          <w:tcPr>
            <w:tcW w:w="2358" w:type="dxa"/>
          </w:tcPr>
          <w:p w14:paraId="19B7DF98" w14:textId="77777777" w:rsidR="00F512E4" w:rsidRPr="00914CEC" w:rsidRDefault="00F512E4" w:rsidP="0080029F">
            <w:pPr>
              <w:rPr>
                <w:moveFrom w:id="1402" w:author="Peter Bomberg" w:date="2018-01-16T14:05:00Z"/>
              </w:rPr>
            </w:pPr>
            <w:moveFrom w:id="1403" w:author="Peter Bomberg" w:date="2018-01-16T14:05:00Z">
              <w:r>
                <w:t>name</w:t>
              </w:r>
            </w:moveFrom>
          </w:p>
        </w:tc>
        <w:tc>
          <w:tcPr>
            <w:tcW w:w="1260" w:type="dxa"/>
            <w:shd w:val="clear" w:color="auto" w:fill="D9D9D9"/>
          </w:tcPr>
          <w:p w14:paraId="3E0986E9" w14:textId="77777777" w:rsidR="00F512E4" w:rsidRPr="00675DAA" w:rsidRDefault="00F512E4" w:rsidP="0080029F">
            <w:pPr>
              <w:rPr>
                <w:moveFrom w:id="1404" w:author="Peter Bomberg" w:date="2018-01-16T14:05:00Z"/>
              </w:rPr>
            </w:pPr>
            <w:moveFrom w:id="1405" w:author="Peter Bomberg" w:date="2018-01-16T14:05:00Z">
              <w:r w:rsidRPr="00675DAA">
                <w:t>N/A</w:t>
              </w:r>
            </w:moveFrom>
          </w:p>
        </w:tc>
        <w:tc>
          <w:tcPr>
            <w:tcW w:w="1260" w:type="dxa"/>
            <w:shd w:val="clear" w:color="auto" w:fill="D9D9D9"/>
          </w:tcPr>
          <w:p w14:paraId="0E89776F" w14:textId="77777777" w:rsidR="00F512E4" w:rsidRPr="00675DAA" w:rsidRDefault="001266E7" w:rsidP="0080029F">
            <w:pPr>
              <w:rPr>
                <w:moveFrom w:id="1406" w:author="Peter Bomberg" w:date="2018-01-16T14:05:00Z"/>
              </w:rPr>
            </w:pPr>
            <w:moveFrom w:id="1407" w:author="Peter Bomberg" w:date="2018-01-16T14:05:00Z">
              <w:r>
                <w:t>1:1</w:t>
              </w:r>
            </w:moveFrom>
          </w:p>
        </w:tc>
        <w:tc>
          <w:tcPr>
            <w:tcW w:w="1350" w:type="dxa"/>
            <w:shd w:val="clear" w:color="auto" w:fill="D9D9D9"/>
          </w:tcPr>
          <w:p w14:paraId="4AB7882F" w14:textId="77777777" w:rsidR="00F512E4" w:rsidRPr="00675DAA" w:rsidRDefault="00F512E4" w:rsidP="0080029F">
            <w:pPr>
              <w:rPr>
                <w:moveFrom w:id="1408" w:author="Peter Bomberg" w:date="2018-01-16T14:05:00Z"/>
              </w:rPr>
            </w:pPr>
          </w:p>
        </w:tc>
        <w:tc>
          <w:tcPr>
            <w:tcW w:w="3330" w:type="dxa"/>
            <w:shd w:val="clear" w:color="auto" w:fill="D9D9D9"/>
          </w:tcPr>
          <w:p w14:paraId="7DF04903" w14:textId="77777777" w:rsidR="00F512E4" w:rsidRPr="00675DAA" w:rsidRDefault="00F512E4" w:rsidP="0080029F">
            <w:pPr>
              <w:rPr>
                <w:moveFrom w:id="1409" w:author="Peter Bomberg" w:date="2018-01-16T14:05:00Z"/>
              </w:rPr>
            </w:pPr>
          </w:p>
        </w:tc>
      </w:tr>
      <w:moveFromRangeEnd w:id="1387"/>
      <w:tr w:rsidR="00E3330D" w:rsidRPr="00675DAA" w14:paraId="79B84647" w14:textId="77777777" w:rsidTr="00204309">
        <w:trPr>
          <w:cantSplit/>
          <w:del w:id="1410" w:author="Peter Bomberg" w:date="2018-01-16T14:05:00Z"/>
        </w:trPr>
        <w:tc>
          <w:tcPr>
            <w:tcW w:w="2358" w:type="dxa"/>
            <w:shd w:val="clear" w:color="auto" w:fill="808080"/>
          </w:tcPr>
          <w:p w14:paraId="2E923070" w14:textId="77777777" w:rsidR="00E3330D" w:rsidRPr="00675DAA" w:rsidRDefault="00E3330D" w:rsidP="0080029F">
            <w:pPr>
              <w:rPr>
                <w:del w:id="1411" w:author="Peter Bomberg" w:date="2018-01-16T14:05:00Z"/>
              </w:rPr>
            </w:pPr>
            <w:del w:id="1412" w:author="Peter Bomberg" w:date="2018-01-16T14:05:00Z">
              <w:r w:rsidRPr="00675DAA">
                <w:delText>Conformance</w:delText>
              </w:r>
            </w:del>
          </w:p>
        </w:tc>
        <w:tc>
          <w:tcPr>
            <w:tcW w:w="7200" w:type="dxa"/>
            <w:gridSpan w:val="4"/>
          </w:tcPr>
          <w:p w14:paraId="3959015E" w14:textId="77777777" w:rsidR="00E3330D" w:rsidRDefault="00E3330D" w:rsidP="008B43ED">
            <w:pPr>
              <w:pStyle w:val="ListParagraph"/>
              <w:numPr>
                <w:ilvl w:val="0"/>
                <w:numId w:val="30"/>
              </w:numPr>
              <w:rPr>
                <w:del w:id="1413" w:author="Peter Bomberg" w:date="2018-01-16T14:05:00Z"/>
              </w:rPr>
            </w:pPr>
            <w:del w:id="1414" w:author="Peter Bomberg" w:date="2018-01-16T14:05:00Z">
              <w:r>
                <w:delText xml:space="preserve">There </w:delText>
              </w:r>
              <w:r w:rsidR="00273923">
                <w:delText>may</w:delText>
              </w:r>
              <w:r>
                <w:delText xml:space="preserve"> be a name</w:delText>
              </w:r>
            </w:del>
          </w:p>
          <w:p w14:paraId="26965455" w14:textId="77777777" w:rsidR="00273923" w:rsidRPr="003E1AB1" w:rsidRDefault="00273923" w:rsidP="008B43ED">
            <w:pPr>
              <w:pStyle w:val="ListParagraph"/>
              <w:numPr>
                <w:ilvl w:val="0"/>
                <w:numId w:val="407"/>
              </w:numPr>
              <w:rPr>
                <w:del w:id="1415" w:author="Peter Bomberg" w:date="2018-01-16T14:05:00Z"/>
              </w:rPr>
            </w:pPr>
            <w:del w:id="1416" w:author="Peter Bomberg" w:date="2018-01-16T14:05:00Z">
              <w:r w:rsidRPr="00E10DC1">
                <w:delText>Informational only (no validation aspect).</w:delText>
              </w:r>
            </w:del>
          </w:p>
          <w:p w14:paraId="702E0AE8" w14:textId="77777777" w:rsidR="00E3330D" w:rsidRPr="000D5346" w:rsidRDefault="00E3330D" w:rsidP="0080029F">
            <w:pPr>
              <w:pStyle w:val="ListParagraph"/>
              <w:rPr>
                <w:del w:id="1417" w:author="Peter Bomberg" w:date="2018-01-16T14:05:00Z"/>
              </w:rPr>
            </w:pPr>
          </w:p>
          <w:p w14:paraId="316551CE" w14:textId="77777777" w:rsidR="00E3330D" w:rsidRDefault="00E3330D" w:rsidP="008B43ED">
            <w:pPr>
              <w:pStyle w:val="ListParagraph"/>
              <w:numPr>
                <w:ilvl w:val="0"/>
                <w:numId w:val="30"/>
              </w:numPr>
              <w:rPr>
                <w:del w:id="1418" w:author="Peter Bomberg" w:date="2018-01-16T14:05:00Z"/>
              </w:rPr>
            </w:pPr>
            <w:del w:id="1419" w:author="Peter Bomberg" w:date="2018-01-16T14:05:00Z">
              <w:r>
                <w:delText>The name shall be in the form last name, first name.</w:delText>
              </w:r>
            </w:del>
          </w:p>
          <w:p w14:paraId="1700187E" w14:textId="77777777" w:rsidR="00273923" w:rsidRPr="00A16152" w:rsidRDefault="00273923" w:rsidP="008B43ED">
            <w:pPr>
              <w:pStyle w:val="ListParagraph"/>
              <w:numPr>
                <w:ilvl w:val="0"/>
                <w:numId w:val="87"/>
              </w:numPr>
              <w:rPr>
                <w:del w:id="1420" w:author="Peter Bomberg" w:date="2018-01-16T14:05:00Z"/>
              </w:rPr>
            </w:pPr>
            <w:del w:id="1421" w:author="Peter Bomberg" w:date="2018-01-16T14:05:00Z">
              <w:r w:rsidRPr="00E10DC1">
                <w:delText>Informational only (no validation aspect).</w:delText>
              </w:r>
            </w:del>
          </w:p>
        </w:tc>
      </w:tr>
    </w:tbl>
    <w:p w14:paraId="2BA07B25" w14:textId="77777777" w:rsidR="00E3330D" w:rsidRDefault="00E3330D" w:rsidP="0080029F"/>
    <w:p w14:paraId="46A0F556" w14:textId="77777777" w:rsidR="00094C3D" w:rsidRDefault="00094C3D" w:rsidP="0080029F">
      <w:pPr>
        <w:pStyle w:val="Heading2"/>
      </w:pPr>
      <w:bookmarkStart w:id="1422" w:name="_Toc503195109"/>
      <w:bookmarkStart w:id="1423" w:name="_Toc500864056"/>
      <w:r w:rsidRPr="00094C3D">
        <w:t>Core Document Reference</w:t>
      </w:r>
      <w:bookmarkEnd w:id="1422"/>
      <w:bookmarkEnd w:id="1423"/>
    </w:p>
    <w:p w14:paraId="27F0B53E" w14:textId="77777777" w:rsidR="00117479" w:rsidRDefault="00094C3D" w:rsidP="0080029F">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14:paraId="5865CC8F" w14:textId="77777777" w:rsidR="00094C3D" w:rsidRDefault="00094C3D" w:rsidP="001D67E2">
      <w:pPr>
        <w:pStyle w:val="Heading3"/>
      </w:pPr>
      <w:bookmarkStart w:id="1424" w:name="_Toc503195110"/>
      <w:bookmarkStart w:id="1425" w:name="_Toc500864057"/>
      <w:r>
        <w:t>XML</w:t>
      </w:r>
      <w:bookmarkEnd w:id="1424"/>
      <w:bookmarkEnd w:id="1425"/>
    </w:p>
    <w:p w14:paraId="54657D43" w14:textId="77777777" w:rsidR="005450D1" w:rsidRPr="005450D1" w:rsidRDefault="005450D1" w:rsidP="005450D1">
      <w:pPr>
        <w:rPr>
          <w:lang w:val="en-US"/>
        </w:rPr>
      </w:pPr>
      <w:r>
        <w:rPr>
          <w:lang w:val="en-US"/>
        </w:rPr>
        <w:t>Outlined below is an example of a core document reference:</w:t>
      </w:r>
    </w:p>
    <w:p w14:paraId="54836215" w14:textId="77777777" w:rsidR="00E27768" w:rsidRPr="000A0496" w:rsidRDefault="00E27768" w:rsidP="0080029F">
      <w:pPr>
        <w:rPr>
          <w:lang w:val="fr-CA"/>
        </w:rPr>
      </w:pPr>
      <w:r w:rsidRPr="000A0496">
        <w:rPr>
          <w:lang w:val="fr-CA"/>
        </w:rPr>
        <w:t xml:space="preserve">&lt;document&gt; ... </w:t>
      </w:r>
    </w:p>
    <w:p w14:paraId="4F56AB4D" w14:textId="77777777" w:rsidR="00E27768" w:rsidRPr="000A0496" w:rsidRDefault="00E27768" w:rsidP="008145D3">
      <w:pPr>
        <w:ind w:left="288"/>
        <w:rPr>
          <w:lang w:val="fr-CA"/>
        </w:rPr>
      </w:pPr>
      <w:r w:rsidRPr="000A0496">
        <w:rPr>
          <w:lang w:val="fr-CA"/>
        </w:rPr>
        <w:t>&lt;author .../&gt;</w:t>
      </w:r>
    </w:p>
    <w:p w14:paraId="4AF6837C" w14:textId="77777777" w:rsidR="00E27768" w:rsidRPr="000A0496" w:rsidRDefault="00E27768" w:rsidP="008145D3">
      <w:pPr>
        <w:ind w:left="288"/>
        <w:rPr>
          <w:lang w:val="fr-CA"/>
        </w:rPr>
      </w:pPr>
      <w:r w:rsidRPr="000A0496">
        <w:rPr>
          <w:lang w:val="fr-CA"/>
        </w:rPr>
        <w:t xml:space="preserve">&lt;relatedDocument typeCode="APND"&gt; </w:t>
      </w:r>
    </w:p>
    <w:p w14:paraId="6E1F1611" w14:textId="77777777" w:rsidR="00E27768" w:rsidRPr="000A0496" w:rsidRDefault="00E27768" w:rsidP="008145D3">
      <w:pPr>
        <w:ind w:left="576"/>
      </w:pPr>
      <w:r w:rsidRPr="000A0496">
        <w:t xml:space="preserve">&lt;relatedDocument&gt; </w:t>
      </w:r>
    </w:p>
    <w:p w14:paraId="399E8B34" w14:textId="77777777" w:rsidR="00E27768" w:rsidRPr="000A0496" w:rsidRDefault="00E27768" w:rsidP="008145D3">
      <w:pPr>
        <w:ind w:left="864"/>
      </w:pPr>
      <w:r w:rsidRPr="000A0496">
        <w:t xml:space="preserve">&lt;setId root="20d9b74e-e3d8-4511-9df9-cec2087372fc"/&gt; </w:t>
      </w:r>
    </w:p>
    <w:p w14:paraId="124F1BA4" w14:textId="77777777" w:rsidR="00E27768" w:rsidRPr="000A0496" w:rsidRDefault="00E27768" w:rsidP="008145D3">
      <w:pPr>
        <w:ind w:left="864"/>
      </w:pPr>
      <w:r w:rsidRPr="000A0496">
        <w:t xml:space="preserve">&lt;versionNumber value="1"/&gt; </w:t>
      </w:r>
    </w:p>
    <w:p w14:paraId="7FE41C92" w14:textId="77777777" w:rsidR="00E27768" w:rsidRPr="000A0496" w:rsidRDefault="00E27768" w:rsidP="008145D3">
      <w:pPr>
        <w:ind w:left="576"/>
      </w:pPr>
      <w:r w:rsidRPr="000A0496">
        <w:t xml:space="preserve">&lt;/relatedDocument&gt; </w:t>
      </w:r>
    </w:p>
    <w:p w14:paraId="6D28FD81" w14:textId="77777777" w:rsidR="00E27768" w:rsidRPr="000A0496" w:rsidRDefault="00E27768" w:rsidP="008145D3">
      <w:pPr>
        <w:ind w:left="288"/>
      </w:pPr>
      <w:r w:rsidRPr="000A0496">
        <w:t>&lt;/relatedDocument&gt;</w:t>
      </w:r>
    </w:p>
    <w:p w14:paraId="5892306D" w14:textId="77777777" w:rsidR="00E27768" w:rsidRPr="000A0496" w:rsidRDefault="00E27768" w:rsidP="008145D3">
      <w:pPr>
        <w:ind w:left="288"/>
      </w:pPr>
      <w:r w:rsidRPr="000A0496">
        <w:t xml:space="preserve">&lt;component .../&gt; </w:t>
      </w:r>
    </w:p>
    <w:p w14:paraId="7B58BB75" w14:textId="77777777" w:rsidR="00E27768" w:rsidRPr="000A0496" w:rsidRDefault="00E27768" w:rsidP="0080029F">
      <w:r w:rsidRPr="000A0496">
        <w:lastRenderedPageBreak/>
        <w:t>&lt;/document&gt;</w:t>
      </w:r>
    </w:p>
    <w:p w14:paraId="161C6CFF" w14:textId="77777777" w:rsidR="00E27768" w:rsidRDefault="00E27768" w:rsidP="0080029F"/>
    <w:p w14:paraId="5B8E1EEB" w14:textId="77777777" w:rsidR="00094C3D" w:rsidRPr="00094C3D" w:rsidRDefault="00094C3D" w:rsidP="0080029F">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14:paraId="7645049F" w14:textId="77777777" w:rsidR="00094C3D" w:rsidRDefault="00094C3D" w:rsidP="0080029F"/>
    <w:p w14:paraId="50CF2D24" w14:textId="77777777" w:rsidR="00094C3D" w:rsidRDefault="00094C3D" w:rsidP="001D67E2">
      <w:pPr>
        <w:pStyle w:val="Heading3"/>
      </w:pPr>
      <w:bookmarkStart w:id="1426" w:name="_Toc503195111"/>
      <w:bookmarkStart w:id="1427" w:name="_Toc500864058"/>
      <w:r>
        <w:t>Validation</w:t>
      </w:r>
      <w:bookmarkEnd w:id="1426"/>
      <w:bookmarkEnd w:id="1427"/>
    </w:p>
    <w:p w14:paraId="37038EC7" w14:textId="77777777" w:rsidR="00F53457" w:rsidRDefault="00C47BC2" w:rsidP="0080029F">
      <w:pPr>
        <w:rPr>
          <w:lang w:val="en-US"/>
        </w:rPr>
      </w:pPr>
      <w:r>
        <w:rPr>
          <w:lang w:val="en-US"/>
        </w:rPr>
        <w:t>Currently out of scope for the HPFB implementation therefore not validated</w:t>
      </w:r>
      <w:r w:rsidR="000213CC">
        <w:rPr>
          <w:lang w:val="en-US"/>
        </w:rPr>
        <w:t>.</w:t>
      </w:r>
    </w:p>
    <w:p w14:paraId="1E8933D3" w14:textId="77777777" w:rsidR="00E27768" w:rsidRPr="00094C3D" w:rsidRDefault="00E27768" w:rsidP="0080029F"/>
    <w:p w14:paraId="1095DCBA" w14:textId="77777777" w:rsidR="00A130AD" w:rsidRPr="00A130AD" w:rsidRDefault="00A130AD" w:rsidP="0080029F">
      <w:pPr>
        <w:pStyle w:val="Heading2"/>
      </w:pPr>
      <w:bookmarkStart w:id="1428" w:name="_Toc503195112"/>
      <w:bookmarkStart w:id="1429" w:name="_Toc500864059"/>
      <w:r w:rsidRPr="00A130AD">
        <w:t>Predecessor Document</w:t>
      </w:r>
      <w:bookmarkEnd w:id="1428"/>
      <w:bookmarkEnd w:id="1429"/>
    </w:p>
    <w:p w14:paraId="60419273" w14:textId="77777777" w:rsidR="001206F2" w:rsidRDefault="00A130AD" w:rsidP="0080029F">
      <w:r w:rsidRPr="00A130AD">
        <w:t xml:space="preserve">Other documents may be merged into this document by providing a reference to the other predecessor documents that are replaced by this document. </w:t>
      </w:r>
    </w:p>
    <w:p w14:paraId="4E9C3F89" w14:textId="77777777" w:rsidR="005450D1" w:rsidRDefault="005450D1" w:rsidP="0080029F"/>
    <w:p w14:paraId="5B3E4AFA" w14:textId="77777777" w:rsidR="00BE3C9B" w:rsidRDefault="00BE3C9B" w:rsidP="001D67E2">
      <w:pPr>
        <w:pStyle w:val="Heading3"/>
      </w:pPr>
      <w:bookmarkStart w:id="1430" w:name="_Toc503195113"/>
      <w:bookmarkStart w:id="1431" w:name="_Toc500864060"/>
      <w:r>
        <w:t>XML</w:t>
      </w:r>
      <w:bookmarkEnd w:id="1430"/>
      <w:bookmarkEnd w:id="1431"/>
    </w:p>
    <w:p w14:paraId="7FCF3B59" w14:textId="77777777" w:rsidR="005450D1" w:rsidRPr="005450D1" w:rsidRDefault="005450D1" w:rsidP="005450D1">
      <w:pPr>
        <w:rPr>
          <w:lang w:val="en-US"/>
        </w:rPr>
      </w:pPr>
      <w:r>
        <w:rPr>
          <w:lang w:val="en-US"/>
        </w:rPr>
        <w:t xml:space="preserve">Outlined below is an example of a </w:t>
      </w:r>
      <w:r>
        <w:t>predecessor document</w:t>
      </w:r>
      <w:r>
        <w:rPr>
          <w:lang w:val="en-US"/>
        </w:rPr>
        <w:t>:</w:t>
      </w:r>
    </w:p>
    <w:p w14:paraId="4C24C010" w14:textId="77777777" w:rsidR="008145D3" w:rsidRPr="000A0496" w:rsidRDefault="008145D3" w:rsidP="008145D3">
      <w:pPr>
        <w:rPr>
          <w:lang w:val="fr-CA"/>
        </w:rPr>
      </w:pPr>
      <w:r w:rsidRPr="000A0496">
        <w:rPr>
          <w:lang w:val="fr-CA"/>
        </w:rPr>
        <w:t>&lt;document&gt;</w:t>
      </w:r>
    </w:p>
    <w:p w14:paraId="38E91408" w14:textId="77777777" w:rsidR="008145D3" w:rsidRPr="000A0496" w:rsidRDefault="008145D3" w:rsidP="008145D3">
      <w:pPr>
        <w:ind w:left="288"/>
        <w:rPr>
          <w:lang w:val="fr-CA"/>
        </w:rPr>
      </w:pPr>
      <w:r w:rsidRPr="000A0496">
        <w:rPr>
          <w:lang w:val="fr-CA"/>
        </w:rPr>
        <w:t xml:space="preserve">... </w:t>
      </w:r>
    </w:p>
    <w:p w14:paraId="60B25829" w14:textId="77777777" w:rsidR="008145D3" w:rsidRPr="000A0496" w:rsidRDefault="008145D3" w:rsidP="008145D3">
      <w:pPr>
        <w:ind w:left="288"/>
        <w:rPr>
          <w:lang w:val="fr-CA"/>
        </w:rPr>
      </w:pPr>
      <w:r w:rsidRPr="000A0496">
        <w:rPr>
          <w:lang w:val="fr-CA"/>
        </w:rPr>
        <w:t>&lt;author .../&gt;</w:t>
      </w:r>
    </w:p>
    <w:p w14:paraId="34ED1442" w14:textId="77777777" w:rsidR="008145D3" w:rsidRPr="000A0496" w:rsidRDefault="008145D3" w:rsidP="008145D3">
      <w:pPr>
        <w:ind w:left="288"/>
        <w:rPr>
          <w:lang w:val="fr-CA"/>
        </w:rPr>
      </w:pPr>
      <w:r w:rsidRPr="000A0496">
        <w:rPr>
          <w:lang w:val="fr-CA"/>
        </w:rPr>
        <w:t xml:space="preserve">&lt;relatedDocument typeCode="RPLC"&gt; </w:t>
      </w:r>
    </w:p>
    <w:p w14:paraId="062EE905" w14:textId="77777777" w:rsidR="008145D3" w:rsidRPr="000A0496" w:rsidRDefault="008145D3" w:rsidP="008145D3">
      <w:pPr>
        <w:ind w:left="576"/>
      </w:pPr>
      <w:r w:rsidRPr="000A0496">
        <w:t>&lt;relatedDocument&gt;</w:t>
      </w:r>
    </w:p>
    <w:p w14:paraId="50AE0B67" w14:textId="77777777" w:rsidR="008145D3" w:rsidRPr="000A0496" w:rsidRDefault="008145D3" w:rsidP="008145D3">
      <w:pPr>
        <w:ind w:left="864"/>
      </w:pPr>
      <w:r w:rsidRPr="000A0496">
        <w:t xml:space="preserve">&lt;id root="464239de-45c7-4d2f-a89a-45d303f428bd"/&gt; </w:t>
      </w:r>
    </w:p>
    <w:p w14:paraId="3FF85D2A" w14:textId="77777777" w:rsidR="008145D3" w:rsidRPr="000A0496" w:rsidRDefault="008145D3" w:rsidP="008145D3">
      <w:pPr>
        <w:ind w:left="864"/>
      </w:pPr>
      <w:r w:rsidRPr="000A0496">
        <w:t xml:space="preserve">&lt;setId root=“9ea75e1e-84ef-4605-89ff-dd08a4c94f40”/&gt; </w:t>
      </w:r>
    </w:p>
    <w:p w14:paraId="361AD991" w14:textId="77777777" w:rsidR="008145D3" w:rsidRPr="000A0496" w:rsidRDefault="008145D3" w:rsidP="008145D3">
      <w:pPr>
        <w:ind w:left="864"/>
        <w:rPr>
          <w:lang w:val="fr-CA"/>
        </w:rPr>
      </w:pPr>
      <w:r w:rsidRPr="000A0496">
        <w:rPr>
          <w:lang w:val="fr-CA"/>
        </w:rPr>
        <w:t>&lt;versionNumber value=“3”/&gt;</w:t>
      </w:r>
    </w:p>
    <w:p w14:paraId="3F196A31" w14:textId="77777777" w:rsidR="008145D3" w:rsidRPr="000A0496" w:rsidRDefault="008145D3" w:rsidP="008145D3">
      <w:pPr>
        <w:ind w:left="576"/>
        <w:rPr>
          <w:lang w:val="fr-CA"/>
        </w:rPr>
      </w:pPr>
      <w:r w:rsidRPr="000A0496">
        <w:rPr>
          <w:lang w:val="fr-CA"/>
        </w:rPr>
        <w:t>&lt;/relatedDocument&gt;</w:t>
      </w:r>
    </w:p>
    <w:p w14:paraId="4D0B9D76" w14:textId="77777777" w:rsidR="008145D3" w:rsidRPr="000A0496" w:rsidRDefault="008145D3" w:rsidP="008145D3">
      <w:pPr>
        <w:ind w:left="288"/>
        <w:rPr>
          <w:lang w:val="fr-CA"/>
        </w:rPr>
      </w:pPr>
      <w:r w:rsidRPr="000A0496">
        <w:rPr>
          <w:lang w:val="fr-CA"/>
        </w:rPr>
        <w:t>&lt;/relatedDocument&gt;</w:t>
      </w:r>
    </w:p>
    <w:p w14:paraId="51A49288" w14:textId="77777777" w:rsidR="008145D3" w:rsidRPr="000A0496" w:rsidRDefault="008145D3" w:rsidP="008145D3">
      <w:pPr>
        <w:ind w:left="288"/>
        <w:rPr>
          <w:lang w:val="fr-CA"/>
        </w:rPr>
      </w:pPr>
      <w:r w:rsidRPr="000A0496">
        <w:rPr>
          <w:lang w:val="fr-CA"/>
        </w:rPr>
        <w:t>&lt;component .../&gt;</w:t>
      </w:r>
    </w:p>
    <w:p w14:paraId="31963D01" w14:textId="77777777" w:rsidR="008145D3" w:rsidRPr="000A0496" w:rsidRDefault="008145D3" w:rsidP="008145D3">
      <w:pPr>
        <w:rPr>
          <w:lang w:val="fr-CA"/>
        </w:rPr>
      </w:pPr>
      <w:r w:rsidRPr="000A0496">
        <w:rPr>
          <w:lang w:val="fr-CA"/>
        </w:rPr>
        <w:t>&lt;/document&gt;</w:t>
      </w:r>
    </w:p>
    <w:p w14:paraId="6BAF21C8" w14:textId="77777777" w:rsidR="00782F9B" w:rsidRDefault="00782F9B" w:rsidP="0080029F"/>
    <w:p w14:paraId="38AFEE5E" w14:textId="77777777" w:rsidR="00325276" w:rsidRDefault="00325276" w:rsidP="001D67E2">
      <w:pPr>
        <w:pStyle w:val="Heading3"/>
      </w:pPr>
      <w:bookmarkStart w:id="1432" w:name="_Toc503195114"/>
      <w:bookmarkStart w:id="1433" w:name="_Toc500864061"/>
      <w:r>
        <w:t>Validation</w:t>
      </w:r>
      <w:bookmarkEnd w:id="1432"/>
      <w:bookmarkEnd w:id="1433"/>
    </w:p>
    <w:p w14:paraId="5058579A" w14:textId="77777777" w:rsidR="00C47BC2" w:rsidRPr="00DD3FEA" w:rsidRDefault="00C47BC2" w:rsidP="0080029F">
      <w:pPr>
        <w:rPr>
          <w:lang w:val="en-US"/>
        </w:rPr>
      </w:pPr>
      <w:r>
        <w:rPr>
          <w:lang w:val="en-US"/>
        </w:rPr>
        <w:t>Currently out of scope for the HPFB implementation therefore not validated</w:t>
      </w:r>
      <w:r w:rsidR="000213CC">
        <w:rPr>
          <w:lang w:val="en-US"/>
        </w:rPr>
        <w:t>.</w:t>
      </w:r>
    </w:p>
    <w:p w14:paraId="68258569" w14:textId="77777777" w:rsidR="001B43E9" w:rsidRPr="00782F9B" w:rsidRDefault="001B43E9" w:rsidP="0080029F">
      <w:pPr>
        <w:pStyle w:val="ListParagraph"/>
      </w:pPr>
    </w:p>
    <w:p w14:paraId="027BFE84" w14:textId="77777777" w:rsidR="00006FAC" w:rsidRDefault="00006FAC" w:rsidP="0080029F">
      <w:pPr>
        <w:pStyle w:val="Heading2"/>
      </w:pPr>
      <w:bookmarkStart w:id="1434" w:name="_Toc503195115"/>
      <w:bookmarkStart w:id="1435" w:name="_Toc500864062"/>
      <w:r>
        <w:t>Document Body</w:t>
      </w:r>
      <w:bookmarkEnd w:id="1434"/>
      <w:bookmarkEnd w:id="1435"/>
    </w:p>
    <w:p w14:paraId="69DFBA9C" w14:textId="77777777" w:rsidR="00006FAC" w:rsidRPr="00675DAA" w:rsidRDefault="00006FAC" w:rsidP="0080029F">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14:paraId="4706D667" w14:textId="77777777" w:rsidR="00006FAC" w:rsidRDefault="003C4F09" w:rsidP="001D67E2">
      <w:pPr>
        <w:pStyle w:val="Heading3"/>
      </w:pPr>
      <w:bookmarkStart w:id="1436" w:name="_Toc503195116"/>
      <w:bookmarkStart w:id="1437" w:name="_Toc500864063"/>
      <w:r>
        <w:t>XML</w:t>
      </w:r>
      <w:bookmarkEnd w:id="1436"/>
      <w:bookmarkEnd w:id="1437"/>
    </w:p>
    <w:p w14:paraId="6C5C1531" w14:textId="77777777" w:rsidR="0057273E" w:rsidRDefault="0057273E" w:rsidP="0057273E">
      <w:pPr>
        <w:rPr>
          <w:lang w:val="en-US"/>
        </w:rPr>
      </w:pPr>
      <w:r>
        <w:rPr>
          <w:lang w:val="en-US"/>
        </w:rPr>
        <w:t>Outlined below is the structure of the document:</w:t>
      </w:r>
    </w:p>
    <w:p w14:paraId="23A5E899" w14:textId="77777777" w:rsidR="0057273E" w:rsidRPr="001E7735" w:rsidRDefault="0057273E" w:rsidP="0057273E">
      <w:r w:rsidRPr="001E7735">
        <w:t>&lt;document&gt;</w:t>
      </w:r>
    </w:p>
    <w:p w14:paraId="2ED8E95C" w14:textId="77777777" w:rsidR="0057273E" w:rsidRPr="001E7735" w:rsidRDefault="0057273E" w:rsidP="0057273E">
      <w:pPr>
        <w:ind w:left="288"/>
      </w:pPr>
      <w:r w:rsidRPr="001E7735">
        <w:t>&lt;author .../&gt;</w:t>
      </w:r>
    </w:p>
    <w:p w14:paraId="527D359A" w14:textId="77777777" w:rsidR="0057273E" w:rsidRPr="001E7735" w:rsidRDefault="0057273E" w:rsidP="00224B8C">
      <w:pPr>
        <w:ind w:left="288"/>
      </w:pPr>
      <w:r w:rsidRPr="001E7735">
        <w:t>&lt;component&gt;</w:t>
      </w:r>
    </w:p>
    <w:p w14:paraId="287E4437" w14:textId="77777777" w:rsidR="0057273E" w:rsidRPr="001E7735" w:rsidRDefault="0057273E" w:rsidP="00224B8C">
      <w:pPr>
        <w:ind w:left="576"/>
      </w:pPr>
      <w:r w:rsidRPr="001E7735">
        <w:t>&lt;structuredBody&gt;</w:t>
      </w:r>
    </w:p>
    <w:p w14:paraId="0F0BC1B5" w14:textId="77777777" w:rsidR="0057273E" w:rsidRDefault="0057273E" w:rsidP="0057273E">
      <w:pPr>
        <w:rPr>
          <w:lang w:val="en-US"/>
        </w:rPr>
      </w:pPr>
    </w:p>
    <w:p w14:paraId="5112FA6B" w14:textId="77777777" w:rsidR="007A5791" w:rsidRPr="00675DAA" w:rsidRDefault="00E64D2D" w:rsidP="0080029F">
      <w:pPr>
        <w:pStyle w:val="Heading2"/>
      </w:pPr>
      <w:bookmarkStart w:id="1438" w:name="_Ref437288687"/>
      <w:bookmarkStart w:id="1439" w:name="_Toc503195117"/>
      <w:bookmarkStart w:id="1440" w:name="_Toc500864064"/>
      <w:r>
        <w:t xml:space="preserve">Labeling Content </w:t>
      </w:r>
      <w:r w:rsidR="00C11A2F">
        <w:t>Section</w:t>
      </w:r>
      <w:r w:rsidR="007A5791" w:rsidRPr="00675DAA">
        <w:t xml:space="preserve"> Information</w:t>
      </w:r>
      <w:bookmarkEnd w:id="1438"/>
      <w:bookmarkEnd w:id="1439"/>
      <w:bookmarkEnd w:id="1440"/>
    </w:p>
    <w:p w14:paraId="601DC784" w14:textId="77777777" w:rsidR="001B43E9" w:rsidRDefault="007A5791" w:rsidP="0080029F">
      <w:r w:rsidRPr="00675DAA">
        <w:t xml:space="preserve">Outlined in this section are all aspects relating </w:t>
      </w:r>
      <w:r w:rsidR="00F178E2" w:rsidRPr="00675DAA">
        <w:t>to the SPL documents c</w:t>
      </w:r>
      <w:r w:rsidRPr="00675DAA">
        <w:t>ontent</w:t>
      </w:r>
      <w:r w:rsidR="00E92C2F">
        <w:t>.</w:t>
      </w:r>
    </w:p>
    <w:p w14:paraId="717BFB53" w14:textId="77777777" w:rsidR="00581033" w:rsidRDefault="00581033" w:rsidP="0080029F"/>
    <w:p w14:paraId="3C65A054" w14:textId="77777777" w:rsidR="007A5791" w:rsidRDefault="00E1509C" w:rsidP="001D67E2">
      <w:pPr>
        <w:pStyle w:val="Heading3"/>
      </w:pPr>
      <w:bookmarkStart w:id="1441" w:name="_Toc503195118"/>
      <w:bookmarkStart w:id="1442" w:name="_Toc500864065"/>
      <w:r>
        <w:lastRenderedPageBreak/>
        <w:t>XML</w:t>
      </w:r>
      <w:bookmarkEnd w:id="1441"/>
      <w:bookmarkEnd w:id="1442"/>
    </w:p>
    <w:p w14:paraId="21C4960D" w14:textId="77777777" w:rsidR="00581033" w:rsidRDefault="00581033" w:rsidP="00581033">
      <w:pPr>
        <w:rPr>
          <w:lang w:val="en-US"/>
        </w:rPr>
      </w:pPr>
      <w:r>
        <w:rPr>
          <w:lang w:val="en-US"/>
        </w:rPr>
        <w:t>Outlined below is an example of a section:</w:t>
      </w:r>
    </w:p>
    <w:p w14:paraId="0DBD3AE8" w14:textId="77777777" w:rsidR="00581033" w:rsidRPr="001E7735" w:rsidRDefault="00581033" w:rsidP="00581033">
      <w:r w:rsidRPr="001E7735">
        <w:t>&lt;section&gt;</w:t>
      </w:r>
    </w:p>
    <w:p w14:paraId="2F898304" w14:textId="77777777" w:rsidR="00581033" w:rsidRPr="001E7735" w:rsidRDefault="00581033" w:rsidP="00581033">
      <w:pPr>
        <w:ind w:left="288"/>
      </w:pPr>
      <w:r w:rsidRPr="001E7735">
        <w:t xml:space="preserve">&lt;id root="62abedf9-6bde-4787-beb0-abd214307427"/&gt; </w:t>
      </w:r>
    </w:p>
    <w:p w14:paraId="4973F4CA" w14:textId="77777777" w:rsidR="00581033" w:rsidRPr="001E7735" w:rsidRDefault="00581033" w:rsidP="006D7359">
      <w:pPr>
        <w:shd w:val="clear" w:color="auto" w:fill="FFFFFF"/>
        <w:autoSpaceDE w:val="0"/>
        <w:autoSpaceDN w:val="0"/>
        <w:adjustRightInd w:val="0"/>
        <w:ind w:left="288"/>
        <w:contextualSpacing w:val="0"/>
      </w:pPr>
      <w:r w:rsidRPr="001E7735">
        <w:t>&lt;code code="</w:t>
      </w:r>
      <w:r w:rsidR="006D7359">
        <w:rPr>
          <w:rFonts w:eastAsia="Times New Roman"/>
          <w:lang w:eastAsia="en-CA"/>
        </w:rPr>
        <w:t>49</w:t>
      </w:r>
      <w:r w:rsidRPr="001E7735">
        <w:rPr>
          <w:rFonts w:eastAsia="Times New Roman"/>
          <w:lang w:eastAsia="en-CA"/>
        </w:rPr>
        <w:t>0</w:t>
      </w:r>
      <w:r w:rsidRPr="001E7735">
        <w:t>" codeSystem="</w:t>
      </w:r>
      <w:r>
        <w:rPr>
          <w:rFonts w:eastAsia="Times New Roman"/>
          <w:lang w:eastAsia="de-DE"/>
        </w:rPr>
        <w:t>2.16.840.1.113883.2.20.6.8</w:t>
      </w:r>
      <w:r w:rsidRPr="001E7735">
        <w:t>" displayName="</w:t>
      </w:r>
      <w:r w:rsidR="006D7359" w:rsidRPr="006D7359">
        <w:t>Opening Disclaimer</w:t>
      </w:r>
      <w:r w:rsidRPr="001E7735">
        <w:t xml:space="preserve">"/&gt; </w:t>
      </w:r>
    </w:p>
    <w:p w14:paraId="0082B60A" w14:textId="77777777" w:rsidR="00581033" w:rsidRPr="001E7735" w:rsidRDefault="00581033" w:rsidP="00581033">
      <w:pPr>
        <w:ind w:left="288"/>
      </w:pPr>
      <w:r w:rsidRPr="001E7735">
        <w:t>&lt;title&gt;</w:t>
      </w:r>
      <w:r w:rsidR="006D7359" w:rsidRPr="006D7359">
        <w:t>Opening Disclaimer</w:t>
      </w:r>
      <w:r w:rsidRPr="001E7735">
        <w:t xml:space="preserve">&lt;/title&gt; </w:t>
      </w:r>
    </w:p>
    <w:p w14:paraId="318E4A24" w14:textId="77777777" w:rsidR="00581033" w:rsidRPr="001E7735" w:rsidRDefault="00581033" w:rsidP="00581033">
      <w:pPr>
        <w:ind w:left="288"/>
      </w:pPr>
      <w:r w:rsidRPr="001E7735">
        <w:t>&lt;text&gt;labeling text&lt;/text&gt;</w:t>
      </w:r>
    </w:p>
    <w:p w14:paraId="3ABF1CDF" w14:textId="77777777" w:rsidR="00581033" w:rsidRPr="001E7735" w:rsidRDefault="00581033" w:rsidP="00581033">
      <w:pPr>
        <w:ind w:left="288"/>
      </w:pPr>
      <w:r w:rsidRPr="001E7735">
        <w:t>&lt;excerpt&gt;excerpt text&lt;/excerpt&gt;</w:t>
      </w:r>
    </w:p>
    <w:p w14:paraId="50C37B87" w14:textId="77777777" w:rsidR="00581033" w:rsidRPr="001E7735" w:rsidRDefault="00581033" w:rsidP="00581033">
      <w:pPr>
        <w:ind w:left="288"/>
      </w:pPr>
      <w:r w:rsidRPr="001E7735">
        <w:t>&lt;effectiveTime value="20070822"/&gt;</w:t>
      </w:r>
    </w:p>
    <w:p w14:paraId="7666CA66" w14:textId="77777777" w:rsidR="00581033" w:rsidRPr="001E7735" w:rsidRDefault="00581033" w:rsidP="00581033">
      <w:pPr>
        <w:ind w:left="288"/>
      </w:pPr>
      <w:r w:rsidRPr="001E7735">
        <w:t>&lt;component/&gt;</w:t>
      </w:r>
    </w:p>
    <w:p w14:paraId="3F5A337F" w14:textId="77777777" w:rsidR="00825EDB" w:rsidRDefault="00825EDB" w:rsidP="0080029F"/>
    <w:p w14:paraId="34AE2FE2" w14:textId="77777777" w:rsidR="00EC1DE2" w:rsidRPr="00675DAA" w:rsidRDefault="00E1509C" w:rsidP="001D67E2">
      <w:pPr>
        <w:pStyle w:val="Heading3"/>
      </w:pPr>
      <w:bookmarkStart w:id="1443" w:name="_Toc503195119"/>
      <w:bookmarkStart w:id="1444" w:name="_Toc500864066"/>
      <w:r>
        <w:t>Validation</w:t>
      </w:r>
      <w:bookmarkEnd w:id="1443"/>
      <w:bookmarkEnd w:id="144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2987D063" w14:textId="77777777" w:rsidTr="00C87FC3">
        <w:trPr>
          <w:cantSplit/>
          <w:trHeight w:val="580"/>
          <w:tblHeader/>
        </w:trPr>
        <w:tc>
          <w:tcPr>
            <w:tcW w:w="2358" w:type="dxa"/>
            <w:shd w:val="clear" w:color="auto" w:fill="808080"/>
          </w:tcPr>
          <w:p w14:paraId="196FC087" w14:textId="77777777" w:rsidR="00832459" w:rsidRPr="00F53457" w:rsidRDefault="00832459" w:rsidP="0080029F">
            <w:r w:rsidRPr="00675DAA">
              <w:t>Element</w:t>
            </w:r>
          </w:p>
        </w:tc>
        <w:tc>
          <w:tcPr>
            <w:tcW w:w="1260" w:type="dxa"/>
            <w:shd w:val="clear" w:color="auto" w:fill="808080"/>
          </w:tcPr>
          <w:p w14:paraId="6F39C332" w14:textId="77777777" w:rsidR="00832459" w:rsidRPr="00675DAA" w:rsidRDefault="00832459" w:rsidP="0080029F">
            <w:r w:rsidRPr="00675DAA">
              <w:t>Attribute</w:t>
            </w:r>
          </w:p>
        </w:tc>
        <w:tc>
          <w:tcPr>
            <w:tcW w:w="1260" w:type="dxa"/>
            <w:shd w:val="clear" w:color="auto" w:fill="808080"/>
          </w:tcPr>
          <w:p w14:paraId="1602524C" w14:textId="77777777" w:rsidR="00832459" w:rsidRPr="00F53457" w:rsidRDefault="00832459" w:rsidP="0080029F">
            <w:r w:rsidRPr="00675DAA">
              <w:t>Cardinality</w:t>
            </w:r>
          </w:p>
        </w:tc>
        <w:tc>
          <w:tcPr>
            <w:tcW w:w="1350" w:type="dxa"/>
            <w:shd w:val="clear" w:color="auto" w:fill="808080"/>
          </w:tcPr>
          <w:p w14:paraId="721BEE45" w14:textId="77777777" w:rsidR="00832459" w:rsidRPr="00675DAA" w:rsidRDefault="00832459" w:rsidP="0080029F">
            <w:r w:rsidRPr="00675DAA">
              <w:t>Value(s) Allowed</w:t>
            </w:r>
          </w:p>
          <w:p w14:paraId="3490C3E7" w14:textId="77777777" w:rsidR="00832459" w:rsidRPr="00675DAA" w:rsidRDefault="00832459" w:rsidP="0080029F">
            <w:r w:rsidRPr="00675DAA">
              <w:t>Examples</w:t>
            </w:r>
          </w:p>
        </w:tc>
        <w:tc>
          <w:tcPr>
            <w:tcW w:w="3330" w:type="dxa"/>
            <w:shd w:val="clear" w:color="auto" w:fill="808080"/>
          </w:tcPr>
          <w:p w14:paraId="30B8520E" w14:textId="77777777" w:rsidR="00832459" w:rsidRPr="00675DAA" w:rsidRDefault="00832459" w:rsidP="0080029F">
            <w:r w:rsidRPr="00675DAA">
              <w:t>Description</w:t>
            </w:r>
          </w:p>
          <w:p w14:paraId="2A30B476" w14:textId="77777777" w:rsidR="00832459" w:rsidRPr="00675DAA" w:rsidRDefault="00832459" w:rsidP="0080029F">
            <w:r w:rsidRPr="00675DAA">
              <w:t>Instructions</w:t>
            </w:r>
          </w:p>
        </w:tc>
      </w:tr>
      <w:tr w:rsidR="00832459" w:rsidRPr="00675DAA" w14:paraId="23D17B8A" w14:textId="77777777" w:rsidTr="00C87FC3">
        <w:trPr>
          <w:cantSplit/>
        </w:trPr>
        <w:tc>
          <w:tcPr>
            <w:tcW w:w="2358" w:type="dxa"/>
          </w:tcPr>
          <w:p w14:paraId="5A521E4F" w14:textId="77777777" w:rsidR="00832459" w:rsidRPr="00675DAA" w:rsidRDefault="00832459" w:rsidP="0080029F">
            <w:r w:rsidRPr="00A24D8A">
              <w:t>section</w:t>
            </w:r>
          </w:p>
        </w:tc>
        <w:tc>
          <w:tcPr>
            <w:tcW w:w="1260" w:type="dxa"/>
            <w:shd w:val="clear" w:color="auto" w:fill="D9D9D9"/>
          </w:tcPr>
          <w:p w14:paraId="1B61AD52" w14:textId="77777777" w:rsidR="00832459" w:rsidRPr="00675DAA" w:rsidRDefault="00832459" w:rsidP="0080029F">
            <w:r w:rsidRPr="00675DAA">
              <w:t>N/A</w:t>
            </w:r>
          </w:p>
        </w:tc>
        <w:tc>
          <w:tcPr>
            <w:tcW w:w="1260" w:type="dxa"/>
            <w:shd w:val="clear" w:color="auto" w:fill="D9D9D9"/>
          </w:tcPr>
          <w:p w14:paraId="0D42D67E" w14:textId="77777777" w:rsidR="00832459" w:rsidRPr="00675DAA" w:rsidRDefault="00CA2111" w:rsidP="0080029F">
            <w:r>
              <w:t>0:n</w:t>
            </w:r>
          </w:p>
        </w:tc>
        <w:tc>
          <w:tcPr>
            <w:tcW w:w="1350" w:type="dxa"/>
            <w:shd w:val="clear" w:color="auto" w:fill="D9D9D9"/>
          </w:tcPr>
          <w:p w14:paraId="582B5FFC" w14:textId="77777777" w:rsidR="00832459" w:rsidRPr="00675DAA" w:rsidRDefault="00832459" w:rsidP="0080029F"/>
        </w:tc>
        <w:tc>
          <w:tcPr>
            <w:tcW w:w="3330" w:type="dxa"/>
            <w:shd w:val="clear" w:color="auto" w:fill="D9D9D9"/>
          </w:tcPr>
          <w:p w14:paraId="130E39F1" w14:textId="77777777" w:rsidR="00832459" w:rsidRPr="00675DAA" w:rsidRDefault="00832459" w:rsidP="0080029F"/>
        </w:tc>
      </w:tr>
      <w:tr w:rsidR="00040FEA" w:rsidRPr="00675DAA" w14:paraId="4E78B974" w14:textId="77777777" w:rsidTr="00C87FC3">
        <w:trPr>
          <w:cantSplit/>
        </w:trPr>
        <w:tc>
          <w:tcPr>
            <w:tcW w:w="2358" w:type="dxa"/>
          </w:tcPr>
          <w:p w14:paraId="367D1E52" w14:textId="77777777" w:rsidR="00040FEA" w:rsidRPr="00A24D8A" w:rsidRDefault="00040FEA" w:rsidP="0080029F"/>
        </w:tc>
        <w:tc>
          <w:tcPr>
            <w:tcW w:w="1260" w:type="dxa"/>
            <w:shd w:val="clear" w:color="auto" w:fill="D9D9D9"/>
          </w:tcPr>
          <w:p w14:paraId="79010AAD" w14:textId="77777777" w:rsidR="00040FEA" w:rsidRPr="00675DAA" w:rsidRDefault="00040FEA" w:rsidP="0080029F">
            <w:r>
              <w:t>ID</w:t>
            </w:r>
          </w:p>
        </w:tc>
        <w:tc>
          <w:tcPr>
            <w:tcW w:w="1260" w:type="dxa"/>
            <w:shd w:val="clear" w:color="auto" w:fill="D9D9D9"/>
          </w:tcPr>
          <w:p w14:paraId="3803755A" w14:textId="77777777" w:rsidR="00040FEA" w:rsidRDefault="00040FEA" w:rsidP="0080029F">
            <w:r>
              <w:t>1:1</w:t>
            </w:r>
          </w:p>
        </w:tc>
        <w:tc>
          <w:tcPr>
            <w:tcW w:w="1350" w:type="dxa"/>
            <w:shd w:val="clear" w:color="auto" w:fill="D9D9D9"/>
          </w:tcPr>
          <w:p w14:paraId="77B9C3C0" w14:textId="77777777" w:rsidR="00040FEA" w:rsidRPr="00675DAA" w:rsidRDefault="00040FEA" w:rsidP="0080029F"/>
        </w:tc>
        <w:tc>
          <w:tcPr>
            <w:tcW w:w="3330" w:type="dxa"/>
            <w:shd w:val="clear" w:color="auto" w:fill="D9D9D9"/>
          </w:tcPr>
          <w:p w14:paraId="2C979696" w14:textId="77777777" w:rsidR="00040FEA" w:rsidRPr="00675DAA" w:rsidRDefault="00040FEA" w:rsidP="0080029F"/>
        </w:tc>
      </w:tr>
      <w:tr w:rsidR="006176A1" w:rsidRPr="00675DAA" w14:paraId="63C46F44" w14:textId="77777777" w:rsidTr="00C87FC3">
        <w:trPr>
          <w:cantSplit/>
        </w:trPr>
        <w:tc>
          <w:tcPr>
            <w:tcW w:w="2358" w:type="dxa"/>
            <w:shd w:val="clear" w:color="auto" w:fill="808080"/>
          </w:tcPr>
          <w:p w14:paraId="086F837E" w14:textId="77777777" w:rsidR="006176A1" w:rsidRPr="00675DAA" w:rsidRDefault="006176A1" w:rsidP="0080029F">
            <w:r w:rsidRPr="00675DAA">
              <w:t>Conformance</w:t>
            </w:r>
          </w:p>
        </w:tc>
        <w:tc>
          <w:tcPr>
            <w:tcW w:w="7200" w:type="dxa"/>
            <w:gridSpan w:val="4"/>
          </w:tcPr>
          <w:p w14:paraId="39141EEA" w14:textId="33877F30" w:rsidR="004B35D5" w:rsidRDefault="004B35D5" w:rsidP="008B43ED">
            <w:pPr>
              <w:pStyle w:val="ListParagraph"/>
              <w:numPr>
                <w:ilvl w:val="0"/>
                <w:numId w:val="23"/>
              </w:numPr>
            </w:pPr>
            <w:r w:rsidRPr="004B35D5">
              <w:t>Each secti</w:t>
            </w:r>
            <w:r w:rsidR="00C62131">
              <w:t xml:space="preserve">on has zero to many </w:t>
            </w:r>
            <w:ins w:id="1445" w:author="Peter Bomberg" w:date="2018-01-16T14:05:00Z">
              <w:r w:rsidR="009F585B">
                <w:t>section elements (</w:t>
              </w:r>
            </w:ins>
            <w:r w:rsidR="00C62131">
              <w:t>subsectio</w:t>
            </w:r>
            <w:r w:rsidR="009F585B">
              <w:t>ns</w:t>
            </w:r>
            <w:ins w:id="1446" w:author="Peter Bomberg" w:date="2018-01-16T14:05:00Z">
              <w:r w:rsidR="009F585B">
                <w:t>).</w:t>
              </w:r>
            </w:ins>
          </w:p>
          <w:p w14:paraId="53F2BBF1" w14:textId="4BBCFC5E" w:rsidR="00C62131" w:rsidRDefault="00C47BC2" w:rsidP="008B43ED">
            <w:pPr>
              <w:pStyle w:val="ListParagraph"/>
              <w:numPr>
                <w:ilvl w:val="0"/>
                <w:numId w:val="46"/>
              </w:numPr>
            </w:pPr>
            <w:del w:id="1447" w:author="Peter Bomberg" w:date="2018-01-16T14:05:00Z">
              <w:r w:rsidRPr="00C62131">
                <w:delText>Informational only (</w:delText>
              </w:r>
            </w:del>
            <w:ins w:id="1448" w:author="Peter Bomberg" w:date="2018-01-16T14:05:00Z">
              <w:r w:rsidR="00EB04DC">
                <w:rPr>
                  <w:highlight w:val="white"/>
                </w:rPr>
                <w:t xml:space="preserve">N.B. </w:t>
              </w:r>
              <w:r w:rsidR="00FD114D">
                <w:rPr>
                  <w:highlight w:val="white"/>
                </w:rPr>
                <w:t xml:space="preserve">there is </w:t>
              </w:r>
            </w:ins>
            <w:r w:rsidR="00FD114D" w:rsidRPr="00E46ED6">
              <w:rPr>
                <w:highlight w:val="white"/>
              </w:rPr>
              <w:t xml:space="preserve">no validation </w:t>
            </w:r>
            <w:del w:id="1449" w:author="Peter Bomberg" w:date="2018-01-16T14:05:00Z">
              <w:r w:rsidRPr="00C62131">
                <w:delText>aspect).</w:delText>
              </w:r>
            </w:del>
            <w:ins w:id="1450" w:author="Peter Bomberg" w:date="2018-01-16T14:05:00Z">
              <w:r w:rsidR="00FD114D">
                <w:rPr>
                  <w:highlight w:val="white"/>
                </w:rPr>
                <w:t>of optional aspects</w:t>
              </w:r>
              <w:r w:rsidRPr="00C62131">
                <w:t>.</w:t>
              </w:r>
            </w:ins>
          </w:p>
          <w:p w14:paraId="2220EA97" w14:textId="77777777" w:rsidR="008A2B60" w:rsidRDefault="008A2B60" w:rsidP="008A2B60">
            <w:pPr>
              <w:pStyle w:val="ListParagraph"/>
              <w:ind w:left="360"/>
            </w:pPr>
          </w:p>
          <w:p w14:paraId="61F4ADDC" w14:textId="77777777" w:rsidR="00040FEA" w:rsidRDefault="00040FEA" w:rsidP="008B43ED">
            <w:pPr>
              <w:pStyle w:val="ListParagraph"/>
              <w:numPr>
                <w:ilvl w:val="0"/>
                <w:numId w:val="23"/>
              </w:numPr>
              <w:rPr>
                <w:ins w:id="1451" w:author="Peter Bomberg" w:date="2018-01-16T14:05:00Z"/>
              </w:rPr>
            </w:pPr>
            <w:r>
              <w:t>Each section shall have an ID</w:t>
            </w:r>
            <w:r w:rsidR="008A2B60">
              <w:t xml:space="preserve"> attribute</w:t>
            </w:r>
            <w:r>
              <w:t xml:space="preserve">, the </w:t>
            </w:r>
            <w:r w:rsidR="008A2B60">
              <w:t xml:space="preserve">value of the </w:t>
            </w:r>
            <w:r>
              <w:t xml:space="preserve">ID </w:t>
            </w:r>
            <w:r w:rsidR="008A2B60">
              <w:t xml:space="preserve">attribute </w:t>
            </w:r>
            <w:r>
              <w:t>is a GUID.</w:t>
            </w:r>
          </w:p>
          <w:p w14:paraId="63D454C1" w14:textId="48446066" w:rsidR="005B21AF" w:rsidRPr="004B35D5" w:rsidRDefault="00EB04DC" w:rsidP="008B43ED">
            <w:pPr>
              <w:pStyle w:val="ListParagraph"/>
              <w:numPr>
                <w:ilvl w:val="0"/>
                <w:numId w:val="188"/>
              </w:numPr>
            </w:pPr>
            <w:ins w:id="1452" w:author="Peter Bomberg" w:date="2018-01-16T14:05:00Z">
              <w:r>
                <w:rPr>
                  <w:highlight w:val="white"/>
                </w:rPr>
                <w:t xml:space="preserve">N.B. </w:t>
              </w:r>
              <w:r w:rsidR="005B21AF" w:rsidRPr="005B21AF">
                <w:t xml:space="preserve">as per section 1.4 ID Related there is currently no validation of </w:t>
              </w:r>
              <w:r w:rsidR="00C36AA2">
                <w:t>GUID’s</w:t>
              </w:r>
              <w:r w:rsidR="005B21AF" w:rsidRPr="005B21AF">
                <w:t>, this will be introduced later.</w:t>
              </w:r>
            </w:ins>
          </w:p>
        </w:tc>
      </w:tr>
    </w:tbl>
    <w:p w14:paraId="01ED66EA" w14:textId="77777777"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3F49E776" w14:textId="77777777" w:rsidTr="00C87FC3">
        <w:trPr>
          <w:cantSplit/>
          <w:trHeight w:val="580"/>
          <w:tblHeader/>
        </w:trPr>
        <w:tc>
          <w:tcPr>
            <w:tcW w:w="2358" w:type="dxa"/>
            <w:shd w:val="clear" w:color="auto" w:fill="808080"/>
          </w:tcPr>
          <w:p w14:paraId="0B91BF01" w14:textId="77777777" w:rsidR="00832459" w:rsidRPr="00F53457" w:rsidRDefault="00832459" w:rsidP="0080029F">
            <w:r w:rsidRPr="00675DAA">
              <w:t>Element</w:t>
            </w:r>
          </w:p>
        </w:tc>
        <w:tc>
          <w:tcPr>
            <w:tcW w:w="1260" w:type="dxa"/>
            <w:shd w:val="clear" w:color="auto" w:fill="808080"/>
          </w:tcPr>
          <w:p w14:paraId="71595258" w14:textId="77777777" w:rsidR="00832459" w:rsidRPr="00675DAA" w:rsidRDefault="00832459" w:rsidP="0080029F">
            <w:r w:rsidRPr="00675DAA">
              <w:t>Attribute</w:t>
            </w:r>
          </w:p>
        </w:tc>
        <w:tc>
          <w:tcPr>
            <w:tcW w:w="1260" w:type="dxa"/>
            <w:shd w:val="clear" w:color="auto" w:fill="808080"/>
          </w:tcPr>
          <w:p w14:paraId="0AB8E7A8" w14:textId="77777777" w:rsidR="00832459" w:rsidRPr="00F53457" w:rsidRDefault="00832459" w:rsidP="0080029F">
            <w:r w:rsidRPr="00675DAA">
              <w:t>Cardinality</w:t>
            </w:r>
          </w:p>
        </w:tc>
        <w:tc>
          <w:tcPr>
            <w:tcW w:w="1350" w:type="dxa"/>
            <w:shd w:val="clear" w:color="auto" w:fill="808080"/>
          </w:tcPr>
          <w:p w14:paraId="729BDFBC" w14:textId="77777777" w:rsidR="00832459" w:rsidRPr="00675DAA" w:rsidRDefault="00832459" w:rsidP="0080029F">
            <w:r w:rsidRPr="00675DAA">
              <w:t>Value(s) Allowed</w:t>
            </w:r>
          </w:p>
          <w:p w14:paraId="60E328FB" w14:textId="77777777" w:rsidR="00832459" w:rsidRPr="00675DAA" w:rsidRDefault="00832459" w:rsidP="0080029F">
            <w:r w:rsidRPr="00675DAA">
              <w:t>Examples</w:t>
            </w:r>
          </w:p>
        </w:tc>
        <w:tc>
          <w:tcPr>
            <w:tcW w:w="3330" w:type="dxa"/>
            <w:shd w:val="clear" w:color="auto" w:fill="808080"/>
          </w:tcPr>
          <w:p w14:paraId="05A7FE6D" w14:textId="77777777" w:rsidR="00832459" w:rsidRPr="00675DAA" w:rsidRDefault="00832459" w:rsidP="0080029F">
            <w:r w:rsidRPr="00675DAA">
              <w:t>Description</w:t>
            </w:r>
          </w:p>
          <w:p w14:paraId="18D85BE4" w14:textId="77777777" w:rsidR="00832459" w:rsidRPr="00675DAA" w:rsidRDefault="00832459" w:rsidP="0080029F">
            <w:r w:rsidRPr="00675DAA">
              <w:t>Instructions</w:t>
            </w:r>
          </w:p>
        </w:tc>
      </w:tr>
      <w:tr w:rsidR="00832459" w:rsidRPr="00675DAA" w14:paraId="5C0E08D0" w14:textId="77777777" w:rsidTr="00C87FC3">
        <w:trPr>
          <w:cantSplit/>
        </w:trPr>
        <w:tc>
          <w:tcPr>
            <w:tcW w:w="2358" w:type="dxa"/>
            <w:vMerge w:val="restart"/>
          </w:tcPr>
          <w:p w14:paraId="11416519" w14:textId="77777777" w:rsidR="00832459" w:rsidRPr="00675DAA" w:rsidRDefault="00832459" w:rsidP="0080029F">
            <w:r w:rsidRPr="00675DAA">
              <w:t>id</w:t>
            </w:r>
          </w:p>
        </w:tc>
        <w:tc>
          <w:tcPr>
            <w:tcW w:w="1260" w:type="dxa"/>
            <w:shd w:val="clear" w:color="auto" w:fill="D9D9D9"/>
          </w:tcPr>
          <w:p w14:paraId="14D031A6" w14:textId="77777777" w:rsidR="00832459" w:rsidRPr="00675DAA" w:rsidRDefault="00832459" w:rsidP="0080029F">
            <w:r w:rsidRPr="00675DAA">
              <w:t>N/A</w:t>
            </w:r>
          </w:p>
        </w:tc>
        <w:tc>
          <w:tcPr>
            <w:tcW w:w="1260" w:type="dxa"/>
            <w:shd w:val="clear" w:color="auto" w:fill="D9D9D9"/>
          </w:tcPr>
          <w:p w14:paraId="120D5E50" w14:textId="77777777" w:rsidR="00832459" w:rsidRPr="00675DAA" w:rsidRDefault="00832459" w:rsidP="0080029F">
            <w:r w:rsidRPr="00675DAA">
              <w:t>1:1</w:t>
            </w:r>
          </w:p>
        </w:tc>
        <w:tc>
          <w:tcPr>
            <w:tcW w:w="1350" w:type="dxa"/>
            <w:shd w:val="clear" w:color="auto" w:fill="D9D9D9"/>
          </w:tcPr>
          <w:p w14:paraId="25E7CE99" w14:textId="77777777" w:rsidR="00832459" w:rsidRPr="00675DAA" w:rsidRDefault="00832459" w:rsidP="0080029F"/>
        </w:tc>
        <w:tc>
          <w:tcPr>
            <w:tcW w:w="3330" w:type="dxa"/>
            <w:shd w:val="clear" w:color="auto" w:fill="D9D9D9"/>
          </w:tcPr>
          <w:p w14:paraId="48ED8B83" w14:textId="77777777" w:rsidR="00832459" w:rsidRPr="00675DAA" w:rsidRDefault="00832459" w:rsidP="0080029F">
            <w:r w:rsidRPr="00675DAA">
              <w:t>Provides a globally unique ID for a specific section.</w:t>
            </w:r>
          </w:p>
        </w:tc>
      </w:tr>
      <w:tr w:rsidR="00832459" w:rsidRPr="00675DAA" w14:paraId="175FFAA5" w14:textId="77777777" w:rsidTr="00C87FC3">
        <w:trPr>
          <w:cantSplit/>
        </w:trPr>
        <w:tc>
          <w:tcPr>
            <w:tcW w:w="2358" w:type="dxa"/>
            <w:vMerge/>
          </w:tcPr>
          <w:p w14:paraId="217506CE" w14:textId="77777777" w:rsidR="00832459" w:rsidRPr="00675DAA" w:rsidRDefault="00832459" w:rsidP="0080029F"/>
        </w:tc>
        <w:tc>
          <w:tcPr>
            <w:tcW w:w="1260" w:type="dxa"/>
          </w:tcPr>
          <w:p w14:paraId="2192CE40" w14:textId="77777777" w:rsidR="00832459" w:rsidRPr="00675DAA" w:rsidRDefault="00832459" w:rsidP="0080029F">
            <w:r w:rsidRPr="00675DAA">
              <w:t>root</w:t>
            </w:r>
          </w:p>
        </w:tc>
        <w:tc>
          <w:tcPr>
            <w:tcW w:w="1260" w:type="dxa"/>
          </w:tcPr>
          <w:p w14:paraId="17FF36AF" w14:textId="77777777" w:rsidR="00832459" w:rsidRPr="00675DAA" w:rsidRDefault="00832459" w:rsidP="0080029F">
            <w:r w:rsidRPr="00675DAA">
              <w:t>1:1</w:t>
            </w:r>
          </w:p>
        </w:tc>
        <w:tc>
          <w:tcPr>
            <w:tcW w:w="1350" w:type="dxa"/>
          </w:tcPr>
          <w:p w14:paraId="34E18B5A" w14:textId="77777777" w:rsidR="00832459" w:rsidRPr="00675DAA" w:rsidRDefault="00832459" w:rsidP="0080029F"/>
        </w:tc>
        <w:tc>
          <w:tcPr>
            <w:tcW w:w="3330" w:type="dxa"/>
          </w:tcPr>
          <w:p w14:paraId="4BABC2E0" w14:textId="77777777" w:rsidR="00832459" w:rsidRPr="00675DAA" w:rsidRDefault="00832459" w:rsidP="0080029F"/>
        </w:tc>
      </w:tr>
      <w:tr w:rsidR="00832459" w:rsidRPr="00675DAA" w14:paraId="2E90F327" w14:textId="77777777" w:rsidTr="00C87FC3">
        <w:trPr>
          <w:cantSplit/>
        </w:trPr>
        <w:tc>
          <w:tcPr>
            <w:tcW w:w="2358" w:type="dxa"/>
            <w:shd w:val="clear" w:color="auto" w:fill="808080"/>
          </w:tcPr>
          <w:p w14:paraId="581F5BAA" w14:textId="77777777" w:rsidR="00832459" w:rsidRPr="00675DAA" w:rsidRDefault="00832459" w:rsidP="0080029F">
            <w:r w:rsidRPr="00675DAA">
              <w:t>Conformance</w:t>
            </w:r>
          </w:p>
        </w:tc>
        <w:tc>
          <w:tcPr>
            <w:tcW w:w="7200" w:type="dxa"/>
            <w:gridSpan w:val="4"/>
          </w:tcPr>
          <w:p w14:paraId="460C6CC9" w14:textId="5A933470" w:rsidR="00C62131" w:rsidRDefault="00C62131" w:rsidP="008B43ED">
            <w:pPr>
              <w:pStyle w:val="ListParagraph"/>
              <w:numPr>
                <w:ilvl w:val="0"/>
                <w:numId w:val="55"/>
              </w:numPr>
            </w:pPr>
            <w:r>
              <w:t>There is an id element</w:t>
            </w:r>
          </w:p>
          <w:p w14:paraId="56CCAC3B" w14:textId="392A6635" w:rsidR="00685690" w:rsidRDefault="00685690" w:rsidP="008B43ED">
            <w:pPr>
              <w:pStyle w:val="ListParagraph"/>
              <w:numPr>
                <w:ilvl w:val="0"/>
                <w:numId w:val="231"/>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1453" w:author="Peter Bomberg" w:date="2018-01-16T14:05:00Z">
              <w:r>
                <w:t xml:space="preserve">, this will trigger a schema validation </w:t>
              </w:r>
              <w:r w:rsidR="0075626F">
                <w:t>error</w:t>
              </w:r>
            </w:ins>
            <w:r w:rsidR="0075626F">
              <w:t>.</w:t>
            </w:r>
          </w:p>
          <w:p w14:paraId="5CA09520" w14:textId="74B84C85" w:rsidR="00423FC4" w:rsidRPr="00240AA8" w:rsidRDefault="00423FC4" w:rsidP="008B43ED">
            <w:pPr>
              <w:pStyle w:val="ListParagraph"/>
              <w:numPr>
                <w:ilvl w:val="0"/>
                <w:numId w:val="231"/>
              </w:numPr>
            </w:pPr>
            <w:r w:rsidRPr="00240AA8">
              <w:rPr>
                <w:highlight w:val="white"/>
              </w:rPr>
              <w:t xml:space="preserve">SPL Rule 4 identifies that </w:t>
            </w:r>
            <w:del w:id="1454" w:author="Peter Bomberg" w:date="2018-01-16T14:05:00Z">
              <w:r w:rsidR="00D76A0D" w:rsidRPr="00D00628">
                <w:rPr>
                  <w:highlight w:val="white"/>
                </w:rPr>
                <w:delText>more than one</w:delText>
              </w:r>
            </w:del>
            <w:ins w:id="1455" w:author="Peter Bomberg" w:date="2018-01-16T14:05:00Z">
              <w:r w:rsidRPr="00240AA8">
                <w:rPr>
                  <w:highlight w:val="white"/>
                </w:rPr>
                <w:t>the</w:t>
              </w:r>
            </w:ins>
            <w:r w:rsidRPr="00240AA8">
              <w:rPr>
                <w:highlight w:val="white"/>
              </w:rPr>
              <w:t xml:space="preserve"> </w:t>
            </w:r>
            <w:r w:rsidRPr="00D00628">
              <w:t xml:space="preserve">element </w:t>
            </w:r>
            <w:del w:id="1456" w:author="Peter Bomberg" w:date="2018-01-16T14:05:00Z">
              <w:r w:rsidR="00D76A0D">
                <w:delText>is</w:delText>
              </w:r>
            </w:del>
            <w:ins w:id="1457" w:author="Peter Bomberg" w:date="2018-01-16T14:05:00Z">
              <w:r w:rsidRPr="00D00628">
                <w:t>has been</w:t>
              </w:r>
            </w:ins>
            <w:r w:rsidRPr="00D00628">
              <w:t xml:space="preserve"> defined</w:t>
            </w:r>
            <w:ins w:id="1458" w:author="Peter Bomberg" w:date="2018-01-16T14:05:00Z">
              <w:r>
                <w:t xml:space="preserve"> more than once, this will trigger a schema validation </w:t>
              </w:r>
              <w:r w:rsidR="0075626F">
                <w:t>error</w:t>
              </w:r>
            </w:ins>
            <w:r w:rsidR="0075626F">
              <w:t>.</w:t>
            </w:r>
          </w:p>
          <w:p w14:paraId="26F8DE6D" w14:textId="77777777" w:rsidR="00685690" w:rsidRDefault="00685690" w:rsidP="0080029F"/>
          <w:p w14:paraId="492EC6CB" w14:textId="77777777" w:rsidR="00832459" w:rsidRDefault="00832459" w:rsidP="008B43ED">
            <w:pPr>
              <w:pStyle w:val="ListParagraph"/>
              <w:numPr>
                <w:ilvl w:val="0"/>
                <w:numId w:val="55"/>
              </w:numPr>
            </w:pPr>
            <w:r w:rsidRPr="00675DAA">
              <w:t>There is a root</w:t>
            </w:r>
            <w:r w:rsidR="00582038">
              <w:t xml:space="preserve"> attribute</w:t>
            </w:r>
          </w:p>
          <w:p w14:paraId="228D23ED" w14:textId="77777777" w:rsidR="00582038" w:rsidRPr="00674290" w:rsidRDefault="00487FE5" w:rsidP="008B43ED">
            <w:pPr>
              <w:pStyle w:val="ListParagraph"/>
              <w:numPr>
                <w:ilvl w:val="0"/>
                <w:numId w:val="88"/>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14:paraId="1BA80E32" w14:textId="77777777" w:rsidR="00C62131" w:rsidRPr="00675DAA" w:rsidRDefault="00C62131" w:rsidP="0080029F">
            <w:pPr>
              <w:pStyle w:val="ListParagraph"/>
            </w:pPr>
          </w:p>
          <w:p w14:paraId="013F992B" w14:textId="77777777" w:rsidR="00832459" w:rsidRDefault="00832459" w:rsidP="008B43ED">
            <w:pPr>
              <w:pStyle w:val="ListParagraph"/>
              <w:numPr>
                <w:ilvl w:val="0"/>
                <w:numId w:val="55"/>
              </w:numPr>
              <w:rPr>
                <w:ins w:id="1459" w:author="Peter Bomberg" w:date="2018-01-16T14:05:00Z"/>
              </w:rPr>
            </w:pPr>
            <w:r w:rsidRPr="00675DAA">
              <w:t>The id@root is a GUID</w:t>
            </w:r>
            <w:r w:rsidR="00040FEA">
              <w:t xml:space="preserve"> and </w:t>
            </w:r>
            <w:r w:rsidRPr="00675DAA">
              <w:t>does not have an extension</w:t>
            </w:r>
            <w:r w:rsidR="00040FEA">
              <w:t>.</w:t>
            </w:r>
            <w:r w:rsidR="00040FEA" w:rsidRPr="00675DAA">
              <w:t xml:space="preserve"> </w:t>
            </w:r>
          </w:p>
          <w:p w14:paraId="19355880" w14:textId="7825BDCB" w:rsidR="005B21AF" w:rsidRPr="00675DAA" w:rsidRDefault="00EB04DC" w:rsidP="008B43ED">
            <w:pPr>
              <w:pStyle w:val="ListParagraph"/>
              <w:numPr>
                <w:ilvl w:val="0"/>
                <w:numId w:val="189"/>
              </w:numPr>
            </w:pPr>
            <w:ins w:id="1460" w:author="Peter Bomberg" w:date="2018-01-16T14:05:00Z">
              <w:r>
                <w:rPr>
                  <w:highlight w:val="white"/>
                </w:rPr>
                <w:t xml:space="preserve">N.B. </w:t>
              </w:r>
              <w:r w:rsidR="005B21AF" w:rsidRPr="005B21AF">
                <w:rPr>
                  <w:highlight w:val="white"/>
                </w:rPr>
                <w:t xml:space="preserve">as per section 1.4 ID Related there is currently no validation of </w:t>
              </w:r>
              <w:r w:rsidR="00C36AA2">
                <w:rPr>
                  <w:highlight w:val="white"/>
                </w:rPr>
                <w:t>GUID’s</w:t>
              </w:r>
              <w:r w:rsidR="005B21AF" w:rsidRPr="005B21AF">
                <w:rPr>
                  <w:highlight w:val="white"/>
                </w:rPr>
                <w:t>, this will be introduced later.</w:t>
              </w:r>
            </w:ins>
          </w:p>
        </w:tc>
      </w:tr>
    </w:tbl>
    <w:p w14:paraId="09CCF20B" w14:textId="77777777" w:rsidR="00832459" w:rsidRDefault="00832459"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0374EBA8" w14:textId="77777777" w:rsidTr="00C87FC3">
        <w:trPr>
          <w:cantSplit/>
          <w:trHeight w:val="580"/>
          <w:tblHeader/>
        </w:trPr>
        <w:tc>
          <w:tcPr>
            <w:tcW w:w="2358" w:type="dxa"/>
            <w:shd w:val="clear" w:color="auto" w:fill="808080"/>
          </w:tcPr>
          <w:p w14:paraId="166E3F6E" w14:textId="77777777" w:rsidR="00832459" w:rsidRPr="00F53457" w:rsidRDefault="00832459" w:rsidP="0080029F">
            <w:r w:rsidRPr="00675DAA">
              <w:lastRenderedPageBreak/>
              <w:t>Element</w:t>
            </w:r>
          </w:p>
        </w:tc>
        <w:tc>
          <w:tcPr>
            <w:tcW w:w="1260" w:type="dxa"/>
            <w:shd w:val="clear" w:color="auto" w:fill="808080"/>
          </w:tcPr>
          <w:p w14:paraId="1E84119D" w14:textId="77777777" w:rsidR="00832459" w:rsidRPr="00675DAA" w:rsidRDefault="00832459" w:rsidP="0080029F">
            <w:r w:rsidRPr="00675DAA">
              <w:t>Attribute</w:t>
            </w:r>
          </w:p>
        </w:tc>
        <w:tc>
          <w:tcPr>
            <w:tcW w:w="1260" w:type="dxa"/>
            <w:shd w:val="clear" w:color="auto" w:fill="808080"/>
          </w:tcPr>
          <w:p w14:paraId="4BA485C8" w14:textId="77777777" w:rsidR="00832459" w:rsidRPr="00F53457" w:rsidRDefault="00832459" w:rsidP="0080029F">
            <w:r w:rsidRPr="00675DAA">
              <w:t>Cardinality</w:t>
            </w:r>
          </w:p>
        </w:tc>
        <w:tc>
          <w:tcPr>
            <w:tcW w:w="1350" w:type="dxa"/>
            <w:shd w:val="clear" w:color="auto" w:fill="808080"/>
          </w:tcPr>
          <w:p w14:paraId="01AD2A05" w14:textId="77777777" w:rsidR="00832459" w:rsidRPr="00675DAA" w:rsidRDefault="00832459" w:rsidP="0080029F">
            <w:r w:rsidRPr="00675DAA">
              <w:t>Value(s) Allowed</w:t>
            </w:r>
          </w:p>
          <w:p w14:paraId="6B31A58E" w14:textId="77777777" w:rsidR="00832459" w:rsidRPr="00675DAA" w:rsidRDefault="00832459" w:rsidP="0080029F">
            <w:r w:rsidRPr="00675DAA">
              <w:t>Examples</w:t>
            </w:r>
          </w:p>
        </w:tc>
        <w:tc>
          <w:tcPr>
            <w:tcW w:w="3330" w:type="dxa"/>
            <w:shd w:val="clear" w:color="auto" w:fill="808080"/>
          </w:tcPr>
          <w:p w14:paraId="6AA92B14" w14:textId="77777777" w:rsidR="00832459" w:rsidRPr="00675DAA" w:rsidRDefault="00832459" w:rsidP="0080029F">
            <w:r w:rsidRPr="00675DAA">
              <w:t>Description</w:t>
            </w:r>
          </w:p>
          <w:p w14:paraId="76E67DCC" w14:textId="77777777" w:rsidR="00832459" w:rsidRPr="00675DAA" w:rsidRDefault="00832459" w:rsidP="0080029F">
            <w:r w:rsidRPr="00675DAA">
              <w:t>Instructions</w:t>
            </w:r>
          </w:p>
        </w:tc>
      </w:tr>
      <w:tr w:rsidR="00832459" w:rsidRPr="00675DAA" w14:paraId="6222A27A" w14:textId="77777777" w:rsidTr="00C87FC3">
        <w:trPr>
          <w:cantSplit/>
        </w:trPr>
        <w:tc>
          <w:tcPr>
            <w:tcW w:w="2358" w:type="dxa"/>
            <w:vMerge w:val="restart"/>
          </w:tcPr>
          <w:p w14:paraId="378138EA" w14:textId="77777777" w:rsidR="00832459" w:rsidRPr="00675DAA" w:rsidRDefault="00832459" w:rsidP="0080029F">
            <w:r w:rsidRPr="00675DAA">
              <w:t>code</w:t>
            </w:r>
          </w:p>
        </w:tc>
        <w:tc>
          <w:tcPr>
            <w:tcW w:w="1260" w:type="dxa"/>
            <w:shd w:val="clear" w:color="auto" w:fill="D9D9D9"/>
          </w:tcPr>
          <w:p w14:paraId="73713B47" w14:textId="77777777" w:rsidR="00832459" w:rsidRPr="00675DAA" w:rsidRDefault="00832459" w:rsidP="0080029F">
            <w:r w:rsidRPr="00675DAA">
              <w:t>N/A</w:t>
            </w:r>
          </w:p>
        </w:tc>
        <w:tc>
          <w:tcPr>
            <w:tcW w:w="1260" w:type="dxa"/>
            <w:shd w:val="clear" w:color="auto" w:fill="D9D9D9"/>
          </w:tcPr>
          <w:p w14:paraId="59FBFD91" w14:textId="77777777" w:rsidR="00832459" w:rsidRPr="00675DAA" w:rsidRDefault="00832459" w:rsidP="0080029F">
            <w:r w:rsidRPr="00675DAA">
              <w:t>1:1</w:t>
            </w:r>
          </w:p>
        </w:tc>
        <w:tc>
          <w:tcPr>
            <w:tcW w:w="1350" w:type="dxa"/>
            <w:shd w:val="clear" w:color="auto" w:fill="D9D9D9"/>
          </w:tcPr>
          <w:p w14:paraId="333B775F" w14:textId="77777777" w:rsidR="00832459" w:rsidRPr="00675DAA" w:rsidRDefault="00832459" w:rsidP="0080029F"/>
        </w:tc>
        <w:tc>
          <w:tcPr>
            <w:tcW w:w="3330" w:type="dxa"/>
            <w:shd w:val="clear" w:color="auto" w:fill="D9D9D9"/>
          </w:tcPr>
          <w:p w14:paraId="0B5F4D3C" w14:textId="77777777" w:rsidR="00832459" w:rsidRPr="00675DAA" w:rsidRDefault="00F35463" w:rsidP="0080029F">
            <w:r>
              <w:t>The section type/label. It is used to identify the content of the section.</w:t>
            </w:r>
          </w:p>
        </w:tc>
      </w:tr>
      <w:tr w:rsidR="00832459" w:rsidRPr="00675DAA" w14:paraId="297E792B" w14:textId="77777777" w:rsidTr="00C87FC3">
        <w:trPr>
          <w:cantSplit/>
        </w:trPr>
        <w:tc>
          <w:tcPr>
            <w:tcW w:w="2358" w:type="dxa"/>
            <w:vMerge/>
          </w:tcPr>
          <w:p w14:paraId="65C01E8D" w14:textId="77777777" w:rsidR="00832459" w:rsidRPr="00675DAA" w:rsidRDefault="00832459" w:rsidP="0080029F"/>
        </w:tc>
        <w:tc>
          <w:tcPr>
            <w:tcW w:w="1260" w:type="dxa"/>
          </w:tcPr>
          <w:p w14:paraId="1660E735" w14:textId="77777777" w:rsidR="00832459" w:rsidRPr="00675DAA" w:rsidRDefault="00832459" w:rsidP="0080029F">
            <w:r w:rsidRPr="00675DAA">
              <w:t>code</w:t>
            </w:r>
          </w:p>
        </w:tc>
        <w:tc>
          <w:tcPr>
            <w:tcW w:w="1260" w:type="dxa"/>
          </w:tcPr>
          <w:p w14:paraId="1E92A9E2" w14:textId="77777777" w:rsidR="00832459" w:rsidRPr="00675DAA" w:rsidRDefault="00832459" w:rsidP="0080029F">
            <w:r w:rsidRPr="00675DAA">
              <w:t>1:1</w:t>
            </w:r>
          </w:p>
        </w:tc>
        <w:tc>
          <w:tcPr>
            <w:tcW w:w="1350" w:type="dxa"/>
          </w:tcPr>
          <w:p w14:paraId="7B8BFD78" w14:textId="77777777" w:rsidR="00832459" w:rsidRPr="00675DAA" w:rsidRDefault="00832459" w:rsidP="0080029F"/>
        </w:tc>
        <w:tc>
          <w:tcPr>
            <w:tcW w:w="3330" w:type="dxa"/>
          </w:tcPr>
          <w:p w14:paraId="4487D18A" w14:textId="77777777" w:rsidR="00832459" w:rsidRPr="00675DAA" w:rsidRDefault="00832459" w:rsidP="0080029F"/>
        </w:tc>
      </w:tr>
      <w:tr w:rsidR="00832459" w:rsidRPr="00675DAA" w14:paraId="196A1D6B" w14:textId="77777777" w:rsidTr="00C87FC3">
        <w:trPr>
          <w:cantSplit/>
        </w:trPr>
        <w:tc>
          <w:tcPr>
            <w:tcW w:w="2358" w:type="dxa"/>
            <w:vMerge/>
          </w:tcPr>
          <w:p w14:paraId="73FB3EE2" w14:textId="77777777" w:rsidR="00832459" w:rsidRPr="00675DAA" w:rsidRDefault="00832459" w:rsidP="0080029F"/>
        </w:tc>
        <w:tc>
          <w:tcPr>
            <w:tcW w:w="1260" w:type="dxa"/>
          </w:tcPr>
          <w:p w14:paraId="08A86342" w14:textId="77777777" w:rsidR="00832459" w:rsidRPr="00675DAA" w:rsidRDefault="00832459" w:rsidP="0080029F">
            <w:r w:rsidRPr="00675DAA">
              <w:t>codeSystem</w:t>
            </w:r>
          </w:p>
        </w:tc>
        <w:tc>
          <w:tcPr>
            <w:tcW w:w="1260" w:type="dxa"/>
          </w:tcPr>
          <w:p w14:paraId="3EF497E5" w14:textId="77777777" w:rsidR="00832459" w:rsidRPr="00675DAA" w:rsidRDefault="00832459" w:rsidP="0080029F">
            <w:r w:rsidRPr="00675DAA">
              <w:t>1:1</w:t>
            </w:r>
          </w:p>
        </w:tc>
        <w:tc>
          <w:tcPr>
            <w:tcW w:w="1350" w:type="dxa"/>
          </w:tcPr>
          <w:p w14:paraId="4873F984" w14:textId="77777777" w:rsidR="00832459" w:rsidRPr="00675DAA" w:rsidRDefault="00832459" w:rsidP="0080029F"/>
        </w:tc>
        <w:tc>
          <w:tcPr>
            <w:tcW w:w="3330" w:type="dxa"/>
          </w:tcPr>
          <w:p w14:paraId="2438282D" w14:textId="77777777" w:rsidR="00832459" w:rsidRPr="00675DAA" w:rsidRDefault="00832459" w:rsidP="0080029F"/>
        </w:tc>
      </w:tr>
      <w:tr w:rsidR="00832459" w:rsidRPr="00675DAA" w14:paraId="10476739" w14:textId="77777777" w:rsidTr="00C87FC3">
        <w:trPr>
          <w:cantSplit/>
        </w:trPr>
        <w:tc>
          <w:tcPr>
            <w:tcW w:w="2358" w:type="dxa"/>
            <w:vMerge/>
          </w:tcPr>
          <w:p w14:paraId="16F747E6" w14:textId="77777777" w:rsidR="00832459" w:rsidRPr="00675DAA" w:rsidRDefault="00832459" w:rsidP="0080029F"/>
        </w:tc>
        <w:tc>
          <w:tcPr>
            <w:tcW w:w="1260" w:type="dxa"/>
          </w:tcPr>
          <w:p w14:paraId="278DF49C" w14:textId="77777777" w:rsidR="00832459" w:rsidRPr="00675DAA" w:rsidRDefault="00832459" w:rsidP="0080029F">
            <w:r w:rsidRPr="00675DAA">
              <w:t>displayName</w:t>
            </w:r>
          </w:p>
        </w:tc>
        <w:tc>
          <w:tcPr>
            <w:tcW w:w="1260" w:type="dxa"/>
          </w:tcPr>
          <w:p w14:paraId="0BEDC50A" w14:textId="77777777" w:rsidR="00832459" w:rsidRPr="00675DAA" w:rsidRDefault="00832459" w:rsidP="0080029F">
            <w:r w:rsidRPr="00675DAA">
              <w:t>1:1</w:t>
            </w:r>
          </w:p>
        </w:tc>
        <w:tc>
          <w:tcPr>
            <w:tcW w:w="1350" w:type="dxa"/>
          </w:tcPr>
          <w:p w14:paraId="3BACC53C" w14:textId="77777777" w:rsidR="00832459" w:rsidRPr="00675DAA" w:rsidRDefault="00832459" w:rsidP="0080029F"/>
        </w:tc>
        <w:tc>
          <w:tcPr>
            <w:tcW w:w="3330" w:type="dxa"/>
          </w:tcPr>
          <w:p w14:paraId="6E1755E7" w14:textId="77777777" w:rsidR="00832459" w:rsidRPr="00675DAA" w:rsidRDefault="00832459" w:rsidP="0080029F"/>
        </w:tc>
      </w:tr>
      <w:tr w:rsidR="00832459" w:rsidRPr="00675DAA" w14:paraId="0773FFEB" w14:textId="77777777" w:rsidTr="00C87FC3">
        <w:trPr>
          <w:cantSplit/>
        </w:trPr>
        <w:tc>
          <w:tcPr>
            <w:tcW w:w="2358" w:type="dxa"/>
            <w:shd w:val="clear" w:color="auto" w:fill="808080"/>
          </w:tcPr>
          <w:p w14:paraId="1E4FA331" w14:textId="77777777" w:rsidR="00832459" w:rsidRPr="00675DAA" w:rsidRDefault="00832459" w:rsidP="0080029F">
            <w:r w:rsidRPr="00675DAA">
              <w:t>Conformance</w:t>
            </w:r>
          </w:p>
        </w:tc>
        <w:tc>
          <w:tcPr>
            <w:tcW w:w="7200" w:type="dxa"/>
            <w:gridSpan w:val="4"/>
          </w:tcPr>
          <w:p w14:paraId="70344C17" w14:textId="4C8DA75D" w:rsidR="00204309" w:rsidRDefault="00204309" w:rsidP="008B43ED">
            <w:pPr>
              <w:pStyle w:val="ListParagraph"/>
              <w:numPr>
                <w:ilvl w:val="0"/>
                <w:numId w:val="24"/>
              </w:numPr>
            </w:pPr>
            <w:r>
              <w:t>There is a code element</w:t>
            </w:r>
          </w:p>
          <w:p w14:paraId="37E73A97" w14:textId="77777777" w:rsidR="009F585B" w:rsidRDefault="00487FE5" w:rsidP="008B43ED">
            <w:pPr>
              <w:pStyle w:val="ListParagraph"/>
              <w:numPr>
                <w:ilvl w:val="0"/>
                <w:numId w:val="89"/>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14:paraId="5A641A72" w14:textId="3FED9CA6" w:rsidR="0013549A" w:rsidRPr="009F585B" w:rsidRDefault="0013549A" w:rsidP="008B43ED">
            <w:pPr>
              <w:pStyle w:val="ListParagraph"/>
              <w:numPr>
                <w:ilvl w:val="0"/>
                <w:numId w:val="89"/>
              </w:numPr>
              <w:rPr>
                <w:highlight w:val="white"/>
              </w:rPr>
            </w:pPr>
            <w:r w:rsidRPr="009F585B">
              <w:rPr>
                <w:highlight w:val="white"/>
              </w:rPr>
              <w:t xml:space="preserve">SPL Rule 4 identifies that </w:t>
            </w:r>
            <w:del w:id="1461" w:author="Peter Bomberg" w:date="2018-01-16T14:05:00Z">
              <w:r w:rsidR="00D76A0D" w:rsidRPr="00D00628">
                <w:rPr>
                  <w:highlight w:val="white"/>
                </w:rPr>
                <w:delText>more than one</w:delText>
              </w:r>
            </w:del>
            <w:ins w:id="1462" w:author="Peter Bomberg" w:date="2018-01-16T14:05:00Z">
              <w:r w:rsidRPr="009F585B">
                <w:rPr>
                  <w:highlight w:val="white"/>
                </w:rPr>
                <w:t>the</w:t>
              </w:r>
            </w:ins>
            <w:r w:rsidRPr="009F585B">
              <w:rPr>
                <w:highlight w:val="white"/>
              </w:rPr>
              <w:t xml:space="preserve"> </w:t>
            </w:r>
            <w:r w:rsidRPr="00D00628">
              <w:t xml:space="preserve">element </w:t>
            </w:r>
            <w:del w:id="1463" w:author="Peter Bomberg" w:date="2018-01-16T14:05:00Z">
              <w:r w:rsidR="00D76A0D" w:rsidRPr="005D21D1">
                <w:rPr>
                  <w:highlight w:val="white"/>
                </w:rPr>
                <w:delText>is</w:delText>
              </w:r>
            </w:del>
            <w:ins w:id="1464" w:author="Peter Bomberg" w:date="2018-01-16T14:05:00Z">
              <w:r w:rsidRPr="00D00628">
                <w:t>has been</w:t>
              </w:r>
            </w:ins>
            <w:r w:rsidRPr="00D00628">
              <w:t xml:space="preserve"> defined</w:t>
            </w:r>
            <w:ins w:id="1465" w:author="Peter Bomberg" w:date="2018-01-16T14:05:00Z">
              <w:r>
                <w:t xml:space="preserve"> more than once, this will trigger a schema validation </w:t>
              </w:r>
              <w:r w:rsidR="0075626F">
                <w:t>error</w:t>
              </w:r>
            </w:ins>
            <w:r w:rsidR="0075626F">
              <w:t>.</w:t>
            </w:r>
          </w:p>
          <w:p w14:paraId="7F8EE96B" w14:textId="77777777" w:rsidR="00204309" w:rsidRDefault="00204309" w:rsidP="0080029F">
            <w:pPr>
              <w:pStyle w:val="ListParagraph"/>
            </w:pPr>
          </w:p>
          <w:p w14:paraId="289D9AE5" w14:textId="5628B819" w:rsidR="00CA017E" w:rsidRDefault="00CA017E" w:rsidP="008B43ED">
            <w:pPr>
              <w:pStyle w:val="ListParagraph"/>
              <w:numPr>
                <w:ilvl w:val="0"/>
                <w:numId w:val="24"/>
              </w:numPr>
            </w:pPr>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w:t>
            </w:r>
            <w:r w:rsidRPr="00675DAA">
              <w:t>label.</w:t>
            </w:r>
          </w:p>
          <w:p w14:paraId="6F0B6607" w14:textId="77777777" w:rsidR="0013549A" w:rsidRPr="00693AA1" w:rsidRDefault="0013549A" w:rsidP="008B43ED">
            <w:pPr>
              <w:pStyle w:val="ListParagraph"/>
              <w:numPr>
                <w:ilvl w:val="0"/>
                <w:numId w:val="232"/>
              </w:numPr>
              <w:rPr>
                <w:moveTo w:id="1466" w:author="Peter Bomberg" w:date="2018-01-16T14:05:00Z"/>
              </w:rPr>
            </w:pPr>
            <w:moveToRangeStart w:id="1467" w:author="Peter Bomberg" w:date="2018-01-16T14:05:00Z" w:name="move503874903"/>
            <w:moveTo w:id="1468" w:author="Peter Bomberg" w:date="2018-01-16T14:05:00Z">
              <w:r w:rsidRPr="00693AA1">
                <w:t>SPL Rule 2 identifies that the OID value is incorrect.</w:t>
              </w:r>
            </w:moveTo>
          </w:p>
          <w:moveToRangeEnd w:id="1467"/>
          <w:p w14:paraId="23560FE2" w14:textId="199F7475" w:rsidR="0013549A" w:rsidRPr="00693AA1" w:rsidRDefault="0013549A" w:rsidP="008B43ED">
            <w:pPr>
              <w:pStyle w:val="ListParagraph"/>
              <w:numPr>
                <w:ilvl w:val="0"/>
                <w:numId w:val="232"/>
              </w:numPr>
            </w:pPr>
            <w:r w:rsidRPr="00693AA1">
              <w:t xml:space="preserve">SPL Rule 5 identifies that </w:t>
            </w:r>
            <w:del w:id="1469" w:author="Peter Bomberg" w:date="2018-01-16T14:05:00Z">
              <w:r w:rsidR="00CA017E">
                <w:rPr>
                  <w:highlight w:val="white"/>
                </w:rPr>
                <w:delText xml:space="preserve">one or more of the </w:delText>
              </w:r>
              <w:r w:rsidR="00CA017E" w:rsidRPr="00D00628">
                <w:rPr>
                  <w:highlight w:val="white"/>
                </w:rPr>
                <w:delText>attribute</w:delText>
              </w:r>
              <w:r w:rsidR="00CA017E">
                <w:rPr>
                  <w:highlight w:val="white"/>
                </w:rPr>
                <w:delText>s</w:delText>
              </w:r>
              <w:r w:rsidR="00CA017E" w:rsidRPr="00D00628">
                <w:rPr>
                  <w:highlight w:val="white"/>
                </w:rPr>
                <w:delText xml:space="preserve"> ha</w:delText>
              </w:r>
              <w:r w:rsidR="00CA017E">
                <w:rPr>
                  <w:highlight w:val="white"/>
                </w:rPr>
                <w:delText>ve</w:delText>
              </w:r>
            </w:del>
            <w:ins w:id="1470" w:author="Peter Bomberg" w:date="2018-01-16T14:05:00Z">
              <w:r w:rsidRPr="00693AA1">
                <w:t>the (code) attribute has</w:t>
              </w:r>
            </w:ins>
            <w:r w:rsidRPr="00693AA1">
              <w:t xml:space="preserve"> not been defined. </w:t>
            </w:r>
          </w:p>
          <w:p w14:paraId="37AC15F6" w14:textId="77777777" w:rsidR="0013549A" w:rsidRPr="00693AA1" w:rsidRDefault="0013549A" w:rsidP="008B43ED">
            <w:pPr>
              <w:pStyle w:val="ListParagraph"/>
              <w:numPr>
                <w:ilvl w:val="0"/>
                <w:numId w:val="232"/>
              </w:numPr>
              <w:rPr>
                <w:ins w:id="1471" w:author="Peter Bomberg" w:date="2018-01-16T14:05:00Z"/>
              </w:rPr>
            </w:pPr>
            <w:ins w:id="1472" w:author="Peter Bomberg" w:date="2018-01-16T14:05:00Z">
              <w:r w:rsidRPr="00693AA1">
                <w:t>SPL Rule 5 identifies that the (</w:t>
              </w:r>
              <w:r>
                <w:t>codeSystem</w:t>
              </w:r>
              <w:r w:rsidRPr="00693AA1">
                <w:t xml:space="preserve">) attribute has not been defined. </w:t>
              </w:r>
            </w:ins>
          </w:p>
          <w:p w14:paraId="5FD3556F" w14:textId="77777777" w:rsidR="0013549A" w:rsidRPr="00693AA1" w:rsidRDefault="0013549A" w:rsidP="008B43ED">
            <w:pPr>
              <w:pStyle w:val="ListParagraph"/>
              <w:numPr>
                <w:ilvl w:val="0"/>
                <w:numId w:val="232"/>
              </w:numPr>
              <w:rPr>
                <w:ins w:id="1473" w:author="Peter Bomberg" w:date="2018-01-16T14:05:00Z"/>
              </w:rPr>
            </w:pPr>
            <w:ins w:id="1474" w:author="Peter Bomberg" w:date="2018-01-16T14:05:00Z">
              <w:r w:rsidRPr="00693AA1">
                <w:t>SPL Rule 5 identifies that the (</w:t>
              </w:r>
              <w:r w:rsidRPr="00675DAA">
                <w:t>displayName</w:t>
              </w:r>
              <w:r w:rsidRPr="00693AA1">
                <w:t xml:space="preserve">) attribute has not been defined. </w:t>
              </w:r>
            </w:ins>
          </w:p>
          <w:p w14:paraId="3EAB0763" w14:textId="77777777" w:rsidR="0013549A" w:rsidRDefault="0013549A" w:rsidP="008B43ED">
            <w:pPr>
              <w:pStyle w:val="ListParagraph"/>
              <w:numPr>
                <w:ilvl w:val="0"/>
                <w:numId w:val="232"/>
              </w:numPr>
              <w:rPr>
                <w:ins w:id="1475" w:author="Peter Bomberg" w:date="2018-01-16T14:05:00Z"/>
              </w:rPr>
            </w:pPr>
            <w:ins w:id="1476" w:author="Peter Bomberg" w:date="2018-01-16T14:05:00Z">
              <w:r w:rsidRPr="00693AA1">
                <w:t>SPL Rule 7 identifies that displayName does not match the CV value.</w:t>
              </w:r>
            </w:ins>
          </w:p>
          <w:p w14:paraId="6FEF7915" w14:textId="77777777" w:rsidR="00893F19" w:rsidRDefault="0013549A" w:rsidP="008B43ED">
            <w:pPr>
              <w:pStyle w:val="ListParagraph"/>
              <w:numPr>
                <w:ilvl w:val="0"/>
                <w:numId w:val="232"/>
              </w:numPr>
            </w:pPr>
            <w:r w:rsidRPr="00693AA1">
              <w:t>SPL Rule 8 identifies that the code is not in the CV or is not contextually correct.</w:t>
            </w:r>
          </w:p>
          <w:p w14:paraId="1543726A" w14:textId="77777777" w:rsidR="0013549A" w:rsidRPr="00693AA1" w:rsidRDefault="00A920F6" w:rsidP="008B43ED">
            <w:pPr>
              <w:pStyle w:val="ListParagraph"/>
              <w:numPr>
                <w:ilvl w:val="0"/>
                <w:numId w:val="232"/>
              </w:numPr>
              <w:rPr>
                <w:moveFrom w:id="1477" w:author="Peter Bomberg" w:date="2018-01-16T14:05:00Z"/>
              </w:rPr>
            </w:pPr>
            <w:ins w:id="1478" w:author="Peter Bomberg" w:date="2018-01-16T14:05:00Z">
              <w:r w:rsidRPr="00337A08">
                <w:rPr>
                  <w:sz w:val="22"/>
                  <w:szCs w:val="22"/>
                  <w:highlight w:val="white"/>
                </w:rPr>
                <w:t>SPL Rule 15 identifies that there is a notification flag for the content.</w:t>
              </w:r>
            </w:ins>
            <w:moveFromRangeStart w:id="1479" w:author="Peter Bomberg" w:date="2018-01-16T14:05:00Z" w:name="move503874903"/>
            <w:moveFrom w:id="1480" w:author="Peter Bomberg" w:date="2018-01-16T14:05:00Z">
              <w:r w:rsidR="0013549A" w:rsidRPr="00693AA1">
                <w:t>SPL Rule 2 identifies that the OID value is incorrect.</w:t>
              </w:r>
            </w:moveFrom>
          </w:p>
          <w:moveFromRangeEnd w:id="1479"/>
          <w:p w14:paraId="306E02F3" w14:textId="5789120A" w:rsidR="00A920F6" w:rsidRPr="00675DAA" w:rsidRDefault="00CA017E" w:rsidP="008B43ED">
            <w:pPr>
              <w:pStyle w:val="ListParagraph"/>
              <w:numPr>
                <w:ilvl w:val="0"/>
                <w:numId w:val="232"/>
              </w:numPr>
            </w:pPr>
            <w:del w:id="1481" w:author="Peter Bomberg" w:date="2018-01-16T14:05:00Z">
              <w:r>
                <w:delText xml:space="preserve">SPL Rule 7 </w:delText>
              </w:r>
              <w:r w:rsidRPr="00AF4E8C">
                <w:delText xml:space="preserve">identifies that </w:delText>
              </w:r>
              <w:r>
                <w:delText>label does not match the CV.</w:delText>
              </w:r>
            </w:del>
          </w:p>
        </w:tc>
      </w:tr>
    </w:tbl>
    <w:p w14:paraId="082D9378" w14:textId="77777777" w:rsidR="00181B66" w:rsidRPr="00675DAA" w:rsidRDefault="00181B66"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14:paraId="3D0864BC" w14:textId="77777777" w:rsidTr="00C87FC3">
        <w:trPr>
          <w:cantSplit/>
          <w:trHeight w:val="580"/>
          <w:tblHeader/>
        </w:trPr>
        <w:tc>
          <w:tcPr>
            <w:tcW w:w="2358" w:type="dxa"/>
            <w:shd w:val="clear" w:color="auto" w:fill="808080"/>
          </w:tcPr>
          <w:p w14:paraId="577F25CE" w14:textId="77777777" w:rsidR="00832459" w:rsidRPr="00F53457" w:rsidRDefault="00832459" w:rsidP="0080029F">
            <w:r w:rsidRPr="00675DAA">
              <w:t>Element</w:t>
            </w:r>
          </w:p>
        </w:tc>
        <w:tc>
          <w:tcPr>
            <w:tcW w:w="1260" w:type="dxa"/>
            <w:shd w:val="clear" w:color="auto" w:fill="808080"/>
          </w:tcPr>
          <w:p w14:paraId="43DA270D" w14:textId="77777777" w:rsidR="00832459" w:rsidRPr="00675DAA" w:rsidRDefault="00832459" w:rsidP="0080029F">
            <w:r w:rsidRPr="00675DAA">
              <w:t>Attribute</w:t>
            </w:r>
          </w:p>
        </w:tc>
        <w:tc>
          <w:tcPr>
            <w:tcW w:w="1260" w:type="dxa"/>
            <w:shd w:val="clear" w:color="auto" w:fill="808080"/>
          </w:tcPr>
          <w:p w14:paraId="2319080C" w14:textId="77777777" w:rsidR="00832459" w:rsidRPr="00F53457" w:rsidRDefault="00832459" w:rsidP="0080029F">
            <w:r w:rsidRPr="00675DAA">
              <w:t>Cardinality</w:t>
            </w:r>
          </w:p>
        </w:tc>
        <w:tc>
          <w:tcPr>
            <w:tcW w:w="1350" w:type="dxa"/>
            <w:shd w:val="clear" w:color="auto" w:fill="808080"/>
          </w:tcPr>
          <w:p w14:paraId="12568489" w14:textId="77777777" w:rsidR="00832459" w:rsidRPr="00675DAA" w:rsidRDefault="00832459" w:rsidP="0080029F">
            <w:r w:rsidRPr="00675DAA">
              <w:t>Value(s) Allowed</w:t>
            </w:r>
          </w:p>
          <w:p w14:paraId="1C273CE2" w14:textId="77777777" w:rsidR="00832459" w:rsidRPr="00675DAA" w:rsidRDefault="00832459" w:rsidP="0080029F">
            <w:r w:rsidRPr="00675DAA">
              <w:t>Examples</w:t>
            </w:r>
          </w:p>
        </w:tc>
        <w:tc>
          <w:tcPr>
            <w:tcW w:w="3330" w:type="dxa"/>
            <w:shd w:val="clear" w:color="auto" w:fill="808080"/>
          </w:tcPr>
          <w:p w14:paraId="28577E06" w14:textId="77777777" w:rsidR="00832459" w:rsidRPr="00675DAA" w:rsidRDefault="00832459" w:rsidP="0080029F">
            <w:r w:rsidRPr="00675DAA">
              <w:t>Description</w:t>
            </w:r>
          </w:p>
          <w:p w14:paraId="3F8A7071" w14:textId="77777777" w:rsidR="00832459" w:rsidRPr="00675DAA" w:rsidRDefault="00832459" w:rsidP="0080029F">
            <w:r w:rsidRPr="00675DAA">
              <w:t>Instructions</w:t>
            </w:r>
          </w:p>
        </w:tc>
      </w:tr>
      <w:tr w:rsidR="00832459" w:rsidRPr="00675DAA" w14:paraId="2D8643F7" w14:textId="77777777" w:rsidTr="00C87FC3">
        <w:trPr>
          <w:cantSplit/>
        </w:trPr>
        <w:tc>
          <w:tcPr>
            <w:tcW w:w="2358" w:type="dxa"/>
          </w:tcPr>
          <w:p w14:paraId="060D574B" w14:textId="77777777" w:rsidR="00832459" w:rsidRPr="00675DAA" w:rsidRDefault="00A24D8A" w:rsidP="0080029F">
            <w:r>
              <w:t>t</w:t>
            </w:r>
            <w:r w:rsidR="00832459" w:rsidRPr="00675DAA">
              <w:t>itle</w:t>
            </w:r>
          </w:p>
        </w:tc>
        <w:tc>
          <w:tcPr>
            <w:tcW w:w="1260" w:type="dxa"/>
            <w:shd w:val="clear" w:color="auto" w:fill="D9D9D9"/>
          </w:tcPr>
          <w:p w14:paraId="48DA874D" w14:textId="77777777" w:rsidR="00832459" w:rsidRPr="00675DAA" w:rsidRDefault="00832459" w:rsidP="0080029F">
            <w:r w:rsidRPr="00675DAA">
              <w:t>N/A</w:t>
            </w:r>
          </w:p>
        </w:tc>
        <w:tc>
          <w:tcPr>
            <w:tcW w:w="1260" w:type="dxa"/>
            <w:shd w:val="clear" w:color="auto" w:fill="D9D9D9"/>
          </w:tcPr>
          <w:p w14:paraId="02857183" w14:textId="77777777" w:rsidR="00832459" w:rsidRPr="00675DAA" w:rsidRDefault="00832459" w:rsidP="0080029F">
            <w:r w:rsidRPr="00675DAA">
              <w:t>0:1</w:t>
            </w:r>
          </w:p>
        </w:tc>
        <w:tc>
          <w:tcPr>
            <w:tcW w:w="1350" w:type="dxa"/>
            <w:shd w:val="clear" w:color="auto" w:fill="D9D9D9"/>
          </w:tcPr>
          <w:p w14:paraId="54606E94" w14:textId="77777777" w:rsidR="00832459" w:rsidRPr="00675DAA" w:rsidRDefault="00832459" w:rsidP="0080029F"/>
        </w:tc>
        <w:tc>
          <w:tcPr>
            <w:tcW w:w="3330" w:type="dxa"/>
            <w:shd w:val="clear" w:color="auto" w:fill="D9D9D9"/>
          </w:tcPr>
          <w:p w14:paraId="127F0241" w14:textId="77777777" w:rsidR="00832459" w:rsidRPr="00675DAA" w:rsidRDefault="00832459" w:rsidP="0080029F">
            <w:r w:rsidRPr="00675DAA">
              <w:t>Provides the title for the document.</w:t>
            </w:r>
          </w:p>
        </w:tc>
      </w:tr>
      <w:tr w:rsidR="00832459" w:rsidRPr="00675DAA" w14:paraId="4D21ADF8" w14:textId="77777777" w:rsidTr="00C87FC3">
        <w:trPr>
          <w:cantSplit/>
        </w:trPr>
        <w:tc>
          <w:tcPr>
            <w:tcW w:w="2358" w:type="dxa"/>
            <w:shd w:val="clear" w:color="auto" w:fill="808080"/>
          </w:tcPr>
          <w:p w14:paraId="12EA3818" w14:textId="77777777" w:rsidR="00832459" w:rsidRPr="00675DAA" w:rsidRDefault="00832459" w:rsidP="0080029F">
            <w:r w:rsidRPr="00675DAA">
              <w:lastRenderedPageBreak/>
              <w:t>Conformance</w:t>
            </w:r>
          </w:p>
        </w:tc>
        <w:tc>
          <w:tcPr>
            <w:tcW w:w="7200" w:type="dxa"/>
            <w:gridSpan w:val="4"/>
          </w:tcPr>
          <w:p w14:paraId="3E76B0A2" w14:textId="439DDDA0" w:rsidR="001B0358" w:rsidRDefault="001B0358" w:rsidP="008B43ED">
            <w:pPr>
              <w:pStyle w:val="ListParagraph"/>
              <w:numPr>
                <w:ilvl w:val="0"/>
                <w:numId w:val="25"/>
              </w:numPr>
            </w:pPr>
            <w:r w:rsidRPr="00675DAA">
              <w:t>There may be a title</w:t>
            </w:r>
            <w:ins w:id="1482" w:author="Peter Bomberg" w:date="2018-01-16T14:05:00Z">
              <w:r w:rsidR="009F585B">
                <w:t xml:space="preserve"> element</w:t>
              </w:r>
            </w:ins>
            <w:r w:rsidRPr="00675DAA">
              <w:t>, unless specified otherwise in the document specific validation guidance</w:t>
            </w:r>
          </w:p>
          <w:p w14:paraId="6A630E5E" w14:textId="6EB04561" w:rsidR="008C0A5D" w:rsidRPr="008C0A5D" w:rsidRDefault="008C0A5D" w:rsidP="008B43ED">
            <w:pPr>
              <w:pStyle w:val="ListParagraph"/>
              <w:numPr>
                <w:ilvl w:val="0"/>
                <w:numId w:val="47"/>
              </w:numPr>
              <w:rPr>
                <w:highlight w:val="white"/>
              </w:rPr>
            </w:pPr>
            <w:del w:id="1483" w:author="Peter Bomberg" w:date="2018-01-16T14:05:00Z">
              <w:r w:rsidRPr="008C0A5D">
                <w:rPr>
                  <w:highlight w:val="white"/>
                </w:rPr>
                <w:delText>Informational only (</w:delText>
              </w:r>
            </w:del>
            <w:ins w:id="1484" w:author="Peter Bomberg" w:date="2018-01-16T14:05:00Z">
              <w:r w:rsidR="00EB04DC">
                <w:rPr>
                  <w:highlight w:val="white"/>
                </w:rPr>
                <w:t xml:space="preserve">N.B. </w:t>
              </w:r>
              <w:r w:rsidR="003054FC">
                <w:rPr>
                  <w:highlight w:val="white"/>
                </w:rPr>
                <w:t xml:space="preserve">there are </w:t>
              </w:r>
            </w:ins>
            <w:r w:rsidR="003054FC" w:rsidRPr="00E46ED6">
              <w:rPr>
                <w:highlight w:val="white"/>
              </w:rPr>
              <w:t xml:space="preserve">no validation </w:t>
            </w:r>
            <w:del w:id="1485" w:author="Peter Bomberg" w:date="2018-01-16T14:05:00Z">
              <w:r w:rsidRPr="008C0A5D">
                <w:rPr>
                  <w:highlight w:val="white"/>
                </w:rPr>
                <w:delText>aspect).</w:delText>
              </w:r>
            </w:del>
            <w:ins w:id="1486" w:author="Peter Bomberg" w:date="2018-01-16T14:05:00Z">
              <w:r w:rsidR="003054FC">
                <w:rPr>
                  <w:highlight w:val="white"/>
                </w:rPr>
                <w:t>of optional aspects</w:t>
              </w:r>
              <w:r w:rsidRPr="008C0A5D">
                <w:rPr>
                  <w:highlight w:val="white"/>
                </w:rPr>
                <w:t>.</w:t>
              </w:r>
            </w:ins>
          </w:p>
          <w:p w14:paraId="752B0BFB" w14:textId="77777777" w:rsidR="008C0A5D" w:rsidRPr="00675DAA" w:rsidRDefault="008C0A5D" w:rsidP="0080029F"/>
          <w:p w14:paraId="0F77823D" w14:textId="77777777" w:rsidR="00832459" w:rsidRDefault="00832459" w:rsidP="008B43ED">
            <w:pPr>
              <w:pStyle w:val="ListParagraph"/>
              <w:numPr>
                <w:ilvl w:val="0"/>
                <w:numId w:val="25"/>
              </w:numPr>
            </w:pPr>
            <w:r w:rsidRPr="00675DAA">
              <w:t>The title is free form</w:t>
            </w:r>
            <w:r w:rsidR="008C0A5D">
              <w:t>.</w:t>
            </w:r>
          </w:p>
          <w:p w14:paraId="76CC20EB" w14:textId="11166F70" w:rsidR="008C0A5D" w:rsidRPr="008C0A5D" w:rsidRDefault="008C0A5D" w:rsidP="008B43ED">
            <w:pPr>
              <w:pStyle w:val="ListParagraph"/>
              <w:numPr>
                <w:ilvl w:val="0"/>
                <w:numId w:val="48"/>
              </w:numPr>
              <w:rPr>
                <w:highlight w:val="white"/>
              </w:rPr>
            </w:pPr>
            <w:del w:id="1487" w:author="Peter Bomberg" w:date="2018-01-16T14:05:00Z">
              <w:r w:rsidRPr="008C0A5D">
                <w:rPr>
                  <w:highlight w:val="white"/>
                </w:rPr>
                <w:delText>Informational only (</w:delText>
              </w:r>
            </w:del>
            <w:ins w:id="1488" w:author="Peter Bomberg" w:date="2018-01-16T14:05:00Z">
              <w:r w:rsidR="00EB04DC">
                <w:rPr>
                  <w:highlight w:val="white"/>
                </w:rPr>
                <w:t xml:space="preserve">N.B. </w:t>
              </w:r>
            </w:ins>
            <w:r w:rsidRPr="008C0A5D">
              <w:rPr>
                <w:highlight w:val="white"/>
              </w:rPr>
              <w:t>no validation aspect</w:t>
            </w:r>
            <w:del w:id="1489" w:author="Peter Bomberg" w:date="2018-01-16T14:05:00Z">
              <w:r w:rsidRPr="008C0A5D">
                <w:rPr>
                  <w:highlight w:val="white"/>
                </w:rPr>
                <w:delText>).</w:delText>
              </w:r>
            </w:del>
            <w:ins w:id="1490" w:author="Peter Bomberg" w:date="2018-01-16T14:05:00Z">
              <w:r w:rsidRPr="008C0A5D">
                <w:rPr>
                  <w:highlight w:val="white"/>
                </w:rPr>
                <w:t>.</w:t>
              </w:r>
            </w:ins>
          </w:p>
          <w:p w14:paraId="21255DC3" w14:textId="77777777" w:rsidR="0013549A" w:rsidRPr="00675DAA" w:rsidRDefault="0013549A" w:rsidP="0080029F"/>
          <w:p w14:paraId="7CCD1EB2" w14:textId="1BFC26F1" w:rsidR="00832459" w:rsidRDefault="00832459" w:rsidP="008B43ED">
            <w:pPr>
              <w:pStyle w:val="ListParagraph"/>
              <w:numPr>
                <w:ilvl w:val="0"/>
                <w:numId w:val="25"/>
              </w:numPr>
            </w:pPr>
            <w:r w:rsidRPr="00675DAA">
              <w:t>There are no figures in the title.</w:t>
            </w:r>
          </w:p>
          <w:p w14:paraId="2FB57DCF" w14:textId="77777777" w:rsidR="00F976DD" w:rsidRPr="00C13369" w:rsidRDefault="00F976DD" w:rsidP="008B43ED">
            <w:pPr>
              <w:pStyle w:val="ListParagraph"/>
              <w:numPr>
                <w:ilvl w:val="0"/>
                <w:numId w:val="233"/>
              </w:numPr>
              <w:rPr>
                <w:ins w:id="1491" w:author="Peter Bomberg" w:date="2018-01-16T14:05:00Z"/>
              </w:rPr>
            </w:pPr>
            <w:ins w:id="1492"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p w14:paraId="336E998F" w14:textId="77777777" w:rsidR="00F976DD" w:rsidRPr="00675DAA" w:rsidRDefault="00F976DD" w:rsidP="00F976DD">
            <w:pPr>
              <w:pStyle w:val="ListParagraph"/>
              <w:ind w:left="360"/>
              <w:rPr>
                <w:ins w:id="1493" w:author="Peter Bomberg" w:date="2018-01-16T14:05:00Z"/>
              </w:rPr>
            </w:pPr>
          </w:p>
          <w:p w14:paraId="641F94E3" w14:textId="03522764" w:rsidR="00832459" w:rsidRDefault="00832459" w:rsidP="008B43ED">
            <w:pPr>
              <w:pStyle w:val="ListParagraph"/>
              <w:numPr>
                <w:ilvl w:val="0"/>
                <w:numId w:val="25"/>
              </w:numPr>
            </w:pPr>
            <w:r w:rsidRPr="00675DAA">
              <w:t>There are no images in the title.</w:t>
            </w:r>
          </w:p>
          <w:p w14:paraId="37C6E83B" w14:textId="77777777" w:rsidR="00F976DD" w:rsidRPr="00C13369" w:rsidRDefault="00F976DD" w:rsidP="008B43ED">
            <w:pPr>
              <w:pStyle w:val="ListParagraph"/>
              <w:numPr>
                <w:ilvl w:val="0"/>
                <w:numId w:val="234"/>
              </w:numPr>
              <w:rPr>
                <w:ins w:id="1494" w:author="Peter Bomberg" w:date="2018-01-16T14:05:00Z"/>
              </w:rPr>
            </w:pPr>
            <w:ins w:id="1495"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p w14:paraId="01BDEB71" w14:textId="77777777" w:rsidR="00F976DD" w:rsidRPr="00675DAA" w:rsidRDefault="00F976DD" w:rsidP="00F976DD">
            <w:pPr>
              <w:pStyle w:val="ListParagraph"/>
              <w:ind w:left="360"/>
              <w:rPr>
                <w:ins w:id="1496" w:author="Peter Bomberg" w:date="2018-01-16T14:05:00Z"/>
              </w:rPr>
            </w:pPr>
          </w:p>
          <w:p w14:paraId="2B4F6E24" w14:textId="77777777" w:rsidR="00832459" w:rsidRDefault="00832459" w:rsidP="008B43ED">
            <w:pPr>
              <w:pStyle w:val="ListParagraph"/>
              <w:numPr>
                <w:ilvl w:val="0"/>
                <w:numId w:val="25"/>
              </w:numPr>
              <w:rPr>
                <w:ins w:id="1497" w:author="Peter Bomberg" w:date="2018-01-16T14:05:00Z"/>
              </w:rPr>
            </w:pPr>
            <w:r w:rsidRPr="00675DAA">
              <w:t>Multiple lines may be used in the title with each line separated by a line break &lt;br/&gt; tag. (note: titles can also be as follows: &lt;title mediaType="text/x-hl7-title+xml"&gt;).</w:t>
            </w:r>
          </w:p>
          <w:p w14:paraId="2A9FBCFB" w14:textId="1287F1E6" w:rsidR="00F976DD" w:rsidRPr="00F976DD" w:rsidRDefault="00EB04DC" w:rsidP="008B43ED">
            <w:pPr>
              <w:pStyle w:val="ListParagraph"/>
              <w:numPr>
                <w:ilvl w:val="0"/>
                <w:numId w:val="235"/>
              </w:numPr>
              <w:rPr>
                <w:highlight w:val="white"/>
              </w:rPr>
            </w:pPr>
            <w:ins w:id="1498" w:author="Peter Bomberg" w:date="2018-01-16T14:05:00Z">
              <w:r>
                <w:rPr>
                  <w:highlight w:val="white"/>
                </w:rPr>
                <w:t xml:space="preserve">N.B. </w:t>
              </w:r>
              <w:r w:rsidR="00F976DD" w:rsidRPr="008C0A5D">
                <w:rPr>
                  <w:highlight w:val="white"/>
                </w:rPr>
                <w:t>no validation aspect.</w:t>
              </w:r>
            </w:ins>
          </w:p>
        </w:tc>
      </w:tr>
    </w:tbl>
    <w:p w14:paraId="201BD332" w14:textId="77777777" w:rsidR="00A24D8A" w:rsidRDefault="00A24D8A"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14:paraId="02E4AD05" w14:textId="77777777" w:rsidTr="00436B24">
        <w:trPr>
          <w:cantSplit/>
          <w:trHeight w:val="580"/>
          <w:tblHeader/>
        </w:trPr>
        <w:tc>
          <w:tcPr>
            <w:tcW w:w="2358" w:type="dxa"/>
            <w:shd w:val="clear" w:color="auto" w:fill="808080"/>
          </w:tcPr>
          <w:p w14:paraId="6681DF4E" w14:textId="77777777" w:rsidR="00A24D8A" w:rsidRPr="00F53457" w:rsidRDefault="00A24D8A" w:rsidP="0080029F">
            <w:r w:rsidRPr="00675DAA">
              <w:t>Element</w:t>
            </w:r>
          </w:p>
        </w:tc>
        <w:tc>
          <w:tcPr>
            <w:tcW w:w="1260" w:type="dxa"/>
            <w:shd w:val="clear" w:color="auto" w:fill="808080"/>
          </w:tcPr>
          <w:p w14:paraId="1F60B1BE" w14:textId="77777777" w:rsidR="00A24D8A" w:rsidRPr="00675DAA" w:rsidRDefault="00A24D8A" w:rsidP="0080029F">
            <w:r w:rsidRPr="00675DAA">
              <w:t>Attribute</w:t>
            </w:r>
          </w:p>
        </w:tc>
        <w:tc>
          <w:tcPr>
            <w:tcW w:w="1260" w:type="dxa"/>
            <w:shd w:val="clear" w:color="auto" w:fill="808080"/>
          </w:tcPr>
          <w:p w14:paraId="5B8F89E8" w14:textId="77777777" w:rsidR="00A24D8A" w:rsidRPr="00F53457" w:rsidRDefault="00A24D8A" w:rsidP="0080029F">
            <w:r w:rsidRPr="00675DAA">
              <w:t>Cardinality</w:t>
            </w:r>
          </w:p>
        </w:tc>
        <w:tc>
          <w:tcPr>
            <w:tcW w:w="1350" w:type="dxa"/>
            <w:shd w:val="clear" w:color="auto" w:fill="808080"/>
          </w:tcPr>
          <w:p w14:paraId="2CAA78DA" w14:textId="77777777" w:rsidR="00A24D8A" w:rsidRPr="00675DAA" w:rsidRDefault="00A24D8A" w:rsidP="0080029F">
            <w:r w:rsidRPr="00675DAA">
              <w:t>Value(s) Allowed</w:t>
            </w:r>
          </w:p>
          <w:p w14:paraId="22EB086E" w14:textId="77777777" w:rsidR="00A24D8A" w:rsidRPr="00675DAA" w:rsidRDefault="00A24D8A" w:rsidP="0080029F">
            <w:r w:rsidRPr="00675DAA">
              <w:t>Examples</w:t>
            </w:r>
          </w:p>
        </w:tc>
        <w:tc>
          <w:tcPr>
            <w:tcW w:w="3330" w:type="dxa"/>
            <w:shd w:val="clear" w:color="auto" w:fill="808080"/>
          </w:tcPr>
          <w:p w14:paraId="2DAF3782" w14:textId="77777777" w:rsidR="00A24D8A" w:rsidRPr="00675DAA" w:rsidRDefault="00A24D8A" w:rsidP="0080029F">
            <w:r w:rsidRPr="00675DAA">
              <w:t>Description</w:t>
            </w:r>
          </w:p>
          <w:p w14:paraId="35F13E02" w14:textId="77777777" w:rsidR="00A24D8A" w:rsidRPr="00675DAA" w:rsidRDefault="00A24D8A" w:rsidP="0080029F">
            <w:r w:rsidRPr="00675DAA">
              <w:t>Instructions</w:t>
            </w:r>
          </w:p>
        </w:tc>
      </w:tr>
      <w:tr w:rsidR="00A24D8A" w:rsidRPr="00675DAA" w14:paraId="4AB36195" w14:textId="77777777" w:rsidTr="00436B24">
        <w:trPr>
          <w:cantSplit/>
        </w:trPr>
        <w:tc>
          <w:tcPr>
            <w:tcW w:w="2358" w:type="dxa"/>
          </w:tcPr>
          <w:p w14:paraId="19CE4793" w14:textId="77777777" w:rsidR="00A24D8A" w:rsidRPr="00675DAA" w:rsidRDefault="00A24D8A" w:rsidP="0080029F">
            <w:r>
              <w:t>text</w:t>
            </w:r>
          </w:p>
        </w:tc>
        <w:tc>
          <w:tcPr>
            <w:tcW w:w="1260" w:type="dxa"/>
            <w:shd w:val="clear" w:color="auto" w:fill="D9D9D9"/>
          </w:tcPr>
          <w:p w14:paraId="199C9312" w14:textId="77777777" w:rsidR="00A24D8A" w:rsidRPr="00675DAA" w:rsidRDefault="00A24D8A" w:rsidP="0080029F">
            <w:r w:rsidRPr="00675DAA">
              <w:t>N/A</w:t>
            </w:r>
          </w:p>
        </w:tc>
        <w:tc>
          <w:tcPr>
            <w:tcW w:w="1260" w:type="dxa"/>
            <w:shd w:val="clear" w:color="auto" w:fill="D9D9D9"/>
          </w:tcPr>
          <w:p w14:paraId="26C2DAA7" w14:textId="77777777" w:rsidR="00A24D8A" w:rsidRPr="00675DAA" w:rsidRDefault="00A24D8A" w:rsidP="0080029F">
            <w:r w:rsidRPr="00675DAA">
              <w:t>0:1</w:t>
            </w:r>
          </w:p>
        </w:tc>
        <w:tc>
          <w:tcPr>
            <w:tcW w:w="1350" w:type="dxa"/>
            <w:shd w:val="clear" w:color="auto" w:fill="D9D9D9"/>
          </w:tcPr>
          <w:p w14:paraId="1C4B0C97" w14:textId="77777777" w:rsidR="00A24D8A" w:rsidRPr="00675DAA" w:rsidRDefault="00A24D8A" w:rsidP="0080029F"/>
        </w:tc>
        <w:tc>
          <w:tcPr>
            <w:tcW w:w="3330" w:type="dxa"/>
            <w:shd w:val="clear" w:color="auto" w:fill="D9D9D9"/>
          </w:tcPr>
          <w:p w14:paraId="062EC11E" w14:textId="77777777" w:rsidR="00A24D8A" w:rsidRPr="00675DAA" w:rsidRDefault="00A24D8A" w:rsidP="0080029F">
            <w:r w:rsidRPr="00675DAA">
              <w:t xml:space="preserve">Provides the </w:t>
            </w:r>
            <w:r>
              <w:t>content</w:t>
            </w:r>
            <w:r w:rsidRPr="00675DAA">
              <w:t xml:space="preserve"> for the document.</w:t>
            </w:r>
          </w:p>
        </w:tc>
      </w:tr>
      <w:tr w:rsidR="00A24D8A" w:rsidRPr="00675DAA" w14:paraId="28542ABE" w14:textId="77777777" w:rsidTr="00436B24">
        <w:trPr>
          <w:cantSplit/>
        </w:trPr>
        <w:tc>
          <w:tcPr>
            <w:tcW w:w="2358" w:type="dxa"/>
            <w:shd w:val="clear" w:color="auto" w:fill="808080"/>
          </w:tcPr>
          <w:p w14:paraId="5EB3681E" w14:textId="77777777" w:rsidR="00A24D8A" w:rsidRPr="00675DAA" w:rsidRDefault="00A24D8A" w:rsidP="0080029F">
            <w:r w:rsidRPr="00675DAA">
              <w:t>Conformance</w:t>
            </w:r>
          </w:p>
        </w:tc>
        <w:tc>
          <w:tcPr>
            <w:tcW w:w="7200" w:type="dxa"/>
            <w:gridSpan w:val="4"/>
          </w:tcPr>
          <w:p w14:paraId="23AE42AF" w14:textId="77777777" w:rsidR="00A24D8A" w:rsidRPr="00BF60E6" w:rsidRDefault="00A24D8A" w:rsidP="008B43ED">
            <w:pPr>
              <w:pStyle w:val="ListParagraph"/>
              <w:numPr>
                <w:ilvl w:val="0"/>
                <w:numId w:val="26"/>
              </w:numPr>
            </w:pPr>
            <w:r>
              <w:t>There may be text</w:t>
            </w:r>
            <w:r w:rsidRPr="00675DAA">
              <w:t>, unless specified otherwise in the document specific validation guidance</w:t>
            </w:r>
            <w:r w:rsidR="002F0185">
              <w:t xml:space="preserve">, if present the text is </w:t>
            </w:r>
            <w:r w:rsidRPr="00F53457">
              <w:t xml:space="preserve">free form, however the text content may consist of </w:t>
            </w:r>
            <w:r>
              <w:t xml:space="preserve">paragraph elements, table elements, and/or list elements. Due to the complexity of this element it has been detailed in section </w:t>
            </w:r>
            <w:r w:rsidRPr="002F0185">
              <w:rPr>
                <w:color w:val="548DD4" w:themeColor="text2" w:themeTint="99"/>
                <w:u w:val="single"/>
              </w:rPr>
              <w:fldChar w:fldCharType="begin"/>
            </w:r>
            <w:r w:rsidRPr="002F0185">
              <w:rPr>
                <w:color w:val="548DD4" w:themeColor="text2" w:themeTint="99"/>
                <w:u w:val="single"/>
              </w:rPr>
              <w:instrText xml:space="preserve"> REF _Ref437247395 \w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4.8</w:t>
            </w:r>
            <w:r w:rsidRPr="002F0185">
              <w:rPr>
                <w:color w:val="548DD4" w:themeColor="text2" w:themeTint="99"/>
                <w:u w:val="single"/>
              </w:rPr>
              <w:fldChar w:fldCharType="end"/>
            </w:r>
            <w:r w:rsidRPr="002F0185">
              <w:rPr>
                <w:color w:val="548DD4" w:themeColor="text2" w:themeTint="99"/>
                <w:u w:val="single"/>
              </w:rPr>
              <w:t xml:space="preserve"> </w:t>
            </w:r>
            <w:r w:rsidRPr="002F0185">
              <w:rPr>
                <w:color w:val="548DD4" w:themeColor="text2" w:themeTint="99"/>
                <w:u w:val="single"/>
              </w:rPr>
              <w:fldChar w:fldCharType="begin"/>
            </w:r>
            <w:r w:rsidRPr="002F0185">
              <w:rPr>
                <w:color w:val="548DD4" w:themeColor="text2" w:themeTint="99"/>
                <w:u w:val="single"/>
              </w:rPr>
              <w:instrText xml:space="preserve"> REF _Ref437247395 \h  \* MERGEFORMAT </w:instrText>
            </w:r>
            <w:r w:rsidRPr="002F0185">
              <w:rPr>
                <w:color w:val="548DD4" w:themeColor="text2" w:themeTint="99"/>
                <w:u w:val="single"/>
              </w:rPr>
            </w:r>
            <w:r w:rsidRPr="002F0185">
              <w:rPr>
                <w:color w:val="548DD4" w:themeColor="text2" w:themeTint="99"/>
                <w:u w:val="single"/>
              </w:rPr>
              <w:fldChar w:fldCharType="separate"/>
            </w:r>
            <w:r w:rsidR="00C05A3F" w:rsidRPr="002F0185">
              <w:rPr>
                <w:color w:val="548DD4" w:themeColor="text2" w:themeTint="99"/>
                <w:u w:val="single"/>
              </w:rPr>
              <w:t>Text Information</w:t>
            </w:r>
            <w:r w:rsidRPr="002F0185">
              <w:rPr>
                <w:color w:val="548DD4" w:themeColor="text2" w:themeTint="99"/>
                <w:u w:val="single"/>
              </w:rPr>
              <w:fldChar w:fldCharType="end"/>
            </w:r>
            <w:r w:rsidRPr="002F0185">
              <w:rPr>
                <w:color w:val="548DD4" w:themeColor="text2" w:themeTint="99"/>
                <w:u w:val="single"/>
              </w:rPr>
              <w:t>.</w:t>
            </w:r>
          </w:p>
          <w:p w14:paraId="6F40E9BF" w14:textId="22EEF6D8" w:rsidR="00B247DB" w:rsidRPr="00AD0719" w:rsidRDefault="00BF60E6" w:rsidP="008B43ED">
            <w:pPr>
              <w:pStyle w:val="ListParagraph"/>
              <w:numPr>
                <w:ilvl w:val="0"/>
                <w:numId w:val="49"/>
              </w:numPr>
              <w:rPr>
                <w:highlight w:val="white"/>
              </w:rPr>
            </w:pPr>
            <w:del w:id="1499" w:author="Peter Bomberg" w:date="2018-01-16T14:05:00Z">
              <w:r w:rsidRPr="008C0A5D">
                <w:rPr>
                  <w:highlight w:val="white"/>
                </w:rPr>
                <w:delText>Informational only (</w:delText>
              </w:r>
            </w:del>
            <w:ins w:id="1500" w:author="Peter Bomberg" w:date="2018-01-16T14:05:00Z">
              <w:r w:rsidR="00EB04DC">
                <w:rPr>
                  <w:highlight w:val="white"/>
                </w:rPr>
                <w:t xml:space="preserve">N.B. </w:t>
              </w:r>
            </w:ins>
            <w:r w:rsidRPr="008C0A5D">
              <w:rPr>
                <w:highlight w:val="white"/>
              </w:rPr>
              <w:t>no validation aspect</w:t>
            </w:r>
            <w:del w:id="1501" w:author="Peter Bomberg" w:date="2018-01-16T14:05:00Z">
              <w:r w:rsidRPr="008C0A5D">
                <w:rPr>
                  <w:highlight w:val="white"/>
                </w:rPr>
                <w:delText>).</w:delText>
              </w:r>
            </w:del>
            <w:ins w:id="1502" w:author="Peter Bomberg" w:date="2018-01-16T14:05:00Z">
              <w:r w:rsidRPr="008C0A5D">
                <w:rPr>
                  <w:highlight w:val="white"/>
                </w:rPr>
                <w:t>.</w:t>
              </w:r>
            </w:ins>
          </w:p>
        </w:tc>
      </w:tr>
    </w:tbl>
    <w:p w14:paraId="3FF8734B"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14:paraId="483DB5FC" w14:textId="77777777" w:rsidTr="009E6299">
        <w:trPr>
          <w:cantSplit/>
          <w:trHeight w:val="580"/>
          <w:tblHeader/>
        </w:trPr>
        <w:tc>
          <w:tcPr>
            <w:tcW w:w="2358" w:type="dxa"/>
            <w:shd w:val="clear" w:color="auto" w:fill="808080"/>
          </w:tcPr>
          <w:p w14:paraId="396BEDE5" w14:textId="77777777" w:rsidR="00AC5FF0" w:rsidRPr="00F53457" w:rsidRDefault="00AC5FF0" w:rsidP="0080029F">
            <w:r w:rsidRPr="00675DAA">
              <w:t>Element</w:t>
            </w:r>
          </w:p>
        </w:tc>
        <w:tc>
          <w:tcPr>
            <w:tcW w:w="1260" w:type="dxa"/>
            <w:shd w:val="clear" w:color="auto" w:fill="808080"/>
          </w:tcPr>
          <w:p w14:paraId="7C92485F" w14:textId="77777777" w:rsidR="00AC5FF0" w:rsidRPr="00675DAA" w:rsidRDefault="00AC5FF0" w:rsidP="0080029F">
            <w:r w:rsidRPr="00675DAA">
              <w:t>Attribute</w:t>
            </w:r>
          </w:p>
        </w:tc>
        <w:tc>
          <w:tcPr>
            <w:tcW w:w="1260" w:type="dxa"/>
            <w:shd w:val="clear" w:color="auto" w:fill="808080"/>
          </w:tcPr>
          <w:p w14:paraId="12EF7115" w14:textId="77777777" w:rsidR="00AC5FF0" w:rsidRPr="00F53457" w:rsidRDefault="00AC5FF0" w:rsidP="0080029F">
            <w:r w:rsidRPr="00675DAA">
              <w:t>Cardinality</w:t>
            </w:r>
          </w:p>
        </w:tc>
        <w:tc>
          <w:tcPr>
            <w:tcW w:w="1350" w:type="dxa"/>
            <w:shd w:val="clear" w:color="auto" w:fill="808080"/>
          </w:tcPr>
          <w:p w14:paraId="06D1DCD1" w14:textId="77777777" w:rsidR="00AC5FF0" w:rsidRPr="00675DAA" w:rsidRDefault="00AC5FF0" w:rsidP="0080029F">
            <w:r w:rsidRPr="00675DAA">
              <w:t>Value(s) Allowed</w:t>
            </w:r>
          </w:p>
          <w:p w14:paraId="3C10FB84" w14:textId="77777777" w:rsidR="00AC5FF0" w:rsidRPr="00675DAA" w:rsidRDefault="00AC5FF0" w:rsidP="0080029F">
            <w:r w:rsidRPr="00675DAA">
              <w:t>Examples</w:t>
            </w:r>
          </w:p>
        </w:tc>
        <w:tc>
          <w:tcPr>
            <w:tcW w:w="3330" w:type="dxa"/>
            <w:shd w:val="clear" w:color="auto" w:fill="808080"/>
          </w:tcPr>
          <w:p w14:paraId="728DDCA1" w14:textId="77777777" w:rsidR="00AC5FF0" w:rsidRPr="00675DAA" w:rsidRDefault="00AC5FF0" w:rsidP="0080029F">
            <w:r w:rsidRPr="00675DAA">
              <w:t>Description</w:t>
            </w:r>
          </w:p>
          <w:p w14:paraId="4755F8FC" w14:textId="77777777" w:rsidR="00AC5FF0" w:rsidRPr="00675DAA" w:rsidRDefault="00AC5FF0" w:rsidP="0080029F">
            <w:r w:rsidRPr="00675DAA">
              <w:t>Instructions</w:t>
            </w:r>
          </w:p>
        </w:tc>
      </w:tr>
      <w:tr w:rsidR="00AC5FF0" w:rsidRPr="00675DAA" w14:paraId="14C02C96" w14:textId="77777777" w:rsidTr="009E6299">
        <w:trPr>
          <w:cantSplit/>
        </w:trPr>
        <w:tc>
          <w:tcPr>
            <w:tcW w:w="2358" w:type="dxa"/>
          </w:tcPr>
          <w:p w14:paraId="027B679B" w14:textId="77777777" w:rsidR="00AC5FF0" w:rsidRPr="00675DAA" w:rsidRDefault="00AC5FF0" w:rsidP="0080029F">
            <w:r w:rsidRPr="009F02C4">
              <w:t>renderMultiMedia</w:t>
            </w:r>
          </w:p>
        </w:tc>
        <w:tc>
          <w:tcPr>
            <w:tcW w:w="1260" w:type="dxa"/>
            <w:shd w:val="clear" w:color="auto" w:fill="D9D9D9"/>
          </w:tcPr>
          <w:p w14:paraId="53425DBB" w14:textId="77777777" w:rsidR="00AC5FF0" w:rsidRPr="00675DAA" w:rsidRDefault="00AC5FF0" w:rsidP="0080029F">
            <w:r w:rsidRPr="00675DAA">
              <w:t>N/A</w:t>
            </w:r>
          </w:p>
        </w:tc>
        <w:tc>
          <w:tcPr>
            <w:tcW w:w="1260" w:type="dxa"/>
            <w:shd w:val="clear" w:color="auto" w:fill="D9D9D9"/>
          </w:tcPr>
          <w:p w14:paraId="3412A029" w14:textId="77777777" w:rsidR="00AC5FF0" w:rsidRPr="00675DAA" w:rsidRDefault="00AC5FF0" w:rsidP="0080029F">
            <w:r>
              <w:t>0:n</w:t>
            </w:r>
          </w:p>
        </w:tc>
        <w:tc>
          <w:tcPr>
            <w:tcW w:w="1350" w:type="dxa"/>
            <w:shd w:val="clear" w:color="auto" w:fill="D9D9D9"/>
          </w:tcPr>
          <w:p w14:paraId="49970B7A" w14:textId="77777777" w:rsidR="00AC5FF0" w:rsidRPr="00675DAA" w:rsidRDefault="00AC5FF0" w:rsidP="0080029F"/>
        </w:tc>
        <w:tc>
          <w:tcPr>
            <w:tcW w:w="3330" w:type="dxa"/>
            <w:shd w:val="clear" w:color="auto" w:fill="D9D9D9"/>
          </w:tcPr>
          <w:p w14:paraId="42A02535" w14:textId="77777777" w:rsidR="00AC5FF0" w:rsidRPr="00675DAA" w:rsidRDefault="00AC5FF0" w:rsidP="0080029F"/>
        </w:tc>
      </w:tr>
      <w:tr w:rsidR="00AC5FF0" w:rsidRPr="00675DAA" w14:paraId="361D069E" w14:textId="77777777" w:rsidTr="009E6299">
        <w:trPr>
          <w:cantSplit/>
        </w:trPr>
        <w:tc>
          <w:tcPr>
            <w:tcW w:w="2358" w:type="dxa"/>
          </w:tcPr>
          <w:p w14:paraId="2B7B312A" w14:textId="77777777" w:rsidR="00AC5FF0" w:rsidRPr="009F02C4" w:rsidRDefault="00AC5FF0" w:rsidP="0080029F"/>
        </w:tc>
        <w:tc>
          <w:tcPr>
            <w:tcW w:w="1260" w:type="dxa"/>
            <w:shd w:val="clear" w:color="auto" w:fill="D9D9D9"/>
          </w:tcPr>
          <w:p w14:paraId="3019D45A" w14:textId="77777777" w:rsidR="00AC5FF0" w:rsidRPr="00675DAA" w:rsidRDefault="00AC5FF0" w:rsidP="0080029F">
            <w:r w:rsidRPr="009F02C4">
              <w:t>referencedObject</w:t>
            </w:r>
          </w:p>
        </w:tc>
        <w:tc>
          <w:tcPr>
            <w:tcW w:w="1260" w:type="dxa"/>
            <w:shd w:val="clear" w:color="auto" w:fill="D9D9D9"/>
          </w:tcPr>
          <w:p w14:paraId="69F44E18" w14:textId="77777777" w:rsidR="00AC5FF0" w:rsidRDefault="00AC5FF0" w:rsidP="0080029F">
            <w:r>
              <w:t>1:1</w:t>
            </w:r>
          </w:p>
        </w:tc>
        <w:tc>
          <w:tcPr>
            <w:tcW w:w="1350" w:type="dxa"/>
            <w:shd w:val="clear" w:color="auto" w:fill="D9D9D9"/>
          </w:tcPr>
          <w:p w14:paraId="5C64E0E8" w14:textId="77777777" w:rsidR="00AC5FF0" w:rsidRPr="00675DAA" w:rsidRDefault="00AC5FF0" w:rsidP="0080029F"/>
        </w:tc>
        <w:tc>
          <w:tcPr>
            <w:tcW w:w="3330" w:type="dxa"/>
            <w:shd w:val="clear" w:color="auto" w:fill="D9D9D9"/>
          </w:tcPr>
          <w:p w14:paraId="25151D98" w14:textId="77777777" w:rsidR="00AC5FF0" w:rsidRPr="00675DAA" w:rsidRDefault="00AC5FF0" w:rsidP="0080029F"/>
        </w:tc>
      </w:tr>
      <w:tr w:rsidR="00AC5FF0" w:rsidRPr="00675DAA" w14:paraId="73505F48" w14:textId="77777777" w:rsidTr="009E6299">
        <w:trPr>
          <w:cantSplit/>
        </w:trPr>
        <w:tc>
          <w:tcPr>
            <w:tcW w:w="2358" w:type="dxa"/>
            <w:shd w:val="clear" w:color="auto" w:fill="808080"/>
          </w:tcPr>
          <w:p w14:paraId="1293B04C" w14:textId="77777777" w:rsidR="00AC5FF0" w:rsidRPr="00675DAA" w:rsidRDefault="00AC5FF0" w:rsidP="0080029F">
            <w:r w:rsidRPr="00675DAA">
              <w:t>Conformance</w:t>
            </w:r>
          </w:p>
        </w:tc>
        <w:tc>
          <w:tcPr>
            <w:tcW w:w="7200" w:type="dxa"/>
            <w:gridSpan w:val="4"/>
          </w:tcPr>
          <w:p w14:paraId="46DEFF5E" w14:textId="77777777" w:rsidR="00AC5FF0" w:rsidRDefault="00AC5FF0" w:rsidP="008B43ED">
            <w:pPr>
              <w:pStyle w:val="ListParagraph"/>
              <w:numPr>
                <w:ilvl w:val="0"/>
                <w:numId w:val="94"/>
              </w:numPr>
            </w:pPr>
            <w:r>
              <w:t xml:space="preserve">There </w:t>
            </w:r>
            <w:r w:rsidR="000E61C4">
              <w:t xml:space="preserve">is </w:t>
            </w:r>
            <w:r>
              <w:t xml:space="preserve">a </w:t>
            </w:r>
            <w:r w:rsidRPr="009F02C4">
              <w:t>renderMultiMedia</w:t>
            </w:r>
            <w:r>
              <w:t xml:space="preserve"> element</w:t>
            </w:r>
            <w:r w:rsidR="008236E7">
              <w:t>.</w:t>
            </w:r>
          </w:p>
          <w:p w14:paraId="73F795FB" w14:textId="77777777" w:rsidR="00D67032" w:rsidRDefault="00D67032" w:rsidP="008B43ED">
            <w:pPr>
              <w:pStyle w:val="ListParagraph"/>
              <w:numPr>
                <w:ilvl w:val="0"/>
                <w:numId w:val="92"/>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14:paraId="0F27E2C3" w14:textId="77777777" w:rsidR="00F976DD" w:rsidRDefault="00F976DD" w:rsidP="0080029F"/>
          <w:p w14:paraId="017F4A4D" w14:textId="77777777" w:rsidR="00AC5FF0" w:rsidRDefault="00AC5FF0" w:rsidP="008B43ED">
            <w:pPr>
              <w:pStyle w:val="ListParagraph"/>
              <w:numPr>
                <w:ilvl w:val="0"/>
                <w:numId w:val="94"/>
              </w:numPr>
            </w:pPr>
            <w:r>
              <w:t xml:space="preserve">There is a </w:t>
            </w:r>
            <w:r w:rsidRPr="009F02C4">
              <w:t>referencedObject</w:t>
            </w:r>
            <w:r>
              <w:t xml:space="preserve"> attribute</w:t>
            </w:r>
            <w:r w:rsidR="008236E7">
              <w:t>.</w:t>
            </w:r>
          </w:p>
          <w:p w14:paraId="0B520A79" w14:textId="77777777" w:rsidR="00AC5FF0" w:rsidRPr="009F02C4" w:rsidRDefault="00AC5FF0" w:rsidP="008B43ED">
            <w:pPr>
              <w:pStyle w:val="ListParagraph"/>
              <w:numPr>
                <w:ilvl w:val="0"/>
                <w:numId w:val="95"/>
              </w:numPr>
            </w:pPr>
            <w:r w:rsidRPr="00C367F5">
              <w:rPr>
                <w:highlight w:val="white"/>
              </w:rPr>
              <w:t>SPL Rule 5 identifies that the attribute has not been defined.</w:t>
            </w:r>
          </w:p>
          <w:p w14:paraId="5203D94C" w14:textId="77777777" w:rsidR="00AC5FF0" w:rsidRDefault="008236E7" w:rsidP="008B43ED">
            <w:pPr>
              <w:pStyle w:val="ListParagraph"/>
              <w:numPr>
                <w:ilvl w:val="0"/>
                <w:numId w:val="95"/>
              </w:numPr>
              <w:rPr>
                <w:ins w:id="1503" w:author="Peter Bomberg" w:date="2018-01-16T14:05:00Z"/>
              </w:rPr>
            </w:pPr>
            <w:r>
              <w:t>SPL Rule 6</w:t>
            </w:r>
            <w:r w:rsidRPr="00353C9D">
              <w:t xml:space="preserve"> identifies that the </w:t>
            </w:r>
            <w:r>
              <w:t xml:space="preserve">attribute </w:t>
            </w:r>
            <w:r w:rsidRPr="00353C9D">
              <w:t>is empty.</w:t>
            </w:r>
          </w:p>
          <w:p w14:paraId="656874A9" w14:textId="17F69C32" w:rsidR="00743272" w:rsidRPr="004B35D5" w:rsidRDefault="00743272" w:rsidP="008B43ED">
            <w:pPr>
              <w:pStyle w:val="ListParagraph"/>
              <w:numPr>
                <w:ilvl w:val="0"/>
                <w:numId w:val="95"/>
              </w:numPr>
            </w:pPr>
            <w:ins w:id="1504" w:author="Peter Bomberg" w:date="2018-01-16T14:05:00Z">
              <w:r>
                <w:t xml:space="preserve">SPL Rule </w:t>
              </w:r>
              <w:r w:rsidR="005C5026">
                <w:t>34</w:t>
              </w:r>
              <w:r w:rsidRPr="00353C9D">
                <w:t xml:space="preserve"> identifies that the </w:t>
              </w:r>
              <w:r w:rsidRPr="00743272">
                <w:t>link target can not be found.</w:t>
              </w:r>
            </w:ins>
          </w:p>
        </w:tc>
      </w:tr>
    </w:tbl>
    <w:p w14:paraId="6D643441" w14:textId="77777777"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14:paraId="0B26DAE9" w14:textId="77777777" w:rsidTr="002676CC">
        <w:trPr>
          <w:trHeight w:val="580"/>
          <w:tblHeader/>
        </w:trPr>
        <w:tc>
          <w:tcPr>
            <w:tcW w:w="2358" w:type="dxa"/>
            <w:shd w:val="clear" w:color="auto" w:fill="808080"/>
          </w:tcPr>
          <w:p w14:paraId="38359F6B" w14:textId="77777777" w:rsidR="00AC5FF0" w:rsidRPr="00F53457" w:rsidRDefault="00AC5FF0" w:rsidP="0080029F">
            <w:r w:rsidRPr="00675DAA">
              <w:t>Element</w:t>
            </w:r>
          </w:p>
        </w:tc>
        <w:tc>
          <w:tcPr>
            <w:tcW w:w="1260" w:type="dxa"/>
            <w:shd w:val="clear" w:color="auto" w:fill="808080"/>
          </w:tcPr>
          <w:p w14:paraId="7C31A4CF" w14:textId="77777777" w:rsidR="00AC5FF0" w:rsidRPr="00675DAA" w:rsidRDefault="00AC5FF0" w:rsidP="0080029F">
            <w:r w:rsidRPr="00675DAA">
              <w:t>Attribute</w:t>
            </w:r>
          </w:p>
        </w:tc>
        <w:tc>
          <w:tcPr>
            <w:tcW w:w="1260" w:type="dxa"/>
            <w:shd w:val="clear" w:color="auto" w:fill="808080"/>
          </w:tcPr>
          <w:p w14:paraId="178C8A58" w14:textId="77777777" w:rsidR="00AC5FF0" w:rsidRPr="00F53457" w:rsidRDefault="00AC5FF0" w:rsidP="0080029F">
            <w:r w:rsidRPr="00675DAA">
              <w:t>Cardinality</w:t>
            </w:r>
          </w:p>
        </w:tc>
        <w:tc>
          <w:tcPr>
            <w:tcW w:w="1350" w:type="dxa"/>
            <w:shd w:val="clear" w:color="auto" w:fill="808080"/>
          </w:tcPr>
          <w:p w14:paraId="05A4103D" w14:textId="77777777" w:rsidR="00AC5FF0" w:rsidRPr="00675DAA" w:rsidRDefault="00AC5FF0" w:rsidP="0080029F">
            <w:r w:rsidRPr="00675DAA">
              <w:t>Value(s) Allowed</w:t>
            </w:r>
          </w:p>
          <w:p w14:paraId="020FA578" w14:textId="77777777" w:rsidR="00AC5FF0" w:rsidRPr="00675DAA" w:rsidRDefault="00AC5FF0" w:rsidP="0080029F">
            <w:r w:rsidRPr="00675DAA">
              <w:t>Examples</w:t>
            </w:r>
          </w:p>
        </w:tc>
        <w:tc>
          <w:tcPr>
            <w:tcW w:w="3330" w:type="dxa"/>
            <w:shd w:val="clear" w:color="auto" w:fill="808080"/>
          </w:tcPr>
          <w:p w14:paraId="2D4B8DA3" w14:textId="77777777" w:rsidR="00AC5FF0" w:rsidRPr="00675DAA" w:rsidRDefault="00AC5FF0" w:rsidP="0080029F">
            <w:r w:rsidRPr="00675DAA">
              <w:t>Description</w:t>
            </w:r>
          </w:p>
          <w:p w14:paraId="46858407" w14:textId="77777777" w:rsidR="00AC5FF0" w:rsidRPr="00675DAA" w:rsidRDefault="00AC5FF0" w:rsidP="0080029F">
            <w:r w:rsidRPr="00675DAA">
              <w:t>Instructions</w:t>
            </w:r>
          </w:p>
        </w:tc>
      </w:tr>
      <w:tr w:rsidR="00AC5FF0" w:rsidRPr="00675DAA" w14:paraId="3E893CE6" w14:textId="77777777" w:rsidTr="002676CC">
        <w:tc>
          <w:tcPr>
            <w:tcW w:w="2358" w:type="dxa"/>
          </w:tcPr>
          <w:p w14:paraId="6CA8D25E" w14:textId="77777777" w:rsidR="00AC5FF0" w:rsidRPr="00675DAA" w:rsidRDefault="00AC5FF0" w:rsidP="0080029F">
            <w:r w:rsidRPr="00906BC6">
              <w:t>observationMedia</w:t>
            </w:r>
          </w:p>
        </w:tc>
        <w:tc>
          <w:tcPr>
            <w:tcW w:w="1260" w:type="dxa"/>
            <w:shd w:val="clear" w:color="auto" w:fill="D9D9D9"/>
          </w:tcPr>
          <w:p w14:paraId="239B430E" w14:textId="77777777" w:rsidR="00AC5FF0" w:rsidRPr="00675DAA" w:rsidRDefault="00AC5FF0" w:rsidP="0080029F">
            <w:r w:rsidRPr="00675DAA">
              <w:t>N/A</w:t>
            </w:r>
          </w:p>
        </w:tc>
        <w:tc>
          <w:tcPr>
            <w:tcW w:w="1260" w:type="dxa"/>
            <w:shd w:val="clear" w:color="auto" w:fill="D9D9D9"/>
          </w:tcPr>
          <w:p w14:paraId="166840F0" w14:textId="77777777" w:rsidR="00AC5FF0" w:rsidRPr="00675DAA" w:rsidRDefault="00AC5FF0" w:rsidP="0080029F">
            <w:r>
              <w:t>0:n</w:t>
            </w:r>
          </w:p>
        </w:tc>
        <w:tc>
          <w:tcPr>
            <w:tcW w:w="1350" w:type="dxa"/>
            <w:shd w:val="clear" w:color="auto" w:fill="D9D9D9"/>
          </w:tcPr>
          <w:p w14:paraId="388FEA4A" w14:textId="77777777" w:rsidR="00AC5FF0" w:rsidRPr="00675DAA" w:rsidRDefault="00AC5FF0" w:rsidP="0080029F"/>
        </w:tc>
        <w:tc>
          <w:tcPr>
            <w:tcW w:w="3330" w:type="dxa"/>
            <w:shd w:val="clear" w:color="auto" w:fill="D9D9D9"/>
          </w:tcPr>
          <w:p w14:paraId="041BEE15" w14:textId="77777777" w:rsidR="00AC5FF0" w:rsidRPr="00675DAA" w:rsidRDefault="00AC5FF0" w:rsidP="0080029F"/>
        </w:tc>
      </w:tr>
      <w:tr w:rsidR="00AC5FF0" w:rsidRPr="00675DAA" w14:paraId="1FD64C5A" w14:textId="77777777" w:rsidTr="002676CC">
        <w:tc>
          <w:tcPr>
            <w:tcW w:w="2358" w:type="dxa"/>
          </w:tcPr>
          <w:p w14:paraId="31F20FE8" w14:textId="77777777" w:rsidR="00AC5FF0" w:rsidRPr="009F02C4" w:rsidRDefault="00AC5FF0" w:rsidP="0080029F"/>
        </w:tc>
        <w:tc>
          <w:tcPr>
            <w:tcW w:w="1260" w:type="dxa"/>
            <w:shd w:val="clear" w:color="auto" w:fill="D9D9D9"/>
          </w:tcPr>
          <w:p w14:paraId="2E5914A5" w14:textId="77777777" w:rsidR="00AC5FF0" w:rsidRPr="00675DAA" w:rsidRDefault="00AC5FF0" w:rsidP="0080029F">
            <w:r>
              <w:t>ID</w:t>
            </w:r>
          </w:p>
        </w:tc>
        <w:tc>
          <w:tcPr>
            <w:tcW w:w="1260" w:type="dxa"/>
            <w:shd w:val="clear" w:color="auto" w:fill="D9D9D9"/>
          </w:tcPr>
          <w:p w14:paraId="2A79BDDB" w14:textId="77777777" w:rsidR="00AC5FF0" w:rsidRDefault="00AC5FF0" w:rsidP="0080029F">
            <w:r>
              <w:t>1:1</w:t>
            </w:r>
          </w:p>
        </w:tc>
        <w:tc>
          <w:tcPr>
            <w:tcW w:w="1350" w:type="dxa"/>
            <w:shd w:val="clear" w:color="auto" w:fill="D9D9D9"/>
          </w:tcPr>
          <w:p w14:paraId="1B755214" w14:textId="77777777" w:rsidR="00AC5FF0" w:rsidRPr="00675DAA" w:rsidRDefault="00AC5FF0" w:rsidP="0080029F"/>
        </w:tc>
        <w:tc>
          <w:tcPr>
            <w:tcW w:w="3330" w:type="dxa"/>
            <w:shd w:val="clear" w:color="auto" w:fill="D9D9D9"/>
          </w:tcPr>
          <w:p w14:paraId="7EDA82BB" w14:textId="77777777" w:rsidR="00AC5FF0" w:rsidRPr="00675DAA" w:rsidRDefault="00AC5FF0" w:rsidP="0080029F"/>
        </w:tc>
      </w:tr>
      <w:tr w:rsidR="00AC5FF0" w:rsidRPr="00675DAA" w14:paraId="1BD9E2AB" w14:textId="77777777" w:rsidTr="002676CC">
        <w:tc>
          <w:tcPr>
            <w:tcW w:w="2358" w:type="dxa"/>
            <w:shd w:val="clear" w:color="auto" w:fill="808080"/>
          </w:tcPr>
          <w:p w14:paraId="7B3BDB74" w14:textId="77777777" w:rsidR="00AC5FF0" w:rsidRPr="00675DAA" w:rsidRDefault="00AC5FF0" w:rsidP="0080029F">
            <w:r w:rsidRPr="00675DAA">
              <w:t>Conformance</w:t>
            </w:r>
          </w:p>
        </w:tc>
        <w:tc>
          <w:tcPr>
            <w:tcW w:w="7200" w:type="dxa"/>
            <w:gridSpan w:val="4"/>
          </w:tcPr>
          <w:p w14:paraId="425EEB46" w14:textId="77777777" w:rsidR="00AC5FF0" w:rsidRDefault="00AC5FF0" w:rsidP="008B43ED">
            <w:pPr>
              <w:pStyle w:val="ListParagraph"/>
              <w:numPr>
                <w:ilvl w:val="0"/>
                <w:numId w:val="93"/>
              </w:numPr>
            </w:pPr>
            <w:r>
              <w:t xml:space="preserve">There </w:t>
            </w:r>
            <w:r w:rsidR="000E61C4">
              <w:t xml:space="preserve">is </w:t>
            </w:r>
            <w:r>
              <w:t xml:space="preserve">a </w:t>
            </w:r>
            <w:r w:rsidRPr="00906BC6">
              <w:t>observationMedia</w:t>
            </w:r>
            <w:r>
              <w:t xml:space="preserve"> element</w:t>
            </w:r>
          </w:p>
          <w:p w14:paraId="4E74B944" w14:textId="0F2DDEC3" w:rsidR="00AC5FF0" w:rsidRDefault="00AC5FF0" w:rsidP="008B43ED">
            <w:pPr>
              <w:pStyle w:val="ListParagraph"/>
              <w:numPr>
                <w:ilvl w:val="0"/>
                <w:numId w:val="96"/>
              </w:numPr>
            </w:pPr>
            <w:del w:id="1505" w:author="Peter Bomberg" w:date="2018-01-16T14:05:00Z">
              <w:r w:rsidRPr="00C62131">
                <w:delText>Informational only (</w:delText>
              </w:r>
            </w:del>
            <w:ins w:id="1506" w:author="Peter Bomberg" w:date="2018-01-16T14:05:00Z">
              <w:r w:rsidR="00EB04DC">
                <w:rPr>
                  <w:highlight w:val="white"/>
                </w:rPr>
                <w:t xml:space="preserve">N.B. </w:t>
              </w:r>
            </w:ins>
            <w:r w:rsidRPr="00C62131">
              <w:t>no validation aspect</w:t>
            </w:r>
            <w:del w:id="1507" w:author="Peter Bomberg" w:date="2018-01-16T14:05:00Z">
              <w:r w:rsidRPr="00C62131">
                <w:delText>).</w:delText>
              </w:r>
            </w:del>
            <w:ins w:id="1508" w:author="Peter Bomberg" w:date="2018-01-16T14:05:00Z">
              <w:r w:rsidRPr="00C62131">
                <w:t>.</w:t>
              </w:r>
            </w:ins>
          </w:p>
          <w:p w14:paraId="6EF44190" w14:textId="77777777" w:rsidR="00AC5FF0" w:rsidRDefault="00AC5FF0" w:rsidP="0080029F"/>
          <w:p w14:paraId="2B8425AD" w14:textId="77777777" w:rsidR="00AC5FF0" w:rsidRDefault="00AC5FF0" w:rsidP="008B43ED">
            <w:pPr>
              <w:pStyle w:val="ListParagraph"/>
              <w:numPr>
                <w:ilvl w:val="0"/>
                <w:numId w:val="93"/>
              </w:numPr>
            </w:pPr>
            <w:r>
              <w:t>There is an ID attribute.</w:t>
            </w:r>
          </w:p>
          <w:p w14:paraId="07A63B23" w14:textId="77777777" w:rsidR="00AC5FF0" w:rsidRPr="009F02C4" w:rsidRDefault="00AC5FF0" w:rsidP="008B43ED">
            <w:pPr>
              <w:pStyle w:val="ListParagraph"/>
              <w:numPr>
                <w:ilvl w:val="0"/>
                <w:numId w:val="236"/>
              </w:numPr>
            </w:pPr>
            <w:r w:rsidRPr="00E82071">
              <w:t>SPL Rule 5 identifies that the attribute has not been defined.</w:t>
            </w:r>
          </w:p>
          <w:p w14:paraId="0F3766AA" w14:textId="1190020B" w:rsidR="00AC5FF0" w:rsidRDefault="00AC5FF0" w:rsidP="008B43ED">
            <w:pPr>
              <w:pStyle w:val="ListParagraph"/>
              <w:numPr>
                <w:ilvl w:val="0"/>
                <w:numId w:val="236"/>
              </w:numPr>
            </w:pPr>
            <w:r w:rsidRPr="00E82071">
              <w:t>SPL Rule 6 identifies that the attribute is empty.</w:t>
            </w:r>
          </w:p>
          <w:p w14:paraId="5CAB26BA" w14:textId="7B33FFD7" w:rsidR="005C5026" w:rsidRPr="00906BC6" w:rsidRDefault="005C5026" w:rsidP="008B43ED">
            <w:pPr>
              <w:pStyle w:val="ListParagraph"/>
              <w:numPr>
                <w:ilvl w:val="0"/>
                <w:numId w:val="236"/>
              </w:numPr>
              <w:rPr>
                <w:ins w:id="1509" w:author="Peter Bomberg" w:date="2018-01-16T14:05:00Z"/>
              </w:rPr>
            </w:pPr>
            <w:ins w:id="1510" w:author="Peter Bomberg" w:date="2018-01-16T14:05:00Z">
              <w:r>
                <w:t>SPL Rule 34</w:t>
              </w:r>
              <w:r w:rsidRPr="00353C9D">
                <w:t xml:space="preserve"> identifies that the </w:t>
              </w:r>
              <w:r w:rsidRPr="00743272">
                <w:t>link target can not be found.</w:t>
              </w:r>
            </w:ins>
          </w:p>
          <w:p w14:paraId="5B6A3D08" w14:textId="77777777" w:rsidR="00AC5FF0" w:rsidRDefault="00AC5FF0" w:rsidP="0080029F"/>
          <w:p w14:paraId="15B43B5E" w14:textId="77777777" w:rsidR="00AC5FF0" w:rsidRDefault="00AC5FF0" w:rsidP="008B43ED">
            <w:pPr>
              <w:pStyle w:val="ListParagraph"/>
              <w:numPr>
                <w:ilvl w:val="0"/>
                <w:numId w:val="93"/>
              </w:numPr>
            </w:pPr>
            <w:r>
              <w:t xml:space="preserve">There </w:t>
            </w:r>
            <w:r w:rsidR="006D3FAB">
              <w:t>is</w:t>
            </w:r>
            <w:r>
              <w:t xml:space="preserve"> a </w:t>
            </w:r>
            <w:r w:rsidRPr="00906BC6">
              <w:t>text</w:t>
            </w:r>
            <w:r>
              <w:t xml:space="preserve"> element</w:t>
            </w:r>
          </w:p>
          <w:p w14:paraId="3E56485C" w14:textId="77777777" w:rsidR="000E61C4" w:rsidRPr="00E82071" w:rsidRDefault="000E61C4" w:rsidP="008B43ED">
            <w:pPr>
              <w:pStyle w:val="ListParagraph"/>
              <w:numPr>
                <w:ilvl w:val="0"/>
                <w:numId w:val="97"/>
              </w:numPr>
            </w:pPr>
            <w:r w:rsidRPr="00E82071">
              <w:t>SPL Rule 3 identifies that the element has not been defined.</w:t>
            </w:r>
          </w:p>
          <w:p w14:paraId="0F22C8A4" w14:textId="77777777" w:rsidR="00AC5FF0" w:rsidRPr="00906BC6" w:rsidRDefault="00AC5FF0" w:rsidP="008B43ED">
            <w:pPr>
              <w:pStyle w:val="ListParagraph"/>
              <w:numPr>
                <w:ilvl w:val="0"/>
                <w:numId w:val="97"/>
              </w:numPr>
            </w:pPr>
            <w:r w:rsidRPr="00E82071">
              <w:t xml:space="preserve">SPL Rule 6 identifies that the </w:t>
            </w:r>
            <w:r w:rsidR="00616896" w:rsidRPr="00E82071">
              <w:t xml:space="preserve">element </w:t>
            </w:r>
            <w:r w:rsidRPr="00E82071">
              <w:t>is empty.</w:t>
            </w:r>
          </w:p>
          <w:p w14:paraId="4477FF8A" w14:textId="77777777" w:rsidR="00AC5FF0" w:rsidRDefault="00AC5FF0" w:rsidP="0080029F"/>
          <w:p w14:paraId="4A93214E" w14:textId="77777777" w:rsidR="00AC5FF0" w:rsidRDefault="00AC5FF0" w:rsidP="008B43ED">
            <w:pPr>
              <w:pStyle w:val="ListParagraph"/>
              <w:numPr>
                <w:ilvl w:val="0"/>
                <w:numId w:val="93"/>
              </w:numPr>
            </w:pPr>
            <w:r>
              <w:t xml:space="preserve">There </w:t>
            </w:r>
            <w:r w:rsidR="006D3FAB">
              <w:t xml:space="preserve">is a </w:t>
            </w:r>
            <w:r>
              <w:t>value element</w:t>
            </w:r>
          </w:p>
          <w:p w14:paraId="046EB4F7" w14:textId="77777777" w:rsidR="001910EA" w:rsidRDefault="000E61C4" w:rsidP="008B43ED">
            <w:pPr>
              <w:pStyle w:val="ListParagraph"/>
              <w:numPr>
                <w:ilvl w:val="0"/>
                <w:numId w:val="98"/>
              </w:numPr>
            </w:pPr>
            <w:r w:rsidRPr="00E82071">
              <w:t>SPL Rule 3 identifies that the element has not been defined.</w:t>
            </w:r>
          </w:p>
          <w:p w14:paraId="6566C37B" w14:textId="2217C1B3" w:rsidR="009E3490" w:rsidRPr="00906BC6" w:rsidRDefault="009E3490" w:rsidP="008B43ED">
            <w:pPr>
              <w:pStyle w:val="ListParagraph"/>
              <w:numPr>
                <w:ilvl w:val="0"/>
                <w:numId w:val="98"/>
              </w:numPr>
            </w:pPr>
            <w:r w:rsidRPr="00E82071">
              <w:t>SPL Rule 6 identifies that the element is empty.</w:t>
            </w:r>
          </w:p>
          <w:p w14:paraId="3266304F" w14:textId="77777777" w:rsidR="006D3FAB" w:rsidRDefault="006D3FAB" w:rsidP="0080029F"/>
          <w:p w14:paraId="15580C63" w14:textId="3B4E820E" w:rsidR="006D3FAB" w:rsidRDefault="006D3FAB" w:rsidP="008B43ED">
            <w:pPr>
              <w:pStyle w:val="ListParagraph"/>
              <w:numPr>
                <w:ilvl w:val="0"/>
                <w:numId w:val="93"/>
              </w:numPr>
            </w:pPr>
            <w:r>
              <w:t>There is a value@</w:t>
            </w:r>
            <w:r w:rsidRPr="006D3FAB">
              <w:t>mediaType</w:t>
            </w:r>
            <w:r>
              <w:t xml:space="preserve"> attribute</w:t>
            </w:r>
            <w:r w:rsidR="009E3490">
              <w:t xml:space="preserve"> with the xsi:type set to ED</w:t>
            </w:r>
            <w:ins w:id="1511" w:author="Peter Bomberg" w:date="2018-01-16T14:05:00Z">
              <w:r w:rsidR="009A72D9">
                <w:t>, and the mediaType is a string where the first part is “</w:t>
              </w:r>
              <w:r w:rsidR="009A72D9" w:rsidRPr="009A72D9">
                <w:t>image/</w:t>
              </w:r>
              <w:r w:rsidR="009A72D9">
                <w:t xml:space="preserve">” followed by a mediatype derived from OID </w:t>
              </w:r>
              <w:r w:rsidR="009A72D9" w:rsidRPr="009A72D9">
                <w:t>2.16.840.1.113883.2.20.6.</w:t>
              </w:r>
              <w:r w:rsidR="00D128C2">
                <w:t>52</w:t>
              </w:r>
              <w:r w:rsidR="009A72D9" w:rsidRPr="009A72D9">
                <w:t>.</w:t>
              </w:r>
            </w:ins>
          </w:p>
          <w:p w14:paraId="6DDFE297" w14:textId="4D6FF9F4" w:rsidR="001D4E6C" w:rsidRDefault="006D3FAB" w:rsidP="008B43ED">
            <w:pPr>
              <w:pStyle w:val="ListParagraph"/>
              <w:numPr>
                <w:ilvl w:val="0"/>
                <w:numId w:val="99"/>
              </w:numPr>
            </w:pPr>
            <w:r w:rsidRPr="00E82071">
              <w:t xml:space="preserve">SPL Rule 5 identifies that the </w:t>
            </w:r>
            <w:ins w:id="1512" w:author="Peter Bomberg" w:date="2018-01-16T14:05:00Z">
              <w:r w:rsidR="009A72D9">
                <w:t>(</w:t>
              </w:r>
              <w:r w:rsidR="009A72D9" w:rsidRPr="009A72D9">
                <w:t>xsi:type</w:t>
              </w:r>
              <w:r w:rsidR="009A72D9">
                <w:t xml:space="preserve">) </w:t>
              </w:r>
            </w:ins>
            <w:r w:rsidRPr="00E82071">
              <w:t>attribute has not been defined.</w:t>
            </w:r>
          </w:p>
          <w:p w14:paraId="0683704A" w14:textId="7F15819B" w:rsidR="009A72D9" w:rsidRDefault="006D3FAB" w:rsidP="008B43ED">
            <w:pPr>
              <w:pStyle w:val="ListParagraph"/>
              <w:numPr>
                <w:ilvl w:val="0"/>
                <w:numId w:val="99"/>
              </w:numPr>
            </w:pPr>
            <w:r w:rsidRPr="00E82071">
              <w:t>SPL Rule 6 identifies that the</w:t>
            </w:r>
            <w:r w:rsidR="009A72D9" w:rsidRPr="00E82071">
              <w:t xml:space="preserve"> </w:t>
            </w:r>
            <w:ins w:id="1513" w:author="Peter Bomberg" w:date="2018-01-16T14:05:00Z">
              <w:r w:rsidR="009A72D9">
                <w:t>(</w:t>
              </w:r>
              <w:r w:rsidR="009A72D9" w:rsidRPr="009A72D9">
                <w:t>xsi:type</w:t>
              </w:r>
              <w:r w:rsidR="009A72D9">
                <w:t xml:space="preserve">) </w:t>
              </w:r>
            </w:ins>
            <w:r w:rsidRPr="00E82071">
              <w:t>attribute is empty.</w:t>
            </w:r>
            <w:r w:rsidR="009A72D9" w:rsidRPr="00693AA1">
              <w:t xml:space="preserve"> </w:t>
            </w:r>
          </w:p>
          <w:p w14:paraId="4CAA7822" w14:textId="6712C1A4" w:rsidR="009A72D9" w:rsidRPr="00F86710" w:rsidRDefault="009A72D9" w:rsidP="008B43ED">
            <w:pPr>
              <w:pStyle w:val="ListParagraph"/>
              <w:numPr>
                <w:ilvl w:val="0"/>
                <w:numId w:val="99"/>
              </w:numPr>
            </w:pPr>
            <w:r w:rsidRPr="001D4E6C">
              <w:rPr>
                <w:highlight w:val="white"/>
              </w:rPr>
              <w:t xml:space="preserve">SPL Rule 10 identifies that the </w:t>
            </w:r>
            <w:ins w:id="1514" w:author="Peter Bomberg" w:date="2018-01-16T14:05:00Z">
              <w:r>
                <w:t>(</w:t>
              </w:r>
              <w:r w:rsidRPr="009A72D9">
                <w:t>xsi:type</w:t>
              </w:r>
              <w:r>
                <w:t xml:space="preserve">) </w:t>
              </w:r>
            </w:ins>
            <w:r w:rsidRPr="001D4E6C">
              <w:rPr>
                <w:highlight w:val="white"/>
              </w:rPr>
              <w:t>attribute value is incorrect.</w:t>
            </w:r>
          </w:p>
          <w:p w14:paraId="5242CEFD" w14:textId="29C500CB" w:rsidR="009A72D9" w:rsidRDefault="009A72D9" w:rsidP="008B43ED">
            <w:pPr>
              <w:pStyle w:val="ListParagraph"/>
              <w:numPr>
                <w:ilvl w:val="0"/>
                <w:numId w:val="99"/>
              </w:numPr>
              <w:rPr>
                <w:ins w:id="1515" w:author="Peter Bomberg" w:date="2018-01-16T14:05:00Z"/>
              </w:rPr>
            </w:pPr>
            <w:ins w:id="1516" w:author="Peter Bomberg" w:date="2018-01-16T14:05:00Z">
              <w:r w:rsidRPr="00E82071">
                <w:t xml:space="preserve">SPL Rule 5 identifies that the </w:t>
              </w:r>
              <w:r>
                <w:t xml:space="preserve">(mediaType) </w:t>
              </w:r>
              <w:r w:rsidRPr="00E82071">
                <w:t>attribute has not been defined.</w:t>
              </w:r>
            </w:ins>
          </w:p>
          <w:p w14:paraId="680BA091" w14:textId="11DC4791" w:rsidR="009A72D9" w:rsidRDefault="009A72D9" w:rsidP="008B43ED">
            <w:pPr>
              <w:pStyle w:val="ListParagraph"/>
              <w:numPr>
                <w:ilvl w:val="0"/>
                <w:numId w:val="99"/>
              </w:numPr>
              <w:rPr>
                <w:ins w:id="1517" w:author="Peter Bomberg" w:date="2018-01-16T14:05:00Z"/>
              </w:rPr>
            </w:pPr>
            <w:ins w:id="1518" w:author="Peter Bomberg" w:date="2018-01-16T14:05:00Z">
              <w:r w:rsidRPr="00E82071">
                <w:t xml:space="preserve">SPL Rule 6 identifies that the </w:t>
              </w:r>
              <w:r>
                <w:t xml:space="preserve">(mediaType) </w:t>
              </w:r>
              <w:r w:rsidRPr="00E82071">
                <w:t>attribute is empty.</w:t>
              </w:r>
              <w:r w:rsidRPr="00693AA1">
                <w:t xml:space="preserve"> </w:t>
              </w:r>
            </w:ins>
          </w:p>
          <w:p w14:paraId="211BC0A8" w14:textId="3DCABA63" w:rsidR="009A72D9" w:rsidRPr="00F86710" w:rsidRDefault="009A72D9" w:rsidP="008B43ED">
            <w:pPr>
              <w:pStyle w:val="ListParagraph"/>
              <w:numPr>
                <w:ilvl w:val="0"/>
                <w:numId w:val="99"/>
              </w:numPr>
              <w:rPr>
                <w:ins w:id="1519" w:author="Peter Bomberg" w:date="2018-01-16T14:05:00Z"/>
              </w:rPr>
            </w:pPr>
            <w:ins w:id="1520" w:author="Peter Bomberg" w:date="2018-01-16T14:05:00Z">
              <w:r w:rsidRPr="001D4E6C">
                <w:rPr>
                  <w:highlight w:val="white"/>
                </w:rPr>
                <w:t xml:space="preserve">SPL Rule 10 identifies that the </w:t>
              </w:r>
              <w:r>
                <w:t xml:space="preserve">(mediaType) </w:t>
              </w:r>
              <w:r w:rsidRPr="001D4E6C">
                <w:rPr>
                  <w:highlight w:val="white"/>
                </w:rPr>
                <w:t>attribute value is incorrect.</w:t>
              </w:r>
            </w:ins>
          </w:p>
          <w:p w14:paraId="4104B6A3" w14:textId="5E6580E4" w:rsidR="001D4E6C" w:rsidRDefault="009A72D9" w:rsidP="008B43ED">
            <w:pPr>
              <w:pStyle w:val="ListParagraph"/>
              <w:numPr>
                <w:ilvl w:val="0"/>
                <w:numId w:val="99"/>
              </w:numPr>
              <w:rPr>
                <w:ins w:id="1521" w:author="Peter Bomberg" w:date="2018-01-16T14:05:00Z"/>
              </w:rPr>
            </w:pPr>
            <w:ins w:id="1522" w:author="Peter Bomberg" w:date="2018-01-16T14:05:00Z">
              <w:r w:rsidRPr="00693AA1">
                <w:t xml:space="preserve">SPL Rule 8 identifies that the </w:t>
              </w:r>
              <w:r>
                <w:t xml:space="preserve">mediatype </w:t>
              </w:r>
              <w:r w:rsidRPr="00693AA1">
                <w:t>is not in the CV or is not contextually correct.</w:t>
              </w:r>
            </w:ins>
          </w:p>
          <w:p w14:paraId="770E9646" w14:textId="5CD73658" w:rsidR="00A920F6" w:rsidRDefault="00A920F6" w:rsidP="008B43ED">
            <w:pPr>
              <w:pStyle w:val="ListParagraph"/>
              <w:numPr>
                <w:ilvl w:val="0"/>
                <w:numId w:val="99"/>
              </w:numPr>
              <w:rPr>
                <w:ins w:id="1523" w:author="Peter Bomberg" w:date="2018-01-16T14:05:00Z"/>
              </w:rPr>
            </w:pPr>
            <w:ins w:id="1524" w:author="Peter Bomberg" w:date="2018-01-16T14:05:00Z">
              <w:r w:rsidRPr="00337A08">
                <w:rPr>
                  <w:sz w:val="22"/>
                  <w:szCs w:val="22"/>
                  <w:highlight w:val="white"/>
                </w:rPr>
                <w:t>SPL Rule 15 identifies that there is a notification flag for the content.</w:t>
              </w:r>
            </w:ins>
          </w:p>
          <w:p w14:paraId="5E2C1158" w14:textId="77777777" w:rsidR="009A72D9" w:rsidRDefault="009A72D9" w:rsidP="009A72D9">
            <w:pPr>
              <w:pStyle w:val="ListParagraph"/>
              <w:ind w:left="360"/>
            </w:pPr>
          </w:p>
          <w:p w14:paraId="6C2F1F14" w14:textId="77777777" w:rsidR="000E61C4" w:rsidRDefault="000E61C4" w:rsidP="008B43ED">
            <w:pPr>
              <w:pStyle w:val="ListParagraph"/>
              <w:numPr>
                <w:ilvl w:val="0"/>
                <w:numId w:val="93"/>
              </w:numPr>
            </w:pPr>
            <w:r>
              <w:t xml:space="preserve">There </w:t>
            </w:r>
            <w:r w:rsidR="006D3FAB">
              <w:t xml:space="preserve">is a </w:t>
            </w:r>
            <w:r>
              <w:t>value.</w:t>
            </w:r>
            <w:r w:rsidR="00D67032" w:rsidRPr="00D67032">
              <w:t xml:space="preserve">reference </w:t>
            </w:r>
            <w:r>
              <w:t>element</w:t>
            </w:r>
          </w:p>
          <w:p w14:paraId="17506620" w14:textId="77777777" w:rsidR="00C862C2" w:rsidRDefault="00616896" w:rsidP="008B43ED">
            <w:pPr>
              <w:pStyle w:val="ListParagraph"/>
              <w:numPr>
                <w:ilvl w:val="0"/>
                <w:numId w:val="100"/>
              </w:numPr>
            </w:pPr>
            <w:r w:rsidRPr="00E82071">
              <w:t>SPL Rule 3 identifies that the element has not been defined.</w:t>
            </w:r>
          </w:p>
          <w:p w14:paraId="3D59F46B" w14:textId="25EFF365" w:rsidR="009A72D9" w:rsidRPr="00E82071" w:rsidRDefault="009A72D9" w:rsidP="008B43ED">
            <w:pPr>
              <w:pStyle w:val="ListParagraph"/>
              <w:numPr>
                <w:ilvl w:val="0"/>
                <w:numId w:val="100"/>
              </w:numPr>
              <w:rPr>
                <w:ins w:id="1525" w:author="Peter Bomberg" w:date="2018-01-16T14:05:00Z"/>
              </w:rPr>
            </w:pPr>
            <w:ins w:id="1526" w:author="Peter Bomberg" w:date="2018-01-16T14:05:00Z">
              <w:r w:rsidRPr="00C862C2">
                <w:rPr>
                  <w:highlight w:val="white"/>
                </w:rPr>
                <w:t xml:space="preserve">SPL Rule 4 identifies that the </w:t>
              </w:r>
              <w:r w:rsidRPr="00D00628">
                <w:t>element has been defined</w:t>
              </w:r>
              <w:r>
                <w:t xml:space="preserve"> more than once, this will trigger a schema validation </w:t>
              </w:r>
              <w:r w:rsidR="0075626F">
                <w:t>error.</w:t>
              </w:r>
            </w:ins>
          </w:p>
          <w:p w14:paraId="28498E58" w14:textId="77777777" w:rsidR="00AC5FF0" w:rsidRDefault="00AC5FF0" w:rsidP="0080029F"/>
          <w:p w14:paraId="28E693BF" w14:textId="6DC78B92" w:rsidR="00D67032" w:rsidRDefault="00D67032" w:rsidP="008B43ED">
            <w:pPr>
              <w:pStyle w:val="ListParagraph"/>
              <w:numPr>
                <w:ilvl w:val="0"/>
                <w:numId w:val="93"/>
              </w:numPr>
            </w:pPr>
            <w:r>
              <w:t xml:space="preserve">There </w:t>
            </w:r>
            <w:r w:rsidR="006D3FAB">
              <w:t xml:space="preserve">is a </w:t>
            </w:r>
            <w:r w:rsidR="009E3490">
              <w:t>value.</w:t>
            </w:r>
            <w:r w:rsidRPr="00D67032">
              <w:t>reference</w:t>
            </w:r>
            <w:r>
              <w:t>@v</w:t>
            </w:r>
            <w:r w:rsidRPr="00D67032">
              <w:t>alue</w:t>
            </w:r>
            <w:r>
              <w:t xml:space="preserve"> attribute</w:t>
            </w:r>
            <w:r w:rsidR="00E82071">
              <w:t xml:space="preserve">, </w:t>
            </w:r>
            <w:del w:id="1527" w:author="Peter Bomberg" w:date="2018-01-16T14:05:00Z">
              <w:r w:rsidR="00E82071">
                <w:delText>with the following characteristics:</w:delText>
              </w:r>
            </w:del>
            <w:ins w:id="1528" w:author="Peter Bomberg" w:date="2018-01-16T14:05:00Z">
              <w:r w:rsidR="00C862C2">
                <w:t>containing the file name, file extension and if required path to the content file.</w:t>
              </w:r>
              <w:r w:rsidR="001910EA">
                <w:t xml:space="preserve"> The content </w:t>
              </w:r>
              <w:r w:rsidR="001910EA" w:rsidRPr="005F0A34">
                <w:t>shall be all lower case</w:t>
              </w:r>
            </w:ins>
          </w:p>
          <w:p w14:paraId="30BECEB2" w14:textId="77777777" w:rsidR="0024686A" w:rsidRDefault="0024686A" w:rsidP="008B43ED">
            <w:pPr>
              <w:pStyle w:val="ListParagraph"/>
              <w:numPr>
                <w:ilvl w:val="0"/>
                <w:numId w:val="237"/>
              </w:numPr>
            </w:pPr>
            <w:r w:rsidRPr="00E82071">
              <w:t>SPL Rule 5 identifies that the attribute has not been defined.</w:t>
            </w:r>
          </w:p>
          <w:p w14:paraId="545D14F4" w14:textId="77777777" w:rsidR="001910EA" w:rsidRDefault="0024686A" w:rsidP="008B43ED">
            <w:pPr>
              <w:pStyle w:val="ListParagraph"/>
              <w:numPr>
                <w:ilvl w:val="0"/>
                <w:numId w:val="237"/>
              </w:numPr>
            </w:pPr>
            <w:r w:rsidRPr="00E82071">
              <w:t>SPL Rule 6 identifies that the attribute is empty.</w:t>
            </w:r>
          </w:p>
          <w:p w14:paraId="1ABE5703" w14:textId="1B424ABD" w:rsidR="001910EA" w:rsidRPr="001910EA" w:rsidRDefault="00E82071" w:rsidP="008B43ED">
            <w:pPr>
              <w:pStyle w:val="ListParagraph"/>
              <w:numPr>
                <w:ilvl w:val="0"/>
                <w:numId w:val="237"/>
              </w:numPr>
              <w:rPr>
                <w:ins w:id="1529" w:author="Peter Bomberg" w:date="2018-01-16T14:05:00Z"/>
              </w:rPr>
            </w:pPr>
            <w:del w:id="1530" w:author="Peter Bomberg" w:date="2018-01-16T14:05:00Z">
              <w:r w:rsidRPr="005F0A34">
                <w:delText>File name</w:delText>
              </w:r>
            </w:del>
            <w:ins w:id="1531" w:author="Peter Bomberg" w:date="2018-01-16T14:05:00Z">
              <w:r w:rsidR="001910EA" w:rsidRPr="001910EA">
                <w:rPr>
                  <w:highlight w:val="white"/>
                </w:rPr>
                <w:t xml:space="preserve">SPL Rule 12 identifies that the content is incorrectly </w:t>
              </w:r>
              <w:r w:rsidR="001910EA" w:rsidRPr="001910EA">
                <w:rPr>
                  <w:highlight w:val="white"/>
                </w:rPr>
                <w:lastRenderedPageBreak/>
                <w:t>formatted (not lowercase).</w:t>
              </w:r>
            </w:ins>
          </w:p>
          <w:p w14:paraId="6E9E4DB0" w14:textId="429F8084" w:rsidR="001910EA" w:rsidRPr="00C13369" w:rsidRDefault="001910EA" w:rsidP="008B43ED">
            <w:pPr>
              <w:pStyle w:val="ListParagraph"/>
              <w:numPr>
                <w:ilvl w:val="0"/>
                <w:numId w:val="236"/>
              </w:numPr>
              <w:rPr>
                <w:ins w:id="1532" w:author="Peter Bomberg" w:date="2018-01-16T14:05:00Z"/>
              </w:rPr>
            </w:pPr>
            <w:ins w:id="1533" w:author="Peter Bomberg" w:date="2018-01-16T14:05:00Z">
              <w:r>
                <w:t>SPL Rule 34</w:t>
              </w:r>
              <w:r w:rsidRPr="00353C9D">
                <w:t xml:space="preserve"> identifies that the </w:t>
              </w:r>
              <w:r w:rsidRPr="00743272">
                <w:t>link target can not be found.</w:t>
              </w:r>
            </w:ins>
          </w:p>
          <w:p w14:paraId="10E054C5" w14:textId="77777777" w:rsidR="00C862C2" w:rsidRDefault="00C862C2" w:rsidP="00C862C2">
            <w:pPr>
              <w:pStyle w:val="ListParagraph"/>
              <w:ind w:left="360"/>
              <w:rPr>
                <w:ins w:id="1534" w:author="Peter Bomberg" w:date="2018-01-16T14:05:00Z"/>
              </w:rPr>
            </w:pPr>
          </w:p>
          <w:p w14:paraId="46F1AF59" w14:textId="4DE78847" w:rsidR="00C862C2" w:rsidRDefault="00C862C2" w:rsidP="008B43ED">
            <w:pPr>
              <w:pStyle w:val="ListParagraph"/>
              <w:numPr>
                <w:ilvl w:val="0"/>
                <w:numId w:val="93"/>
              </w:numPr>
            </w:pPr>
            <w:ins w:id="1535" w:author="Peter Bomberg" w:date="2018-01-16T14:05:00Z">
              <w:r>
                <w:t xml:space="preserve">The </w:t>
              </w:r>
              <w:r w:rsidRPr="005F0A34">
                <w:t xml:space="preserve">file name shall not </w:t>
              </w:r>
              <w:r>
                <w:t>contained in the value.</w:t>
              </w:r>
              <w:r w:rsidRPr="00D67032">
                <w:t>reference</w:t>
              </w:r>
              <w:r>
                <w:t>@v</w:t>
              </w:r>
              <w:r w:rsidRPr="00D67032">
                <w:t>alue</w:t>
              </w:r>
              <w:r>
                <w:t xml:space="preserve"> shall not </w:t>
              </w:r>
              <w:r w:rsidRPr="005F0A34">
                <w:t>exceed 59 characters</w:t>
              </w:r>
              <w:r w:rsidR="001910EA">
                <w:t xml:space="preserve"> and </w:t>
              </w:r>
              <w:r>
                <w:t>shall be</w:t>
              </w:r>
            </w:ins>
            <w:r>
              <w:t xml:space="preserve"> </w:t>
            </w:r>
            <w:r w:rsidRPr="005F0A34">
              <w:t>followed by a 3 character file extension</w:t>
            </w:r>
            <w:r>
              <w:t>.</w:t>
            </w:r>
          </w:p>
          <w:p w14:paraId="593A0150" w14:textId="77777777" w:rsidR="0024686A" w:rsidRDefault="0024686A" w:rsidP="00E212A4">
            <w:pPr>
              <w:rPr>
                <w:del w:id="1536" w:author="Peter Bomberg" w:date="2018-01-16T14:05:00Z"/>
              </w:rPr>
            </w:pPr>
          </w:p>
          <w:p w14:paraId="21512CEF" w14:textId="77777777" w:rsidR="00E82071" w:rsidRDefault="00E82071" w:rsidP="008B43ED">
            <w:pPr>
              <w:pStyle w:val="ListParagraph"/>
              <w:numPr>
                <w:ilvl w:val="0"/>
                <w:numId w:val="408"/>
              </w:numPr>
              <w:rPr>
                <w:del w:id="1537" w:author="Peter Bomberg" w:date="2018-01-16T14:05:00Z"/>
              </w:rPr>
            </w:pPr>
            <w:del w:id="1538" w:author="Peter Bomberg" w:date="2018-01-16T14:05:00Z">
              <w:r w:rsidRPr="005F0A34">
                <w:delText>The file name shall not exceed 59 characters</w:delText>
              </w:r>
            </w:del>
          </w:p>
          <w:p w14:paraId="4235A29E" w14:textId="77777777" w:rsidR="006F65E6" w:rsidRDefault="006F65E6" w:rsidP="008B43ED">
            <w:pPr>
              <w:pStyle w:val="ListParagraph"/>
              <w:numPr>
                <w:ilvl w:val="0"/>
                <w:numId w:val="99"/>
              </w:numPr>
              <w:rPr>
                <w:del w:id="1539" w:author="Peter Bomberg" w:date="2018-01-16T14:05:00Z"/>
              </w:rPr>
            </w:pPr>
            <w:del w:id="1540" w:author="Peter Bomberg" w:date="2018-01-16T14:05:00Z">
              <w:r w:rsidRPr="00E82071">
                <w:delText xml:space="preserve">SPL Rule </w:delText>
              </w:r>
              <w:r>
                <w:delText>12</w:delText>
              </w:r>
              <w:r w:rsidRPr="00E82071">
                <w:delText xml:space="preserve"> identifies that </w:delText>
              </w:r>
              <w:r>
                <w:delText xml:space="preserve">file name </w:delText>
              </w:r>
              <w:r w:rsidR="00E212A4">
                <w:delText>exceeds 59 characters</w:delText>
              </w:r>
              <w:r w:rsidRPr="00E82071">
                <w:delText>.</w:delText>
              </w:r>
            </w:del>
          </w:p>
          <w:p w14:paraId="1EAC606A" w14:textId="77777777" w:rsidR="00E82071" w:rsidRDefault="00E82071" w:rsidP="008B43ED">
            <w:pPr>
              <w:pStyle w:val="ListParagraph"/>
              <w:numPr>
                <w:ilvl w:val="0"/>
                <w:numId w:val="408"/>
              </w:numPr>
              <w:rPr>
                <w:del w:id="1541" w:author="Peter Bomberg" w:date="2018-01-16T14:05:00Z"/>
              </w:rPr>
            </w:pPr>
            <w:del w:id="1542" w:author="Peter Bomberg" w:date="2018-01-16T14:05:00Z">
              <w:r w:rsidRPr="005F0A34">
                <w:delText>The file name and file extension shall be all lower case.</w:delText>
              </w:r>
            </w:del>
          </w:p>
          <w:p w14:paraId="55FB9441" w14:textId="77777777" w:rsidR="0024686A" w:rsidRDefault="0024686A" w:rsidP="008B43ED">
            <w:pPr>
              <w:pStyle w:val="ListParagraph"/>
              <w:numPr>
                <w:ilvl w:val="0"/>
                <w:numId w:val="99"/>
              </w:numPr>
              <w:rPr>
                <w:del w:id="1543" w:author="Peter Bomberg" w:date="2018-01-16T14:05:00Z"/>
              </w:rPr>
            </w:pPr>
            <w:del w:id="1544" w:author="Peter Bomberg" w:date="2018-01-16T14:05:00Z">
              <w:r w:rsidRPr="00E82071">
                <w:delText xml:space="preserve">SPL Rule </w:delText>
              </w:r>
              <w:r>
                <w:delText>12</w:delText>
              </w:r>
              <w:r w:rsidRPr="00E82071">
                <w:delText xml:space="preserve"> identifies that </w:delText>
              </w:r>
              <w:r>
                <w:delText>file name and format were not lowercase</w:delText>
              </w:r>
              <w:r w:rsidRPr="00E82071">
                <w:delText>.</w:delText>
              </w:r>
            </w:del>
          </w:p>
          <w:p w14:paraId="2F7361F9" w14:textId="77777777" w:rsidR="00E82071" w:rsidRDefault="00E82071" w:rsidP="008B43ED">
            <w:pPr>
              <w:pStyle w:val="ListParagraph"/>
              <w:numPr>
                <w:ilvl w:val="0"/>
                <w:numId w:val="408"/>
              </w:numPr>
              <w:rPr>
                <w:del w:id="1545" w:author="Peter Bomberg" w:date="2018-01-16T14:05:00Z"/>
                <w:lang w:val="en-US"/>
              </w:rPr>
            </w:pPr>
            <w:del w:id="1546" w:author="Peter Bomberg" w:date="2018-01-16T14:05:00Z">
              <w:r w:rsidRPr="005F0A34">
                <w:rPr>
                  <w:lang w:val="en-US"/>
                </w:rPr>
                <w:delText>Only file formats detailed in the table are permitted:</w:delText>
              </w:r>
            </w:del>
          </w:p>
          <w:p w14:paraId="45656324" w14:textId="3B65FB71" w:rsidR="001910EA" w:rsidRDefault="001910EA" w:rsidP="008B43ED">
            <w:pPr>
              <w:pStyle w:val="ListParagraph"/>
              <w:numPr>
                <w:ilvl w:val="0"/>
                <w:numId w:val="238"/>
              </w:numPr>
              <w:rPr>
                <w:highlight w:val="white"/>
              </w:rPr>
            </w:pPr>
            <w:r w:rsidRPr="00F762B7">
              <w:rPr>
                <w:highlight w:val="white"/>
              </w:rPr>
              <w:t xml:space="preserve">SPL Rule 10 identifies that </w:t>
            </w:r>
            <w:del w:id="1547" w:author="Peter Bomberg" w:date="2018-01-16T14:05:00Z">
              <w:r w:rsidR="00850FC5">
                <w:delText>file format</w:delText>
              </w:r>
            </w:del>
            <w:ins w:id="1548" w:author="Peter Bomberg" w:date="2018-01-16T14:05:00Z">
              <w:r w:rsidRPr="00F762B7">
                <w:rPr>
                  <w:highlight w:val="white"/>
                </w:rPr>
                <w:t xml:space="preserve">the </w:t>
              </w:r>
              <w:r w:rsidR="002472A4">
                <w:rPr>
                  <w:highlight w:val="white"/>
                </w:rPr>
                <w:t>(</w:t>
              </w:r>
              <w:r w:rsidR="002472A4">
                <w:t>v</w:t>
              </w:r>
              <w:r w:rsidR="002472A4" w:rsidRPr="00D67032">
                <w:t>alue</w:t>
              </w:r>
              <w:r w:rsidR="002472A4">
                <w:t xml:space="preserve">) </w:t>
              </w:r>
              <w:r w:rsidRPr="00F762B7">
                <w:rPr>
                  <w:highlight w:val="white"/>
                </w:rPr>
                <w:t>attribute value</w:t>
              </w:r>
            </w:ins>
            <w:r w:rsidRPr="00F762B7">
              <w:rPr>
                <w:highlight w:val="white"/>
              </w:rPr>
              <w:t xml:space="preserve"> is incorrect</w:t>
            </w:r>
            <w:del w:id="1549" w:author="Peter Bomberg" w:date="2018-01-16T14:05:00Z">
              <w:r w:rsidR="00850FC5" w:rsidRPr="00E82071">
                <w:delText>.</w:delText>
              </w:r>
            </w:del>
            <w:ins w:id="1550" w:author="Peter Bomberg" w:date="2018-01-16T14:05:00Z">
              <w:r>
                <w:rPr>
                  <w:highlight w:val="white"/>
                </w:rPr>
                <w:t xml:space="preserve"> or contextually incorrect.</w:t>
              </w:r>
            </w:ins>
          </w:p>
          <w:p w14:paraId="50BAFE07" w14:textId="77777777" w:rsidR="00352BE6" w:rsidRDefault="00352BE6" w:rsidP="00352BE6">
            <w:pPr>
              <w:pStyle w:val="ListParagraph"/>
              <w:ind w:left="360"/>
            </w:pPr>
          </w:p>
          <w:p w14:paraId="1076D582" w14:textId="77777777" w:rsidR="00AD0719" w:rsidRPr="003C73CF" w:rsidRDefault="00AD0719" w:rsidP="008B43ED">
            <w:pPr>
              <w:pStyle w:val="ListParagraph"/>
              <w:numPr>
                <w:ilvl w:val="0"/>
                <w:numId w:val="409"/>
              </w:numPr>
              <w:rPr>
                <w:del w:id="1551" w:author="Peter Bomberg" w:date="2018-01-16T14:05:00Z"/>
              </w:rPr>
            </w:pPr>
            <w:r>
              <w:t xml:space="preserve">The </w:t>
            </w:r>
            <w:del w:id="1552" w:author="Peter Bomberg" w:date="2018-01-16T14:05:00Z">
              <w:r>
                <w:delText>file name contained in the value attribute of the &lt;</w:delText>
              </w:r>
              <w:r w:rsidRPr="009E0A85">
                <w:delText>reference</w:delText>
              </w:r>
              <w:r>
                <w:delText>&gt;</w:delText>
              </w:r>
              <w:r w:rsidRPr="009E0A85">
                <w:delText xml:space="preserve"> child element of </w:delText>
              </w:r>
              <w:r>
                <w:delText>the &lt;</w:delText>
              </w:r>
            </w:del>
            <w:r>
              <w:t>observationMedia</w:t>
            </w:r>
            <w:del w:id="1553" w:author="Peter Bomberg" w:date="2018-01-16T14:05:00Z">
              <w:r>
                <w:delText>&gt; element</w:delText>
              </w:r>
              <w:r w:rsidRPr="009E0A85">
                <w:delText xml:space="preserve"> may </w:delText>
              </w:r>
              <w:r>
                <w:delText xml:space="preserve">not contain spaces. </w:delText>
              </w:r>
            </w:del>
          </w:p>
          <w:p w14:paraId="39E98C42" w14:textId="77777777" w:rsidR="00AD0719" w:rsidRPr="009E0A85" w:rsidRDefault="00AD0719" w:rsidP="008B43ED">
            <w:pPr>
              <w:pStyle w:val="ListParagraph"/>
              <w:numPr>
                <w:ilvl w:val="0"/>
                <w:numId w:val="409"/>
              </w:numPr>
              <w:rPr>
                <w:del w:id="1554" w:author="Peter Bomberg" w:date="2018-01-16T14:05:00Z"/>
              </w:rPr>
            </w:pPr>
            <w:del w:id="1555" w:author="Peter Bomberg" w:date="2018-01-16T14:05:00Z">
              <w:r>
                <w:delText>The file name must refer to an accessible file and include the file extension.</w:delText>
              </w:r>
            </w:del>
          </w:p>
          <w:p w14:paraId="4FB68403" w14:textId="77777777" w:rsidR="00AD0719" w:rsidRPr="009E0A85" w:rsidRDefault="00AD0719" w:rsidP="008B43ED">
            <w:pPr>
              <w:pStyle w:val="ListParagraph"/>
              <w:numPr>
                <w:ilvl w:val="0"/>
                <w:numId w:val="409"/>
              </w:numPr>
              <w:rPr>
                <w:del w:id="1556" w:author="Peter Bomberg" w:date="2018-01-16T14:05:00Z"/>
              </w:rPr>
            </w:pPr>
            <w:del w:id="1557" w:author="Peter Bomberg" w:date="2018-01-16T14:05:00Z">
              <w:r>
                <w:delText>The &lt;observationMedia&gt; element must identify the graphic media type (i.e., jpg).</w:delText>
              </w:r>
            </w:del>
          </w:p>
          <w:p w14:paraId="27F33E3C" w14:textId="77777777" w:rsidR="00AD0719" w:rsidRDefault="00AD0719" w:rsidP="008B43ED">
            <w:pPr>
              <w:pStyle w:val="ListParagraph"/>
              <w:numPr>
                <w:ilvl w:val="0"/>
                <w:numId w:val="409"/>
              </w:numPr>
              <w:rPr>
                <w:del w:id="1558" w:author="Peter Bomberg" w:date="2018-01-16T14:05:00Z"/>
              </w:rPr>
            </w:pPr>
            <w:del w:id="1559" w:author="Peter Bomberg" w:date="2018-01-16T14:05:00Z">
              <w:r w:rsidRPr="003C73CF">
                <w:delText>Image reference</w:delText>
              </w:r>
              <w:r>
                <w:delText>d</w:delText>
              </w:r>
              <w:r w:rsidRPr="003C73CF">
                <w:delText xml:space="preserve"> </w:delText>
              </w:r>
              <w:r>
                <w:delText xml:space="preserve">in </w:delText>
              </w:r>
              <w:r w:rsidRPr="003C73CF">
                <w:delText xml:space="preserve">text </w:delText>
              </w:r>
              <w:r>
                <w:delText xml:space="preserve">must have </w:delText>
              </w:r>
              <w:r w:rsidRPr="003C73CF">
                <w:delText xml:space="preserve">an image </w:delText>
              </w:r>
              <w:r>
                <w:delText>&lt;observationMedia&gt;</w:delText>
              </w:r>
              <w:r w:rsidRPr="003C73CF">
                <w:delText xml:space="preserve"> element with a matching ID in the same document. </w:delText>
              </w:r>
            </w:del>
          </w:p>
          <w:p w14:paraId="42E216CF" w14:textId="5E1628F3" w:rsidR="00AD0719" w:rsidRDefault="00AD0719" w:rsidP="008B43ED">
            <w:pPr>
              <w:pStyle w:val="ListParagraph"/>
              <w:numPr>
                <w:ilvl w:val="0"/>
                <w:numId w:val="93"/>
              </w:numPr>
              <w:rPr>
                <w:ins w:id="1560" w:author="Peter Bomberg" w:date="2018-01-16T14:05:00Z"/>
              </w:rPr>
            </w:pPr>
            <w:del w:id="1561" w:author="Peter Bomberg" w:date="2018-01-16T14:05:00Z">
              <w:r>
                <w:delText>The &lt;observationMedia&gt;</w:delText>
              </w:r>
            </w:del>
            <w:r>
              <w:t xml:space="preserve"> element is always contained within a </w:t>
            </w:r>
            <w:del w:id="1562" w:author="Peter Bomberg" w:date="2018-01-16T14:05:00Z">
              <w:r>
                <w:delText>&lt;</w:delText>
              </w:r>
            </w:del>
            <w:r w:rsidR="00352BE6">
              <w:t>c</w:t>
            </w:r>
            <w:r>
              <w:t>omponent</w:t>
            </w:r>
            <w:del w:id="1563" w:author="Peter Bomberg" w:date="2018-01-16T14:05:00Z">
              <w:r>
                <w:delText>&gt;.</w:delText>
              </w:r>
            </w:del>
            <w:ins w:id="1564" w:author="Peter Bomberg" w:date="2018-01-16T14:05:00Z">
              <w:r w:rsidR="00352BE6">
                <w:t xml:space="preserve"> element.</w:t>
              </w:r>
            </w:ins>
          </w:p>
          <w:p w14:paraId="705F8763" w14:textId="78EA0C10" w:rsidR="00352BE6" w:rsidRPr="00352BE6" w:rsidRDefault="00352BE6" w:rsidP="008B43ED">
            <w:pPr>
              <w:pStyle w:val="ListParagraph"/>
              <w:numPr>
                <w:ilvl w:val="0"/>
                <w:numId w:val="239"/>
              </w:numPr>
              <w:shd w:val="clear" w:color="auto" w:fill="FFFFFF"/>
              <w:autoSpaceDE w:val="0"/>
              <w:autoSpaceDN w:val="0"/>
              <w:adjustRightInd w:val="0"/>
              <w:rPr>
                <w:highlight w:val="white"/>
              </w:rPr>
            </w:pPr>
            <w:ins w:id="1565" w:author="Peter Bomberg" w:date="2018-01-16T14:05:00Z">
              <w:r w:rsidRPr="0018728D">
                <w:rPr>
                  <w:highlight w:val="white"/>
                </w:rPr>
                <w:t xml:space="preserve">SPL Rule 9 identifies that the element </w:t>
              </w:r>
              <w:r w:rsidRPr="00F762B7">
                <w:rPr>
                  <w:highlight w:val="white"/>
                </w:rPr>
                <w:t>value is incorrect</w:t>
              </w:r>
              <w:r>
                <w:rPr>
                  <w:highlight w:val="white"/>
                </w:rPr>
                <w:t xml:space="preserve"> or contextually incorrect.</w:t>
              </w:r>
            </w:ins>
          </w:p>
        </w:tc>
      </w:tr>
    </w:tbl>
    <w:p w14:paraId="10D98B92" w14:textId="3233CA0F" w:rsidR="00AC5FF0" w:rsidRDefault="00AC5FF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14:paraId="2D99D8C8" w14:textId="77777777" w:rsidTr="00436B24">
        <w:trPr>
          <w:cantSplit/>
          <w:trHeight w:val="580"/>
          <w:tblHeader/>
        </w:trPr>
        <w:tc>
          <w:tcPr>
            <w:tcW w:w="2358" w:type="dxa"/>
            <w:shd w:val="clear" w:color="auto" w:fill="808080"/>
          </w:tcPr>
          <w:p w14:paraId="04CC2487" w14:textId="77777777" w:rsidR="00130546" w:rsidRPr="00F53457" w:rsidRDefault="00130546" w:rsidP="0080029F">
            <w:r w:rsidRPr="00675DAA">
              <w:t>Element</w:t>
            </w:r>
          </w:p>
        </w:tc>
        <w:tc>
          <w:tcPr>
            <w:tcW w:w="1260" w:type="dxa"/>
            <w:shd w:val="clear" w:color="auto" w:fill="808080"/>
          </w:tcPr>
          <w:p w14:paraId="26A20345" w14:textId="77777777" w:rsidR="00130546" w:rsidRPr="00675DAA" w:rsidRDefault="00130546" w:rsidP="0080029F">
            <w:r w:rsidRPr="00675DAA">
              <w:t>Attribute</w:t>
            </w:r>
          </w:p>
        </w:tc>
        <w:tc>
          <w:tcPr>
            <w:tcW w:w="1260" w:type="dxa"/>
            <w:shd w:val="clear" w:color="auto" w:fill="808080"/>
          </w:tcPr>
          <w:p w14:paraId="306438B2" w14:textId="77777777" w:rsidR="00130546" w:rsidRPr="00F53457" w:rsidRDefault="00130546" w:rsidP="0080029F">
            <w:r w:rsidRPr="00675DAA">
              <w:t>Cardinality</w:t>
            </w:r>
          </w:p>
        </w:tc>
        <w:tc>
          <w:tcPr>
            <w:tcW w:w="1350" w:type="dxa"/>
            <w:shd w:val="clear" w:color="auto" w:fill="808080"/>
          </w:tcPr>
          <w:p w14:paraId="0FDFDB36" w14:textId="77777777" w:rsidR="00130546" w:rsidRPr="00675DAA" w:rsidRDefault="00130546" w:rsidP="0080029F">
            <w:r w:rsidRPr="00675DAA">
              <w:t>Value(s) Allowed</w:t>
            </w:r>
          </w:p>
          <w:p w14:paraId="19E9523A" w14:textId="77777777" w:rsidR="00130546" w:rsidRPr="00675DAA" w:rsidRDefault="00130546" w:rsidP="0080029F">
            <w:r w:rsidRPr="00675DAA">
              <w:t>Examples</w:t>
            </w:r>
          </w:p>
        </w:tc>
        <w:tc>
          <w:tcPr>
            <w:tcW w:w="3330" w:type="dxa"/>
            <w:shd w:val="clear" w:color="auto" w:fill="808080"/>
          </w:tcPr>
          <w:p w14:paraId="270449F9" w14:textId="77777777" w:rsidR="00130546" w:rsidRPr="00675DAA" w:rsidRDefault="00130546" w:rsidP="0080029F">
            <w:r w:rsidRPr="00675DAA">
              <w:t>Description</w:t>
            </w:r>
          </w:p>
          <w:p w14:paraId="6A969332" w14:textId="77777777" w:rsidR="00130546" w:rsidRPr="00675DAA" w:rsidRDefault="00130546" w:rsidP="0080029F">
            <w:r w:rsidRPr="00675DAA">
              <w:t>Instructions</w:t>
            </w:r>
          </w:p>
        </w:tc>
      </w:tr>
      <w:tr w:rsidR="00130546" w:rsidRPr="00675DAA" w14:paraId="34DFB0E9" w14:textId="77777777" w:rsidTr="00436B24">
        <w:trPr>
          <w:cantSplit/>
        </w:trPr>
        <w:tc>
          <w:tcPr>
            <w:tcW w:w="2358" w:type="dxa"/>
          </w:tcPr>
          <w:p w14:paraId="021E2E8D" w14:textId="77777777" w:rsidR="00130546" w:rsidRPr="00675DAA" w:rsidRDefault="00130546" w:rsidP="0080029F">
            <w:r w:rsidRPr="00130546">
              <w:t>excerpt</w:t>
            </w:r>
          </w:p>
        </w:tc>
        <w:tc>
          <w:tcPr>
            <w:tcW w:w="1260" w:type="dxa"/>
            <w:shd w:val="clear" w:color="auto" w:fill="D9D9D9"/>
          </w:tcPr>
          <w:p w14:paraId="5AEC8C0C" w14:textId="77777777" w:rsidR="00130546" w:rsidRPr="00675DAA" w:rsidRDefault="00130546" w:rsidP="0080029F">
            <w:r w:rsidRPr="00675DAA">
              <w:t>N/A</w:t>
            </w:r>
          </w:p>
        </w:tc>
        <w:tc>
          <w:tcPr>
            <w:tcW w:w="1260" w:type="dxa"/>
            <w:shd w:val="clear" w:color="auto" w:fill="D9D9D9"/>
          </w:tcPr>
          <w:p w14:paraId="3FC58460" w14:textId="77777777" w:rsidR="00130546" w:rsidRPr="00675DAA" w:rsidRDefault="00130546" w:rsidP="0080029F">
            <w:r w:rsidRPr="00675DAA">
              <w:t>0:1</w:t>
            </w:r>
          </w:p>
        </w:tc>
        <w:tc>
          <w:tcPr>
            <w:tcW w:w="1350" w:type="dxa"/>
            <w:shd w:val="clear" w:color="auto" w:fill="D9D9D9"/>
          </w:tcPr>
          <w:p w14:paraId="17742374" w14:textId="77777777" w:rsidR="00130546" w:rsidRPr="00675DAA" w:rsidRDefault="00130546" w:rsidP="0080029F"/>
        </w:tc>
        <w:tc>
          <w:tcPr>
            <w:tcW w:w="3330" w:type="dxa"/>
            <w:shd w:val="clear" w:color="auto" w:fill="D9D9D9"/>
          </w:tcPr>
          <w:p w14:paraId="5D80E50B" w14:textId="77777777" w:rsidR="00130546" w:rsidRPr="00675DAA" w:rsidRDefault="00130546" w:rsidP="0080029F">
            <w:r w:rsidRPr="00675DAA">
              <w:t xml:space="preserve">Provides the </w:t>
            </w:r>
            <w:r>
              <w:t>content</w:t>
            </w:r>
            <w:r w:rsidRPr="00675DAA">
              <w:t xml:space="preserve"> for the document.</w:t>
            </w:r>
          </w:p>
        </w:tc>
      </w:tr>
      <w:tr w:rsidR="00130546" w:rsidRPr="00675DAA" w14:paraId="33EB65E2" w14:textId="77777777" w:rsidTr="00436B24">
        <w:trPr>
          <w:cantSplit/>
        </w:trPr>
        <w:tc>
          <w:tcPr>
            <w:tcW w:w="2358" w:type="dxa"/>
            <w:shd w:val="clear" w:color="auto" w:fill="808080"/>
          </w:tcPr>
          <w:p w14:paraId="0492B34A" w14:textId="77777777" w:rsidR="00130546" w:rsidRPr="00675DAA" w:rsidRDefault="00130546" w:rsidP="0080029F">
            <w:r w:rsidRPr="00675DAA">
              <w:t>Conformance</w:t>
            </w:r>
          </w:p>
        </w:tc>
        <w:tc>
          <w:tcPr>
            <w:tcW w:w="7200" w:type="dxa"/>
            <w:gridSpan w:val="4"/>
          </w:tcPr>
          <w:p w14:paraId="0AF4CCCB" w14:textId="77777777" w:rsidR="00130546" w:rsidRDefault="00130546" w:rsidP="008B43ED">
            <w:pPr>
              <w:pStyle w:val="ListParagraph"/>
              <w:numPr>
                <w:ilvl w:val="0"/>
                <w:numId w:val="27"/>
              </w:numPr>
            </w:pPr>
            <w:r>
              <w:t xml:space="preserve">There may be </w:t>
            </w:r>
            <w:r w:rsidRPr="00130546">
              <w:t>excerpt</w:t>
            </w:r>
            <w:r>
              <w:t>s</w:t>
            </w:r>
            <w:r w:rsidRPr="00675DAA">
              <w:t>, unless specified otherwise in the document specific validation guidance</w:t>
            </w:r>
            <w:r w:rsidR="00BF60E6">
              <w:t>.</w:t>
            </w:r>
          </w:p>
          <w:p w14:paraId="6C612FFB" w14:textId="5EA070B5" w:rsidR="00BF60E6" w:rsidRPr="00BF60E6" w:rsidRDefault="00BF60E6" w:rsidP="008B43ED">
            <w:pPr>
              <w:pStyle w:val="ListParagraph"/>
              <w:numPr>
                <w:ilvl w:val="0"/>
                <w:numId w:val="50"/>
              </w:numPr>
              <w:rPr>
                <w:highlight w:val="white"/>
              </w:rPr>
            </w:pPr>
            <w:del w:id="1566" w:author="Peter Bomberg" w:date="2018-01-16T14:05:00Z">
              <w:r w:rsidRPr="008C0A5D">
                <w:rPr>
                  <w:highlight w:val="white"/>
                </w:rPr>
                <w:delText>Informational only (</w:delText>
              </w:r>
            </w:del>
            <w:ins w:id="1567" w:author="Peter Bomberg" w:date="2018-01-16T14:05:00Z">
              <w:r w:rsidR="00EB04DC">
                <w:rPr>
                  <w:highlight w:val="white"/>
                </w:rPr>
                <w:t xml:space="preserve">N.B. </w:t>
              </w:r>
            </w:ins>
            <w:r w:rsidRPr="008C0A5D">
              <w:rPr>
                <w:highlight w:val="white"/>
              </w:rPr>
              <w:t>no validation aspect</w:t>
            </w:r>
            <w:del w:id="1568" w:author="Peter Bomberg" w:date="2018-01-16T14:05:00Z">
              <w:r w:rsidRPr="008C0A5D">
                <w:rPr>
                  <w:highlight w:val="white"/>
                </w:rPr>
                <w:delText>).</w:delText>
              </w:r>
            </w:del>
            <w:ins w:id="1569" w:author="Peter Bomberg" w:date="2018-01-16T14:05:00Z">
              <w:r w:rsidRPr="008C0A5D">
                <w:rPr>
                  <w:highlight w:val="white"/>
                </w:rPr>
                <w:t>.</w:t>
              </w:r>
            </w:ins>
          </w:p>
          <w:p w14:paraId="677A9EC7" w14:textId="77777777" w:rsidR="00BF60E6" w:rsidRPr="00675DAA" w:rsidRDefault="00BF60E6" w:rsidP="0080029F"/>
          <w:p w14:paraId="662A1607" w14:textId="77777777" w:rsidR="00130546" w:rsidRPr="00BF60E6" w:rsidRDefault="00130546" w:rsidP="008B43ED">
            <w:pPr>
              <w:pStyle w:val="ListParagraph"/>
              <w:numPr>
                <w:ilvl w:val="0"/>
                <w:numId w:val="27"/>
              </w:numPr>
            </w:pPr>
            <w:r w:rsidRPr="00F53457">
              <w:t xml:space="preserve">The text is free form,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14:paraId="779BED4C" w14:textId="38B9A1B3" w:rsidR="00BF60E6" w:rsidRPr="00BF60E6" w:rsidRDefault="00BF60E6" w:rsidP="008B43ED">
            <w:pPr>
              <w:pStyle w:val="ListParagraph"/>
              <w:numPr>
                <w:ilvl w:val="0"/>
                <w:numId w:val="51"/>
              </w:numPr>
              <w:rPr>
                <w:highlight w:val="white"/>
              </w:rPr>
            </w:pPr>
            <w:del w:id="1570" w:author="Peter Bomberg" w:date="2018-01-16T14:05:00Z">
              <w:r w:rsidRPr="008C0A5D">
                <w:rPr>
                  <w:highlight w:val="white"/>
                </w:rPr>
                <w:delText>Informational only (</w:delText>
              </w:r>
            </w:del>
            <w:ins w:id="1571" w:author="Peter Bomberg" w:date="2018-01-16T14:05:00Z">
              <w:r w:rsidR="00EB04DC">
                <w:rPr>
                  <w:highlight w:val="white"/>
                </w:rPr>
                <w:t xml:space="preserve">N.B. </w:t>
              </w:r>
            </w:ins>
            <w:r w:rsidRPr="008C0A5D">
              <w:rPr>
                <w:highlight w:val="white"/>
              </w:rPr>
              <w:t>no validation aspect</w:t>
            </w:r>
            <w:del w:id="1572" w:author="Peter Bomberg" w:date="2018-01-16T14:05:00Z">
              <w:r w:rsidRPr="008C0A5D">
                <w:rPr>
                  <w:highlight w:val="white"/>
                </w:rPr>
                <w:delText>).</w:delText>
              </w:r>
            </w:del>
            <w:ins w:id="1573" w:author="Peter Bomberg" w:date="2018-01-16T14:05:00Z">
              <w:r w:rsidRPr="008C0A5D">
                <w:rPr>
                  <w:highlight w:val="white"/>
                </w:rPr>
                <w:t>.</w:t>
              </w:r>
            </w:ins>
          </w:p>
        </w:tc>
      </w:tr>
    </w:tbl>
    <w:p w14:paraId="68B070E1" w14:textId="77777777" w:rsidR="00130546" w:rsidRPr="00675DAA" w:rsidRDefault="00130546" w:rsidP="0080029F">
      <w:pPr>
        <w:rPr>
          <w:moveTo w:id="1574" w:author="Peter Bomberg" w:date="2018-01-16T14:05:00Z"/>
        </w:rPr>
      </w:pPr>
      <w:moveToRangeStart w:id="1575" w:author="Peter Bomberg" w:date="2018-01-16T14:05:00Z" w:name="move50387489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14:paraId="4896C514" w14:textId="77777777" w:rsidTr="00436B24">
        <w:trPr>
          <w:cantSplit/>
          <w:trHeight w:val="580"/>
          <w:tblHeader/>
        </w:trPr>
        <w:tc>
          <w:tcPr>
            <w:tcW w:w="2358" w:type="dxa"/>
            <w:shd w:val="clear" w:color="auto" w:fill="808080"/>
          </w:tcPr>
          <w:p w14:paraId="53E76983" w14:textId="77777777" w:rsidR="00A24D8A" w:rsidRPr="00F53457" w:rsidRDefault="00A24D8A" w:rsidP="0080029F">
            <w:pPr>
              <w:rPr>
                <w:moveTo w:id="1576" w:author="Peter Bomberg" w:date="2018-01-16T14:05:00Z"/>
              </w:rPr>
            </w:pPr>
            <w:moveTo w:id="1577" w:author="Peter Bomberg" w:date="2018-01-16T14:05:00Z">
              <w:r w:rsidRPr="00675DAA">
                <w:lastRenderedPageBreak/>
                <w:t>Element</w:t>
              </w:r>
            </w:moveTo>
          </w:p>
        </w:tc>
        <w:tc>
          <w:tcPr>
            <w:tcW w:w="1260" w:type="dxa"/>
            <w:shd w:val="clear" w:color="auto" w:fill="808080"/>
          </w:tcPr>
          <w:p w14:paraId="6FC7B781" w14:textId="77777777" w:rsidR="00A24D8A" w:rsidRPr="00675DAA" w:rsidRDefault="00A24D8A" w:rsidP="0080029F">
            <w:pPr>
              <w:rPr>
                <w:moveTo w:id="1578" w:author="Peter Bomberg" w:date="2018-01-16T14:05:00Z"/>
              </w:rPr>
            </w:pPr>
            <w:moveTo w:id="1579" w:author="Peter Bomberg" w:date="2018-01-16T14:05:00Z">
              <w:r w:rsidRPr="00675DAA">
                <w:t>Attribute</w:t>
              </w:r>
            </w:moveTo>
          </w:p>
        </w:tc>
        <w:tc>
          <w:tcPr>
            <w:tcW w:w="1260" w:type="dxa"/>
            <w:shd w:val="clear" w:color="auto" w:fill="808080"/>
          </w:tcPr>
          <w:p w14:paraId="5BD7C5CD" w14:textId="77777777" w:rsidR="00A24D8A" w:rsidRPr="00F53457" w:rsidRDefault="00A24D8A" w:rsidP="0080029F">
            <w:pPr>
              <w:rPr>
                <w:moveTo w:id="1580" w:author="Peter Bomberg" w:date="2018-01-16T14:05:00Z"/>
              </w:rPr>
            </w:pPr>
            <w:moveTo w:id="1581" w:author="Peter Bomberg" w:date="2018-01-16T14:05:00Z">
              <w:r w:rsidRPr="00675DAA">
                <w:t>Cardinality</w:t>
              </w:r>
            </w:moveTo>
          </w:p>
        </w:tc>
        <w:tc>
          <w:tcPr>
            <w:tcW w:w="1350" w:type="dxa"/>
            <w:shd w:val="clear" w:color="auto" w:fill="808080"/>
          </w:tcPr>
          <w:p w14:paraId="7FCC1FB6" w14:textId="77777777" w:rsidR="00A24D8A" w:rsidRPr="00675DAA" w:rsidRDefault="00A24D8A" w:rsidP="0080029F">
            <w:pPr>
              <w:rPr>
                <w:moveTo w:id="1582" w:author="Peter Bomberg" w:date="2018-01-16T14:05:00Z"/>
              </w:rPr>
            </w:pPr>
            <w:moveTo w:id="1583" w:author="Peter Bomberg" w:date="2018-01-16T14:05:00Z">
              <w:r w:rsidRPr="00675DAA">
                <w:t>Value(s) Allowed</w:t>
              </w:r>
            </w:moveTo>
          </w:p>
          <w:p w14:paraId="54E98BF1" w14:textId="77777777" w:rsidR="00A24D8A" w:rsidRPr="00675DAA" w:rsidRDefault="00A24D8A" w:rsidP="0080029F">
            <w:pPr>
              <w:rPr>
                <w:moveTo w:id="1584" w:author="Peter Bomberg" w:date="2018-01-16T14:05:00Z"/>
              </w:rPr>
            </w:pPr>
            <w:moveTo w:id="1585" w:author="Peter Bomberg" w:date="2018-01-16T14:05:00Z">
              <w:r w:rsidRPr="00675DAA">
                <w:t>Examples</w:t>
              </w:r>
            </w:moveTo>
          </w:p>
        </w:tc>
        <w:tc>
          <w:tcPr>
            <w:tcW w:w="3330" w:type="dxa"/>
            <w:shd w:val="clear" w:color="auto" w:fill="808080"/>
          </w:tcPr>
          <w:p w14:paraId="1EAA7C16" w14:textId="77777777" w:rsidR="00A24D8A" w:rsidRPr="00675DAA" w:rsidRDefault="00A24D8A" w:rsidP="0080029F">
            <w:pPr>
              <w:rPr>
                <w:moveTo w:id="1586" w:author="Peter Bomberg" w:date="2018-01-16T14:05:00Z"/>
              </w:rPr>
            </w:pPr>
            <w:moveTo w:id="1587" w:author="Peter Bomberg" w:date="2018-01-16T14:05:00Z">
              <w:r w:rsidRPr="00675DAA">
                <w:t>Description</w:t>
              </w:r>
            </w:moveTo>
          </w:p>
          <w:p w14:paraId="0D67222D" w14:textId="77777777" w:rsidR="00A24D8A" w:rsidRPr="00675DAA" w:rsidRDefault="00A24D8A" w:rsidP="0080029F">
            <w:pPr>
              <w:rPr>
                <w:moveTo w:id="1588" w:author="Peter Bomberg" w:date="2018-01-16T14:05:00Z"/>
              </w:rPr>
            </w:pPr>
            <w:moveTo w:id="1589" w:author="Peter Bomberg" w:date="2018-01-16T14:05:00Z">
              <w:r w:rsidRPr="00675DAA">
                <w:t>Instructions</w:t>
              </w:r>
            </w:moveTo>
          </w:p>
        </w:tc>
      </w:tr>
      <w:tr w:rsidR="00A24D8A" w:rsidRPr="00675DAA" w14:paraId="29901231" w14:textId="77777777" w:rsidTr="00436B24">
        <w:trPr>
          <w:cantSplit/>
        </w:trPr>
        <w:tc>
          <w:tcPr>
            <w:tcW w:w="2358" w:type="dxa"/>
            <w:vMerge w:val="restart"/>
          </w:tcPr>
          <w:p w14:paraId="5B137AF6" w14:textId="77777777" w:rsidR="00A24D8A" w:rsidRPr="00675DAA" w:rsidRDefault="00A24D8A" w:rsidP="0080029F">
            <w:pPr>
              <w:rPr>
                <w:moveTo w:id="1590" w:author="Peter Bomberg" w:date="2018-01-16T14:05:00Z"/>
              </w:rPr>
            </w:pPr>
            <w:moveTo w:id="1591" w:author="Peter Bomberg" w:date="2018-01-16T14:05:00Z">
              <w:r w:rsidRPr="00EC1DE2">
                <w:t>effectiveTime</w:t>
              </w:r>
            </w:moveTo>
          </w:p>
        </w:tc>
        <w:tc>
          <w:tcPr>
            <w:tcW w:w="1260" w:type="dxa"/>
            <w:shd w:val="clear" w:color="auto" w:fill="D9D9D9"/>
          </w:tcPr>
          <w:p w14:paraId="15612263" w14:textId="77777777" w:rsidR="00A24D8A" w:rsidRPr="00675DAA" w:rsidRDefault="00A24D8A" w:rsidP="0080029F">
            <w:pPr>
              <w:rPr>
                <w:moveTo w:id="1592" w:author="Peter Bomberg" w:date="2018-01-16T14:05:00Z"/>
              </w:rPr>
            </w:pPr>
            <w:moveTo w:id="1593" w:author="Peter Bomberg" w:date="2018-01-16T14:05:00Z">
              <w:r w:rsidRPr="00675DAA">
                <w:t>N/A</w:t>
              </w:r>
            </w:moveTo>
          </w:p>
        </w:tc>
        <w:tc>
          <w:tcPr>
            <w:tcW w:w="1260" w:type="dxa"/>
            <w:shd w:val="clear" w:color="auto" w:fill="D9D9D9"/>
          </w:tcPr>
          <w:p w14:paraId="4A70DC79" w14:textId="77777777" w:rsidR="00A24D8A" w:rsidRPr="00675DAA" w:rsidRDefault="00A24D8A" w:rsidP="0080029F">
            <w:pPr>
              <w:rPr>
                <w:moveTo w:id="1594" w:author="Peter Bomberg" w:date="2018-01-16T14:05:00Z"/>
              </w:rPr>
            </w:pPr>
            <w:moveTo w:id="1595" w:author="Peter Bomberg" w:date="2018-01-16T14:05:00Z">
              <w:r w:rsidRPr="00675DAA">
                <w:t>1:1</w:t>
              </w:r>
            </w:moveTo>
          </w:p>
        </w:tc>
        <w:tc>
          <w:tcPr>
            <w:tcW w:w="1350" w:type="dxa"/>
            <w:shd w:val="clear" w:color="auto" w:fill="D9D9D9"/>
          </w:tcPr>
          <w:p w14:paraId="66C6E3BF" w14:textId="77777777" w:rsidR="00A24D8A" w:rsidRPr="00675DAA" w:rsidRDefault="00A24D8A" w:rsidP="0080029F">
            <w:pPr>
              <w:rPr>
                <w:moveTo w:id="1596" w:author="Peter Bomberg" w:date="2018-01-16T14:05:00Z"/>
              </w:rPr>
            </w:pPr>
          </w:p>
        </w:tc>
        <w:tc>
          <w:tcPr>
            <w:tcW w:w="3330" w:type="dxa"/>
            <w:shd w:val="clear" w:color="auto" w:fill="D9D9D9"/>
          </w:tcPr>
          <w:p w14:paraId="771C15C3" w14:textId="77777777" w:rsidR="003253DB" w:rsidRDefault="003253DB" w:rsidP="003253DB">
            <w:pPr>
              <w:rPr>
                <w:moveTo w:id="1597" w:author="Peter Bomberg" w:date="2018-01-16T14:05:00Z"/>
              </w:rPr>
            </w:pPr>
            <w:moveTo w:id="1598" w:author="Peter Bomberg" w:date="2018-01-16T14:05:00Z">
              <w:r w:rsidRPr="00D27B6E">
                <w:t xml:space="preserve">Used to capture relevant </w:t>
              </w:r>
              <w:r>
                <w:t>date information.</w:t>
              </w:r>
            </w:moveTo>
          </w:p>
          <w:p w14:paraId="0B7BD1F4" w14:textId="77777777" w:rsidR="003253DB" w:rsidRDefault="003253DB" w:rsidP="003253DB">
            <w:pPr>
              <w:rPr>
                <w:moveTo w:id="1599" w:author="Peter Bomberg" w:date="2018-01-16T14:05:00Z"/>
              </w:rPr>
            </w:pPr>
          </w:p>
          <w:p w14:paraId="283237B6" w14:textId="77777777" w:rsidR="00A24D8A" w:rsidRPr="00675DAA" w:rsidRDefault="003253DB" w:rsidP="003253DB">
            <w:pPr>
              <w:rPr>
                <w:moveTo w:id="1600" w:author="Peter Bomberg" w:date="2018-01-16T14:05:00Z"/>
              </w:rPr>
            </w:pPr>
            <w:moveTo w:id="1601" w:author="Peter Bomberg" w:date="2018-01-16T14:05:00Z">
              <w:r>
                <w:t>Please refer to the Doctype for specific details on the usage.</w:t>
              </w:r>
            </w:moveTo>
          </w:p>
        </w:tc>
      </w:tr>
      <w:tr w:rsidR="00A24D8A" w:rsidRPr="00675DAA" w14:paraId="4D9FA7D7" w14:textId="77777777" w:rsidTr="00436B24">
        <w:trPr>
          <w:cantSplit/>
        </w:trPr>
        <w:tc>
          <w:tcPr>
            <w:tcW w:w="2358" w:type="dxa"/>
            <w:vMerge/>
          </w:tcPr>
          <w:p w14:paraId="1716A9CF" w14:textId="77777777" w:rsidR="00A24D8A" w:rsidRPr="00675DAA" w:rsidRDefault="00A24D8A" w:rsidP="0080029F">
            <w:pPr>
              <w:rPr>
                <w:moveTo w:id="1602" w:author="Peter Bomberg" w:date="2018-01-16T14:05:00Z"/>
              </w:rPr>
            </w:pPr>
          </w:p>
        </w:tc>
        <w:tc>
          <w:tcPr>
            <w:tcW w:w="1260" w:type="dxa"/>
          </w:tcPr>
          <w:p w14:paraId="5B7D3307" w14:textId="77777777" w:rsidR="00A24D8A" w:rsidRPr="00675DAA" w:rsidRDefault="00A24D8A" w:rsidP="0080029F">
            <w:pPr>
              <w:rPr>
                <w:moveTo w:id="1603" w:author="Peter Bomberg" w:date="2018-01-16T14:05:00Z"/>
              </w:rPr>
            </w:pPr>
            <w:moveTo w:id="1604" w:author="Peter Bomberg" w:date="2018-01-16T14:05:00Z">
              <w:r w:rsidRPr="00675DAA">
                <w:t>value</w:t>
              </w:r>
            </w:moveTo>
          </w:p>
        </w:tc>
        <w:tc>
          <w:tcPr>
            <w:tcW w:w="1260" w:type="dxa"/>
          </w:tcPr>
          <w:p w14:paraId="6D1B82A9" w14:textId="77777777" w:rsidR="00A24D8A" w:rsidRPr="00675DAA" w:rsidRDefault="00A24D8A" w:rsidP="0080029F">
            <w:pPr>
              <w:rPr>
                <w:moveTo w:id="1605" w:author="Peter Bomberg" w:date="2018-01-16T14:05:00Z"/>
              </w:rPr>
            </w:pPr>
            <w:moveTo w:id="1606" w:author="Peter Bomberg" w:date="2018-01-16T14:05:00Z">
              <w:r w:rsidRPr="00675DAA">
                <w:t>1:1</w:t>
              </w:r>
            </w:moveTo>
          </w:p>
        </w:tc>
        <w:tc>
          <w:tcPr>
            <w:tcW w:w="1350" w:type="dxa"/>
          </w:tcPr>
          <w:p w14:paraId="5370758B" w14:textId="77777777" w:rsidR="00A24D8A" w:rsidRPr="00675DAA" w:rsidRDefault="00A24D8A" w:rsidP="0080029F">
            <w:pPr>
              <w:rPr>
                <w:moveTo w:id="1607" w:author="Peter Bomberg" w:date="2018-01-16T14:05:00Z"/>
              </w:rPr>
            </w:pPr>
          </w:p>
        </w:tc>
        <w:tc>
          <w:tcPr>
            <w:tcW w:w="3330" w:type="dxa"/>
          </w:tcPr>
          <w:p w14:paraId="1C5A41EB" w14:textId="77777777" w:rsidR="00A24D8A" w:rsidRPr="00675DAA" w:rsidRDefault="00A24D8A" w:rsidP="0080029F">
            <w:pPr>
              <w:rPr>
                <w:moveTo w:id="1608" w:author="Peter Bomberg" w:date="2018-01-16T14:05:00Z"/>
              </w:rPr>
            </w:pPr>
          </w:p>
        </w:tc>
      </w:tr>
      <w:moveToRangeEnd w:id="1575"/>
      <w:tr w:rsidR="00A24D8A" w:rsidRPr="00675DAA" w14:paraId="2264EE3A" w14:textId="77777777" w:rsidTr="00436B24">
        <w:trPr>
          <w:cantSplit/>
          <w:ins w:id="1609" w:author="Peter Bomberg" w:date="2018-01-16T14:05:00Z"/>
        </w:trPr>
        <w:tc>
          <w:tcPr>
            <w:tcW w:w="2358" w:type="dxa"/>
            <w:shd w:val="clear" w:color="auto" w:fill="808080"/>
          </w:tcPr>
          <w:p w14:paraId="00F6CA49" w14:textId="77777777" w:rsidR="00A24D8A" w:rsidRPr="00675DAA" w:rsidRDefault="00A24D8A" w:rsidP="0080029F">
            <w:pPr>
              <w:rPr>
                <w:ins w:id="1610" w:author="Peter Bomberg" w:date="2018-01-16T14:05:00Z"/>
              </w:rPr>
            </w:pPr>
            <w:ins w:id="1611" w:author="Peter Bomberg" w:date="2018-01-16T14:05:00Z">
              <w:r w:rsidRPr="00675DAA">
                <w:t>Conformance</w:t>
              </w:r>
            </w:ins>
          </w:p>
        </w:tc>
        <w:tc>
          <w:tcPr>
            <w:tcW w:w="7200" w:type="dxa"/>
            <w:gridSpan w:val="4"/>
          </w:tcPr>
          <w:p w14:paraId="16BB0A92" w14:textId="45356585" w:rsidR="008C0A5D" w:rsidRDefault="008C0A5D" w:rsidP="008B43ED">
            <w:pPr>
              <w:pStyle w:val="ListParagraph"/>
              <w:numPr>
                <w:ilvl w:val="0"/>
                <w:numId w:val="28"/>
              </w:numPr>
              <w:rPr>
                <w:ins w:id="1612" w:author="Peter Bomberg" w:date="2018-01-16T14:05:00Z"/>
              </w:rPr>
            </w:pPr>
            <w:ins w:id="1613" w:author="Peter Bomberg" w:date="2018-01-16T14:05:00Z">
              <w:r>
                <w:t xml:space="preserve">There is an </w:t>
              </w:r>
              <w:r w:rsidRPr="00675DAA">
                <w:t>effectiveTime</w:t>
              </w:r>
              <w:r>
                <w:t xml:space="preserve"> element</w:t>
              </w:r>
            </w:ins>
          </w:p>
          <w:p w14:paraId="3B3C6CC9" w14:textId="77777777" w:rsidR="00D73F28" w:rsidRDefault="00487FE5" w:rsidP="008B43ED">
            <w:pPr>
              <w:pStyle w:val="ListParagraph"/>
              <w:numPr>
                <w:ilvl w:val="0"/>
                <w:numId w:val="91"/>
              </w:numPr>
              <w:rPr>
                <w:ins w:id="1614" w:author="Peter Bomberg" w:date="2018-01-16T14:05:00Z"/>
                <w:highlight w:val="white"/>
              </w:rPr>
            </w:pPr>
            <w:ins w:id="1615" w:author="Peter Bomberg" w:date="2018-01-16T14:05:00Z">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ins>
          </w:p>
          <w:p w14:paraId="382752CF" w14:textId="550B31E9" w:rsidR="00265C0F" w:rsidRPr="00D73F28" w:rsidRDefault="00265C0F" w:rsidP="008B43ED">
            <w:pPr>
              <w:pStyle w:val="ListParagraph"/>
              <w:numPr>
                <w:ilvl w:val="0"/>
                <w:numId w:val="91"/>
              </w:numPr>
              <w:rPr>
                <w:ins w:id="1616" w:author="Peter Bomberg" w:date="2018-01-16T14:05:00Z"/>
                <w:highlight w:val="white"/>
              </w:rPr>
            </w:pPr>
            <w:ins w:id="1617" w:author="Peter Bomberg" w:date="2018-01-16T14:05:00Z">
              <w:r w:rsidRPr="00D73F28">
                <w:rPr>
                  <w:highlight w:val="white"/>
                </w:rPr>
                <w:t xml:space="preserve">SPL Rule 4 identifies that the </w:t>
              </w:r>
              <w:r w:rsidRPr="00D00628">
                <w:t>element has been defined</w:t>
              </w:r>
              <w:r>
                <w:t xml:space="preserve"> more than once, this will trigger a schema validation </w:t>
              </w:r>
              <w:r w:rsidR="0075626F">
                <w:t>error.</w:t>
              </w:r>
            </w:ins>
          </w:p>
          <w:p w14:paraId="0BD93EC8" w14:textId="77777777" w:rsidR="00265C0F" w:rsidRDefault="00265C0F" w:rsidP="0080029F">
            <w:pPr>
              <w:pStyle w:val="ListParagraph"/>
              <w:rPr>
                <w:ins w:id="1618" w:author="Peter Bomberg" w:date="2018-01-16T14:05:00Z"/>
              </w:rPr>
            </w:pPr>
          </w:p>
          <w:p w14:paraId="49599CB8" w14:textId="77777777" w:rsidR="00573051" w:rsidRPr="00675DAA" w:rsidRDefault="00573051" w:rsidP="008B43ED">
            <w:pPr>
              <w:pStyle w:val="ListParagraph"/>
              <w:numPr>
                <w:ilvl w:val="0"/>
                <w:numId w:val="28"/>
              </w:numPr>
              <w:rPr>
                <w:ins w:id="1619" w:author="Peter Bomberg" w:date="2018-01-16T14:05:00Z"/>
              </w:rPr>
            </w:pPr>
            <w:ins w:id="1620" w:author="Peter Bomberg" w:date="2018-01-16T14:05:00Z">
              <w:r w:rsidRPr="00675DAA">
                <w:t xml:space="preserve">There is </w:t>
              </w:r>
              <w:r>
                <w:t xml:space="preserve">either a direct or indirect </w:t>
              </w:r>
              <w:r w:rsidRPr="00675DAA">
                <w:t>value</w:t>
              </w:r>
              <w:r>
                <w:t xml:space="preserve"> for the effectiveTime</w:t>
              </w:r>
            </w:ins>
          </w:p>
          <w:p w14:paraId="3FCB62D9" w14:textId="77777777" w:rsidR="00265C0F" w:rsidRPr="00674290" w:rsidRDefault="00265C0F" w:rsidP="008B43ED">
            <w:pPr>
              <w:pStyle w:val="ListParagraph"/>
              <w:numPr>
                <w:ilvl w:val="0"/>
                <w:numId w:val="240"/>
              </w:numPr>
              <w:rPr>
                <w:ins w:id="1621" w:author="Peter Bomberg" w:date="2018-01-16T14:05:00Z"/>
                <w:highlight w:val="white"/>
              </w:rPr>
            </w:pPr>
            <w:ins w:id="1622" w:author="Peter Bomberg" w:date="2018-01-16T14:05:00Z">
              <w:r>
                <w:rPr>
                  <w:highlight w:val="white"/>
                </w:rPr>
                <w:t xml:space="preserve">SPL Rule 33 </w:t>
              </w:r>
              <w:r w:rsidRPr="00334410">
                <w:rPr>
                  <w:highlight w:val="white"/>
                </w:rPr>
                <w:t xml:space="preserve">identifies that </w:t>
              </w:r>
              <w:r>
                <w:rPr>
                  <w:highlight w:val="white"/>
                </w:rPr>
                <w:t>there is no value defined either directly or via a child element.</w:t>
              </w:r>
            </w:ins>
          </w:p>
          <w:p w14:paraId="1D3D598D" w14:textId="77777777" w:rsidR="006313D1" w:rsidRPr="006313D1" w:rsidRDefault="006313D1" w:rsidP="006313D1">
            <w:pPr>
              <w:pStyle w:val="ListParagraph"/>
              <w:ind w:left="360"/>
              <w:rPr>
                <w:ins w:id="1623" w:author="Peter Bomberg" w:date="2018-01-16T14:05:00Z"/>
                <w:highlight w:val="white"/>
              </w:rPr>
            </w:pPr>
          </w:p>
          <w:p w14:paraId="3457B859" w14:textId="77777777" w:rsidR="00A62F1F" w:rsidRDefault="006313D1" w:rsidP="008B43ED">
            <w:pPr>
              <w:pStyle w:val="ListParagraph"/>
              <w:numPr>
                <w:ilvl w:val="0"/>
                <w:numId w:val="61"/>
              </w:numPr>
              <w:rPr>
                <w:ins w:id="1624" w:author="Peter Bomberg" w:date="2018-01-16T14:05:00Z"/>
              </w:rPr>
            </w:pPr>
            <w:ins w:id="1625" w:author="Peter Bomberg" w:date="2018-01-16T14:05:00Z">
              <w:r w:rsidRPr="006313D1">
                <w:t>The effectiveTime@value has as a minimum precision of day and follows the appropriate format.</w:t>
              </w:r>
            </w:ins>
          </w:p>
          <w:p w14:paraId="55A12713" w14:textId="02EE83B6" w:rsidR="00265C0F" w:rsidRPr="00675DAA" w:rsidRDefault="00265C0F" w:rsidP="00265C0F">
            <w:pPr>
              <w:rPr>
                <w:ins w:id="1626" w:author="Peter Bomberg" w:date="2018-01-16T14:05:00Z"/>
              </w:rPr>
            </w:pPr>
            <w:ins w:id="1627" w:author="Peter Bomberg" w:date="2018-01-16T14:05:00Z">
              <w:r w:rsidRPr="00265C0F">
                <w:t>a)</w:t>
              </w:r>
              <w:r w:rsidRPr="00265C0F">
                <w:tab/>
              </w:r>
              <w:r w:rsidR="00EB04DC">
                <w:rPr>
                  <w:highlight w:val="white"/>
                </w:rPr>
                <w:t xml:space="preserve">N.B. </w:t>
              </w:r>
              <w:r w:rsidRPr="00265C0F">
                <w:t>validation is doctype specific.</w:t>
              </w:r>
            </w:ins>
          </w:p>
        </w:tc>
      </w:tr>
    </w:tbl>
    <w:p w14:paraId="447D1962" w14:textId="77777777" w:rsidR="001E2362" w:rsidRDefault="001E2362" w:rsidP="0080029F">
      <w:pPr>
        <w:rPr>
          <w:moveFrom w:id="1628" w:author="Peter Bomberg" w:date="2018-01-16T14:05:00Z"/>
        </w:rPr>
      </w:pPr>
      <w:moveFromRangeStart w:id="1629" w:author="Peter Bomberg" w:date="2018-01-16T14:05:00Z" w:name="move50387489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2081"/>
        <w:gridCol w:w="226"/>
        <w:gridCol w:w="1831"/>
        <w:gridCol w:w="1235"/>
        <w:gridCol w:w="1323"/>
        <w:gridCol w:w="2465"/>
        <w:gridCol w:w="193"/>
      </w:tblGrid>
      <w:tr w:rsidR="006C0150" w:rsidRPr="00675DAA" w14:paraId="1C6DED86" w14:textId="77777777" w:rsidTr="00C66D2F">
        <w:trPr>
          <w:gridBefore w:val="1"/>
          <w:gridAfter w:val="1"/>
          <w:wAfter w:w="90" w:type="dxa"/>
          <w:cantSplit/>
          <w:trHeight w:val="580"/>
          <w:tblHeader/>
        </w:trPr>
        <w:tc>
          <w:tcPr>
            <w:tcW w:w="2127" w:type="dxa"/>
            <w:shd w:val="clear" w:color="auto" w:fill="808080"/>
          </w:tcPr>
          <w:p w14:paraId="0E4397C6" w14:textId="77777777" w:rsidR="006C0150" w:rsidRPr="003539B2" w:rsidRDefault="006C0150" w:rsidP="0080029F">
            <w:pPr>
              <w:rPr>
                <w:moveFrom w:id="1630" w:author="Peter Bomberg" w:date="2018-01-16T14:05:00Z"/>
              </w:rPr>
            </w:pPr>
            <w:moveFrom w:id="1631" w:author="Peter Bomberg" w:date="2018-01-16T14:05:00Z">
              <w:r w:rsidRPr="00675DAA">
                <w:t>Element</w:t>
              </w:r>
            </w:moveFrom>
          </w:p>
        </w:tc>
        <w:tc>
          <w:tcPr>
            <w:tcW w:w="2103" w:type="dxa"/>
            <w:gridSpan w:val="2"/>
            <w:shd w:val="clear" w:color="auto" w:fill="808080"/>
          </w:tcPr>
          <w:p w14:paraId="5222523B" w14:textId="77777777" w:rsidR="006C0150" w:rsidRPr="00675DAA" w:rsidRDefault="006C0150" w:rsidP="0080029F">
            <w:pPr>
              <w:rPr>
                <w:moveFrom w:id="1632" w:author="Peter Bomberg" w:date="2018-01-16T14:05:00Z"/>
              </w:rPr>
            </w:pPr>
            <w:moveFrom w:id="1633" w:author="Peter Bomberg" w:date="2018-01-16T14:05:00Z">
              <w:r w:rsidRPr="00675DAA">
                <w:t>Attribute</w:t>
              </w:r>
            </w:moveFrom>
          </w:p>
        </w:tc>
        <w:tc>
          <w:tcPr>
            <w:tcW w:w="1260" w:type="dxa"/>
            <w:shd w:val="clear" w:color="auto" w:fill="808080"/>
          </w:tcPr>
          <w:p w14:paraId="09B99055" w14:textId="77777777" w:rsidR="006C0150" w:rsidRPr="003539B2" w:rsidRDefault="006C0150" w:rsidP="0080029F">
            <w:pPr>
              <w:rPr>
                <w:moveFrom w:id="1634" w:author="Peter Bomberg" w:date="2018-01-16T14:05:00Z"/>
              </w:rPr>
            </w:pPr>
            <w:moveFrom w:id="1635" w:author="Peter Bomberg" w:date="2018-01-16T14:05:00Z">
              <w:r w:rsidRPr="00675DAA">
                <w:t>Cardinality</w:t>
              </w:r>
            </w:moveFrom>
          </w:p>
        </w:tc>
        <w:tc>
          <w:tcPr>
            <w:tcW w:w="1350" w:type="dxa"/>
            <w:shd w:val="clear" w:color="auto" w:fill="808080"/>
          </w:tcPr>
          <w:p w14:paraId="2EE2B9C3" w14:textId="77777777" w:rsidR="006C0150" w:rsidRPr="00675DAA" w:rsidRDefault="006C0150" w:rsidP="0080029F">
            <w:pPr>
              <w:rPr>
                <w:moveFrom w:id="1636" w:author="Peter Bomberg" w:date="2018-01-16T14:05:00Z"/>
              </w:rPr>
            </w:pPr>
            <w:moveFrom w:id="1637" w:author="Peter Bomberg" w:date="2018-01-16T14:05:00Z">
              <w:r w:rsidRPr="00675DAA">
                <w:t>Value(s) Allowed</w:t>
              </w:r>
            </w:moveFrom>
          </w:p>
          <w:p w14:paraId="4AFD401C" w14:textId="77777777" w:rsidR="006C0150" w:rsidRPr="00675DAA" w:rsidRDefault="006C0150" w:rsidP="0080029F">
            <w:pPr>
              <w:rPr>
                <w:moveFrom w:id="1638" w:author="Peter Bomberg" w:date="2018-01-16T14:05:00Z"/>
              </w:rPr>
            </w:pPr>
            <w:moveFrom w:id="1639" w:author="Peter Bomberg" w:date="2018-01-16T14:05:00Z">
              <w:r w:rsidRPr="00675DAA">
                <w:t>Examples</w:t>
              </w:r>
            </w:moveFrom>
          </w:p>
        </w:tc>
        <w:tc>
          <w:tcPr>
            <w:tcW w:w="2520" w:type="dxa"/>
            <w:shd w:val="clear" w:color="auto" w:fill="808080"/>
          </w:tcPr>
          <w:p w14:paraId="70915CF1" w14:textId="77777777" w:rsidR="006C0150" w:rsidRPr="00675DAA" w:rsidRDefault="006C0150" w:rsidP="0080029F">
            <w:pPr>
              <w:rPr>
                <w:moveFrom w:id="1640" w:author="Peter Bomberg" w:date="2018-01-16T14:05:00Z"/>
              </w:rPr>
            </w:pPr>
            <w:moveFrom w:id="1641" w:author="Peter Bomberg" w:date="2018-01-16T14:05:00Z">
              <w:r w:rsidRPr="00675DAA">
                <w:t>Description</w:t>
              </w:r>
            </w:moveFrom>
          </w:p>
          <w:p w14:paraId="13A78389" w14:textId="77777777" w:rsidR="006C0150" w:rsidRPr="00675DAA" w:rsidRDefault="006C0150" w:rsidP="0080029F">
            <w:pPr>
              <w:rPr>
                <w:moveFrom w:id="1642" w:author="Peter Bomberg" w:date="2018-01-16T14:05:00Z"/>
              </w:rPr>
            </w:pPr>
            <w:moveFrom w:id="1643" w:author="Peter Bomberg" w:date="2018-01-16T14:05:00Z">
              <w:r w:rsidRPr="00675DAA">
                <w:t>Instructions</w:t>
              </w:r>
            </w:moveFrom>
          </w:p>
        </w:tc>
      </w:tr>
      <w:tr w:rsidR="006C0150" w:rsidRPr="00675DAA" w14:paraId="557EE474" w14:textId="77777777" w:rsidTr="00C66D2F">
        <w:trPr>
          <w:gridBefore w:val="1"/>
          <w:gridAfter w:val="1"/>
          <w:wAfter w:w="90" w:type="dxa"/>
          <w:cantSplit/>
        </w:trPr>
        <w:tc>
          <w:tcPr>
            <w:tcW w:w="2127" w:type="dxa"/>
            <w:vMerge w:val="restart"/>
          </w:tcPr>
          <w:p w14:paraId="403DDD7C" w14:textId="77777777" w:rsidR="006C0150" w:rsidRPr="00675DAA" w:rsidRDefault="006C0150" w:rsidP="0080029F">
            <w:pPr>
              <w:rPr>
                <w:moveFrom w:id="1644" w:author="Peter Bomberg" w:date="2018-01-16T14:05:00Z"/>
              </w:rPr>
            </w:pPr>
            <w:moveFrom w:id="1645" w:author="Peter Bomberg" w:date="2018-01-16T14:05:00Z">
              <w:r w:rsidRPr="00675DAA">
                <w:t>effectiveTime</w:t>
              </w:r>
            </w:moveFrom>
          </w:p>
        </w:tc>
        <w:tc>
          <w:tcPr>
            <w:tcW w:w="2103" w:type="dxa"/>
            <w:gridSpan w:val="2"/>
            <w:shd w:val="clear" w:color="auto" w:fill="D9D9D9"/>
          </w:tcPr>
          <w:p w14:paraId="2066B38B" w14:textId="77777777" w:rsidR="006C0150" w:rsidRPr="00675DAA" w:rsidRDefault="00526500" w:rsidP="0080029F">
            <w:pPr>
              <w:rPr>
                <w:moveFrom w:id="1646" w:author="Peter Bomberg" w:date="2018-01-16T14:05:00Z"/>
              </w:rPr>
            </w:pPr>
            <w:moveFrom w:id="1647" w:author="Peter Bomberg" w:date="2018-01-16T14:05:00Z">
              <w:r w:rsidRPr="00675DAA">
                <w:t>N/A</w:t>
              </w:r>
            </w:moveFrom>
          </w:p>
        </w:tc>
        <w:tc>
          <w:tcPr>
            <w:tcW w:w="1260" w:type="dxa"/>
            <w:shd w:val="clear" w:color="auto" w:fill="D9D9D9"/>
          </w:tcPr>
          <w:p w14:paraId="1F0298A4" w14:textId="77777777" w:rsidR="006C0150" w:rsidRPr="00675DAA" w:rsidRDefault="00526500" w:rsidP="0080029F">
            <w:pPr>
              <w:rPr>
                <w:moveFrom w:id="1648" w:author="Peter Bomberg" w:date="2018-01-16T14:05:00Z"/>
              </w:rPr>
            </w:pPr>
            <w:moveFrom w:id="1649" w:author="Peter Bomberg" w:date="2018-01-16T14:05:00Z">
              <w:r w:rsidRPr="00675DAA">
                <w:t>1:1</w:t>
              </w:r>
            </w:moveFrom>
          </w:p>
        </w:tc>
        <w:tc>
          <w:tcPr>
            <w:tcW w:w="1350" w:type="dxa"/>
            <w:shd w:val="clear" w:color="auto" w:fill="D9D9D9"/>
          </w:tcPr>
          <w:p w14:paraId="41A68772" w14:textId="77777777" w:rsidR="006C0150" w:rsidRPr="00675DAA" w:rsidRDefault="006C0150" w:rsidP="0080029F">
            <w:pPr>
              <w:rPr>
                <w:moveFrom w:id="1650" w:author="Peter Bomberg" w:date="2018-01-16T14:05:00Z"/>
              </w:rPr>
            </w:pPr>
          </w:p>
        </w:tc>
        <w:tc>
          <w:tcPr>
            <w:tcW w:w="2520" w:type="dxa"/>
            <w:shd w:val="clear" w:color="auto" w:fill="D9D9D9"/>
          </w:tcPr>
          <w:p w14:paraId="2CA6FF46" w14:textId="77777777" w:rsidR="006C0150" w:rsidRDefault="00D27B6E" w:rsidP="00B13391">
            <w:pPr>
              <w:rPr>
                <w:moveFrom w:id="1651" w:author="Peter Bomberg" w:date="2018-01-16T14:05:00Z"/>
              </w:rPr>
            </w:pPr>
            <w:moveFrom w:id="1652" w:author="Peter Bomberg" w:date="2018-01-16T14:05:00Z">
              <w:r w:rsidRPr="00D27B6E">
                <w:t xml:space="preserve">Used to capture relevant </w:t>
              </w:r>
              <w:r w:rsidR="00B13391">
                <w:t>date information.</w:t>
              </w:r>
            </w:moveFrom>
          </w:p>
          <w:p w14:paraId="1D9BF89F" w14:textId="77777777" w:rsidR="003253DB" w:rsidRDefault="003253DB" w:rsidP="00B13391">
            <w:pPr>
              <w:rPr>
                <w:moveFrom w:id="1653" w:author="Peter Bomberg" w:date="2018-01-16T14:05:00Z"/>
              </w:rPr>
            </w:pPr>
          </w:p>
          <w:p w14:paraId="039DBD96" w14:textId="77777777" w:rsidR="003253DB" w:rsidRPr="00675DAA" w:rsidRDefault="003253DB" w:rsidP="00B13391">
            <w:pPr>
              <w:rPr>
                <w:moveFrom w:id="1654" w:author="Peter Bomberg" w:date="2018-01-16T14:05:00Z"/>
              </w:rPr>
            </w:pPr>
            <w:moveFrom w:id="1655" w:author="Peter Bomberg" w:date="2018-01-16T14:05:00Z">
              <w:r>
                <w:t>Please refer to the Doctype for specific details on the usage.</w:t>
              </w:r>
            </w:moveFrom>
          </w:p>
        </w:tc>
      </w:tr>
      <w:tr w:rsidR="006C0150" w:rsidRPr="00675DAA" w14:paraId="535DEA5E" w14:textId="77777777" w:rsidTr="00C66D2F">
        <w:trPr>
          <w:gridBefore w:val="1"/>
          <w:gridAfter w:val="1"/>
          <w:wAfter w:w="90" w:type="dxa"/>
          <w:cantSplit/>
        </w:trPr>
        <w:tc>
          <w:tcPr>
            <w:tcW w:w="2127" w:type="dxa"/>
            <w:vMerge/>
          </w:tcPr>
          <w:p w14:paraId="000F227E" w14:textId="77777777" w:rsidR="006C0150" w:rsidRPr="00675DAA" w:rsidRDefault="006C0150" w:rsidP="0080029F">
            <w:pPr>
              <w:rPr>
                <w:moveFrom w:id="1656" w:author="Peter Bomberg" w:date="2018-01-16T14:05:00Z"/>
              </w:rPr>
            </w:pPr>
          </w:p>
        </w:tc>
        <w:tc>
          <w:tcPr>
            <w:tcW w:w="2103" w:type="dxa"/>
            <w:gridSpan w:val="2"/>
          </w:tcPr>
          <w:p w14:paraId="5FAAE1E9" w14:textId="77777777" w:rsidR="006C0150" w:rsidRPr="00675DAA" w:rsidRDefault="00D76A0D" w:rsidP="0080029F">
            <w:pPr>
              <w:rPr>
                <w:moveFrom w:id="1657" w:author="Peter Bomberg" w:date="2018-01-16T14:05:00Z"/>
              </w:rPr>
            </w:pPr>
            <w:moveFrom w:id="1658" w:author="Peter Bomberg" w:date="2018-01-16T14:05:00Z">
              <w:r>
                <w:t>v</w:t>
              </w:r>
              <w:r w:rsidR="006C0150" w:rsidRPr="00675DAA">
                <w:t>alue</w:t>
              </w:r>
            </w:moveFrom>
          </w:p>
        </w:tc>
        <w:tc>
          <w:tcPr>
            <w:tcW w:w="1260" w:type="dxa"/>
          </w:tcPr>
          <w:p w14:paraId="39A992F2" w14:textId="77777777" w:rsidR="006C0150" w:rsidRPr="00675DAA" w:rsidRDefault="006C0150" w:rsidP="0080029F">
            <w:pPr>
              <w:rPr>
                <w:moveFrom w:id="1659" w:author="Peter Bomberg" w:date="2018-01-16T14:05:00Z"/>
              </w:rPr>
            </w:pPr>
            <w:moveFrom w:id="1660" w:author="Peter Bomberg" w:date="2018-01-16T14:05:00Z">
              <w:r w:rsidRPr="00675DAA">
                <w:t>1:1</w:t>
              </w:r>
            </w:moveFrom>
          </w:p>
        </w:tc>
        <w:tc>
          <w:tcPr>
            <w:tcW w:w="1350" w:type="dxa"/>
          </w:tcPr>
          <w:p w14:paraId="39771339" w14:textId="77777777" w:rsidR="006C0150" w:rsidRPr="00675DAA" w:rsidRDefault="006C0150" w:rsidP="0080029F">
            <w:pPr>
              <w:rPr>
                <w:moveFrom w:id="1661" w:author="Peter Bomberg" w:date="2018-01-16T14:05:00Z"/>
              </w:rPr>
            </w:pPr>
          </w:p>
        </w:tc>
        <w:tc>
          <w:tcPr>
            <w:tcW w:w="2520" w:type="dxa"/>
          </w:tcPr>
          <w:p w14:paraId="28294C39" w14:textId="77777777" w:rsidR="006C0150" w:rsidRPr="00675DAA" w:rsidRDefault="006C0150" w:rsidP="0080029F">
            <w:pPr>
              <w:rPr>
                <w:moveFrom w:id="1662" w:author="Peter Bomberg" w:date="2018-01-16T14:05:00Z"/>
              </w:rPr>
            </w:pPr>
          </w:p>
        </w:tc>
      </w:tr>
      <w:moveFromRangeEnd w:id="1629"/>
      <w:tr w:rsidR="00A24D8A" w:rsidRPr="00675DAA" w14:paraId="5C777E70" w14:textId="77777777" w:rsidTr="00436B24">
        <w:trPr>
          <w:cantSplit/>
          <w:del w:id="1663" w:author="Peter Bomberg" w:date="2018-01-16T14:05:00Z"/>
        </w:trPr>
        <w:tc>
          <w:tcPr>
            <w:tcW w:w="2358" w:type="dxa"/>
            <w:gridSpan w:val="3"/>
            <w:shd w:val="clear" w:color="auto" w:fill="808080"/>
          </w:tcPr>
          <w:p w14:paraId="54F4F2D0" w14:textId="77777777" w:rsidR="00A24D8A" w:rsidRPr="00675DAA" w:rsidRDefault="00A24D8A" w:rsidP="0080029F">
            <w:pPr>
              <w:rPr>
                <w:del w:id="1664" w:author="Peter Bomberg" w:date="2018-01-16T14:05:00Z"/>
              </w:rPr>
            </w:pPr>
            <w:del w:id="1665" w:author="Peter Bomberg" w:date="2018-01-16T14:05:00Z">
              <w:r w:rsidRPr="00675DAA">
                <w:delText>Conformance</w:delText>
              </w:r>
            </w:del>
          </w:p>
        </w:tc>
        <w:tc>
          <w:tcPr>
            <w:tcW w:w="7200" w:type="dxa"/>
            <w:gridSpan w:val="5"/>
          </w:tcPr>
          <w:p w14:paraId="5413E729" w14:textId="77777777" w:rsidR="008C0A5D" w:rsidRDefault="008C0A5D" w:rsidP="008B43ED">
            <w:pPr>
              <w:pStyle w:val="ListParagraph"/>
              <w:numPr>
                <w:ilvl w:val="0"/>
                <w:numId w:val="28"/>
              </w:numPr>
              <w:rPr>
                <w:del w:id="1666" w:author="Peter Bomberg" w:date="2018-01-16T14:05:00Z"/>
              </w:rPr>
            </w:pPr>
            <w:del w:id="1667" w:author="Peter Bomberg" w:date="2018-01-16T14:05:00Z">
              <w:r>
                <w:delText xml:space="preserve">There is an </w:delText>
              </w:r>
              <w:r w:rsidRPr="00675DAA">
                <w:delText>effectiveTime</w:delText>
              </w:r>
              <w:r>
                <w:delText xml:space="preserve"> element</w:delText>
              </w:r>
            </w:del>
          </w:p>
          <w:p w14:paraId="1A97E251" w14:textId="77777777" w:rsidR="005051CA" w:rsidRPr="002E10DE" w:rsidRDefault="00487FE5" w:rsidP="008B43ED">
            <w:pPr>
              <w:pStyle w:val="ListParagraph"/>
              <w:numPr>
                <w:ilvl w:val="0"/>
                <w:numId w:val="91"/>
              </w:numPr>
              <w:rPr>
                <w:del w:id="1668" w:author="Peter Bomberg" w:date="2018-01-16T14:05:00Z"/>
                <w:highlight w:val="white"/>
              </w:rPr>
            </w:pPr>
            <w:del w:id="1669" w:author="Peter Bomberg" w:date="2018-01-16T14:05:00Z">
              <w:r>
                <w:rPr>
                  <w:highlight w:val="white"/>
                </w:rPr>
                <w:delText>SPL Rule 3</w:delText>
              </w:r>
              <w:r w:rsidR="005051CA">
                <w:rPr>
                  <w:highlight w:val="white"/>
                </w:rPr>
                <w:delText xml:space="preserve"> </w:delText>
              </w:r>
              <w:r w:rsidR="005051CA" w:rsidRPr="00D00628">
                <w:rPr>
                  <w:highlight w:val="white"/>
                </w:rPr>
                <w:delText xml:space="preserve">identifies that </w:delText>
              </w:r>
              <w:r w:rsidR="005051CA">
                <w:rPr>
                  <w:highlight w:val="white"/>
                </w:rPr>
                <w:delText>the</w:delText>
              </w:r>
              <w:r w:rsidR="005051CA" w:rsidRPr="00D00628">
                <w:rPr>
                  <w:highlight w:val="white"/>
                </w:rPr>
                <w:delText xml:space="preserve"> </w:delText>
              </w:r>
              <w:r w:rsidR="005051CA" w:rsidRPr="002E10DE">
                <w:rPr>
                  <w:highlight w:val="white"/>
                </w:rPr>
                <w:delText>element has not been defined.</w:delText>
              </w:r>
            </w:del>
          </w:p>
          <w:p w14:paraId="4FD20FC5" w14:textId="77777777" w:rsidR="005051CA" w:rsidRPr="002E10DE" w:rsidRDefault="00487FE5" w:rsidP="008B43ED">
            <w:pPr>
              <w:pStyle w:val="ListParagraph"/>
              <w:numPr>
                <w:ilvl w:val="0"/>
                <w:numId w:val="91"/>
              </w:numPr>
              <w:rPr>
                <w:del w:id="1670" w:author="Peter Bomberg" w:date="2018-01-16T14:05:00Z"/>
                <w:highlight w:val="white"/>
              </w:rPr>
            </w:pPr>
            <w:del w:id="1671" w:author="Peter Bomberg" w:date="2018-01-16T14:05:00Z">
              <w:r>
                <w:rPr>
                  <w:highlight w:val="white"/>
                </w:rPr>
                <w:delText>SPL Rule 4</w:delText>
              </w:r>
              <w:r w:rsidR="005051CA">
                <w:rPr>
                  <w:highlight w:val="white"/>
                </w:rPr>
                <w:delText xml:space="preserve"> </w:delText>
              </w:r>
              <w:r w:rsidR="005051CA" w:rsidRPr="00D00628">
                <w:rPr>
                  <w:highlight w:val="white"/>
                </w:rPr>
                <w:delText xml:space="preserve">identifies that more than one </w:delText>
              </w:r>
              <w:r w:rsidR="005051CA" w:rsidRPr="002E10DE">
                <w:rPr>
                  <w:highlight w:val="white"/>
                </w:rPr>
                <w:delText>element is defined.</w:delText>
              </w:r>
            </w:del>
          </w:p>
          <w:p w14:paraId="48B3EA4F" w14:textId="77777777" w:rsidR="005051CA" w:rsidRDefault="005051CA" w:rsidP="0080029F">
            <w:pPr>
              <w:pStyle w:val="ListParagraph"/>
              <w:rPr>
                <w:del w:id="1672" w:author="Peter Bomberg" w:date="2018-01-16T14:05:00Z"/>
              </w:rPr>
            </w:pPr>
          </w:p>
          <w:p w14:paraId="3930A833" w14:textId="77777777" w:rsidR="00573051" w:rsidRPr="00675DAA" w:rsidRDefault="00573051" w:rsidP="008B43ED">
            <w:pPr>
              <w:pStyle w:val="ListParagraph"/>
              <w:numPr>
                <w:ilvl w:val="0"/>
                <w:numId w:val="28"/>
              </w:numPr>
              <w:rPr>
                <w:del w:id="1673" w:author="Peter Bomberg" w:date="2018-01-16T14:05:00Z"/>
              </w:rPr>
            </w:pPr>
            <w:del w:id="1674" w:author="Peter Bomberg" w:date="2018-01-16T14:05:00Z">
              <w:r w:rsidRPr="00675DAA">
                <w:delText xml:space="preserve">There is </w:delText>
              </w:r>
              <w:r>
                <w:delText xml:space="preserve">either a direct or indirect </w:delText>
              </w:r>
              <w:r w:rsidRPr="00675DAA">
                <w:delText>value</w:delText>
              </w:r>
              <w:r>
                <w:delText xml:space="preserve"> for the effectiveTime</w:delText>
              </w:r>
            </w:del>
          </w:p>
          <w:p w14:paraId="1AB17BA7" w14:textId="77777777" w:rsidR="006313D1" w:rsidRPr="006313D1" w:rsidRDefault="00487FE5" w:rsidP="008B43ED">
            <w:pPr>
              <w:pStyle w:val="ListParagraph"/>
              <w:numPr>
                <w:ilvl w:val="0"/>
                <w:numId w:val="410"/>
              </w:numPr>
              <w:rPr>
                <w:del w:id="1675" w:author="Peter Bomberg" w:date="2018-01-16T14:05:00Z"/>
                <w:highlight w:val="white"/>
              </w:rPr>
            </w:pPr>
            <w:del w:id="1676" w:author="Peter Bomberg" w:date="2018-01-16T14:05:00Z">
              <w:r>
                <w:rPr>
                  <w:highlight w:val="white"/>
                </w:rPr>
                <w:delText>SPL Rule 5</w:delText>
              </w:r>
              <w:r w:rsidR="005051CA">
                <w:rPr>
                  <w:highlight w:val="white"/>
                </w:rPr>
                <w:delText xml:space="preserve"> </w:delText>
              </w:r>
              <w:r w:rsidR="005051CA" w:rsidRPr="00334410">
                <w:rPr>
                  <w:highlight w:val="white"/>
                </w:rPr>
                <w:delText xml:space="preserve">identifies that </w:delText>
              </w:r>
              <w:r w:rsidR="005051CA">
                <w:rPr>
                  <w:highlight w:val="white"/>
                </w:rPr>
                <w:delText xml:space="preserve">the </w:delText>
              </w:r>
              <w:r w:rsidR="005051CA" w:rsidRPr="00D00628">
                <w:rPr>
                  <w:highlight w:val="white"/>
                </w:rPr>
                <w:delText xml:space="preserve">attribute has </w:delText>
              </w:r>
              <w:r w:rsidR="005051CA">
                <w:rPr>
                  <w:highlight w:val="white"/>
                </w:rPr>
                <w:delText xml:space="preserve">not </w:delText>
              </w:r>
              <w:r w:rsidR="005051CA" w:rsidRPr="00D00628">
                <w:rPr>
                  <w:highlight w:val="white"/>
                </w:rPr>
                <w:delText>been defined</w:delText>
              </w:r>
              <w:r w:rsidR="005051CA">
                <w:rPr>
                  <w:highlight w:val="white"/>
                </w:rPr>
                <w:delText>.</w:delText>
              </w:r>
            </w:del>
          </w:p>
          <w:p w14:paraId="25E18851" w14:textId="77777777" w:rsidR="006313D1" w:rsidRPr="006313D1" w:rsidRDefault="006313D1" w:rsidP="006313D1">
            <w:pPr>
              <w:pStyle w:val="ListParagraph"/>
              <w:ind w:left="360"/>
              <w:rPr>
                <w:del w:id="1677" w:author="Peter Bomberg" w:date="2018-01-16T14:05:00Z"/>
                <w:highlight w:val="white"/>
              </w:rPr>
            </w:pPr>
          </w:p>
          <w:p w14:paraId="58374C50" w14:textId="77777777" w:rsidR="00A62F1F" w:rsidRPr="00675DAA" w:rsidRDefault="006313D1" w:rsidP="008B43ED">
            <w:pPr>
              <w:pStyle w:val="ListParagraph"/>
              <w:numPr>
                <w:ilvl w:val="0"/>
                <w:numId w:val="405"/>
              </w:numPr>
              <w:rPr>
                <w:del w:id="1678" w:author="Peter Bomberg" w:date="2018-01-16T14:05:00Z"/>
              </w:rPr>
            </w:pPr>
            <w:del w:id="1679" w:author="Peter Bomberg" w:date="2018-01-16T14:05:00Z">
              <w:r w:rsidRPr="006313D1">
                <w:delText>The effectiveTime@value has as a minimum precision of day and follows the appropriate format.</w:delText>
              </w:r>
            </w:del>
          </w:p>
        </w:tc>
      </w:tr>
    </w:tbl>
    <w:p w14:paraId="1513F73F" w14:textId="77777777" w:rsidR="00AC5FF0" w:rsidRDefault="00AC5FF0" w:rsidP="0080029F"/>
    <w:p w14:paraId="3A00ED00" w14:textId="77777777" w:rsidR="00C11A2F" w:rsidRDefault="00E92C2F" w:rsidP="001D67E2">
      <w:pPr>
        <w:pStyle w:val="Heading3"/>
      </w:pPr>
      <w:bookmarkStart w:id="1680" w:name="_Toc503195120"/>
      <w:bookmarkStart w:id="1681" w:name="_Toc500864067"/>
      <w:r>
        <w:t xml:space="preserve">Labeling Content </w:t>
      </w:r>
      <w:r w:rsidR="00C11A2F">
        <w:t>Section Details</w:t>
      </w:r>
      <w:bookmarkEnd w:id="1680"/>
      <w:bookmarkEnd w:id="1681"/>
    </w:p>
    <w:p w14:paraId="5090ECEB" w14:textId="77777777" w:rsidR="00FF1FAC" w:rsidRPr="002135F4" w:rsidRDefault="00C11A2F" w:rsidP="0080029F">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14:paraId="62DDDDFE" w14:textId="77777777" w:rsidR="00FF1FAC" w:rsidRPr="002135F4" w:rsidRDefault="00FF1FAC" w:rsidP="0080029F"/>
    <w:p w14:paraId="749A4551" w14:textId="77777777" w:rsidR="005661A2" w:rsidRPr="002135F4" w:rsidRDefault="006C378C" w:rsidP="0080029F">
      <w:r w:rsidRPr="002135F4">
        <w:lastRenderedPageBreak/>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14:paraId="5D6231C8" w14:textId="77777777" w:rsidR="005661A2" w:rsidRDefault="005661A2" w:rsidP="0080029F"/>
    <w:p w14:paraId="1B1C9B27" w14:textId="77777777" w:rsidR="005661A2" w:rsidRDefault="005661A2" w:rsidP="0080029F">
      <w:r w:rsidRPr="002135F4">
        <w:t>Sections may also link to other sections rather than including the content directly.</w:t>
      </w:r>
    </w:p>
    <w:p w14:paraId="3378E450" w14:textId="77777777" w:rsidR="00581033" w:rsidRDefault="00581033" w:rsidP="0080029F"/>
    <w:p w14:paraId="3FDB8CEE" w14:textId="77777777" w:rsidR="00581033" w:rsidRDefault="00581033" w:rsidP="0080029F">
      <w:r>
        <w:t xml:space="preserve">Outlined below is a </w:t>
      </w:r>
      <w:r w:rsidR="00224B8C">
        <w:t>mock-up</w:t>
      </w:r>
      <w:r>
        <w:t xml:space="preserve"> of the section structure:</w:t>
      </w:r>
    </w:p>
    <w:p w14:paraId="64BA6551" w14:textId="77777777" w:rsidR="00581033" w:rsidRPr="001E7735" w:rsidRDefault="00581033" w:rsidP="00581033">
      <w:r w:rsidRPr="001E7735">
        <w:t>&lt;section&gt;</w:t>
      </w:r>
    </w:p>
    <w:p w14:paraId="5DCDD2FA" w14:textId="77777777" w:rsidR="00581033" w:rsidRPr="001E7735" w:rsidRDefault="00581033" w:rsidP="00581033">
      <w:pPr>
        <w:ind w:left="288"/>
      </w:pPr>
      <w:r w:rsidRPr="001E7735">
        <w:t xml:space="preserve">&lt;!-- this section’s id, codes --&gt; </w:t>
      </w:r>
    </w:p>
    <w:p w14:paraId="3C23B901" w14:textId="77777777" w:rsidR="00581033" w:rsidRPr="001E7735" w:rsidRDefault="00581033" w:rsidP="00581033">
      <w:pPr>
        <w:ind w:left="288"/>
      </w:pPr>
      <w:r w:rsidRPr="001E7735">
        <w:t xml:space="preserve">&lt;text&gt; </w:t>
      </w:r>
    </w:p>
    <w:p w14:paraId="417D42B1" w14:textId="77777777" w:rsidR="00581033" w:rsidRPr="001E7735" w:rsidRDefault="00581033" w:rsidP="00581033">
      <w:pPr>
        <w:ind w:left="576"/>
      </w:pPr>
      <w:r w:rsidRPr="001E7735">
        <w:t xml:space="preserve">&lt;!-- actual text content in “narrative block” markup --&gt; </w:t>
      </w:r>
    </w:p>
    <w:p w14:paraId="7D744648" w14:textId="77777777" w:rsidR="00581033" w:rsidRPr="001E7735" w:rsidRDefault="00581033" w:rsidP="00581033">
      <w:pPr>
        <w:ind w:left="288"/>
      </w:pPr>
      <w:r w:rsidRPr="001E7735">
        <w:t>&lt;/text&gt;</w:t>
      </w:r>
    </w:p>
    <w:p w14:paraId="70B92B05" w14:textId="77777777" w:rsidR="00581033" w:rsidRPr="001E7735" w:rsidRDefault="00581033" w:rsidP="00581033">
      <w:r w:rsidRPr="001E7735">
        <w:t>&lt;/section&gt;</w:t>
      </w:r>
    </w:p>
    <w:p w14:paraId="0AB44A31" w14:textId="77777777" w:rsidR="00581033" w:rsidRDefault="00581033" w:rsidP="0080029F"/>
    <w:p w14:paraId="418EF884" w14:textId="77777777" w:rsidR="006C378C" w:rsidRDefault="00DA79C3" w:rsidP="0080029F">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14:paraId="24E0BB11" w14:textId="77777777" w:rsidR="00436B24" w:rsidRDefault="00436B24" w:rsidP="0080029F"/>
    <w:p w14:paraId="5C755038" w14:textId="77777777" w:rsidR="00FF1FAC" w:rsidRDefault="00FF1FAC" w:rsidP="0080029F">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14:paraId="1B935468" w14:textId="77777777" w:rsidR="00224B8C" w:rsidRPr="001E7735" w:rsidRDefault="00224B8C" w:rsidP="00224B8C">
      <w:r w:rsidRPr="001E7735">
        <w:t>&lt;section&gt;</w:t>
      </w:r>
    </w:p>
    <w:p w14:paraId="7E19C802" w14:textId="77777777" w:rsidR="00224B8C" w:rsidRPr="001E7735" w:rsidRDefault="00224B8C" w:rsidP="00224B8C">
      <w:r w:rsidRPr="001E7735">
        <w:t xml:space="preserve">&lt;!-- this section’s id, codes --&gt; </w:t>
      </w:r>
    </w:p>
    <w:p w14:paraId="3E1AF7B4" w14:textId="77777777" w:rsidR="00224B8C" w:rsidRPr="001E7735" w:rsidRDefault="00224B8C" w:rsidP="00224B8C">
      <w:r w:rsidRPr="001E7735">
        <w:t>&lt;text&gt;</w:t>
      </w:r>
    </w:p>
    <w:p w14:paraId="2B9D7B59" w14:textId="77777777" w:rsidR="00224B8C" w:rsidRPr="001E7735" w:rsidRDefault="00224B8C" w:rsidP="00224B8C">
      <w:r w:rsidRPr="001E7735">
        <w:t xml:space="preserve">&lt;!-- actual text content in “narrative block” markup --&gt; </w:t>
      </w:r>
    </w:p>
    <w:p w14:paraId="5391DFB2" w14:textId="77777777" w:rsidR="00224B8C" w:rsidRPr="001E7735" w:rsidRDefault="00224B8C" w:rsidP="00224B8C">
      <w:pPr>
        <w:rPr>
          <w:lang w:val="fr-CA"/>
        </w:rPr>
      </w:pPr>
      <w:r w:rsidRPr="001E7735">
        <w:rPr>
          <w:lang w:val="fr-CA"/>
        </w:rPr>
        <w:t xml:space="preserve">&lt;/text&gt; </w:t>
      </w:r>
    </w:p>
    <w:p w14:paraId="1E3F8BC1" w14:textId="77777777" w:rsidR="00224B8C" w:rsidRPr="001E7735" w:rsidRDefault="00224B8C" w:rsidP="00224B8C">
      <w:pPr>
        <w:ind w:left="288"/>
        <w:rPr>
          <w:lang w:val="fr-CA"/>
        </w:rPr>
      </w:pPr>
      <w:r w:rsidRPr="001E7735">
        <w:rPr>
          <w:lang w:val="fr-CA"/>
        </w:rPr>
        <w:t>&lt;component&gt;</w:t>
      </w:r>
    </w:p>
    <w:p w14:paraId="06E127A9" w14:textId="77777777" w:rsidR="00224B8C" w:rsidRPr="001E7735" w:rsidRDefault="00224B8C" w:rsidP="00224B8C">
      <w:pPr>
        <w:ind w:left="576"/>
        <w:rPr>
          <w:lang w:val="fr-CA"/>
        </w:rPr>
      </w:pPr>
      <w:r w:rsidRPr="001E7735">
        <w:rPr>
          <w:lang w:val="fr-CA"/>
        </w:rPr>
        <w:t>&lt;section&gt;</w:t>
      </w:r>
    </w:p>
    <w:p w14:paraId="06BB28E2" w14:textId="77777777" w:rsidR="00224B8C" w:rsidRPr="001E7735" w:rsidRDefault="00224B8C" w:rsidP="00224B8C">
      <w:pPr>
        <w:ind w:left="864"/>
        <w:rPr>
          <w:lang w:val="fr-CA"/>
        </w:rPr>
      </w:pPr>
      <w:r w:rsidRPr="001E7735">
        <w:rPr>
          <w:lang w:val="fr-CA"/>
        </w:rPr>
        <w:t xml:space="preserve">&lt;!-- subsection content --&gt; </w:t>
      </w:r>
    </w:p>
    <w:p w14:paraId="551C1934" w14:textId="77777777" w:rsidR="00224B8C" w:rsidRPr="001E7735" w:rsidRDefault="00224B8C" w:rsidP="00224B8C">
      <w:pPr>
        <w:ind w:left="576"/>
        <w:rPr>
          <w:lang w:val="fr-CA"/>
        </w:rPr>
      </w:pPr>
      <w:r w:rsidRPr="001E7735">
        <w:rPr>
          <w:lang w:val="fr-CA"/>
        </w:rPr>
        <w:t>&lt;/section&gt;</w:t>
      </w:r>
    </w:p>
    <w:p w14:paraId="31FFB516" w14:textId="77777777" w:rsidR="00224B8C" w:rsidRPr="001E7735" w:rsidRDefault="00224B8C" w:rsidP="00224B8C">
      <w:pPr>
        <w:ind w:left="288"/>
        <w:rPr>
          <w:lang w:val="fr-CA"/>
        </w:rPr>
      </w:pPr>
      <w:r w:rsidRPr="001E7735">
        <w:rPr>
          <w:lang w:val="fr-CA"/>
        </w:rPr>
        <w:t xml:space="preserve">&lt;/component&gt; </w:t>
      </w:r>
    </w:p>
    <w:p w14:paraId="39D2D4A0" w14:textId="77777777" w:rsidR="00224B8C" w:rsidRPr="001E7735" w:rsidRDefault="00224B8C" w:rsidP="00224B8C">
      <w:pPr>
        <w:ind w:left="288"/>
        <w:rPr>
          <w:lang w:val="fr-CA"/>
        </w:rPr>
      </w:pPr>
      <w:r w:rsidRPr="001E7735">
        <w:rPr>
          <w:lang w:val="fr-CA"/>
        </w:rPr>
        <w:t>&lt;component&gt;</w:t>
      </w:r>
    </w:p>
    <w:p w14:paraId="6833CA7A" w14:textId="77777777" w:rsidR="00224B8C" w:rsidRPr="001E7735" w:rsidRDefault="00224B8C" w:rsidP="00224B8C">
      <w:pPr>
        <w:ind w:left="576"/>
        <w:rPr>
          <w:lang w:val="fr-CA"/>
        </w:rPr>
      </w:pPr>
      <w:r w:rsidRPr="001E7735">
        <w:rPr>
          <w:lang w:val="fr-CA"/>
        </w:rPr>
        <w:t>&lt;section&gt;</w:t>
      </w:r>
    </w:p>
    <w:p w14:paraId="25EB87AF" w14:textId="77777777" w:rsidR="00224B8C" w:rsidRPr="001E7735" w:rsidRDefault="00224B8C" w:rsidP="00224B8C">
      <w:pPr>
        <w:ind w:left="864"/>
        <w:rPr>
          <w:lang w:val="fr-CA"/>
        </w:rPr>
      </w:pPr>
      <w:r w:rsidRPr="001E7735">
        <w:rPr>
          <w:lang w:val="fr-CA"/>
        </w:rPr>
        <w:t xml:space="preserve">&lt;!-- subsection content --&gt; </w:t>
      </w:r>
    </w:p>
    <w:p w14:paraId="57C1047D" w14:textId="77777777" w:rsidR="00224B8C" w:rsidRPr="001E7735" w:rsidRDefault="00224B8C" w:rsidP="00224B8C">
      <w:pPr>
        <w:ind w:left="576"/>
      </w:pPr>
      <w:r w:rsidRPr="001E7735">
        <w:t xml:space="preserve">&lt;/section&gt; </w:t>
      </w:r>
    </w:p>
    <w:p w14:paraId="22D606EE" w14:textId="77777777" w:rsidR="00224B8C" w:rsidRPr="001E7735" w:rsidRDefault="00224B8C" w:rsidP="00224B8C">
      <w:pPr>
        <w:ind w:left="288"/>
      </w:pPr>
      <w:r w:rsidRPr="001E7735">
        <w:t xml:space="preserve">&lt;/component&gt; </w:t>
      </w:r>
    </w:p>
    <w:p w14:paraId="07D491EF" w14:textId="77777777" w:rsidR="00224B8C" w:rsidRPr="001E7735" w:rsidRDefault="00224B8C" w:rsidP="00224B8C">
      <w:r w:rsidRPr="001E7735">
        <w:t>&lt;/section&gt;</w:t>
      </w:r>
    </w:p>
    <w:p w14:paraId="00EF3D84" w14:textId="77777777" w:rsidR="001206F2" w:rsidRDefault="001206F2" w:rsidP="0080029F"/>
    <w:p w14:paraId="7517B390" w14:textId="77777777" w:rsidR="00DA79C3" w:rsidRDefault="00FF1FAC" w:rsidP="0080029F">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14:paraId="29508783" w14:textId="77777777" w:rsidR="00D50CAF" w:rsidRDefault="00D50CAF" w:rsidP="00D50CAF">
      <w:r>
        <w:t>&lt;component&gt;</w:t>
      </w:r>
    </w:p>
    <w:p w14:paraId="116B76B2" w14:textId="77777777" w:rsidR="00D50CAF" w:rsidRDefault="00D50CAF" w:rsidP="00D50CAF">
      <w:pPr>
        <w:ind w:left="288"/>
      </w:pPr>
      <w:r>
        <w:t>&lt;section ID="L16a947eb-e2be-45c0-8b2e-15d0d0eebed8"&gt;</w:t>
      </w:r>
    </w:p>
    <w:p w14:paraId="62B556CA" w14:textId="77777777" w:rsidR="00D50CAF" w:rsidRDefault="00D50CAF" w:rsidP="00D50CAF">
      <w:pPr>
        <w:ind w:left="288"/>
      </w:pPr>
      <w:r>
        <w:t>&lt;id root="e6bb83b9-2602-4f96-9077-b8b9535c254e"/&gt;</w:t>
      </w:r>
    </w:p>
    <w:p w14:paraId="61CF7233" w14:textId="77777777" w:rsidR="00D50CAF" w:rsidRPr="0040515F" w:rsidRDefault="00D50CAF" w:rsidP="00D50CAF">
      <w:pPr>
        <w:ind w:left="288"/>
        <w:rPr>
          <w:lang w:val="fr-CA"/>
        </w:rPr>
      </w:pPr>
      <w:r w:rsidRPr="0040515F">
        <w:rPr>
          <w:lang w:val="fr-CA"/>
        </w:rPr>
        <w:lastRenderedPageBreak/>
        <w:t>&lt;code code="30" codeSystem="2.16.840.1.113883.2.20.6.8" displayName="Part II: Scientific Information"/&gt;</w:t>
      </w:r>
    </w:p>
    <w:p w14:paraId="6E5D012A" w14:textId="77777777" w:rsidR="00D50CAF" w:rsidRDefault="00D50CAF" w:rsidP="00D50CAF">
      <w:pPr>
        <w:ind w:left="288"/>
      </w:pPr>
      <w:r>
        <w:t>&lt;title&gt;Part II: Scientific Information&lt;/title&gt;</w:t>
      </w:r>
    </w:p>
    <w:p w14:paraId="0102A505" w14:textId="77777777" w:rsidR="00D50CAF" w:rsidRDefault="00D50CAF" w:rsidP="00D50CAF">
      <w:pPr>
        <w:ind w:left="288"/>
      </w:pPr>
      <w:r>
        <w:t>&lt;effectiveTime value="20160802"/&gt;</w:t>
      </w:r>
    </w:p>
    <w:p w14:paraId="5D814E90" w14:textId="77777777" w:rsidR="00D50CAF" w:rsidRDefault="00D50CAF" w:rsidP="00D50CAF">
      <w:pPr>
        <w:ind w:left="288"/>
      </w:pPr>
      <w:r>
        <w:t>&lt;component&gt;</w:t>
      </w:r>
    </w:p>
    <w:p w14:paraId="44AFC86C" w14:textId="77777777" w:rsidR="00D50CAF" w:rsidRDefault="00D50CAF" w:rsidP="00D50CAF">
      <w:pPr>
        <w:ind w:left="576"/>
      </w:pPr>
      <w:r>
        <w:t>&lt;section ID="L32875272-8229-4c12-919e-827854dcd76a"&gt;</w:t>
      </w:r>
    </w:p>
    <w:p w14:paraId="26A8C1EF" w14:textId="77777777" w:rsidR="00D50CAF" w:rsidRDefault="00D50CAF" w:rsidP="00D50CAF">
      <w:pPr>
        <w:ind w:left="576"/>
      </w:pPr>
      <w:r>
        <w:t>&lt;id root="0134d52c-f9d4-4698-a082-84b29ee3d95a"/&gt;</w:t>
      </w:r>
    </w:p>
    <w:p w14:paraId="3324BA7A" w14:textId="77777777" w:rsidR="00D50CAF" w:rsidRPr="0040515F" w:rsidRDefault="00D50CAF" w:rsidP="00D50CAF">
      <w:pPr>
        <w:ind w:left="576"/>
        <w:rPr>
          <w:lang w:val="fr-CA"/>
        </w:rPr>
      </w:pPr>
      <w:r w:rsidRPr="0040515F">
        <w:rPr>
          <w:lang w:val="fr-CA"/>
        </w:rPr>
        <w:t>&lt;code code="300" codeSystem="2.16.840.1.113883.2.20.6.8" displayName="Pharmaceutical Information"/&gt;</w:t>
      </w:r>
    </w:p>
    <w:p w14:paraId="2312AD31" w14:textId="77777777" w:rsidR="00D50CAF" w:rsidRDefault="00D50CAF" w:rsidP="00D50CAF">
      <w:pPr>
        <w:ind w:left="576"/>
      </w:pPr>
      <w:r>
        <w:t>&lt;title&gt;Pharmaceutical Information&lt;/title&gt;</w:t>
      </w:r>
    </w:p>
    <w:p w14:paraId="1E8B0699" w14:textId="77777777" w:rsidR="00D50CAF" w:rsidRDefault="00D50CAF" w:rsidP="00D50CAF">
      <w:pPr>
        <w:ind w:left="576"/>
      </w:pPr>
      <w:r>
        <w:t>&lt;text&gt;some text&lt;/text&gt;</w:t>
      </w:r>
    </w:p>
    <w:p w14:paraId="5688CE3C" w14:textId="77777777" w:rsidR="00D50CAF" w:rsidRDefault="00D50CAF" w:rsidP="00D50CAF">
      <w:pPr>
        <w:ind w:left="576"/>
      </w:pPr>
      <w:r>
        <w:t>&lt;effectiveTime value="20160802"/&gt;</w:t>
      </w:r>
    </w:p>
    <w:p w14:paraId="595CA58B" w14:textId="77777777" w:rsidR="00D50CAF" w:rsidRDefault="00D50CAF" w:rsidP="00D50CAF">
      <w:pPr>
        <w:ind w:left="576"/>
      </w:pPr>
      <w:r>
        <w:t>&lt;component&gt;</w:t>
      </w:r>
    </w:p>
    <w:p w14:paraId="5247A5DA" w14:textId="77777777" w:rsidR="00D50CAF" w:rsidRDefault="00D50CAF" w:rsidP="00D50CAF">
      <w:pPr>
        <w:ind w:left="864"/>
      </w:pPr>
      <w:r>
        <w:t>&lt;section ID="L32875272-8229-4c12-919e-827854ddd76a"&gt;</w:t>
      </w:r>
    </w:p>
    <w:p w14:paraId="21B28CAA" w14:textId="77777777" w:rsidR="00D50CAF" w:rsidRDefault="00D50CAF" w:rsidP="00D50CAF">
      <w:pPr>
        <w:ind w:left="864"/>
      </w:pPr>
      <w:r>
        <w:t>&lt;id root="0134d52c-f9d4-4698-a082-84b29ee3d95a"/&gt;</w:t>
      </w:r>
    </w:p>
    <w:p w14:paraId="59CB21E2" w14:textId="77777777" w:rsidR="00D50CAF" w:rsidRDefault="00D50CAF" w:rsidP="00D50CAF">
      <w:pPr>
        <w:ind w:left="864"/>
      </w:pPr>
      <w:r>
        <w:t>&lt;code code="300-10" codeSystem="2.16.840.1.113883.2.20.6.8" displayName="Drug Substance"/&gt;</w:t>
      </w:r>
    </w:p>
    <w:p w14:paraId="60DFC9EB" w14:textId="77777777" w:rsidR="00D50CAF" w:rsidRDefault="00D50CAF" w:rsidP="00D50CAF">
      <w:pPr>
        <w:ind w:left="864"/>
      </w:pPr>
      <w:r>
        <w:t>&lt;title&gt;Drug Substance&lt;/title&gt;</w:t>
      </w:r>
    </w:p>
    <w:p w14:paraId="04522F04" w14:textId="77777777" w:rsidR="00D50CAF" w:rsidRDefault="00D50CAF" w:rsidP="00D50CAF">
      <w:pPr>
        <w:ind w:left="864"/>
      </w:pPr>
      <w:r>
        <w:t>&lt;text&gt;some text&lt;/text&gt;</w:t>
      </w:r>
    </w:p>
    <w:p w14:paraId="5FE25C7B" w14:textId="77777777" w:rsidR="00DA79C3" w:rsidRDefault="00D50CAF" w:rsidP="00D50CAF">
      <w:pPr>
        <w:ind w:left="864"/>
      </w:pPr>
      <w:r>
        <w:t>&lt;effectiveTime value="20160802"/&gt;</w:t>
      </w:r>
    </w:p>
    <w:p w14:paraId="0A02C516" w14:textId="77777777" w:rsidR="00D50CAF" w:rsidRDefault="00D50CAF" w:rsidP="00D50CAF"/>
    <w:p w14:paraId="274F8DC6" w14:textId="77777777" w:rsidR="006F1B73" w:rsidRPr="002135F4" w:rsidRDefault="00C11A2F" w:rsidP="0080029F">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14:paraId="31FEA1EC" w14:textId="77777777" w:rsidR="006C378C" w:rsidRPr="006F1B73" w:rsidRDefault="006C378C" w:rsidP="0080029F"/>
    <w:p w14:paraId="1096AF08" w14:textId="77777777" w:rsidR="00E64639" w:rsidRDefault="00E64639" w:rsidP="00951F6E">
      <w:pPr>
        <w:pStyle w:val="ListParagraph"/>
        <w:numPr>
          <w:ilvl w:val="0"/>
          <w:numId w:val="7"/>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14:paraId="7FC586A4" w14:textId="77777777" w:rsidR="00E64639" w:rsidRDefault="00E64639" w:rsidP="0080029F">
      <w:pPr>
        <w:pStyle w:val="ListParagraph"/>
      </w:pPr>
    </w:p>
    <w:p w14:paraId="57CB3F62" w14:textId="77777777" w:rsidR="006C378C" w:rsidRDefault="006F1B73" w:rsidP="00951F6E">
      <w:pPr>
        <w:pStyle w:val="ListParagraph"/>
        <w:numPr>
          <w:ilvl w:val="0"/>
          <w:numId w:val="7"/>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14:paraId="2B4B6B8B" w14:textId="77777777" w:rsidR="006C378C" w:rsidRPr="006C378C" w:rsidRDefault="006C378C" w:rsidP="0080029F">
      <w:pPr>
        <w:pStyle w:val="ListParagraph"/>
      </w:pPr>
    </w:p>
    <w:p w14:paraId="07697E47" w14:textId="77777777" w:rsidR="006C378C" w:rsidRDefault="006F1B73" w:rsidP="00951F6E">
      <w:pPr>
        <w:pStyle w:val="ListParagraph"/>
        <w:numPr>
          <w:ilvl w:val="0"/>
          <w:numId w:val="7"/>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14:paraId="751E27E8" w14:textId="77777777" w:rsidR="006C378C" w:rsidRPr="006C378C" w:rsidRDefault="006C378C" w:rsidP="0080029F">
      <w:pPr>
        <w:pStyle w:val="ListParagraph"/>
      </w:pPr>
    </w:p>
    <w:p w14:paraId="20EDDF60" w14:textId="77777777" w:rsidR="006C378C" w:rsidRDefault="00E64639" w:rsidP="00951F6E">
      <w:pPr>
        <w:pStyle w:val="ListParagraph"/>
        <w:numPr>
          <w:ilvl w:val="0"/>
          <w:numId w:val="7"/>
        </w:numPr>
      </w:pPr>
      <w:r>
        <w:t xml:space="preserve">In general </w:t>
      </w:r>
      <w:r w:rsidR="006F1B73" w:rsidRPr="006C378C">
        <w:t xml:space="preserve">separate </w:t>
      </w:r>
      <w:r>
        <w:t xml:space="preserve">content by </w:t>
      </w:r>
      <w:r w:rsidR="006F1B73" w:rsidRPr="006C378C">
        <w:t xml:space="preserve">concept using &lt;paragraph&gt; tags. </w:t>
      </w:r>
    </w:p>
    <w:p w14:paraId="609F3586" w14:textId="77777777" w:rsidR="00431C63" w:rsidRDefault="00431C63" w:rsidP="00431C63"/>
    <w:p w14:paraId="56D532BD" w14:textId="77777777" w:rsidR="006F1B73" w:rsidRDefault="006F1B73" w:rsidP="0080029F">
      <w:pPr>
        <w:pStyle w:val="Heading2"/>
      </w:pPr>
      <w:bookmarkStart w:id="1682" w:name="_Ref437247395"/>
      <w:bookmarkStart w:id="1683" w:name="_Toc503195121"/>
      <w:bookmarkStart w:id="1684" w:name="_Toc500864068"/>
      <w:r>
        <w:t>Text Information</w:t>
      </w:r>
      <w:bookmarkEnd w:id="1682"/>
      <w:bookmarkEnd w:id="1683"/>
      <w:bookmarkEnd w:id="1684"/>
    </w:p>
    <w:p w14:paraId="4C086D6D" w14:textId="77777777" w:rsidR="00130546" w:rsidRPr="00675DAA" w:rsidRDefault="00130546" w:rsidP="0080029F">
      <w:r w:rsidRPr="00675DAA">
        <w:t xml:space="preserve">Outlined in this section are all aspects relating to the SPL documents </w:t>
      </w:r>
      <w:r>
        <w:t xml:space="preserve">textual </w:t>
      </w:r>
      <w:r w:rsidRPr="00675DAA">
        <w:t>content</w:t>
      </w:r>
      <w:r>
        <w:t>.</w:t>
      </w:r>
    </w:p>
    <w:p w14:paraId="7A5AD698" w14:textId="77777777" w:rsidR="00431C63" w:rsidRDefault="00431C63" w:rsidP="00431C63"/>
    <w:p w14:paraId="09E789EC" w14:textId="77777777" w:rsidR="006F1B73" w:rsidRDefault="006F1B73" w:rsidP="001D67E2">
      <w:pPr>
        <w:pStyle w:val="Heading3"/>
      </w:pPr>
      <w:bookmarkStart w:id="1685" w:name="_Toc503195122"/>
      <w:bookmarkStart w:id="1686" w:name="_Toc500864069"/>
      <w:r>
        <w:t>XML</w:t>
      </w:r>
      <w:bookmarkEnd w:id="1685"/>
      <w:bookmarkEnd w:id="1686"/>
    </w:p>
    <w:p w14:paraId="12A2CA3A" w14:textId="77777777" w:rsidR="00453D8C" w:rsidRPr="002135F4" w:rsidRDefault="00453D8C" w:rsidP="0080029F">
      <w:r w:rsidRPr="002135F4">
        <w:t>The diagram below shows the structure for the &lt;text&gt; element.</w:t>
      </w:r>
    </w:p>
    <w:p w14:paraId="0A34BBFC" w14:textId="77777777" w:rsidR="006F1B73" w:rsidRPr="006F1B73" w:rsidRDefault="00453D8C" w:rsidP="0080029F">
      <w:r>
        <w:rPr>
          <w:noProof/>
          <w:lang w:val="en-US"/>
        </w:rPr>
        <w:lastRenderedPageBreak/>
        <w:drawing>
          <wp:inline distT="0" distB="0" distL="0" distR="0" wp14:anchorId="69CD5684" wp14:editId="057CFFCA">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14:paraId="241C6CC5" w14:textId="77777777" w:rsidR="009063A7" w:rsidRDefault="009063A7" w:rsidP="0080029F"/>
    <w:p w14:paraId="71857A36" w14:textId="77777777" w:rsidR="00CC1F19" w:rsidRDefault="00CC1F19" w:rsidP="00CC1F19">
      <w:r w:rsidRPr="002135F4">
        <w:t xml:space="preserve">The </w:t>
      </w:r>
      <w:r>
        <w:t>outline</w:t>
      </w:r>
      <w:r w:rsidRPr="002135F4">
        <w:t xml:space="preserve"> below shows </w:t>
      </w:r>
      <w:r>
        <w:t xml:space="preserve">a sample </w:t>
      </w:r>
      <w:r w:rsidRPr="002135F4">
        <w:t xml:space="preserve">XML structure </w:t>
      </w:r>
      <w:r>
        <w:t xml:space="preserve">containing several paragraphs in the </w:t>
      </w:r>
      <w:r w:rsidRPr="002135F4">
        <w:t>text element.</w:t>
      </w:r>
    </w:p>
    <w:p w14:paraId="28AE4FBF" w14:textId="77777777" w:rsidR="00CC1F19" w:rsidRPr="001E7735" w:rsidRDefault="00CC1F19" w:rsidP="00CC1F19">
      <w:r w:rsidRPr="001E7735">
        <w:t>&lt;section&gt;</w:t>
      </w:r>
    </w:p>
    <w:p w14:paraId="42361C0B" w14:textId="77777777" w:rsidR="00CC1F19" w:rsidRPr="001E7735" w:rsidRDefault="00CC1F19" w:rsidP="00CC1F19">
      <w:pPr>
        <w:ind w:left="288"/>
      </w:pPr>
      <w:r w:rsidRPr="001E7735">
        <w:t>&lt;text&gt;</w:t>
      </w:r>
    </w:p>
    <w:p w14:paraId="30DE9AAE" w14:textId="77777777" w:rsidR="00CC1F19" w:rsidRPr="001E7735" w:rsidRDefault="00CC1F19" w:rsidP="00CC1F19">
      <w:pPr>
        <w:ind w:left="576"/>
      </w:pPr>
      <w:r w:rsidRPr="001E7735">
        <w:t>&lt;paragraph&gt;The first paragraph in a section.&lt;/paragraph&gt;</w:t>
      </w:r>
    </w:p>
    <w:p w14:paraId="66E0C007" w14:textId="77777777" w:rsidR="00CC1F19" w:rsidRPr="001E7735" w:rsidRDefault="00CC1F19" w:rsidP="00CC1F19">
      <w:pPr>
        <w:ind w:left="576"/>
      </w:pPr>
      <w:r w:rsidRPr="001E7735">
        <w:t xml:space="preserve">&lt;paragraph&gt;The </w:t>
      </w:r>
      <w:r>
        <w:t xml:space="preserve">second </w:t>
      </w:r>
      <w:r w:rsidRPr="001E7735">
        <w:t xml:space="preserve">paragraph in a section.&lt;/paragraph&gt; </w:t>
      </w:r>
    </w:p>
    <w:p w14:paraId="5733BCEF" w14:textId="77777777" w:rsidR="00CC1F19" w:rsidRPr="001E7735" w:rsidRDefault="00CC1F19" w:rsidP="00CC1F19">
      <w:pPr>
        <w:ind w:left="288"/>
      </w:pPr>
      <w:r w:rsidRPr="001E7735">
        <w:t>&lt;/text&gt;</w:t>
      </w:r>
    </w:p>
    <w:p w14:paraId="76E40858" w14:textId="77777777" w:rsidR="00CC1F19" w:rsidRPr="001E7735" w:rsidRDefault="00CC1F19" w:rsidP="00CC1F19">
      <w:r w:rsidRPr="001E7735">
        <w:t>&lt;/section&gt;</w:t>
      </w:r>
    </w:p>
    <w:p w14:paraId="25210AE9" w14:textId="77777777" w:rsidR="00CC1F19" w:rsidRDefault="00CC1F19" w:rsidP="0080029F"/>
    <w:p w14:paraId="7FAC58B1" w14:textId="77777777" w:rsidR="007F699A" w:rsidRDefault="006F1B73" w:rsidP="001D67E2">
      <w:pPr>
        <w:pStyle w:val="Heading3"/>
      </w:pPr>
      <w:bookmarkStart w:id="1687" w:name="_Toc503195123"/>
      <w:bookmarkStart w:id="1688" w:name="_Toc500864070"/>
      <w:r>
        <w:t>Text Details</w:t>
      </w:r>
      <w:bookmarkEnd w:id="1687"/>
      <w:bookmarkEnd w:id="1688"/>
    </w:p>
    <w:p w14:paraId="11D38C85" w14:textId="77777777" w:rsidR="00453D8C" w:rsidRPr="002135F4" w:rsidRDefault="006F1B73" w:rsidP="0080029F">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14:paraId="7BC2747F" w14:textId="77777777" w:rsidR="00453D8C" w:rsidRDefault="00453D8C" w:rsidP="0080029F"/>
    <w:p w14:paraId="6DFC3674" w14:textId="77777777" w:rsidR="00453D8C" w:rsidRPr="005648C4" w:rsidRDefault="006F1B73" w:rsidP="0080029F">
      <w:pPr>
        <w:pStyle w:val="ListParagraph"/>
        <w:numPr>
          <w:ilvl w:val="0"/>
          <w:numId w:val="4"/>
        </w:numPr>
      </w:pPr>
      <w:r w:rsidRPr="005648C4">
        <w:t xml:space="preserve">If a section consists only of nested sections, the &lt;text&gt; tag is not included. </w:t>
      </w:r>
    </w:p>
    <w:p w14:paraId="7FC1E5F7" w14:textId="77777777" w:rsidR="00CC1F19" w:rsidRDefault="00CC1F19" w:rsidP="00CC1F19">
      <w:pPr>
        <w:pStyle w:val="ListParagraph"/>
        <w:ind w:left="720"/>
      </w:pPr>
    </w:p>
    <w:p w14:paraId="4CA02F3D" w14:textId="77777777" w:rsidR="00453D8C" w:rsidRPr="005648C4" w:rsidRDefault="006F1B73" w:rsidP="0080029F">
      <w:pPr>
        <w:pStyle w:val="ListParagraph"/>
        <w:numPr>
          <w:ilvl w:val="0"/>
          <w:numId w:val="4"/>
        </w:numPr>
      </w:pPr>
      <w:r w:rsidRPr="005648C4">
        <w:t xml:space="preserve">Elements that can be used within the &lt;text&gt; element to capture the human readable content include paragraphs (&lt;paragraph&gt;), lists (&lt;list&gt;), tables (&lt;table&gt;) and images (&lt;renderMultimedia&gt;). </w:t>
      </w:r>
    </w:p>
    <w:p w14:paraId="38411067" w14:textId="77777777" w:rsidR="00CC1F19" w:rsidRDefault="00CC1F19" w:rsidP="00CC1F19">
      <w:pPr>
        <w:pStyle w:val="ListParagraph"/>
        <w:ind w:left="720"/>
      </w:pPr>
    </w:p>
    <w:p w14:paraId="331EFFB5" w14:textId="77777777" w:rsidR="005648C4" w:rsidRDefault="006F1B73" w:rsidP="0080029F">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14:paraId="474496C0" w14:textId="77777777" w:rsidR="00CC1F19" w:rsidRDefault="00CC1F19" w:rsidP="00CC1F19">
      <w:pPr>
        <w:pStyle w:val="ListParagraph"/>
        <w:ind w:left="720"/>
      </w:pPr>
    </w:p>
    <w:p w14:paraId="2D580EFB" w14:textId="77777777" w:rsidR="005648C4" w:rsidRDefault="006F1B73" w:rsidP="0080029F">
      <w:pPr>
        <w:pStyle w:val="ListParagraph"/>
        <w:numPr>
          <w:ilvl w:val="0"/>
          <w:numId w:val="4"/>
        </w:numPr>
      </w:pPr>
      <w:r w:rsidRPr="005648C4">
        <w:lastRenderedPageBreak/>
        <w:t>Images may be included in the content of labeling using the &lt;renderMultiMedia&gt; tag. This tag may be used as a direct child of &lt;text&gt; for ‘block’ images or as a child of &lt;paragraph&gt; for inline images.</w:t>
      </w:r>
    </w:p>
    <w:p w14:paraId="264374BF" w14:textId="77777777" w:rsidR="003C73CF" w:rsidRPr="003C73CF" w:rsidRDefault="003C73CF" w:rsidP="0080029F"/>
    <w:p w14:paraId="04E29AC2" w14:textId="77777777" w:rsidR="00F35564" w:rsidRDefault="005648C4" w:rsidP="001D67E2">
      <w:pPr>
        <w:pStyle w:val="Heading3"/>
      </w:pPr>
      <w:bookmarkStart w:id="1689" w:name="_Toc503195124"/>
      <w:bookmarkStart w:id="1690" w:name="_Toc500864071"/>
      <w:r w:rsidRPr="005648C4">
        <w:t>Formatting</w:t>
      </w:r>
      <w:r w:rsidR="00F35564">
        <w:t xml:space="preserve"> Details</w:t>
      </w:r>
      <w:bookmarkEnd w:id="1689"/>
      <w:bookmarkEnd w:id="1690"/>
    </w:p>
    <w:p w14:paraId="0457B004" w14:textId="77777777" w:rsidR="006F1B73" w:rsidRDefault="00F35564" w:rsidP="0080029F">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w:t>
      </w:r>
      <w:r w:rsidR="00224B8C">
        <w:t xml:space="preserve">, as an </w:t>
      </w:r>
      <w:r w:rsidR="005648C4" w:rsidRPr="002135F4">
        <w:t>example:</w:t>
      </w:r>
    </w:p>
    <w:p w14:paraId="33082B06" w14:textId="77777777" w:rsidR="00CC1F19" w:rsidRPr="008E46F4" w:rsidRDefault="00CC1F19" w:rsidP="00CC1F19">
      <w:pPr>
        <w:pStyle w:val="Default"/>
        <w:rPr>
          <w:sz w:val="23"/>
          <w:szCs w:val="23"/>
        </w:rPr>
      </w:pPr>
      <w:r w:rsidRPr="008E46F4">
        <w:rPr>
          <w:sz w:val="23"/>
          <w:szCs w:val="23"/>
        </w:rPr>
        <w:t>&lt;text&gt;</w:t>
      </w:r>
    </w:p>
    <w:p w14:paraId="5B67470A" w14:textId="77777777" w:rsidR="00CC1F19" w:rsidRPr="008E46F4" w:rsidRDefault="00CC1F19" w:rsidP="00CC1F19">
      <w:pPr>
        <w:pStyle w:val="Default"/>
        <w:rPr>
          <w:sz w:val="23"/>
          <w:szCs w:val="23"/>
        </w:rPr>
      </w:pPr>
      <w:r w:rsidRPr="008E46F4">
        <w:rPr>
          <w:sz w:val="23"/>
          <w:szCs w:val="23"/>
        </w:rPr>
        <w:t xml:space="preserve">  &lt;paragraph&gt;</w:t>
      </w:r>
    </w:p>
    <w:p w14:paraId="241D3DE0" w14:textId="77777777" w:rsidR="00CC1F19" w:rsidRPr="008E46F4" w:rsidRDefault="00CC1F19" w:rsidP="00CC1F19">
      <w:pPr>
        <w:pStyle w:val="Default"/>
        <w:ind w:left="432"/>
        <w:rPr>
          <w:sz w:val="23"/>
          <w:szCs w:val="23"/>
        </w:rPr>
      </w:pPr>
      <w:r w:rsidRPr="008E46F4">
        <w:rPr>
          <w:sz w:val="23"/>
          <w:szCs w:val="23"/>
        </w:rPr>
        <w:t>The next snippet &lt;content styleCode="bold italics"&gt;will appear as bold italics&lt;/content&gt; in the rendering.</w:t>
      </w:r>
    </w:p>
    <w:p w14:paraId="10DB7BCA" w14:textId="77777777" w:rsidR="00CC1F19" w:rsidRPr="008E46F4" w:rsidRDefault="00CC1F19" w:rsidP="00CC1F19">
      <w:pPr>
        <w:pStyle w:val="Default"/>
        <w:rPr>
          <w:sz w:val="23"/>
          <w:szCs w:val="23"/>
        </w:rPr>
      </w:pPr>
      <w:r w:rsidRPr="008E46F4">
        <w:rPr>
          <w:sz w:val="23"/>
          <w:szCs w:val="23"/>
        </w:rPr>
        <w:t xml:space="preserve">  &lt;/paragraph&gt;</w:t>
      </w:r>
    </w:p>
    <w:p w14:paraId="4F28BDD0" w14:textId="77777777" w:rsidR="00CC1F19" w:rsidRPr="00B06154" w:rsidRDefault="00CC1F19" w:rsidP="00CC1F19">
      <w:r w:rsidRPr="00B06154">
        <w:t>&lt;/text&gt;</w:t>
      </w:r>
    </w:p>
    <w:p w14:paraId="6906AEB3" w14:textId="77777777" w:rsidR="00224B8C" w:rsidRDefault="00224B8C" w:rsidP="0080029F">
      <w:pPr>
        <w:pStyle w:val="Default"/>
        <w:rPr>
          <w:sz w:val="23"/>
          <w:szCs w:val="23"/>
        </w:rPr>
      </w:pPr>
    </w:p>
    <w:p w14:paraId="4068F693" w14:textId="77777777" w:rsidR="006F1B73" w:rsidRDefault="00CC1F19" w:rsidP="0080029F">
      <w:pPr>
        <w:pStyle w:val="Default"/>
        <w:rPr>
          <w:sz w:val="23"/>
          <w:szCs w:val="23"/>
        </w:rPr>
      </w:pPr>
      <w:r>
        <w:rPr>
          <w:sz w:val="23"/>
          <w:szCs w:val="23"/>
        </w:rPr>
        <w:t>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 xml:space="preserve">in the rendering. </w:t>
      </w:r>
    </w:p>
    <w:p w14:paraId="15C82E4F" w14:textId="77777777" w:rsidR="005648C4" w:rsidRDefault="005648C4" w:rsidP="0080029F">
      <w:pPr>
        <w:pStyle w:val="Default"/>
        <w:rPr>
          <w:sz w:val="23"/>
          <w:szCs w:val="23"/>
        </w:rPr>
      </w:pPr>
    </w:p>
    <w:p w14:paraId="3BA55C6C" w14:textId="77777777" w:rsidR="006F1B73" w:rsidRPr="008E46F4" w:rsidRDefault="006F1B73" w:rsidP="0080029F">
      <w:pPr>
        <w:pStyle w:val="Default"/>
        <w:rPr>
          <w:sz w:val="23"/>
          <w:szCs w:val="23"/>
        </w:rPr>
      </w:pPr>
      <w:r w:rsidRPr="008E46F4">
        <w:rPr>
          <w:sz w:val="23"/>
          <w:szCs w:val="23"/>
        </w:rPr>
        <w:t xml:space="preserve">The &lt;content styleCode=””&gt; can be nested, for example: </w:t>
      </w:r>
    </w:p>
    <w:p w14:paraId="51D77F43" w14:textId="77777777" w:rsidR="00CC1F19" w:rsidRPr="008E46F4" w:rsidRDefault="00CC1F19" w:rsidP="00CC1F19">
      <w:pPr>
        <w:pStyle w:val="Default"/>
        <w:rPr>
          <w:sz w:val="23"/>
          <w:szCs w:val="23"/>
        </w:rPr>
      </w:pPr>
      <w:r w:rsidRPr="008E46F4">
        <w:rPr>
          <w:sz w:val="23"/>
          <w:szCs w:val="23"/>
        </w:rPr>
        <w:t>&lt;text&gt;</w:t>
      </w:r>
    </w:p>
    <w:p w14:paraId="533A19FC" w14:textId="77777777" w:rsidR="00CC1F19" w:rsidRPr="008E46F4" w:rsidRDefault="00CC1F19" w:rsidP="00CC1F19">
      <w:pPr>
        <w:pStyle w:val="Default"/>
        <w:rPr>
          <w:sz w:val="23"/>
          <w:szCs w:val="23"/>
        </w:rPr>
      </w:pPr>
      <w:r w:rsidRPr="008E46F4">
        <w:rPr>
          <w:sz w:val="23"/>
          <w:szCs w:val="23"/>
        </w:rPr>
        <w:t xml:space="preserve">  &lt;paragraph&gt;</w:t>
      </w:r>
    </w:p>
    <w:p w14:paraId="7703C0EB" w14:textId="77777777" w:rsidR="00EC21FF" w:rsidRPr="008E46F4" w:rsidRDefault="00CC1F19" w:rsidP="00EC21FF">
      <w:pPr>
        <w:pStyle w:val="Default"/>
        <w:rPr>
          <w:sz w:val="23"/>
          <w:szCs w:val="23"/>
        </w:rPr>
      </w:pPr>
      <w:r w:rsidRPr="008E46F4">
        <w:rPr>
          <w:sz w:val="23"/>
          <w:szCs w:val="23"/>
        </w:rPr>
        <w:t xml:space="preserve">    &lt;co</w:t>
      </w:r>
      <w:r w:rsidR="00EC21FF">
        <w:rPr>
          <w:sz w:val="23"/>
          <w:szCs w:val="23"/>
        </w:rPr>
        <w:t>ntent styleCode="bold italics"&gt;</w:t>
      </w:r>
      <w:r w:rsidR="00EC21FF" w:rsidRPr="008E46F4">
        <w:rPr>
          <w:sz w:val="23"/>
          <w:szCs w:val="23"/>
        </w:rPr>
        <w:t xml:space="preserve">bold italics&lt;/content&gt; </w:t>
      </w:r>
    </w:p>
    <w:p w14:paraId="660CF88C" w14:textId="77777777" w:rsidR="00EC21FF" w:rsidRDefault="00EC21FF" w:rsidP="00CC1F19">
      <w:pPr>
        <w:pStyle w:val="Default"/>
        <w:rPr>
          <w:sz w:val="23"/>
          <w:szCs w:val="23"/>
        </w:rPr>
      </w:pPr>
    </w:p>
    <w:p w14:paraId="1AA7F265" w14:textId="77777777" w:rsidR="00EC21FF" w:rsidRPr="008E46F4" w:rsidRDefault="00EC21FF" w:rsidP="00EC21FF">
      <w:pPr>
        <w:pStyle w:val="Default"/>
        <w:rPr>
          <w:sz w:val="23"/>
          <w:szCs w:val="23"/>
        </w:rPr>
      </w:pPr>
      <w:r>
        <w:rPr>
          <w:sz w:val="23"/>
          <w:szCs w:val="23"/>
        </w:rPr>
        <w:t>But it c</w:t>
      </w:r>
      <w:r w:rsidRPr="008E46F4">
        <w:rPr>
          <w:sz w:val="23"/>
          <w:szCs w:val="23"/>
        </w:rPr>
        <w:t xml:space="preserve">an also be represented as: </w:t>
      </w:r>
    </w:p>
    <w:p w14:paraId="380AD6DF" w14:textId="77777777" w:rsidR="00EC21FF" w:rsidRPr="0040515F" w:rsidRDefault="00EC21FF" w:rsidP="00EC21FF">
      <w:pPr>
        <w:pStyle w:val="Default"/>
        <w:jc w:val="both"/>
        <w:rPr>
          <w:sz w:val="23"/>
          <w:szCs w:val="23"/>
          <w:lang w:val="fr-CA"/>
        </w:rPr>
      </w:pPr>
      <w:r w:rsidRPr="0040515F">
        <w:rPr>
          <w:sz w:val="23"/>
          <w:szCs w:val="23"/>
          <w:lang w:val="fr-CA"/>
        </w:rPr>
        <w:t>&lt;text&gt;</w:t>
      </w:r>
    </w:p>
    <w:p w14:paraId="12E1FC1C" w14:textId="77777777" w:rsidR="00EC21FF" w:rsidRPr="0040515F" w:rsidRDefault="00EC21FF" w:rsidP="00EC21FF">
      <w:pPr>
        <w:pStyle w:val="Default"/>
        <w:jc w:val="both"/>
        <w:rPr>
          <w:sz w:val="23"/>
          <w:szCs w:val="23"/>
          <w:lang w:val="fr-CA"/>
        </w:rPr>
      </w:pPr>
      <w:r w:rsidRPr="0040515F">
        <w:rPr>
          <w:sz w:val="23"/>
          <w:szCs w:val="23"/>
          <w:lang w:val="fr-CA"/>
        </w:rPr>
        <w:t xml:space="preserve">  &lt;paragraph&gt;</w:t>
      </w:r>
    </w:p>
    <w:p w14:paraId="02918283" w14:textId="77777777" w:rsidR="00EC21FF" w:rsidRPr="0040515F" w:rsidRDefault="00EC21FF" w:rsidP="00EC21FF">
      <w:pPr>
        <w:pStyle w:val="Default"/>
        <w:jc w:val="both"/>
        <w:rPr>
          <w:sz w:val="23"/>
          <w:szCs w:val="23"/>
          <w:lang w:val="fr-CA"/>
        </w:rPr>
      </w:pPr>
      <w:r w:rsidRPr="0040515F">
        <w:rPr>
          <w:sz w:val="23"/>
          <w:szCs w:val="23"/>
          <w:lang w:val="fr-CA"/>
        </w:rPr>
        <w:t xml:space="preserve">    &lt;content styleCode="bold”&gt;</w:t>
      </w:r>
    </w:p>
    <w:p w14:paraId="234881E1" w14:textId="77777777" w:rsidR="00EC21FF" w:rsidRPr="0040515F" w:rsidRDefault="00EC21FF" w:rsidP="00EC21FF">
      <w:pPr>
        <w:pStyle w:val="Default"/>
        <w:ind w:left="720"/>
        <w:jc w:val="both"/>
        <w:rPr>
          <w:sz w:val="23"/>
          <w:szCs w:val="23"/>
          <w:lang w:val="fr-CA"/>
        </w:rPr>
      </w:pPr>
      <w:r w:rsidRPr="0040515F">
        <w:rPr>
          <w:sz w:val="23"/>
          <w:szCs w:val="23"/>
          <w:lang w:val="fr-CA"/>
        </w:rPr>
        <w:t>&lt;content styleCode="italics”&gt; bold italics.&lt;/content&gt;</w:t>
      </w:r>
    </w:p>
    <w:p w14:paraId="2FAB679D" w14:textId="77777777" w:rsidR="00EC21FF" w:rsidRPr="008E46F4" w:rsidRDefault="00EC21FF" w:rsidP="00EC21FF">
      <w:pPr>
        <w:pStyle w:val="Default"/>
        <w:jc w:val="both"/>
        <w:rPr>
          <w:sz w:val="23"/>
          <w:szCs w:val="23"/>
        </w:rPr>
      </w:pPr>
      <w:r w:rsidRPr="0040515F">
        <w:rPr>
          <w:sz w:val="23"/>
          <w:szCs w:val="23"/>
          <w:lang w:val="fr-CA"/>
        </w:rPr>
        <w:t xml:space="preserve">    </w:t>
      </w:r>
      <w:r w:rsidRPr="008E46F4">
        <w:rPr>
          <w:sz w:val="23"/>
          <w:szCs w:val="23"/>
        </w:rPr>
        <w:t>&lt;/content&gt;</w:t>
      </w:r>
    </w:p>
    <w:p w14:paraId="5DB2B877" w14:textId="77777777" w:rsidR="00EC21FF" w:rsidRDefault="00EC21FF" w:rsidP="00CC1F19">
      <w:pPr>
        <w:pStyle w:val="Default"/>
        <w:rPr>
          <w:sz w:val="23"/>
          <w:szCs w:val="23"/>
        </w:rPr>
      </w:pPr>
    </w:p>
    <w:p w14:paraId="2C5BA38B" w14:textId="77777777" w:rsidR="00CC1F19" w:rsidRPr="008E46F4" w:rsidRDefault="00EC21FF" w:rsidP="00CC1F19">
      <w:pPr>
        <w:pStyle w:val="Default"/>
        <w:rPr>
          <w:sz w:val="23"/>
          <w:szCs w:val="23"/>
        </w:rPr>
      </w:pPr>
      <w:r>
        <w:rPr>
          <w:sz w:val="23"/>
          <w:szCs w:val="23"/>
        </w:rPr>
        <w:t>Both of the above w</w:t>
      </w:r>
      <w:r w:rsidR="00CC1F19" w:rsidRPr="008E46F4">
        <w:rPr>
          <w:sz w:val="23"/>
          <w:szCs w:val="23"/>
        </w:rPr>
        <w:t xml:space="preserve">ill appear as </w:t>
      </w:r>
      <w:r w:rsidR="00CC1F19" w:rsidRPr="00EC21FF">
        <w:rPr>
          <w:b/>
          <w:i/>
          <w:sz w:val="23"/>
          <w:szCs w:val="23"/>
        </w:rPr>
        <w:t>bold italics</w:t>
      </w:r>
      <w:r w:rsidR="00CC1F19" w:rsidRPr="008E46F4">
        <w:rPr>
          <w:sz w:val="23"/>
          <w:szCs w:val="23"/>
        </w:rPr>
        <w:t xml:space="preserve"> </w:t>
      </w:r>
    </w:p>
    <w:p w14:paraId="529DDE11" w14:textId="77777777" w:rsidR="00242D42" w:rsidRPr="0021773E" w:rsidRDefault="00242D42" w:rsidP="0080029F">
      <w:pPr>
        <w:pStyle w:val="Default"/>
        <w:rPr>
          <w:color w:val="auto"/>
          <w:sz w:val="23"/>
          <w:szCs w:val="23"/>
        </w:rPr>
      </w:pPr>
    </w:p>
    <w:p w14:paraId="0D5D1276" w14:textId="77777777" w:rsidR="005648C4" w:rsidRDefault="006F1B73" w:rsidP="0080029F">
      <w:pPr>
        <w:pStyle w:val="Default"/>
        <w:rPr>
          <w:sz w:val="23"/>
          <w:szCs w:val="23"/>
        </w:rPr>
      </w:pPr>
      <w:r>
        <w:rPr>
          <w:sz w:val="23"/>
          <w:szCs w:val="23"/>
        </w:rPr>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w:t>
      </w:r>
      <w:r w:rsidR="008E46F4">
        <w:rPr>
          <w:sz w:val="23"/>
          <w:szCs w:val="23"/>
        </w:rPr>
        <w:t>mphasis styleCode. For example:</w:t>
      </w:r>
    </w:p>
    <w:p w14:paraId="4699FC01" w14:textId="77777777" w:rsidR="00CC1F19" w:rsidRPr="008E46F4" w:rsidRDefault="00CC1F19" w:rsidP="00CC1F19">
      <w:pPr>
        <w:pStyle w:val="Default"/>
        <w:rPr>
          <w:sz w:val="23"/>
          <w:szCs w:val="23"/>
        </w:rPr>
      </w:pPr>
      <w:r w:rsidRPr="008E46F4">
        <w:rPr>
          <w:sz w:val="23"/>
          <w:szCs w:val="23"/>
        </w:rPr>
        <w:t>&lt;content styleCode=”bold”&gt;</w:t>
      </w:r>
    </w:p>
    <w:p w14:paraId="1C65829D" w14:textId="77777777" w:rsidR="00CC1F19" w:rsidRPr="008E46F4" w:rsidRDefault="00CC1F19" w:rsidP="00CC1F19">
      <w:pPr>
        <w:pStyle w:val="Default"/>
        <w:rPr>
          <w:sz w:val="23"/>
          <w:szCs w:val="23"/>
        </w:rPr>
      </w:pPr>
      <w:r w:rsidRPr="008E46F4">
        <w:rPr>
          <w:sz w:val="23"/>
          <w:szCs w:val="23"/>
        </w:rPr>
        <w:t xml:space="preserve">  &lt;content styleCode=”emphasis”&gt; </w:t>
      </w:r>
    </w:p>
    <w:p w14:paraId="7D50891D" w14:textId="77777777" w:rsidR="00CC1F19" w:rsidRPr="008E46F4" w:rsidRDefault="00CC1F19" w:rsidP="00CC1F19">
      <w:pPr>
        <w:pStyle w:val="Default"/>
        <w:rPr>
          <w:sz w:val="23"/>
          <w:szCs w:val="23"/>
        </w:rPr>
      </w:pPr>
      <w:r w:rsidRPr="008E46F4">
        <w:rPr>
          <w:sz w:val="23"/>
          <w:szCs w:val="23"/>
        </w:rPr>
        <w:t xml:space="preserve">  &lt;/content&gt;</w:t>
      </w:r>
    </w:p>
    <w:p w14:paraId="15A913B3" w14:textId="77777777" w:rsidR="00CF1C6A" w:rsidRDefault="00CC1F19" w:rsidP="0080029F">
      <w:pPr>
        <w:pStyle w:val="Default"/>
        <w:rPr>
          <w:sz w:val="23"/>
          <w:szCs w:val="23"/>
        </w:rPr>
      </w:pPr>
      <w:r w:rsidRPr="008E46F4">
        <w:rPr>
          <w:sz w:val="23"/>
          <w:szCs w:val="23"/>
        </w:rPr>
        <w:t xml:space="preserve">&lt;/content&gt; </w:t>
      </w:r>
    </w:p>
    <w:p w14:paraId="12657EBD" w14:textId="77777777" w:rsidR="006C03B8" w:rsidRPr="008E46F4" w:rsidRDefault="006C03B8" w:rsidP="0080029F">
      <w:pPr>
        <w:pStyle w:val="Default"/>
        <w:rPr>
          <w:sz w:val="23"/>
          <w:szCs w:val="23"/>
        </w:rPr>
      </w:pPr>
    </w:p>
    <w:p w14:paraId="5ABBE1CA" w14:textId="77777777" w:rsidR="006F1B73" w:rsidRDefault="00CC1F19" w:rsidP="0080029F">
      <w:pPr>
        <w:pStyle w:val="Default"/>
        <w:rPr>
          <w:sz w:val="23"/>
          <w:szCs w:val="23"/>
        </w:rPr>
      </w:pPr>
      <w:r>
        <w:rPr>
          <w:sz w:val="23"/>
          <w:szCs w:val="23"/>
        </w:rPr>
        <w:t>W</w:t>
      </w:r>
      <w:r w:rsidR="006F1B73" w:rsidRPr="005648C4">
        <w:rPr>
          <w:sz w:val="23"/>
          <w:szCs w:val="23"/>
        </w:rPr>
        <w:t>ill</w:t>
      </w:r>
      <w:r w:rsidR="006F1B73">
        <w:rPr>
          <w:sz w:val="23"/>
          <w:szCs w:val="23"/>
        </w:rPr>
        <w:t xml:space="preserve"> appear as bold and be emphasized by screen reader programs. </w:t>
      </w:r>
    </w:p>
    <w:p w14:paraId="74D1E702" w14:textId="77777777" w:rsidR="005648C4" w:rsidRDefault="005648C4" w:rsidP="0080029F">
      <w:pPr>
        <w:pStyle w:val="Default"/>
        <w:rPr>
          <w:sz w:val="23"/>
          <w:szCs w:val="23"/>
        </w:rPr>
      </w:pPr>
    </w:p>
    <w:p w14:paraId="339835C2" w14:textId="77777777" w:rsidR="006F1B73" w:rsidRDefault="006F1B73" w:rsidP="00F67A67">
      <w:pPr>
        <w:pStyle w:val="Heading4"/>
      </w:pPr>
      <w:r>
        <w:t>Symbols and special characters</w:t>
      </w:r>
    </w:p>
    <w:p w14:paraId="71531B08" w14:textId="77777777" w:rsidR="00F35564" w:rsidRDefault="006F1B73" w:rsidP="0080029F">
      <w:pPr>
        <w:pStyle w:val="Default"/>
        <w:rPr>
          <w:sz w:val="23"/>
          <w:szCs w:val="23"/>
        </w:rPr>
      </w:pPr>
      <w:r>
        <w:rPr>
          <w:sz w:val="23"/>
          <w:szCs w:val="23"/>
        </w:rPr>
        <w:t xml:space="preserve">Special characters can be included in the text. Superscripts and subscripts are accomplished using the &lt;sup&gt; and &lt;sub&gt; tags. </w:t>
      </w:r>
    </w:p>
    <w:p w14:paraId="1C40EDA8" w14:textId="77777777" w:rsidR="00F35564" w:rsidRDefault="00F35564" w:rsidP="0080029F">
      <w:pPr>
        <w:pStyle w:val="Default"/>
        <w:ind w:left="864"/>
        <w:rPr>
          <w:sz w:val="23"/>
          <w:szCs w:val="23"/>
        </w:rPr>
      </w:pPr>
    </w:p>
    <w:p w14:paraId="01EA014E" w14:textId="77777777" w:rsidR="00FD7022" w:rsidRDefault="006F1B73" w:rsidP="00FD7022">
      <w:pPr>
        <w:pStyle w:val="Default"/>
        <w:rPr>
          <w:sz w:val="23"/>
          <w:szCs w:val="23"/>
        </w:rPr>
      </w:pPr>
      <w:r>
        <w:rPr>
          <w:sz w:val="23"/>
          <w:szCs w:val="23"/>
        </w:rPr>
        <w:t xml:space="preserve">Because the SPL encoding is UTF-8, any Unicode character can be included as is. Unicode references may also be inserted as either &amp;#dddd; where dddd is the Unicode value in decimal </w:t>
      </w:r>
      <w:r>
        <w:rPr>
          <w:sz w:val="23"/>
          <w:szCs w:val="23"/>
        </w:rPr>
        <w:lastRenderedPageBreak/>
        <w:t>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&amp;lt;. and &amp;amp; respectively, as an example:</w:t>
      </w:r>
      <w:r w:rsidR="006C03B8">
        <w:rPr>
          <w:sz w:val="23"/>
          <w:szCs w:val="23"/>
        </w:rPr>
        <w:t xml:space="preserve"> </w:t>
      </w:r>
      <w:r w:rsidR="00FD7022" w:rsidRPr="00FD7022">
        <w:rPr>
          <w:sz w:val="23"/>
          <w:szCs w:val="23"/>
        </w:rPr>
        <w:t>“&lt;paragraph&gt;The mean for group 1 was &amp;lt; 13. &lt;/paragraph&gt;”</w:t>
      </w:r>
      <w:r w:rsidR="006C03B8">
        <w:rPr>
          <w:sz w:val="23"/>
          <w:szCs w:val="23"/>
        </w:rPr>
        <w:t xml:space="preserve"> w</w:t>
      </w:r>
      <w:r>
        <w:rPr>
          <w:sz w:val="23"/>
          <w:szCs w:val="23"/>
        </w:rPr>
        <w:t xml:space="preserve">ill render as “The mean for group 1 was &lt;13.” and </w:t>
      </w:r>
      <w:r w:rsidR="00FD7022" w:rsidRPr="00FD7022">
        <w:rPr>
          <w:sz w:val="23"/>
          <w:szCs w:val="23"/>
        </w:rPr>
        <w:t xml:space="preserve">“D&amp;amp;C Yellow #10” </w:t>
      </w:r>
      <w:r w:rsidR="00FD7022">
        <w:rPr>
          <w:sz w:val="23"/>
          <w:szCs w:val="23"/>
        </w:rPr>
        <w:t xml:space="preserve">will render as “D&amp;C Yellow #10”. </w:t>
      </w:r>
    </w:p>
    <w:p w14:paraId="0940B474" w14:textId="77777777" w:rsidR="00CF1C6A" w:rsidRDefault="00CF1C6A" w:rsidP="0080029F">
      <w:pPr>
        <w:pStyle w:val="Default"/>
        <w:rPr>
          <w:sz w:val="23"/>
          <w:szCs w:val="23"/>
        </w:rPr>
      </w:pPr>
    </w:p>
    <w:p w14:paraId="12577294" w14:textId="77777777" w:rsidR="006F1B73" w:rsidRDefault="00F35564" w:rsidP="001D67E2">
      <w:pPr>
        <w:pStyle w:val="Heading3"/>
      </w:pPr>
      <w:bookmarkStart w:id="1691" w:name="_Toc503195125"/>
      <w:bookmarkStart w:id="1692" w:name="_Toc500864072"/>
      <w:r>
        <w:t>Footnote Details</w:t>
      </w:r>
      <w:bookmarkEnd w:id="1691"/>
      <w:bookmarkEnd w:id="1692"/>
    </w:p>
    <w:p w14:paraId="3FD35739" w14:textId="77777777" w:rsidR="006F1B73" w:rsidRDefault="006F1B73" w:rsidP="0080029F">
      <w:pPr>
        <w:pStyle w:val="Default"/>
        <w:rPr>
          <w:sz w:val="23"/>
          <w:szCs w:val="23"/>
        </w:rPr>
      </w:pPr>
      <w:r>
        <w:rPr>
          <w:sz w:val="23"/>
          <w:szCs w:val="23"/>
        </w:rPr>
        <w:t>The SPL schema includes a specific footnote element &lt;footnote&gt;. Footnotes are rendered automatically by the SPL stylesheet. &lt;footnoteRef&gt; is used to refer to another (usually earlier) footnote. For example, “&lt;footnote ID=”testNote”&gt;This is the footnote content&lt;/footnote&gt;” will generate the following footnote at the appropriate end of a section. “</w:t>
      </w:r>
      <w:r>
        <w:rPr>
          <w:sz w:val="10"/>
          <w:szCs w:val="10"/>
        </w:rPr>
        <w:t xml:space="preserve">6 </w:t>
      </w:r>
      <w:r>
        <w:rPr>
          <w:sz w:val="23"/>
          <w:szCs w:val="23"/>
        </w:rPr>
        <w:t xml:space="preserve">This is footnote content” </w:t>
      </w:r>
    </w:p>
    <w:p w14:paraId="29C5EA88" w14:textId="77777777" w:rsidR="00D5475C" w:rsidRDefault="00D5475C" w:rsidP="0080029F">
      <w:pPr>
        <w:pStyle w:val="Default"/>
        <w:rPr>
          <w:sz w:val="23"/>
          <w:szCs w:val="23"/>
        </w:rPr>
      </w:pPr>
    </w:p>
    <w:p w14:paraId="28C323D9" w14:textId="77777777" w:rsidR="006F1B73" w:rsidRDefault="006F1B73" w:rsidP="0080029F">
      <w:pPr>
        <w:pStyle w:val="Default"/>
        <w:rPr>
          <w:sz w:val="23"/>
          <w:szCs w:val="23"/>
        </w:rPr>
      </w:pPr>
      <w:r>
        <w:rPr>
          <w:sz w:val="23"/>
          <w:szCs w:val="23"/>
        </w:rPr>
        <w:t xml:space="preserve">The &lt;footnoteRef&gt; element with the appropriate IDREF attribute, e.g., &lt;footnoteRef IDREF=”testNote”/&gt; will display the footnote reference in the text corresponding to the footnote with the same ID, e.g., in this example footnote 6. </w:t>
      </w:r>
    </w:p>
    <w:p w14:paraId="6142F766" w14:textId="77777777" w:rsidR="00D5475C" w:rsidRDefault="00D5475C" w:rsidP="0080029F">
      <w:pPr>
        <w:pStyle w:val="Default"/>
        <w:ind w:left="720"/>
        <w:rPr>
          <w:sz w:val="23"/>
          <w:szCs w:val="23"/>
        </w:rPr>
      </w:pPr>
    </w:p>
    <w:p w14:paraId="6119ED67" w14:textId="77777777" w:rsidR="006F1B73" w:rsidRDefault="006F1B73" w:rsidP="0080029F">
      <w:pPr>
        <w:pStyle w:val="Default"/>
        <w:rPr>
          <w:sz w:val="23"/>
          <w:szCs w:val="23"/>
        </w:rPr>
      </w:pPr>
      <w:r>
        <w:rPr>
          <w:sz w:val="23"/>
          <w:szCs w:val="23"/>
        </w:rPr>
        <w:t xml:space="preserve">Footnotes are rendered by the default stylesheet using Arabic numbers (e.g., 1,2 3,). Within tables, footnotes are rendered using footnote marks in the series: * † ‡ § ¶ # ♠ ♥ ♦ ♣, effectively separating numbered footnotes within general text and footnotes within tables. Footnotes within tables are rendered at the bottom of the table. </w:t>
      </w:r>
    </w:p>
    <w:p w14:paraId="3AB57118" w14:textId="77777777" w:rsidR="00D5475C" w:rsidRDefault="00D5475C" w:rsidP="0080029F">
      <w:pPr>
        <w:pStyle w:val="Default"/>
        <w:ind w:left="720"/>
        <w:rPr>
          <w:sz w:val="23"/>
          <w:szCs w:val="23"/>
        </w:rPr>
      </w:pPr>
    </w:p>
    <w:p w14:paraId="5DC0760A" w14:textId="77777777" w:rsidR="006F1B73" w:rsidRDefault="00D5475C" w:rsidP="001D67E2">
      <w:pPr>
        <w:pStyle w:val="Heading3"/>
      </w:pPr>
      <w:bookmarkStart w:id="1693" w:name="_Toc503195126"/>
      <w:bookmarkStart w:id="1694" w:name="_Toc500864073"/>
      <w:r>
        <w:t>List Details</w:t>
      </w:r>
      <w:bookmarkEnd w:id="1693"/>
      <w:bookmarkEnd w:id="1694"/>
    </w:p>
    <w:p w14:paraId="3B7D530C" w14:textId="77777777" w:rsidR="006F1B73" w:rsidRDefault="006F1B73" w:rsidP="0080029F">
      <w:r>
        <w:t>All lists are marked up using the &lt;list&gt; tag, and each item in a list is marked with an &lt;item&gt; tag. The ‘listType’ attribute identifies the list as ordered (numbered) or unordered (bulleted). The default numbering and bulleting a</w:t>
      </w:r>
      <w:r w:rsidR="00FD7022">
        <w:t>re controlled by the stylesheet as illustrated below:</w:t>
      </w:r>
    </w:p>
    <w:p w14:paraId="51E7BF09" w14:textId="77777777" w:rsidR="00FD7022" w:rsidRPr="001E7735" w:rsidRDefault="00FD7022" w:rsidP="00FD7022">
      <w:pPr>
        <w:rPr>
          <w:lang w:val="fr-CA"/>
        </w:rPr>
      </w:pPr>
      <w:r w:rsidRPr="001E7735">
        <w:rPr>
          <w:lang w:val="fr-CA"/>
        </w:rPr>
        <w:t xml:space="preserve">&lt;text&gt; </w:t>
      </w:r>
    </w:p>
    <w:p w14:paraId="4298A7A4" w14:textId="77777777" w:rsidR="00FD7022" w:rsidRPr="001E7735" w:rsidRDefault="00FD7022" w:rsidP="00FD7022">
      <w:pPr>
        <w:ind w:left="288"/>
        <w:rPr>
          <w:lang w:val="fr-CA"/>
        </w:rPr>
      </w:pPr>
      <w:r w:rsidRPr="001E7735">
        <w:rPr>
          <w:lang w:val="fr-CA"/>
        </w:rPr>
        <w:t xml:space="preserve">&lt;paragraph&gt;Fist Para ...&lt;/paragraph&gt; </w:t>
      </w:r>
    </w:p>
    <w:p w14:paraId="75642394" w14:textId="77777777" w:rsidR="00FD7022" w:rsidRPr="001E7735" w:rsidRDefault="00FD7022" w:rsidP="00FD7022">
      <w:pPr>
        <w:ind w:left="576"/>
      </w:pPr>
      <w:r w:rsidRPr="001E7735">
        <w:t xml:space="preserve">&lt;list listType="ordered" styleCode="BigRoman"&gt; </w:t>
      </w:r>
    </w:p>
    <w:p w14:paraId="1DB5DF47" w14:textId="77777777" w:rsidR="00FD7022" w:rsidRPr="001E7735" w:rsidRDefault="00FD7022" w:rsidP="00FD7022">
      <w:pPr>
        <w:ind w:left="864"/>
      </w:pPr>
      <w:r w:rsidRPr="001E7735">
        <w:t xml:space="preserve">&lt;item&gt;Fist Item&lt;/item&gt; </w:t>
      </w:r>
    </w:p>
    <w:p w14:paraId="654359AB" w14:textId="77777777" w:rsidR="00FD7022" w:rsidRPr="001E7735" w:rsidRDefault="00FD7022" w:rsidP="00FD7022">
      <w:pPr>
        <w:ind w:left="864"/>
      </w:pPr>
      <w:r w:rsidRPr="001E7735">
        <w:t xml:space="preserve">&lt;item&gt;Second Item&lt;/item&gt; </w:t>
      </w:r>
    </w:p>
    <w:p w14:paraId="63D3DBC5" w14:textId="77777777" w:rsidR="00FD7022" w:rsidRPr="001E7735" w:rsidRDefault="00FD7022" w:rsidP="00FD7022">
      <w:pPr>
        <w:ind w:left="576"/>
        <w:rPr>
          <w:lang w:val="fr-CA"/>
        </w:rPr>
      </w:pPr>
      <w:r w:rsidRPr="001E7735">
        <w:rPr>
          <w:lang w:val="fr-CA"/>
        </w:rPr>
        <w:t xml:space="preserve">&lt;/list&gt; </w:t>
      </w:r>
    </w:p>
    <w:p w14:paraId="51A30EEC" w14:textId="77777777" w:rsidR="00FD7022" w:rsidRPr="001E7735" w:rsidRDefault="00FD7022" w:rsidP="00FD7022">
      <w:pPr>
        <w:ind w:left="288"/>
        <w:rPr>
          <w:lang w:val="fr-CA"/>
        </w:rPr>
      </w:pPr>
      <w:r w:rsidRPr="001E7735">
        <w:rPr>
          <w:lang w:val="fr-CA"/>
        </w:rPr>
        <w:t>&lt;paragraph&gt;2</w:t>
      </w:r>
      <w:r w:rsidRPr="001E7735">
        <w:rPr>
          <w:vertAlign w:val="superscript"/>
          <w:lang w:val="fr-CA"/>
        </w:rPr>
        <w:t>nd</w:t>
      </w:r>
      <w:r w:rsidRPr="001E7735">
        <w:rPr>
          <w:lang w:val="fr-CA"/>
        </w:rPr>
        <w:t xml:space="preserve"> Para ...&lt;/paragraph&gt; </w:t>
      </w:r>
    </w:p>
    <w:p w14:paraId="77806553" w14:textId="77777777" w:rsidR="00FD7022" w:rsidRPr="001E7735" w:rsidRDefault="00FD7022" w:rsidP="00FD7022">
      <w:r>
        <w:t>&lt;/text&gt;</w:t>
      </w:r>
    </w:p>
    <w:p w14:paraId="13BC0915" w14:textId="77777777" w:rsidR="00FD7022" w:rsidRDefault="00FD7022" w:rsidP="0080029F"/>
    <w:p w14:paraId="2FB51BB5" w14:textId="77777777" w:rsidR="006F1B73" w:rsidRDefault="006F1B73" w:rsidP="0080029F">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14:paraId="51F4C79E" w14:textId="77777777" w:rsidR="006F1B73" w:rsidRDefault="006F1B73" w:rsidP="0080029F">
      <w:pPr>
        <w:pStyle w:val="Default"/>
        <w:spacing w:after="188"/>
        <w:rPr>
          <w:sz w:val="23"/>
          <w:szCs w:val="23"/>
        </w:rPr>
      </w:pPr>
      <w:r>
        <w:rPr>
          <w:sz w:val="23"/>
          <w:szCs w:val="23"/>
        </w:rPr>
        <w:t xml:space="preserve">• Arabic (List is ordered using Arabic numerals: 1, 2, 3) </w:t>
      </w:r>
    </w:p>
    <w:p w14:paraId="369AE293" w14:textId="77777777" w:rsidR="006F1B73" w:rsidRDefault="006F1B73" w:rsidP="0080029F">
      <w:pPr>
        <w:pStyle w:val="Default"/>
        <w:spacing w:after="188"/>
        <w:rPr>
          <w:sz w:val="23"/>
          <w:szCs w:val="23"/>
        </w:rPr>
      </w:pPr>
      <w:r>
        <w:rPr>
          <w:sz w:val="23"/>
          <w:szCs w:val="23"/>
        </w:rPr>
        <w:t xml:space="preserve">• LittleRoman (List is ordered using little Roman numerals: i, ii, iii) </w:t>
      </w:r>
    </w:p>
    <w:p w14:paraId="6EF2E3A3" w14:textId="77777777" w:rsidR="006F1B73" w:rsidRDefault="006F1B73" w:rsidP="0080029F">
      <w:pPr>
        <w:pStyle w:val="Default"/>
        <w:spacing w:after="188"/>
        <w:rPr>
          <w:sz w:val="23"/>
          <w:szCs w:val="23"/>
        </w:rPr>
      </w:pPr>
      <w:r>
        <w:rPr>
          <w:sz w:val="23"/>
          <w:szCs w:val="23"/>
        </w:rPr>
        <w:t xml:space="preserve">• BigRoman (List is ordered using big Roman numerals: I, II, III) </w:t>
      </w:r>
    </w:p>
    <w:p w14:paraId="7713D3EE" w14:textId="77777777" w:rsidR="006F1B73" w:rsidRDefault="006F1B73" w:rsidP="0080029F">
      <w:pPr>
        <w:pStyle w:val="Default"/>
        <w:spacing w:after="188"/>
        <w:rPr>
          <w:sz w:val="23"/>
          <w:szCs w:val="23"/>
        </w:rPr>
      </w:pPr>
      <w:r>
        <w:rPr>
          <w:sz w:val="23"/>
          <w:szCs w:val="23"/>
        </w:rPr>
        <w:t xml:space="preserve">• LittleAlpha (List is order using little alpha characters: a, b, c) </w:t>
      </w:r>
    </w:p>
    <w:p w14:paraId="4EB64B12" w14:textId="77777777" w:rsidR="006F1B73" w:rsidRDefault="006F1B73" w:rsidP="0080029F">
      <w:pPr>
        <w:pStyle w:val="Default"/>
        <w:rPr>
          <w:sz w:val="23"/>
          <w:szCs w:val="23"/>
        </w:rPr>
      </w:pPr>
      <w:r>
        <w:rPr>
          <w:sz w:val="23"/>
          <w:szCs w:val="23"/>
        </w:rPr>
        <w:t xml:space="preserve">• BigAlpha (List is ordered using big alpha characters: A, B, C) </w:t>
      </w:r>
    </w:p>
    <w:p w14:paraId="426AC3E3" w14:textId="77777777" w:rsidR="006F1B73" w:rsidRDefault="006F1B73" w:rsidP="0080029F">
      <w:pPr>
        <w:pStyle w:val="Default"/>
        <w:rPr>
          <w:sz w:val="23"/>
          <w:szCs w:val="23"/>
        </w:rPr>
      </w:pPr>
    </w:p>
    <w:p w14:paraId="14E9A6D8" w14:textId="77777777" w:rsidR="006F1B73" w:rsidRDefault="006F1B73" w:rsidP="0080029F">
      <w:pPr>
        <w:pStyle w:val="Default"/>
        <w:rPr>
          <w:sz w:val="23"/>
          <w:szCs w:val="23"/>
        </w:rPr>
      </w:pPr>
      <w:r>
        <w:rPr>
          <w:sz w:val="23"/>
          <w:szCs w:val="23"/>
        </w:rPr>
        <w:t xml:space="preserve">For example: &lt;list listType="ordered" styleCode="LittleRoman"&gt; </w:t>
      </w:r>
    </w:p>
    <w:p w14:paraId="62B27BF7" w14:textId="77777777" w:rsidR="00D5475C" w:rsidRDefault="00D5475C" w:rsidP="0080029F">
      <w:pPr>
        <w:pStyle w:val="Default"/>
        <w:rPr>
          <w:sz w:val="23"/>
          <w:szCs w:val="23"/>
        </w:rPr>
      </w:pPr>
    </w:p>
    <w:p w14:paraId="744AA837" w14:textId="77777777" w:rsidR="006F1B73" w:rsidRDefault="006F1B73" w:rsidP="0080029F">
      <w:pPr>
        <w:pStyle w:val="Default"/>
        <w:rPr>
          <w:sz w:val="23"/>
          <w:szCs w:val="23"/>
        </w:rPr>
      </w:pPr>
      <w:r>
        <w:rPr>
          <w:sz w:val="23"/>
          <w:szCs w:val="23"/>
        </w:rPr>
        <w:t xml:space="preserve">For unordered lists the following options exist: </w:t>
      </w:r>
    </w:p>
    <w:p w14:paraId="6F243EFD" w14:textId="77777777" w:rsidR="006F1B73" w:rsidRDefault="006F1B73" w:rsidP="0080029F">
      <w:pPr>
        <w:pStyle w:val="Default"/>
        <w:spacing w:after="187"/>
        <w:rPr>
          <w:sz w:val="23"/>
          <w:szCs w:val="23"/>
        </w:rPr>
      </w:pPr>
      <w:r>
        <w:rPr>
          <w:sz w:val="23"/>
          <w:szCs w:val="23"/>
        </w:rPr>
        <w:t xml:space="preserve">• Disc (List bullets are simple solid discs: ●) </w:t>
      </w:r>
    </w:p>
    <w:p w14:paraId="5C91573C" w14:textId="77777777" w:rsidR="006F1B73" w:rsidRDefault="006F1B73" w:rsidP="0080029F">
      <w:pPr>
        <w:pStyle w:val="Default"/>
        <w:spacing w:after="187"/>
        <w:rPr>
          <w:sz w:val="23"/>
          <w:szCs w:val="23"/>
        </w:rPr>
      </w:pPr>
      <w:r>
        <w:rPr>
          <w:sz w:val="23"/>
          <w:szCs w:val="23"/>
        </w:rPr>
        <w:t xml:space="preserve">• Circle (List bullets are hollow discs: ○) </w:t>
      </w:r>
    </w:p>
    <w:p w14:paraId="4ECC8538" w14:textId="77777777" w:rsidR="006F1B73" w:rsidRDefault="006F1B73" w:rsidP="0080029F">
      <w:pPr>
        <w:pStyle w:val="Default"/>
        <w:rPr>
          <w:sz w:val="23"/>
          <w:szCs w:val="23"/>
        </w:rPr>
      </w:pPr>
      <w:r>
        <w:rPr>
          <w:sz w:val="23"/>
          <w:szCs w:val="23"/>
        </w:rPr>
        <w:t xml:space="preserve">• Square (List bullets are solid squares: ■) </w:t>
      </w:r>
    </w:p>
    <w:p w14:paraId="171F88D1" w14:textId="77777777" w:rsidR="006F1B73" w:rsidRDefault="006F1B73" w:rsidP="0080029F">
      <w:pPr>
        <w:pStyle w:val="Default"/>
        <w:rPr>
          <w:sz w:val="23"/>
          <w:szCs w:val="23"/>
        </w:rPr>
      </w:pPr>
    </w:p>
    <w:p w14:paraId="2FD07ABD" w14:textId="77777777" w:rsidR="00FD7022" w:rsidRDefault="006F1B73" w:rsidP="00FD7022">
      <w:pPr>
        <w:pStyle w:val="Default"/>
        <w:rPr>
          <w:sz w:val="23"/>
          <w:szCs w:val="23"/>
        </w:rPr>
      </w:pPr>
      <w:r>
        <w:rPr>
          <w:sz w:val="23"/>
          <w:szCs w:val="23"/>
        </w:rPr>
        <w:t xml:space="preserve">For example: </w:t>
      </w:r>
      <w:r w:rsidR="00FD7022" w:rsidRPr="008E46F4">
        <w:rPr>
          <w:sz w:val="23"/>
          <w:szCs w:val="23"/>
        </w:rPr>
        <w:t>&lt;list listType=”unordered” styleCode=”Disc”&gt;</w:t>
      </w:r>
      <w:r w:rsidR="00FD7022">
        <w:rPr>
          <w:sz w:val="23"/>
          <w:szCs w:val="23"/>
        </w:rPr>
        <w:t xml:space="preserve"> </w:t>
      </w:r>
    </w:p>
    <w:p w14:paraId="6C018311" w14:textId="77777777" w:rsidR="00CF1C6A" w:rsidRDefault="00CF1C6A" w:rsidP="0080029F">
      <w:pPr>
        <w:pStyle w:val="Default"/>
        <w:rPr>
          <w:sz w:val="23"/>
          <w:szCs w:val="23"/>
        </w:rPr>
      </w:pPr>
    </w:p>
    <w:p w14:paraId="110E1E49" w14:textId="77777777" w:rsidR="008E46F4" w:rsidRPr="00D5475C" w:rsidRDefault="006F1B73" w:rsidP="008E46F4">
      <w:pPr>
        <w:pStyle w:val="Default"/>
        <w:rPr>
          <w:rFonts w:ascii="Courier New" w:hAnsi="Courier New" w:cs="Courier New"/>
          <w:sz w:val="18"/>
          <w:szCs w:val="18"/>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r w:rsidR="008E46F4" w:rsidRPr="008E46F4">
        <w:rPr>
          <w:sz w:val="23"/>
          <w:szCs w:val="23"/>
        </w:rPr>
        <w:t>&lt;item&gt;&lt;caption&gt;*&lt;/caption&gt; the asterisk is used as item marker here.&lt;item&gt;</w:t>
      </w:r>
      <w:r w:rsidR="008E46F4" w:rsidRPr="00D5475C">
        <w:rPr>
          <w:rFonts w:ascii="Courier New" w:hAnsi="Courier New" w:cs="Courier New"/>
          <w:sz w:val="18"/>
          <w:szCs w:val="18"/>
        </w:rPr>
        <w:t xml:space="preserve"> </w:t>
      </w:r>
    </w:p>
    <w:p w14:paraId="65AC9AC7" w14:textId="77777777" w:rsidR="00F834CE" w:rsidRDefault="00F834CE" w:rsidP="0080029F">
      <w:pPr>
        <w:pStyle w:val="Default"/>
        <w:rPr>
          <w:sz w:val="23"/>
          <w:szCs w:val="23"/>
        </w:rPr>
      </w:pPr>
    </w:p>
    <w:p w14:paraId="29BAB057" w14:textId="77777777" w:rsidR="006F1B73" w:rsidRDefault="00D5475C" w:rsidP="001D67E2">
      <w:pPr>
        <w:pStyle w:val="Heading3"/>
      </w:pPr>
      <w:bookmarkStart w:id="1695" w:name="_Toc503195127"/>
      <w:bookmarkStart w:id="1696" w:name="_Toc500864074"/>
      <w:r>
        <w:t>Table Details</w:t>
      </w:r>
      <w:bookmarkEnd w:id="1695"/>
      <w:bookmarkEnd w:id="1696"/>
    </w:p>
    <w:p w14:paraId="7A0BD098" w14:textId="77777777" w:rsidR="006F1B73" w:rsidRDefault="006F1B73" w:rsidP="0080029F">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14:paraId="324E5300" w14:textId="77777777" w:rsidR="00363B16" w:rsidRDefault="00363B16" w:rsidP="0080029F">
      <w:pPr>
        <w:pStyle w:val="Default"/>
        <w:ind w:left="720"/>
        <w:rPr>
          <w:sz w:val="23"/>
          <w:szCs w:val="23"/>
        </w:rPr>
      </w:pPr>
    </w:p>
    <w:p w14:paraId="01D3038A" w14:textId="77777777" w:rsidR="006F1B73" w:rsidRDefault="006F1B73" w:rsidP="0080029F">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14:paraId="173B8520" w14:textId="77777777" w:rsidR="00D5475C" w:rsidRDefault="00D5475C" w:rsidP="0080029F">
      <w:pPr>
        <w:pStyle w:val="Default"/>
        <w:ind w:left="720"/>
        <w:rPr>
          <w:sz w:val="23"/>
          <w:szCs w:val="23"/>
        </w:rPr>
      </w:pPr>
    </w:p>
    <w:p w14:paraId="616ED4BF" w14:textId="77777777" w:rsidR="006F1B73" w:rsidRDefault="006F1B73" w:rsidP="0080029F">
      <w:pPr>
        <w:pStyle w:val="Default"/>
        <w:rPr>
          <w:sz w:val="23"/>
          <w:szCs w:val="23"/>
        </w:rPr>
      </w:pPr>
      <w:r>
        <w:rPr>
          <w:sz w:val="23"/>
          <w:szCs w:val="23"/>
        </w:rPr>
        <w:t>The rule codes are as follows (note that the con</w:t>
      </w:r>
      <w:r w:rsidR="00363B16">
        <w:rPr>
          <w:sz w:val="23"/>
          <w:szCs w:val="23"/>
        </w:rPr>
        <w:t>trol names are case sensitive):</w:t>
      </w:r>
    </w:p>
    <w:p w14:paraId="73E49619" w14:textId="77777777" w:rsidR="006F1B73" w:rsidRDefault="006F1B73" w:rsidP="0080029F">
      <w:pPr>
        <w:pStyle w:val="Default"/>
        <w:spacing w:after="187"/>
        <w:rPr>
          <w:sz w:val="23"/>
          <w:szCs w:val="23"/>
        </w:rPr>
      </w:pPr>
      <w:r>
        <w:rPr>
          <w:sz w:val="23"/>
          <w:szCs w:val="23"/>
        </w:rPr>
        <w:t xml:space="preserve">• Rule on left side of cell is Lrule </w:t>
      </w:r>
    </w:p>
    <w:p w14:paraId="235F40CF" w14:textId="77777777" w:rsidR="006F1B73" w:rsidRDefault="006F1B73" w:rsidP="0080029F">
      <w:pPr>
        <w:pStyle w:val="Default"/>
        <w:spacing w:after="187"/>
        <w:rPr>
          <w:sz w:val="23"/>
          <w:szCs w:val="23"/>
        </w:rPr>
      </w:pPr>
      <w:r>
        <w:rPr>
          <w:sz w:val="23"/>
          <w:szCs w:val="23"/>
        </w:rPr>
        <w:t xml:space="preserve">• Rule on right side of cell is Rrule </w:t>
      </w:r>
    </w:p>
    <w:p w14:paraId="18460544" w14:textId="77777777" w:rsidR="006F1B73" w:rsidRDefault="006F1B73" w:rsidP="0080029F">
      <w:pPr>
        <w:pStyle w:val="Default"/>
        <w:spacing w:after="187"/>
        <w:rPr>
          <w:sz w:val="23"/>
          <w:szCs w:val="23"/>
        </w:rPr>
      </w:pPr>
      <w:r>
        <w:rPr>
          <w:sz w:val="23"/>
          <w:szCs w:val="23"/>
        </w:rPr>
        <w:t xml:space="preserve">• Rule on top of cell is Toprule </w:t>
      </w:r>
    </w:p>
    <w:p w14:paraId="5144C0CB" w14:textId="77777777" w:rsidR="006F1B73" w:rsidRDefault="006F1B73" w:rsidP="0080029F">
      <w:pPr>
        <w:pStyle w:val="Default"/>
        <w:rPr>
          <w:sz w:val="23"/>
          <w:szCs w:val="23"/>
        </w:rPr>
      </w:pPr>
      <w:r>
        <w:rPr>
          <w:sz w:val="23"/>
          <w:szCs w:val="23"/>
        </w:rPr>
        <w:t xml:space="preserve">• Rule on bottom of cell is Botrule </w:t>
      </w:r>
    </w:p>
    <w:p w14:paraId="55A50356" w14:textId="77777777" w:rsidR="00D5475C" w:rsidRDefault="00D5475C" w:rsidP="0080029F">
      <w:pPr>
        <w:pStyle w:val="Default"/>
        <w:rPr>
          <w:sz w:val="23"/>
          <w:szCs w:val="23"/>
        </w:rPr>
      </w:pPr>
    </w:p>
    <w:p w14:paraId="367DE10B" w14:textId="77777777" w:rsidR="008E46F4" w:rsidRPr="008E46F4" w:rsidRDefault="006F1B73" w:rsidP="008E46F4">
      <w:r>
        <w:t xml:space="preserve">Note: More than one rule control may be used in a cell, e.g., </w:t>
      </w:r>
      <w:r w:rsidR="008E46F4" w:rsidRPr="008E46F4">
        <w:t>&lt;td styleCode code=”Botrule Lrule”&gt;Cell content&lt;/td&gt;</w:t>
      </w:r>
    </w:p>
    <w:p w14:paraId="162F44EE" w14:textId="77777777" w:rsidR="00F834CE" w:rsidRDefault="00F834CE" w:rsidP="0080029F">
      <w:pPr>
        <w:pStyle w:val="Default"/>
        <w:rPr>
          <w:sz w:val="23"/>
          <w:szCs w:val="23"/>
        </w:rPr>
      </w:pPr>
    </w:p>
    <w:p w14:paraId="2E742173" w14:textId="77777777" w:rsidR="006F1B73" w:rsidRDefault="006F1B73" w:rsidP="0080029F">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14:paraId="3833FB17" w14:textId="77777777" w:rsidR="00363B16" w:rsidRDefault="00363B16" w:rsidP="0080029F">
      <w:pPr>
        <w:pStyle w:val="Default"/>
        <w:rPr>
          <w:sz w:val="23"/>
          <w:szCs w:val="23"/>
        </w:rPr>
      </w:pPr>
    </w:p>
    <w:p w14:paraId="3D3471AE" w14:textId="77777777" w:rsidR="00363B16" w:rsidRDefault="006F1B73" w:rsidP="0080029F">
      <w:pPr>
        <w:pStyle w:val="Default"/>
        <w:rPr>
          <w:sz w:val="23"/>
          <w:szCs w:val="23"/>
        </w:rPr>
      </w:pPr>
      <w:r>
        <w:rPr>
          <w:sz w:val="23"/>
          <w:szCs w:val="23"/>
        </w:rPr>
        <w:lastRenderedPageBreak/>
        <w:t>To make rowgroups appear with horizontal rules, use the styleCode attribute "Botrule" with the appropriate &lt;tr&gt; element. The Botrule value is rarely needed on the &lt;td&gt; element.</w:t>
      </w:r>
    </w:p>
    <w:p w14:paraId="1FF9EF43" w14:textId="77777777" w:rsidR="00363B16" w:rsidRDefault="00363B16" w:rsidP="0080029F">
      <w:pPr>
        <w:pStyle w:val="Default"/>
        <w:rPr>
          <w:sz w:val="23"/>
          <w:szCs w:val="23"/>
        </w:rPr>
      </w:pPr>
    </w:p>
    <w:p w14:paraId="525CA904" w14:textId="77777777" w:rsidR="006F1B73" w:rsidRDefault="006F1B73" w:rsidP="0080029F">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14:paraId="47CCE9D3" w14:textId="77777777" w:rsidR="00363B16" w:rsidRDefault="00363B16" w:rsidP="0080029F">
      <w:pPr>
        <w:pStyle w:val="Default"/>
        <w:rPr>
          <w:sz w:val="23"/>
          <w:szCs w:val="23"/>
        </w:rPr>
      </w:pPr>
    </w:p>
    <w:p w14:paraId="1B3328A9" w14:textId="77777777" w:rsidR="006F1B73" w:rsidRDefault="006F1B73" w:rsidP="0080029F">
      <w:pPr>
        <w:pStyle w:val="Default"/>
        <w:rPr>
          <w:sz w:val="23"/>
          <w:szCs w:val="23"/>
        </w:rPr>
      </w:pPr>
      <w:r>
        <w:rPr>
          <w:sz w:val="23"/>
          <w:szCs w:val="23"/>
        </w:rPr>
        <w:t xml:space="preserve">To merge cells vertically and horizontally, the rowspan and colspan attributes should be used on the &lt;td&gt;element. </w:t>
      </w:r>
    </w:p>
    <w:p w14:paraId="14AB892E" w14:textId="77777777" w:rsidR="00363B16" w:rsidRDefault="00363B16" w:rsidP="0080029F">
      <w:pPr>
        <w:pStyle w:val="Default"/>
        <w:rPr>
          <w:sz w:val="23"/>
          <w:szCs w:val="23"/>
        </w:rPr>
      </w:pPr>
    </w:p>
    <w:p w14:paraId="13BA5C84" w14:textId="77777777" w:rsidR="006F1B73" w:rsidRDefault="006F1B73" w:rsidP="0080029F">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Note: best practice is to omit the width aspect. This ensures the rendering is done to the width. The only time the width should be specified is when the information is to be smaller than the standard width and in those cases a relative size (%) should be used.</w:t>
      </w:r>
    </w:p>
    <w:p w14:paraId="6F7BED45" w14:textId="77777777" w:rsidR="00363B16" w:rsidRDefault="00363B16" w:rsidP="0080029F">
      <w:pPr>
        <w:pStyle w:val="Default"/>
        <w:rPr>
          <w:sz w:val="23"/>
          <w:szCs w:val="23"/>
        </w:rPr>
      </w:pPr>
    </w:p>
    <w:p w14:paraId="004A6E8D" w14:textId="77777777" w:rsidR="00F834CE" w:rsidRDefault="006F1B73" w:rsidP="0080029F">
      <w:pPr>
        <w:pStyle w:val="Default"/>
        <w:rPr>
          <w:sz w:val="23"/>
          <w:szCs w:val="23"/>
        </w:rPr>
      </w:pPr>
      <w:r>
        <w:rPr>
          <w:sz w:val="23"/>
          <w:szCs w:val="23"/>
        </w:rPr>
        <w:t>For horizontal alignment, the preferred method for aligning cell content within the margins is to use &lt;col align=”.. ”/&gt; in the &lt;colgroup&gt; element, though this can be used in the &lt;colgroup&gt; element as well. Valid values for align are “left”, “center”, “right”, “justify” (for full justification of contents within the cells), and “char” (for character alignment within the cells). Using the &lt;col align=”.. ”/&gt; markup ensures that the contents for all cells in the column share the same alignment.</w:t>
      </w:r>
    </w:p>
    <w:p w14:paraId="427FBBB7" w14:textId="77777777" w:rsidR="00F834CE" w:rsidRDefault="00F834CE" w:rsidP="0080029F">
      <w:pPr>
        <w:pStyle w:val="Default"/>
        <w:rPr>
          <w:sz w:val="23"/>
          <w:szCs w:val="23"/>
        </w:rPr>
      </w:pPr>
    </w:p>
    <w:p w14:paraId="39512091" w14:textId="77777777" w:rsidR="006F1B73" w:rsidRDefault="006F1B73" w:rsidP="0080029F">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14:paraId="785B2EAB" w14:textId="77777777" w:rsidR="00363B16" w:rsidRDefault="00363B16" w:rsidP="0080029F">
      <w:pPr>
        <w:pStyle w:val="Default"/>
        <w:rPr>
          <w:rFonts w:eastAsia="Arial Unicode MS"/>
          <w:sz w:val="23"/>
          <w:szCs w:val="23"/>
        </w:rPr>
      </w:pPr>
    </w:p>
    <w:p w14:paraId="5D1A47B6" w14:textId="77777777" w:rsidR="006F1B73" w:rsidRDefault="006F1B73" w:rsidP="0080029F">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14:paraId="543DF90B" w14:textId="77777777" w:rsidR="00363B16" w:rsidRDefault="00363B16" w:rsidP="0080029F">
      <w:pPr>
        <w:pStyle w:val="Default"/>
        <w:rPr>
          <w:rFonts w:eastAsia="Arial Unicode MS"/>
          <w:sz w:val="23"/>
          <w:szCs w:val="23"/>
        </w:rPr>
      </w:pPr>
    </w:p>
    <w:p w14:paraId="6887F25C" w14:textId="77777777" w:rsidR="006F1B73" w:rsidRDefault="006F1B73" w:rsidP="0080029F">
      <w:pPr>
        <w:pStyle w:val="Default"/>
        <w:rPr>
          <w:rFonts w:eastAsia="Arial Unicode MS"/>
          <w:sz w:val="23"/>
          <w:szCs w:val="23"/>
        </w:rPr>
      </w:pPr>
      <w:r>
        <w:rPr>
          <w:rFonts w:eastAsia="Arial Unicode MS"/>
          <w:sz w:val="23"/>
          <w:szCs w:val="23"/>
        </w:rPr>
        <w:t xml:space="preserve">For table text spacing, in some instances, the use of a “tab” or text indentation is desirable in a given table cell. In an SPL document, this effect is achieved by using the nonbreaking space (&amp;#160;) as if it were a “tab” space. As the following snippet of XML shows, two nonbreaking spaces were used to offset the word “Male” from the margin: &lt;td&gt;&amp;#160;&amp;#160;Male&lt;/td&gt;. The nonbreaking space can also be used to keep text in a table from breaking inappropriately due to browser resizing. </w:t>
      </w:r>
    </w:p>
    <w:p w14:paraId="4269ABAF" w14:textId="77777777" w:rsidR="00363B16" w:rsidRDefault="00363B16" w:rsidP="0080029F">
      <w:pPr>
        <w:pStyle w:val="Default"/>
        <w:ind w:left="720"/>
        <w:rPr>
          <w:rFonts w:eastAsia="Arial Unicode MS"/>
          <w:sz w:val="23"/>
          <w:szCs w:val="23"/>
        </w:rPr>
      </w:pPr>
    </w:p>
    <w:p w14:paraId="6AEC2081" w14:textId="77777777" w:rsidR="006F1B73" w:rsidRDefault="006F1B73" w:rsidP="001D67E2">
      <w:pPr>
        <w:pStyle w:val="Heading3"/>
        <w:rPr>
          <w:rFonts w:eastAsia="Arial Unicode MS"/>
        </w:rPr>
      </w:pPr>
      <w:bookmarkStart w:id="1697" w:name="_Toc503195128"/>
      <w:bookmarkStart w:id="1698" w:name="_Toc500864075"/>
      <w:r>
        <w:rPr>
          <w:rFonts w:eastAsia="Arial Unicode MS"/>
        </w:rPr>
        <w:t>Hypertext links</w:t>
      </w:r>
      <w:bookmarkEnd w:id="1697"/>
      <w:bookmarkEnd w:id="1698"/>
      <w:r>
        <w:rPr>
          <w:rFonts w:eastAsia="Arial Unicode MS"/>
        </w:rPr>
        <w:t xml:space="preserve"> </w:t>
      </w:r>
    </w:p>
    <w:p w14:paraId="7FA7DD16" w14:textId="77777777" w:rsidR="00363B16" w:rsidRDefault="006F1B73" w:rsidP="0080029F">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14:paraId="65D9884E" w14:textId="77777777" w:rsidR="00363B16" w:rsidRDefault="00363B16" w:rsidP="0080029F">
      <w:pPr>
        <w:pStyle w:val="Default"/>
        <w:rPr>
          <w:rFonts w:eastAsia="Arial Unicode MS"/>
          <w:sz w:val="23"/>
          <w:szCs w:val="23"/>
        </w:rPr>
      </w:pPr>
    </w:p>
    <w:p w14:paraId="654F0727" w14:textId="7F4AF617" w:rsidR="006F1B73" w:rsidRDefault="006F1B73" w:rsidP="0080029F">
      <w:pPr>
        <w:pStyle w:val="Default"/>
        <w:rPr>
          <w:rFonts w:eastAsia="Arial Unicode MS"/>
          <w:sz w:val="23"/>
          <w:szCs w:val="23"/>
        </w:rPr>
      </w:pPr>
      <w:r>
        <w:rPr>
          <w:rFonts w:eastAsia="Arial Unicode MS"/>
          <w:sz w:val="23"/>
          <w:szCs w:val="23"/>
        </w:rPr>
        <w:t>Links are specified by the &lt;linkHtml&gt; construct, where the value for the href attribute of &lt;linkHtml&gt; (the target of the link) is the ID attribute value of a &lt;section&gt;, &lt;paragraph&gt;, &lt;table&gt;, &lt;list&gt;, &lt;content&gt;,&lt;renderMultimedia&gt; element. The stylesheet does not support the styleCode attribute of the &lt;linkHtml&gt; element; if a styleCode is needed for a link, this should be coded via the &lt;content&gt; element with</w:t>
      </w:r>
      <w:r w:rsidR="00D54CCB">
        <w:rPr>
          <w:rFonts w:eastAsia="Arial Unicode MS"/>
          <w:sz w:val="23"/>
          <w:szCs w:val="23"/>
        </w:rPr>
        <w:t>in the link as with other text.</w:t>
      </w:r>
    </w:p>
    <w:p w14:paraId="79CFD14E" w14:textId="77777777" w:rsidR="00D426A5" w:rsidRDefault="00D426A5" w:rsidP="0080029F">
      <w:pPr>
        <w:pStyle w:val="Default"/>
        <w:rPr>
          <w:rFonts w:eastAsia="Arial Unicode MS"/>
          <w:sz w:val="23"/>
          <w:szCs w:val="23"/>
        </w:rPr>
      </w:pPr>
    </w:p>
    <w:p w14:paraId="5732BC97" w14:textId="77777777" w:rsidR="006F1B73" w:rsidRDefault="006F1B73" w:rsidP="001D67E2">
      <w:pPr>
        <w:pStyle w:val="Heading3"/>
        <w:rPr>
          <w:rFonts w:eastAsia="Arial Unicode MS"/>
        </w:rPr>
      </w:pPr>
      <w:bookmarkStart w:id="1699" w:name="_Toc503195129"/>
      <w:bookmarkStart w:id="1700" w:name="_Hlk502667741"/>
      <w:bookmarkStart w:id="1701" w:name="_Toc500864076"/>
      <w:r>
        <w:rPr>
          <w:rFonts w:eastAsia="Arial Unicode MS"/>
        </w:rPr>
        <w:lastRenderedPageBreak/>
        <w:t>Recent major changes in labeling text</w:t>
      </w:r>
      <w:bookmarkEnd w:id="1699"/>
      <w:bookmarkEnd w:id="1701"/>
      <w:r>
        <w:rPr>
          <w:rFonts w:eastAsia="Arial Unicode MS"/>
        </w:rPr>
        <w:t xml:space="preserve"> </w:t>
      </w:r>
    </w:p>
    <w:p w14:paraId="5079D741" w14:textId="77777777" w:rsidR="006F1B73" w:rsidRDefault="006F1B73" w:rsidP="0080029F">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eCode=“xmChange”&gt;, f</w:t>
      </w:r>
      <w:r w:rsidR="00363B16">
        <w:rPr>
          <w:rFonts w:eastAsia="Arial Unicode MS"/>
          <w:sz w:val="23"/>
          <w:szCs w:val="23"/>
        </w:rPr>
        <w:t>or example:</w:t>
      </w:r>
    </w:p>
    <w:p w14:paraId="6D43AFC1" w14:textId="77777777" w:rsidR="00A44D92" w:rsidRDefault="00A44D92" w:rsidP="00A44D92">
      <w:pPr>
        <w:pStyle w:val="Default"/>
        <w:rPr>
          <w:rFonts w:ascii="Courier New" w:eastAsia="Arial Unicode MS" w:hAnsi="Courier New" w:cs="Courier New"/>
          <w:sz w:val="18"/>
          <w:szCs w:val="18"/>
        </w:rPr>
      </w:pPr>
    </w:p>
    <w:p w14:paraId="58BA6278" w14:textId="77777777" w:rsidR="00A44D92" w:rsidRPr="00A44D92" w:rsidRDefault="00A44D92" w:rsidP="00A44D92">
      <w:pPr>
        <w:pStyle w:val="Default"/>
        <w:rPr>
          <w:rFonts w:eastAsia="Arial Unicode MS"/>
          <w:sz w:val="23"/>
          <w:szCs w:val="23"/>
        </w:rPr>
      </w:pPr>
      <w:r w:rsidRPr="00A44D92">
        <w:rPr>
          <w:rFonts w:eastAsia="Arial Unicode MS"/>
          <w:sz w:val="23"/>
          <w:szCs w:val="23"/>
        </w:rPr>
        <w:t>&lt;text&gt;This is an example of text that is not changed.</w:t>
      </w:r>
    </w:p>
    <w:p w14:paraId="01606A0B" w14:textId="77777777" w:rsidR="00A44D92" w:rsidRDefault="00A44D92" w:rsidP="00A44D92">
      <w:pPr>
        <w:pStyle w:val="Default"/>
        <w:ind w:left="288"/>
        <w:rPr>
          <w:rFonts w:eastAsia="Arial Unicode MS"/>
          <w:sz w:val="23"/>
          <w:szCs w:val="23"/>
        </w:rPr>
      </w:pPr>
      <w:r w:rsidRPr="00A44D92">
        <w:rPr>
          <w:rFonts w:eastAsia="Arial Unicode MS"/>
          <w:sz w:val="23"/>
          <w:szCs w:val="23"/>
        </w:rPr>
        <w:t>&lt;content styleCode=“xmChange”&gt;</w:t>
      </w:r>
    </w:p>
    <w:p w14:paraId="6AD0D04E" w14:textId="77777777" w:rsidR="00A44D92" w:rsidRDefault="00A44D92" w:rsidP="00A44D92">
      <w:pPr>
        <w:pStyle w:val="Default"/>
        <w:ind w:left="576"/>
        <w:rPr>
          <w:rFonts w:eastAsia="Arial Unicode MS"/>
          <w:sz w:val="23"/>
          <w:szCs w:val="23"/>
        </w:rPr>
      </w:pPr>
      <w:r w:rsidRPr="00A44D92">
        <w:rPr>
          <w:rFonts w:eastAsia="Arial Unicode MS"/>
          <w:sz w:val="23"/>
          <w:szCs w:val="23"/>
        </w:rPr>
        <w:t>This is an example of text that is a recent major change</w:t>
      </w:r>
    </w:p>
    <w:p w14:paraId="67D435E6" w14:textId="77777777" w:rsidR="00A44D92" w:rsidRPr="00A44D92" w:rsidRDefault="00A44D92" w:rsidP="00A44D92">
      <w:pPr>
        <w:pStyle w:val="Default"/>
        <w:ind w:left="288"/>
        <w:rPr>
          <w:rFonts w:eastAsia="Arial Unicode MS"/>
          <w:sz w:val="23"/>
          <w:szCs w:val="23"/>
        </w:rPr>
      </w:pPr>
      <w:r w:rsidRPr="00A44D92">
        <w:rPr>
          <w:rFonts w:eastAsia="Arial Unicode MS"/>
          <w:sz w:val="23"/>
          <w:szCs w:val="23"/>
        </w:rPr>
        <w:t>&lt;/content&gt;</w:t>
      </w:r>
    </w:p>
    <w:p w14:paraId="53249DC8" w14:textId="77777777" w:rsidR="00A44D92" w:rsidRPr="00A44D92" w:rsidRDefault="00A44D92" w:rsidP="00A44D92">
      <w:pPr>
        <w:pStyle w:val="Default"/>
        <w:ind w:left="288"/>
        <w:rPr>
          <w:rFonts w:eastAsia="Arial Unicode MS"/>
          <w:sz w:val="23"/>
          <w:szCs w:val="23"/>
        </w:rPr>
      </w:pPr>
      <w:r w:rsidRPr="00A44D92">
        <w:rPr>
          <w:rFonts w:eastAsia="Arial Unicode MS"/>
          <w:sz w:val="23"/>
          <w:szCs w:val="23"/>
        </w:rPr>
        <w:t>This is an example of changed text that is not considered a recent major change</w:t>
      </w:r>
    </w:p>
    <w:p w14:paraId="3EC5EAB5" w14:textId="77777777" w:rsidR="00A44D92" w:rsidRPr="00A44D92" w:rsidRDefault="00A44D92" w:rsidP="00A44D92">
      <w:pPr>
        <w:pStyle w:val="Default"/>
        <w:rPr>
          <w:rFonts w:eastAsia="Arial Unicode MS"/>
          <w:sz w:val="23"/>
          <w:szCs w:val="23"/>
        </w:rPr>
      </w:pPr>
      <w:r w:rsidRPr="00A44D92">
        <w:rPr>
          <w:rFonts w:eastAsia="Arial Unicode MS"/>
          <w:sz w:val="23"/>
          <w:szCs w:val="23"/>
        </w:rPr>
        <w:t xml:space="preserve">&lt;/text&gt; </w:t>
      </w:r>
    </w:p>
    <w:p w14:paraId="62D19E64" w14:textId="77777777" w:rsidR="00106422" w:rsidRDefault="00106422" w:rsidP="0080029F">
      <w:pPr>
        <w:pStyle w:val="Default"/>
        <w:rPr>
          <w:rFonts w:eastAsia="Arial Unicode MS"/>
          <w:sz w:val="23"/>
          <w:szCs w:val="23"/>
        </w:rPr>
      </w:pPr>
    </w:p>
    <w:p w14:paraId="1EB6563F" w14:textId="77777777" w:rsidR="006F1B73" w:rsidRDefault="006F1B73" w:rsidP="001D67E2">
      <w:pPr>
        <w:pStyle w:val="Heading3"/>
        <w:rPr>
          <w:rFonts w:eastAsia="Arial Unicode MS"/>
        </w:rPr>
      </w:pPr>
      <w:bookmarkStart w:id="1702" w:name="_Ref503187176"/>
      <w:bookmarkStart w:id="1703" w:name="_Toc503195130"/>
      <w:bookmarkStart w:id="1704" w:name="_Toc500864077"/>
      <w:bookmarkEnd w:id="1700"/>
      <w:r>
        <w:rPr>
          <w:rFonts w:eastAsia="Arial Unicode MS"/>
        </w:rPr>
        <w:t>Images</w:t>
      </w:r>
      <w:bookmarkEnd w:id="1702"/>
      <w:bookmarkEnd w:id="1703"/>
      <w:bookmarkEnd w:id="1704"/>
      <w:r>
        <w:rPr>
          <w:rFonts w:eastAsia="Arial Unicode MS"/>
        </w:rPr>
        <w:t xml:space="preserve"> </w:t>
      </w:r>
    </w:p>
    <w:p w14:paraId="54176249" w14:textId="77777777" w:rsidR="006F1B73" w:rsidRDefault="006F1B73" w:rsidP="0080029F">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r w:rsidR="00A44D92">
        <w:rPr>
          <w:rFonts w:eastAsia="Arial Unicode MS"/>
          <w:sz w:val="23"/>
          <w:szCs w:val="23"/>
        </w:rPr>
        <w:t>this is illustrated below:</w:t>
      </w:r>
    </w:p>
    <w:p w14:paraId="20227B97" w14:textId="77777777" w:rsidR="00A44D92" w:rsidRPr="004E79DF" w:rsidRDefault="00A44D92" w:rsidP="00A44D92">
      <w:pPr>
        <w:pStyle w:val="Default"/>
        <w:rPr>
          <w:rFonts w:eastAsia="Arial Unicode MS"/>
          <w:sz w:val="23"/>
          <w:szCs w:val="23"/>
        </w:rPr>
      </w:pPr>
      <w:r w:rsidRPr="004E79DF">
        <w:rPr>
          <w:rFonts w:eastAsia="Arial Unicode MS"/>
          <w:sz w:val="23"/>
          <w:szCs w:val="23"/>
        </w:rPr>
        <w:t xml:space="preserve">&lt;section&gt; </w:t>
      </w:r>
    </w:p>
    <w:p w14:paraId="65EC0700"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14:paraId="2AD57F37"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&lt;paragraph&gt;...&lt;/paragraph&gt; </w:t>
      </w:r>
    </w:p>
    <w:p w14:paraId="5B7E3041"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&lt;renderMultiMedia referencedObject="MM1"/&gt; </w:t>
      </w:r>
    </w:p>
    <w:p w14:paraId="130E0E33"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&lt;paragraph&gt;...&lt;/paragraph&gt; </w:t>
      </w:r>
    </w:p>
    <w:p w14:paraId="1D43732D"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&lt;/text&gt; </w:t>
      </w:r>
    </w:p>
    <w:p w14:paraId="3FA6451D"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14:paraId="68B6331D"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 ID="MM1"&gt; </w:t>
      </w:r>
    </w:p>
    <w:p w14:paraId="30D3C79D"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&lt;text&gt;descriptive text&lt;/text&gt;</w:t>
      </w:r>
    </w:p>
    <w:p w14:paraId="479D90FA"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 xsi:type="ED" mediaType="image/jpeg"&gt;</w:t>
      </w:r>
    </w:p>
    <w:p w14:paraId="02CF907B" w14:textId="77777777" w:rsidR="00A44D92" w:rsidRPr="004E79DF" w:rsidRDefault="00A44D92" w:rsidP="004E79DF">
      <w:pPr>
        <w:pStyle w:val="Default"/>
        <w:ind w:left="1152"/>
        <w:rPr>
          <w:rFonts w:eastAsia="Arial Unicode MS"/>
          <w:sz w:val="23"/>
          <w:szCs w:val="23"/>
        </w:rPr>
      </w:pPr>
      <w:r w:rsidRPr="004E79DF">
        <w:rPr>
          <w:rFonts w:eastAsia="Arial Unicode MS"/>
          <w:sz w:val="23"/>
          <w:szCs w:val="23"/>
        </w:rPr>
        <w:t xml:space="preserve"> &lt;reference value="drug-01.jpg"/&gt; </w:t>
      </w:r>
    </w:p>
    <w:p w14:paraId="6FE66100" w14:textId="77777777" w:rsidR="00A44D92" w:rsidRPr="004E79DF" w:rsidRDefault="00A44D92" w:rsidP="004E79DF">
      <w:pPr>
        <w:pStyle w:val="Default"/>
        <w:ind w:left="864"/>
        <w:rPr>
          <w:rFonts w:eastAsia="Arial Unicode MS"/>
          <w:sz w:val="23"/>
          <w:szCs w:val="23"/>
        </w:rPr>
      </w:pPr>
      <w:r w:rsidRPr="004E79DF">
        <w:rPr>
          <w:rFonts w:eastAsia="Arial Unicode MS"/>
          <w:sz w:val="23"/>
          <w:szCs w:val="23"/>
        </w:rPr>
        <w:t xml:space="preserve"> &lt;/value&gt; </w:t>
      </w:r>
    </w:p>
    <w:p w14:paraId="74241E2E" w14:textId="77777777" w:rsidR="00A44D92" w:rsidRPr="004E79DF" w:rsidRDefault="00A44D92" w:rsidP="004E79DF">
      <w:pPr>
        <w:pStyle w:val="Default"/>
        <w:ind w:left="576"/>
        <w:rPr>
          <w:rFonts w:eastAsia="Arial Unicode MS"/>
          <w:sz w:val="23"/>
          <w:szCs w:val="23"/>
        </w:rPr>
      </w:pPr>
      <w:r w:rsidRPr="004E79DF">
        <w:rPr>
          <w:rFonts w:eastAsia="Arial Unicode MS"/>
          <w:sz w:val="23"/>
          <w:szCs w:val="23"/>
        </w:rPr>
        <w:t xml:space="preserve"> &lt;/observationMedia&gt; </w:t>
      </w:r>
    </w:p>
    <w:p w14:paraId="28A6D21C" w14:textId="77777777" w:rsidR="00A44D92" w:rsidRPr="004E79DF" w:rsidRDefault="00A44D92" w:rsidP="004E79DF">
      <w:pPr>
        <w:pStyle w:val="Default"/>
        <w:ind w:left="288"/>
        <w:rPr>
          <w:rFonts w:eastAsia="Arial Unicode MS"/>
          <w:sz w:val="23"/>
          <w:szCs w:val="23"/>
        </w:rPr>
      </w:pPr>
      <w:r w:rsidRPr="004E79DF">
        <w:rPr>
          <w:rFonts w:eastAsia="Arial Unicode MS"/>
          <w:sz w:val="23"/>
          <w:szCs w:val="23"/>
        </w:rPr>
        <w:t xml:space="preserve"> &lt;/component&gt; </w:t>
      </w:r>
    </w:p>
    <w:p w14:paraId="22D73857" w14:textId="77777777" w:rsidR="00A44D92" w:rsidRPr="004E79DF" w:rsidRDefault="00A44D92" w:rsidP="00A44D92">
      <w:pPr>
        <w:pStyle w:val="Default"/>
        <w:rPr>
          <w:rFonts w:eastAsia="Arial Unicode MS"/>
          <w:sz w:val="23"/>
          <w:szCs w:val="23"/>
        </w:rPr>
      </w:pPr>
      <w:r w:rsidRPr="004E79DF">
        <w:rPr>
          <w:rFonts w:eastAsia="Arial Unicode MS"/>
          <w:sz w:val="23"/>
          <w:szCs w:val="23"/>
        </w:rPr>
        <w:t>&lt;/section&gt;</w:t>
      </w:r>
    </w:p>
    <w:p w14:paraId="359935FA" w14:textId="77777777" w:rsidR="00F834CE" w:rsidRDefault="00F834CE" w:rsidP="0080029F">
      <w:pPr>
        <w:pStyle w:val="Default"/>
        <w:rPr>
          <w:rFonts w:eastAsia="Arial Unicode MS"/>
          <w:sz w:val="23"/>
          <w:szCs w:val="23"/>
        </w:rPr>
      </w:pPr>
    </w:p>
    <w:p w14:paraId="51B87F87" w14:textId="77777777" w:rsidR="005E1154" w:rsidRDefault="006F1B73" w:rsidP="0080029F">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14:paraId="2E01315D" w14:textId="77777777" w:rsidR="005E1154" w:rsidRDefault="005E1154" w:rsidP="0080029F">
      <w:pPr>
        <w:pStyle w:val="Default"/>
        <w:rPr>
          <w:rFonts w:eastAsia="Arial Unicode MS"/>
          <w:sz w:val="23"/>
          <w:szCs w:val="23"/>
        </w:rPr>
      </w:pPr>
    </w:p>
    <w:p w14:paraId="7ECF9605" w14:textId="77777777" w:rsidR="009E0A85" w:rsidRDefault="006F1B73" w:rsidP="0080029F">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14:paraId="7CBB4AD4" w14:textId="77777777" w:rsidR="009E0A85" w:rsidRDefault="009E0A85" w:rsidP="0080029F">
      <w:pPr>
        <w:pStyle w:val="Default"/>
        <w:rPr>
          <w:rFonts w:eastAsia="Arial Unicode MS"/>
          <w:sz w:val="23"/>
          <w:szCs w:val="23"/>
        </w:rPr>
      </w:pPr>
    </w:p>
    <w:p w14:paraId="3832A186" w14:textId="77777777" w:rsidR="005F0A34" w:rsidRDefault="006F1B73" w:rsidP="0080029F">
      <w:pPr>
        <w:pStyle w:val="Default"/>
        <w:rPr>
          <w:rFonts w:eastAsia="Arial Unicode MS"/>
          <w:sz w:val="23"/>
          <w:szCs w:val="23"/>
        </w:rPr>
      </w:pPr>
      <w:r>
        <w:rPr>
          <w:rFonts w:eastAsia="Arial Unicode MS"/>
          <w:sz w:val="23"/>
          <w:szCs w:val="23"/>
        </w:rPr>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w:t>
      </w:r>
      <w:r>
        <w:rPr>
          <w:rFonts w:eastAsia="Arial Unicode MS"/>
          <w:sz w:val="23"/>
          <w:szCs w:val="23"/>
        </w:rPr>
        <w:lastRenderedPageBreak/>
        <w:t xml:space="preserve">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14:paraId="096B6AEC" w14:textId="77777777" w:rsidR="00906BC6" w:rsidRDefault="00906BC6" w:rsidP="0080029F"/>
    <w:p w14:paraId="78F1A005" w14:textId="77777777" w:rsidR="005F0A34" w:rsidRDefault="00906BC6" w:rsidP="0080029F">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14:paraId="616BE746" w14:textId="77777777" w:rsidTr="001111C2">
        <w:trPr>
          <w:tblHeader/>
        </w:trPr>
        <w:tc>
          <w:tcPr>
            <w:tcW w:w="1260" w:type="dxa"/>
            <w:shd w:val="clear" w:color="auto" w:fill="D9D9D9" w:themeFill="background1" w:themeFillShade="D9"/>
          </w:tcPr>
          <w:p w14:paraId="6894DA2C" w14:textId="77777777" w:rsidR="00906BC6" w:rsidRPr="001111C2" w:rsidRDefault="00906BC6" w:rsidP="0080029F">
            <w:pPr>
              <w:rPr>
                <w:lang w:val="en-US"/>
              </w:rPr>
            </w:pPr>
            <w:r w:rsidRPr="001111C2">
              <w:rPr>
                <w:lang w:val="en-US"/>
              </w:rPr>
              <w:t>File Format</w:t>
            </w:r>
          </w:p>
        </w:tc>
        <w:tc>
          <w:tcPr>
            <w:tcW w:w="4680" w:type="dxa"/>
            <w:shd w:val="clear" w:color="auto" w:fill="D9D9D9" w:themeFill="background1" w:themeFillShade="D9"/>
          </w:tcPr>
          <w:p w14:paraId="3182BBA7" w14:textId="77777777" w:rsidR="00906BC6" w:rsidRPr="001111C2" w:rsidRDefault="00906BC6" w:rsidP="0080029F">
            <w:pPr>
              <w:rPr>
                <w:lang w:val="en-US"/>
              </w:rPr>
            </w:pPr>
            <w:r w:rsidRPr="001111C2">
              <w:rPr>
                <w:lang w:val="en-US"/>
              </w:rPr>
              <w:t>Description</w:t>
            </w:r>
          </w:p>
        </w:tc>
        <w:tc>
          <w:tcPr>
            <w:tcW w:w="2070" w:type="dxa"/>
            <w:shd w:val="clear" w:color="auto" w:fill="D9D9D9" w:themeFill="background1" w:themeFillShade="D9"/>
          </w:tcPr>
          <w:p w14:paraId="7F65BE32" w14:textId="77777777" w:rsidR="00906BC6" w:rsidRPr="001111C2" w:rsidRDefault="00906BC6" w:rsidP="0080029F">
            <w:pPr>
              <w:rPr>
                <w:lang w:val="en-US"/>
              </w:rPr>
            </w:pPr>
            <w:r w:rsidRPr="001111C2">
              <w:rPr>
                <w:lang w:val="en-US"/>
              </w:rPr>
              <w:t>Specifications</w:t>
            </w:r>
          </w:p>
        </w:tc>
        <w:tc>
          <w:tcPr>
            <w:tcW w:w="1170" w:type="dxa"/>
            <w:shd w:val="clear" w:color="auto" w:fill="D9D9D9" w:themeFill="background1" w:themeFillShade="D9"/>
          </w:tcPr>
          <w:p w14:paraId="7D3E7DC5" w14:textId="77777777" w:rsidR="00906BC6" w:rsidRPr="001111C2" w:rsidRDefault="00906BC6" w:rsidP="0080029F">
            <w:pPr>
              <w:rPr>
                <w:lang w:val="en-US"/>
              </w:rPr>
            </w:pPr>
            <w:r w:rsidRPr="001111C2">
              <w:rPr>
                <w:lang w:val="en-US"/>
              </w:rPr>
              <w:t>Extension</w:t>
            </w:r>
          </w:p>
        </w:tc>
      </w:tr>
      <w:tr w:rsidR="00906BC6" w14:paraId="5F3841FA" w14:textId="77777777" w:rsidTr="009E6299">
        <w:tc>
          <w:tcPr>
            <w:tcW w:w="1260" w:type="dxa"/>
          </w:tcPr>
          <w:p w14:paraId="03945A40" w14:textId="77777777" w:rsidR="00906BC6" w:rsidRDefault="00906BC6" w:rsidP="0080029F">
            <w:pPr>
              <w:rPr>
                <w:lang w:val="en-US"/>
              </w:rPr>
            </w:pPr>
            <w:r>
              <w:rPr>
                <w:lang w:val="en-US"/>
              </w:rPr>
              <w:t>JPEG/</w:t>
            </w:r>
            <w:r w:rsidRPr="003730F0">
              <w:rPr>
                <w:lang w:val="en-US"/>
              </w:rPr>
              <w:t>JFIF</w:t>
            </w:r>
          </w:p>
        </w:tc>
        <w:tc>
          <w:tcPr>
            <w:tcW w:w="4680" w:type="dxa"/>
          </w:tcPr>
          <w:p w14:paraId="6D56F95A" w14:textId="77777777" w:rsidR="00906BC6" w:rsidRPr="00C178D9" w:rsidRDefault="00906BC6" w:rsidP="0080029F">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14:paraId="3CA8E310" w14:textId="77777777" w:rsidR="00906BC6" w:rsidRDefault="00906BC6" w:rsidP="0080029F">
            <w:pPr>
              <w:rPr>
                <w:lang w:val="en-US"/>
              </w:rPr>
            </w:pPr>
            <w:r w:rsidRPr="00C178D9">
              <w:rPr>
                <w:lang w:val="en-US"/>
              </w:rPr>
              <w:t>ISO 10918-1</w:t>
            </w:r>
          </w:p>
        </w:tc>
        <w:tc>
          <w:tcPr>
            <w:tcW w:w="1170" w:type="dxa"/>
          </w:tcPr>
          <w:p w14:paraId="361BAFE9" w14:textId="77777777" w:rsidR="00906BC6" w:rsidRDefault="00906BC6" w:rsidP="0080029F">
            <w:pPr>
              <w:rPr>
                <w:lang w:val="en-US"/>
              </w:rPr>
            </w:pPr>
            <w:r>
              <w:rPr>
                <w:lang w:val="en-US"/>
              </w:rPr>
              <w:t>jpg</w:t>
            </w:r>
          </w:p>
        </w:tc>
      </w:tr>
      <w:tr w:rsidR="00906BC6" w14:paraId="2C6700A8" w14:textId="77777777" w:rsidTr="009E6299">
        <w:tc>
          <w:tcPr>
            <w:tcW w:w="1260" w:type="dxa"/>
          </w:tcPr>
          <w:p w14:paraId="0C4806D7" w14:textId="77777777" w:rsidR="00906BC6" w:rsidRPr="00C178D9" w:rsidRDefault="00906BC6" w:rsidP="0080029F">
            <w:pPr>
              <w:rPr>
                <w:lang w:val="en-US"/>
              </w:rPr>
            </w:pPr>
            <w:r w:rsidRPr="00C178D9">
              <w:rPr>
                <w:lang w:val="en-US"/>
              </w:rPr>
              <w:t>PDF/A-1</w:t>
            </w:r>
          </w:p>
        </w:tc>
        <w:tc>
          <w:tcPr>
            <w:tcW w:w="4680" w:type="dxa"/>
          </w:tcPr>
          <w:p w14:paraId="423B129D" w14:textId="77777777" w:rsidR="00906BC6" w:rsidRPr="00C178D9" w:rsidRDefault="00906BC6" w:rsidP="0080029F">
            <w:pPr>
              <w:rPr>
                <w:lang w:val="en-US"/>
              </w:rPr>
            </w:pPr>
            <w:r w:rsidRPr="00C178D9">
              <w:rPr>
                <w:lang w:val="en-US"/>
              </w:rPr>
              <w:t>Portable Document Format  Archive version 1</w:t>
            </w:r>
            <w:r>
              <w:rPr>
                <w:lang w:val="en-US"/>
              </w:rPr>
              <w:t>, is an archival format designed for long term preservation of digital files based on Adobe PDF v1.4</w:t>
            </w:r>
          </w:p>
        </w:tc>
        <w:tc>
          <w:tcPr>
            <w:tcW w:w="2070" w:type="dxa"/>
          </w:tcPr>
          <w:p w14:paraId="6F45E6D3" w14:textId="77777777" w:rsidR="00906BC6" w:rsidRDefault="00906BC6" w:rsidP="0080029F">
            <w:pPr>
              <w:rPr>
                <w:lang w:val="en-US"/>
              </w:rPr>
            </w:pPr>
            <w:r w:rsidRPr="006C1F47">
              <w:rPr>
                <w:lang w:val="en-US"/>
              </w:rPr>
              <w:t>ISO 19005-1</w:t>
            </w:r>
          </w:p>
        </w:tc>
        <w:tc>
          <w:tcPr>
            <w:tcW w:w="1170" w:type="dxa"/>
          </w:tcPr>
          <w:p w14:paraId="67B52C07" w14:textId="77777777" w:rsidR="00906BC6" w:rsidRDefault="00906BC6" w:rsidP="0080029F">
            <w:pPr>
              <w:rPr>
                <w:lang w:val="en-US"/>
              </w:rPr>
            </w:pPr>
            <w:r>
              <w:rPr>
                <w:lang w:val="en-US"/>
              </w:rPr>
              <w:t>pdf</w:t>
            </w:r>
          </w:p>
        </w:tc>
      </w:tr>
      <w:tr w:rsidR="00906BC6" w14:paraId="08D91803" w14:textId="77777777" w:rsidTr="009E6299">
        <w:tc>
          <w:tcPr>
            <w:tcW w:w="1260" w:type="dxa"/>
          </w:tcPr>
          <w:p w14:paraId="0690E708" w14:textId="77777777" w:rsidR="00906BC6" w:rsidRPr="00C178D9" w:rsidRDefault="00906BC6" w:rsidP="0080029F">
            <w:pPr>
              <w:rPr>
                <w:lang w:val="en-US"/>
              </w:rPr>
            </w:pPr>
            <w:r>
              <w:rPr>
                <w:lang w:val="en-US"/>
              </w:rPr>
              <w:t>PDF/A-2</w:t>
            </w:r>
          </w:p>
        </w:tc>
        <w:tc>
          <w:tcPr>
            <w:tcW w:w="4680" w:type="dxa"/>
          </w:tcPr>
          <w:p w14:paraId="7FFBC1A5" w14:textId="77777777" w:rsidR="00906BC6" w:rsidRPr="00C178D9" w:rsidRDefault="00906BC6" w:rsidP="0080029F">
            <w:pPr>
              <w:rPr>
                <w:lang w:val="en-US"/>
              </w:rPr>
            </w:pPr>
            <w:r w:rsidRPr="00C178D9">
              <w:rPr>
                <w:lang w:val="en-US"/>
              </w:rPr>
              <w:t xml:space="preserve">Portable Document Format  Archive version </w:t>
            </w:r>
            <w:r>
              <w:rPr>
                <w:lang w:val="en-US"/>
              </w:rPr>
              <w:t>2, is an archival format designed for long term preservation of digital files based on Adobe PDF v1.7</w:t>
            </w:r>
          </w:p>
        </w:tc>
        <w:tc>
          <w:tcPr>
            <w:tcW w:w="2070" w:type="dxa"/>
          </w:tcPr>
          <w:p w14:paraId="7840C96E" w14:textId="77777777" w:rsidR="00906BC6" w:rsidRDefault="00906BC6" w:rsidP="0080029F">
            <w:pPr>
              <w:rPr>
                <w:lang w:val="en-US"/>
              </w:rPr>
            </w:pPr>
            <w:r w:rsidRPr="006C1F47">
              <w:rPr>
                <w:lang w:val="en-US"/>
              </w:rPr>
              <w:t>ISO 19005-2</w:t>
            </w:r>
          </w:p>
        </w:tc>
        <w:tc>
          <w:tcPr>
            <w:tcW w:w="1170" w:type="dxa"/>
          </w:tcPr>
          <w:p w14:paraId="687C6FC7" w14:textId="77777777" w:rsidR="00906BC6" w:rsidRDefault="00906BC6" w:rsidP="0080029F">
            <w:pPr>
              <w:rPr>
                <w:lang w:val="en-US"/>
              </w:rPr>
            </w:pPr>
            <w:r>
              <w:rPr>
                <w:lang w:val="en-US"/>
              </w:rPr>
              <w:t>pdf</w:t>
            </w:r>
          </w:p>
        </w:tc>
      </w:tr>
      <w:tr w:rsidR="00906BC6" w14:paraId="5957E46B" w14:textId="77777777" w:rsidTr="009E6299">
        <w:tc>
          <w:tcPr>
            <w:tcW w:w="1260" w:type="dxa"/>
          </w:tcPr>
          <w:p w14:paraId="0B7AE217" w14:textId="77777777" w:rsidR="00906BC6" w:rsidRDefault="00906BC6" w:rsidP="0080029F">
            <w:pPr>
              <w:rPr>
                <w:lang w:val="en-US"/>
              </w:rPr>
            </w:pPr>
            <w:r>
              <w:rPr>
                <w:lang w:val="en-US"/>
              </w:rPr>
              <w:t>XML</w:t>
            </w:r>
          </w:p>
        </w:tc>
        <w:tc>
          <w:tcPr>
            <w:tcW w:w="4680" w:type="dxa"/>
          </w:tcPr>
          <w:p w14:paraId="04404C46" w14:textId="77777777" w:rsidR="00906BC6" w:rsidRDefault="00906BC6" w:rsidP="0080029F">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14:paraId="31BACA95" w14:textId="77777777" w:rsidR="00906BC6" w:rsidRDefault="00906BC6" w:rsidP="0080029F">
            <w:pPr>
              <w:rPr>
                <w:lang w:val="en-US"/>
              </w:rPr>
            </w:pPr>
            <w:r w:rsidRPr="006C1F47">
              <w:rPr>
                <w:shd w:val="clear" w:color="auto" w:fill="FFFFFF"/>
              </w:rPr>
              <w:t xml:space="preserve">World Wide Web Consortium (W3C) </w:t>
            </w:r>
            <w:r>
              <w:rPr>
                <w:shd w:val="clear" w:color="auto" w:fill="FFFFFF"/>
              </w:rPr>
              <w:t>XML 1.0</w:t>
            </w:r>
          </w:p>
        </w:tc>
        <w:tc>
          <w:tcPr>
            <w:tcW w:w="1170" w:type="dxa"/>
          </w:tcPr>
          <w:p w14:paraId="65FA95F6" w14:textId="77777777" w:rsidR="00906BC6" w:rsidRDefault="00906BC6" w:rsidP="0080029F">
            <w:pPr>
              <w:rPr>
                <w:lang w:val="en-US"/>
              </w:rPr>
            </w:pPr>
            <w:r>
              <w:rPr>
                <w:lang w:val="en-US"/>
              </w:rPr>
              <w:t>xml</w:t>
            </w:r>
          </w:p>
        </w:tc>
      </w:tr>
    </w:tbl>
    <w:p w14:paraId="1BE2C5D9" w14:textId="77777777" w:rsidR="00906BC6" w:rsidRDefault="00906BC6" w:rsidP="0080029F">
      <w:pPr>
        <w:rPr>
          <w:lang w:val="en-US"/>
        </w:rPr>
      </w:pPr>
    </w:p>
    <w:p w14:paraId="65CCDBAA" w14:textId="77777777" w:rsidR="006F1B73" w:rsidRDefault="00130546" w:rsidP="0080029F">
      <w:pPr>
        <w:pStyle w:val="Heading2"/>
        <w:rPr>
          <w:rFonts w:eastAsia="Arial Unicode MS"/>
        </w:rPr>
      </w:pPr>
      <w:bookmarkStart w:id="1705" w:name="_Ref437338622"/>
      <w:bookmarkStart w:id="1706" w:name="_Toc503195131"/>
      <w:bookmarkStart w:id="1707" w:name="_Toc500864078"/>
      <w:r>
        <w:rPr>
          <w:rFonts w:eastAsia="Arial Unicode MS"/>
        </w:rPr>
        <w:t>E</w:t>
      </w:r>
      <w:r w:rsidRPr="00130546">
        <w:rPr>
          <w:rFonts w:eastAsia="Arial Unicode MS"/>
        </w:rPr>
        <w:t>xcerpt</w:t>
      </w:r>
      <w:r>
        <w:rPr>
          <w:rFonts w:eastAsia="Arial Unicode MS"/>
        </w:rPr>
        <w:t xml:space="preserve"> Information</w:t>
      </w:r>
      <w:bookmarkEnd w:id="1705"/>
      <w:bookmarkEnd w:id="1706"/>
      <w:bookmarkEnd w:id="1707"/>
    </w:p>
    <w:p w14:paraId="7F13EDAF" w14:textId="77777777" w:rsidR="00130546" w:rsidRPr="00675DAA" w:rsidRDefault="00130546" w:rsidP="0080029F">
      <w:r w:rsidRPr="00675DAA">
        <w:t xml:space="preserve">Outlined in this section are all aspects relating to the SPL documents </w:t>
      </w:r>
      <w:r>
        <w:t xml:space="preserve">excerpt </w:t>
      </w:r>
      <w:r w:rsidRPr="00675DAA">
        <w:t>content</w:t>
      </w:r>
      <w:r>
        <w:t>.</w:t>
      </w:r>
    </w:p>
    <w:p w14:paraId="3A92461D" w14:textId="77777777" w:rsidR="00106422" w:rsidRDefault="00106422" w:rsidP="0080029F"/>
    <w:p w14:paraId="1898A3F9" w14:textId="77777777" w:rsidR="00130546" w:rsidRDefault="00130546" w:rsidP="001D67E2">
      <w:pPr>
        <w:pStyle w:val="Heading3"/>
      </w:pPr>
      <w:bookmarkStart w:id="1708" w:name="_Toc503195132"/>
      <w:bookmarkStart w:id="1709" w:name="_Toc500864079"/>
      <w:r>
        <w:t>XML</w:t>
      </w:r>
      <w:bookmarkEnd w:id="1708"/>
      <w:bookmarkEnd w:id="1709"/>
    </w:p>
    <w:p w14:paraId="32D74E57" w14:textId="77777777" w:rsidR="00130546" w:rsidRDefault="00130546" w:rsidP="0080029F">
      <w:r>
        <w:t>The diagram below shows the XML structure for the &lt;</w:t>
      </w:r>
      <w:r w:rsidR="00B9194A" w:rsidRPr="00337E6A">
        <w:t xml:space="preserve"> excerpt</w:t>
      </w:r>
      <w:r w:rsidR="00B9194A">
        <w:t xml:space="preserve"> </w:t>
      </w:r>
      <w:r>
        <w:t>&gt; element.</w:t>
      </w:r>
    </w:p>
    <w:p w14:paraId="08E53301" w14:textId="77777777" w:rsidR="00130546" w:rsidRDefault="00B9194A" w:rsidP="0080029F">
      <w:pPr>
        <w:pStyle w:val="Default"/>
        <w:rPr>
          <w:rFonts w:eastAsia="Arial Unicode MS"/>
          <w:sz w:val="23"/>
          <w:szCs w:val="23"/>
        </w:rPr>
      </w:pPr>
      <w:r>
        <w:rPr>
          <w:noProof/>
          <w:lang w:val="en-US"/>
        </w:rPr>
        <w:lastRenderedPageBreak/>
        <w:drawing>
          <wp:inline distT="0" distB="0" distL="0" distR="0" wp14:anchorId="276DA933" wp14:editId="3500C193">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14:paraId="5BE26735" w14:textId="77777777" w:rsidR="004E79DF" w:rsidRDefault="004E79DF" w:rsidP="004E79DF">
      <w:pPr>
        <w:pStyle w:val="Default"/>
        <w:rPr>
          <w:rFonts w:eastAsia="Arial Unicode MS"/>
          <w:sz w:val="23"/>
          <w:szCs w:val="23"/>
        </w:rPr>
      </w:pPr>
    </w:p>
    <w:p w14:paraId="179E3ECA" w14:textId="77777777" w:rsidR="004E79DF" w:rsidRDefault="004E79DF" w:rsidP="004E79DF">
      <w:pPr>
        <w:pStyle w:val="Default"/>
        <w:rPr>
          <w:rFonts w:eastAsia="Arial Unicode MS"/>
          <w:sz w:val="23"/>
          <w:szCs w:val="23"/>
        </w:rPr>
      </w:pPr>
      <w:r>
        <w:rPr>
          <w:rFonts w:eastAsia="Arial Unicode MS"/>
          <w:sz w:val="23"/>
          <w:szCs w:val="23"/>
        </w:rPr>
        <w:t xml:space="preserve">The example below </w:t>
      </w:r>
      <w:r w:rsidR="00B62EDF">
        <w:rPr>
          <w:rFonts w:eastAsia="Arial Unicode MS"/>
          <w:sz w:val="23"/>
          <w:szCs w:val="23"/>
        </w:rPr>
        <w:t>shows an example of an excerpt:</w:t>
      </w:r>
    </w:p>
    <w:p w14:paraId="2CDB7964" w14:textId="77777777" w:rsidR="00B62EDF" w:rsidRPr="00B62EDF" w:rsidRDefault="00B62EDF" w:rsidP="00B62EDF">
      <w:pPr>
        <w:rPr>
          <w:rFonts w:eastAsia="Arial Unicode MS"/>
        </w:rPr>
      </w:pPr>
      <w:r w:rsidRPr="00B62EDF">
        <w:rPr>
          <w:rFonts w:eastAsia="Arial Unicode MS"/>
        </w:rPr>
        <w:t>&lt;excerpt&gt;</w:t>
      </w:r>
    </w:p>
    <w:p w14:paraId="7ACCB908" w14:textId="77777777" w:rsidR="00B62EDF" w:rsidRDefault="00B62EDF" w:rsidP="00B62EDF">
      <w:pPr>
        <w:ind w:left="288"/>
        <w:rPr>
          <w:rFonts w:eastAsia="Arial Unicode MS"/>
        </w:rPr>
      </w:pPr>
      <w:r>
        <w:rPr>
          <w:rFonts w:eastAsia="Arial Unicode MS"/>
        </w:rPr>
        <w:t>&lt;highlight&gt;</w:t>
      </w:r>
    </w:p>
    <w:p w14:paraId="1AE36198" w14:textId="77777777" w:rsidR="00B62EDF" w:rsidRPr="00B62EDF" w:rsidRDefault="00B62EDF" w:rsidP="00B62EDF">
      <w:pPr>
        <w:ind w:left="576"/>
        <w:rPr>
          <w:rFonts w:eastAsia="Arial Unicode MS"/>
        </w:rPr>
      </w:pPr>
      <w:r w:rsidRPr="00B62EDF">
        <w:rPr>
          <w:rFonts w:eastAsia="Arial Unicode MS"/>
        </w:rPr>
        <w:t>&lt;text&gt;</w:t>
      </w:r>
    </w:p>
    <w:p w14:paraId="2023B719" w14:textId="77777777" w:rsidR="00B62EDF" w:rsidRPr="00B62EDF" w:rsidRDefault="00B62EDF" w:rsidP="00B62EDF">
      <w:pPr>
        <w:ind w:left="864"/>
        <w:rPr>
          <w:rFonts w:eastAsia="Arial Unicode MS"/>
        </w:rPr>
      </w:pPr>
      <w:r w:rsidRPr="00B62EDF">
        <w:rPr>
          <w:rFonts w:eastAsia="Arial Unicode MS"/>
        </w:rPr>
        <w:t xml:space="preserve">&lt;list listType="unordered"&gt; </w:t>
      </w:r>
    </w:p>
    <w:p w14:paraId="1533FA60" w14:textId="77777777" w:rsidR="00B62EDF" w:rsidRPr="00B62EDF" w:rsidRDefault="00B62EDF" w:rsidP="00B62EDF">
      <w:pPr>
        <w:ind w:left="1152"/>
        <w:rPr>
          <w:rFonts w:eastAsia="Arial Unicode MS"/>
        </w:rPr>
      </w:pPr>
      <w:r w:rsidRPr="00B62EDF">
        <w:rPr>
          <w:rFonts w:eastAsia="Arial Unicode MS"/>
        </w:rPr>
        <w:t xml:space="preserve">&lt;item&gt;Aplastic anemia has been observed in 8% ...(&lt;linkHtml href=”#Section_5.1”&gt;5.1&lt;/linkHtml&gt;)&lt;/item&gt; </w:t>
      </w:r>
    </w:p>
    <w:p w14:paraId="0618E283" w14:textId="77777777" w:rsidR="00B62EDF" w:rsidRPr="00B62EDF" w:rsidRDefault="00B62EDF" w:rsidP="00B62EDF">
      <w:pPr>
        <w:ind w:left="1152"/>
        <w:rPr>
          <w:rFonts w:eastAsia="Arial Unicode MS"/>
        </w:rPr>
      </w:pPr>
      <w:r w:rsidRPr="00B62EDF">
        <w:rPr>
          <w:rFonts w:eastAsia="Arial Unicode MS"/>
        </w:rPr>
        <w:t xml:space="preserve">&lt;item&gt;Monitor for hematological adverse reactions …(&lt;linkHtml href=”#Section_5.2”&gt;5.2&lt;/linkHtml&gt;)&lt;/item&gt; </w:t>
      </w:r>
    </w:p>
    <w:p w14:paraId="03B66075" w14:textId="77777777" w:rsidR="00B62EDF" w:rsidRPr="00B62EDF" w:rsidRDefault="00B62EDF" w:rsidP="00B62EDF">
      <w:pPr>
        <w:ind w:left="864"/>
        <w:rPr>
          <w:rFonts w:eastAsia="Arial Unicode MS"/>
        </w:rPr>
      </w:pPr>
      <w:r w:rsidRPr="00B62EDF">
        <w:rPr>
          <w:rFonts w:eastAsia="Arial Unicode MS"/>
        </w:rPr>
        <w:t xml:space="preserve">&lt;/list&gt; </w:t>
      </w:r>
    </w:p>
    <w:p w14:paraId="069F2A12" w14:textId="77777777" w:rsidR="00B62EDF" w:rsidRPr="00B62EDF" w:rsidRDefault="00B62EDF" w:rsidP="00B62EDF">
      <w:pPr>
        <w:ind w:left="576"/>
        <w:rPr>
          <w:rFonts w:eastAsia="Arial Unicode MS"/>
        </w:rPr>
      </w:pPr>
      <w:r w:rsidRPr="00B62EDF">
        <w:rPr>
          <w:rFonts w:eastAsia="Arial Unicode MS"/>
        </w:rPr>
        <w:t xml:space="preserve">&lt;/text&gt; </w:t>
      </w:r>
    </w:p>
    <w:p w14:paraId="231DA58B" w14:textId="77777777" w:rsidR="00B62EDF" w:rsidRPr="00B62EDF" w:rsidRDefault="00B62EDF" w:rsidP="00B62EDF">
      <w:pPr>
        <w:ind w:left="288"/>
        <w:rPr>
          <w:rFonts w:eastAsia="Arial Unicode MS"/>
        </w:rPr>
      </w:pPr>
      <w:r w:rsidRPr="00B62EDF">
        <w:rPr>
          <w:rFonts w:eastAsia="Arial Unicode MS"/>
        </w:rPr>
        <w:t>&lt;/highlight&gt;</w:t>
      </w:r>
    </w:p>
    <w:p w14:paraId="43649765" w14:textId="77777777" w:rsidR="00B62EDF" w:rsidRPr="00B62EDF" w:rsidRDefault="00B62EDF" w:rsidP="00B62EDF">
      <w:pPr>
        <w:rPr>
          <w:rFonts w:eastAsia="Arial Unicode MS"/>
        </w:rPr>
      </w:pPr>
      <w:r w:rsidRPr="00B62EDF">
        <w:rPr>
          <w:rFonts w:eastAsia="Arial Unicode MS"/>
        </w:rPr>
        <w:t xml:space="preserve">&lt;/excerpt&gt; </w:t>
      </w:r>
    </w:p>
    <w:p w14:paraId="0510C5A0" w14:textId="77777777" w:rsidR="00B62EDF" w:rsidRPr="001E7735" w:rsidRDefault="00B62EDF" w:rsidP="00B62EDF">
      <w:pPr>
        <w:pStyle w:val="Default"/>
        <w:rPr>
          <w:rFonts w:ascii="Courier New" w:eastAsia="Arial Unicode MS" w:hAnsi="Courier New" w:cs="Courier New"/>
          <w:sz w:val="18"/>
          <w:szCs w:val="18"/>
        </w:rPr>
      </w:pPr>
    </w:p>
    <w:p w14:paraId="6F7A4CFC" w14:textId="77777777" w:rsidR="00130546" w:rsidRDefault="00130546" w:rsidP="001D67E2">
      <w:pPr>
        <w:pStyle w:val="Heading3"/>
        <w:rPr>
          <w:rFonts w:eastAsia="Arial Unicode MS"/>
        </w:rPr>
      </w:pPr>
      <w:bookmarkStart w:id="1710" w:name="_Toc503195133"/>
      <w:bookmarkStart w:id="1711" w:name="_Toc500864080"/>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1710"/>
      <w:bookmarkEnd w:id="1711"/>
    </w:p>
    <w:p w14:paraId="41E852C9" w14:textId="77777777" w:rsidR="006F1B73" w:rsidRDefault="006F1B73" w:rsidP="0080029F">
      <w:pPr>
        <w:pStyle w:val="Default"/>
        <w:rPr>
          <w:rFonts w:eastAsia="Arial Unicode MS"/>
          <w:sz w:val="23"/>
          <w:szCs w:val="23"/>
        </w:rPr>
      </w:pPr>
      <w:r>
        <w:rPr>
          <w:rFonts w:eastAsia="Arial Unicode MS"/>
          <w:sz w:val="23"/>
          <w:szCs w:val="23"/>
        </w:rPr>
        <w:t>The text blocks for Highlights are coded with the &lt;excerpt&gt; &lt;highlight&gt; elements of the major section of labeli</w:t>
      </w:r>
      <w:r w:rsidR="00B62EDF">
        <w:rPr>
          <w:rFonts w:eastAsia="Arial Unicode MS"/>
          <w:sz w:val="23"/>
          <w:szCs w:val="23"/>
        </w:rPr>
        <w:t>ng in which they are contained. The structure is outlined below:</w:t>
      </w:r>
    </w:p>
    <w:p w14:paraId="08BCD0F3" w14:textId="77777777" w:rsidR="00B62EDF" w:rsidRPr="00B62EDF" w:rsidRDefault="00B62EDF" w:rsidP="00B62EDF">
      <w:pPr>
        <w:pStyle w:val="Default"/>
        <w:rPr>
          <w:rFonts w:eastAsia="Arial Unicode MS"/>
          <w:sz w:val="23"/>
          <w:szCs w:val="23"/>
        </w:rPr>
      </w:pPr>
      <w:r w:rsidRPr="00B62EDF">
        <w:rPr>
          <w:rFonts w:eastAsia="Arial Unicode MS"/>
          <w:sz w:val="23"/>
          <w:szCs w:val="23"/>
        </w:rPr>
        <w:t>&lt;section&gt;</w:t>
      </w:r>
    </w:p>
    <w:p w14:paraId="4EA8AB48" w14:textId="77777777" w:rsidR="00B62EDF" w:rsidRPr="00B62EDF" w:rsidRDefault="00B62EDF" w:rsidP="004838FC">
      <w:pPr>
        <w:pStyle w:val="Default"/>
        <w:ind w:left="288"/>
        <w:rPr>
          <w:rFonts w:eastAsia="Arial Unicode MS"/>
          <w:sz w:val="23"/>
          <w:szCs w:val="23"/>
        </w:rPr>
      </w:pPr>
      <w:r w:rsidRPr="00B62EDF">
        <w:rPr>
          <w:rFonts w:eastAsia="Arial Unicode MS"/>
          <w:sz w:val="23"/>
          <w:szCs w:val="23"/>
        </w:rPr>
        <w:t xml:space="preserve">&lt;excerpt&gt; </w:t>
      </w:r>
    </w:p>
    <w:p w14:paraId="37BFBB0E" w14:textId="77777777" w:rsidR="00B62EDF" w:rsidRPr="00B62EDF" w:rsidRDefault="00B62EDF" w:rsidP="004838FC">
      <w:pPr>
        <w:pStyle w:val="Default"/>
        <w:ind w:left="576"/>
        <w:rPr>
          <w:rFonts w:eastAsia="Arial Unicode MS"/>
          <w:sz w:val="23"/>
          <w:szCs w:val="23"/>
        </w:rPr>
      </w:pPr>
      <w:r w:rsidRPr="00B62EDF">
        <w:rPr>
          <w:rFonts w:eastAsia="Arial Unicode MS"/>
          <w:sz w:val="23"/>
          <w:szCs w:val="23"/>
        </w:rPr>
        <w:t xml:space="preserve">&lt;highlight&gt; </w:t>
      </w:r>
    </w:p>
    <w:p w14:paraId="5177D004" w14:textId="77777777" w:rsidR="00B62EDF" w:rsidRPr="00B62EDF" w:rsidRDefault="00B62EDF" w:rsidP="004838FC">
      <w:pPr>
        <w:pStyle w:val="Default"/>
        <w:ind w:left="864"/>
        <w:rPr>
          <w:rFonts w:eastAsia="Arial Unicode MS"/>
          <w:sz w:val="23"/>
          <w:szCs w:val="23"/>
        </w:rPr>
      </w:pPr>
      <w:r w:rsidRPr="00B62EDF">
        <w:rPr>
          <w:rFonts w:eastAsia="Arial Unicode MS"/>
          <w:sz w:val="23"/>
          <w:szCs w:val="23"/>
        </w:rPr>
        <w:t>&lt;text&gt;...&lt;/text&gt;</w:t>
      </w:r>
    </w:p>
    <w:p w14:paraId="7C7411AD" w14:textId="77777777" w:rsidR="00A75598" w:rsidRDefault="00A75598" w:rsidP="0080029F">
      <w:pPr>
        <w:pStyle w:val="Default"/>
        <w:rPr>
          <w:rFonts w:eastAsia="Arial Unicode MS"/>
          <w:sz w:val="23"/>
          <w:szCs w:val="23"/>
        </w:rPr>
      </w:pPr>
    </w:p>
    <w:p w14:paraId="0BD70D17" w14:textId="77777777" w:rsidR="006F1B73" w:rsidRDefault="00711B86" w:rsidP="0080029F">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14:paraId="541DECEB" w14:textId="77777777" w:rsidR="004838FC" w:rsidRPr="004838FC" w:rsidRDefault="004838FC" w:rsidP="004838FC">
      <w:pPr>
        <w:rPr>
          <w:rFonts w:eastAsia="Arial Unicode MS"/>
        </w:rPr>
      </w:pPr>
      <w:r w:rsidRPr="004838FC">
        <w:rPr>
          <w:rFonts w:eastAsia="Arial Unicode MS"/>
        </w:rPr>
        <w:t xml:space="preserve">&lt;component&gt; </w:t>
      </w:r>
    </w:p>
    <w:p w14:paraId="1B16CABD" w14:textId="77777777" w:rsidR="004838FC" w:rsidRPr="004838FC" w:rsidRDefault="004838FC" w:rsidP="004838FC">
      <w:pPr>
        <w:ind w:left="288"/>
        <w:rPr>
          <w:rFonts w:eastAsia="Arial Unicode MS"/>
        </w:rPr>
      </w:pPr>
      <w:r w:rsidRPr="004838FC">
        <w:rPr>
          <w:rFonts w:eastAsia="Arial Unicode MS"/>
        </w:rPr>
        <w:t xml:space="preserve">&lt;section&gt; </w:t>
      </w:r>
    </w:p>
    <w:p w14:paraId="546C868E" w14:textId="77777777" w:rsidR="004838FC" w:rsidRPr="004838FC" w:rsidRDefault="004838FC" w:rsidP="004838FC">
      <w:pPr>
        <w:ind w:left="288"/>
        <w:rPr>
          <w:rFonts w:eastAsia="Arial Unicode MS"/>
        </w:rPr>
      </w:pPr>
      <w:r w:rsidRPr="004838FC">
        <w:rPr>
          <w:rFonts w:eastAsia="Arial Unicode MS"/>
        </w:rPr>
        <w:lastRenderedPageBreak/>
        <w:t xml:space="preserve">&lt;id root="47ef84cd-8314-48c3-8ee2-bdff3087f83f"/&gt; </w:t>
      </w:r>
    </w:p>
    <w:p w14:paraId="6272E3E1" w14:textId="77777777" w:rsidR="004838FC" w:rsidRPr="004838FC" w:rsidRDefault="004838FC" w:rsidP="004838FC">
      <w:pPr>
        <w:ind w:left="288"/>
        <w:rPr>
          <w:rFonts w:eastAsia="Arial Unicode MS"/>
        </w:rPr>
      </w:pPr>
      <w:r w:rsidRPr="004838FC">
        <w:rPr>
          <w:rFonts w:eastAsia="Arial Unicode MS"/>
        </w:rPr>
        <w:t xml:space="preserve">&lt;code code="210" codeSystem="2.16.840.1.113883.2.20.6.8" displayName=" Warnings and Precautions"/&gt; </w:t>
      </w:r>
    </w:p>
    <w:p w14:paraId="6C9D16F6" w14:textId="77777777" w:rsidR="004838FC" w:rsidRPr="004838FC" w:rsidRDefault="004838FC" w:rsidP="004838FC">
      <w:pPr>
        <w:ind w:left="288"/>
        <w:rPr>
          <w:rFonts w:eastAsia="Arial Unicode MS"/>
        </w:rPr>
      </w:pPr>
      <w:r w:rsidRPr="004838FC">
        <w:rPr>
          <w:rFonts w:eastAsia="Arial Unicode MS"/>
        </w:rPr>
        <w:t xml:space="preserve">&lt;title&gt;Warnings and Precautions&lt;/title&gt; </w:t>
      </w:r>
    </w:p>
    <w:p w14:paraId="6186CE9B" w14:textId="77777777" w:rsidR="004838FC" w:rsidRPr="004838FC" w:rsidRDefault="004838FC" w:rsidP="004838FC">
      <w:pPr>
        <w:ind w:left="288"/>
        <w:rPr>
          <w:rFonts w:eastAsia="Arial Unicode MS"/>
        </w:rPr>
      </w:pPr>
      <w:r w:rsidRPr="004838FC">
        <w:rPr>
          <w:rFonts w:eastAsia="Arial Unicode MS"/>
        </w:rPr>
        <w:t>&lt;excerpt&gt;</w:t>
      </w:r>
    </w:p>
    <w:p w14:paraId="0BB0F83D" w14:textId="77777777" w:rsidR="004838FC" w:rsidRPr="004838FC" w:rsidRDefault="004838FC" w:rsidP="004838FC">
      <w:pPr>
        <w:ind w:left="576"/>
        <w:rPr>
          <w:rFonts w:eastAsia="Arial Unicode MS"/>
        </w:rPr>
      </w:pPr>
      <w:r w:rsidRPr="004838FC">
        <w:rPr>
          <w:rFonts w:eastAsia="Arial Unicode MS"/>
        </w:rPr>
        <w:t>&lt;highlight&gt;</w:t>
      </w:r>
    </w:p>
    <w:p w14:paraId="1F2FED2A" w14:textId="77777777" w:rsidR="004838FC" w:rsidRPr="004838FC" w:rsidRDefault="004838FC" w:rsidP="004838FC">
      <w:pPr>
        <w:ind w:left="864"/>
        <w:rPr>
          <w:rFonts w:eastAsia="Arial Unicode MS"/>
        </w:rPr>
      </w:pPr>
      <w:r w:rsidRPr="004838FC">
        <w:rPr>
          <w:rFonts w:eastAsia="Arial Unicode MS"/>
        </w:rPr>
        <w:t>&lt;text&gt;</w:t>
      </w:r>
    </w:p>
    <w:p w14:paraId="0CAA3628" w14:textId="77777777" w:rsidR="004838FC" w:rsidRPr="004838FC" w:rsidRDefault="004838FC" w:rsidP="004838FC">
      <w:pPr>
        <w:ind w:left="1152"/>
        <w:rPr>
          <w:rFonts w:eastAsia="Arial Unicode MS"/>
        </w:rPr>
      </w:pPr>
      <w:r w:rsidRPr="004838FC">
        <w:rPr>
          <w:rFonts w:eastAsia="Arial Unicode MS"/>
        </w:rPr>
        <w:t xml:space="preserve">&lt;list listType="unordered"&gt; </w:t>
      </w:r>
    </w:p>
    <w:p w14:paraId="78EC6476" w14:textId="77777777" w:rsidR="004838FC" w:rsidRPr="004838FC" w:rsidRDefault="004838FC" w:rsidP="004838FC">
      <w:pPr>
        <w:ind w:left="1440"/>
        <w:rPr>
          <w:rFonts w:eastAsia="Arial Unicode MS"/>
        </w:rPr>
      </w:pPr>
      <w:r w:rsidRPr="004838FC">
        <w:rPr>
          <w:rFonts w:eastAsia="Arial Unicode MS"/>
        </w:rPr>
        <w:t>&lt;item&gt;Aplastic</w:t>
      </w:r>
      <w:r>
        <w:rPr>
          <w:rFonts w:eastAsia="Arial Unicode MS"/>
        </w:rPr>
        <w:t xml:space="preserve"> anemia has been observed in 8% </w:t>
      </w:r>
      <w:r w:rsidRPr="004838FC">
        <w:rPr>
          <w:rFonts w:eastAsia="Arial Unicode MS"/>
        </w:rPr>
        <w:t>...(&lt;linkHtmlhref=”#Section_5.1”&gt;5.1&lt;/linkHtml&gt;)</w:t>
      </w:r>
    </w:p>
    <w:p w14:paraId="1FD6EB18" w14:textId="77777777" w:rsidR="004838FC" w:rsidRPr="004838FC" w:rsidRDefault="004838FC" w:rsidP="004838FC">
      <w:pPr>
        <w:ind w:left="1440"/>
        <w:rPr>
          <w:rFonts w:eastAsia="Arial Unicode MS"/>
        </w:rPr>
      </w:pPr>
      <w:r w:rsidRPr="004838FC">
        <w:rPr>
          <w:rFonts w:eastAsia="Arial Unicode MS"/>
        </w:rPr>
        <w:t>&lt;/item&gt;</w:t>
      </w:r>
    </w:p>
    <w:p w14:paraId="1305C4AC" w14:textId="77777777" w:rsidR="004838FC" w:rsidRPr="004838FC" w:rsidRDefault="004838FC" w:rsidP="004838FC">
      <w:pPr>
        <w:ind w:left="1440"/>
        <w:rPr>
          <w:rFonts w:eastAsia="Arial Unicode MS"/>
        </w:rPr>
      </w:pPr>
      <w:r w:rsidRPr="004838FC">
        <w:rPr>
          <w:rFonts w:eastAsia="Arial Unicode MS"/>
        </w:rPr>
        <w:t>&lt;item&gt;Monitor for hematological adverse reactions …(&lt;linkHtml href=”#Section_5.2”&gt;5.2&lt;/linkHtml&gt;)</w:t>
      </w:r>
    </w:p>
    <w:p w14:paraId="5F56C2DD" w14:textId="77777777" w:rsidR="004838FC" w:rsidRPr="004838FC" w:rsidRDefault="004838FC" w:rsidP="004838FC">
      <w:pPr>
        <w:ind w:left="1440"/>
        <w:rPr>
          <w:rFonts w:eastAsia="Arial Unicode MS"/>
        </w:rPr>
      </w:pPr>
      <w:r w:rsidRPr="004838FC">
        <w:rPr>
          <w:rFonts w:eastAsia="Arial Unicode MS"/>
        </w:rPr>
        <w:t>&lt;/item&gt;</w:t>
      </w:r>
    </w:p>
    <w:p w14:paraId="1E7E83F6" w14:textId="77777777" w:rsidR="004838FC" w:rsidRPr="004838FC" w:rsidRDefault="004838FC" w:rsidP="004838FC">
      <w:pPr>
        <w:ind w:left="1152"/>
        <w:rPr>
          <w:rFonts w:eastAsia="Arial Unicode MS"/>
        </w:rPr>
      </w:pPr>
      <w:r w:rsidRPr="004838FC">
        <w:rPr>
          <w:rFonts w:eastAsia="Arial Unicode MS"/>
        </w:rPr>
        <w:t xml:space="preserve">&lt;/list&gt; </w:t>
      </w:r>
    </w:p>
    <w:p w14:paraId="76992884"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&lt;/text&gt; </w:t>
      </w:r>
    </w:p>
    <w:p w14:paraId="6CB439F9"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&lt;/highlight&gt; </w:t>
      </w:r>
    </w:p>
    <w:p w14:paraId="5921068F" w14:textId="77777777"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&lt;/excerpt&gt; </w:t>
      </w:r>
    </w:p>
    <w:p w14:paraId="63057496"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14:paraId="63569A1F"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 ID="Section_5.1"&gt; </w:t>
      </w:r>
    </w:p>
    <w:p w14:paraId="0C638C3A"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&lt;id root="a857689e-9563-43c0-a244-8a6d5a25966a"/&gt; </w:t>
      </w:r>
    </w:p>
    <w:p w14:paraId="6207554D"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&lt;title&gt;5.1 Aplastic anemia&lt;/title&gt;</w:t>
      </w:r>
    </w:p>
    <w:p w14:paraId="4E6048B5" w14:textId="77777777"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14:paraId="5ED22A82" w14:textId="77777777" w:rsidR="004838FC" w:rsidRPr="004838FC" w:rsidRDefault="004838FC" w:rsidP="004838FC">
      <w:pPr>
        <w:pStyle w:val="Default"/>
        <w:ind w:left="1440"/>
        <w:rPr>
          <w:rFonts w:eastAsia="Arial Unicode MS"/>
          <w:sz w:val="23"/>
          <w:szCs w:val="23"/>
        </w:rPr>
      </w:pPr>
      <w:r w:rsidRPr="004838FC">
        <w:rPr>
          <w:rFonts w:eastAsia="Arial Unicode MS"/>
          <w:sz w:val="23"/>
          <w:szCs w:val="23"/>
        </w:rPr>
        <w:t xml:space="preserve">&lt;paragraph&gt;Aplastic anemia has been observed in…..&lt;/paragraph&gt; </w:t>
      </w:r>
    </w:p>
    <w:p w14:paraId="3FB5A680" w14:textId="77777777" w:rsidR="004838FC" w:rsidRPr="004838FC" w:rsidRDefault="004838FC" w:rsidP="004838FC">
      <w:pPr>
        <w:pStyle w:val="Default"/>
        <w:ind w:left="1152"/>
        <w:rPr>
          <w:rFonts w:eastAsia="Arial Unicode MS"/>
          <w:sz w:val="23"/>
          <w:szCs w:val="23"/>
        </w:rPr>
      </w:pPr>
      <w:r w:rsidRPr="004838FC">
        <w:rPr>
          <w:rFonts w:eastAsia="Arial Unicode MS"/>
          <w:sz w:val="23"/>
          <w:szCs w:val="23"/>
        </w:rPr>
        <w:t xml:space="preserve">&lt;/text&gt; </w:t>
      </w:r>
    </w:p>
    <w:p w14:paraId="36C15E35" w14:textId="77777777" w:rsidR="004838FC" w:rsidRPr="004838FC" w:rsidRDefault="004838FC" w:rsidP="004838FC">
      <w:pPr>
        <w:pStyle w:val="Default"/>
        <w:ind w:left="864"/>
        <w:rPr>
          <w:rFonts w:eastAsia="Arial Unicode MS"/>
          <w:sz w:val="23"/>
          <w:szCs w:val="23"/>
        </w:rPr>
      </w:pPr>
      <w:r w:rsidRPr="004838FC">
        <w:rPr>
          <w:rFonts w:eastAsia="Arial Unicode MS"/>
          <w:sz w:val="23"/>
          <w:szCs w:val="23"/>
        </w:rPr>
        <w:t xml:space="preserve">&lt;/section&gt; </w:t>
      </w:r>
    </w:p>
    <w:p w14:paraId="3347EBB3" w14:textId="77777777" w:rsidR="004838FC" w:rsidRPr="004838FC" w:rsidRDefault="004838FC" w:rsidP="004838FC">
      <w:pPr>
        <w:pStyle w:val="Default"/>
        <w:ind w:left="576"/>
        <w:rPr>
          <w:rFonts w:eastAsia="Arial Unicode MS"/>
          <w:sz w:val="23"/>
          <w:szCs w:val="23"/>
        </w:rPr>
      </w:pPr>
      <w:r w:rsidRPr="004838FC">
        <w:rPr>
          <w:rFonts w:eastAsia="Arial Unicode MS"/>
          <w:sz w:val="23"/>
          <w:szCs w:val="23"/>
        </w:rPr>
        <w:t xml:space="preserve">&lt;/component&gt; </w:t>
      </w:r>
    </w:p>
    <w:p w14:paraId="692A00B3" w14:textId="77777777" w:rsidR="004838FC" w:rsidRPr="004838FC" w:rsidRDefault="004838FC" w:rsidP="004838FC">
      <w:pPr>
        <w:pStyle w:val="Default"/>
        <w:ind w:left="288"/>
        <w:rPr>
          <w:rFonts w:eastAsia="Arial Unicode MS"/>
          <w:sz w:val="23"/>
          <w:szCs w:val="23"/>
        </w:rPr>
      </w:pPr>
      <w:r w:rsidRPr="004838FC">
        <w:rPr>
          <w:rFonts w:eastAsia="Arial Unicode MS"/>
          <w:sz w:val="23"/>
          <w:szCs w:val="23"/>
        </w:rPr>
        <w:t xml:space="preserve">&lt;/section&gt; </w:t>
      </w:r>
    </w:p>
    <w:p w14:paraId="0B69C898" w14:textId="77777777" w:rsidR="004838FC" w:rsidRPr="004838FC" w:rsidRDefault="004838FC" w:rsidP="004838FC">
      <w:pPr>
        <w:pStyle w:val="Default"/>
        <w:rPr>
          <w:rFonts w:eastAsia="Arial Unicode MS"/>
          <w:sz w:val="23"/>
          <w:szCs w:val="23"/>
        </w:rPr>
      </w:pPr>
      <w:r w:rsidRPr="004838FC">
        <w:rPr>
          <w:rFonts w:eastAsia="Arial Unicode MS"/>
          <w:sz w:val="23"/>
          <w:szCs w:val="23"/>
        </w:rPr>
        <w:t xml:space="preserve">&lt;/component&gt; </w:t>
      </w:r>
    </w:p>
    <w:p w14:paraId="74412278" w14:textId="77777777" w:rsidR="007D3B68" w:rsidRDefault="007D3B68" w:rsidP="004838FC">
      <w:pPr>
        <w:pStyle w:val="Default"/>
        <w:rPr>
          <w:rFonts w:eastAsia="Arial Unicode MS"/>
          <w:sz w:val="23"/>
          <w:szCs w:val="23"/>
        </w:rPr>
      </w:pPr>
    </w:p>
    <w:p w14:paraId="01D438BA" w14:textId="77777777" w:rsidR="006F1B73" w:rsidRDefault="006F1B73" w:rsidP="0080029F">
      <w:pPr>
        <w:pStyle w:val="Default"/>
        <w:rPr>
          <w:rFonts w:eastAsia="Arial Unicode MS"/>
          <w:sz w:val="23"/>
          <w:szCs w:val="23"/>
        </w:rPr>
      </w:pPr>
      <w:r>
        <w:rPr>
          <w:rFonts w:eastAsia="Arial Unicode MS"/>
          <w:sz w:val="23"/>
          <w:szCs w:val="23"/>
        </w:rPr>
        <w:t xml:space="preserve">This example illustrates the following principles: </w:t>
      </w:r>
    </w:p>
    <w:p w14:paraId="4590F709"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14:paraId="6561E857"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14:paraId="781B3ACD" w14:textId="77777777" w:rsidR="006F1B73" w:rsidRDefault="006F1B73" w:rsidP="0080029F">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14:paraId="47ABCB93" w14:textId="77777777" w:rsidR="000F4FB9" w:rsidRPr="00711B86" w:rsidRDefault="006F1B73" w:rsidP="0080029F">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14:paraId="24AD9F0B" w14:textId="77777777" w:rsidR="00A32EB7" w:rsidRDefault="000F4FB9" w:rsidP="0080029F">
      <w:pPr>
        <w:pStyle w:val="Heading2"/>
      </w:pPr>
      <w:bookmarkStart w:id="1712" w:name="_Ref437288703"/>
      <w:bookmarkStart w:id="1713" w:name="_Toc503195134"/>
      <w:bookmarkStart w:id="1714" w:name="_Ref451157462"/>
      <w:bookmarkStart w:id="1715" w:name="_Ref451157472"/>
      <w:bookmarkStart w:id="1716" w:name="_Toc500864081"/>
      <w:r>
        <w:t xml:space="preserve">Product Data </w:t>
      </w:r>
      <w:r w:rsidRPr="00675DAA">
        <w:t>Information</w:t>
      </w:r>
      <w:bookmarkEnd w:id="1712"/>
      <w:bookmarkEnd w:id="1713"/>
      <w:bookmarkEnd w:id="1716"/>
      <w:r w:rsidR="0009610D">
        <w:t xml:space="preserve"> </w:t>
      </w:r>
      <w:bookmarkEnd w:id="1714"/>
      <w:bookmarkEnd w:id="1715"/>
    </w:p>
    <w:p w14:paraId="33BB3E44" w14:textId="77777777" w:rsidR="000F4FB9" w:rsidRDefault="000F4FB9" w:rsidP="0080029F">
      <w:r w:rsidRPr="00675DAA">
        <w:t xml:space="preserve">Outlined in this section are all </w:t>
      </w:r>
      <w:r w:rsidR="00F67C8B">
        <w:t xml:space="preserve">general </w:t>
      </w:r>
      <w:r w:rsidRPr="00675DAA">
        <w:t>aspec</w:t>
      </w:r>
      <w:r w:rsidR="00EA0772">
        <w:t>ts relating to the SPL document’s</w:t>
      </w:r>
      <w:r w:rsidRPr="00675DAA">
        <w:t xml:space="preserve"> </w:t>
      </w:r>
      <w:r w:rsidR="0009610D">
        <w:t>P</w:t>
      </w:r>
      <w:r w:rsidR="00EA0772">
        <w:t xml:space="preserve">roduct </w:t>
      </w:r>
      <w:r w:rsidR="0009610D">
        <w:t>D</w:t>
      </w:r>
      <w:r w:rsidR="00EA0772">
        <w:t>ata aspects.</w:t>
      </w:r>
    </w:p>
    <w:p w14:paraId="3150854E" w14:textId="77777777" w:rsidR="00695D2E" w:rsidRDefault="00695D2E" w:rsidP="0080029F"/>
    <w:p w14:paraId="7916C990" w14:textId="77777777" w:rsidR="00695D2E" w:rsidRDefault="00695D2E" w:rsidP="00695D2E">
      <w:pPr>
        <w:shd w:val="clear" w:color="auto" w:fill="FFFFFF"/>
        <w:autoSpaceDE w:val="0"/>
        <w:autoSpaceDN w:val="0"/>
        <w:adjustRightInd w:val="0"/>
        <w:contextualSpacing w:val="0"/>
      </w:pPr>
      <w:r>
        <w:t xml:space="preserve">Products are identified in metadata as children </w:t>
      </w:r>
      <w:r w:rsidRPr="00695D2E">
        <w:t xml:space="preserve">of the SPL product data elements section (section where the code@code="48780-1"  and the </w:t>
      </w:r>
      <w:hyperlink r:id="rId24" w:history="1">
        <w:r w:rsidRPr="00695D2E">
          <w:t>code@codeSystem="2.16.840.1.113883.2.20.6.8</w:t>
        </w:r>
      </w:hyperlink>
      <w:r w:rsidRPr="00695D2E">
        <w:t xml:space="preserve">") this includes items such as </w:t>
      </w:r>
      <w:r>
        <w:t xml:space="preserve">the product codes, proprietary and non-proprietary name, dosage form, </w:t>
      </w:r>
      <w:r>
        <w:lastRenderedPageBreak/>
        <w:t>ingredient and active moiety name, ingredient identifier, ingredient strength, package quantity, type and code, marketing category, marketing status, dosage form appearance, schedule, and route of administration as well as all product characteristics.</w:t>
      </w:r>
    </w:p>
    <w:p w14:paraId="7A3F9D68" w14:textId="77777777" w:rsidR="00695D2E" w:rsidRDefault="00695D2E" w:rsidP="00695D2E"/>
    <w:p w14:paraId="7586A7F9" w14:textId="77777777" w:rsidR="00A32EB7" w:rsidRPr="00675DAA" w:rsidRDefault="00A32EB7" w:rsidP="001D67E2">
      <w:pPr>
        <w:pStyle w:val="Heading3"/>
      </w:pPr>
      <w:bookmarkStart w:id="1717" w:name="_Toc503195135"/>
      <w:bookmarkStart w:id="1718" w:name="_Toc500864082"/>
      <w:r>
        <w:t>Location in Document</w:t>
      </w:r>
      <w:bookmarkEnd w:id="1717"/>
      <w:bookmarkEnd w:id="1718"/>
    </w:p>
    <w:p w14:paraId="49E6EBC6" w14:textId="77777777" w:rsidR="00A32EB7" w:rsidRPr="00675DAA" w:rsidRDefault="00A32EB7" w:rsidP="0080029F">
      <w:r w:rsidRPr="00675DAA">
        <w:t>&lt;document&gt;</w:t>
      </w:r>
    </w:p>
    <w:p w14:paraId="3AEFEF8F" w14:textId="77777777" w:rsidR="00A32EB7" w:rsidRPr="00675DAA" w:rsidRDefault="00A32EB7" w:rsidP="008145D3">
      <w:pPr>
        <w:ind w:left="288"/>
      </w:pPr>
      <w:r w:rsidRPr="00675DAA">
        <w:t>&lt;component&gt;</w:t>
      </w:r>
    </w:p>
    <w:p w14:paraId="21C6189E" w14:textId="77777777" w:rsidR="00A32EB7" w:rsidRPr="00675DAA" w:rsidRDefault="00A32EB7" w:rsidP="008145D3">
      <w:pPr>
        <w:ind w:left="576"/>
      </w:pPr>
      <w:r w:rsidRPr="00675DAA">
        <w:t>&lt;structuredBody&gt;</w:t>
      </w:r>
    </w:p>
    <w:p w14:paraId="47AB2CCE" w14:textId="77777777" w:rsidR="00A32EB7" w:rsidRPr="00675DAA" w:rsidRDefault="00A32EB7" w:rsidP="008145D3">
      <w:pPr>
        <w:ind w:left="864"/>
      </w:pPr>
      <w:r w:rsidRPr="00675DAA">
        <w:t>&lt;component&gt;</w:t>
      </w:r>
    </w:p>
    <w:p w14:paraId="0CE2B8A6" w14:textId="77777777" w:rsidR="00A32EB7" w:rsidRDefault="00A32EB7" w:rsidP="008145D3">
      <w:pPr>
        <w:ind w:left="1152"/>
      </w:pPr>
      <w:r w:rsidRPr="00675DAA">
        <w:t>&lt;section&gt;</w:t>
      </w:r>
    </w:p>
    <w:p w14:paraId="70D27BAA" w14:textId="77777777" w:rsidR="00A32EB7" w:rsidRPr="00675DAA" w:rsidRDefault="00A32EB7" w:rsidP="008145D3">
      <w:pPr>
        <w:ind w:left="1440"/>
      </w:pPr>
      <w:r>
        <w:t>&lt;subject&gt;</w:t>
      </w:r>
    </w:p>
    <w:p w14:paraId="55DF0DE9" w14:textId="77777777" w:rsidR="00A32EB7" w:rsidRDefault="00A32EB7" w:rsidP="008145D3">
      <w:pPr>
        <w:ind w:left="1728"/>
      </w:pPr>
      <w:r w:rsidRPr="00754971">
        <w:t>&lt;manufacturedProduct&gt;</w:t>
      </w:r>
    </w:p>
    <w:p w14:paraId="692585E0" w14:textId="77777777" w:rsidR="00A32EB7" w:rsidRDefault="00A32EB7" w:rsidP="0080029F"/>
    <w:p w14:paraId="5F8DC13C" w14:textId="77777777" w:rsidR="000F4FB9" w:rsidRDefault="000F4FB9" w:rsidP="001D67E2">
      <w:pPr>
        <w:pStyle w:val="Heading3"/>
      </w:pPr>
      <w:bookmarkStart w:id="1719" w:name="_Toc503195136"/>
      <w:bookmarkStart w:id="1720" w:name="_Toc500864083"/>
      <w:r>
        <w:t>XML</w:t>
      </w:r>
      <w:bookmarkEnd w:id="1719"/>
      <w:bookmarkEnd w:id="1720"/>
    </w:p>
    <w:p w14:paraId="5C3AF2FC" w14:textId="77777777" w:rsidR="006C03B8" w:rsidRDefault="006C03B8" w:rsidP="006C03B8">
      <w:pPr>
        <w:rPr>
          <w:lang w:val="en-US"/>
        </w:rPr>
      </w:pPr>
      <w:r>
        <w:rPr>
          <w:lang w:val="en-US"/>
        </w:rPr>
        <w:t>Outlined below is the structure for the product data aspects:</w:t>
      </w:r>
    </w:p>
    <w:p w14:paraId="5C88A5BB" w14:textId="77777777" w:rsidR="006C03B8" w:rsidRPr="001E7735" w:rsidRDefault="006C03B8" w:rsidP="006C03B8">
      <w:r w:rsidRPr="001E7735">
        <w:t>&lt;manufacturedProduct&gt;</w:t>
      </w:r>
    </w:p>
    <w:p w14:paraId="014ADE44" w14:textId="77777777" w:rsidR="006C03B8" w:rsidRPr="001E7735" w:rsidRDefault="006C03B8" w:rsidP="006C03B8">
      <w:pPr>
        <w:ind w:left="288"/>
      </w:pPr>
      <w:r w:rsidRPr="001E7735">
        <w:t>&lt;manufacturedProduct&gt;</w:t>
      </w:r>
    </w:p>
    <w:p w14:paraId="303D7653" w14:textId="77777777" w:rsidR="006C03B8" w:rsidRPr="001E7735" w:rsidRDefault="006C03B8" w:rsidP="006C03B8">
      <w:pPr>
        <w:ind w:left="576"/>
      </w:pPr>
      <w:r w:rsidRPr="001E7735">
        <w:t>&lt;!--  elements detailed later in this section--&gt;</w:t>
      </w:r>
    </w:p>
    <w:p w14:paraId="40F11AA8" w14:textId="77777777" w:rsidR="006C03B8" w:rsidRPr="001E7735" w:rsidRDefault="006C03B8" w:rsidP="006C03B8">
      <w:pPr>
        <w:ind w:left="288"/>
      </w:pPr>
      <w:r w:rsidRPr="001E7735">
        <w:t>&lt;/manufacturedProduct&gt;</w:t>
      </w:r>
    </w:p>
    <w:p w14:paraId="7C986F77" w14:textId="77777777" w:rsidR="006C03B8" w:rsidRPr="001E7735" w:rsidRDefault="006C03B8" w:rsidP="006C03B8">
      <w:pPr>
        <w:ind w:left="288"/>
      </w:pPr>
      <w:r w:rsidRPr="001E7735">
        <w:t>&lt;!--  elements detailed later in this section--&gt;</w:t>
      </w:r>
    </w:p>
    <w:p w14:paraId="7EF914DF" w14:textId="77777777" w:rsidR="006C03B8" w:rsidRPr="001E7735" w:rsidRDefault="006C03B8" w:rsidP="006C03B8">
      <w:r w:rsidRPr="001E7735">
        <w:t>&lt;/manufacturedProduct&gt;</w:t>
      </w:r>
    </w:p>
    <w:p w14:paraId="34A2BDE7" w14:textId="77777777" w:rsidR="006C03B8" w:rsidRPr="006C03B8" w:rsidRDefault="006C03B8" w:rsidP="006C03B8">
      <w:pPr>
        <w:rPr>
          <w:lang w:val="en-US"/>
        </w:rPr>
      </w:pPr>
    </w:p>
    <w:p w14:paraId="625C0961" w14:textId="77777777" w:rsidR="009427F0" w:rsidRDefault="006C03B8" w:rsidP="0080029F">
      <w:r>
        <w:t xml:space="preserve">An example of </w:t>
      </w:r>
      <w:r w:rsidR="00E35068">
        <w:t xml:space="preserve">the product data section </w:t>
      </w:r>
      <w:r>
        <w:t>is outlined below:</w:t>
      </w:r>
    </w:p>
    <w:p w14:paraId="7FE0AC7F" w14:textId="77777777" w:rsidR="006C03B8" w:rsidRPr="001E7735" w:rsidRDefault="006C03B8" w:rsidP="006C03B8">
      <w:r w:rsidRPr="001E7735">
        <w:t>&lt;section&gt;</w:t>
      </w:r>
    </w:p>
    <w:p w14:paraId="6946714E" w14:textId="77777777" w:rsidR="006C03B8" w:rsidRPr="001E7735" w:rsidRDefault="006C03B8" w:rsidP="00E35068">
      <w:pPr>
        <w:ind w:left="288"/>
      </w:pPr>
      <w:r w:rsidRPr="001E7735">
        <w:t>&lt;id root="ae4e1587-e25c-4332-9297-47abd89b4be3"/&gt;</w:t>
      </w:r>
    </w:p>
    <w:p w14:paraId="4E75B033" w14:textId="77777777" w:rsidR="006C03B8" w:rsidRPr="001E7735" w:rsidRDefault="006C03B8" w:rsidP="00E35068">
      <w:pPr>
        <w:ind w:left="288"/>
      </w:pPr>
      <w:r w:rsidRPr="001E7735">
        <w:t>&lt;code code="48780-1" codeSystem="</w:t>
      </w:r>
      <w:r>
        <w:t>2.16.840.1.113883.2.20.6.8</w:t>
      </w:r>
      <w:r w:rsidRPr="001E7735">
        <w:t>" displayName="SPL product data elements section"/&gt;</w:t>
      </w:r>
    </w:p>
    <w:p w14:paraId="13F57FD4" w14:textId="77777777" w:rsidR="006C03B8" w:rsidRPr="001E7735" w:rsidRDefault="006C03B8" w:rsidP="00E35068">
      <w:pPr>
        <w:ind w:left="288"/>
      </w:pPr>
      <w:r w:rsidRPr="001E7735">
        <w:t>&lt;title/&gt;</w:t>
      </w:r>
    </w:p>
    <w:p w14:paraId="4C359FB0" w14:textId="77777777" w:rsidR="006C03B8" w:rsidRPr="001E7735" w:rsidRDefault="006C03B8" w:rsidP="00E35068">
      <w:pPr>
        <w:ind w:left="288"/>
      </w:pPr>
      <w:r w:rsidRPr="001E7735">
        <w:t>&lt;text/&gt;</w:t>
      </w:r>
    </w:p>
    <w:p w14:paraId="403BFB34" w14:textId="77777777" w:rsidR="006C03B8" w:rsidRPr="001E7735" w:rsidRDefault="006C03B8" w:rsidP="00E35068">
      <w:pPr>
        <w:ind w:left="288"/>
      </w:pPr>
      <w:r w:rsidRPr="001E7735">
        <w:t>&lt;effectiveTime value="20151207"/&gt;</w:t>
      </w:r>
    </w:p>
    <w:p w14:paraId="5820D2AE" w14:textId="77777777" w:rsidR="006C03B8" w:rsidRPr="001E7735" w:rsidRDefault="006C03B8" w:rsidP="00E35068">
      <w:pPr>
        <w:ind w:left="288"/>
      </w:pPr>
      <w:r w:rsidRPr="001E7735">
        <w:t>&lt;subject&gt;</w:t>
      </w:r>
    </w:p>
    <w:p w14:paraId="7E3F406A" w14:textId="77777777" w:rsidR="006C03B8" w:rsidRPr="001E7735" w:rsidRDefault="006C03B8" w:rsidP="00E35068">
      <w:pPr>
        <w:ind w:left="576"/>
      </w:pPr>
      <w:r w:rsidRPr="001E7735">
        <w:t>&lt;manufacturedProduct&gt;</w:t>
      </w:r>
    </w:p>
    <w:p w14:paraId="5B970F3A" w14:textId="77777777" w:rsidR="006C03B8" w:rsidRPr="001E7735" w:rsidRDefault="006C03B8" w:rsidP="00E35068">
      <w:pPr>
        <w:ind w:left="864"/>
      </w:pPr>
      <w:r w:rsidRPr="001E7735">
        <w:t>&lt;manufacturedProduct&gt;</w:t>
      </w:r>
    </w:p>
    <w:p w14:paraId="4D30137D" w14:textId="77777777" w:rsidR="006C03B8" w:rsidRPr="001E7735" w:rsidRDefault="006C03B8" w:rsidP="00E35068">
      <w:pPr>
        <w:ind w:left="1152"/>
      </w:pPr>
      <w:r w:rsidRPr="001E7735">
        <w:t>&lt;!--  elements detailed later in this section--&gt;</w:t>
      </w:r>
    </w:p>
    <w:p w14:paraId="48688012" w14:textId="77777777" w:rsidR="006C03B8" w:rsidRPr="001E7735" w:rsidRDefault="006C03B8" w:rsidP="00E35068">
      <w:pPr>
        <w:ind w:left="864"/>
      </w:pPr>
      <w:r w:rsidRPr="001E7735">
        <w:t>&lt;/manufacturedProduct&gt;</w:t>
      </w:r>
    </w:p>
    <w:p w14:paraId="6C060E53" w14:textId="77777777" w:rsidR="006C03B8" w:rsidRPr="001E7735" w:rsidRDefault="006C03B8" w:rsidP="00E35068">
      <w:pPr>
        <w:ind w:left="864"/>
      </w:pPr>
      <w:r w:rsidRPr="001E7735">
        <w:t>&lt;!--  elements detailed later in this section--&gt;</w:t>
      </w:r>
    </w:p>
    <w:p w14:paraId="3F60738C" w14:textId="77777777" w:rsidR="006C03B8" w:rsidRPr="001E7735" w:rsidRDefault="006C03B8" w:rsidP="00E35068">
      <w:pPr>
        <w:ind w:left="576"/>
      </w:pPr>
      <w:r w:rsidRPr="001E7735">
        <w:t>&lt;/manufacturedProduct&gt;</w:t>
      </w:r>
    </w:p>
    <w:p w14:paraId="723DA330" w14:textId="77777777" w:rsidR="006C03B8" w:rsidRPr="001E7735" w:rsidRDefault="006C03B8" w:rsidP="00E35068">
      <w:pPr>
        <w:ind w:left="288"/>
      </w:pPr>
      <w:r w:rsidRPr="001E7735">
        <w:t>&lt;/subject&gt;</w:t>
      </w:r>
    </w:p>
    <w:p w14:paraId="41AA66C4" w14:textId="77777777" w:rsidR="006C03B8" w:rsidRPr="001E7735" w:rsidRDefault="006C03B8" w:rsidP="006C03B8">
      <w:r w:rsidRPr="001E7735">
        <w:t>&lt;/section&gt;</w:t>
      </w:r>
    </w:p>
    <w:p w14:paraId="413550A2" w14:textId="77777777" w:rsidR="007D3B68" w:rsidRDefault="007D3B68" w:rsidP="0080029F"/>
    <w:p w14:paraId="3563321D" w14:textId="77777777" w:rsidR="009427F0" w:rsidRDefault="009427F0" w:rsidP="00E35068">
      <w:pPr>
        <w:keepNext/>
      </w:pPr>
      <w:r>
        <w:lastRenderedPageBreak/>
        <w:t>The diagram below shows the XML structure for the &lt;subject&gt; element.</w:t>
      </w:r>
    </w:p>
    <w:p w14:paraId="39866584" w14:textId="77777777" w:rsidR="009427F0" w:rsidRPr="00675DAA" w:rsidRDefault="009427F0" w:rsidP="0080029F">
      <w:r>
        <w:rPr>
          <w:noProof/>
          <w:lang w:val="en-US"/>
        </w:rPr>
        <w:drawing>
          <wp:inline distT="0" distB="0" distL="0" distR="0" wp14:anchorId="790EF925" wp14:editId="4E78EAFD">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14:paraId="73F150C4" w14:textId="77777777" w:rsidR="009427F0" w:rsidRDefault="009427F0" w:rsidP="0080029F"/>
    <w:p w14:paraId="0BB46AEA" w14:textId="77777777" w:rsidR="000F4FB9" w:rsidRDefault="000F4FB9" w:rsidP="0080029F">
      <w:r>
        <w:t xml:space="preserve">The following is an example for a drug product: </w:t>
      </w:r>
    </w:p>
    <w:p w14:paraId="2376424A" w14:textId="77777777" w:rsidR="00E35068" w:rsidRPr="00F67C8B" w:rsidRDefault="00E35068" w:rsidP="00E35068">
      <w:pPr>
        <w:pStyle w:val="Default"/>
        <w:rPr>
          <w:sz w:val="23"/>
          <w:szCs w:val="23"/>
        </w:rPr>
      </w:pPr>
      <w:r w:rsidRPr="00F67C8B">
        <w:rPr>
          <w:sz w:val="23"/>
          <w:szCs w:val="23"/>
        </w:rPr>
        <w:t>&lt;manufacturedProduct&gt;</w:t>
      </w:r>
    </w:p>
    <w:p w14:paraId="0AD9DBF7" w14:textId="77777777" w:rsidR="00E35068" w:rsidRPr="00F67C8B" w:rsidRDefault="00E35068" w:rsidP="00E35068">
      <w:pPr>
        <w:pStyle w:val="Default"/>
        <w:ind w:left="288"/>
        <w:rPr>
          <w:sz w:val="23"/>
          <w:szCs w:val="23"/>
        </w:rPr>
      </w:pPr>
      <w:r w:rsidRPr="00F67C8B">
        <w:rPr>
          <w:sz w:val="23"/>
          <w:szCs w:val="23"/>
        </w:rPr>
        <w:t xml:space="preserve">&lt;manufacturedProduct&gt; </w:t>
      </w:r>
    </w:p>
    <w:p w14:paraId="62D8465B" w14:textId="77777777" w:rsidR="00E35068" w:rsidRPr="00F67C8B" w:rsidRDefault="00E35068" w:rsidP="00E35068">
      <w:pPr>
        <w:pStyle w:val="Default"/>
        <w:ind w:left="288"/>
        <w:rPr>
          <w:sz w:val="23"/>
          <w:szCs w:val="23"/>
        </w:rPr>
      </w:pPr>
      <w:r w:rsidRPr="00F67C8B">
        <w:rPr>
          <w:sz w:val="23"/>
          <w:szCs w:val="23"/>
        </w:rPr>
        <w:t xml:space="preserve">&lt;code code="DIN" codeSystem="2.16.840.1.113883.2.20.6.42"/&gt; </w:t>
      </w:r>
    </w:p>
    <w:p w14:paraId="1E0FF0AB" w14:textId="77777777" w:rsidR="00E35068" w:rsidRPr="00F67C8B" w:rsidRDefault="00E35068" w:rsidP="00E35068">
      <w:pPr>
        <w:pStyle w:val="Default"/>
        <w:ind w:left="288"/>
        <w:rPr>
          <w:sz w:val="23"/>
          <w:szCs w:val="23"/>
        </w:rPr>
      </w:pPr>
      <w:r w:rsidRPr="00F67C8B">
        <w:rPr>
          <w:sz w:val="23"/>
          <w:szCs w:val="23"/>
        </w:rPr>
        <w:t xml:space="preserve">&lt;name&gt;proprietary name &lt;suffix&gt;suffix to name&lt;/suffix&gt;&lt;/name&gt; </w:t>
      </w:r>
    </w:p>
    <w:p w14:paraId="6490A144" w14:textId="77777777" w:rsidR="00E35068" w:rsidRPr="00F67C8B" w:rsidRDefault="00E35068" w:rsidP="00E35068">
      <w:pPr>
        <w:pStyle w:val="Default"/>
        <w:ind w:left="288"/>
        <w:rPr>
          <w:sz w:val="23"/>
          <w:szCs w:val="23"/>
        </w:rPr>
      </w:pPr>
      <w:r w:rsidRPr="00F67C8B">
        <w:rPr>
          <w:sz w:val="23"/>
          <w:szCs w:val="23"/>
        </w:rPr>
        <w:t xml:space="preserve">&lt;formCode code="dose form code" codeSystem="2.16.840.1.113883.2.20.6.3” displayName="display name"/&gt; </w:t>
      </w:r>
    </w:p>
    <w:p w14:paraId="1B87A30B" w14:textId="77777777" w:rsidR="00E35068" w:rsidRPr="00F67C8B" w:rsidRDefault="00E35068" w:rsidP="00E35068">
      <w:pPr>
        <w:pStyle w:val="Default"/>
        <w:ind w:left="288"/>
        <w:rPr>
          <w:sz w:val="23"/>
          <w:szCs w:val="23"/>
        </w:rPr>
      </w:pPr>
      <w:r w:rsidRPr="00F67C8B">
        <w:rPr>
          <w:sz w:val="23"/>
          <w:szCs w:val="23"/>
        </w:rPr>
        <w:t xml:space="preserve">   &lt;asEntityWithGeneric&gt; </w:t>
      </w:r>
    </w:p>
    <w:p w14:paraId="3D86A1B5" w14:textId="77777777" w:rsidR="00E35068" w:rsidRPr="00F67C8B" w:rsidRDefault="00E35068" w:rsidP="00E35068">
      <w:pPr>
        <w:pStyle w:val="Default"/>
        <w:ind w:left="864"/>
        <w:rPr>
          <w:sz w:val="23"/>
          <w:szCs w:val="23"/>
        </w:rPr>
      </w:pPr>
      <w:r w:rsidRPr="00F67C8B">
        <w:rPr>
          <w:sz w:val="23"/>
          <w:szCs w:val="23"/>
        </w:rPr>
        <w:t xml:space="preserve">&lt;genericMedicine&gt; </w:t>
      </w:r>
    </w:p>
    <w:p w14:paraId="70F665E2" w14:textId="77777777" w:rsidR="00E35068" w:rsidRPr="00F67C8B" w:rsidRDefault="00E35068" w:rsidP="00E35068">
      <w:pPr>
        <w:pStyle w:val="Default"/>
        <w:ind w:left="1152"/>
        <w:rPr>
          <w:sz w:val="23"/>
          <w:szCs w:val="23"/>
        </w:rPr>
      </w:pPr>
      <w:r w:rsidRPr="00F67C8B">
        <w:rPr>
          <w:sz w:val="23"/>
          <w:szCs w:val="23"/>
        </w:rPr>
        <w:t>&lt;name&gt;non-proprietary name&lt;/name&gt;</w:t>
      </w:r>
    </w:p>
    <w:p w14:paraId="37AF73BB" w14:textId="77777777" w:rsidR="00E35068" w:rsidRPr="00F67C8B" w:rsidRDefault="00E35068" w:rsidP="00E35068">
      <w:pPr>
        <w:pStyle w:val="Default"/>
        <w:ind w:left="864"/>
        <w:rPr>
          <w:sz w:val="23"/>
          <w:szCs w:val="23"/>
        </w:rPr>
      </w:pPr>
      <w:r w:rsidRPr="00F67C8B">
        <w:rPr>
          <w:sz w:val="23"/>
          <w:szCs w:val="23"/>
        </w:rPr>
        <w:t>&lt;/genericMedicine&gt;</w:t>
      </w:r>
    </w:p>
    <w:p w14:paraId="60F7A4AC" w14:textId="77777777" w:rsidR="00E35068" w:rsidRPr="00F67C8B" w:rsidRDefault="00E35068" w:rsidP="00E35068">
      <w:pPr>
        <w:pStyle w:val="Default"/>
        <w:ind w:left="576"/>
        <w:rPr>
          <w:sz w:val="23"/>
          <w:szCs w:val="23"/>
        </w:rPr>
      </w:pPr>
      <w:r w:rsidRPr="00F67C8B">
        <w:rPr>
          <w:sz w:val="23"/>
          <w:szCs w:val="23"/>
        </w:rPr>
        <w:t xml:space="preserve">&lt;/asEntityWithGeneric&gt; </w:t>
      </w:r>
    </w:p>
    <w:p w14:paraId="17754F3A" w14:textId="77777777" w:rsidR="00E35068" w:rsidRPr="00F67C8B" w:rsidRDefault="00E35068" w:rsidP="00E35068">
      <w:pPr>
        <w:pStyle w:val="Default"/>
        <w:ind w:left="288"/>
        <w:rPr>
          <w:sz w:val="23"/>
          <w:szCs w:val="23"/>
        </w:rPr>
      </w:pPr>
      <w:r w:rsidRPr="00F67C8B">
        <w:rPr>
          <w:sz w:val="23"/>
          <w:szCs w:val="23"/>
        </w:rPr>
        <w:t xml:space="preserve">&lt;/manufacturedProduct&gt; </w:t>
      </w:r>
    </w:p>
    <w:p w14:paraId="0A6D1766" w14:textId="77777777" w:rsidR="00E35068" w:rsidRPr="00F67C8B" w:rsidRDefault="00E35068" w:rsidP="00E35068">
      <w:pPr>
        <w:pStyle w:val="Default"/>
        <w:ind w:left="288"/>
        <w:rPr>
          <w:sz w:val="23"/>
          <w:szCs w:val="23"/>
        </w:rPr>
      </w:pPr>
      <w:r w:rsidRPr="00F67C8B">
        <w:rPr>
          <w:sz w:val="23"/>
          <w:szCs w:val="23"/>
        </w:rPr>
        <w:t>&lt;subjectOf&gt;</w:t>
      </w:r>
    </w:p>
    <w:p w14:paraId="162767CB" w14:textId="77777777" w:rsidR="00E35068" w:rsidRPr="00F67C8B" w:rsidRDefault="00E35068" w:rsidP="00E35068">
      <w:pPr>
        <w:pStyle w:val="Default"/>
        <w:ind w:left="576"/>
        <w:rPr>
          <w:sz w:val="23"/>
          <w:szCs w:val="23"/>
        </w:rPr>
      </w:pPr>
      <w:r w:rsidRPr="00F67C8B">
        <w:rPr>
          <w:sz w:val="23"/>
          <w:szCs w:val="23"/>
        </w:rPr>
        <w:t xml:space="preserve">&lt;approval&gt; </w:t>
      </w:r>
    </w:p>
    <w:p w14:paraId="00C59205" w14:textId="77777777" w:rsidR="00E35068" w:rsidRPr="00F67C8B" w:rsidRDefault="00E35068" w:rsidP="00E35068">
      <w:pPr>
        <w:pStyle w:val="Default"/>
        <w:ind w:left="576"/>
        <w:rPr>
          <w:sz w:val="23"/>
          <w:szCs w:val="23"/>
        </w:rPr>
      </w:pPr>
      <w:r w:rsidRPr="00F67C8B">
        <w:rPr>
          <w:sz w:val="23"/>
          <w:szCs w:val="23"/>
        </w:rPr>
        <w:t xml:space="preserve">&lt;!-- possibly approval number --&gt; </w:t>
      </w:r>
    </w:p>
    <w:p w14:paraId="367F70EE" w14:textId="77777777" w:rsidR="00E35068" w:rsidRPr="0040515F" w:rsidRDefault="00E35068" w:rsidP="00E35068">
      <w:pPr>
        <w:pStyle w:val="Default"/>
        <w:ind w:left="576"/>
        <w:rPr>
          <w:sz w:val="23"/>
          <w:szCs w:val="23"/>
          <w:lang w:val="fr-CA"/>
        </w:rPr>
      </w:pPr>
      <w:r w:rsidRPr="0040515F">
        <w:rPr>
          <w:sz w:val="23"/>
          <w:szCs w:val="23"/>
          <w:lang w:val="fr-CA"/>
        </w:rPr>
        <w:t xml:space="preserve">&lt;code code="1" displayName="NDS" codeSystem="2.16.840.1.113883.2.20.6.11"/&gt; </w:t>
      </w:r>
    </w:p>
    <w:p w14:paraId="521C2D42" w14:textId="77777777" w:rsidR="00E35068" w:rsidRPr="00F67C8B" w:rsidRDefault="00E35068" w:rsidP="00E35068">
      <w:pPr>
        <w:pStyle w:val="Default"/>
        <w:ind w:left="576"/>
        <w:rPr>
          <w:sz w:val="23"/>
          <w:szCs w:val="23"/>
        </w:rPr>
      </w:pPr>
      <w:r w:rsidRPr="00F67C8B">
        <w:rPr>
          <w:sz w:val="23"/>
          <w:szCs w:val="23"/>
        </w:rPr>
        <w:t xml:space="preserve">&lt;!-- possibly other attributes in the marketing category --&gt; </w:t>
      </w:r>
    </w:p>
    <w:p w14:paraId="1E011744" w14:textId="77777777" w:rsidR="00E35068" w:rsidRPr="00F67C8B" w:rsidRDefault="00E35068" w:rsidP="00E35068">
      <w:pPr>
        <w:pStyle w:val="Default"/>
        <w:ind w:left="576"/>
        <w:rPr>
          <w:sz w:val="23"/>
          <w:szCs w:val="23"/>
        </w:rPr>
      </w:pPr>
      <w:r w:rsidRPr="00F67C8B">
        <w:rPr>
          <w:sz w:val="23"/>
          <w:szCs w:val="23"/>
        </w:rPr>
        <w:t xml:space="preserve">&lt;/approval&gt; </w:t>
      </w:r>
    </w:p>
    <w:p w14:paraId="2AE660D3" w14:textId="77777777" w:rsidR="00E35068" w:rsidRPr="00F67C8B" w:rsidRDefault="00E35068" w:rsidP="00E35068">
      <w:pPr>
        <w:pStyle w:val="Default"/>
        <w:ind w:left="288"/>
        <w:rPr>
          <w:sz w:val="23"/>
          <w:szCs w:val="23"/>
        </w:rPr>
      </w:pPr>
      <w:r w:rsidRPr="00F67C8B">
        <w:rPr>
          <w:sz w:val="23"/>
          <w:szCs w:val="23"/>
        </w:rPr>
        <w:t xml:space="preserve">&lt;/subjectOf&gt; </w:t>
      </w:r>
    </w:p>
    <w:p w14:paraId="631D3F50" w14:textId="77777777" w:rsidR="00E35068" w:rsidRPr="00F67C8B" w:rsidRDefault="00E35068" w:rsidP="00E35068">
      <w:pPr>
        <w:pStyle w:val="Default"/>
        <w:rPr>
          <w:sz w:val="23"/>
          <w:szCs w:val="23"/>
        </w:rPr>
      </w:pPr>
      <w:r w:rsidRPr="00F67C8B">
        <w:rPr>
          <w:sz w:val="23"/>
          <w:szCs w:val="23"/>
        </w:rPr>
        <w:t xml:space="preserve">&lt;/manufacturedProduct&gt; </w:t>
      </w:r>
    </w:p>
    <w:p w14:paraId="7412D6E5" w14:textId="77777777" w:rsidR="00E35068" w:rsidRPr="00266B47" w:rsidRDefault="00E35068" w:rsidP="00E35068"/>
    <w:p w14:paraId="11CB128B" w14:textId="77777777" w:rsidR="000F4FB9" w:rsidRDefault="00D7067B" w:rsidP="0080029F">
      <w:r>
        <w:t xml:space="preserve">General information </w:t>
      </w:r>
      <w:r w:rsidR="000F4FB9">
        <w:t xml:space="preserve">relating to the </w:t>
      </w:r>
      <w:r>
        <w:t xml:space="preserve">product data </w:t>
      </w:r>
      <w:r w:rsidR="000F4FB9">
        <w:t>elements are provided below:</w:t>
      </w:r>
    </w:p>
    <w:p w14:paraId="36932202" w14:textId="77777777" w:rsidR="000F4FB9" w:rsidRPr="00FD5F33" w:rsidRDefault="000F4FB9" w:rsidP="0080029F"/>
    <w:p w14:paraId="458C7374" w14:textId="77777777" w:rsidR="000F4FB9" w:rsidRDefault="000F4FB9" w:rsidP="0080029F">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The item code is the DIN assigned by HPFB.</w:t>
      </w:r>
    </w:p>
    <w:p w14:paraId="383602FB" w14:textId="77777777" w:rsidR="000F4FB9" w:rsidRPr="00EB550B" w:rsidRDefault="000F4FB9" w:rsidP="0080029F">
      <w:pPr>
        <w:pStyle w:val="Default"/>
        <w:ind w:left="360"/>
        <w:rPr>
          <w:rFonts w:eastAsia="Arial Unicode MS"/>
          <w:sz w:val="23"/>
          <w:szCs w:val="23"/>
        </w:rPr>
      </w:pPr>
    </w:p>
    <w:p w14:paraId="0B1D28DC" w14:textId="77777777" w:rsidR="00640585" w:rsidRDefault="000F4FB9" w:rsidP="0080029F">
      <w:pPr>
        <w:pStyle w:val="Default"/>
        <w:numPr>
          <w:ilvl w:val="0"/>
          <w:numId w:val="6"/>
        </w:numPr>
        <w:ind w:left="360"/>
        <w:rPr>
          <w:rFonts w:eastAsia="Arial Unicode MS"/>
          <w:sz w:val="23"/>
          <w:szCs w:val="23"/>
        </w:rPr>
      </w:pPr>
      <w:r w:rsidRPr="00EB550B">
        <w:rPr>
          <w:rFonts w:eastAsia="Arial Unicode MS"/>
          <w:sz w:val="23"/>
          <w:szCs w:val="23"/>
        </w:rPr>
        <w:t xml:space="preserve">Name: When specific manufactured or marketed products are described, the name is the proprietary name as it appears on the label divided between &lt;name&gt;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14:paraId="78B532F2" w14:textId="77777777" w:rsidR="00640585" w:rsidRDefault="00640585" w:rsidP="0080029F">
      <w:pPr>
        <w:pStyle w:val="ListParagraph"/>
      </w:pPr>
    </w:p>
    <w:p w14:paraId="5A706280" w14:textId="77777777" w:rsidR="000F4FB9" w:rsidRPr="00640585" w:rsidRDefault="000F4FB9" w:rsidP="0080029F">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14:paraId="247FBA9E" w14:textId="77777777" w:rsidR="000F4FB9" w:rsidRPr="00EB550B" w:rsidRDefault="000F4FB9" w:rsidP="0080029F">
      <w:pPr>
        <w:pStyle w:val="Default"/>
        <w:rPr>
          <w:rFonts w:eastAsia="Arial Unicode MS"/>
          <w:sz w:val="23"/>
          <w:szCs w:val="23"/>
        </w:rPr>
      </w:pPr>
    </w:p>
    <w:p w14:paraId="53270B60" w14:textId="77777777" w:rsidR="0028758E" w:rsidRPr="00F67C8B" w:rsidRDefault="0028758E" w:rsidP="0080029F">
      <w:pPr>
        <w:rPr>
          <w:rFonts w:eastAsia="Arial Unicode MS"/>
        </w:rPr>
      </w:pPr>
      <w:r w:rsidRPr="00F67C8B">
        <w:rPr>
          <w:rFonts w:eastAsia="Arial Unicode MS"/>
        </w:rPr>
        <w:t>The following is an example for a drug product:</w:t>
      </w:r>
    </w:p>
    <w:p w14:paraId="1BEC42C3" w14:textId="77777777" w:rsidR="00E35068" w:rsidRPr="00F67C8B" w:rsidRDefault="00E35068" w:rsidP="00E35068">
      <w:pPr>
        <w:rPr>
          <w:rFonts w:eastAsia="Arial Unicode MS"/>
        </w:rPr>
      </w:pPr>
      <w:r w:rsidRPr="00F67C8B">
        <w:rPr>
          <w:rFonts w:eastAsia="Arial Unicode MS"/>
        </w:rPr>
        <w:t xml:space="preserve">&lt;subject&gt; </w:t>
      </w:r>
    </w:p>
    <w:p w14:paraId="51C9E0FF" w14:textId="77777777" w:rsidR="00E35068" w:rsidRPr="00F67C8B" w:rsidRDefault="00E35068" w:rsidP="00E35068">
      <w:pPr>
        <w:ind w:left="288"/>
        <w:rPr>
          <w:rFonts w:eastAsia="Arial Unicode MS"/>
        </w:rPr>
      </w:pPr>
      <w:r w:rsidRPr="00F67C8B">
        <w:rPr>
          <w:rFonts w:eastAsia="Arial Unicode MS"/>
        </w:rPr>
        <w:t xml:space="preserve">&lt;manufacturedProduct&gt; </w:t>
      </w:r>
    </w:p>
    <w:p w14:paraId="48C96C48" w14:textId="77777777" w:rsidR="00E35068" w:rsidRPr="00F67C8B" w:rsidRDefault="00E35068" w:rsidP="00E35068">
      <w:pPr>
        <w:ind w:left="576"/>
        <w:rPr>
          <w:rFonts w:eastAsia="Arial Unicode MS"/>
        </w:rPr>
      </w:pPr>
      <w:r w:rsidRPr="00F67C8B">
        <w:rPr>
          <w:rFonts w:eastAsia="Arial Unicode MS"/>
        </w:rPr>
        <w:t xml:space="preserve">&lt;manufacturedProduct&gt; </w:t>
      </w:r>
    </w:p>
    <w:p w14:paraId="724BD13B" w14:textId="77777777" w:rsidR="00E35068" w:rsidRPr="00F67C8B" w:rsidRDefault="00E35068" w:rsidP="00E35068">
      <w:pPr>
        <w:ind w:left="864"/>
        <w:rPr>
          <w:rFonts w:eastAsia="Arial Unicode MS"/>
        </w:rPr>
      </w:pPr>
      <w:r w:rsidRPr="00F67C8B">
        <w:rPr>
          <w:rFonts w:eastAsia="Arial Unicode MS"/>
        </w:rPr>
        <w:t xml:space="preserve">&lt;code code="Product Code" codeSystem="2.16.840.1.113883.2.20.6.42"/&gt; </w:t>
      </w:r>
    </w:p>
    <w:p w14:paraId="61A6C4C9" w14:textId="77777777" w:rsidR="00E35068" w:rsidRPr="00F67C8B" w:rsidRDefault="00E35068" w:rsidP="00E35068">
      <w:pPr>
        <w:ind w:left="864"/>
        <w:rPr>
          <w:rFonts w:eastAsia="Arial Unicode MS"/>
        </w:rPr>
      </w:pPr>
      <w:r w:rsidRPr="00F67C8B">
        <w:rPr>
          <w:rFonts w:eastAsia="Arial Unicode MS"/>
        </w:rPr>
        <w:t xml:space="preserve">&lt;name&gt;proprietary name &lt;suffix&gt;suffix to name&lt;/suffix&gt;&lt;/name&gt; </w:t>
      </w:r>
    </w:p>
    <w:p w14:paraId="55D832B4" w14:textId="77777777" w:rsidR="00E35068" w:rsidRPr="00F67C8B" w:rsidRDefault="00E35068" w:rsidP="00E35068">
      <w:pPr>
        <w:ind w:left="864"/>
        <w:rPr>
          <w:rFonts w:eastAsia="Arial Unicode MS"/>
        </w:rPr>
      </w:pPr>
      <w:r w:rsidRPr="00F67C8B">
        <w:rPr>
          <w:rFonts w:eastAsia="Arial Unicode MS"/>
        </w:rPr>
        <w:t>&lt;formCode code="dose form code" codeSystem="2.16.840.1.113883.2.20.6.3" displayName="display name"/&gt;</w:t>
      </w:r>
    </w:p>
    <w:p w14:paraId="621DFB81" w14:textId="77777777" w:rsidR="00E35068" w:rsidRPr="00F67C8B" w:rsidRDefault="00E35068" w:rsidP="00E35068">
      <w:pPr>
        <w:ind w:left="864"/>
        <w:rPr>
          <w:rFonts w:eastAsia="Arial Unicode MS"/>
        </w:rPr>
      </w:pPr>
      <w:r w:rsidRPr="00F67C8B">
        <w:rPr>
          <w:rFonts w:eastAsia="Arial Unicode MS"/>
        </w:rPr>
        <w:t xml:space="preserve">&lt;asEntityWithGeneric&gt; </w:t>
      </w:r>
    </w:p>
    <w:p w14:paraId="33467515" w14:textId="77777777" w:rsidR="00E35068" w:rsidRPr="00F67C8B" w:rsidRDefault="00E35068" w:rsidP="00E35068">
      <w:pPr>
        <w:ind w:left="1152"/>
        <w:rPr>
          <w:rFonts w:eastAsia="Arial Unicode MS"/>
        </w:rPr>
      </w:pPr>
      <w:r w:rsidRPr="00F67C8B">
        <w:rPr>
          <w:rFonts w:eastAsia="Arial Unicode MS"/>
        </w:rPr>
        <w:t xml:space="preserve">&lt;genericMedicine&gt; </w:t>
      </w:r>
    </w:p>
    <w:p w14:paraId="31066BB7" w14:textId="77777777" w:rsidR="00E35068" w:rsidRPr="00F67C8B" w:rsidRDefault="00E35068" w:rsidP="00E35068">
      <w:pPr>
        <w:ind w:left="1440"/>
        <w:rPr>
          <w:rFonts w:eastAsia="Arial Unicode MS"/>
        </w:rPr>
      </w:pPr>
      <w:r w:rsidRPr="00F67C8B">
        <w:rPr>
          <w:rFonts w:eastAsia="Arial Unicode MS"/>
        </w:rPr>
        <w:t xml:space="preserve">&lt;name&gt;non proprietary name&lt;/name&gt; </w:t>
      </w:r>
    </w:p>
    <w:p w14:paraId="5E5F1116" w14:textId="77777777" w:rsidR="00E35068" w:rsidRPr="00F67C8B" w:rsidRDefault="00E35068" w:rsidP="00E35068">
      <w:pPr>
        <w:ind w:left="1152"/>
        <w:rPr>
          <w:rFonts w:eastAsia="Arial Unicode MS"/>
        </w:rPr>
      </w:pPr>
      <w:r w:rsidRPr="00F67C8B">
        <w:rPr>
          <w:rFonts w:eastAsia="Arial Unicode MS"/>
        </w:rPr>
        <w:t xml:space="preserve">&lt;/genericMedicine&gt; </w:t>
      </w:r>
    </w:p>
    <w:p w14:paraId="001F6F62" w14:textId="77777777" w:rsidR="00E35068" w:rsidRPr="00F67C8B" w:rsidRDefault="00E35068" w:rsidP="00E35068">
      <w:pPr>
        <w:ind w:left="864"/>
        <w:rPr>
          <w:rFonts w:eastAsia="Arial Unicode MS"/>
        </w:rPr>
      </w:pPr>
      <w:r w:rsidRPr="00F67C8B">
        <w:rPr>
          <w:rFonts w:eastAsia="Arial Unicode MS"/>
        </w:rPr>
        <w:t xml:space="preserve">&lt;/asEntityWithGeneric&gt; </w:t>
      </w:r>
    </w:p>
    <w:p w14:paraId="5100B5C7" w14:textId="77777777" w:rsidR="00E35068" w:rsidRPr="00F67C8B" w:rsidRDefault="00E35068" w:rsidP="00E35068">
      <w:pPr>
        <w:ind w:left="576"/>
        <w:rPr>
          <w:rFonts w:eastAsia="Arial Unicode MS"/>
        </w:rPr>
      </w:pPr>
      <w:r w:rsidRPr="00F67C8B">
        <w:rPr>
          <w:rFonts w:eastAsia="Arial Unicode MS"/>
        </w:rPr>
        <w:t>&lt;/manufacturedProduct&gt;</w:t>
      </w:r>
    </w:p>
    <w:p w14:paraId="234A6F75" w14:textId="77777777" w:rsidR="00E35068" w:rsidRPr="00F67C8B" w:rsidRDefault="00E35068" w:rsidP="00E35068">
      <w:pPr>
        <w:ind w:left="576"/>
        <w:rPr>
          <w:rFonts w:eastAsia="Arial Unicode MS"/>
        </w:rPr>
      </w:pPr>
      <w:r w:rsidRPr="00F67C8B">
        <w:rPr>
          <w:rFonts w:eastAsia="Arial Unicode MS"/>
        </w:rPr>
        <w:t xml:space="preserve">&lt;subjectOf&gt; </w:t>
      </w:r>
    </w:p>
    <w:p w14:paraId="79A2AD66" w14:textId="77777777" w:rsidR="00E35068" w:rsidRPr="00F67C8B" w:rsidRDefault="00E35068" w:rsidP="00E35068">
      <w:pPr>
        <w:ind w:left="864"/>
        <w:rPr>
          <w:rFonts w:eastAsia="Arial Unicode MS"/>
        </w:rPr>
      </w:pPr>
      <w:r w:rsidRPr="00F67C8B">
        <w:rPr>
          <w:rFonts w:eastAsia="Arial Unicode MS"/>
        </w:rPr>
        <w:t xml:space="preserve">&lt;approval&gt; &lt;!-- possibly approval number --&gt; </w:t>
      </w:r>
    </w:p>
    <w:p w14:paraId="70E31059" w14:textId="77777777" w:rsidR="00E35068" w:rsidRPr="0040515F" w:rsidRDefault="00E35068" w:rsidP="00E35068">
      <w:pPr>
        <w:ind w:left="864"/>
        <w:rPr>
          <w:rFonts w:eastAsia="Arial Unicode MS"/>
          <w:lang w:val="fr-CA"/>
        </w:rPr>
      </w:pPr>
      <w:r w:rsidRPr="0040515F">
        <w:rPr>
          <w:rFonts w:eastAsia="Arial Unicode MS"/>
          <w:lang w:val="fr-CA"/>
        </w:rPr>
        <w:t>&lt;code code="1" displayName="NDS" codeSystem="2.16.840.1.113883.2.20.6.11" /&gt;</w:t>
      </w:r>
    </w:p>
    <w:p w14:paraId="51F70E8E" w14:textId="77777777" w:rsidR="00E35068" w:rsidRPr="00F67C8B" w:rsidRDefault="00E35068" w:rsidP="00E35068">
      <w:pPr>
        <w:ind w:left="864"/>
        <w:rPr>
          <w:rFonts w:eastAsia="Arial Unicode MS"/>
        </w:rPr>
      </w:pPr>
      <w:r w:rsidRPr="00F67C8B">
        <w:rPr>
          <w:rFonts w:eastAsia="Arial Unicode MS"/>
        </w:rPr>
        <w:t xml:space="preserve">&lt;!-- possibly other attributes in the marketing category --&gt; </w:t>
      </w:r>
    </w:p>
    <w:p w14:paraId="0DF650E7" w14:textId="77777777" w:rsidR="00E35068" w:rsidRPr="00F67C8B" w:rsidRDefault="00E35068" w:rsidP="00E35068">
      <w:pPr>
        <w:ind w:left="864"/>
        <w:rPr>
          <w:rFonts w:eastAsia="Arial Unicode MS"/>
        </w:rPr>
      </w:pPr>
      <w:r w:rsidRPr="00F67C8B">
        <w:rPr>
          <w:rFonts w:eastAsia="Arial Unicode MS"/>
        </w:rPr>
        <w:t xml:space="preserve">&lt;/approval&gt; </w:t>
      </w:r>
    </w:p>
    <w:p w14:paraId="3D8A764D" w14:textId="77777777" w:rsidR="00E35068" w:rsidRPr="00F67C8B" w:rsidRDefault="00E35068" w:rsidP="00E35068">
      <w:pPr>
        <w:ind w:left="576"/>
        <w:rPr>
          <w:rFonts w:eastAsia="Arial Unicode MS"/>
        </w:rPr>
      </w:pPr>
      <w:r w:rsidRPr="00F67C8B">
        <w:rPr>
          <w:rFonts w:eastAsia="Arial Unicode MS"/>
        </w:rPr>
        <w:t>&lt;/subjectOf&gt;</w:t>
      </w:r>
    </w:p>
    <w:p w14:paraId="03E92D49" w14:textId="77777777" w:rsidR="00E35068" w:rsidRPr="00F67C8B" w:rsidRDefault="00E35068" w:rsidP="00E35068">
      <w:pPr>
        <w:ind w:left="288"/>
        <w:rPr>
          <w:rFonts w:eastAsia="Arial Unicode MS"/>
        </w:rPr>
      </w:pPr>
      <w:r w:rsidRPr="00F67C8B">
        <w:rPr>
          <w:rFonts w:eastAsia="Arial Unicode MS"/>
        </w:rPr>
        <w:t xml:space="preserve">&lt;/manufacturedProduct&gt; </w:t>
      </w:r>
    </w:p>
    <w:p w14:paraId="237AFDAC" w14:textId="77777777" w:rsidR="00E35068" w:rsidRPr="00F67C8B" w:rsidRDefault="00E35068" w:rsidP="00E35068">
      <w:pPr>
        <w:rPr>
          <w:rFonts w:eastAsia="Arial Unicode MS"/>
        </w:rPr>
      </w:pPr>
      <w:r w:rsidRPr="00F67C8B">
        <w:rPr>
          <w:rFonts w:eastAsia="Arial Unicode MS"/>
        </w:rPr>
        <w:t>&lt;/subject&gt;</w:t>
      </w:r>
    </w:p>
    <w:p w14:paraId="40627325" w14:textId="77777777" w:rsidR="00E35068" w:rsidRPr="001E7735" w:rsidRDefault="00E35068" w:rsidP="00E35068"/>
    <w:p w14:paraId="1BE82D1B" w14:textId="77777777" w:rsidR="000F4FB9" w:rsidRDefault="000F4FB9" w:rsidP="001D67E2">
      <w:pPr>
        <w:pStyle w:val="Heading3"/>
      </w:pPr>
      <w:bookmarkStart w:id="1721" w:name="_Toc503195137"/>
      <w:bookmarkStart w:id="1722" w:name="_Toc500864084"/>
      <w:r>
        <w:t>Equivalence to other Products, Product Source</w:t>
      </w:r>
      <w:bookmarkEnd w:id="1721"/>
      <w:bookmarkEnd w:id="1722"/>
    </w:p>
    <w:p w14:paraId="35173668" w14:textId="77777777" w:rsidR="000F4FB9" w:rsidRDefault="000F4FB9" w:rsidP="0080029F">
      <w:pPr>
        <w:pStyle w:val="Default"/>
        <w:rPr>
          <w:sz w:val="23"/>
          <w:szCs w:val="23"/>
        </w:rPr>
      </w:pPr>
      <w:r>
        <w:rPr>
          <w:sz w:val="23"/>
          <w:szCs w:val="23"/>
        </w:rPr>
        <w:t xml:space="preserve">The following is for referencing information already submitted for a source drug: </w:t>
      </w:r>
    </w:p>
    <w:p w14:paraId="568F0634" w14:textId="77777777" w:rsidR="00E35068" w:rsidRPr="00E35068" w:rsidRDefault="00E35068" w:rsidP="00E35068">
      <w:pPr>
        <w:pStyle w:val="Default"/>
        <w:rPr>
          <w:sz w:val="23"/>
          <w:szCs w:val="23"/>
        </w:rPr>
      </w:pPr>
      <w:r w:rsidRPr="00E35068">
        <w:rPr>
          <w:sz w:val="23"/>
          <w:szCs w:val="23"/>
        </w:rPr>
        <w:t xml:space="preserve">&lt;manufacturedProduct&gt; </w:t>
      </w:r>
    </w:p>
    <w:p w14:paraId="47EDCB3D"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089AAE8B" w14:textId="77777777" w:rsidR="00E35068" w:rsidRPr="00E35068" w:rsidRDefault="00E35068" w:rsidP="00E35068">
      <w:pPr>
        <w:ind w:left="576"/>
      </w:pPr>
      <w:r>
        <w:t>&lt;code code="</w:t>
      </w:r>
      <w:r w:rsidRPr="000A0496">
        <w:t>Product Code</w:t>
      </w:r>
      <w:r>
        <w:t>" codeSystem="</w:t>
      </w:r>
      <w:r w:rsidRPr="00691B9B">
        <w:t xml:space="preserve"> </w:t>
      </w:r>
      <w:r>
        <w:t xml:space="preserve">2.16.840.1.113883.2.20.6.42"/&gt; </w:t>
      </w:r>
    </w:p>
    <w:p w14:paraId="3126B3A2" w14:textId="77777777" w:rsidR="00E35068" w:rsidRPr="00E35068" w:rsidRDefault="00E35068" w:rsidP="00E35068">
      <w:pPr>
        <w:pStyle w:val="Default"/>
        <w:ind w:left="576"/>
        <w:rPr>
          <w:sz w:val="23"/>
          <w:szCs w:val="23"/>
        </w:rPr>
      </w:pPr>
      <w:r w:rsidRPr="00E35068">
        <w:rPr>
          <w:sz w:val="23"/>
          <w:szCs w:val="23"/>
        </w:rPr>
        <w:t>&lt;name&gt;</w:t>
      </w:r>
      <w:r>
        <w:rPr>
          <w:sz w:val="23"/>
          <w:szCs w:val="23"/>
        </w:rPr>
        <w:t xml:space="preserve">proprietary name </w:t>
      </w:r>
      <w:r w:rsidRPr="00E35068">
        <w:rPr>
          <w:sz w:val="23"/>
          <w:szCs w:val="23"/>
        </w:rPr>
        <w:t xml:space="preserve">&lt;suffix&gt;suffix to name&lt;/suffix&gt;&lt;/name&gt;   </w:t>
      </w:r>
    </w:p>
    <w:p w14:paraId="34C61CFA" w14:textId="77777777" w:rsidR="00E35068" w:rsidRPr="00E35068" w:rsidRDefault="00E35068" w:rsidP="00E35068">
      <w:pPr>
        <w:pStyle w:val="Default"/>
        <w:ind w:left="576"/>
        <w:rPr>
          <w:sz w:val="23"/>
          <w:szCs w:val="23"/>
        </w:rPr>
      </w:pPr>
      <w:r w:rsidRPr="00E35068">
        <w:rPr>
          <w:sz w:val="23"/>
          <w:szCs w:val="23"/>
        </w:rPr>
        <w:t xml:space="preserve">&lt;asEquivalentEntity classCode="EQUIV"&gt; </w:t>
      </w:r>
    </w:p>
    <w:p w14:paraId="2F527578" w14:textId="77777777" w:rsidR="00E35068" w:rsidRPr="00E35068" w:rsidRDefault="00E35068" w:rsidP="00E35068">
      <w:pPr>
        <w:pStyle w:val="Default"/>
        <w:ind w:left="864"/>
        <w:rPr>
          <w:sz w:val="23"/>
          <w:szCs w:val="23"/>
        </w:rPr>
      </w:pPr>
      <w:r w:rsidRPr="00E35068">
        <w:rPr>
          <w:sz w:val="23"/>
          <w:szCs w:val="23"/>
        </w:rPr>
        <w:lastRenderedPageBreak/>
        <w:t xml:space="preserve">&lt;code code="C64637" codeSystem="2.16.840.1.113883.2.20.6.12"/&gt; </w:t>
      </w:r>
    </w:p>
    <w:p w14:paraId="09713D7C" w14:textId="77777777" w:rsidR="00E35068" w:rsidRPr="00E35068" w:rsidRDefault="00E35068" w:rsidP="00E35068">
      <w:pPr>
        <w:pStyle w:val="Default"/>
        <w:ind w:left="864"/>
        <w:rPr>
          <w:sz w:val="23"/>
          <w:szCs w:val="23"/>
        </w:rPr>
      </w:pPr>
      <w:r w:rsidRPr="00E35068">
        <w:rPr>
          <w:sz w:val="23"/>
          <w:szCs w:val="23"/>
        </w:rPr>
        <w:t xml:space="preserve">&lt;definingMaterialKind&gt; </w:t>
      </w:r>
    </w:p>
    <w:p w14:paraId="58507D0F" w14:textId="77777777" w:rsidR="00E35068" w:rsidRPr="00E35068" w:rsidRDefault="00E35068" w:rsidP="00E35068">
      <w:pPr>
        <w:pStyle w:val="Default"/>
        <w:ind w:left="1152"/>
        <w:rPr>
          <w:sz w:val="23"/>
          <w:szCs w:val="23"/>
        </w:rPr>
      </w:pPr>
      <w:r w:rsidRPr="00E35068">
        <w:rPr>
          <w:sz w:val="23"/>
          <w:szCs w:val="23"/>
        </w:rPr>
        <w:t xml:space="preserve">&lt;code code="source product DIN" codeSystem="2.16.840.1.113883.2.20.6.42"/&gt; </w:t>
      </w:r>
    </w:p>
    <w:p w14:paraId="22DA9F70" w14:textId="77777777" w:rsidR="00E35068" w:rsidRPr="00E35068" w:rsidRDefault="00E35068" w:rsidP="00E35068">
      <w:pPr>
        <w:pStyle w:val="Default"/>
        <w:ind w:left="864"/>
        <w:rPr>
          <w:sz w:val="23"/>
          <w:szCs w:val="23"/>
        </w:rPr>
      </w:pPr>
      <w:r w:rsidRPr="00E35068">
        <w:rPr>
          <w:sz w:val="23"/>
          <w:szCs w:val="23"/>
        </w:rPr>
        <w:t xml:space="preserve">&lt;/definingMaterialKind&gt; </w:t>
      </w:r>
    </w:p>
    <w:p w14:paraId="3823503F" w14:textId="77777777" w:rsidR="00E35068" w:rsidRPr="00E35068" w:rsidRDefault="00E35068" w:rsidP="00E35068">
      <w:pPr>
        <w:pStyle w:val="Default"/>
        <w:ind w:left="576"/>
        <w:rPr>
          <w:sz w:val="23"/>
          <w:szCs w:val="23"/>
        </w:rPr>
      </w:pPr>
      <w:r w:rsidRPr="00E35068">
        <w:rPr>
          <w:sz w:val="23"/>
          <w:szCs w:val="23"/>
        </w:rPr>
        <w:t xml:space="preserve">&lt;/asEquivalentEntity&gt; </w:t>
      </w:r>
    </w:p>
    <w:p w14:paraId="3DCA6272"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182F75ED" w14:textId="77777777" w:rsidR="00E35068" w:rsidRPr="00E35068" w:rsidRDefault="00E35068" w:rsidP="00E35068">
      <w:pPr>
        <w:pStyle w:val="Default"/>
        <w:rPr>
          <w:sz w:val="23"/>
          <w:szCs w:val="23"/>
        </w:rPr>
      </w:pPr>
      <w:r w:rsidRPr="00E35068">
        <w:rPr>
          <w:sz w:val="23"/>
          <w:szCs w:val="23"/>
        </w:rPr>
        <w:t>&lt;/manufacturedProduct&gt;</w:t>
      </w:r>
    </w:p>
    <w:p w14:paraId="6FCBB5A6" w14:textId="77777777" w:rsidR="00E35068" w:rsidRDefault="00E35068" w:rsidP="0080029F">
      <w:pPr>
        <w:pStyle w:val="Default"/>
        <w:rPr>
          <w:sz w:val="23"/>
          <w:szCs w:val="23"/>
        </w:rPr>
      </w:pPr>
    </w:p>
    <w:p w14:paraId="7504961D" w14:textId="77777777" w:rsidR="000F4FB9" w:rsidRDefault="000F4FB9" w:rsidP="0080029F">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14:paraId="4BFFDDA1" w14:textId="77777777" w:rsidR="00E35068" w:rsidRPr="00E35068" w:rsidRDefault="00E35068" w:rsidP="00E35068">
      <w:pPr>
        <w:pStyle w:val="Default"/>
        <w:rPr>
          <w:sz w:val="23"/>
          <w:szCs w:val="23"/>
        </w:rPr>
      </w:pPr>
      <w:r w:rsidRPr="00E35068">
        <w:rPr>
          <w:sz w:val="23"/>
          <w:szCs w:val="23"/>
        </w:rPr>
        <w:t xml:space="preserve">&lt;manufacturedProduct&gt; </w:t>
      </w:r>
    </w:p>
    <w:p w14:paraId="31E65683"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6C919E14" w14:textId="77777777" w:rsidR="00E35068" w:rsidRPr="00E35068" w:rsidRDefault="00E35068" w:rsidP="00E35068">
      <w:pPr>
        <w:pStyle w:val="Default"/>
        <w:ind w:left="288"/>
        <w:rPr>
          <w:sz w:val="23"/>
          <w:szCs w:val="23"/>
        </w:rPr>
      </w:pPr>
      <w:r w:rsidRPr="00E35068">
        <w:rPr>
          <w:sz w:val="23"/>
          <w:szCs w:val="23"/>
        </w:rPr>
        <w:t xml:space="preserve">         ... </w:t>
      </w:r>
    </w:p>
    <w:p w14:paraId="296A51D7" w14:textId="77777777" w:rsidR="00E35068" w:rsidRPr="00E35068" w:rsidRDefault="00E35068" w:rsidP="00E35068">
      <w:pPr>
        <w:pStyle w:val="Default"/>
        <w:ind w:left="576"/>
        <w:rPr>
          <w:sz w:val="23"/>
          <w:szCs w:val="23"/>
        </w:rPr>
      </w:pPr>
      <w:r w:rsidRPr="00E35068">
        <w:rPr>
          <w:sz w:val="23"/>
          <w:szCs w:val="23"/>
        </w:rPr>
        <w:t xml:space="preserve">&lt;asEquivalentEntity classCode="EQUIV"&gt; </w:t>
      </w:r>
    </w:p>
    <w:p w14:paraId="6ED26039" w14:textId="77777777" w:rsidR="00E35068" w:rsidRPr="00E35068" w:rsidRDefault="00E35068" w:rsidP="00E35068">
      <w:pPr>
        <w:pStyle w:val="Default"/>
        <w:ind w:left="864"/>
        <w:rPr>
          <w:sz w:val="23"/>
          <w:szCs w:val="23"/>
        </w:rPr>
      </w:pPr>
      <w:r w:rsidRPr="00E35068">
        <w:rPr>
          <w:sz w:val="23"/>
          <w:szCs w:val="23"/>
        </w:rPr>
        <w:t xml:space="preserve">&lt;code code="C64637" codeSystem="2.16.840.1.113883.2.20.6.12"/&gt; </w:t>
      </w:r>
    </w:p>
    <w:p w14:paraId="17C2509D" w14:textId="77777777" w:rsidR="00E35068" w:rsidRPr="00E35068" w:rsidRDefault="00E35068" w:rsidP="00E35068">
      <w:pPr>
        <w:pStyle w:val="Default"/>
        <w:ind w:left="1152"/>
        <w:rPr>
          <w:sz w:val="23"/>
          <w:szCs w:val="23"/>
        </w:rPr>
      </w:pPr>
      <w:r w:rsidRPr="00E35068">
        <w:rPr>
          <w:sz w:val="23"/>
          <w:szCs w:val="23"/>
        </w:rPr>
        <w:t xml:space="preserve">&lt;definingMaterialKind&gt; </w:t>
      </w:r>
    </w:p>
    <w:p w14:paraId="149B4BB6" w14:textId="77777777" w:rsidR="00E35068" w:rsidRPr="00E35068" w:rsidRDefault="00E35068" w:rsidP="00E35068">
      <w:pPr>
        <w:pStyle w:val="Default"/>
        <w:ind w:left="1440"/>
        <w:rPr>
          <w:sz w:val="23"/>
          <w:szCs w:val="23"/>
        </w:rPr>
      </w:pPr>
      <w:r w:rsidRPr="00E35068">
        <w:rPr>
          <w:sz w:val="23"/>
          <w:szCs w:val="23"/>
        </w:rPr>
        <w:t>&lt;code code=”source product DIN” codeSystem=”2.16.840.1.113883.2.20.6.42”/&gt;</w:t>
      </w:r>
    </w:p>
    <w:p w14:paraId="24B45332" w14:textId="77777777" w:rsidR="00B2339D" w:rsidRDefault="00B2339D" w:rsidP="0080029F"/>
    <w:p w14:paraId="34E862FB" w14:textId="77777777" w:rsidR="00B2339D" w:rsidRDefault="000F4FB9" w:rsidP="0080029F">
      <w:r>
        <w:t>The equivalency code would identify if it was a predecessor or same product being referenced.</w:t>
      </w:r>
      <w:r w:rsidR="00B2339D">
        <w:t xml:space="preserve"> </w:t>
      </w:r>
    </w:p>
    <w:p w14:paraId="522A0B67" w14:textId="77777777" w:rsidR="00B2339D" w:rsidRDefault="00B2339D" w:rsidP="0080029F"/>
    <w:p w14:paraId="32044E8D" w14:textId="77777777" w:rsidR="000F4FB9" w:rsidRDefault="000F4FB9" w:rsidP="0080029F">
      <w:r>
        <w:t xml:space="preserve">Product source may be specified under a product </w:t>
      </w:r>
      <w:r w:rsidR="00E35068">
        <w:t>as outlined below:</w:t>
      </w:r>
    </w:p>
    <w:p w14:paraId="6A4652C8" w14:textId="77777777" w:rsidR="00E35068" w:rsidRPr="00E35068" w:rsidRDefault="00E35068" w:rsidP="00E35068">
      <w:pPr>
        <w:pStyle w:val="Default"/>
        <w:rPr>
          <w:sz w:val="23"/>
          <w:szCs w:val="23"/>
        </w:rPr>
      </w:pPr>
      <w:r w:rsidRPr="00E35068">
        <w:rPr>
          <w:sz w:val="23"/>
          <w:szCs w:val="23"/>
        </w:rPr>
        <w:t>&lt;subject&gt;</w:t>
      </w:r>
    </w:p>
    <w:p w14:paraId="26E2C183" w14:textId="77777777" w:rsidR="00E35068" w:rsidRPr="00E35068" w:rsidRDefault="00E35068" w:rsidP="00E35068">
      <w:pPr>
        <w:pStyle w:val="Default"/>
        <w:ind w:left="288"/>
        <w:rPr>
          <w:sz w:val="23"/>
          <w:szCs w:val="23"/>
        </w:rPr>
      </w:pPr>
      <w:r w:rsidRPr="00E35068">
        <w:rPr>
          <w:sz w:val="23"/>
          <w:szCs w:val="23"/>
        </w:rPr>
        <w:t xml:space="preserve">&lt;manufacturedProduct&gt; </w:t>
      </w:r>
    </w:p>
    <w:p w14:paraId="642685EB" w14:textId="77777777" w:rsidR="00E35068" w:rsidRPr="00E35068" w:rsidRDefault="00E35068" w:rsidP="00E35068">
      <w:pPr>
        <w:pStyle w:val="Default"/>
        <w:ind w:left="576"/>
        <w:rPr>
          <w:sz w:val="23"/>
          <w:szCs w:val="23"/>
        </w:rPr>
      </w:pPr>
      <w:r w:rsidRPr="00E35068">
        <w:rPr>
          <w:sz w:val="23"/>
          <w:szCs w:val="23"/>
        </w:rPr>
        <w:t xml:space="preserve">&lt;manufacturedProduct&gt; </w:t>
      </w:r>
    </w:p>
    <w:p w14:paraId="34EC8594" w14:textId="77777777" w:rsidR="00E35068" w:rsidRPr="00E35068" w:rsidRDefault="00E35068" w:rsidP="00797756">
      <w:pPr>
        <w:pStyle w:val="Default"/>
        <w:ind w:left="864"/>
        <w:rPr>
          <w:sz w:val="23"/>
          <w:szCs w:val="23"/>
        </w:rPr>
      </w:pPr>
      <w:r w:rsidRPr="00E35068">
        <w:rPr>
          <w:sz w:val="23"/>
          <w:szCs w:val="23"/>
        </w:rPr>
        <w:t xml:space="preserve">&lt;asEquivalentEntity&gt; </w:t>
      </w:r>
    </w:p>
    <w:p w14:paraId="70CD463F" w14:textId="77777777" w:rsidR="00E35068" w:rsidRPr="00B2339D" w:rsidRDefault="00E35068" w:rsidP="00E35068">
      <w:pPr>
        <w:pStyle w:val="Default"/>
        <w:rPr>
          <w:rFonts w:ascii="Courier New" w:hAnsi="Courier New" w:cs="Courier New"/>
          <w:sz w:val="18"/>
          <w:szCs w:val="18"/>
        </w:rPr>
      </w:pPr>
    </w:p>
    <w:p w14:paraId="0E0CC3AB" w14:textId="77777777" w:rsidR="000F4FB9" w:rsidRDefault="000F4FB9" w:rsidP="0080029F">
      <w:pPr>
        <w:pStyle w:val="Default"/>
        <w:rPr>
          <w:sz w:val="23"/>
          <w:szCs w:val="23"/>
        </w:rPr>
      </w:pPr>
      <w:r>
        <w:rPr>
          <w:sz w:val="23"/>
          <w:szCs w:val="23"/>
        </w:rPr>
        <w:t xml:space="preserve">or under parts </w:t>
      </w:r>
      <w:r w:rsidR="00797756">
        <w:rPr>
          <w:sz w:val="23"/>
          <w:szCs w:val="23"/>
        </w:rPr>
        <w:t>as outlined below:</w:t>
      </w:r>
    </w:p>
    <w:p w14:paraId="1ABB3670" w14:textId="77777777" w:rsidR="00797756" w:rsidRPr="00797756" w:rsidRDefault="00797756" w:rsidP="00797756">
      <w:pPr>
        <w:pStyle w:val="Default"/>
        <w:rPr>
          <w:sz w:val="23"/>
          <w:szCs w:val="23"/>
        </w:rPr>
      </w:pPr>
      <w:r w:rsidRPr="00797756">
        <w:rPr>
          <w:sz w:val="23"/>
          <w:szCs w:val="23"/>
        </w:rPr>
        <w:t>&lt;part&gt;</w:t>
      </w:r>
    </w:p>
    <w:p w14:paraId="1B242CD3" w14:textId="77777777" w:rsidR="00797756" w:rsidRPr="00797756" w:rsidRDefault="00797756" w:rsidP="00797756">
      <w:pPr>
        <w:pStyle w:val="Default"/>
        <w:ind w:left="288"/>
        <w:rPr>
          <w:sz w:val="23"/>
          <w:szCs w:val="23"/>
        </w:rPr>
      </w:pPr>
      <w:r w:rsidRPr="00797756">
        <w:rPr>
          <w:sz w:val="23"/>
          <w:szCs w:val="23"/>
        </w:rPr>
        <w:t>&lt;partProduct&gt;</w:t>
      </w:r>
    </w:p>
    <w:p w14:paraId="55D84EBA" w14:textId="77777777" w:rsidR="00797756" w:rsidRDefault="00797756" w:rsidP="00797756">
      <w:pPr>
        <w:pStyle w:val="Default"/>
        <w:ind w:left="576"/>
        <w:rPr>
          <w:sz w:val="23"/>
          <w:szCs w:val="23"/>
        </w:rPr>
      </w:pPr>
      <w:r>
        <w:rPr>
          <w:sz w:val="23"/>
          <w:szCs w:val="23"/>
        </w:rPr>
        <w:t>&lt;asEquivalentEntity&gt;</w:t>
      </w:r>
    </w:p>
    <w:p w14:paraId="665118A0" w14:textId="77777777" w:rsidR="005A4437" w:rsidRDefault="005A4437" w:rsidP="005A4437"/>
    <w:p w14:paraId="502A90E9" w14:textId="77777777" w:rsidR="000F4FB9" w:rsidRDefault="000F4FB9" w:rsidP="001D67E2">
      <w:pPr>
        <w:pStyle w:val="Heading3"/>
      </w:pPr>
      <w:bookmarkStart w:id="1723" w:name="_Toc503195138"/>
      <w:bookmarkStart w:id="1724" w:name="_Toc500864085"/>
      <w:r>
        <w:t>Additional Identifiers for this Product</w:t>
      </w:r>
      <w:bookmarkEnd w:id="1723"/>
      <w:bookmarkEnd w:id="1724"/>
    </w:p>
    <w:p w14:paraId="0C060BDF" w14:textId="77777777" w:rsidR="000F4FB9" w:rsidRDefault="000F4FB9" w:rsidP="0080029F">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w:t>
      </w:r>
      <w:r w:rsidR="00797756">
        <w:t>orrect item code, as outlined in the example below:</w:t>
      </w:r>
    </w:p>
    <w:p w14:paraId="5F021997" w14:textId="77777777" w:rsidR="004F09FB" w:rsidRPr="006D4B01" w:rsidRDefault="004F09FB" w:rsidP="004F09FB">
      <w:pPr>
        <w:pStyle w:val="Default"/>
        <w:rPr>
          <w:sz w:val="23"/>
          <w:szCs w:val="23"/>
        </w:rPr>
      </w:pPr>
      <w:r w:rsidRPr="006D4B01">
        <w:rPr>
          <w:sz w:val="23"/>
          <w:szCs w:val="23"/>
        </w:rPr>
        <w:t xml:space="preserve">&lt;manufacturedProduct&gt; </w:t>
      </w:r>
    </w:p>
    <w:p w14:paraId="6E9C9CCE" w14:textId="77777777" w:rsidR="004F09FB" w:rsidRPr="006D4B01" w:rsidRDefault="004F09FB" w:rsidP="004F09FB">
      <w:pPr>
        <w:pStyle w:val="Default"/>
        <w:ind w:left="288"/>
        <w:rPr>
          <w:sz w:val="23"/>
          <w:szCs w:val="23"/>
        </w:rPr>
      </w:pPr>
      <w:r w:rsidRPr="006D4B01">
        <w:rPr>
          <w:sz w:val="23"/>
          <w:szCs w:val="23"/>
        </w:rPr>
        <w:t xml:space="preserve">&lt;manufacturedProduct&gt; </w:t>
      </w:r>
    </w:p>
    <w:p w14:paraId="09387AB5" w14:textId="77777777" w:rsidR="004F09FB" w:rsidRPr="006D4B01" w:rsidRDefault="004F09FB" w:rsidP="004F09FB">
      <w:pPr>
        <w:pStyle w:val="Default"/>
        <w:ind w:left="288"/>
        <w:rPr>
          <w:sz w:val="23"/>
          <w:szCs w:val="23"/>
        </w:rPr>
      </w:pPr>
      <w:r w:rsidRPr="006D4B01">
        <w:rPr>
          <w:sz w:val="23"/>
          <w:szCs w:val="23"/>
        </w:rPr>
        <w:t xml:space="preserve">    ... </w:t>
      </w:r>
    </w:p>
    <w:p w14:paraId="56C82C92" w14:textId="77777777" w:rsidR="004F09FB" w:rsidRPr="006D4B01" w:rsidRDefault="004F09FB" w:rsidP="004F09FB">
      <w:pPr>
        <w:pStyle w:val="Default"/>
        <w:ind w:left="288"/>
        <w:rPr>
          <w:sz w:val="23"/>
          <w:szCs w:val="23"/>
        </w:rPr>
      </w:pPr>
      <w:r w:rsidRPr="006D4B01">
        <w:rPr>
          <w:sz w:val="23"/>
          <w:szCs w:val="23"/>
        </w:rPr>
        <w:t xml:space="preserve">&lt;asIdentifiedEntity classCode="IDENT"&gt; </w:t>
      </w:r>
    </w:p>
    <w:p w14:paraId="5862CD6E" w14:textId="77777777" w:rsidR="004F09FB" w:rsidRPr="006D4B01" w:rsidRDefault="004F09FB" w:rsidP="004F09FB">
      <w:pPr>
        <w:pStyle w:val="Default"/>
        <w:ind w:left="576"/>
        <w:rPr>
          <w:sz w:val="23"/>
          <w:szCs w:val="23"/>
        </w:rPr>
      </w:pPr>
      <w:r w:rsidRPr="006D4B01">
        <w:rPr>
          <w:sz w:val="23"/>
          <w:szCs w:val="23"/>
        </w:rPr>
        <w:lastRenderedPageBreak/>
        <w:t xml:space="preserve">&lt;id extension="other identifier" root="other identifier root"/&gt; </w:t>
      </w:r>
    </w:p>
    <w:p w14:paraId="616FE07B" w14:textId="77777777" w:rsidR="004F09FB" w:rsidRPr="006D4B01" w:rsidRDefault="004F09FB" w:rsidP="004F09FB">
      <w:pPr>
        <w:pStyle w:val="Default"/>
        <w:ind w:left="576"/>
        <w:rPr>
          <w:sz w:val="23"/>
          <w:szCs w:val="23"/>
        </w:rPr>
      </w:pPr>
      <w:r w:rsidRPr="006D4B01">
        <w:rPr>
          <w:sz w:val="23"/>
          <w:szCs w:val="23"/>
        </w:rPr>
        <w:t xml:space="preserve">&lt;code code="other identifier type code" codeSystem="2.16.840.1.113883.2.20.6.13" displayName="model number"/&gt; </w:t>
      </w:r>
    </w:p>
    <w:p w14:paraId="1C03C1A0" w14:textId="77777777" w:rsidR="004F09FB" w:rsidRDefault="004F09FB" w:rsidP="004F09FB"/>
    <w:p w14:paraId="5727E307" w14:textId="77777777" w:rsidR="004F09FB" w:rsidRDefault="004F09FB" w:rsidP="004F09FB">
      <w:pPr>
        <w:rPr>
          <w:rFonts w:eastAsia="Times New Roman"/>
          <w:lang w:eastAsia="de-DE"/>
        </w:rPr>
      </w:pPr>
      <w:r>
        <w:t xml:space="preserve">Non HPFB defined </w:t>
      </w:r>
      <w:r w:rsidRPr="00082DD5">
        <w:t xml:space="preserve">identifications </w:t>
      </w:r>
      <w:r>
        <w:t xml:space="preserve">are </w:t>
      </w:r>
      <w:r w:rsidRPr="00082DD5">
        <w:t xml:space="preserve">assigned codes </w:t>
      </w:r>
      <w:r>
        <w:t xml:space="preserve">derived from OID: </w:t>
      </w:r>
      <w:r>
        <w:rPr>
          <w:rFonts w:eastAsia="Times New Roman"/>
          <w:lang w:eastAsia="de-DE"/>
        </w:rPr>
        <w:t xml:space="preserve">2.16.840.1.113883.2.20.6.13. </w:t>
      </w:r>
    </w:p>
    <w:p w14:paraId="303D5D75" w14:textId="77777777" w:rsidR="004F09FB" w:rsidRPr="00B2339D" w:rsidRDefault="004F09FB" w:rsidP="004F09FB">
      <w:pPr>
        <w:pStyle w:val="Default"/>
        <w:rPr>
          <w:rFonts w:ascii="Courier New" w:hAnsi="Courier New" w:cs="Courier New"/>
          <w:sz w:val="18"/>
          <w:szCs w:val="18"/>
        </w:rPr>
      </w:pPr>
    </w:p>
    <w:p w14:paraId="3D372A25" w14:textId="77777777" w:rsidR="000F4FB9" w:rsidRDefault="000F4FB9" w:rsidP="0080029F">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14:paraId="0858A2B7" w14:textId="77777777" w:rsidR="000F4FB9" w:rsidRDefault="000F4FB9" w:rsidP="0080029F"/>
    <w:p w14:paraId="4B66EEB7" w14:textId="77777777" w:rsidR="002A7033" w:rsidRDefault="002A7033" w:rsidP="001D67E2">
      <w:pPr>
        <w:pStyle w:val="Heading3"/>
      </w:pPr>
      <w:bookmarkStart w:id="1725" w:name="_Toc503195139"/>
      <w:bookmarkStart w:id="1726" w:name="_Toc500864086"/>
      <w:r>
        <w:t>Code and Name</w:t>
      </w:r>
      <w:bookmarkEnd w:id="1725"/>
      <w:bookmarkEnd w:id="1726"/>
    </w:p>
    <w:p w14:paraId="46E0D113" w14:textId="77777777" w:rsidR="002A7033" w:rsidRDefault="002A7033" w:rsidP="002A7033">
      <w:pPr>
        <w:rPr>
          <w:lang w:val="en-US"/>
        </w:rPr>
      </w:pPr>
      <w:r>
        <w:rPr>
          <w:lang w:val="en-US"/>
        </w:rPr>
        <w:t>Outlined below is an example of capturing the code and name aspects:</w:t>
      </w:r>
    </w:p>
    <w:p w14:paraId="39C1A3A3" w14:textId="77777777" w:rsidR="002A7033" w:rsidRPr="00824CF2" w:rsidRDefault="002A7033" w:rsidP="002A7033">
      <w:pPr>
        <w:pStyle w:val="Default"/>
        <w:rPr>
          <w:sz w:val="23"/>
          <w:szCs w:val="23"/>
          <w:lang w:val="en-US"/>
        </w:rPr>
      </w:pPr>
      <w:r w:rsidRPr="00824CF2">
        <w:rPr>
          <w:sz w:val="23"/>
          <w:szCs w:val="23"/>
          <w:lang w:val="en-US"/>
        </w:rPr>
        <w:t xml:space="preserve">&lt;section&gt; </w:t>
      </w:r>
    </w:p>
    <w:p w14:paraId="54AF86F8" w14:textId="77777777" w:rsidR="002A7033" w:rsidRPr="00824CF2" w:rsidRDefault="002A7033" w:rsidP="002A7033">
      <w:pPr>
        <w:pStyle w:val="Default"/>
        <w:ind w:left="288"/>
        <w:rPr>
          <w:sz w:val="23"/>
          <w:szCs w:val="23"/>
          <w:lang w:val="en-US"/>
        </w:rPr>
      </w:pPr>
      <w:r w:rsidRPr="00824CF2">
        <w:rPr>
          <w:sz w:val="23"/>
          <w:szCs w:val="23"/>
          <w:lang w:val="en-US"/>
        </w:rPr>
        <w:t xml:space="preserve">&lt;subject&gt; </w:t>
      </w:r>
    </w:p>
    <w:p w14:paraId="6CD9C15E" w14:textId="77777777" w:rsidR="002A7033" w:rsidRPr="00824CF2" w:rsidRDefault="002A7033" w:rsidP="002A7033">
      <w:pPr>
        <w:pStyle w:val="Default"/>
        <w:ind w:left="576"/>
        <w:rPr>
          <w:sz w:val="23"/>
          <w:szCs w:val="23"/>
          <w:lang w:val="en-US"/>
        </w:rPr>
      </w:pPr>
      <w:r w:rsidRPr="00824CF2">
        <w:rPr>
          <w:sz w:val="23"/>
          <w:szCs w:val="23"/>
          <w:lang w:val="en-US"/>
        </w:rPr>
        <w:t xml:space="preserve">&lt;manufacturedProduct&gt; </w:t>
      </w:r>
    </w:p>
    <w:p w14:paraId="78DC14DA" w14:textId="77777777" w:rsidR="002A7033" w:rsidRPr="00824CF2" w:rsidRDefault="002A7033" w:rsidP="002A7033">
      <w:pPr>
        <w:pStyle w:val="Default"/>
        <w:ind w:left="864"/>
        <w:rPr>
          <w:sz w:val="23"/>
          <w:szCs w:val="23"/>
          <w:lang w:val="en-US"/>
        </w:rPr>
      </w:pPr>
      <w:r w:rsidRPr="00824CF2">
        <w:rPr>
          <w:sz w:val="23"/>
          <w:szCs w:val="23"/>
          <w:lang w:val="en-US"/>
        </w:rPr>
        <w:t xml:space="preserve">&lt;manufacturedProduct&gt; </w:t>
      </w:r>
    </w:p>
    <w:p w14:paraId="2E18EA01" w14:textId="77777777" w:rsidR="002A7033" w:rsidRPr="00824CF2" w:rsidRDefault="002A7033" w:rsidP="002A7033">
      <w:pPr>
        <w:ind w:left="1152"/>
        <w:rPr>
          <w:lang w:val="en-US"/>
        </w:rPr>
      </w:pPr>
      <w:r w:rsidRPr="00824CF2">
        <w:rPr>
          <w:lang w:val="en-US"/>
        </w:rPr>
        <w:t>&lt;code code="12345678" codeSystem=" 2.16.840.1.113883.2.20.6.42"/&gt;</w:t>
      </w:r>
    </w:p>
    <w:p w14:paraId="0CD5F71E" w14:textId="77777777" w:rsidR="002A7033" w:rsidRPr="00824CF2" w:rsidRDefault="002A7033" w:rsidP="002A7033">
      <w:pPr>
        <w:pStyle w:val="Default"/>
        <w:ind w:left="1152"/>
        <w:rPr>
          <w:sz w:val="23"/>
          <w:szCs w:val="23"/>
          <w:lang w:val="en-US"/>
        </w:rPr>
      </w:pPr>
      <w:r>
        <w:rPr>
          <w:sz w:val="23"/>
          <w:szCs w:val="23"/>
          <w:lang w:val="en-US"/>
        </w:rPr>
        <w:t>&lt;name&gt;Tazmin</w:t>
      </w:r>
      <w:r w:rsidRPr="00824CF2">
        <w:rPr>
          <w:sz w:val="23"/>
          <w:szCs w:val="23"/>
          <w:lang w:val="en-US"/>
        </w:rPr>
        <w:t>&lt;suffix&gt;</w:t>
      </w:r>
      <w:r>
        <w:rPr>
          <w:sz w:val="23"/>
          <w:szCs w:val="23"/>
          <w:lang w:val="en-US"/>
        </w:rPr>
        <w:t xml:space="preserve"> </w:t>
      </w:r>
      <w:r w:rsidRPr="00824CF2">
        <w:rPr>
          <w:sz w:val="23"/>
          <w:szCs w:val="23"/>
          <w:lang w:val="en-US"/>
        </w:rPr>
        <w:t xml:space="preserve">XR&lt;/suffix&gt;&lt;/name&gt; </w:t>
      </w:r>
    </w:p>
    <w:p w14:paraId="0775E9B5" w14:textId="77777777" w:rsidR="002A7033" w:rsidRPr="00824CF2" w:rsidRDefault="002A7033" w:rsidP="002A7033">
      <w:pPr>
        <w:pStyle w:val="Default"/>
        <w:ind w:left="1152"/>
        <w:rPr>
          <w:sz w:val="23"/>
          <w:szCs w:val="23"/>
          <w:lang w:val="en-US"/>
        </w:rPr>
      </w:pPr>
      <w:r w:rsidRPr="00824CF2">
        <w:rPr>
          <w:sz w:val="23"/>
          <w:szCs w:val="23"/>
          <w:lang w:val="en-US"/>
        </w:rPr>
        <w:t xml:space="preserve">&lt;formCode code="C42998" codeSystem="2.16.840.1.113883.2.20.6.3" displayName="tablet"/&gt; </w:t>
      </w:r>
    </w:p>
    <w:p w14:paraId="519373E2" w14:textId="77777777" w:rsidR="002A7033" w:rsidRPr="00824CF2" w:rsidRDefault="002A7033" w:rsidP="002A7033">
      <w:pPr>
        <w:pStyle w:val="Default"/>
        <w:ind w:left="1152"/>
        <w:rPr>
          <w:sz w:val="23"/>
          <w:szCs w:val="23"/>
          <w:lang w:val="en-US"/>
        </w:rPr>
      </w:pPr>
      <w:r w:rsidRPr="00824CF2">
        <w:rPr>
          <w:sz w:val="23"/>
          <w:szCs w:val="23"/>
          <w:lang w:val="en-US"/>
        </w:rPr>
        <w:t xml:space="preserve">&lt;asEntityWithGeneric&gt; </w:t>
      </w:r>
    </w:p>
    <w:p w14:paraId="20D1889C" w14:textId="77777777" w:rsidR="002A7033" w:rsidRPr="00824CF2" w:rsidRDefault="002A7033" w:rsidP="002A7033">
      <w:pPr>
        <w:pStyle w:val="Default"/>
        <w:ind w:left="1440"/>
        <w:rPr>
          <w:sz w:val="23"/>
          <w:szCs w:val="23"/>
          <w:lang w:val="en-US"/>
        </w:rPr>
      </w:pPr>
      <w:r w:rsidRPr="00824CF2">
        <w:rPr>
          <w:sz w:val="23"/>
          <w:szCs w:val="23"/>
          <w:lang w:val="en-US"/>
        </w:rPr>
        <w:t xml:space="preserve">&lt;genericMedicine&gt; </w:t>
      </w:r>
    </w:p>
    <w:p w14:paraId="2172848B" w14:textId="77777777" w:rsidR="002A7033" w:rsidRPr="00824CF2" w:rsidRDefault="002A7033" w:rsidP="002A7033">
      <w:pPr>
        <w:pStyle w:val="Default"/>
        <w:ind w:left="1728"/>
        <w:rPr>
          <w:sz w:val="23"/>
          <w:szCs w:val="23"/>
          <w:lang w:val="en-US"/>
        </w:rPr>
      </w:pPr>
      <w:r w:rsidRPr="00824CF2">
        <w:rPr>
          <w:sz w:val="23"/>
          <w:szCs w:val="23"/>
          <w:lang w:val="en-US"/>
        </w:rPr>
        <w:t xml:space="preserve">&lt;name&gt;tazminate hydrochloride&lt;/name&gt; </w:t>
      </w:r>
    </w:p>
    <w:p w14:paraId="415380FE" w14:textId="77777777" w:rsidR="002A7033" w:rsidRPr="00824CF2" w:rsidRDefault="002A7033" w:rsidP="002A7033">
      <w:pPr>
        <w:pStyle w:val="Default"/>
        <w:ind w:left="1440"/>
        <w:rPr>
          <w:sz w:val="23"/>
          <w:szCs w:val="23"/>
          <w:lang w:val="en-US"/>
        </w:rPr>
      </w:pPr>
      <w:r w:rsidRPr="00824CF2">
        <w:rPr>
          <w:sz w:val="23"/>
          <w:szCs w:val="23"/>
          <w:lang w:val="en-US"/>
        </w:rPr>
        <w:t>&lt;/genericMedicine&gt;</w:t>
      </w:r>
    </w:p>
    <w:p w14:paraId="3B886877" w14:textId="77777777" w:rsidR="002A7033" w:rsidRDefault="002A7033" w:rsidP="002A7033"/>
    <w:p w14:paraId="7B1C6F0D" w14:textId="77777777" w:rsidR="000F4FB9" w:rsidRDefault="000F4FB9" w:rsidP="001D67E2">
      <w:pPr>
        <w:pStyle w:val="Heading3"/>
      </w:pPr>
      <w:bookmarkStart w:id="1727" w:name="_Ref492162431"/>
      <w:bookmarkStart w:id="1728" w:name="_Ref492304178"/>
      <w:bookmarkStart w:id="1729" w:name="_Toc503195140"/>
      <w:bookmarkStart w:id="1730" w:name="_Toc500864087"/>
      <w:r>
        <w:t>Ingredient</w:t>
      </w:r>
      <w:bookmarkEnd w:id="1727"/>
      <w:bookmarkEnd w:id="1728"/>
      <w:bookmarkEnd w:id="1729"/>
      <w:bookmarkEnd w:id="1730"/>
    </w:p>
    <w:p w14:paraId="0CDD2D0D" w14:textId="77777777" w:rsidR="000F4FB9" w:rsidRDefault="000F4FB9" w:rsidP="0080029F">
      <w:r w:rsidRPr="00082DD5">
        <w:t xml:space="preserve">Ingredients may be specified for products </w:t>
      </w:r>
      <w:r w:rsidR="004F09FB">
        <w:t>as outlined below:</w:t>
      </w:r>
    </w:p>
    <w:p w14:paraId="1C1611C8" w14:textId="77777777" w:rsidR="004F09FB" w:rsidRPr="00021B53" w:rsidRDefault="004F09FB" w:rsidP="004F09FB">
      <w:r w:rsidRPr="00021B53">
        <w:t xml:space="preserve">&lt;subject&gt; </w:t>
      </w:r>
    </w:p>
    <w:p w14:paraId="15B4F921" w14:textId="77777777" w:rsidR="004F09FB" w:rsidRPr="00021B53" w:rsidRDefault="004F09FB" w:rsidP="00815FA0">
      <w:pPr>
        <w:ind w:left="288"/>
      </w:pPr>
      <w:r w:rsidRPr="00021B53">
        <w:t xml:space="preserve">&lt;manufacturedProduct&gt; </w:t>
      </w:r>
    </w:p>
    <w:p w14:paraId="5AC627CD" w14:textId="77777777" w:rsidR="004F09FB" w:rsidRPr="00021B53" w:rsidRDefault="004F09FB" w:rsidP="00815FA0">
      <w:pPr>
        <w:ind w:left="576"/>
      </w:pPr>
      <w:r w:rsidRPr="00021B53">
        <w:t xml:space="preserve">&lt;manufacturedProduct&gt; </w:t>
      </w:r>
    </w:p>
    <w:p w14:paraId="7EF1C1E1" w14:textId="77777777" w:rsidR="00337E6A" w:rsidRDefault="004F09FB" w:rsidP="00815FA0">
      <w:pPr>
        <w:ind w:left="864"/>
      </w:pPr>
      <w:r w:rsidRPr="00021B53">
        <w:t xml:space="preserve">&lt;ingredient/&gt; </w:t>
      </w:r>
    </w:p>
    <w:p w14:paraId="1BA7CFD9" w14:textId="77777777" w:rsidR="00815FA0" w:rsidRDefault="00815FA0" w:rsidP="00815FA0">
      <w:pPr>
        <w:ind w:left="864"/>
      </w:pPr>
    </w:p>
    <w:p w14:paraId="0FDD7C18" w14:textId="77777777" w:rsidR="000F4FB9" w:rsidRDefault="00815FA0" w:rsidP="0080029F">
      <w:r>
        <w:t>and parts</w:t>
      </w:r>
      <w:r w:rsidRPr="00815FA0">
        <w:t xml:space="preserve"> </w:t>
      </w:r>
      <w:r>
        <w:t>as outlined below:</w:t>
      </w:r>
    </w:p>
    <w:p w14:paraId="3EEE6A67" w14:textId="77777777" w:rsidR="00815FA0" w:rsidRPr="00021B53" w:rsidRDefault="00815FA0" w:rsidP="00815FA0">
      <w:r w:rsidRPr="00021B53">
        <w:t xml:space="preserve">&lt;part&gt; </w:t>
      </w:r>
    </w:p>
    <w:p w14:paraId="5B74C869" w14:textId="77777777" w:rsidR="00815FA0" w:rsidRPr="00021B53" w:rsidRDefault="00815FA0" w:rsidP="00815FA0">
      <w:pPr>
        <w:ind w:left="288"/>
      </w:pPr>
      <w:r w:rsidRPr="00021B53">
        <w:t>&lt;partProduct&gt;</w:t>
      </w:r>
    </w:p>
    <w:p w14:paraId="2A393990" w14:textId="77777777" w:rsidR="00815FA0" w:rsidRPr="00021B53" w:rsidRDefault="00815FA0" w:rsidP="00815FA0">
      <w:pPr>
        <w:ind w:left="576"/>
      </w:pPr>
      <w:r w:rsidRPr="00021B53">
        <w:t xml:space="preserve">&lt;ingredient/&gt; </w:t>
      </w:r>
    </w:p>
    <w:p w14:paraId="706225D9" w14:textId="77777777" w:rsidR="00815FA0" w:rsidRPr="00082DD5" w:rsidRDefault="00815FA0" w:rsidP="0080029F"/>
    <w:p w14:paraId="0052DC30" w14:textId="77777777" w:rsidR="00190A20" w:rsidRDefault="000F4FB9" w:rsidP="00815FA0">
      <w:pPr>
        <w:keepNext/>
      </w:pPr>
      <w:r w:rsidRPr="00082DD5">
        <w:lastRenderedPageBreak/>
        <w:t xml:space="preserve">Ingredient information includes the ingredient </w:t>
      </w:r>
      <w:r w:rsidR="00AB2CE0">
        <w:t xml:space="preserve">role, </w:t>
      </w:r>
      <w:r w:rsidR="00C41D70" w:rsidRPr="002F3313">
        <w:t xml:space="preserve">along with </w:t>
      </w:r>
      <w:r w:rsidR="00D334D4">
        <w:t>the</w:t>
      </w:r>
      <w:r w:rsidRPr="00082DD5">
        <w:t xml:space="preserve"> code, name,</w:t>
      </w:r>
      <w:r w:rsidR="00AB2CE0">
        <w:t xml:space="preserve"> </w:t>
      </w:r>
      <w:r w:rsidRPr="00082DD5">
        <w:t xml:space="preserve">strength, and possibly </w:t>
      </w:r>
      <w:r w:rsidR="00D334D4">
        <w:t xml:space="preserve">the </w:t>
      </w:r>
      <w:r w:rsidRPr="00082DD5">
        <w:t>active moiety name(s) and identifier and a reference ingredient name and identifier</w:t>
      </w:r>
      <w:r w:rsidR="00190A20">
        <w:t>, as illustrated below</w:t>
      </w:r>
    </w:p>
    <w:p w14:paraId="05D5D5B6" w14:textId="77777777" w:rsidR="00190A20" w:rsidRDefault="00190A20" w:rsidP="00190A20">
      <w:pPr>
        <w:keepNext/>
      </w:pPr>
      <w:r>
        <w:t>&lt;ingredient classCode="IACT"&gt;</w:t>
      </w:r>
    </w:p>
    <w:p w14:paraId="77746A67" w14:textId="77777777" w:rsidR="00190A20" w:rsidRDefault="00190A20" w:rsidP="00190A20">
      <w:pPr>
        <w:keepNext/>
        <w:ind w:left="288"/>
      </w:pPr>
      <w:r>
        <w:t>&lt;!-- This denotes that the active ingredient is already used in another approved product and is used as a compound product --&gt;</w:t>
      </w:r>
    </w:p>
    <w:p w14:paraId="4822DDFA" w14:textId="77777777" w:rsidR="00190A20" w:rsidRDefault="00190A20" w:rsidP="00190A20">
      <w:pPr>
        <w:keepNext/>
        <w:ind w:left="288"/>
      </w:pPr>
      <w:r>
        <w:t>&lt;quantity&gt;</w:t>
      </w:r>
    </w:p>
    <w:p w14:paraId="7CAA8A5F" w14:textId="77777777" w:rsidR="00190A20" w:rsidRDefault="00190A20" w:rsidP="00190A20">
      <w:pPr>
        <w:keepNext/>
        <w:ind w:left="576"/>
      </w:pPr>
      <w:r>
        <w:t>&lt;numerator value="12" unit="mg"/&gt;</w:t>
      </w:r>
    </w:p>
    <w:p w14:paraId="358B5473" w14:textId="77777777" w:rsidR="00190A20" w:rsidRDefault="00190A20" w:rsidP="00190A20">
      <w:pPr>
        <w:keepNext/>
        <w:ind w:left="576"/>
      </w:pPr>
      <w:r>
        <w:t>&lt;denominator value="100" unit="mL"/&gt;</w:t>
      </w:r>
    </w:p>
    <w:p w14:paraId="3D339605" w14:textId="77777777" w:rsidR="00190A20" w:rsidRDefault="00190A20" w:rsidP="00190A20">
      <w:pPr>
        <w:keepNext/>
        <w:ind w:left="288"/>
      </w:pPr>
      <w:r>
        <w:t>&lt;/quantity&gt;</w:t>
      </w:r>
    </w:p>
    <w:p w14:paraId="7F0F1A46" w14:textId="77777777" w:rsidR="00190A20" w:rsidRDefault="00190A20" w:rsidP="00190A20">
      <w:pPr>
        <w:keepNext/>
        <w:ind w:left="288"/>
      </w:pPr>
      <w:r>
        <w:t>&lt;ingredientSubstance&gt;</w:t>
      </w:r>
    </w:p>
    <w:p w14:paraId="016FF52E" w14:textId="77777777" w:rsidR="00190A20" w:rsidRDefault="00190A20" w:rsidP="00190A20">
      <w:pPr>
        <w:keepNext/>
        <w:ind w:left="576"/>
      </w:pPr>
      <w:r>
        <w:t>&lt;code code="88888-333" codeSystem="2.16.840.1.113883.2.20.6.14" displayName="Midazolam Hydrochloride"/&gt;</w:t>
      </w:r>
    </w:p>
    <w:p w14:paraId="3F1DA207" w14:textId="77777777" w:rsidR="00190A20" w:rsidRDefault="00190A20" w:rsidP="00190A20">
      <w:pPr>
        <w:keepNext/>
        <w:ind w:left="576"/>
      </w:pPr>
      <w:r>
        <w:t>&lt;name&gt;Midazolam Hydrochloride&lt;/name&gt;</w:t>
      </w:r>
    </w:p>
    <w:p w14:paraId="6EDDC8D9" w14:textId="77777777" w:rsidR="00190A20" w:rsidRDefault="00190A20" w:rsidP="00190A20">
      <w:pPr>
        <w:keepNext/>
        <w:ind w:left="288"/>
      </w:pPr>
      <w:r>
        <w:t>&lt;/ingredientSubstance&gt;</w:t>
      </w:r>
    </w:p>
    <w:p w14:paraId="4D6F1E20" w14:textId="77777777" w:rsidR="00190A20" w:rsidRDefault="00190A20" w:rsidP="00190A20">
      <w:pPr>
        <w:keepNext/>
      </w:pPr>
      <w:r>
        <w:t>&lt;/ingredient&gt;</w:t>
      </w:r>
    </w:p>
    <w:p w14:paraId="3AE37DAE" w14:textId="77777777" w:rsidR="00190A20" w:rsidRDefault="00190A20" w:rsidP="00815FA0">
      <w:pPr>
        <w:keepNext/>
      </w:pPr>
    </w:p>
    <w:p w14:paraId="44593DB3" w14:textId="77777777" w:rsidR="00821B05" w:rsidRPr="00C03B40" w:rsidRDefault="00AB2CE0" w:rsidP="00821B05">
      <w:pPr>
        <w:shd w:val="clear" w:color="auto" w:fill="FFFFFF"/>
        <w:autoSpaceDE w:val="0"/>
        <w:autoSpaceDN w:val="0"/>
        <w:adjustRightInd w:val="0"/>
        <w:contextualSpacing w:val="0"/>
        <w:rPr>
          <w:lang w:val="en-US"/>
        </w:rPr>
      </w:pPr>
      <w:r w:rsidRPr="00C03B40">
        <w:rPr>
          <w:lang w:val="en-US"/>
        </w:rPr>
        <w:t xml:space="preserve">The ingredient role (e.g., active, inactive, etc) is captured using the classCode attribute and is derived from OID: 2.16.840.1.113883.2.20.6.39. The substance is captured in the code element of the </w:t>
      </w:r>
      <w:r w:rsidRPr="00C03B40">
        <w:t>ingredientSubstance element, the code is derived from OID 2.16.840.1.113883.2.20.6.14.</w:t>
      </w:r>
      <w:r w:rsidR="005F02B9">
        <w:t xml:space="preserve"> </w:t>
      </w:r>
      <w:r w:rsidRPr="00C03B40">
        <w:t xml:space="preserve"> </w:t>
      </w:r>
      <w:r w:rsidR="00821B05" w:rsidRPr="00C03B40">
        <w:t xml:space="preserve">The numerator unit is derived from OID: </w:t>
      </w:r>
      <w:r w:rsidR="00C03B40" w:rsidRPr="00C03B40">
        <w:t xml:space="preserve">2.16.840.1.113883.2.20.6.15 </w:t>
      </w:r>
      <w:r w:rsidR="00821B05" w:rsidRPr="00C03B40">
        <w:t xml:space="preserve">while the denominator’s unit is derived from OID: </w:t>
      </w:r>
      <w:r w:rsidR="00C03B40" w:rsidRPr="00C03B40">
        <w:t>2.16.840.1.113883.2.20.6.38</w:t>
      </w:r>
    </w:p>
    <w:p w14:paraId="2EA0CC6D" w14:textId="77777777" w:rsidR="00821B05" w:rsidRDefault="00821B05" w:rsidP="00AB2CE0">
      <w:pPr>
        <w:shd w:val="clear" w:color="auto" w:fill="FFFFFF"/>
        <w:autoSpaceDE w:val="0"/>
        <w:autoSpaceDN w:val="0"/>
        <w:adjustRightInd w:val="0"/>
        <w:contextualSpacing w:val="0"/>
      </w:pPr>
    </w:p>
    <w:p w14:paraId="69CF479D" w14:textId="77777777" w:rsidR="00D334D4" w:rsidRDefault="003D262C" w:rsidP="0080029F">
      <w:r>
        <w:t>Detailed below are the Class Code options and defin</w:t>
      </w:r>
      <w:r w:rsidR="00A53F51">
        <w:t>itions</w:t>
      </w:r>
      <w:r w:rsidR="00815FA0">
        <w:t xml:space="preserve"> and structure</w:t>
      </w:r>
      <w:r w:rsidR="00A53F51">
        <w:t>.</w:t>
      </w:r>
    </w:p>
    <w:p w14:paraId="4FFB3FF4" w14:textId="77777777" w:rsidR="00292223" w:rsidRDefault="00292223" w:rsidP="0080029F"/>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32"/>
        <w:gridCol w:w="1479"/>
        <w:gridCol w:w="6570"/>
      </w:tblGrid>
      <w:tr w:rsidR="003D262C" w:rsidRPr="001111C2" w14:paraId="48B08832" w14:textId="77777777" w:rsidTr="001111C2">
        <w:trPr>
          <w:cantSplit/>
          <w:tblHeader/>
        </w:trPr>
        <w:tc>
          <w:tcPr>
            <w:tcW w:w="0" w:type="auto"/>
            <w:shd w:val="clear" w:color="auto" w:fill="D9D9D9" w:themeFill="background1" w:themeFillShade="D9"/>
            <w:tcMar>
              <w:top w:w="45" w:type="dxa"/>
              <w:left w:w="45" w:type="dxa"/>
              <w:bottom w:w="45" w:type="dxa"/>
              <w:right w:w="45" w:type="dxa"/>
            </w:tcMar>
          </w:tcPr>
          <w:p w14:paraId="74D15F62" w14:textId="77777777" w:rsidR="003D262C" w:rsidRPr="001111C2" w:rsidRDefault="003D262C" w:rsidP="0080029F">
            <w:r w:rsidRPr="001111C2">
              <w:t>Level</w:t>
            </w:r>
          </w:p>
        </w:tc>
        <w:tc>
          <w:tcPr>
            <w:tcW w:w="0" w:type="auto"/>
            <w:shd w:val="clear" w:color="auto" w:fill="D9D9D9" w:themeFill="background1" w:themeFillShade="D9"/>
            <w:tcMar>
              <w:top w:w="45" w:type="dxa"/>
              <w:left w:w="45" w:type="dxa"/>
              <w:bottom w:w="45" w:type="dxa"/>
              <w:right w:w="45" w:type="dxa"/>
            </w:tcMar>
          </w:tcPr>
          <w:p w14:paraId="1F453A73" w14:textId="77777777" w:rsidR="003D262C" w:rsidRPr="001111C2" w:rsidRDefault="003D262C" w:rsidP="0080029F">
            <w:bookmarkStart w:id="1731" w:name="INGR"/>
            <w:bookmarkEnd w:id="1731"/>
            <w:r w:rsidRPr="001111C2">
              <w:t>Code</w:t>
            </w:r>
          </w:p>
        </w:tc>
        <w:tc>
          <w:tcPr>
            <w:tcW w:w="1479" w:type="dxa"/>
            <w:shd w:val="clear" w:color="auto" w:fill="D9D9D9" w:themeFill="background1" w:themeFillShade="D9"/>
            <w:tcMar>
              <w:top w:w="45" w:type="dxa"/>
              <w:left w:w="45" w:type="dxa"/>
              <w:bottom w:w="45" w:type="dxa"/>
              <w:right w:w="45" w:type="dxa"/>
            </w:tcMar>
          </w:tcPr>
          <w:p w14:paraId="3DE00D64" w14:textId="77777777" w:rsidR="003D262C" w:rsidRPr="001111C2" w:rsidRDefault="003D262C" w:rsidP="0080029F">
            <w:r w:rsidRPr="001111C2">
              <w:t>Name</w:t>
            </w:r>
          </w:p>
        </w:tc>
        <w:tc>
          <w:tcPr>
            <w:tcW w:w="6570" w:type="dxa"/>
            <w:shd w:val="clear" w:color="auto" w:fill="D9D9D9" w:themeFill="background1" w:themeFillShade="D9"/>
            <w:tcMar>
              <w:top w:w="45" w:type="dxa"/>
              <w:left w:w="45" w:type="dxa"/>
              <w:bottom w:w="45" w:type="dxa"/>
              <w:right w:w="45" w:type="dxa"/>
            </w:tcMar>
          </w:tcPr>
          <w:p w14:paraId="576E9755" w14:textId="77777777" w:rsidR="003D262C" w:rsidRPr="001111C2" w:rsidRDefault="003D262C" w:rsidP="0080029F">
            <w:r w:rsidRPr="001111C2">
              <w:t>Description</w:t>
            </w:r>
          </w:p>
        </w:tc>
      </w:tr>
      <w:tr w:rsidR="003D262C" w:rsidRPr="003D262C" w14:paraId="125CD18E" w14:textId="77777777" w:rsidTr="0080633F">
        <w:tc>
          <w:tcPr>
            <w:tcW w:w="0" w:type="auto"/>
            <w:shd w:val="clear" w:color="auto" w:fill="auto"/>
            <w:tcMar>
              <w:top w:w="45" w:type="dxa"/>
              <w:left w:w="45" w:type="dxa"/>
              <w:bottom w:w="45" w:type="dxa"/>
              <w:right w:w="45" w:type="dxa"/>
            </w:tcMar>
          </w:tcPr>
          <w:p w14:paraId="3765CAB8" w14:textId="77777777" w:rsidR="003D262C" w:rsidRPr="003D262C" w:rsidRDefault="003D262C" w:rsidP="0080029F">
            <w:r>
              <w:t>1</w:t>
            </w:r>
          </w:p>
        </w:tc>
        <w:tc>
          <w:tcPr>
            <w:tcW w:w="0" w:type="auto"/>
            <w:shd w:val="clear" w:color="auto" w:fill="auto"/>
            <w:tcMar>
              <w:top w:w="45" w:type="dxa"/>
              <w:left w:w="45" w:type="dxa"/>
              <w:bottom w:w="45" w:type="dxa"/>
              <w:right w:w="45" w:type="dxa"/>
            </w:tcMar>
          </w:tcPr>
          <w:p w14:paraId="571EC58A" w14:textId="77777777" w:rsidR="003D262C" w:rsidRPr="003D262C" w:rsidRDefault="003D262C" w:rsidP="0080029F">
            <w:r w:rsidRPr="003D262C">
              <w:t>INGR</w:t>
            </w:r>
          </w:p>
        </w:tc>
        <w:tc>
          <w:tcPr>
            <w:tcW w:w="1479" w:type="dxa"/>
            <w:shd w:val="clear" w:color="auto" w:fill="auto"/>
            <w:tcMar>
              <w:top w:w="45" w:type="dxa"/>
              <w:left w:w="45" w:type="dxa"/>
              <w:bottom w:w="45" w:type="dxa"/>
              <w:right w:w="45" w:type="dxa"/>
            </w:tcMar>
          </w:tcPr>
          <w:p w14:paraId="528D3106" w14:textId="77777777" w:rsidR="003D262C" w:rsidRPr="003D262C" w:rsidRDefault="003D262C" w:rsidP="0080029F">
            <w:r w:rsidRPr="003D262C">
              <w:t>ingredient</w:t>
            </w:r>
          </w:p>
        </w:tc>
        <w:tc>
          <w:tcPr>
            <w:tcW w:w="6570" w:type="dxa"/>
            <w:shd w:val="clear" w:color="auto" w:fill="auto"/>
            <w:tcMar>
              <w:top w:w="45" w:type="dxa"/>
              <w:left w:w="45" w:type="dxa"/>
              <w:bottom w:w="45" w:type="dxa"/>
              <w:right w:w="45" w:type="dxa"/>
            </w:tcMar>
          </w:tcPr>
          <w:p w14:paraId="0D9E909E" w14:textId="77777777" w:rsidR="003D262C" w:rsidRDefault="003D262C" w:rsidP="0080029F">
            <w:r w:rsidRPr="003D262C">
              <w:t>Relates a component to a mixture. E.g., Glucose and Water are ingredients of D5W, latex may be an ingredient in a tracheal tube.</w:t>
            </w:r>
          </w:p>
          <w:p w14:paraId="171EC449" w14:textId="77777777" w:rsidR="00FF6E68" w:rsidRPr="003D262C" w:rsidRDefault="00FF6E68" w:rsidP="0080029F">
            <w:r>
              <w:t>This code is used to group related items together and is not used directly in the identification of the role.</w:t>
            </w:r>
          </w:p>
        </w:tc>
      </w:tr>
      <w:tr w:rsidR="003D262C" w:rsidRPr="003D262C" w14:paraId="78E5C2DD" w14:textId="77777777" w:rsidTr="0080633F">
        <w:tc>
          <w:tcPr>
            <w:tcW w:w="0" w:type="auto"/>
            <w:shd w:val="clear" w:color="auto" w:fill="auto"/>
            <w:tcMar>
              <w:top w:w="45" w:type="dxa"/>
              <w:left w:w="45" w:type="dxa"/>
              <w:bottom w:w="45" w:type="dxa"/>
              <w:right w:w="45" w:type="dxa"/>
            </w:tcMar>
            <w:hideMark/>
          </w:tcPr>
          <w:p w14:paraId="0DDFEE6F"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62CAD47D" w14:textId="77777777" w:rsidR="003D262C" w:rsidRPr="003D262C" w:rsidRDefault="003D262C" w:rsidP="0080029F">
            <w:r w:rsidRPr="003D262C">
              <w:t>ACTI</w:t>
            </w:r>
            <w:bookmarkStart w:id="1732" w:name="ACTI"/>
            <w:bookmarkEnd w:id="1732"/>
          </w:p>
        </w:tc>
        <w:tc>
          <w:tcPr>
            <w:tcW w:w="1479" w:type="dxa"/>
            <w:shd w:val="clear" w:color="auto" w:fill="auto"/>
            <w:tcMar>
              <w:top w:w="45" w:type="dxa"/>
              <w:left w:w="45" w:type="dxa"/>
              <w:bottom w:w="45" w:type="dxa"/>
              <w:right w:w="45" w:type="dxa"/>
            </w:tcMar>
            <w:hideMark/>
          </w:tcPr>
          <w:p w14:paraId="1A46BA25" w14:textId="77777777" w:rsidR="003D262C" w:rsidRPr="003D262C" w:rsidRDefault="003D262C" w:rsidP="0080029F">
            <w:r w:rsidRPr="003D262C">
              <w:t>active ingredient</w:t>
            </w:r>
          </w:p>
        </w:tc>
        <w:tc>
          <w:tcPr>
            <w:tcW w:w="6570" w:type="dxa"/>
            <w:shd w:val="clear" w:color="auto" w:fill="auto"/>
            <w:tcMar>
              <w:top w:w="45" w:type="dxa"/>
              <w:left w:w="45" w:type="dxa"/>
              <w:bottom w:w="45" w:type="dxa"/>
              <w:right w:w="45" w:type="dxa"/>
            </w:tcMar>
            <w:hideMark/>
          </w:tcPr>
          <w:p w14:paraId="265FE526" w14:textId="77777777" w:rsidR="003D262C" w:rsidRDefault="003D262C" w:rsidP="0080029F">
            <w:r>
              <w:t>A</w:t>
            </w:r>
            <w:r w:rsidRPr="003D262C">
              <w:t xml:space="preserve"> therapeutically active ingredient in a mixture,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14:paraId="47E6B620" w14:textId="77777777" w:rsidR="00FF6E68" w:rsidRPr="003D262C" w:rsidRDefault="00FF6E68" w:rsidP="0080029F">
            <w:r>
              <w:t>This code is used to group related items together and is not used directly in the identification of the role.</w:t>
            </w:r>
          </w:p>
        </w:tc>
      </w:tr>
      <w:tr w:rsidR="003D262C" w:rsidRPr="003D262C" w14:paraId="5AE5D753" w14:textId="77777777" w:rsidTr="0080633F">
        <w:tc>
          <w:tcPr>
            <w:tcW w:w="0" w:type="auto"/>
            <w:shd w:val="clear" w:color="auto" w:fill="auto"/>
            <w:tcMar>
              <w:top w:w="45" w:type="dxa"/>
              <w:left w:w="45" w:type="dxa"/>
              <w:bottom w:w="45" w:type="dxa"/>
              <w:right w:w="45" w:type="dxa"/>
            </w:tcMar>
            <w:hideMark/>
          </w:tcPr>
          <w:p w14:paraId="21717EF0"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1A1F9156" w14:textId="77777777" w:rsidR="003D262C" w:rsidRPr="003D262C" w:rsidRDefault="003D262C" w:rsidP="0080029F">
            <w:r w:rsidRPr="003D262C">
              <w:t>ACTIB</w:t>
            </w:r>
            <w:bookmarkStart w:id="1733" w:name="ACTIB"/>
            <w:bookmarkEnd w:id="1733"/>
          </w:p>
        </w:tc>
        <w:tc>
          <w:tcPr>
            <w:tcW w:w="1479" w:type="dxa"/>
            <w:shd w:val="clear" w:color="auto" w:fill="auto"/>
            <w:tcMar>
              <w:top w:w="45" w:type="dxa"/>
              <w:left w:w="45" w:type="dxa"/>
              <w:bottom w:w="45" w:type="dxa"/>
              <w:right w:w="45" w:type="dxa"/>
            </w:tcMar>
            <w:hideMark/>
          </w:tcPr>
          <w:p w14:paraId="4817430B" w14:textId="77777777" w:rsidR="003D262C" w:rsidRPr="003D262C" w:rsidRDefault="003D262C" w:rsidP="0080029F">
            <w:r w:rsidRPr="003D262C">
              <w:t>active ingredient - basis of strength</w:t>
            </w:r>
          </w:p>
        </w:tc>
        <w:tc>
          <w:tcPr>
            <w:tcW w:w="6570" w:type="dxa"/>
            <w:shd w:val="clear" w:color="auto" w:fill="auto"/>
            <w:tcMar>
              <w:top w:w="45" w:type="dxa"/>
              <w:left w:w="45" w:type="dxa"/>
              <w:bottom w:w="45" w:type="dxa"/>
              <w:right w:w="45" w:type="dxa"/>
            </w:tcMar>
            <w:hideMark/>
          </w:tcPr>
          <w:p w14:paraId="3F73DCAE" w14:textId="77777777" w:rsidR="003D262C" w:rsidRPr="003D262C" w:rsidRDefault="003D262C" w:rsidP="0080029F">
            <w:r>
              <w:t>An a</w:t>
            </w:r>
            <w:r w:rsidRPr="003D262C">
              <w:t>ctive ingredient, where the ingredient substance is itself the "basis of strength", i.e., where the Role.quantity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14:paraId="22316F32" w14:textId="77777777" w:rsidTr="0080633F">
        <w:tc>
          <w:tcPr>
            <w:tcW w:w="0" w:type="auto"/>
            <w:shd w:val="clear" w:color="auto" w:fill="auto"/>
            <w:tcMar>
              <w:top w:w="45" w:type="dxa"/>
              <w:left w:w="45" w:type="dxa"/>
              <w:bottom w:w="45" w:type="dxa"/>
              <w:right w:w="45" w:type="dxa"/>
            </w:tcMar>
            <w:hideMark/>
          </w:tcPr>
          <w:p w14:paraId="3E827C5F"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2EEA0D99" w14:textId="77777777" w:rsidR="003D262C" w:rsidRPr="003D262C" w:rsidRDefault="003D262C" w:rsidP="0080029F">
            <w:r w:rsidRPr="003D262C">
              <w:t>ACTIM</w:t>
            </w:r>
            <w:bookmarkStart w:id="1734" w:name="ACTIM"/>
            <w:bookmarkEnd w:id="1734"/>
          </w:p>
        </w:tc>
        <w:tc>
          <w:tcPr>
            <w:tcW w:w="1479" w:type="dxa"/>
            <w:shd w:val="clear" w:color="auto" w:fill="auto"/>
            <w:tcMar>
              <w:top w:w="45" w:type="dxa"/>
              <w:left w:w="45" w:type="dxa"/>
              <w:bottom w:w="45" w:type="dxa"/>
              <w:right w:w="45" w:type="dxa"/>
            </w:tcMar>
            <w:hideMark/>
          </w:tcPr>
          <w:p w14:paraId="64186C30" w14:textId="77777777" w:rsidR="003D262C" w:rsidRPr="003D262C" w:rsidRDefault="003D262C" w:rsidP="0080029F">
            <w:r w:rsidRPr="003D262C">
              <w:t xml:space="preserve">active </w:t>
            </w:r>
            <w:r w:rsidRPr="003D262C">
              <w:lastRenderedPageBreak/>
              <w:t>ingredient - moiety is basis of strength</w:t>
            </w:r>
          </w:p>
        </w:tc>
        <w:tc>
          <w:tcPr>
            <w:tcW w:w="6570" w:type="dxa"/>
            <w:shd w:val="clear" w:color="auto" w:fill="auto"/>
            <w:tcMar>
              <w:top w:w="45" w:type="dxa"/>
              <w:left w:w="45" w:type="dxa"/>
              <w:bottom w:w="45" w:type="dxa"/>
              <w:right w:w="45" w:type="dxa"/>
            </w:tcMar>
            <w:hideMark/>
          </w:tcPr>
          <w:p w14:paraId="17FB63D4" w14:textId="77777777" w:rsidR="003D262C" w:rsidRPr="003D262C" w:rsidRDefault="003D262C" w:rsidP="0080029F">
            <w:r>
              <w:lastRenderedPageBreak/>
              <w:t>An a</w:t>
            </w:r>
            <w:r w:rsidRPr="003D262C">
              <w:t xml:space="preserve">ctive ingredient, where not the ingredient substance, but </w:t>
            </w:r>
            <w:r>
              <w:t xml:space="preserve">the </w:t>
            </w:r>
            <w:r w:rsidRPr="003D262C">
              <w:lastRenderedPageBreak/>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14:paraId="770BA906" w14:textId="77777777" w:rsidTr="0080633F">
        <w:tc>
          <w:tcPr>
            <w:tcW w:w="0" w:type="auto"/>
            <w:shd w:val="clear" w:color="auto" w:fill="auto"/>
            <w:tcMar>
              <w:top w:w="45" w:type="dxa"/>
              <w:left w:w="45" w:type="dxa"/>
              <w:bottom w:w="45" w:type="dxa"/>
              <w:right w:w="45" w:type="dxa"/>
            </w:tcMar>
            <w:hideMark/>
          </w:tcPr>
          <w:p w14:paraId="5D8386F6" w14:textId="77777777" w:rsidR="003D262C" w:rsidRPr="003D262C" w:rsidRDefault="003D262C" w:rsidP="0080029F">
            <w:r>
              <w:lastRenderedPageBreak/>
              <w:t>3</w:t>
            </w:r>
          </w:p>
        </w:tc>
        <w:tc>
          <w:tcPr>
            <w:tcW w:w="0" w:type="auto"/>
            <w:shd w:val="clear" w:color="auto" w:fill="auto"/>
            <w:tcMar>
              <w:top w:w="45" w:type="dxa"/>
              <w:left w:w="45" w:type="dxa"/>
              <w:bottom w:w="45" w:type="dxa"/>
              <w:right w:w="45" w:type="dxa"/>
            </w:tcMar>
            <w:hideMark/>
          </w:tcPr>
          <w:p w14:paraId="19DD753E" w14:textId="77777777" w:rsidR="003D262C" w:rsidRPr="003D262C" w:rsidRDefault="003D262C" w:rsidP="0080029F">
            <w:r w:rsidRPr="003D262C">
              <w:t>ACTIR</w:t>
            </w:r>
            <w:bookmarkStart w:id="1735" w:name="ACTIR"/>
            <w:bookmarkEnd w:id="1735"/>
          </w:p>
        </w:tc>
        <w:tc>
          <w:tcPr>
            <w:tcW w:w="1479" w:type="dxa"/>
            <w:shd w:val="clear" w:color="auto" w:fill="auto"/>
            <w:tcMar>
              <w:top w:w="45" w:type="dxa"/>
              <w:left w:w="45" w:type="dxa"/>
              <w:bottom w:w="45" w:type="dxa"/>
              <w:right w:w="45" w:type="dxa"/>
            </w:tcMar>
            <w:hideMark/>
          </w:tcPr>
          <w:p w14:paraId="5FE79840" w14:textId="77777777" w:rsidR="003D262C" w:rsidRPr="003D262C" w:rsidRDefault="003D262C" w:rsidP="0080029F">
            <w:r w:rsidRPr="003D262C">
              <w:t>active ingredient - reference substance is basis of strength</w:t>
            </w:r>
          </w:p>
        </w:tc>
        <w:tc>
          <w:tcPr>
            <w:tcW w:w="6570" w:type="dxa"/>
            <w:shd w:val="clear" w:color="auto" w:fill="auto"/>
            <w:tcMar>
              <w:top w:w="45" w:type="dxa"/>
              <w:left w:w="45" w:type="dxa"/>
              <w:bottom w:w="45" w:type="dxa"/>
              <w:right w:w="45" w:type="dxa"/>
            </w:tcMar>
            <w:hideMark/>
          </w:tcPr>
          <w:p w14:paraId="52C8A917" w14:textId="77777777" w:rsidR="003D262C" w:rsidRPr="003D262C" w:rsidRDefault="003D262C" w:rsidP="0080029F">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14:paraId="7B0D8BB1" w14:textId="77777777" w:rsidTr="0080633F">
        <w:tc>
          <w:tcPr>
            <w:tcW w:w="0" w:type="auto"/>
            <w:shd w:val="clear" w:color="auto" w:fill="auto"/>
            <w:tcMar>
              <w:top w:w="45" w:type="dxa"/>
              <w:left w:w="45" w:type="dxa"/>
              <w:bottom w:w="45" w:type="dxa"/>
              <w:right w:w="45" w:type="dxa"/>
            </w:tcMar>
            <w:hideMark/>
          </w:tcPr>
          <w:p w14:paraId="15604AEF"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2A278120" w14:textId="77777777" w:rsidR="003D262C" w:rsidRPr="003D262C" w:rsidRDefault="003D262C" w:rsidP="0080029F">
            <w:r w:rsidRPr="003D262C">
              <w:t>ADJV</w:t>
            </w:r>
            <w:bookmarkStart w:id="1736" w:name="ADJV"/>
            <w:bookmarkEnd w:id="1736"/>
          </w:p>
        </w:tc>
        <w:tc>
          <w:tcPr>
            <w:tcW w:w="1479" w:type="dxa"/>
            <w:shd w:val="clear" w:color="auto" w:fill="auto"/>
            <w:tcMar>
              <w:top w:w="45" w:type="dxa"/>
              <w:left w:w="45" w:type="dxa"/>
              <w:bottom w:w="45" w:type="dxa"/>
              <w:right w:w="45" w:type="dxa"/>
            </w:tcMar>
            <w:hideMark/>
          </w:tcPr>
          <w:p w14:paraId="48917B58" w14:textId="77777777" w:rsidR="003D262C" w:rsidRPr="003D262C" w:rsidRDefault="003D262C" w:rsidP="0080029F">
            <w:r w:rsidRPr="003D262C">
              <w:t>adjuvant</w:t>
            </w:r>
          </w:p>
        </w:tc>
        <w:tc>
          <w:tcPr>
            <w:tcW w:w="6570" w:type="dxa"/>
            <w:shd w:val="clear" w:color="auto" w:fill="auto"/>
            <w:tcMar>
              <w:top w:w="45" w:type="dxa"/>
              <w:left w:w="45" w:type="dxa"/>
              <w:bottom w:w="45" w:type="dxa"/>
              <w:right w:w="45" w:type="dxa"/>
            </w:tcMar>
            <w:hideMark/>
          </w:tcPr>
          <w:p w14:paraId="1035CD31" w14:textId="77777777" w:rsidR="003D262C" w:rsidRPr="003D262C" w:rsidRDefault="003D262C" w:rsidP="0080029F">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14:paraId="281DBEC1" w14:textId="77777777" w:rsidTr="0080633F">
        <w:tc>
          <w:tcPr>
            <w:tcW w:w="0" w:type="auto"/>
            <w:shd w:val="clear" w:color="auto" w:fill="auto"/>
            <w:tcMar>
              <w:top w:w="45" w:type="dxa"/>
              <w:left w:w="45" w:type="dxa"/>
              <w:bottom w:w="45" w:type="dxa"/>
              <w:right w:w="45" w:type="dxa"/>
            </w:tcMar>
            <w:hideMark/>
          </w:tcPr>
          <w:p w14:paraId="51B4FCA9"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274DC6DF" w14:textId="77777777" w:rsidR="003D262C" w:rsidRPr="003D262C" w:rsidRDefault="003D262C" w:rsidP="0080029F">
            <w:r w:rsidRPr="003D262C">
              <w:t>ADTV</w:t>
            </w:r>
            <w:bookmarkStart w:id="1737" w:name="ADTV"/>
            <w:bookmarkEnd w:id="1737"/>
          </w:p>
        </w:tc>
        <w:tc>
          <w:tcPr>
            <w:tcW w:w="1479" w:type="dxa"/>
            <w:shd w:val="clear" w:color="auto" w:fill="auto"/>
            <w:tcMar>
              <w:top w:w="45" w:type="dxa"/>
              <w:left w:w="45" w:type="dxa"/>
              <w:bottom w:w="45" w:type="dxa"/>
              <w:right w:w="45" w:type="dxa"/>
            </w:tcMar>
            <w:hideMark/>
          </w:tcPr>
          <w:p w14:paraId="6DD32CEE" w14:textId="77777777" w:rsidR="003D262C" w:rsidRPr="003D262C" w:rsidRDefault="003D262C" w:rsidP="0080029F">
            <w:r w:rsidRPr="003D262C">
              <w:t>additive</w:t>
            </w:r>
          </w:p>
        </w:tc>
        <w:tc>
          <w:tcPr>
            <w:tcW w:w="6570" w:type="dxa"/>
            <w:shd w:val="clear" w:color="auto" w:fill="auto"/>
            <w:tcMar>
              <w:top w:w="45" w:type="dxa"/>
              <w:left w:w="45" w:type="dxa"/>
              <w:bottom w:w="45" w:type="dxa"/>
              <w:right w:w="45" w:type="dxa"/>
            </w:tcMar>
            <w:hideMark/>
          </w:tcPr>
          <w:p w14:paraId="596F9115" w14:textId="77777777" w:rsidR="003D262C" w:rsidRPr="003D262C" w:rsidRDefault="003D262C" w:rsidP="0080029F">
            <w:r w:rsidRPr="003D262C">
              <w:t>An ingredient that is added to a base, that amounts to a minor part of the overall mixture.</w:t>
            </w:r>
          </w:p>
        </w:tc>
      </w:tr>
      <w:tr w:rsidR="003D262C" w:rsidRPr="003D262C" w14:paraId="7E848544" w14:textId="77777777" w:rsidTr="0080633F">
        <w:tc>
          <w:tcPr>
            <w:tcW w:w="0" w:type="auto"/>
            <w:shd w:val="clear" w:color="auto" w:fill="auto"/>
            <w:tcMar>
              <w:top w:w="45" w:type="dxa"/>
              <w:left w:w="45" w:type="dxa"/>
              <w:bottom w:w="45" w:type="dxa"/>
              <w:right w:w="45" w:type="dxa"/>
            </w:tcMar>
            <w:hideMark/>
          </w:tcPr>
          <w:p w14:paraId="182BA9B6"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5E1A7C6A" w14:textId="77777777" w:rsidR="003D262C" w:rsidRPr="003D262C" w:rsidRDefault="003D262C" w:rsidP="0080029F">
            <w:r w:rsidRPr="003D262C">
              <w:t>BASE</w:t>
            </w:r>
            <w:bookmarkStart w:id="1738" w:name="BASE"/>
            <w:bookmarkEnd w:id="1738"/>
          </w:p>
        </w:tc>
        <w:tc>
          <w:tcPr>
            <w:tcW w:w="1479" w:type="dxa"/>
            <w:shd w:val="clear" w:color="auto" w:fill="auto"/>
            <w:tcMar>
              <w:top w:w="45" w:type="dxa"/>
              <w:left w:w="45" w:type="dxa"/>
              <w:bottom w:w="45" w:type="dxa"/>
              <w:right w:w="45" w:type="dxa"/>
            </w:tcMar>
            <w:hideMark/>
          </w:tcPr>
          <w:p w14:paraId="3923CB6B" w14:textId="77777777" w:rsidR="003D262C" w:rsidRPr="003D262C" w:rsidRDefault="003D262C" w:rsidP="0080029F">
            <w:r w:rsidRPr="003D262C">
              <w:t>base</w:t>
            </w:r>
          </w:p>
        </w:tc>
        <w:tc>
          <w:tcPr>
            <w:tcW w:w="6570" w:type="dxa"/>
            <w:shd w:val="clear" w:color="auto" w:fill="auto"/>
            <w:tcMar>
              <w:top w:w="45" w:type="dxa"/>
              <w:left w:w="45" w:type="dxa"/>
              <w:bottom w:w="45" w:type="dxa"/>
              <w:right w:w="45" w:type="dxa"/>
            </w:tcMar>
            <w:hideMark/>
          </w:tcPr>
          <w:p w14:paraId="2D3FAAB4" w14:textId="77777777" w:rsidR="003D262C" w:rsidRPr="003D262C" w:rsidRDefault="003D262C" w:rsidP="0080029F">
            <w:r w:rsidRPr="003D262C">
              <w:t xml:space="preserve">A base ingredient is what comprises the major part of a mixture. E.g., 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14:paraId="0B0215C3" w14:textId="77777777" w:rsidTr="0080633F">
        <w:tc>
          <w:tcPr>
            <w:tcW w:w="0" w:type="auto"/>
            <w:shd w:val="clear" w:color="auto" w:fill="auto"/>
            <w:tcMar>
              <w:top w:w="45" w:type="dxa"/>
              <w:left w:w="45" w:type="dxa"/>
              <w:bottom w:w="45" w:type="dxa"/>
              <w:right w:w="45" w:type="dxa"/>
            </w:tcMar>
            <w:hideMark/>
          </w:tcPr>
          <w:p w14:paraId="3CF985A7"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4B892C90" w14:textId="77777777" w:rsidR="003D262C" w:rsidRPr="003D262C" w:rsidRDefault="003D262C" w:rsidP="0080029F">
            <w:r w:rsidRPr="003D262C">
              <w:t>CNTM</w:t>
            </w:r>
            <w:bookmarkStart w:id="1739" w:name="CNTM"/>
            <w:bookmarkEnd w:id="1739"/>
          </w:p>
        </w:tc>
        <w:tc>
          <w:tcPr>
            <w:tcW w:w="1479" w:type="dxa"/>
            <w:shd w:val="clear" w:color="auto" w:fill="auto"/>
            <w:tcMar>
              <w:top w:w="45" w:type="dxa"/>
              <w:left w:w="45" w:type="dxa"/>
              <w:bottom w:w="45" w:type="dxa"/>
              <w:right w:w="45" w:type="dxa"/>
            </w:tcMar>
            <w:hideMark/>
          </w:tcPr>
          <w:p w14:paraId="687F626F" w14:textId="77777777" w:rsidR="003D262C" w:rsidRPr="003D262C" w:rsidRDefault="003D262C" w:rsidP="0080029F">
            <w:r w:rsidRPr="003D262C">
              <w:t>contaminant ingredient</w:t>
            </w:r>
          </w:p>
        </w:tc>
        <w:tc>
          <w:tcPr>
            <w:tcW w:w="6570" w:type="dxa"/>
            <w:shd w:val="clear" w:color="auto" w:fill="auto"/>
            <w:tcMar>
              <w:top w:w="45" w:type="dxa"/>
              <w:left w:w="45" w:type="dxa"/>
              <w:bottom w:w="45" w:type="dxa"/>
              <w:right w:w="45" w:type="dxa"/>
            </w:tcMar>
            <w:hideMark/>
          </w:tcPr>
          <w:p w14:paraId="79F01928" w14:textId="77777777" w:rsidR="00C66C47" w:rsidRPr="003D262C" w:rsidRDefault="003D262C" w:rsidP="0080029F">
            <w:r w:rsidRPr="003D262C">
              <w:t>An ingredient whose presence is not intended but may not be reasonably avoided given the circumstances of the mixture's nature or origin.</w:t>
            </w:r>
          </w:p>
        </w:tc>
      </w:tr>
      <w:tr w:rsidR="003D262C" w:rsidRPr="003D262C" w14:paraId="6A990743" w14:textId="77777777" w:rsidTr="0080633F">
        <w:tc>
          <w:tcPr>
            <w:tcW w:w="0" w:type="auto"/>
            <w:shd w:val="clear" w:color="auto" w:fill="auto"/>
            <w:tcMar>
              <w:top w:w="45" w:type="dxa"/>
              <w:left w:w="45" w:type="dxa"/>
              <w:bottom w:w="45" w:type="dxa"/>
              <w:right w:w="45" w:type="dxa"/>
            </w:tcMar>
            <w:hideMark/>
          </w:tcPr>
          <w:p w14:paraId="6A0981A0" w14:textId="77777777" w:rsidR="003D262C" w:rsidRPr="003D262C" w:rsidRDefault="003D262C" w:rsidP="0080029F">
            <w:r>
              <w:t>2</w:t>
            </w:r>
          </w:p>
        </w:tc>
        <w:tc>
          <w:tcPr>
            <w:tcW w:w="0" w:type="auto"/>
            <w:shd w:val="clear" w:color="auto" w:fill="auto"/>
            <w:tcMar>
              <w:top w:w="45" w:type="dxa"/>
              <w:left w:w="45" w:type="dxa"/>
              <w:bottom w:w="45" w:type="dxa"/>
              <w:right w:w="45" w:type="dxa"/>
            </w:tcMar>
            <w:hideMark/>
          </w:tcPr>
          <w:p w14:paraId="09BEC247" w14:textId="77777777" w:rsidR="003D262C" w:rsidRPr="003D262C" w:rsidRDefault="003D262C" w:rsidP="0080029F">
            <w:r w:rsidRPr="003D262C">
              <w:t>IACT</w:t>
            </w:r>
            <w:bookmarkStart w:id="1740" w:name="IACT"/>
            <w:bookmarkEnd w:id="1740"/>
          </w:p>
        </w:tc>
        <w:tc>
          <w:tcPr>
            <w:tcW w:w="1479" w:type="dxa"/>
            <w:shd w:val="clear" w:color="auto" w:fill="auto"/>
            <w:tcMar>
              <w:top w:w="45" w:type="dxa"/>
              <w:left w:w="45" w:type="dxa"/>
              <w:bottom w:w="45" w:type="dxa"/>
              <w:right w:w="45" w:type="dxa"/>
            </w:tcMar>
            <w:hideMark/>
          </w:tcPr>
          <w:p w14:paraId="762FC786" w14:textId="77777777" w:rsidR="003D262C" w:rsidRPr="003D262C" w:rsidRDefault="003D262C" w:rsidP="0080029F">
            <w:r w:rsidRPr="003D262C">
              <w:t>inactive ingredient</w:t>
            </w:r>
          </w:p>
        </w:tc>
        <w:tc>
          <w:tcPr>
            <w:tcW w:w="6570" w:type="dxa"/>
            <w:shd w:val="clear" w:color="auto" w:fill="auto"/>
            <w:tcMar>
              <w:top w:w="45" w:type="dxa"/>
              <w:left w:w="45" w:type="dxa"/>
              <w:bottom w:w="45" w:type="dxa"/>
              <w:right w:w="45" w:type="dxa"/>
            </w:tcMar>
            <w:hideMark/>
          </w:tcPr>
          <w:p w14:paraId="2206668E" w14:textId="77777777" w:rsidR="003D262C" w:rsidRPr="003D262C" w:rsidRDefault="003D262C" w:rsidP="0080029F">
            <w:r w:rsidRPr="003D262C">
              <w:t>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14:paraId="5EFAD310" w14:textId="77777777" w:rsidTr="0080633F">
        <w:tc>
          <w:tcPr>
            <w:tcW w:w="0" w:type="auto"/>
            <w:shd w:val="clear" w:color="auto" w:fill="auto"/>
            <w:tcMar>
              <w:top w:w="45" w:type="dxa"/>
              <w:left w:w="45" w:type="dxa"/>
              <w:bottom w:w="45" w:type="dxa"/>
              <w:right w:w="45" w:type="dxa"/>
            </w:tcMar>
            <w:hideMark/>
          </w:tcPr>
          <w:p w14:paraId="0BB87F97"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40038D10" w14:textId="77777777" w:rsidR="003D262C" w:rsidRPr="003D262C" w:rsidRDefault="003D262C" w:rsidP="0080029F">
            <w:r w:rsidRPr="003D262C">
              <w:t>COLR</w:t>
            </w:r>
            <w:bookmarkStart w:id="1741" w:name="COLR"/>
            <w:bookmarkEnd w:id="1741"/>
          </w:p>
        </w:tc>
        <w:tc>
          <w:tcPr>
            <w:tcW w:w="1479" w:type="dxa"/>
            <w:shd w:val="clear" w:color="auto" w:fill="auto"/>
            <w:tcMar>
              <w:top w:w="45" w:type="dxa"/>
              <w:left w:w="45" w:type="dxa"/>
              <w:bottom w:w="45" w:type="dxa"/>
              <w:right w:w="45" w:type="dxa"/>
            </w:tcMar>
            <w:hideMark/>
          </w:tcPr>
          <w:p w14:paraId="6347640B" w14:textId="77777777" w:rsidR="003D262C" w:rsidRPr="003D262C" w:rsidRDefault="003D262C" w:rsidP="0080029F">
            <w:r w:rsidRPr="003D262C">
              <w:t>color additive</w:t>
            </w:r>
          </w:p>
        </w:tc>
        <w:tc>
          <w:tcPr>
            <w:tcW w:w="6570" w:type="dxa"/>
            <w:shd w:val="clear" w:color="auto" w:fill="auto"/>
            <w:tcMar>
              <w:top w:w="45" w:type="dxa"/>
              <w:left w:w="45" w:type="dxa"/>
              <w:bottom w:w="45" w:type="dxa"/>
              <w:right w:w="45" w:type="dxa"/>
            </w:tcMar>
            <w:hideMark/>
          </w:tcPr>
          <w:p w14:paraId="44D5F3E8" w14:textId="77777777" w:rsidR="003D262C" w:rsidRPr="003D262C" w:rsidRDefault="003D262C" w:rsidP="0080029F">
            <w:r w:rsidRPr="003D262C">
              <w:t xml:space="preserve">A substance influencing the optical aspect of </w:t>
            </w:r>
            <w:r w:rsidR="00125FC2" w:rsidRPr="003D262C">
              <w:t>material.</w:t>
            </w:r>
          </w:p>
        </w:tc>
      </w:tr>
      <w:tr w:rsidR="003D262C" w:rsidRPr="003D262C" w14:paraId="7DB1DA40" w14:textId="77777777" w:rsidTr="0080633F">
        <w:tc>
          <w:tcPr>
            <w:tcW w:w="0" w:type="auto"/>
            <w:shd w:val="clear" w:color="auto" w:fill="auto"/>
            <w:tcMar>
              <w:top w:w="45" w:type="dxa"/>
              <w:left w:w="45" w:type="dxa"/>
              <w:bottom w:w="45" w:type="dxa"/>
              <w:right w:w="45" w:type="dxa"/>
            </w:tcMar>
            <w:hideMark/>
          </w:tcPr>
          <w:p w14:paraId="577FE71A"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60D1A590" w14:textId="77777777" w:rsidR="003D262C" w:rsidRPr="003D262C" w:rsidRDefault="003D262C" w:rsidP="0080029F">
            <w:r w:rsidRPr="003D262C">
              <w:t>FLVR</w:t>
            </w:r>
            <w:bookmarkStart w:id="1742" w:name="FLVR"/>
            <w:bookmarkEnd w:id="1742"/>
          </w:p>
        </w:tc>
        <w:tc>
          <w:tcPr>
            <w:tcW w:w="1479" w:type="dxa"/>
            <w:shd w:val="clear" w:color="auto" w:fill="auto"/>
            <w:tcMar>
              <w:top w:w="45" w:type="dxa"/>
              <w:left w:w="45" w:type="dxa"/>
              <w:bottom w:w="45" w:type="dxa"/>
              <w:right w:w="45" w:type="dxa"/>
            </w:tcMar>
            <w:hideMark/>
          </w:tcPr>
          <w:p w14:paraId="65C96C56" w14:textId="77777777" w:rsidR="003D262C" w:rsidRPr="003D262C" w:rsidRDefault="003D262C" w:rsidP="0080029F">
            <w:r w:rsidRPr="003D262C">
              <w:t>flavor additive</w:t>
            </w:r>
          </w:p>
        </w:tc>
        <w:tc>
          <w:tcPr>
            <w:tcW w:w="6570" w:type="dxa"/>
            <w:shd w:val="clear" w:color="auto" w:fill="auto"/>
            <w:tcMar>
              <w:top w:w="45" w:type="dxa"/>
              <w:left w:w="45" w:type="dxa"/>
              <w:bottom w:w="45" w:type="dxa"/>
              <w:right w:w="45" w:type="dxa"/>
            </w:tcMar>
            <w:hideMark/>
          </w:tcPr>
          <w:p w14:paraId="7B4E1613" w14:textId="77777777" w:rsidR="003D262C" w:rsidRPr="003D262C" w:rsidRDefault="003D262C" w:rsidP="0080029F">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14:paraId="4F060EA4" w14:textId="77777777" w:rsidTr="0080633F">
        <w:tc>
          <w:tcPr>
            <w:tcW w:w="0" w:type="auto"/>
            <w:shd w:val="clear" w:color="auto" w:fill="auto"/>
            <w:tcMar>
              <w:top w:w="45" w:type="dxa"/>
              <w:left w:w="45" w:type="dxa"/>
              <w:bottom w:w="45" w:type="dxa"/>
              <w:right w:w="45" w:type="dxa"/>
            </w:tcMar>
            <w:hideMark/>
          </w:tcPr>
          <w:p w14:paraId="2B0EB320"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6DFA9F6D" w14:textId="77777777" w:rsidR="003D262C" w:rsidRPr="003D262C" w:rsidRDefault="003D262C" w:rsidP="0080029F">
            <w:r w:rsidRPr="003D262C">
              <w:t>PRSV</w:t>
            </w:r>
            <w:bookmarkStart w:id="1743" w:name="PRSV"/>
            <w:bookmarkEnd w:id="1743"/>
          </w:p>
        </w:tc>
        <w:tc>
          <w:tcPr>
            <w:tcW w:w="1479" w:type="dxa"/>
            <w:shd w:val="clear" w:color="auto" w:fill="auto"/>
            <w:tcMar>
              <w:top w:w="45" w:type="dxa"/>
              <w:left w:w="45" w:type="dxa"/>
              <w:bottom w:w="45" w:type="dxa"/>
              <w:right w:w="45" w:type="dxa"/>
            </w:tcMar>
            <w:hideMark/>
          </w:tcPr>
          <w:p w14:paraId="42C2F968" w14:textId="77777777" w:rsidR="003D262C" w:rsidRPr="003D262C" w:rsidRDefault="003D262C" w:rsidP="0080029F">
            <w:r w:rsidRPr="003D262C">
              <w:t>preservative</w:t>
            </w:r>
          </w:p>
        </w:tc>
        <w:tc>
          <w:tcPr>
            <w:tcW w:w="6570" w:type="dxa"/>
            <w:shd w:val="clear" w:color="auto" w:fill="auto"/>
            <w:tcMar>
              <w:top w:w="45" w:type="dxa"/>
              <w:left w:w="45" w:type="dxa"/>
              <w:bottom w:w="45" w:type="dxa"/>
              <w:right w:w="45" w:type="dxa"/>
            </w:tcMar>
            <w:hideMark/>
          </w:tcPr>
          <w:p w14:paraId="4CE6D855" w14:textId="77777777" w:rsidR="003D262C" w:rsidRPr="003D262C" w:rsidRDefault="003D262C" w:rsidP="0080029F">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14:paraId="6973524F" w14:textId="77777777" w:rsidTr="00815FA0">
        <w:trPr>
          <w:trHeight w:val="462"/>
        </w:trPr>
        <w:tc>
          <w:tcPr>
            <w:tcW w:w="0" w:type="auto"/>
            <w:shd w:val="clear" w:color="auto" w:fill="auto"/>
            <w:tcMar>
              <w:top w:w="45" w:type="dxa"/>
              <w:left w:w="45" w:type="dxa"/>
              <w:bottom w:w="45" w:type="dxa"/>
              <w:right w:w="45" w:type="dxa"/>
            </w:tcMar>
            <w:hideMark/>
          </w:tcPr>
          <w:p w14:paraId="366C9AA5" w14:textId="77777777" w:rsidR="003D262C" w:rsidRPr="003D262C" w:rsidRDefault="003D262C" w:rsidP="0080029F">
            <w:r>
              <w:t>3</w:t>
            </w:r>
          </w:p>
        </w:tc>
        <w:tc>
          <w:tcPr>
            <w:tcW w:w="0" w:type="auto"/>
            <w:shd w:val="clear" w:color="auto" w:fill="auto"/>
            <w:tcMar>
              <w:top w:w="45" w:type="dxa"/>
              <w:left w:w="45" w:type="dxa"/>
              <w:bottom w:w="45" w:type="dxa"/>
              <w:right w:w="45" w:type="dxa"/>
            </w:tcMar>
            <w:hideMark/>
          </w:tcPr>
          <w:p w14:paraId="7F758973" w14:textId="77777777" w:rsidR="003D262C" w:rsidRPr="003D262C" w:rsidRDefault="003D262C" w:rsidP="0080029F">
            <w:r w:rsidRPr="003D262C">
              <w:t>STBL</w:t>
            </w:r>
            <w:bookmarkStart w:id="1744" w:name="STBL"/>
            <w:bookmarkEnd w:id="1744"/>
          </w:p>
        </w:tc>
        <w:tc>
          <w:tcPr>
            <w:tcW w:w="1479" w:type="dxa"/>
            <w:shd w:val="clear" w:color="auto" w:fill="auto"/>
            <w:tcMar>
              <w:top w:w="45" w:type="dxa"/>
              <w:left w:w="45" w:type="dxa"/>
              <w:bottom w:w="45" w:type="dxa"/>
              <w:right w:w="45" w:type="dxa"/>
            </w:tcMar>
            <w:hideMark/>
          </w:tcPr>
          <w:p w14:paraId="5B26F4FD" w14:textId="77777777" w:rsidR="003D262C" w:rsidRPr="003D262C" w:rsidRDefault="003D262C" w:rsidP="0080029F">
            <w:r w:rsidRPr="003D262C">
              <w:t>stabilizer</w:t>
            </w:r>
          </w:p>
        </w:tc>
        <w:tc>
          <w:tcPr>
            <w:tcW w:w="6570" w:type="dxa"/>
            <w:shd w:val="clear" w:color="auto" w:fill="auto"/>
            <w:tcMar>
              <w:top w:w="45" w:type="dxa"/>
              <w:left w:w="45" w:type="dxa"/>
              <w:bottom w:w="45" w:type="dxa"/>
              <w:right w:w="45" w:type="dxa"/>
            </w:tcMar>
            <w:hideMark/>
          </w:tcPr>
          <w:p w14:paraId="009183A0" w14:textId="77777777" w:rsidR="003D262C" w:rsidRPr="003D262C" w:rsidRDefault="003D262C" w:rsidP="0080029F">
            <w:r w:rsidRPr="003D262C">
              <w:t>A stabilizer added to a mixture</w:t>
            </w:r>
            <w:r w:rsidR="00125FC2">
              <w:t xml:space="preserve"> </w:t>
            </w:r>
            <w:r w:rsidRPr="003D262C">
              <w:t>in order to prevent the molecular disintegration of the main substance.</w:t>
            </w:r>
          </w:p>
        </w:tc>
      </w:tr>
      <w:tr w:rsidR="003D262C" w:rsidRPr="003D262C" w14:paraId="6DC9EF01" w14:textId="77777777" w:rsidTr="00815FA0">
        <w:trPr>
          <w:trHeight w:val="1992"/>
        </w:trPr>
        <w:tc>
          <w:tcPr>
            <w:tcW w:w="0" w:type="auto"/>
            <w:shd w:val="clear" w:color="auto" w:fill="auto"/>
            <w:tcMar>
              <w:top w:w="45" w:type="dxa"/>
              <w:left w:w="45" w:type="dxa"/>
              <w:bottom w:w="45" w:type="dxa"/>
              <w:right w:w="45" w:type="dxa"/>
            </w:tcMar>
            <w:hideMark/>
          </w:tcPr>
          <w:p w14:paraId="0829A1F5" w14:textId="77777777" w:rsidR="003D262C" w:rsidRPr="003D262C" w:rsidRDefault="003D262C" w:rsidP="0080029F">
            <w:r>
              <w:lastRenderedPageBreak/>
              <w:t>2</w:t>
            </w:r>
          </w:p>
        </w:tc>
        <w:tc>
          <w:tcPr>
            <w:tcW w:w="0" w:type="auto"/>
            <w:shd w:val="clear" w:color="auto" w:fill="auto"/>
            <w:tcMar>
              <w:top w:w="45" w:type="dxa"/>
              <w:left w:w="45" w:type="dxa"/>
              <w:bottom w:w="45" w:type="dxa"/>
              <w:right w:w="45" w:type="dxa"/>
            </w:tcMar>
            <w:hideMark/>
          </w:tcPr>
          <w:p w14:paraId="4036D93E" w14:textId="77777777" w:rsidR="003D262C" w:rsidRPr="003D262C" w:rsidRDefault="003D262C" w:rsidP="0080029F">
            <w:r w:rsidRPr="003D262C">
              <w:t>MECH</w:t>
            </w:r>
            <w:bookmarkStart w:id="1745" w:name="MECH"/>
            <w:bookmarkEnd w:id="1745"/>
          </w:p>
        </w:tc>
        <w:tc>
          <w:tcPr>
            <w:tcW w:w="1479" w:type="dxa"/>
            <w:shd w:val="clear" w:color="auto" w:fill="auto"/>
            <w:tcMar>
              <w:top w:w="45" w:type="dxa"/>
              <w:left w:w="45" w:type="dxa"/>
              <w:bottom w:w="45" w:type="dxa"/>
              <w:right w:w="45" w:type="dxa"/>
            </w:tcMar>
            <w:hideMark/>
          </w:tcPr>
          <w:p w14:paraId="133903EE" w14:textId="77777777" w:rsidR="003D262C" w:rsidRPr="003D262C" w:rsidRDefault="003D262C" w:rsidP="0080029F">
            <w:r w:rsidRPr="003D262C">
              <w:t>mechanical ingredient</w:t>
            </w:r>
          </w:p>
        </w:tc>
        <w:tc>
          <w:tcPr>
            <w:tcW w:w="6570" w:type="dxa"/>
            <w:shd w:val="clear" w:color="auto" w:fill="auto"/>
            <w:tcMar>
              <w:top w:w="45" w:type="dxa"/>
              <w:left w:w="45" w:type="dxa"/>
              <w:bottom w:w="45" w:type="dxa"/>
              <w:right w:w="45" w:type="dxa"/>
            </w:tcMar>
            <w:hideMark/>
          </w:tcPr>
          <w:p w14:paraId="0D58843A" w14:textId="77777777" w:rsidR="00E47E8D" w:rsidRDefault="003D262C" w:rsidP="0080029F">
            <w:r w:rsidRPr="003D262C">
              <w:t>An ingredient of a medication that is inseparable from the active ingredients, but has no intended chemical or pharmaceutical effect itself, but which may have some systemic effect on the patient.</w:t>
            </w:r>
          </w:p>
          <w:p w14:paraId="17D5527B" w14:textId="77777777" w:rsidR="003D262C" w:rsidRPr="003D262C" w:rsidRDefault="003D262C" w:rsidP="0080029F">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14:paraId="76E2EDA6" w14:textId="77777777" w:rsidR="00FF6E68" w:rsidRDefault="00FF6E68" w:rsidP="0080029F"/>
    <w:p w14:paraId="7AC3F5E8" w14:textId="77777777" w:rsidR="00C41D70" w:rsidRDefault="00C41D70" w:rsidP="0080029F">
      <w:r>
        <w:t>If the ingredient is confidential, the element &lt;ingredient&gt; includes</w:t>
      </w:r>
      <w:r w:rsidR="00E651CB">
        <w:t xml:space="preserve"> a </w:t>
      </w:r>
      <w:r w:rsidR="00E651CB" w:rsidRPr="00815FA0">
        <w:t>confidentialityCode</w:t>
      </w:r>
      <w:r w:rsidR="00E651CB">
        <w:t xml:space="preserve"> element as outlined below</w:t>
      </w:r>
      <w:r>
        <w:t>:</w:t>
      </w:r>
    </w:p>
    <w:p w14:paraId="4ABDC82E" w14:textId="77777777" w:rsidR="00815FA0" w:rsidRPr="00815FA0" w:rsidRDefault="00815FA0" w:rsidP="00815FA0">
      <w:pPr>
        <w:pStyle w:val="Default"/>
        <w:rPr>
          <w:sz w:val="23"/>
          <w:szCs w:val="23"/>
        </w:rPr>
      </w:pPr>
      <w:r w:rsidRPr="00815FA0">
        <w:rPr>
          <w:sz w:val="23"/>
          <w:szCs w:val="23"/>
        </w:rPr>
        <w:t>&lt;confidentialityCode code="1" codeSystem="2.16.840.1.113883.2.20.6.21</w:t>
      </w:r>
      <w:r>
        <w:rPr>
          <w:sz w:val="23"/>
          <w:szCs w:val="23"/>
        </w:rPr>
        <w:t>”</w:t>
      </w:r>
      <w:r w:rsidRPr="00815FA0">
        <w:rPr>
          <w:sz w:val="23"/>
          <w:szCs w:val="23"/>
        </w:rPr>
        <w:t xml:space="preserve"> displayName=”Company Confidential Information"/&gt;</w:t>
      </w:r>
    </w:p>
    <w:p w14:paraId="6DB57323" w14:textId="77777777" w:rsidR="00815FA0" w:rsidRDefault="00815FA0" w:rsidP="0080029F"/>
    <w:p w14:paraId="650EEB2A" w14:textId="77777777" w:rsidR="00C66C47" w:rsidRDefault="00C66C47" w:rsidP="0080029F">
      <w:r>
        <w:t>Outlined below is an example</w:t>
      </w:r>
      <w:r w:rsidR="00C41D70">
        <w:t xml:space="preserve"> o</w:t>
      </w:r>
      <w:r w:rsidR="00A82502">
        <w:t>f</w:t>
      </w:r>
      <w:r w:rsidR="00C41D70">
        <w:t xml:space="preserve"> an active ingredient</w:t>
      </w:r>
      <w:r>
        <w:t>:</w:t>
      </w:r>
    </w:p>
    <w:p w14:paraId="0860A85E" w14:textId="77777777" w:rsidR="00815FA0" w:rsidRDefault="00815FA0" w:rsidP="00815FA0">
      <w:r w:rsidRPr="00021B53">
        <w:t xml:space="preserve">&lt;ingredient classCode=”class code including basis of strength”&gt; </w:t>
      </w:r>
    </w:p>
    <w:p w14:paraId="7F27C628" w14:textId="77777777" w:rsidR="00815FA0" w:rsidRPr="00815FA0" w:rsidRDefault="00815FA0" w:rsidP="00815FA0">
      <w:pPr>
        <w:pStyle w:val="Default"/>
        <w:ind w:left="288"/>
        <w:rPr>
          <w:sz w:val="23"/>
          <w:szCs w:val="23"/>
        </w:rPr>
      </w:pPr>
      <w:r w:rsidRPr="00815FA0">
        <w:rPr>
          <w:sz w:val="23"/>
          <w:szCs w:val="23"/>
        </w:rPr>
        <w:t>&lt;confidentialityCode code="1" codeSystem="2.16.840.1.113883.2.20.6.21" displayName=”Company Confidential Information"/&gt;</w:t>
      </w:r>
    </w:p>
    <w:p w14:paraId="33E9EC96" w14:textId="77777777" w:rsidR="00815FA0" w:rsidRPr="00021B53" w:rsidRDefault="00815FA0" w:rsidP="00815FA0">
      <w:pPr>
        <w:ind w:left="288"/>
      </w:pPr>
      <w:r w:rsidRPr="00021B53">
        <w:t xml:space="preserve">&lt;quantity&gt; </w:t>
      </w:r>
    </w:p>
    <w:p w14:paraId="3025FA4E" w14:textId="77777777" w:rsidR="00815FA0" w:rsidRPr="00021B53" w:rsidRDefault="00815FA0" w:rsidP="00815FA0">
      <w:pPr>
        <w:ind w:left="576"/>
      </w:pPr>
      <w:r w:rsidRPr="00021B53">
        <w:t>&lt;numerator value="value" unit="code"/&gt;</w:t>
      </w:r>
    </w:p>
    <w:p w14:paraId="3C004493" w14:textId="77777777" w:rsidR="00815FA0" w:rsidRPr="00021B53" w:rsidRDefault="00815FA0" w:rsidP="00815FA0">
      <w:pPr>
        <w:ind w:left="576"/>
      </w:pPr>
      <w:r w:rsidRPr="00021B53">
        <w:t xml:space="preserve">&lt;denominator value="value" unit="code"/&gt; </w:t>
      </w:r>
    </w:p>
    <w:p w14:paraId="715384C1" w14:textId="77777777" w:rsidR="00815FA0" w:rsidRPr="0040515F" w:rsidRDefault="00815FA0" w:rsidP="00815FA0">
      <w:pPr>
        <w:ind w:left="288"/>
        <w:rPr>
          <w:lang w:val="fr-CA"/>
        </w:rPr>
      </w:pPr>
      <w:r w:rsidRPr="0040515F">
        <w:rPr>
          <w:lang w:val="fr-CA"/>
        </w:rPr>
        <w:t xml:space="preserve">&lt;/quantity&gt; </w:t>
      </w:r>
    </w:p>
    <w:p w14:paraId="2C18D9A6" w14:textId="77777777" w:rsidR="00815FA0" w:rsidRPr="0040515F" w:rsidRDefault="00815FA0" w:rsidP="00815FA0">
      <w:pPr>
        <w:ind w:left="288"/>
        <w:rPr>
          <w:lang w:val="fr-CA"/>
        </w:rPr>
      </w:pPr>
      <w:r w:rsidRPr="0040515F">
        <w:rPr>
          <w:lang w:val="fr-CA"/>
        </w:rPr>
        <w:t>&lt;ingredientSubstance&gt;</w:t>
      </w:r>
    </w:p>
    <w:p w14:paraId="506280C2" w14:textId="77777777" w:rsidR="00815FA0" w:rsidRPr="0040515F" w:rsidRDefault="00815FA0" w:rsidP="00815FA0">
      <w:pPr>
        <w:ind w:left="576"/>
        <w:rPr>
          <w:lang w:val="fr-CA"/>
        </w:rPr>
      </w:pPr>
      <w:r w:rsidRPr="0040515F">
        <w:rPr>
          <w:lang w:val="fr-CA"/>
        </w:rPr>
        <w:t xml:space="preserve">&lt;code code="ID" codeSystem="2.16.840.1.113883.2.20.6.14"/&gt; </w:t>
      </w:r>
    </w:p>
    <w:p w14:paraId="6DF268F1" w14:textId="77777777" w:rsidR="00815FA0" w:rsidRPr="00021B53" w:rsidRDefault="00815FA0" w:rsidP="00815FA0">
      <w:pPr>
        <w:ind w:left="576"/>
      </w:pPr>
      <w:r w:rsidRPr="00021B53">
        <w:t>&lt;name&gt;active ingredient name&lt;/name&gt;</w:t>
      </w:r>
    </w:p>
    <w:p w14:paraId="07B0D6EC" w14:textId="77777777" w:rsidR="00815FA0" w:rsidRPr="00021B53" w:rsidRDefault="00815FA0" w:rsidP="00815FA0">
      <w:pPr>
        <w:ind w:left="576"/>
      </w:pPr>
      <w:r w:rsidRPr="00021B53">
        <w:t xml:space="preserve">&lt;activeMoiety&gt; </w:t>
      </w:r>
    </w:p>
    <w:p w14:paraId="2631C878" w14:textId="77777777" w:rsidR="00815FA0" w:rsidRPr="00021B53" w:rsidRDefault="00815FA0" w:rsidP="00815FA0">
      <w:pPr>
        <w:ind w:left="864"/>
      </w:pPr>
      <w:r w:rsidRPr="00021B53">
        <w:t xml:space="preserve">&lt;activeMoiety&gt; </w:t>
      </w:r>
    </w:p>
    <w:p w14:paraId="5EE467ED" w14:textId="77777777"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14:paraId="7B73E21C" w14:textId="77777777" w:rsidR="00815FA0" w:rsidRPr="00021B53" w:rsidRDefault="00815FA0" w:rsidP="00815FA0">
      <w:pPr>
        <w:ind w:left="1152"/>
      </w:pPr>
      <w:r w:rsidRPr="00021B53">
        <w:t>&lt;name&gt;</w:t>
      </w:r>
      <w:r w:rsidRPr="00815FA0">
        <w:t>active moiety name</w:t>
      </w:r>
      <w:r w:rsidRPr="00021B53">
        <w:t>&lt;/name&gt;</w:t>
      </w:r>
    </w:p>
    <w:p w14:paraId="27B64568" w14:textId="77777777" w:rsidR="00815FA0" w:rsidRPr="00021B53" w:rsidRDefault="00815FA0" w:rsidP="00815FA0">
      <w:pPr>
        <w:ind w:left="864"/>
      </w:pPr>
      <w:r w:rsidRPr="00021B53">
        <w:t xml:space="preserve">&lt;/activeMoiety&gt; </w:t>
      </w:r>
    </w:p>
    <w:p w14:paraId="16917CBA" w14:textId="77777777" w:rsidR="00815FA0" w:rsidRPr="00021B53" w:rsidRDefault="00815FA0" w:rsidP="00815FA0">
      <w:pPr>
        <w:ind w:left="576"/>
      </w:pPr>
      <w:r w:rsidRPr="00021B53">
        <w:t xml:space="preserve">&lt;/activeMoiety&gt; </w:t>
      </w:r>
    </w:p>
    <w:p w14:paraId="666AAC28" w14:textId="77777777" w:rsidR="00815FA0" w:rsidRPr="00021B53" w:rsidRDefault="00815FA0" w:rsidP="00815FA0">
      <w:pPr>
        <w:ind w:left="576"/>
      </w:pPr>
      <w:r w:rsidRPr="00021B53">
        <w:t xml:space="preserve">&lt;asEquivalentSubstance&gt; </w:t>
      </w:r>
    </w:p>
    <w:p w14:paraId="255B6A67" w14:textId="77777777" w:rsidR="00815FA0" w:rsidRPr="00021B53" w:rsidRDefault="00815FA0" w:rsidP="00815FA0">
      <w:pPr>
        <w:ind w:left="864"/>
      </w:pPr>
      <w:r w:rsidRPr="00021B53">
        <w:t xml:space="preserve">&lt;definingSubstance&gt; </w:t>
      </w:r>
    </w:p>
    <w:p w14:paraId="3F0DAC2A" w14:textId="77777777" w:rsidR="00815FA0" w:rsidRPr="00021B53" w:rsidRDefault="00815FA0" w:rsidP="00815FA0">
      <w:pPr>
        <w:ind w:left="1152"/>
      </w:pPr>
      <w:r w:rsidRPr="00021B53">
        <w:t>&lt;code code="</w:t>
      </w:r>
      <w:r w:rsidRPr="00815FA0">
        <w:t>ID</w:t>
      </w:r>
      <w:r w:rsidRPr="00021B53">
        <w:t>" codeSystem="</w:t>
      </w:r>
      <w:r>
        <w:t>2.16.840.1.113883.2.20.6.14</w:t>
      </w:r>
      <w:r w:rsidRPr="00021B53">
        <w:t xml:space="preserve">"/&gt; </w:t>
      </w:r>
    </w:p>
    <w:p w14:paraId="0A928A52" w14:textId="77777777" w:rsidR="00815FA0" w:rsidRPr="00021B53" w:rsidRDefault="00815FA0" w:rsidP="00815FA0">
      <w:pPr>
        <w:ind w:left="1152"/>
      </w:pPr>
      <w:r w:rsidRPr="00021B53">
        <w:t xml:space="preserve">&lt;name&gt;reference substance name&lt;/name&gt; </w:t>
      </w:r>
    </w:p>
    <w:p w14:paraId="32D13512" w14:textId="77777777" w:rsidR="00815FA0" w:rsidRPr="00021B53" w:rsidRDefault="00815FA0" w:rsidP="00815FA0">
      <w:pPr>
        <w:ind w:left="864"/>
      </w:pPr>
      <w:r w:rsidRPr="00021B53">
        <w:t xml:space="preserve">&lt;/definingSubstance&gt; </w:t>
      </w:r>
    </w:p>
    <w:p w14:paraId="1EEDBFBE" w14:textId="77777777" w:rsidR="00815FA0" w:rsidRPr="00021B53" w:rsidRDefault="00815FA0" w:rsidP="00815FA0">
      <w:pPr>
        <w:ind w:left="576"/>
      </w:pPr>
      <w:r w:rsidRPr="00021B53">
        <w:t xml:space="preserve">&lt;/asEquivalentSubstance&gt; </w:t>
      </w:r>
    </w:p>
    <w:p w14:paraId="21E1AB73" w14:textId="77777777" w:rsidR="00815FA0" w:rsidRPr="00021B53" w:rsidRDefault="00815FA0" w:rsidP="00815FA0">
      <w:pPr>
        <w:ind w:left="288"/>
      </w:pPr>
      <w:r w:rsidRPr="00021B53">
        <w:t xml:space="preserve">&lt;/ingredientSubstance&gt; </w:t>
      </w:r>
    </w:p>
    <w:p w14:paraId="697B22EE" w14:textId="77777777" w:rsidR="00815FA0" w:rsidRPr="00021B53" w:rsidRDefault="00815FA0" w:rsidP="00815FA0">
      <w:r w:rsidRPr="00021B53">
        <w:t xml:space="preserve">&lt;/ingredient&gt; </w:t>
      </w:r>
    </w:p>
    <w:p w14:paraId="33F80198" w14:textId="77777777" w:rsidR="00D4569C" w:rsidRDefault="00D4569C" w:rsidP="0080029F"/>
    <w:p w14:paraId="4C61E4BB" w14:textId="77777777" w:rsidR="00814C3D" w:rsidRDefault="00814C3D" w:rsidP="0080029F">
      <w:r>
        <w:t>Outlined below is an example of an active ingredient, where the basis of strength is the moiety:</w:t>
      </w:r>
    </w:p>
    <w:p w14:paraId="6290C2D5" w14:textId="6F3A85AC" w:rsidR="00D4569C" w:rsidRPr="0040515F" w:rsidRDefault="00D4569C" w:rsidP="00D4569C">
      <w:pPr>
        <w:pStyle w:val="Default"/>
        <w:rPr>
          <w:sz w:val="23"/>
          <w:szCs w:val="23"/>
          <w:lang w:val="fr-CA"/>
        </w:rPr>
      </w:pPr>
      <w:r w:rsidRPr="0040515F">
        <w:rPr>
          <w:sz w:val="23"/>
          <w:szCs w:val="23"/>
          <w:lang w:val="fr-CA"/>
        </w:rPr>
        <w:t>&lt;ingredient classCode="ACTI</w:t>
      </w:r>
      <w:del w:id="1746" w:author="Peter Bomberg" w:date="2018-01-16T14:05:00Z">
        <w:r w:rsidRPr="0040515F">
          <w:rPr>
            <w:sz w:val="23"/>
            <w:szCs w:val="23"/>
            <w:lang w:val="fr-CA"/>
          </w:rPr>
          <w:delText>R</w:delText>
        </w:r>
      </w:del>
      <w:ins w:id="1747" w:author="Peter Bomberg" w:date="2018-01-16T14:05:00Z">
        <w:r w:rsidR="0012086A">
          <w:rPr>
            <w:sz w:val="23"/>
            <w:szCs w:val="23"/>
            <w:lang w:val="fr-CA"/>
          </w:rPr>
          <w:t>M</w:t>
        </w:r>
      </w:ins>
      <w:r w:rsidRPr="0040515F">
        <w:rPr>
          <w:sz w:val="23"/>
          <w:szCs w:val="23"/>
          <w:lang w:val="fr-CA"/>
        </w:rPr>
        <w:t xml:space="preserve">"&gt; </w:t>
      </w:r>
    </w:p>
    <w:p w14:paraId="668F4A9B" w14:textId="77777777" w:rsidR="00D4569C" w:rsidRPr="0040515F" w:rsidRDefault="00D4569C" w:rsidP="00D4569C">
      <w:pPr>
        <w:pStyle w:val="Default"/>
        <w:ind w:left="288"/>
        <w:rPr>
          <w:sz w:val="23"/>
          <w:szCs w:val="23"/>
          <w:lang w:val="fr-CA"/>
        </w:rPr>
      </w:pPr>
      <w:r w:rsidRPr="0040515F">
        <w:rPr>
          <w:sz w:val="23"/>
          <w:szCs w:val="23"/>
          <w:lang w:val="fr-CA"/>
        </w:rPr>
        <w:t xml:space="preserve">&lt;ingredientSubstance&gt; </w:t>
      </w:r>
    </w:p>
    <w:p w14:paraId="222E055C" w14:textId="77777777" w:rsidR="00D4569C" w:rsidRPr="0040515F" w:rsidRDefault="00D4569C" w:rsidP="00D4569C">
      <w:pPr>
        <w:pStyle w:val="Default"/>
        <w:ind w:left="576"/>
        <w:rPr>
          <w:sz w:val="23"/>
          <w:szCs w:val="23"/>
          <w:lang w:val="fr-CA"/>
        </w:rPr>
      </w:pPr>
      <w:r w:rsidRPr="0040515F">
        <w:rPr>
          <w:sz w:val="23"/>
          <w:szCs w:val="23"/>
          <w:lang w:val="fr-CA"/>
        </w:rPr>
        <w:t xml:space="preserve">&lt;activeMoiety&gt; </w:t>
      </w:r>
    </w:p>
    <w:p w14:paraId="5A906739" w14:textId="77777777" w:rsidR="00D4569C" w:rsidRPr="0040515F" w:rsidRDefault="00D4569C" w:rsidP="00D4569C">
      <w:pPr>
        <w:pStyle w:val="Default"/>
        <w:ind w:left="864"/>
        <w:rPr>
          <w:sz w:val="23"/>
          <w:szCs w:val="23"/>
          <w:lang w:val="fr-CA"/>
        </w:rPr>
      </w:pPr>
      <w:r w:rsidRPr="0040515F">
        <w:rPr>
          <w:sz w:val="23"/>
          <w:szCs w:val="23"/>
          <w:lang w:val="fr-CA"/>
        </w:rPr>
        <w:t xml:space="preserve">&lt;activeMoiety&gt; </w:t>
      </w:r>
    </w:p>
    <w:p w14:paraId="70D4D683" w14:textId="77777777" w:rsidR="00D4569C" w:rsidRPr="0040515F" w:rsidRDefault="00D4569C" w:rsidP="00D4569C">
      <w:pPr>
        <w:pStyle w:val="Default"/>
        <w:ind w:left="1152"/>
        <w:rPr>
          <w:sz w:val="23"/>
          <w:szCs w:val="23"/>
          <w:lang w:val="fr-CA"/>
        </w:rPr>
      </w:pPr>
      <w:r w:rsidRPr="0040515F">
        <w:rPr>
          <w:sz w:val="23"/>
          <w:szCs w:val="23"/>
          <w:lang w:val="fr-CA"/>
        </w:rPr>
        <w:lastRenderedPageBreak/>
        <w:t xml:space="preserve">&lt;code code="0987654321" codeSystem="2.16.840.1.113883.2.20.6.14"/&gt; </w:t>
      </w:r>
    </w:p>
    <w:p w14:paraId="30365381" w14:textId="77777777" w:rsidR="00D4569C" w:rsidRPr="00D4569C" w:rsidRDefault="00D4569C" w:rsidP="00D4569C">
      <w:pPr>
        <w:pStyle w:val="Default"/>
        <w:ind w:left="1152"/>
        <w:rPr>
          <w:sz w:val="23"/>
          <w:szCs w:val="23"/>
        </w:rPr>
      </w:pPr>
      <w:r w:rsidRPr="00D4569C">
        <w:rPr>
          <w:sz w:val="23"/>
          <w:szCs w:val="23"/>
        </w:rPr>
        <w:t>&lt;name&gt;tazminic acid&lt;/name&gt;</w:t>
      </w:r>
    </w:p>
    <w:p w14:paraId="2F2E55B4" w14:textId="77777777" w:rsidR="00814C3D" w:rsidRPr="00D4569C" w:rsidRDefault="00814C3D" w:rsidP="0080029F">
      <w:pPr>
        <w:pStyle w:val="Default"/>
        <w:rPr>
          <w:sz w:val="23"/>
          <w:szCs w:val="23"/>
        </w:rPr>
      </w:pPr>
    </w:p>
    <w:p w14:paraId="1F9AAC11" w14:textId="77777777" w:rsidR="00C66C47" w:rsidRDefault="003E062B" w:rsidP="0080029F">
      <w:r>
        <w:t>Outlined below is an example of an inactive ingredient:</w:t>
      </w:r>
    </w:p>
    <w:p w14:paraId="0BC7BB35" w14:textId="77777777" w:rsidR="00D4569C" w:rsidRPr="00D4569C" w:rsidRDefault="00D4569C" w:rsidP="00D4569C">
      <w:pPr>
        <w:pStyle w:val="Default"/>
        <w:rPr>
          <w:sz w:val="23"/>
          <w:szCs w:val="23"/>
        </w:rPr>
      </w:pPr>
      <w:r w:rsidRPr="00D4569C">
        <w:rPr>
          <w:sz w:val="23"/>
          <w:szCs w:val="23"/>
        </w:rPr>
        <w:t xml:space="preserve">&lt;ingredient classCode="IACT"&gt; </w:t>
      </w:r>
    </w:p>
    <w:p w14:paraId="0865881F" w14:textId="77777777" w:rsidR="00D4569C" w:rsidRPr="00D4569C" w:rsidRDefault="00D4569C" w:rsidP="00D4569C">
      <w:pPr>
        <w:pStyle w:val="Default"/>
        <w:ind w:left="288"/>
        <w:rPr>
          <w:sz w:val="23"/>
          <w:szCs w:val="23"/>
        </w:rPr>
      </w:pPr>
      <w:r w:rsidRPr="00D4569C">
        <w:rPr>
          <w:sz w:val="23"/>
          <w:szCs w:val="23"/>
        </w:rPr>
        <w:t xml:space="preserve">&lt;confidentialityCode code="1" codeSystem="2.16.840.1.113883.2.20.6.21" displayName=”Company Confidential Information "/&gt;  </w:t>
      </w:r>
    </w:p>
    <w:p w14:paraId="3A23B2A7" w14:textId="77777777" w:rsidR="00D4569C" w:rsidRPr="00D4569C" w:rsidRDefault="00D4569C" w:rsidP="00D4569C">
      <w:pPr>
        <w:pStyle w:val="Default"/>
        <w:ind w:left="288"/>
        <w:rPr>
          <w:sz w:val="23"/>
          <w:szCs w:val="23"/>
        </w:rPr>
      </w:pPr>
      <w:r w:rsidRPr="00D4569C">
        <w:rPr>
          <w:sz w:val="23"/>
          <w:szCs w:val="23"/>
        </w:rPr>
        <w:t>&lt;quantity&gt;</w:t>
      </w:r>
    </w:p>
    <w:p w14:paraId="06897CA6" w14:textId="77777777" w:rsidR="00D4569C" w:rsidRPr="00D4569C" w:rsidRDefault="00D4569C" w:rsidP="00D4569C">
      <w:pPr>
        <w:pStyle w:val="Default"/>
        <w:ind w:left="576"/>
        <w:rPr>
          <w:sz w:val="23"/>
          <w:szCs w:val="23"/>
        </w:rPr>
      </w:pPr>
      <w:r w:rsidRPr="00D4569C">
        <w:rPr>
          <w:sz w:val="23"/>
          <w:szCs w:val="23"/>
        </w:rPr>
        <w:t xml:space="preserve">&lt;numerator value="value" unit=“code”/&gt; </w:t>
      </w:r>
    </w:p>
    <w:p w14:paraId="637FA6D2" w14:textId="77777777" w:rsidR="00D4569C" w:rsidRPr="00D4569C" w:rsidRDefault="00D4569C" w:rsidP="00D4569C">
      <w:pPr>
        <w:pStyle w:val="Default"/>
        <w:ind w:left="576"/>
        <w:rPr>
          <w:sz w:val="23"/>
          <w:szCs w:val="23"/>
        </w:rPr>
      </w:pPr>
      <w:r w:rsidRPr="00D4569C">
        <w:rPr>
          <w:sz w:val="23"/>
          <w:szCs w:val="23"/>
        </w:rPr>
        <w:t xml:space="preserve">&lt;denominator value="value" unit=“code”/&gt; </w:t>
      </w:r>
    </w:p>
    <w:p w14:paraId="332FC12C" w14:textId="77777777" w:rsidR="00D4569C" w:rsidRPr="0040515F" w:rsidRDefault="00D4569C" w:rsidP="00D4569C">
      <w:pPr>
        <w:pStyle w:val="Default"/>
        <w:ind w:left="288"/>
        <w:rPr>
          <w:sz w:val="23"/>
          <w:szCs w:val="23"/>
          <w:lang w:val="fr-CA"/>
        </w:rPr>
      </w:pPr>
      <w:r w:rsidRPr="0040515F">
        <w:rPr>
          <w:sz w:val="23"/>
          <w:szCs w:val="23"/>
          <w:lang w:val="fr-CA"/>
        </w:rPr>
        <w:t xml:space="preserve">&lt;/quantity&gt; </w:t>
      </w:r>
    </w:p>
    <w:p w14:paraId="4A128AA1" w14:textId="77777777" w:rsidR="00D4569C" w:rsidRPr="0040515F" w:rsidRDefault="00D4569C" w:rsidP="00D4569C">
      <w:pPr>
        <w:pStyle w:val="Default"/>
        <w:ind w:left="288"/>
        <w:rPr>
          <w:sz w:val="23"/>
          <w:szCs w:val="23"/>
          <w:lang w:val="fr-CA"/>
        </w:rPr>
      </w:pPr>
      <w:r w:rsidRPr="0040515F">
        <w:rPr>
          <w:sz w:val="23"/>
          <w:szCs w:val="23"/>
          <w:lang w:val="fr-CA"/>
        </w:rPr>
        <w:t xml:space="preserve">&lt;ingredientSubstance&gt; </w:t>
      </w:r>
    </w:p>
    <w:p w14:paraId="445D0D91" w14:textId="77777777" w:rsidR="00D4569C" w:rsidRPr="0040515F" w:rsidRDefault="00D4569C" w:rsidP="00D4569C">
      <w:pPr>
        <w:pStyle w:val="Default"/>
        <w:ind w:left="576"/>
        <w:rPr>
          <w:sz w:val="23"/>
          <w:szCs w:val="23"/>
          <w:lang w:val="fr-CA"/>
        </w:rPr>
      </w:pPr>
      <w:r w:rsidRPr="0040515F">
        <w:rPr>
          <w:sz w:val="23"/>
          <w:szCs w:val="23"/>
          <w:lang w:val="fr-CA"/>
        </w:rPr>
        <w:t xml:space="preserve">&lt;code code="ID" codeSystem="2.16.840.1.113883.2.20.6.14"/&gt; </w:t>
      </w:r>
    </w:p>
    <w:p w14:paraId="40DE4DAA" w14:textId="77777777" w:rsidR="00D4569C" w:rsidRPr="00D4569C" w:rsidRDefault="00D4569C" w:rsidP="00D4569C">
      <w:pPr>
        <w:pStyle w:val="Default"/>
        <w:ind w:left="576"/>
        <w:rPr>
          <w:sz w:val="23"/>
          <w:szCs w:val="23"/>
        </w:rPr>
      </w:pPr>
      <w:r w:rsidRPr="00D4569C">
        <w:rPr>
          <w:sz w:val="23"/>
          <w:szCs w:val="23"/>
        </w:rPr>
        <w:t>&lt;name&gt;inactive ingredient name&lt;/name&gt;</w:t>
      </w:r>
    </w:p>
    <w:p w14:paraId="2B56525E" w14:textId="77777777" w:rsidR="00D4569C" w:rsidRPr="00D4569C" w:rsidRDefault="00D4569C" w:rsidP="00D4569C">
      <w:pPr>
        <w:pStyle w:val="Default"/>
        <w:ind w:left="288"/>
        <w:rPr>
          <w:sz w:val="23"/>
          <w:szCs w:val="23"/>
        </w:rPr>
      </w:pPr>
      <w:r w:rsidRPr="00D4569C">
        <w:rPr>
          <w:sz w:val="23"/>
          <w:szCs w:val="23"/>
        </w:rPr>
        <w:t xml:space="preserve">&lt;/ingredientSubstance&gt; </w:t>
      </w:r>
    </w:p>
    <w:p w14:paraId="29A2B14C" w14:textId="77777777" w:rsidR="00D4569C" w:rsidRPr="00D4569C" w:rsidRDefault="00D4569C" w:rsidP="00D4569C">
      <w:pPr>
        <w:pStyle w:val="Default"/>
        <w:rPr>
          <w:sz w:val="23"/>
          <w:szCs w:val="23"/>
        </w:rPr>
      </w:pPr>
      <w:r w:rsidRPr="00D4569C">
        <w:rPr>
          <w:sz w:val="23"/>
          <w:szCs w:val="23"/>
        </w:rPr>
        <w:t>&lt;/ingredient&gt;</w:t>
      </w:r>
    </w:p>
    <w:p w14:paraId="61787F95" w14:textId="77777777" w:rsidR="00814C3D" w:rsidRDefault="00814C3D" w:rsidP="0080029F"/>
    <w:p w14:paraId="66C36233" w14:textId="77777777" w:rsidR="00814C3D" w:rsidRDefault="00814C3D" w:rsidP="0080029F">
      <w:r>
        <w:t>Outlined below is an example of a r</w:t>
      </w:r>
      <w:r w:rsidRPr="00814C3D">
        <w:t xml:space="preserve">eference </w:t>
      </w:r>
      <w:r>
        <w:t>i</w:t>
      </w:r>
      <w:r w:rsidRPr="00814C3D">
        <w:t xml:space="preserve">ngredient for </w:t>
      </w:r>
      <w:r>
        <w:t>the s</w:t>
      </w:r>
      <w:r w:rsidRPr="00814C3D">
        <w:t>trength</w:t>
      </w:r>
      <w:r>
        <w:t>:</w:t>
      </w:r>
    </w:p>
    <w:p w14:paraId="709B2E05" w14:textId="77777777" w:rsidR="00D4569C" w:rsidRDefault="00D4569C" w:rsidP="00D4569C">
      <w:r>
        <w:t xml:space="preserve">&lt;ingredient classCode=“ACTIR”&gt; </w:t>
      </w:r>
    </w:p>
    <w:p w14:paraId="0C415A73" w14:textId="77777777" w:rsidR="00D4569C" w:rsidRDefault="00D4569C" w:rsidP="00D4569C">
      <w:pPr>
        <w:ind w:left="288"/>
      </w:pPr>
      <w:r>
        <w:t xml:space="preserve">&lt;ingredientSubstance&gt; </w:t>
      </w:r>
    </w:p>
    <w:p w14:paraId="42379F28" w14:textId="77777777" w:rsidR="00D4569C" w:rsidRDefault="00D4569C" w:rsidP="00D4569C">
      <w:pPr>
        <w:ind w:left="576"/>
      </w:pPr>
      <w:r>
        <w:t>&lt;asEquivalentSubstance&gt;</w:t>
      </w:r>
    </w:p>
    <w:p w14:paraId="6AE18FE7" w14:textId="77777777" w:rsidR="00D4569C" w:rsidRDefault="00D4569C" w:rsidP="00D4569C">
      <w:pPr>
        <w:ind w:left="864"/>
      </w:pPr>
      <w:r>
        <w:t>&lt;definingSubstance&gt;</w:t>
      </w:r>
    </w:p>
    <w:p w14:paraId="6A5A90F8" w14:textId="77777777" w:rsidR="00D4569C" w:rsidRDefault="00D4569C" w:rsidP="00D4569C">
      <w:pPr>
        <w:ind w:left="1152"/>
      </w:pPr>
      <w:r>
        <w:t>&lt;code code="A123455678" codeSystem="2.16.840.1.113883.2.20.6.14"/&gt;</w:t>
      </w:r>
    </w:p>
    <w:p w14:paraId="2F786445" w14:textId="77777777" w:rsidR="00D4569C" w:rsidRDefault="00D4569C" w:rsidP="00D4569C">
      <w:pPr>
        <w:ind w:left="1152"/>
      </w:pPr>
      <w:r>
        <w:t>&lt;name&gt;tazemate formate&lt;/name&gt;</w:t>
      </w:r>
    </w:p>
    <w:p w14:paraId="38AB6D4E" w14:textId="77777777" w:rsidR="00814C3D" w:rsidRDefault="00814C3D" w:rsidP="0080029F"/>
    <w:p w14:paraId="238D12B1" w14:textId="77777777" w:rsidR="000F4FB9" w:rsidRDefault="000F4FB9" w:rsidP="0080029F">
      <w:r w:rsidRPr="00AB73DB">
        <w:t xml:space="preserve">Source ingredient means using </w:t>
      </w:r>
      <w:r w:rsidR="00125FC2">
        <w:t>an</w:t>
      </w:r>
      <w:r w:rsidRPr="00AB73DB">
        <w:t xml:space="preserve"> existing product as one of the ingre</w:t>
      </w:r>
      <w:r w:rsidR="00D4569C">
        <w:t>dient in other compounded drug, as illustrated below:</w:t>
      </w:r>
    </w:p>
    <w:p w14:paraId="7612E378" w14:textId="77777777" w:rsidR="00D4569C" w:rsidRDefault="00D4569C" w:rsidP="00D4569C">
      <w:r>
        <w:t xml:space="preserve">&lt;ingredient classCode="INGR"&gt; </w:t>
      </w:r>
    </w:p>
    <w:p w14:paraId="4DAD6442" w14:textId="77777777" w:rsidR="00D4569C" w:rsidRDefault="00D4569C" w:rsidP="00D4569C">
      <w:pPr>
        <w:ind w:left="288"/>
      </w:pPr>
      <w:r>
        <w:t xml:space="preserve">&lt;quantity&gt; </w:t>
      </w:r>
    </w:p>
    <w:p w14:paraId="0FEC26F3" w14:textId="77777777" w:rsidR="00D4569C" w:rsidRDefault="00D4569C" w:rsidP="00D4569C">
      <w:pPr>
        <w:ind w:left="576"/>
      </w:pPr>
      <w:r>
        <w:t xml:space="preserve">&lt;numerator value="12" unit="mg"/&gt; </w:t>
      </w:r>
    </w:p>
    <w:p w14:paraId="719EEC20" w14:textId="77777777" w:rsidR="00D4569C" w:rsidRDefault="00D4569C" w:rsidP="00D4569C">
      <w:pPr>
        <w:ind w:left="576"/>
      </w:pPr>
      <w:r>
        <w:t xml:space="preserve">&lt;denominator value="1" unit="mL"/&gt; </w:t>
      </w:r>
    </w:p>
    <w:p w14:paraId="78D57C23" w14:textId="77777777" w:rsidR="00D4569C" w:rsidRPr="0040515F" w:rsidRDefault="00D4569C" w:rsidP="00D4569C">
      <w:pPr>
        <w:ind w:left="288"/>
        <w:rPr>
          <w:lang w:val="fr-CA"/>
        </w:rPr>
      </w:pPr>
      <w:r w:rsidRPr="0040515F">
        <w:rPr>
          <w:lang w:val="fr-CA"/>
        </w:rPr>
        <w:t xml:space="preserve">&lt;/quantity&gt; </w:t>
      </w:r>
    </w:p>
    <w:p w14:paraId="310835F0" w14:textId="77777777" w:rsidR="00D4569C" w:rsidRPr="0040515F" w:rsidRDefault="00D4569C" w:rsidP="00D4569C">
      <w:pPr>
        <w:ind w:left="288"/>
        <w:rPr>
          <w:lang w:val="fr-CA"/>
        </w:rPr>
      </w:pPr>
      <w:r w:rsidRPr="0040515F">
        <w:rPr>
          <w:lang w:val="fr-CA"/>
        </w:rPr>
        <w:t xml:space="preserve">&lt;ingredientSubstance&gt; </w:t>
      </w:r>
    </w:p>
    <w:p w14:paraId="230A0F55" w14:textId="77777777" w:rsidR="00D4569C" w:rsidRPr="0040515F" w:rsidRDefault="00D4569C" w:rsidP="00D4569C">
      <w:pPr>
        <w:ind w:left="576"/>
        <w:rPr>
          <w:lang w:val="fr-CA"/>
        </w:rPr>
      </w:pPr>
      <w:r w:rsidRPr="0040515F">
        <w:rPr>
          <w:lang w:val="fr-CA"/>
        </w:rPr>
        <w:t xml:space="preserve">&lt;code code="88888-333" codeSystem="2.16.840.1.113883.2.20.6.14"/&gt; </w:t>
      </w:r>
    </w:p>
    <w:p w14:paraId="53FAECDF" w14:textId="77777777" w:rsidR="00D4569C" w:rsidRDefault="00D4569C" w:rsidP="00D4569C">
      <w:pPr>
        <w:ind w:left="576"/>
      </w:pPr>
      <w:r>
        <w:t xml:space="preserve">&lt;name&gt;MIDAZOLAM HYDROCHLORIDE&lt;/name&gt; </w:t>
      </w:r>
    </w:p>
    <w:p w14:paraId="5C5DFB4E" w14:textId="77777777" w:rsidR="00D4569C" w:rsidRDefault="00D4569C" w:rsidP="00D4569C">
      <w:pPr>
        <w:ind w:left="288"/>
      </w:pPr>
      <w:r>
        <w:t xml:space="preserve">&lt;/ingredientSubstance&gt; </w:t>
      </w:r>
    </w:p>
    <w:p w14:paraId="1C7EC671" w14:textId="77777777" w:rsidR="00D4569C" w:rsidRDefault="00D4569C" w:rsidP="00D4569C">
      <w:r>
        <w:t xml:space="preserve">&lt;/ingredient&gt; </w:t>
      </w:r>
    </w:p>
    <w:p w14:paraId="468F8E21" w14:textId="77777777" w:rsidR="00245284" w:rsidRDefault="00245284" w:rsidP="0080029F"/>
    <w:p w14:paraId="0C4C60DB" w14:textId="77777777" w:rsidR="00D4569C" w:rsidRDefault="00D4569C" w:rsidP="0080029F">
      <w:r>
        <w:t>As outlined at the beginning of this section t</w:t>
      </w:r>
      <w:r w:rsidR="00190264" w:rsidRPr="003C5E15">
        <w:t xml:space="preserve">he </w:t>
      </w:r>
      <w:r>
        <w:t xml:space="preserve">strength for an ingredient is defined in the quantity element and </w:t>
      </w:r>
      <w:r w:rsidR="00190264" w:rsidRPr="003C5E15">
        <w:t>is represented as a numerator and denominator</w:t>
      </w:r>
      <w:r w:rsidR="00190264">
        <w:t xml:space="preserve"> along</w:t>
      </w:r>
      <w:r w:rsidR="00C41D70">
        <w:t xml:space="preserve"> with a unit of measure</w:t>
      </w:r>
      <w:r w:rsidR="00C94CE3">
        <w:t xml:space="preserve"> and unit of presentation</w:t>
      </w:r>
      <w:r w:rsidR="00190264">
        <w:t>.</w:t>
      </w:r>
      <w:r w:rsidR="00190264" w:rsidRPr="003C5E15">
        <w:t xml:space="preserve"> </w:t>
      </w:r>
      <w:r w:rsidR="005C766F">
        <w:t xml:space="preserve"> </w:t>
      </w:r>
      <w:r w:rsidRPr="00C03B40">
        <w:t>The numerator unit is derived from OID: 2.16.840.1.113883.2.20.6.15 while the denominator’s unit is derived from OID: 2.16.840.1.113883.2.20.6.38</w:t>
      </w:r>
    </w:p>
    <w:p w14:paraId="692C755E" w14:textId="77777777" w:rsidR="00D4569C" w:rsidRDefault="00D4569C" w:rsidP="0080029F"/>
    <w:p w14:paraId="699F7FBF" w14:textId="77777777" w:rsidR="00190264" w:rsidRPr="003C5E15" w:rsidRDefault="00190264" w:rsidP="0080029F">
      <w:r w:rsidRPr="003C5E15">
        <w:t xml:space="preserve">The </w:t>
      </w:r>
      <w:r>
        <w:t xml:space="preserve">Units of </w:t>
      </w:r>
      <w:r w:rsidR="00C94CE3">
        <w:t xml:space="preserve">Presentation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14:paraId="26F4B21B" w14:textId="33270268" w:rsidR="00190264" w:rsidRPr="00214B73" w:rsidRDefault="00190264" w:rsidP="0080029F">
      <w:pPr>
        <w:pStyle w:val="Caption"/>
        <w:rPr>
          <w:rFonts w:eastAsiaTheme="minorHAnsi"/>
        </w:rPr>
      </w:pPr>
      <w:r w:rsidRPr="00214B73">
        <w:rPr>
          <w:rFonts w:eastAsiaTheme="minorHAnsi"/>
        </w:rPr>
        <w:lastRenderedPageBreak/>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Conventions for expressing strength</w:t>
      </w:r>
    </w:p>
    <w:tbl>
      <w:tblPr>
        <w:tblStyle w:val="LightShading-Accent1"/>
        <w:tblW w:w="0" w:type="auto"/>
        <w:tblLook w:val="04A0" w:firstRow="1" w:lastRow="0" w:firstColumn="1" w:lastColumn="0" w:noHBand="0" w:noVBand="1"/>
      </w:tblPr>
      <w:tblGrid>
        <w:gridCol w:w="5493"/>
        <w:gridCol w:w="1933"/>
        <w:gridCol w:w="2150"/>
      </w:tblGrid>
      <w:tr w:rsidR="00190264" w14:paraId="7C98D7CB" w14:textId="77777777"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14:paraId="146188FB" w14:textId="77777777" w:rsidR="00190264" w:rsidRPr="00214B73" w:rsidRDefault="00190264" w:rsidP="0080029F">
            <w:r w:rsidRPr="00214B73">
              <w:t xml:space="preserve">Product </w:t>
            </w:r>
          </w:p>
        </w:tc>
        <w:tc>
          <w:tcPr>
            <w:tcW w:w="1933" w:type="dxa"/>
          </w:tcPr>
          <w:p w14:paraId="7CD0D07C" w14:textId="77777777"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14:paraId="71DB13F0" w14:textId="77777777" w:rsidR="00190264" w:rsidRPr="00214B73" w:rsidRDefault="00190264" w:rsidP="0080029F">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14:paraId="6364CC1C"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0E9B7F75" w14:textId="77777777" w:rsidR="00190264" w:rsidRPr="00214B73" w:rsidRDefault="00190264" w:rsidP="0080029F">
            <w:r w:rsidRPr="00214B73">
              <w:t xml:space="preserve">Oral solid </w:t>
            </w:r>
          </w:p>
        </w:tc>
        <w:tc>
          <w:tcPr>
            <w:tcW w:w="1933" w:type="dxa"/>
          </w:tcPr>
          <w:p w14:paraId="7E7576F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B616B78"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295A6F20"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2CF72F35" w14:textId="77777777" w:rsidR="00190264" w:rsidRPr="00214B73" w:rsidRDefault="00190264" w:rsidP="0080029F">
            <w:r w:rsidRPr="00214B73">
              <w:t xml:space="preserve">Oral liquid </w:t>
            </w:r>
          </w:p>
        </w:tc>
        <w:tc>
          <w:tcPr>
            <w:tcW w:w="1933" w:type="dxa"/>
          </w:tcPr>
          <w:p w14:paraId="21DAC059"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6011E3BB"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14:paraId="71F03B44"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0D65F193" w14:textId="77777777" w:rsidR="00190264" w:rsidRPr="00214B73" w:rsidRDefault="00190264" w:rsidP="0080029F">
            <w:r w:rsidRPr="00214B73">
              <w:t xml:space="preserve">Oral powder for reconstitution with a known volume </w:t>
            </w:r>
          </w:p>
        </w:tc>
        <w:tc>
          <w:tcPr>
            <w:tcW w:w="1933" w:type="dxa"/>
          </w:tcPr>
          <w:p w14:paraId="1AF14AC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35CF6F5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2A1E8D22"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281EA2E8" w14:textId="77777777" w:rsidR="00190264" w:rsidRPr="00214B73" w:rsidRDefault="00190264" w:rsidP="0080029F">
            <w:r w:rsidRPr="00214B73">
              <w:t xml:space="preserve">Oral powder for reconstitution with a variable volume </w:t>
            </w:r>
          </w:p>
        </w:tc>
        <w:tc>
          <w:tcPr>
            <w:tcW w:w="1933" w:type="dxa"/>
          </w:tcPr>
          <w:p w14:paraId="3A5C53DB"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0309CD88"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27CA64C4"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71192A11" w14:textId="77777777" w:rsidR="00190264" w:rsidRPr="00214B73" w:rsidRDefault="00190264" w:rsidP="0080029F">
            <w:r w:rsidRPr="00214B73">
              <w:t xml:space="preserve">Suppository </w:t>
            </w:r>
          </w:p>
        </w:tc>
        <w:tc>
          <w:tcPr>
            <w:tcW w:w="1933" w:type="dxa"/>
          </w:tcPr>
          <w:p w14:paraId="6D6FC16A"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35BE76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2585D262"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1A888C25" w14:textId="77777777" w:rsidR="00190264" w:rsidRPr="00214B73" w:rsidRDefault="00190264" w:rsidP="0080029F">
            <w:r w:rsidRPr="00214B73">
              <w:t xml:space="preserve">Injection liquid </w:t>
            </w:r>
          </w:p>
        </w:tc>
        <w:tc>
          <w:tcPr>
            <w:tcW w:w="1933" w:type="dxa"/>
          </w:tcPr>
          <w:p w14:paraId="03753239"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421472D3"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14:paraId="6E6E094E"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19E4C941" w14:textId="77777777" w:rsidR="00190264" w:rsidRPr="00214B73" w:rsidRDefault="00190264" w:rsidP="0080029F">
            <w:r w:rsidRPr="00214B73">
              <w:t xml:space="preserve">Injection powder for reconstitution with a known volume </w:t>
            </w:r>
          </w:p>
        </w:tc>
        <w:tc>
          <w:tcPr>
            <w:tcW w:w="1933" w:type="dxa"/>
          </w:tcPr>
          <w:p w14:paraId="7909794F"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7B7FBC77"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0055189A"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0E67DAB8" w14:textId="77777777" w:rsidR="00190264" w:rsidRPr="00214B73" w:rsidRDefault="00190264" w:rsidP="0080029F">
            <w:r w:rsidRPr="00214B73">
              <w:t xml:space="preserve">Injection powder for reconstitution with a variable volume </w:t>
            </w:r>
          </w:p>
        </w:tc>
        <w:tc>
          <w:tcPr>
            <w:tcW w:w="1933" w:type="dxa"/>
          </w:tcPr>
          <w:p w14:paraId="413E6F2E"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133C033E"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018DBC95"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5B9D6C76" w14:textId="77777777" w:rsidR="00190264" w:rsidRPr="00214B73" w:rsidRDefault="00190264" w:rsidP="0080029F">
            <w:r w:rsidRPr="00214B73">
              <w:t xml:space="preserve">Inhaler powder </w:t>
            </w:r>
          </w:p>
        </w:tc>
        <w:tc>
          <w:tcPr>
            <w:tcW w:w="1933" w:type="dxa"/>
          </w:tcPr>
          <w:p w14:paraId="4156E4A1"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3D8DBCB8"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1A1A09F9"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35885C86" w14:textId="77777777" w:rsidR="00190264" w:rsidRPr="00214B73" w:rsidRDefault="00190264" w:rsidP="0080029F">
            <w:r w:rsidRPr="00214B73">
              <w:t xml:space="preserve">Inhaler liquid </w:t>
            </w:r>
          </w:p>
        </w:tc>
        <w:tc>
          <w:tcPr>
            <w:tcW w:w="1933" w:type="dxa"/>
          </w:tcPr>
          <w:p w14:paraId="4B524397"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14:paraId="2DF7E507"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14:paraId="19D8FC66"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73FD536B" w14:textId="77777777" w:rsidR="00190264" w:rsidRPr="00214B73" w:rsidRDefault="00190264" w:rsidP="0080029F">
            <w:r w:rsidRPr="00214B73">
              <w:t xml:space="preserve">Inhaler blister </w:t>
            </w:r>
          </w:p>
        </w:tc>
        <w:tc>
          <w:tcPr>
            <w:tcW w:w="1933" w:type="dxa"/>
          </w:tcPr>
          <w:p w14:paraId="5876386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4A5E2C5E"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14:paraId="6318010F"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34579E43" w14:textId="77777777" w:rsidR="00190264" w:rsidRPr="00214B73" w:rsidRDefault="00190264" w:rsidP="0080029F">
            <w:r w:rsidRPr="00214B73">
              <w:t xml:space="preserve">Topical cream or ointment </w:t>
            </w:r>
          </w:p>
        </w:tc>
        <w:tc>
          <w:tcPr>
            <w:tcW w:w="1933" w:type="dxa"/>
          </w:tcPr>
          <w:p w14:paraId="205F3593"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7F971BF2"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14:paraId="429ADCBE" w14:textId="77777777"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14:paraId="2AED76E4" w14:textId="77777777" w:rsidR="00190264" w:rsidRPr="00214B73" w:rsidRDefault="00190264" w:rsidP="0080029F">
            <w:r w:rsidRPr="00214B73">
              <w:t xml:space="preserve">Topical gel or lotion </w:t>
            </w:r>
          </w:p>
        </w:tc>
        <w:tc>
          <w:tcPr>
            <w:tcW w:w="1933" w:type="dxa"/>
          </w:tcPr>
          <w:p w14:paraId="72F6C584"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14:paraId="00045E1B" w14:textId="77777777" w:rsidR="00190264" w:rsidRPr="00BB2244" w:rsidRDefault="00190264" w:rsidP="0080029F">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14:paraId="35EC7C01" w14:textId="77777777" w:rsidTr="00D25FBB">
        <w:tc>
          <w:tcPr>
            <w:cnfStyle w:val="001000000000" w:firstRow="0" w:lastRow="0" w:firstColumn="1" w:lastColumn="0" w:oddVBand="0" w:evenVBand="0" w:oddHBand="0" w:evenHBand="0" w:firstRowFirstColumn="0" w:firstRowLastColumn="0" w:lastRowFirstColumn="0" w:lastRowLastColumn="0"/>
            <w:tcW w:w="5493" w:type="dxa"/>
          </w:tcPr>
          <w:p w14:paraId="4A1341F0" w14:textId="77777777" w:rsidR="00190264" w:rsidRPr="00214B73" w:rsidRDefault="00190264" w:rsidP="0080029F">
            <w:r w:rsidRPr="00214B73">
              <w:t xml:space="preserve">Transdermal patch </w:t>
            </w:r>
          </w:p>
        </w:tc>
        <w:tc>
          <w:tcPr>
            <w:tcW w:w="1933" w:type="dxa"/>
          </w:tcPr>
          <w:p w14:paraId="5FD55E84"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14:paraId="1797CEFD" w14:textId="77777777" w:rsidR="00190264" w:rsidRPr="00BB2244" w:rsidRDefault="00190264" w:rsidP="0080029F">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14:paraId="4C5DFFC4" w14:textId="77777777" w:rsidR="002A7033" w:rsidRDefault="002A7033" w:rsidP="002A7033"/>
    <w:p w14:paraId="4D29CE08" w14:textId="77777777" w:rsidR="002A7033" w:rsidRDefault="002A7033" w:rsidP="001D67E2">
      <w:pPr>
        <w:pStyle w:val="Heading3"/>
      </w:pPr>
      <w:bookmarkStart w:id="1748" w:name="_Toc503195141"/>
      <w:bookmarkStart w:id="1749" w:name="_Toc500864088"/>
      <w:r>
        <w:t>Route of administration</w:t>
      </w:r>
      <w:bookmarkEnd w:id="1748"/>
      <w:bookmarkEnd w:id="1749"/>
      <w:r>
        <w:t xml:space="preserve"> </w:t>
      </w:r>
    </w:p>
    <w:p w14:paraId="57D1DBDA" w14:textId="77777777" w:rsidR="002A7033" w:rsidRDefault="002A7033" w:rsidP="002A7033">
      <w:r>
        <w:t>Route of administration may be specified for products as outlined below:</w:t>
      </w:r>
    </w:p>
    <w:p w14:paraId="28EC16F5" w14:textId="77777777" w:rsidR="002A7033" w:rsidRPr="002A7033" w:rsidRDefault="002A7033" w:rsidP="002A7033">
      <w:pPr>
        <w:pStyle w:val="Default"/>
        <w:rPr>
          <w:sz w:val="23"/>
          <w:szCs w:val="23"/>
        </w:rPr>
      </w:pPr>
      <w:r w:rsidRPr="002A7033">
        <w:rPr>
          <w:sz w:val="23"/>
          <w:szCs w:val="23"/>
        </w:rPr>
        <w:t xml:space="preserve">&lt;subject&gt; </w:t>
      </w:r>
    </w:p>
    <w:p w14:paraId="043989E7" w14:textId="77777777" w:rsidR="002A7033" w:rsidRPr="002A7033" w:rsidRDefault="002A7033" w:rsidP="002A7033">
      <w:pPr>
        <w:pStyle w:val="Default"/>
        <w:ind w:left="288"/>
        <w:rPr>
          <w:sz w:val="23"/>
          <w:szCs w:val="23"/>
        </w:rPr>
      </w:pPr>
      <w:r w:rsidRPr="002A7033">
        <w:rPr>
          <w:sz w:val="23"/>
          <w:szCs w:val="23"/>
        </w:rPr>
        <w:t xml:space="preserve">&lt;manufacturedProduct&gt; </w:t>
      </w:r>
    </w:p>
    <w:p w14:paraId="2E6C0EAD" w14:textId="77777777" w:rsidR="002A7033" w:rsidRPr="002A7033" w:rsidRDefault="002A7033" w:rsidP="002A7033">
      <w:pPr>
        <w:pStyle w:val="Default"/>
        <w:ind w:left="576"/>
        <w:rPr>
          <w:sz w:val="23"/>
          <w:szCs w:val="23"/>
        </w:rPr>
      </w:pPr>
      <w:r w:rsidRPr="002A7033">
        <w:rPr>
          <w:sz w:val="23"/>
          <w:szCs w:val="23"/>
        </w:rPr>
        <w:t>&lt;consumedIn/&gt;</w:t>
      </w:r>
    </w:p>
    <w:p w14:paraId="027BDFB0" w14:textId="77777777" w:rsidR="002A7033" w:rsidRDefault="002A7033" w:rsidP="002A7033"/>
    <w:p w14:paraId="6541186F" w14:textId="77777777" w:rsidR="002A7033" w:rsidRDefault="002A7033" w:rsidP="002A7033">
      <w:r>
        <w:t xml:space="preserve">and their parts: </w:t>
      </w:r>
    </w:p>
    <w:p w14:paraId="0D534EB2" w14:textId="77777777" w:rsidR="002A7033" w:rsidRDefault="002A7033" w:rsidP="002A7033">
      <w:r>
        <w:t>&lt;part&gt;</w:t>
      </w:r>
    </w:p>
    <w:p w14:paraId="4FFEAA27" w14:textId="77777777" w:rsidR="002A7033" w:rsidRDefault="002A7033" w:rsidP="002A7033">
      <w:pPr>
        <w:ind w:left="288"/>
      </w:pPr>
      <w:r>
        <w:t>&lt;consumedIn/&gt;</w:t>
      </w:r>
    </w:p>
    <w:p w14:paraId="77D26970" w14:textId="77777777" w:rsidR="002A7033" w:rsidRDefault="002A7033" w:rsidP="002A7033">
      <w:pPr>
        <w:pStyle w:val="Default"/>
        <w:rPr>
          <w:sz w:val="23"/>
          <w:szCs w:val="23"/>
        </w:rPr>
      </w:pPr>
    </w:p>
    <w:p w14:paraId="5E23F4A2" w14:textId="77777777" w:rsidR="002A7033" w:rsidRDefault="002A7033" w:rsidP="002A7033">
      <w:r>
        <w:t>Route of administration is specified as follows:</w:t>
      </w:r>
    </w:p>
    <w:p w14:paraId="246CC9F0" w14:textId="77777777" w:rsidR="002A7033" w:rsidRPr="002A7033" w:rsidRDefault="002A7033" w:rsidP="002A7033">
      <w:pPr>
        <w:pStyle w:val="Default"/>
        <w:rPr>
          <w:sz w:val="23"/>
          <w:szCs w:val="23"/>
        </w:rPr>
      </w:pPr>
      <w:r w:rsidRPr="002A7033">
        <w:rPr>
          <w:sz w:val="23"/>
          <w:szCs w:val="23"/>
        </w:rPr>
        <w:t xml:space="preserve">&lt;consumedIn&gt; </w:t>
      </w:r>
    </w:p>
    <w:p w14:paraId="7C8BC2EB" w14:textId="77777777" w:rsidR="002A7033" w:rsidRPr="002A7033" w:rsidRDefault="002A7033" w:rsidP="002A7033">
      <w:pPr>
        <w:pStyle w:val="Default"/>
        <w:ind w:left="288"/>
        <w:rPr>
          <w:sz w:val="23"/>
          <w:szCs w:val="23"/>
        </w:rPr>
      </w:pPr>
      <w:r w:rsidRPr="002A7033">
        <w:rPr>
          <w:sz w:val="23"/>
          <w:szCs w:val="23"/>
        </w:rPr>
        <w:t xml:space="preserve">&lt;substanceAdministration&gt; </w:t>
      </w:r>
    </w:p>
    <w:p w14:paraId="18C19D32" w14:textId="77777777" w:rsidR="002A7033" w:rsidRPr="002A7033" w:rsidRDefault="002A7033" w:rsidP="002A7033">
      <w:pPr>
        <w:pStyle w:val="Default"/>
        <w:ind w:left="576"/>
        <w:rPr>
          <w:sz w:val="23"/>
          <w:szCs w:val="23"/>
        </w:rPr>
      </w:pPr>
      <w:r w:rsidRPr="002A7033">
        <w:rPr>
          <w:sz w:val="23"/>
          <w:szCs w:val="23"/>
        </w:rPr>
        <w:t>&lt;routeCode code="C38288" codeSystem="2.16.840.1.113883.2.20.6.7" displayName="oral"/&gt;</w:t>
      </w:r>
    </w:p>
    <w:p w14:paraId="56B84953" w14:textId="77777777" w:rsidR="006D1334" w:rsidRDefault="006D1334" w:rsidP="006D1334">
      <w:pPr>
        <w:ind w:left="288"/>
      </w:pPr>
      <w:r>
        <w:t>&lt;/substanceAdministration&gt;</w:t>
      </w:r>
    </w:p>
    <w:p w14:paraId="76E1DDE6" w14:textId="77777777" w:rsidR="002A7033" w:rsidRDefault="006D1334" w:rsidP="006D1334">
      <w:r>
        <w:t>&lt;/consumedIn&gt;</w:t>
      </w:r>
    </w:p>
    <w:p w14:paraId="520ABE35" w14:textId="77777777" w:rsidR="006D1334" w:rsidRDefault="006D1334" w:rsidP="006D1334"/>
    <w:p w14:paraId="012FE8A0" w14:textId="77777777" w:rsidR="006D1334" w:rsidRDefault="006D1334" w:rsidP="006D1334">
      <w:r>
        <w:t>Multiple route of administration’s are supported and specified as follows:</w:t>
      </w:r>
    </w:p>
    <w:p w14:paraId="25FBEEC9" w14:textId="77777777" w:rsidR="006D1334" w:rsidRDefault="006D1334" w:rsidP="006D1334">
      <w:r>
        <w:t>&lt;</w:t>
      </w:r>
      <w:r w:rsidRPr="006D1334">
        <w:t>manufacturedProduct</w:t>
      </w:r>
      <w:r>
        <w:t>&gt;</w:t>
      </w:r>
    </w:p>
    <w:p w14:paraId="4D045263" w14:textId="77777777" w:rsidR="006D1334" w:rsidRDefault="006D1334" w:rsidP="006D1334">
      <w:pPr>
        <w:pStyle w:val="Default"/>
        <w:ind w:left="576"/>
        <w:rPr>
          <w:sz w:val="23"/>
          <w:szCs w:val="23"/>
        </w:rPr>
      </w:pPr>
      <w:r>
        <w:rPr>
          <w:sz w:val="23"/>
          <w:szCs w:val="23"/>
        </w:rPr>
        <w:t xml:space="preserve">    …</w:t>
      </w:r>
    </w:p>
    <w:p w14:paraId="39D97C3D" w14:textId="77777777" w:rsidR="006D1334" w:rsidRPr="002A7033" w:rsidRDefault="006D1334" w:rsidP="006D1334">
      <w:pPr>
        <w:pStyle w:val="Default"/>
        <w:ind w:left="288"/>
        <w:rPr>
          <w:sz w:val="23"/>
          <w:szCs w:val="23"/>
        </w:rPr>
      </w:pPr>
      <w:r w:rsidRPr="002A7033">
        <w:rPr>
          <w:sz w:val="23"/>
          <w:szCs w:val="23"/>
        </w:rPr>
        <w:t xml:space="preserve">&lt;consumedIn&gt; </w:t>
      </w:r>
    </w:p>
    <w:p w14:paraId="67801144" w14:textId="77777777" w:rsidR="006D1334" w:rsidRPr="002A7033" w:rsidRDefault="006D1334" w:rsidP="006D1334">
      <w:pPr>
        <w:pStyle w:val="Default"/>
        <w:ind w:left="576"/>
        <w:rPr>
          <w:sz w:val="23"/>
          <w:szCs w:val="23"/>
        </w:rPr>
      </w:pPr>
      <w:r w:rsidRPr="002A7033">
        <w:rPr>
          <w:sz w:val="23"/>
          <w:szCs w:val="23"/>
        </w:rPr>
        <w:t xml:space="preserve">&lt;substanceAdministration&gt; </w:t>
      </w:r>
    </w:p>
    <w:p w14:paraId="37234721" w14:textId="77777777" w:rsidR="006D1334" w:rsidRPr="002A7033" w:rsidRDefault="006D1334" w:rsidP="006D1334">
      <w:pPr>
        <w:pStyle w:val="Default"/>
        <w:ind w:left="864"/>
        <w:rPr>
          <w:sz w:val="23"/>
          <w:szCs w:val="23"/>
        </w:rPr>
      </w:pPr>
      <w:r w:rsidRPr="002A7033">
        <w:rPr>
          <w:sz w:val="23"/>
          <w:szCs w:val="23"/>
        </w:rPr>
        <w:t>&lt;routeCode code="</w:t>
      </w:r>
      <w:r>
        <w:rPr>
          <w:sz w:val="23"/>
          <w:szCs w:val="23"/>
        </w:rPr>
        <w:t>1</w:t>
      </w:r>
      <w:r w:rsidRPr="002A7033">
        <w:rPr>
          <w:sz w:val="23"/>
          <w:szCs w:val="23"/>
        </w:rPr>
        <w:t>" codeSystem="2.16.840.1.113883.2.20.6.7" displayName="oral"/&gt;</w:t>
      </w:r>
    </w:p>
    <w:p w14:paraId="5F6C8644" w14:textId="77777777" w:rsidR="006D1334" w:rsidRDefault="006D1334" w:rsidP="006D1334">
      <w:pPr>
        <w:ind w:left="576"/>
      </w:pPr>
      <w:r>
        <w:t>&lt;/substanceAdministration&gt;</w:t>
      </w:r>
    </w:p>
    <w:p w14:paraId="6167D144" w14:textId="77777777" w:rsidR="006D1334" w:rsidRPr="006D1334" w:rsidRDefault="006D1334" w:rsidP="006D1334">
      <w:pPr>
        <w:pStyle w:val="Default"/>
        <w:ind w:left="288"/>
        <w:rPr>
          <w:sz w:val="23"/>
          <w:szCs w:val="23"/>
        </w:rPr>
      </w:pPr>
      <w:r w:rsidRPr="006D1334">
        <w:rPr>
          <w:sz w:val="23"/>
          <w:szCs w:val="23"/>
        </w:rPr>
        <w:t>&lt;/consumedIn&gt;</w:t>
      </w:r>
    </w:p>
    <w:p w14:paraId="66D4137D" w14:textId="77777777" w:rsidR="006D1334" w:rsidRPr="002A7033" w:rsidRDefault="006D1334" w:rsidP="006D1334">
      <w:pPr>
        <w:pStyle w:val="Default"/>
        <w:ind w:left="288"/>
        <w:rPr>
          <w:sz w:val="23"/>
          <w:szCs w:val="23"/>
        </w:rPr>
      </w:pPr>
      <w:r w:rsidRPr="002A7033">
        <w:rPr>
          <w:sz w:val="23"/>
          <w:szCs w:val="23"/>
        </w:rPr>
        <w:t xml:space="preserve">&lt;consumedIn&gt; </w:t>
      </w:r>
    </w:p>
    <w:p w14:paraId="70FC90ED" w14:textId="77777777" w:rsidR="006D1334" w:rsidRPr="002A7033" w:rsidRDefault="006D1334" w:rsidP="006D1334">
      <w:pPr>
        <w:pStyle w:val="Default"/>
        <w:ind w:left="576"/>
        <w:rPr>
          <w:sz w:val="23"/>
          <w:szCs w:val="23"/>
        </w:rPr>
      </w:pPr>
      <w:r w:rsidRPr="002A7033">
        <w:rPr>
          <w:sz w:val="23"/>
          <w:szCs w:val="23"/>
        </w:rPr>
        <w:t xml:space="preserve">&lt;substanceAdministration&gt; </w:t>
      </w:r>
    </w:p>
    <w:p w14:paraId="2450D13B" w14:textId="77777777" w:rsidR="006D1334" w:rsidRPr="002A7033" w:rsidRDefault="006D1334" w:rsidP="006D1334">
      <w:pPr>
        <w:pStyle w:val="Default"/>
        <w:ind w:left="864"/>
        <w:rPr>
          <w:sz w:val="23"/>
          <w:szCs w:val="23"/>
        </w:rPr>
      </w:pPr>
      <w:r w:rsidRPr="002A7033">
        <w:rPr>
          <w:sz w:val="23"/>
          <w:szCs w:val="23"/>
        </w:rPr>
        <w:lastRenderedPageBreak/>
        <w:t>&lt;routeCode code="</w:t>
      </w:r>
      <w:r>
        <w:rPr>
          <w:sz w:val="23"/>
          <w:szCs w:val="23"/>
        </w:rPr>
        <w:t>22</w:t>
      </w:r>
      <w:r w:rsidRPr="002A7033">
        <w:rPr>
          <w:sz w:val="23"/>
          <w:szCs w:val="23"/>
        </w:rPr>
        <w:t>" codeSystem="2.16.840.1.113883.2.20.6.7" displayName="</w:t>
      </w:r>
      <w:r>
        <w:rPr>
          <w:sz w:val="23"/>
          <w:szCs w:val="23"/>
        </w:rPr>
        <w:t>dental</w:t>
      </w:r>
      <w:r w:rsidRPr="002A7033">
        <w:rPr>
          <w:sz w:val="23"/>
          <w:szCs w:val="23"/>
        </w:rPr>
        <w:t>"/&gt;</w:t>
      </w:r>
    </w:p>
    <w:p w14:paraId="4B778519" w14:textId="77777777" w:rsidR="006D1334" w:rsidRDefault="006D1334" w:rsidP="006D1334">
      <w:pPr>
        <w:ind w:left="576"/>
      </w:pPr>
      <w:r>
        <w:t>&lt;/substanceAdministration&gt;</w:t>
      </w:r>
    </w:p>
    <w:p w14:paraId="4339E08E" w14:textId="77777777" w:rsidR="006D1334" w:rsidRDefault="006D1334" w:rsidP="006D1334">
      <w:pPr>
        <w:ind w:left="288"/>
      </w:pPr>
      <w:r>
        <w:t>&lt;/consumedIn&gt;</w:t>
      </w:r>
    </w:p>
    <w:p w14:paraId="1E688493" w14:textId="77777777" w:rsidR="006D1334" w:rsidRDefault="006D1334" w:rsidP="006D1334">
      <w:r>
        <w:t>&lt;/</w:t>
      </w:r>
      <w:r w:rsidRPr="006D1334">
        <w:t>manufacturedProduct</w:t>
      </w:r>
      <w:r>
        <w:t>&gt;</w:t>
      </w:r>
    </w:p>
    <w:p w14:paraId="2AB2BED7" w14:textId="77777777" w:rsidR="006D1334" w:rsidRDefault="006D1334" w:rsidP="006D1334"/>
    <w:p w14:paraId="265003DE" w14:textId="77777777" w:rsidR="006D1334" w:rsidRDefault="006D1334" w:rsidP="006D1334"/>
    <w:p w14:paraId="66B1133E" w14:textId="77777777" w:rsidR="000F4FB9" w:rsidRDefault="000F4FB9" w:rsidP="001D67E2">
      <w:pPr>
        <w:pStyle w:val="Heading3"/>
      </w:pPr>
      <w:bookmarkStart w:id="1750" w:name="_Toc503195142"/>
      <w:bookmarkStart w:id="1751" w:name="_Toc500864089"/>
      <w:r>
        <w:t>Packaging</w:t>
      </w:r>
      <w:bookmarkEnd w:id="1750"/>
      <w:bookmarkEnd w:id="1751"/>
    </w:p>
    <w:p w14:paraId="323C292F" w14:textId="77777777" w:rsidR="00406AA0" w:rsidRDefault="000F4FB9" w:rsidP="00406AA0">
      <w:r w:rsidRPr="00980205">
        <w:t>The packaging includes the quantity of product in th</w:t>
      </w:r>
      <w:r w:rsidR="005C766F">
        <w:t>e package and the package type, along with all packaging aspect that make up the package (such as inner packages)</w:t>
      </w:r>
      <w:r w:rsidR="00406AA0">
        <w:t>.</w:t>
      </w:r>
      <w:r w:rsidR="00406AA0" w:rsidRPr="00406AA0">
        <w:t xml:space="preserve"> </w:t>
      </w:r>
      <w:r w:rsidR="00406AA0" w:rsidRPr="00980205">
        <w:t>Packaging ma</w:t>
      </w:r>
      <w:r w:rsidR="00406AA0">
        <w:t>y be specified for the product as outlined below:</w:t>
      </w:r>
    </w:p>
    <w:p w14:paraId="4904CCFC" w14:textId="77777777" w:rsidR="00406AA0" w:rsidRPr="00021B53" w:rsidRDefault="00406AA0" w:rsidP="00406AA0">
      <w:r w:rsidRPr="00021B53">
        <w:t>&lt;manufacturedProduct&gt;</w:t>
      </w:r>
    </w:p>
    <w:p w14:paraId="5838C260" w14:textId="77777777" w:rsidR="00406AA0" w:rsidRPr="00021B53" w:rsidRDefault="00406AA0" w:rsidP="00406AA0">
      <w:pPr>
        <w:ind w:left="288"/>
      </w:pPr>
      <w:r w:rsidRPr="00021B53">
        <w:t xml:space="preserve">&lt;manufacturedProduct&gt; </w:t>
      </w:r>
    </w:p>
    <w:p w14:paraId="1485CD1F" w14:textId="77777777" w:rsidR="00406AA0" w:rsidRPr="00021B53" w:rsidRDefault="00406AA0" w:rsidP="00406AA0">
      <w:pPr>
        <w:ind w:left="576"/>
      </w:pPr>
      <w:r>
        <w:t>&lt;asContent/</w:t>
      </w:r>
      <w:r w:rsidRPr="00021B53">
        <w:t xml:space="preserve">&gt; </w:t>
      </w:r>
    </w:p>
    <w:p w14:paraId="6C1AD57B" w14:textId="77777777" w:rsidR="00406AA0" w:rsidRPr="00021B53" w:rsidRDefault="00406AA0" w:rsidP="00406AA0">
      <w:pPr>
        <w:pStyle w:val="Default"/>
        <w:rPr>
          <w:rFonts w:ascii="Courier New" w:hAnsi="Courier New" w:cs="Courier New"/>
          <w:sz w:val="18"/>
          <w:szCs w:val="18"/>
        </w:rPr>
      </w:pPr>
    </w:p>
    <w:p w14:paraId="5C7CCADD" w14:textId="77777777" w:rsidR="000F4FB9" w:rsidRDefault="00406AA0" w:rsidP="0080029F">
      <w:r>
        <w:t>for parts</w:t>
      </w:r>
      <w:r w:rsidRPr="00406AA0">
        <w:t xml:space="preserve"> </w:t>
      </w:r>
      <w:r>
        <w:t>as outlined below:</w:t>
      </w:r>
    </w:p>
    <w:p w14:paraId="3A7F71CD" w14:textId="77777777" w:rsidR="00406AA0" w:rsidRPr="00021B53" w:rsidRDefault="00406AA0" w:rsidP="00406AA0">
      <w:r>
        <w:t>&lt;</w:t>
      </w:r>
      <w:r w:rsidRPr="00021B53">
        <w:t>part&gt;</w:t>
      </w:r>
    </w:p>
    <w:p w14:paraId="463DA66E" w14:textId="77777777" w:rsidR="00406AA0" w:rsidRPr="00021B53" w:rsidRDefault="00406AA0" w:rsidP="00406AA0">
      <w:pPr>
        <w:ind w:left="288"/>
      </w:pPr>
      <w:r w:rsidRPr="00021B53">
        <w:t xml:space="preserve">&lt;partProduct&gt; </w:t>
      </w:r>
    </w:p>
    <w:p w14:paraId="4626A573" w14:textId="77777777" w:rsidR="00406AA0" w:rsidRPr="00021B53" w:rsidRDefault="00406AA0" w:rsidP="00406AA0">
      <w:pPr>
        <w:ind w:left="576"/>
      </w:pPr>
      <w:r w:rsidRPr="00021B53">
        <w:t xml:space="preserve">&lt;asContent/&gt; </w:t>
      </w:r>
    </w:p>
    <w:p w14:paraId="53A5FE4C" w14:textId="77777777" w:rsidR="000F4FB9" w:rsidRDefault="000F4FB9" w:rsidP="0080029F"/>
    <w:p w14:paraId="22199B6D" w14:textId="77777777" w:rsidR="000F4FB9" w:rsidRDefault="000F4FB9" w:rsidP="0080029F">
      <w:r w:rsidRPr="00980205">
        <w:t>and for packages</w:t>
      </w:r>
      <w:r w:rsidR="00406AA0" w:rsidRPr="00406AA0">
        <w:t xml:space="preserve"> </w:t>
      </w:r>
      <w:r w:rsidR="00406AA0">
        <w:t>as outlined below:</w:t>
      </w:r>
      <w:r w:rsidRPr="00980205">
        <w:t xml:space="preserve"> </w:t>
      </w:r>
    </w:p>
    <w:p w14:paraId="4B6C7B11" w14:textId="77777777" w:rsidR="00406AA0" w:rsidRPr="00021B53" w:rsidRDefault="00406AA0" w:rsidP="00406AA0">
      <w:r w:rsidRPr="00021B53">
        <w:t xml:space="preserve">&lt;asContent&gt; </w:t>
      </w:r>
    </w:p>
    <w:p w14:paraId="1BBA062E" w14:textId="77777777" w:rsidR="00406AA0" w:rsidRPr="00021B53" w:rsidRDefault="00406AA0" w:rsidP="00406AA0">
      <w:r w:rsidRPr="00021B53">
        <w:t xml:space="preserve">  &lt;containerPackagedProduct&gt; </w:t>
      </w:r>
    </w:p>
    <w:p w14:paraId="4A8BE5BB" w14:textId="77777777" w:rsidR="00406AA0" w:rsidRPr="00021B53" w:rsidRDefault="00406AA0" w:rsidP="00406AA0">
      <w:r w:rsidRPr="00021B53">
        <w:t xml:space="preserve">    </w:t>
      </w:r>
      <w:r>
        <w:t xml:space="preserve">&lt;asContent/&gt; </w:t>
      </w:r>
    </w:p>
    <w:p w14:paraId="73F91AA9" w14:textId="77777777" w:rsidR="00406AA0" w:rsidRDefault="00406AA0" w:rsidP="0080029F"/>
    <w:p w14:paraId="3680BC88" w14:textId="77777777" w:rsidR="003253DB" w:rsidRDefault="00406AA0" w:rsidP="00406AA0">
      <w:pPr>
        <w:rPr>
          <w:lang w:val="en-US"/>
        </w:rPr>
      </w:pPr>
      <w:r>
        <w:t>Packaging is represented as a quantity, a product ID if applicable</w:t>
      </w:r>
      <w:r w:rsidR="00D97D64">
        <w:t xml:space="preserve"> </w:t>
      </w:r>
      <w:r>
        <w:t xml:space="preserve">and a package type. </w:t>
      </w:r>
      <w:r w:rsidR="00C94CE3" w:rsidRPr="003C5E15">
        <w:t xml:space="preserve">The </w:t>
      </w:r>
      <w:r w:rsidR="00C94CE3">
        <w:t xml:space="preserve">quantity aspect </w:t>
      </w:r>
      <w:r w:rsidR="00C94CE3" w:rsidRPr="003C5E15">
        <w:t>is represented as a numerator and denominator</w:t>
      </w:r>
      <w:r w:rsidR="00C94CE3">
        <w:t xml:space="preserve"> along with a unit of measure and packaging type.</w:t>
      </w:r>
      <w:r w:rsidR="00C94CE3" w:rsidRPr="003C5E15">
        <w:t xml:space="preserve"> </w:t>
      </w:r>
      <w:r w:rsidRPr="003C5E15">
        <w:t xml:space="preserve">The </w:t>
      </w:r>
      <w:r>
        <w:t xml:space="preserve">Units of Presentation </w:t>
      </w:r>
      <w:r w:rsidRPr="003C5E15">
        <w:t>code</w:t>
      </w:r>
      <w:r>
        <w:t xml:space="preserve"> (the numerator) is derived from OID: </w:t>
      </w:r>
      <w:r w:rsidRPr="00D877DC">
        <w:rPr>
          <w:lang w:val="en-US"/>
        </w:rPr>
        <w:t>2.16.840.1.113883.2.20.6.15</w:t>
      </w:r>
      <w:r w:rsidR="00D97D64">
        <w:rPr>
          <w:lang w:val="en-US"/>
        </w:rPr>
        <w:t>,</w:t>
      </w:r>
      <w:r>
        <w:rPr>
          <w:lang w:val="en-US"/>
        </w:rPr>
        <w:t xml:space="preserve"> </w:t>
      </w:r>
      <w:r>
        <w:t xml:space="preserve">while the Packaging Type </w:t>
      </w:r>
      <w:r w:rsidRPr="003C5E15">
        <w:t>code</w:t>
      </w:r>
      <w:r>
        <w:t xml:space="preserve"> (the denominator) is derived from OID: </w:t>
      </w:r>
      <w:r>
        <w:rPr>
          <w:lang w:val="en-US"/>
        </w:rPr>
        <w:t xml:space="preserve">2.16.840.1.113883.2.20.6.32. </w:t>
      </w:r>
    </w:p>
    <w:p w14:paraId="03CD800E" w14:textId="77777777" w:rsidR="003253DB" w:rsidRDefault="003253DB" w:rsidP="00406AA0">
      <w:pPr>
        <w:rPr>
          <w:lang w:val="en-US"/>
        </w:rPr>
      </w:pPr>
    </w:p>
    <w:p w14:paraId="7DB659F8" w14:textId="77777777" w:rsidR="003253DB" w:rsidRDefault="003253DB" w:rsidP="00406AA0">
      <w:pPr>
        <w:rPr>
          <w:lang w:val="en-US"/>
        </w:rPr>
      </w:pPr>
      <w:r>
        <w:rPr>
          <w:lang w:val="en-US"/>
        </w:rPr>
        <w:t xml:space="preserve">Products and packages can contain an ID </w:t>
      </w:r>
      <w:r>
        <w:t xml:space="preserve">derived from OID: </w:t>
      </w:r>
      <w:r>
        <w:rPr>
          <w:lang w:val="en-US"/>
        </w:rPr>
        <w:t>2.16.840.1.113883.2.20.6.20, however i</w:t>
      </w:r>
      <w:r w:rsidR="00406AA0">
        <w:rPr>
          <w:lang w:val="en-US"/>
        </w:rPr>
        <w:t xml:space="preserve">t should be noted that at this time HPFB does not use the product ID aspect, therefore the </w:t>
      </w:r>
      <w:r w:rsidR="00D97D64">
        <w:rPr>
          <w:lang w:val="en-US"/>
        </w:rPr>
        <w:t>code</w:t>
      </w:r>
      <w:r w:rsidR="00406AA0">
        <w:rPr>
          <w:lang w:val="en-US"/>
        </w:rPr>
        <w:t xml:space="preserve"> element shall be omitted</w:t>
      </w:r>
      <w:r w:rsidR="00CC5CE7">
        <w:rPr>
          <w:lang w:val="en-US"/>
        </w:rPr>
        <w:t>.</w:t>
      </w:r>
      <w:r w:rsidR="00424C64">
        <w:rPr>
          <w:lang w:val="en-US"/>
        </w:rPr>
        <w:t xml:space="preserve"> Package identifiers will be revisited at a later date in concert with IDMP.</w:t>
      </w:r>
    </w:p>
    <w:p w14:paraId="57A68AD5" w14:textId="77777777" w:rsidR="003253DB" w:rsidRDefault="003253DB" w:rsidP="00406AA0">
      <w:pPr>
        <w:rPr>
          <w:lang w:val="en-US"/>
        </w:rPr>
      </w:pPr>
    </w:p>
    <w:p w14:paraId="2B290471" w14:textId="77777777" w:rsidR="00406AA0" w:rsidRDefault="00D97D64" w:rsidP="00D97D64">
      <w:pPr>
        <w:rPr>
          <w:lang w:val="en-US"/>
        </w:rPr>
      </w:pPr>
      <w:r>
        <w:t xml:space="preserve">The product ID aspect </w:t>
      </w:r>
      <w:r>
        <w:rPr>
          <w:lang w:val="en-US"/>
        </w:rPr>
        <w:t xml:space="preserve">has been included in the example below showing </w:t>
      </w:r>
      <w:r w:rsidRPr="00D97D64">
        <w:t>20 mL per Syringe, 100 Syringes per Box</w:t>
      </w:r>
      <w:r>
        <w:rPr>
          <w:lang w:val="en-US"/>
        </w:rPr>
        <w:t xml:space="preserve"> for clarity.</w:t>
      </w:r>
    </w:p>
    <w:p w14:paraId="5F9C2E94" w14:textId="77777777" w:rsidR="00D97D64" w:rsidRPr="00D97D64" w:rsidRDefault="00D97D64" w:rsidP="00D97D64">
      <w:pPr>
        <w:rPr>
          <w:lang w:val="en-US"/>
        </w:rPr>
      </w:pPr>
      <w:r w:rsidRPr="00D97D64">
        <w:t>&lt;asContent&gt;</w:t>
      </w:r>
    </w:p>
    <w:p w14:paraId="05B3C135" w14:textId="77777777" w:rsidR="00D97D64" w:rsidRPr="00D97D64" w:rsidRDefault="00D97D64" w:rsidP="00D97D64">
      <w:pPr>
        <w:ind w:left="288"/>
        <w:rPr>
          <w:lang w:val="en-US"/>
        </w:rPr>
      </w:pPr>
      <w:r w:rsidRPr="00D97D64">
        <w:rPr>
          <w:lang w:val="en-US"/>
        </w:rPr>
        <w:t xml:space="preserve"> &lt;quantity&gt;</w:t>
      </w:r>
    </w:p>
    <w:p w14:paraId="5C07AEC5" w14:textId="77777777" w:rsidR="00D97D64" w:rsidRPr="00D97D64" w:rsidRDefault="00D97D64" w:rsidP="00D97D64">
      <w:pPr>
        <w:ind w:left="576"/>
        <w:rPr>
          <w:lang w:val="en-US"/>
        </w:rPr>
      </w:pPr>
      <w:r w:rsidRPr="00D97D64">
        <w:rPr>
          <w:lang w:val="en-US"/>
        </w:rPr>
        <w:t>&lt;numerator value=“20" unit="mL"/&gt;</w:t>
      </w:r>
    </w:p>
    <w:p w14:paraId="2DC8B554" w14:textId="77777777" w:rsidR="00D97D64" w:rsidRPr="00D97D64" w:rsidRDefault="00D97D64" w:rsidP="00D97D64">
      <w:pPr>
        <w:ind w:left="576"/>
        <w:rPr>
          <w:lang w:val="en-US"/>
        </w:rPr>
      </w:pPr>
      <w:r w:rsidRPr="00D97D64">
        <w:rPr>
          <w:lang w:val="en-US"/>
        </w:rPr>
        <w:t>&lt;denominator value="1" unit="1"/&gt;</w:t>
      </w:r>
    </w:p>
    <w:p w14:paraId="07E1115D" w14:textId="77777777" w:rsidR="00D97D64" w:rsidRPr="0040515F" w:rsidRDefault="00D97D64" w:rsidP="00D97D64">
      <w:pPr>
        <w:ind w:left="288"/>
        <w:rPr>
          <w:lang w:val="fr-CA"/>
        </w:rPr>
      </w:pPr>
      <w:r w:rsidRPr="0040515F">
        <w:rPr>
          <w:lang w:val="fr-CA"/>
        </w:rPr>
        <w:t>&lt;/quantity&gt;</w:t>
      </w:r>
    </w:p>
    <w:p w14:paraId="6063D8F3" w14:textId="77777777" w:rsidR="00D97D64" w:rsidRPr="0040515F" w:rsidRDefault="00D97D64" w:rsidP="00D97D64">
      <w:pPr>
        <w:ind w:left="288"/>
        <w:rPr>
          <w:lang w:val="fr-CA"/>
        </w:rPr>
      </w:pPr>
      <w:r w:rsidRPr="0040515F">
        <w:rPr>
          <w:lang w:val="fr-CA"/>
        </w:rPr>
        <w:t>&lt;containerPackagedProduct&gt;</w:t>
      </w:r>
    </w:p>
    <w:p w14:paraId="7186DD02" w14:textId="77777777" w:rsidR="00D97D64" w:rsidRPr="0040515F" w:rsidRDefault="00D97D64" w:rsidP="00A04ACC">
      <w:pPr>
        <w:ind w:left="576"/>
        <w:rPr>
          <w:lang w:val="fr-CA"/>
        </w:rPr>
      </w:pPr>
      <w:r w:rsidRPr="0040515F">
        <w:rPr>
          <w:lang w:val="fr-CA"/>
        </w:rPr>
        <w:t>&lt;code code="12345678-1234-112233" codeSystem="2.16.840.1.113883.2.20.6.20"/&gt;</w:t>
      </w:r>
    </w:p>
    <w:p w14:paraId="5DD983CB" w14:textId="77777777" w:rsidR="00D97D64" w:rsidRPr="00D97D64" w:rsidRDefault="00D97D64" w:rsidP="00A04ACC">
      <w:pPr>
        <w:ind w:left="576"/>
        <w:rPr>
          <w:lang w:val="en-US"/>
        </w:rPr>
      </w:pPr>
      <w:r w:rsidRPr="00D97D64">
        <w:rPr>
          <w:lang w:val="en-US"/>
        </w:rPr>
        <w:t>&lt;formCode code=“121" displayName="SYRINGE" codeSystem="2.16.840.1.113883.2.20.6.32"/&gt;</w:t>
      </w:r>
    </w:p>
    <w:p w14:paraId="7CA1FC80" w14:textId="77777777" w:rsidR="00D97D64" w:rsidRPr="00D97D64" w:rsidRDefault="00D97D64" w:rsidP="00A04ACC">
      <w:pPr>
        <w:ind w:left="576"/>
        <w:rPr>
          <w:lang w:val="en-US"/>
        </w:rPr>
      </w:pPr>
      <w:r w:rsidRPr="00D97D64">
        <w:rPr>
          <w:lang w:val="en-US"/>
        </w:rPr>
        <w:t>&lt;asContent&gt;</w:t>
      </w:r>
    </w:p>
    <w:p w14:paraId="6D60C112" w14:textId="77777777" w:rsidR="00D97D64" w:rsidRPr="00D97D64" w:rsidRDefault="00D97D64" w:rsidP="00A04ACC">
      <w:pPr>
        <w:ind w:left="864"/>
        <w:rPr>
          <w:lang w:val="en-US"/>
        </w:rPr>
      </w:pPr>
      <w:r w:rsidRPr="00D97D64">
        <w:rPr>
          <w:lang w:val="en-US"/>
        </w:rPr>
        <w:t>&lt;quantity&gt;</w:t>
      </w:r>
    </w:p>
    <w:p w14:paraId="33DBB212" w14:textId="77777777" w:rsidR="00D97D64" w:rsidRPr="00D97D64" w:rsidRDefault="00D97D64" w:rsidP="00A04ACC">
      <w:pPr>
        <w:ind w:left="1152"/>
        <w:rPr>
          <w:lang w:val="en-US"/>
        </w:rPr>
      </w:pPr>
      <w:r w:rsidRPr="00D97D64">
        <w:rPr>
          <w:lang w:val="en-US"/>
        </w:rPr>
        <w:lastRenderedPageBreak/>
        <w:t>&lt;numerator value="100" unit="1"/&gt;</w:t>
      </w:r>
    </w:p>
    <w:p w14:paraId="0E4B30FD" w14:textId="77777777" w:rsidR="00D97D64" w:rsidRPr="00D97D64" w:rsidRDefault="00D97D64" w:rsidP="00A04ACC">
      <w:pPr>
        <w:ind w:left="1152"/>
        <w:rPr>
          <w:lang w:val="en-US"/>
        </w:rPr>
      </w:pPr>
      <w:r w:rsidRPr="00D97D64">
        <w:rPr>
          <w:lang w:val="en-US"/>
        </w:rPr>
        <w:t>&lt;denominator value="1" unit="1"/&gt;</w:t>
      </w:r>
    </w:p>
    <w:p w14:paraId="75A30238" w14:textId="77777777" w:rsidR="00D97D64" w:rsidRPr="0040515F" w:rsidRDefault="00D97D64" w:rsidP="00A04ACC">
      <w:pPr>
        <w:ind w:left="864"/>
        <w:rPr>
          <w:lang w:val="fr-CA"/>
        </w:rPr>
      </w:pPr>
      <w:r w:rsidRPr="0040515F">
        <w:rPr>
          <w:lang w:val="fr-CA"/>
        </w:rPr>
        <w:t>&lt;/quantity&gt;</w:t>
      </w:r>
    </w:p>
    <w:p w14:paraId="099913E9" w14:textId="77777777" w:rsidR="00D97D64" w:rsidRPr="0040515F" w:rsidRDefault="00D97D64" w:rsidP="00A04ACC">
      <w:pPr>
        <w:ind w:left="864"/>
        <w:rPr>
          <w:lang w:val="fr-CA"/>
        </w:rPr>
      </w:pPr>
      <w:r w:rsidRPr="0040515F">
        <w:rPr>
          <w:lang w:val="fr-CA"/>
        </w:rPr>
        <w:t>&lt;containerPackagedProduct&gt;</w:t>
      </w:r>
    </w:p>
    <w:p w14:paraId="509D84F8" w14:textId="77777777" w:rsidR="00D97D64" w:rsidRPr="0040515F" w:rsidRDefault="00D97D64" w:rsidP="00A04ACC">
      <w:pPr>
        <w:shd w:val="clear" w:color="auto" w:fill="FFFFFF"/>
        <w:autoSpaceDE w:val="0"/>
        <w:autoSpaceDN w:val="0"/>
        <w:adjustRightInd w:val="0"/>
        <w:ind w:left="1152"/>
        <w:contextualSpacing w:val="0"/>
        <w:rPr>
          <w:lang w:val="fr-CA"/>
        </w:rPr>
      </w:pPr>
      <w:r w:rsidRPr="0040515F">
        <w:rPr>
          <w:lang w:val="fr-CA"/>
        </w:rPr>
        <w:t>&lt;code code="12345678-1234-445566" codeSystem="2.16.840.1.113883.2.20.6.20"/&gt;</w:t>
      </w:r>
    </w:p>
    <w:p w14:paraId="46030831" w14:textId="77777777" w:rsidR="00D97D64" w:rsidRPr="0040515F" w:rsidRDefault="00D97D64" w:rsidP="00A04ACC">
      <w:pPr>
        <w:ind w:left="1152"/>
        <w:rPr>
          <w:lang w:val="fr-CA"/>
        </w:rPr>
      </w:pPr>
      <w:r w:rsidRPr="0040515F">
        <w:rPr>
          <w:lang w:val="fr-CA"/>
        </w:rPr>
        <w:t>&lt;formCode code=“1"</w:t>
      </w:r>
      <w:r w:rsidR="00A04ACC" w:rsidRPr="0040515F">
        <w:rPr>
          <w:lang w:val="fr-CA"/>
        </w:rPr>
        <w:t xml:space="preserve"> displayName=“Box" codeSystem="</w:t>
      </w:r>
      <w:r w:rsidRPr="0040515F">
        <w:rPr>
          <w:lang w:val="fr-CA"/>
        </w:rPr>
        <w:t>2.16.840.1.113883.2.20.6.32"/&gt;</w:t>
      </w:r>
    </w:p>
    <w:p w14:paraId="7D5E216E" w14:textId="77777777" w:rsidR="00D97D64" w:rsidRPr="00D97D64" w:rsidRDefault="00D97D64" w:rsidP="00A04ACC">
      <w:pPr>
        <w:ind w:left="864"/>
        <w:rPr>
          <w:lang w:val="en-US"/>
        </w:rPr>
      </w:pPr>
      <w:r w:rsidRPr="00D97D64">
        <w:rPr>
          <w:lang w:val="en-US"/>
        </w:rPr>
        <w:t>&lt;/containerPackagedProduct&gt;</w:t>
      </w:r>
    </w:p>
    <w:p w14:paraId="1F356CCD" w14:textId="77777777" w:rsidR="00D97D64" w:rsidRPr="00D97D64" w:rsidRDefault="00D97D64" w:rsidP="00A04ACC">
      <w:pPr>
        <w:ind w:left="576"/>
        <w:rPr>
          <w:lang w:val="en-US"/>
        </w:rPr>
      </w:pPr>
      <w:r w:rsidRPr="00D97D64">
        <w:rPr>
          <w:lang w:val="en-US"/>
        </w:rPr>
        <w:t>&lt;/asContent&gt;</w:t>
      </w:r>
    </w:p>
    <w:p w14:paraId="5F9BC76B" w14:textId="77777777" w:rsidR="00D97D64" w:rsidRPr="00D97D64" w:rsidRDefault="00D97D64" w:rsidP="00D97D64">
      <w:pPr>
        <w:ind w:left="288"/>
        <w:rPr>
          <w:lang w:val="en-US"/>
        </w:rPr>
      </w:pPr>
      <w:r w:rsidRPr="00D97D64">
        <w:rPr>
          <w:lang w:val="en-US"/>
        </w:rPr>
        <w:t>&lt;/containerPackagedProduct&gt;</w:t>
      </w:r>
    </w:p>
    <w:p w14:paraId="763E30A1" w14:textId="77777777" w:rsidR="00D97D64" w:rsidRPr="00D97D64" w:rsidRDefault="00D97D64" w:rsidP="00D97D64">
      <w:pPr>
        <w:rPr>
          <w:lang w:val="en-US"/>
        </w:rPr>
      </w:pPr>
      <w:r w:rsidRPr="00D97D64">
        <w:rPr>
          <w:lang w:val="en-US"/>
        </w:rPr>
        <w:t>&lt;/asContent&gt;</w:t>
      </w:r>
    </w:p>
    <w:p w14:paraId="4ADC8BBF" w14:textId="77777777" w:rsidR="005D3E97" w:rsidRDefault="005D3E97" w:rsidP="00406AA0">
      <w:pPr>
        <w:rPr>
          <w:lang w:val="en-US"/>
        </w:rPr>
      </w:pPr>
    </w:p>
    <w:p w14:paraId="09E9F096" w14:textId="77777777" w:rsidR="000F4FB9" w:rsidRDefault="000F4FB9" w:rsidP="001D67E2">
      <w:pPr>
        <w:pStyle w:val="Heading3"/>
      </w:pPr>
      <w:bookmarkStart w:id="1752" w:name="_Ref443316678"/>
      <w:bookmarkStart w:id="1753" w:name="_Ref443316688"/>
      <w:bookmarkStart w:id="1754" w:name="_Ref443316746"/>
      <w:bookmarkStart w:id="1755" w:name="_Toc503195143"/>
      <w:bookmarkStart w:id="1756" w:name="_Toc500864090"/>
      <w:r>
        <w:t>Kits, Parts, Components and Accessories</w:t>
      </w:r>
      <w:bookmarkEnd w:id="1752"/>
      <w:bookmarkEnd w:id="1753"/>
      <w:bookmarkEnd w:id="1754"/>
      <w:bookmarkEnd w:id="1755"/>
      <w:bookmarkEnd w:id="1756"/>
    </w:p>
    <w:p w14:paraId="6EBF67EE" w14:textId="77777777" w:rsidR="000F4FB9" w:rsidRPr="00FC6B11" w:rsidRDefault="000F4FB9" w:rsidP="0080029F">
      <w:r w:rsidRPr="00FC6B11">
        <w:t xml:space="preserve">Products may be combined in various ways such as: </w:t>
      </w:r>
    </w:p>
    <w:p w14:paraId="40031391" w14:textId="77777777" w:rsidR="000F4FB9" w:rsidRPr="00FC6B11" w:rsidRDefault="000F4FB9" w:rsidP="0080029F">
      <w:r w:rsidRPr="00FC6B11">
        <w:t xml:space="preserve">• Drug kit with a device part </w:t>
      </w:r>
    </w:p>
    <w:p w14:paraId="51127020" w14:textId="77777777" w:rsidR="000F4FB9" w:rsidRPr="00FC6B11" w:rsidRDefault="000F4FB9" w:rsidP="0080029F">
      <w:r w:rsidRPr="00FC6B11">
        <w:t xml:space="preserve">• Device kit with a drug part </w:t>
      </w:r>
    </w:p>
    <w:p w14:paraId="4B645C48" w14:textId="77777777" w:rsidR="000F4FB9" w:rsidRPr="00FC6B11" w:rsidRDefault="000F4FB9" w:rsidP="0080029F">
      <w:r w:rsidRPr="00FC6B11">
        <w:t xml:space="preserve">• Device with an embedded drug </w:t>
      </w:r>
    </w:p>
    <w:p w14:paraId="64351C22" w14:textId="77777777" w:rsidR="000F4FB9" w:rsidRPr="00FC6B11" w:rsidRDefault="000F4FB9" w:rsidP="0080029F">
      <w:r w:rsidRPr="00FC6B11">
        <w:t xml:space="preserve">• Drug in a delivery device </w:t>
      </w:r>
    </w:p>
    <w:p w14:paraId="6485265B" w14:textId="77777777" w:rsidR="000F4FB9" w:rsidRDefault="000F4FB9" w:rsidP="0080029F">
      <w:r w:rsidRPr="00FC6B11">
        <w:t xml:space="preserve">• Products sold separately but meant to be used together </w:t>
      </w:r>
    </w:p>
    <w:p w14:paraId="631D6160" w14:textId="77777777" w:rsidR="000F4FB9" w:rsidRDefault="000F4FB9" w:rsidP="0080029F"/>
    <w:p w14:paraId="792D846D" w14:textId="77777777" w:rsidR="000F4FB9" w:rsidRDefault="000F4FB9" w:rsidP="0080029F">
      <w:r>
        <w:rPr>
          <w:b/>
          <w:bCs/>
        </w:rPr>
        <w:t xml:space="preserve">Kits and Parts: </w:t>
      </w:r>
      <w:r>
        <w:t>When products have more than one part, each part is described under &lt;partProduct&gt;. The total amount of the part in the product is included as follows</w:t>
      </w:r>
      <w:r w:rsidR="002545ED">
        <w:t>:</w:t>
      </w:r>
    </w:p>
    <w:p w14:paraId="623E40A8" w14:textId="77777777" w:rsidR="008D71C6" w:rsidRDefault="00E23921" w:rsidP="008D71C6">
      <w:r>
        <w:t>&lt;part&gt;</w:t>
      </w:r>
    </w:p>
    <w:p w14:paraId="09435F00" w14:textId="77777777" w:rsidR="00E23921" w:rsidRDefault="00E23921" w:rsidP="00E23921">
      <w:pPr>
        <w:ind w:left="288"/>
      </w:pPr>
      <w:r>
        <w:t>&lt;partProduct&gt;</w:t>
      </w:r>
    </w:p>
    <w:p w14:paraId="78A0410A" w14:textId="77777777" w:rsidR="008D71C6" w:rsidRPr="00021B53" w:rsidRDefault="008D71C6" w:rsidP="00E23921">
      <w:pPr>
        <w:ind w:left="576"/>
      </w:pPr>
      <w:r w:rsidRPr="00021B53">
        <w:t xml:space="preserve">&lt;quantity&gt; </w:t>
      </w:r>
    </w:p>
    <w:p w14:paraId="36EC05C2" w14:textId="77777777" w:rsidR="008D71C6" w:rsidRPr="00021B53" w:rsidRDefault="008D71C6" w:rsidP="00E23921">
      <w:pPr>
        <w:ind w:left="864"/>
      </w:pPr>
      <w:r w:rsidRPr="00021B53">
        <w:t>&lt;numerator value="total amount of part in product" unit="</w:t>
      </w:r>
      <w:r>
        <w:t>Ingredient ID</w:t>
      </w:r>
      <w:r w:rsidRPr="00021B53">
        <w:t xml:space="preserve">"/&gt; </w:t>
      </w:r>
    </w:p>
    <w:p w14:paraId="17A5B753" w14:textId="77777777" w:rsidR="008D71C6" w:rsidRPr="00021B53" w:rsidRDefault="008D71C6" w:rsidP="00E23921">
      <w:pPr>
        <w:ind w:left="864"/>
      </w:pPr>
      <w:r w:rsidRPr="00021B53">
        <w:t xml:space="preserve">&lt;denominator value="1"/&gt; </w:t>
      </w:r>
    </w:p>
    <w:p w14:paraId="4B76A871" w14:textId="77777777" w:rsidR="008D71C6" w:rsidRPr="00021B53" w:rsidRDefault="008D71C6" w:rsidP="00E23921">
      <w:pPr>
        <w:ind w:left="576"/>
      </w:pPr>
      <w:r w:rsidRPr="00021B53">
        <w:t xml:space="preserve">&lt;/quantity&gt; </w:t>
      </w:r>
    </w:p>
    <w:p w14:paraId="2228E738" w14:textId="77777777" w:rsidR="008D71C6" w:rsidRPr="00021B53" w:rsidRDefault="008D71C6" w:rsidP="00E23921">
      <w:pPr>
        <w:ind w:left="288"/>
      </w:pPr>
      <w:r w:rsidRPr="00021B53">
        <w:t>&lt;partProduct&gt; &lt;!-- same as above for drug or device. --&gt;</w:t>
      </w:r>
    </w:p>
    <w:p w14:paraId="163B25F7" w14:textId="77777777" w:rsidR="00E23921" w:rsidRDefault="00E23921" w:rsidP="00E23921">
      <w:r>
        <w:t>&lt;/part&gt;</w:t>
      </w:r>
    </w:p>
    <w:p w14:paraId="762C274E" w14:textId="77777777" w:rsidR="008D71C6" w:rsidRPr="00021B53" w:rsidRDefault="008D71C6" w:rsidP="008D71C6">
      <w:pPr>
        <w:pStyle w:val="Default"/>
        <w:rPr>
          <w:rFonts w:ascii="Courier New" w:hAnsi="Courier New" w:cs="Courier New"/>
          <w:sz w:val="18"/>
          <w:szCs w:val="18"/>
        </w:rPr>
      </w:pPr>
    </w:p>
    <w:p w14:paraId="16ECCC7B" w14:textId="77777777" w:rsidR="000F4FB9" w:rsidRDefault="00A53F51" w:rsidP="0080029F">
      <w:r>
        <w:t>W</w:t>
      </w:r>
      <w:r w:rsidR="000F4FB9">
        <w:t xml:space="preserve">hen a drug product has parts, it is considered a Kit indicated by the formCode for </w:t>
      </w:r>
      <w:r w:rsidR="00E651CB">
        <w:t>Kit</w:t>
      </w:r>
      <w:r w:rsidR="000F4FB9">
        <w:t>:</w:t>
      </w:r>
    </w:p>
    <w:p w14:paraId="156D48F4" w14:textId="77777777" w:rsidR="008D71C6" w:rsidRPr="00021B53" w:rsidRDefault="008D71C6" w:rsidP="008D71C6">
      <w:r w:rsidRPr="00021B53">
        <w:t>&lt;manufacturedProduct&gt;</w:t>
      </w:r>
    </w:p>
    <w:p w14:paraId="1C9469F2" w14:textId="77777777" w:rsidR="008D71C6" w:rsidRPr="00021B53" w:rsidRDefault="008D71C6" w:rsidP="008D71C6">
      <w:pPr>
        <w:ind w:left="288"/>
      </w:pPr>
      <w:r w:rsidRPr="00021B53">
        <w:t xml:space="preserve">&lt;manufacturedProduct&gt; </w:t>
      </w:r>
    </w:p>
    <w:p w14:paraId="04B13053" w14:textId="77777777" w:rsidR="008D71C6" w:rsidRPr="00691B9B" w:rsidRDefault="008D71C6" w:rsidP="008D71C6">
      <w:pPr>
        <w:ind w:left="576"/>
        <w:rPr>
          <w:sz w:val="24"/>
        </w:rPr>
      </w:pPr>
      <w:r w:rsidRPr="00021B53">
        <w:t>&lt;code code="11234560012349" codeSystem="</w:t>
      </w:r>
      <w:r w:rsidRPr="00691B9B">
        <w:t xml:space="preserve"> </w:t>
      </w:r>
      <w:r>
        <w:t>2.16.840.1.113883.2.20.6.42</w:t>
      </w:r>
      <w:r w:rsidRPr="00021B53">
        <w:t xml:space="preserve">"/&gt; </w:t>
      </w:r>
    </w:p>
    <w:p w14:paraId="1C97979A" w14:textId="77777777" w:rsidR="008D71C6" w:rsidRPr="00021B53" w:rsidRDefault="008D71C6" w:rsidP="008D71C6">
      <w:pPr>
        <w:ind w:left="576"/>
      </w:pPr>
      <w:r w:rsidRPr="00021B53">
        <w:t xml:space="preserve">&lt;name&gt;Easy-Go PreciFuse PorterPump Kit&lt;/name&gt; </w:t>
      </w:r>
    </w:p>
    <w:p w14:paraId="7E9FB24D" w14:textId="77777777" w:rsidR="008D71C6" w:rsidRPr="00021B53" w:rsidRDefault="008D71C6" w:rsidP="008D71C6">
      <w:pPr>
        <w:ind w:left="576"/>
      </w:pPr>
      <w:r w:rsidRPr="00021B53">
        <w:t xml:space="preserve">&lt;formCode </w:t>
      </w:r>
      <w:r>
        <w:t>code="C47916" displayName="</w:t>
      </w:r>
      <w:r w:rsidR="00E651CB">
        <w:t>Kit</w:t>
      </w:r>
      <w:r>
        <w:t xml:space="preserve">" </w:t>
      </w:r>
      <w:r w:rsidRPr="00021B53">
        <w:t>codeSystem="</w:t>
      </w:r>
      <w:r>
        <w:t>2.16.840.1.113883.2.20.6.32</w:t>
      </w:r>
      <w:r w:rsidRPr="00021B53">
        <w:t xml:space="preserve">"/&gt; </w:t>
      </w:r>
    </w:p>
    <w:p w14:paraId="4F883F7D" w14:textId="77777777" w:rsidR="008D71C6" w:rsidRPr="00021B53" w:rsidRDefault="008D71C6" w:rsidP="008D71C6">
      <w:pPr>
        <w:ind w:left="576"/>
      </w:pPr>
      <w:r w:rsidRPr="00021B53">
        <w:t>&lt;part&gt;</w:t>
      </w:r>
    </w:p>
    <w:p w14:paraId="38F880A4" w14:textId="77777777" w:rsidR="008D71C6" w:rsidRDefault="008D71C6" w:rsidP="008D71C6">
      <w:pPr>
        <w:ind w:left="576"/>
      </w:pPr>
      <w:r w:rsidRPr="00021B53">
        <w:t>&lt;!-- ... --&gt;</w:t>
      </w:r>
    </w:p>
    <w:p w14:paraId="306BF270" w14:textId="77777777" w:rsidR="00E651CB" w:rsidRPr="00021B53" w:rsidRDefault="00E651CB" w:rsidP="008D71C6">
      <w:pPr>
        <w:ind w:left="576"/>
      </w:pPr>
    </w:p>
    <w:p w14:paraId="38408AE1" w14:textId="22387CFC" w:rsidR="008D71C6" w:rsidRDefault="00592031" w:rsidP="00592031">
      <w:r>
        <w:rPr>
          <w:rStyle w:val="CommentReference"/>
        </w:rPr>
        <w:t/>
      </w:r>
      <w:r>
        <w:t xml:space="preserve">Note: Medical Devices are currently out of scope for the HPFB’s use of SPL. HPFB will notify industry if there are any plans to expand the use of SPL. </w:t>
      </w:r>
    </w:p>
    <w:p w14:paraId="1F1CAB90" w14:textId="77777777" w:rsidR="005D3E97" w:rsidRDefault="005D3E97" w:rsidP="00BE456B"/>
    <w:p w14:paraId="29EE7447" w14:textId="77777777" w:rsidR="000F4FB9" w:rsidRDefault="000F4FB9" w:rsidP="001D67E2">
      <w:pPr>
        <w:pStyle w:val="Heading3"/>
      </w:pPr>
      <w:bookmarkStart w:id="1757" w:name="_Toc503195144"/>
      <w:bookmarkStart w:id="1758" w:name="_Toc500864091"/>
      <w:r>
        <w:t>Drug Kit with a Device Part</w:t>
      </w:r>
      <w:bookmarkEnd w:id="1757"/>
      <w:bookmarkEnd w:id="1758"/>
    </w:p>
    <w:p w14:paraId="3BEF8DC7" w14:textId="77777777" w:rsidR="00200B71" w:rsidRDefault="008D71C6" w:rsidP="008D71C6">
      <w:pPr>
        <w:rPr>
          <w:lang w:val="en-US"/>
        </w:rPr>
      </w:pPr>
      <w:r>
        <w:rPr>
          <w:lang w:val="en-US"/>
        </w:rPr>
        <w:t>The example below illustrates</w:t>
      </w:r>
      <w:r w:rsidR="00113AC6">
        <w:rPr>
          <w:lang w:val="en-US"/>
        </w:rPr>
        <w:t xml:space="preserve"> </w:t>
      </w:r>
      <w:r w:rsidR="00200B71">
        <w:rPr>
          <w:lang w:val="en-US"/>
        </w:rPr>
        <w:t>a 2 part kit (drug and device) where the drug is the lead</w:t>
      </w:r>
      <w:r>
        <w:rPr>
          <w:lang w:val="en-US"/>
        </w:rPr>
        <w:t>:</w:t>
      </w:r>
    </w:p>
    <w:p w14:paraId="701ED7CB" w14:textId="77777777" w:rsidR="008D71C6" w:rsidRPr="00021B53" w:rsidRDefault="008D71C6" w:rsidP="008D71C6">
      <w:r w:rsidRPr="00021B53">
        <w:t>&lt;manufacturedProduct&gt;</w:t>
      </w:r>
    </w:p>
    <w:p w14:paraId="6A49720B" w14:textId="77777777" w:rsidR="008D71C6" w:rsidRPr="00021B53" w:rsidRDefault="008D71C6" w:rsidP="00BE456B">
      <w:pPr>
        <w:ind w:left="288"/>
      </w:pPr>
      <w:r w:rsidRPr="00021B53">
        <w:lastRenderedPageBreak/>
        <w:t>&lt;manufacturedProduct&gt;</w:t>
      </w:r>
    </w:p>
    <w:p w14:paraId="1EA8EE09" w14:textId="77777777" w:rsidR="008D71C6" w:rsidRPr="00021B53" w:rsidRDefault="008D71C6" w:rsidP="00BE456B">
      <w:pPr>
        <w:ind w:left="576"/>
      </w:pPr>
      <w:r w:rsidRPr="00021B53">
        <w:t>&lt;code code="</w:t>
      </w:r>
      <w:r>
        <w:t>DIN</w:t>
      </w:r>
      <w:r w:rsidRPr="00021B53">
        <w:t xml:space="preserve"> of kit" codeSystem="</w:t>
      </w:r>
      <w:r>
        <w:t>2.16.840.1.113883.2.20.6.42</w:t>
      </w:r>
      <w:r w:rsidRPr="00021B53">
        <w:t>"/&gt;</w:t>
      </w:r>
    </w:p>
    <w:p w14:paraId="51C0812C" w14:textId="77777777" w:rsidR="00BE456B" w:rsidRDefault="00BE456B" w:rsidP="00BE456B">
      <w:pPr>
        <w:ind w:left="576"/>
      </w:pPr>
      <w:r>
        <w:t>&lt;name&gt;name of kit&lt;/name&gt;</w:t>
      </w:r>
    </w:p>
    <w:p w14:paraId="61284DC6" w14:textId="77777777" w:rsidR="008D71C6" w:rsidRPr="00021B53" w:rsidRDefault="008D71C6" w:rsidP="00BE456B">
      <w:pPr>
        <w:ind w:left="576"/>
      </w:pPr>
      <w:r w:rsidRPr="00021B53">
        <w:t>&lt;formCode code="C47916" displayName="</w:t>
      </w:r>
      <w:r w:rsidR="00E651CB">
        <w:t>Kit</w:t>
      </w:r>
      <w:r w:rsidRPr="00021B53">
        <w:t>" codeSystem="</w:t>
      </w:r>
      <w:r w:rsidR="00E651CB">
        <w:t>2.16.840.1.113883.2.20.6.32</w:t>
      </w:r>
      <w:r w:rsidRPr="00021B53">
        <w:t>"/&gt;</w:t>
      </w:r>
    </w:p>
    <w:p w14:paraId="623C8822" w14:textId="77777777" w:rsidR="008D71C6" w:rsidRPr="00021B53" w:rsidRDefault="008D71C6" w:rsidP="00BE456B">
      <w:pPr>
        <w:ind w:left="576"/>
      </w:pPr>
      <w:r w:rsidRPr="00021B53">
        <w:t>&lt;asEntityWithGeneric .../&gt;</w:t>
      </w:r>
    </w:p>
    <w:p w14:paraId="473F6D13" w14:textId="77777777" w:rsidR="008D71C6" w:rsidRPr="00021B53" w:rsidRDefault="008D71C6" w:rsidP="00BE456B">
      <w:pPr>
        <w:ind w:left="576"/>
      </w:pPr>
      <w:r w:rsidRPr="00021B53">
        <w:t>&lt;part&gt;</w:t>
      </w:r>
    </w:p>
    <w:p w14:paraId="67483AE1" w14:textId="77777777" w:rsidR="008D71C6" w:rsidRPr="00021B53" w:rsidRDefault="008D71C6" w:rsidP="00BE456B">
      <w:pPr>
        <w:ind w:left="864"/>
      </w:pPr>
      <w:r w:rsidRPr="00021B53">
        <w:t>&lt;quantity&gt;</w:t>
      </w:r>
    </w:p>
    <w:p w14:paraId="5907C6CB" w14:textId="77777777" w:rsidR="008D71C6" w:rsidRPr="00021B53" w:rsidRDefault="008D71C6" w:rsidP="00BE456B">
      <w:pPr>
        <w:ind w:left="1152"/>
      </w:pPr>
      <w:r w:rsidRPr="00021B53">
        <w:t xml:space="preserve">&lt;numerator value="amount of this part’s content in one kit" unit="unit for amount"/&gt; </w:t>
      </w:r>
    </w:p>
    <w:p w14:paraId="1A6239A8" w14:textId="77777777" w:rsidR="008D71C6" w:rsidRPr="00021B53" w:rsidRDefault="008D71C6" w:rsidP="00BE456B">
      <w:pPr>
        <w:ind w:left="1152"/>
      </w:pPr>
      <w:r w:rsidRPr="00021B53">
        <w:t xml:space="preserve">&lt;denominator value="1"/&gt; </w:t>
      </w:r>
    </w:p>
    <w:p w14:paraId="454AA8B0" w14:textId="77777777" w:rsidR="008D71C6" w:rsidRPr="00021B53" w:rsidRDefault="008D71C6" w:rsidP="00BE456B">
      <w:pPr>
        <w:ind w:left="864"/>
      </w:pPr>
      <w:r w:rsidRPr="00021B53">
        <w:t xml:space="preserve">&lt;/quantity&gt; </w:t>
      </w:r>
    </w:p>
    <w:p w14:paraId="5C364CCA" w14:textId="77777777" w:rsidR="008D71C6" w:rsidRPr="00021B53" w:rsidRDefault="008D71C6" w:rsidP="00BE456B">
      <w:pPr>
        <w:ind w:left="864"/>
      </w:pPr>
      <w:r w:rsidRPr="00021B53">
        <w:t xml:space="preserve">&lt;partProduct&gt; </w:t>
      </w:r>
    </w:p>
    <w:p w14:paraId="2A2CCDF5" w14:textId="77777777" w:rsidR="008D71C6" w:rsidRPr="00021B53" w:rsidRDefault="008D71C6" w:rsidP="00BE456B">
      <w:pPr>
        <w:ind w:left="864"/>
      </w:pPr>
      <w:r w:rsidRPr="00021B53">
        <w:t>&lt;name&gt;name of drug part&lt;/name&gt;</w:t>
      </w:r>
    </w:p>
    <w:p w14:paraId="13E5EB0D" w14:textId="77777777" w:rsidR="008D71C6" w:rsidRPr="00021B53" w:rsidRDefault="008D71C6" w:rsidP="00BE456B">
      <w:pPr>
        <w:ind w:left="864"/>
      </w:pPr>
      <w:r w:rsidRPr="00021B53">
        <w:t>&lt;formCode code="</w:t>
      </w:r>
      <w:r w:rsidRPr="00021B53">
        <w:rPr>
          <w:i/>
          <w:iCs/>
        </w:rPr>
        <w:t>form code of drug part</w:t>
      </w:r>
      <w:r w:rsidRPr="00021B53">
        <w:t>" displayName="</w:t>
      </w:r>
      <w:r w:rsidRPr="00021B53">
        <w:rPr>
          <w:i/>
          <w:iCs/>
        </w:rPr>
        <w:t>form name of drug part</w:t>
      </w:r>
      <w:r w:rsidRPr="00021B53">
        <w:t>" codeSystem="</w:t>
      </w:r>
      <w:r w:rsidR="00113AC6">
        <w:t>2.16.840.1.113883.2.20.6.32</w:t>
      </w:r>
      <w:r w:rsidRPr="00021B53">
        <w:t>"/&gt;</w:t>
      </w:r>
    </w:p>
    <w:p w14:paraId="76770A4A" w14:textId="77777777" w:rsidR="008D71C6" w:rsidRDefault="008D71C6" w:rsidP="00BE456B">
      <w:pPr>
        <w:ind w:left="288"/>
      </w:pPr>
      <w:r>
        <w:t xml:space="preserve">         </w:t>
      </w:r>
      <w:r w:rsidRPr="00021B53">
        <w:t xml:space="preserve">&lt;ingredient ... /&gt; </w:t>
      </w:r>
    </w:p>
    <w:p w14:paraId="4FD2BE68" w14:textId="77777777" w:rsidR="008D71C6" w:rsidRPr="002B5413" w:rsidRDefault="008D71C6" w:rsidP="00BE456B">
      <w:pPr>
        <w:ind w:left="864"/>
      </w:pPr>
      <w:r w:rsidRPr="002B5413">
        <w:t xml:space="preserve">&lt;asContent&gt; </w:t>
      </w:r>
    </w:p>
    <w:p w14:paraId="62DF69A1" w14:textId="77777777" w:rsidR="008D71C6" w:rsidRPr="002B5413" w:rsidRDefault="008D71C6" w:rsidP="00BE456B">
      <w:pPr>
        <w:ind w:left="1152"/>
      </w:pPr>
      <w:r w:rsidRPr="002B5413">
        <w:t xml:space="preserve">&lt;quantity&gt; </w:t>
      </w:r>
    </w:p>
    <w:p w14:paraId="2FE43B21" w14:textId="77777777" w:rsidR="008D71C6" w:rsidRPr="002B5413" w:rsidRDefault="008D71C6" w:rsidP="00BE456B">
      <w:pPr>
        <w:ind w:left="1440"/>
      </w:pPr>
      <w:r w:rsidRPr="002B5413">
        <w:t xml:space="preserve">&lt;numerator value="amount of this part in its package" unit="unit of amount"/&gt; </w:t>
      </w:r>
    </w:p>
    <w:p w14:paraId="61BD1B35" w14:textId="77777777" w:rsidR="008D71C6" w:rsidRPr="002B5413" w:rsidRDefault="008D71C6" w:rsidP="00BE456B">
      <w:pPr>
        <w:ind w:left="1440"/>
      </w:pPr>
      <w:r w:rsidRPr="002B5413">
        <w:t xml:space="preserve">&lt;denominator value="1"/&gt; </w:t>
      </w:r>
    </w:p>
    <w:p w14:paraId="2EC99F44" w14:textId="77777777" w:rsidR="008D71C6" w:rsidRPr="002B5413" w:rsidRDefault="008D71C6" w:rsidP="00BE456B">
      <w:pPr>
        <w:ind w:left="1152"/>
      </w:pPr>
      <w:r w:rsidRPr="002B5413">
        <w:t xml:space="preserve">&lt;/quantity&gt; </w:t>
      </w:r>
    </w:p>
    <w:p w14:paraId="07EFB379" w14:textId="77777777" w:rsidR="008D71C6" w:rsidRPr="002B5413" w:rsidRDefault="008D71C6" w:rsidP="00BE456B">
      <w:pPr>
        <w:ind w:left="1152"/>
      </w:pPr>
      <w:r w:rsidRPr="002B5413">
        <w:t xml:space="preserve">&lt;containerPackagedProduct&gt; </w:t>
      </w:r>
    </w:p>
    <w:p w14:paraId="11C4CC2D" w14:textId="77777777" w:rsidR="008D71C6" w:rsidRDefault="008D71C6" w:rsidP="00BE456B">
      <w:pPr>
        <w:ind w:left="1440"/>
      </w:pPr>
      <w:r w:rsidRPr="002B5413">
        <w:t>&lt;formCode code="package type" displayName="package type name" codeSystem="</w:t>
      </w:r>
      <w:r w:rsidRPr="00A03271">
        <w:t>2.16.840.1.113883.2.20.6.38</w:t>
      </w:r>
      <w:r>
        <w:t xml:space="preserve">"/&gt; </w:t>
      </w:r>
    </w:p>
    <w:p w14:paraId="45D99C0F" w14:textId="77777777" w:rsidR="008D71C6" w:rsidRPr="0040515F" w:rsidRDefault="008D71C6" w:rsidP="00BE456B">
      <w:pPr>
        <w:ind w:left="1152"/>
        <w:rPr>
          <w:lang w:val="fr-CA"/>
        </w:rPr>
      </w:pPr>
      <w:r w:rsidRPr="00C05A3F">
        <w:rPr>
          <w:lang w:val="fr-CA"/>
        </w:rPr>
        <w:t>&lt;/containerPackagedProduct&gt;</w:t>
      </w:r>
    </w:p>
    <w:p w14:paraId="4844D0C1" w14:textId="77777777" w:rsidR="008D71C6" w:rsidRPr="00C05A3F" w:rsidRDefault="008D71C6" w:rsidP="00BE456B">
      <w:pPr>
        <w:ind w:left="864"/>
        <w:rPr>
          <w:lang w:val="fr-CA"/>
        </w:rPr>
      </w:pPr>
      <w:r w:rsidRPr="00C05A3F">
        <w:rPr>
          <w:lang w:val="fr-CA"/>
        </w:rPr>
        <w:t xml:space="preserve">&lt;/asContent&gt; </w:t>
      </w:r>
    </w:p>
    <w:p w14:paraId="130945C5" w14:textId="77777777" w:rsidR="008D71C6" w:rsidRPr="00C05A3F" w:rsidRDefault="008D71C6" w:rsidP="00BE456B">
      <w:pPr>
        <w:ind w:left="576"/>
        <w:rPr>
          <w:lang w:val="fr-CA"/>
        </w:rPr>
      </w:pPr>
      <w:r w:rsidRPr="00C05A3F">
        <w:rPr>
          <w:lang w:val="fr-CA"/>
        </w:rPr>
        <w:t xml:space="preserve">&lt;/partProduct&gt; </w:t>
      </w:r>
    </w:p>
    <w:p w14:paraId="65C65F3F" w14:textId="77777777" w:rsidR="008D71C6" w:rsidRDefault="008D71C6" w:rsidP="00BE456B">
      <w:pPr>
        <w:ind w:left="288"/>
        <w:rPr>
          <w:lang w:val="fr-CA"/>
        </w:rPr>
      </w:pPr>
      <w:r>
        <w:rPr>
          <w:lang w:val="fr-CA"/>
        </w:rPr>
        <w:t xml:space="preserve">&lt;/part&gt; </w:t>
      </w:r>
    </w:p>
    <w:p w14:paraId="0640D513" w14:textId="77777777" w:rsidR="008D71C6" w:rsidRDefault="008D71C6" w:rsidP="00BE456B">
      <w:pPr>
        <w:ind w:left="288"/>
        <w:rPr>
          <w:lang w:val="fr-CA"/>
        </w:rPr>
      </w:pPr>
      <w:r>
        <w:rPr>
          <w:lang w:val="fr-CA"/>
        </w:rPr>
        <w:t>&lt;part&gt;</w:t>
      </w:r>
    </w:p>
    <w:p w14:paraId="003ADD93" w14:textId="77777777" w:rsidR="008D71C6" w:rsidRPr="00C05A3F" w:rsidRDefault="008D71C6" w:rsidP="00BE456B">
      <w:pPr>
        <w:ind w:left="288"/>
        <w:rPr>
          <w:lang w:val="fr-CA"/>
        </w:rPr>
      </w:pPr>
      <w:r w:rsidRPr="00C05A3F">
        <w:rPr>
          <w:lang w:val="fr-CA"/>
        </w:rPr>
        <w:t xml:space="preserve">&lt;quantity&gt; </w:t>
      </w:r>
    </w:p>
    <w:p w14:paraId="6D52EF32" w14:textId="77777777" w:rsidR="008D71C6" w:rsidRPr="002B5413" w:rsidRDefault="008D71C6" w:rsidP="00BE456B">
      <w:pPr>
        <w:ind w:left="864"/>
      </w:pPr>
      <w:r w:rsidRPr="002B5413">
        <w:t xml:space="preserve">&lt;numerator value="amount of this device part in one kit"/&gt; </w:t>
      </w:r>
    </w:p>
    <w:p w14:paraId="21AF441C" w14:textId="77777777" w:rsidR="008D71C6" w:rsidRDefault="008D71C6" w:rsidP="00BE456B">
      <w:pPr>
        <w:ind w:left="864"/>
      </w:pPr>
      <w:r>
        <w:t xml:space="preserve">&lt;denominator value="1"/&gt; </w:t>
      </w:r>
    </w:p>
    <w:p w14:paraId="5BD49A19" w14:textId="77777777" w:rsidR="008D71C6" w:rsidRPr="002B5413" w:rsidRDefault="008D71C6" w:rsidP="00BE456B">
      <w:pPr>
        <w:ind w:left="576"/>
      </w:pPr>
      <w:r w:rsidRPr="002B5413">
        <w:t xml:space="preserve">&lt;/quantity&gt; </w:t>
      </w:r>
    </w:p>
    <w:p w14:paraId="06288634" w14:textId="77777777" w:rsidR="008D71C6" w:rsidRPr="002B5413" w:rsidRDefault="008D71C6" w:rsidP="00BE456B">
      <w:pPr>
        <w:ind w:left="576"/>
      </w:pPr>
      <w:r w:rsidRPr="002B5413">
        <w:t xml:space="preserve">&lt;partProduct&gt; </w:t>
      </w:r>
    </w:p>
    <w:p w14:paraId="5BB1398D" w14:textId="77777777" w:rsidR="008D71C6" w:rsidRPr="002B5413" w:rsidRDefault="008D71C6" w:rsidP="00BE456B">
      <w:pPr>
        <w:ind w:left="864"/>
      </w:pPr>
      <w:r w:rsidRPr="002B5413">
        <w:t>&lt;code code="item code of this device part" codeSystem="item code system OID"/&gt;</w:t>
      </w:r>
    </w:p>
    <w:p w14:paraId="38F9CD0F" w14:textId="77777777" w:rsidR="008D71C6" w:rsidRPr="002B5413" w:rsidRDefault="008D71C6" w:rsidP="00BE456B">
      <w:pPr>
        <w:ind w:left="864"/>
      </w:pPr>
      <w:r w:rsidRPr="002B5413">
        <w:t>&lt;name&gt;name of device part&lt;/name&gt;</w:t>
      </w:r>
    </w:p>
    <w:p w14:paraId="623C956F" w14:textId="77777777" w:rsidR="008D71C6" w:rsidRDefault="008D71C6" w:rsidP="00BE456B">
      <w:pPr>
        <w:ind w:left="864"/>
      </w:pPr>
      <w:r w:rsidRPr="002B5413">
        <w:t>&lt;desc&gt;desc</w:t>
      </w:r>
      <w:r>
        <w:t>ription of device part&lt;/desc&gt;</w:t>
      </w:r>
    </w:p>
    <w:p w14:paraId="493DAD1F" w14:textId="77777777" w:rsidR="008D71C6" w:rsidRDefault="008D71C6" w:rsidP="00BE456B">
      <w:pPr>
        <w:ind w:left="864"/>
      </w:pPr>
      <w:r>
        <w:t xml:space="preserve">&lt;asSpecializedKind&gt; </w:t>
      </w:r>
    </w:p>
    <w:p w14:paraId="5E276A62" w14:textId="77777777" w:rsidR="008D71C6" w:rsidRDefault="008D71C6" w:rsidP="00BE456B">
      <w:pPr>
        <w:ind w:left="1152"/>
      </w:pPr>
      <w:r>
        <w:t xml:space="preserve">&lt;generalizedMaterialKind&gt; </w:t>
      </w:r>
    </w:p>
    <w:p w14:paraId="29290F90" w14:textId="77777777" w:rsidR="008D71C6" w:rsidRDefault="008D71C6" w:rsidP="00BE456B">
      <w:pPr>
        <w:ind w:left="1440"/>
      </w:pPr>
      <w:r w:rsidRPr="002B5413">
        <w:t>&lt;code code="product classification code of device part" codeSystem="</w:t>
      </w:r>
      <w:r>
        <w:t>2.16.840.1.113883.2.20.6.27</w:t>
      </w:r>
      <w:r w:rsidRPr="002B5413">
        <w:t>" displayName="display name of device part"/&gt;</w:t>
      </w:r>
    </w:p>
    <w:p w14:paraId="2746D89D" w14:textId="77777777" w:rsidR="008D71C6" w:rsidRPr="002B5413" w:rsidRDefault="008D71C6" w:rsidP="00BE456B">
      <w:pPr>
        <w:ind w:left="1152"/>
      </w:pPr>
      <w:r w:rsidRPr="002B5413">
        <w:t xml:space="preserve">&lt;/generalizedMaterialKind&gt; </w:t>
      </w:r>
    </w:p>
    <w:p w14:paraId="63F0B595" w14:textId="77777777" w:rsidR="008D71C6" w:rsidRPr="002B5413" w:rsidRDefault="008D71C6" w:rsidP="00BE456B">
      <w:pPr>
        <w:ind w:left="864"/>
      </w:pPr>
      <w:r w:rsidRPr="002B5413">
        <w:t xml:space="preserve">&lt;/asSpecializedKind&gt; </w:t>
      </w:r>
    </w:p>
    <w:p w14:paraId="2472F7F6" w14:textId="77777777" w:rsidR="008D71C6" w:rsidRPr="002B5413" w:rsidRDefault="008D71C6" w:rsidP="00BE456B">
      <w:pPr>
        <w:ind w:left="576"/>
      </w:pPr>
      <w:r w:rsidRPr="002B5413">
        <w:t xml:space="preserve">&lt;/partProduct&gt; </w:t>
      </w:r>
    </w:p>
    <w:p w14:paraId="699F623F" w14:textId="77777777" w:rsidR="008D71C6" w:rsidRPr="002B5413" w:rsidRDefault="008D71C6" w:rsidP="00BE456B">
      <w:pPr>
        <w:ind w:left="288"/>
      </w:pPr>
      <w:r w:rsidRPr="002B5413">
        <w:t>&lt;/part&gt;</w:t>
      </w:r>
    </w:p>
    <w:p w14:paraId="2288E879" w14:textId="77777777" w:rsidR="008D71C6" w:rsidRPr="00021B53" w:rsidRDefault="008D71C6" w:rsidP="008D71C6"/>
    <w:p w14:paraId="794B3EC6" w14:textId="77777777" w:rsidR="000F4FB9" w:rsidRDefault="000F4FB9" w:rsidP="001D67E2">
      <w:pPr>
        <w:pStyle w:val="Heading3"/>
      </w:pPr>
      <w:bookmarkStart w:id="1759" w:name="_Toc503195145"/>
      <w:bookmarkStart w:id="1760" w:name="_Toc500864092"/>
      <w:r>
        <w:lastRenderedPageBreak/>
        <w:t>Device Kit with a Drug Part</w:t>
      </w:r>
      <w:bookmarkEnd w:id="1759"/>
      <w:bookmarkEnd w:id="1760"/>
    </w:p>
    <w:p w14:paraId="56B42372" w14:textId="77777777" w:rsidR="00833EA4" w:rsidRDefault="00833EA4" w:rsidP="00833EA4">
      <w:pPr>
        <w:rPr>
          <w:lang w:val="en-US"/>
        </w:rPr>
      </w:pPr>
      <w:r>
        <w:rPr>
          <w:lang w:val="en-US"/>
        </w:rPr>
        <w:t>The example below illustrates</w:t>
      </w:r>
      <w:r w:rsidR="00200B71">
        <w:rPr>
          <w:lang w:val="en-US"/>
        </w:rPr>
        <w:t xml:space="preserve"> a 2 part kit where the device is the lead:</w:t>
      </w:r>
    </w:p>
    <w:p w14:paraId="57C0AD72" w14:textId="77777777" w:rsidR="00833EA4" w:rsidRPr="002B5413" w:rsidRDefault="00833EA4" w:rsidP="00833EA4">
      <w:r w:rsidRPr="002B5413">
        <w:t xml:space="preserve">&lt;manufacturedProduct&gt; </w:t>
      </w:r>
    </w:p>
    <w:p w14:paraId="15CAD0DF" w14:textId="77777777" w:rsidR="00833EA4" w:rsidRPr="002B5413" w:rsidRDefault="00833EA4" w:rsidP="0093671B">
      <w:pPr>
        <w:ind w:left="288"/>
      </w:pPr>
      <w:r w:rsidRPr="002B5413">
        <w:t xml:space="preserve">&lt;manufacturedProduct&gt; </w:t>
      </w:r>
    </w:p>
    <w:p w14:paraId="20BBC86A" w14:textId="77777777" w:rsidR="00833EA4" w:rsidRPr="002B5413" w:rsidRDefault="00833EA4" w:rsidP="0093671B">
      <w:pPr>
        <w:ind w:left="576"/>
      </w:pPr>
      <w:r w:rsidRPr="002B5413">
        <w:t xml:space="preserve">&lt;code code="item code of device kit" codeSystem="item code system OID"/&gt; </w:t>
      </w:r>
    </w:p>
    <w:p w14:paraId="5F045655" w14:textId="77777777" w:rsidR="00833EA4" w:rsidRPr="002B5413" w:rsidRDefault="00833EA4" w:rsidP="0093671B">
      <w:pPr>
        <w:ind w:left="576"/>
      </w:pPr>
      <w:r w:rsidRPr="002B5413">
        <w:t>&lt;name&gt;</w:t>
      </w:r>
      <w:r w:rsidRPr="002B5413">
        <w:rPr>
          <w:i/>
          <w:iCs/>
        </w:rPr>
        <w:t>name of kit</w:t>
      </w:r>
      <w:r w:rsidRPr="002B5413">
        <w:t>&lt;/name&gt;</w:t>
      </w:r>
    </w:p>
    <w:p w14:paraId="4470F430" w14:textId="77777777" w:rsidR="00833EA4" w:rsidRPr="002B5413" w:rsidRDefault="00833EA4" w:rsidP="0093671B">
      <w:pPr>
        <w:ind w:left="576"/>
      </w:pPr>
      <w:r w:rsidRPr="002B5413">
        <w:t xml:space="preserve">&lt;desc&gt;brief description of kit&lt;/desc&gt; </w:t>
      </w:r>
    </w:p>
    <w:p w14:paraId="3C54B233" w14:textId="77777777" w:rsidR="00833EA4" w:rsidRPr="002B5413" w:rsidRDefault="00833EA4" w:rsidP="0093671B">
      <w:pPr>
        <w:ind w:left="576"/>
      </w:pPr>
      <w:r w:rsidRPr="002B5413">
        <w:t>&lt;formCode code="C47916" displayName="</w:t>
      </w:r>
      <w:r w:rsidR="00E651CB">
        <w:t>Kit</w:t>
      </w:r>
      <w:r w:rsidRPr="002B5413">
        <w:t>" codeSystem="</w:t>
      </w:r>
      <w:r w:rsidR="00E651CB">
        <w:t>2.16.840.1.113883.2.20.6.32</w:t>
      </w:r>
      <w:r w:rsidRPr="002B5413">
        <w:t xml:space="preserve">"/&gt; </w:t>
      </w:r>
    </w:p>
    <w:p w14:paraId="1845236D" w14:textId="77777777" w:rsidR="00833EA4" w:rsidRPr="002B5413" w:rsidRDefault="00833EA4" w:rsidP="0093671B">
      <w:pPr>
        <w:ind w:left="576"/>
      </w:pPr>
      <w:r w:rsidRPr="002B5413">
        <w:t xml:space="preserve">&lt;asSpecializedKind&gt; </w:t>
      </w:r>
    </w:p>
    <w:p w14:paraId="2F6CB85B" w14:textId="77777777" w:rsidR="00833EA4" w:rsidRPr="002B5413" w:rsidRDefault="00833EA4" w:rsidP="0093671B">
      <w:pPr>
        <w:ind w:left="864"/>
      </w:pPr>
      <w:r w:rsidRPr="002B5413">
        <w:t xml:space="preserve">&lt;generalizedMaterialKind&gt; </w:t>
      </w:r>
    </w:p>
    <w:p w14:paraId="78E957E4" w14:textId="77777777" w:rsidR="00833EA4" w:rsidRPr="002B5413" w:rsidRDefault="00833EA4" w:rsidP="0093671B">
      <w:pPr>
        <w:ind w:left="1152"/>
      </w:pPr>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p>
    <w:p w14:paraId="2ADDC80E" w14:textId="77777777" w:rsidR="00833EA4" w:rsidRPr="002B5413" w:rsidRDefault="00833EA4" w:rsidP="0093671B">
      <w:pPr>
        <w:ind w:left="864"/>
      </w:pPr>
      <w:r w:rsidRPr="002B5413">
        <w:t xml:space="preserve">&lt;/generalizedMaterialKind&gt; </w:t>
      </w:r>
    </w:p>
    <w:p w14:paraId="19508F3D" w14:textId="77777777" w:rsidR="00833EA4" w:rsidRPr="002B5413" w:rsidRDefault="00833EA4" w:rsidP="0093671B">
      <w:pPr>
        <w:ind w:left="576"/>
      </w:pPr>
      <w:r w:rsidRPr="002B5413">
        <w:t xml:space="preserve">&lt;/asSpecializedKind&gt; </w:t>
      </w:r>
    </w:p>
    <w:p w14:paraId="4293DBF2" w14:textId="77777777" w:rsidR="00833EA4" w:rsidRPr="002B5413" w:rsidRDefault="00833EA4" w:rsidP="0093671B">
      <w:pPr>
        <w:ind w:left="576"/>
      </w:pPr>
      <w:r w:rsidRPr="002B5413">
        <w:t xml:space="preserve">&lt;part&gt; same as device part above &lt;/part&gt; </w:t>
      </w:r>
    </w:p>
    <w:p w14:paraId="3D69A303" w14:textId="77777777" w:rsidR="00833EA4" w:rsidRPr="002B5413" w:rsidRDefault="00833EA4" w:rsidP="0093671B">
      <w:pPr>
        <w:ind w:left="576"/>
      </w:pPr>
      <w:r w:rsidRPr="002B5413">
        <w:t>&lt;part&gt; same as drug part above &lt;/part&gt;</w:t>
      </w:r>
    </w:p>
    <w:p w14:paraId="189F8A9A" w14:textId="77777777" w:rsidR="00AF5BC4" w:rsidRDefault="00AF5BC4" w:rsidP="0080029F"/>
    <w:p w14:paraId="3B94E7A0" w14:textId="77777777" w:rsidR="000F4FB9" w:rsidRDefault="000F4FB9" w:rsidP="0080029F">
      <w:r w:rsidRPr="00AF0D9D">
        <w:rPr>
          <w:b/>
          <w:bCs/>
        </w:rPr>
        <w:t xml:space="preserve">Device with an embedded drug: </w:t>
      </w:r>
      <w:r w:rsidRPr="00AF0D9D">
        <w:t>For example, a drug eluting stent with an embedded active ingredient. Notice that such products do not involve kits and parts</w:t>
      </w:r>
      <w:r w:rsidR="005F4774">
        <w:t xml:space="preserve"> as outlined below</w:t>
      </w:r>
      <w:r w:rsidRPr="00AF0D9D">
        <w:t xml:space="preserve">: </w:t>
      </w:r>
    </w:p>
    <w:p w14:paraId="5A86A902" w14:textId="77777777" w:rsidR="005F4774" w:rsidRPr="002B5413" w:rsidRDefault="005F4774" w:rsidP="005F4774">
      <w:r w:rsidRPr="002B5413">
        <w:t xml:space="preserve">&lt;manufacturedProduct&gt; </w:t>
      </w:r>
    </w:p>
    <w:p w14:paraId="7B0EA14B" w14:textId="77777777" w:rsidR="005F4774" w:rsidRPr="002B5413" w:rsidRDefault="005F4774" w:rsidP="005F4774">
      <w:pPr>
        <w:ind w:left="288"/>
      </w:pPr>
      <w:r w:rsidRPr="002B5413">
        <w:t xml:space="preserve">&lt;manufacturedProduct&gt; </w:t>
      </w:r>
    </w:p>
    <w:p w14:paraId="7B4EA5D7" w14:textId="77777777" w:rsidR="005F4774" w:rsidRPr="002B5413" w:rsidRDefault="005F4774" w:rsidP="005F4774">
      <w:pPr>
        <w:ind w:left="576"/>
      </w:pPr>
      <w:r w:rsidRPr="002B5413">
        <w:t xml:space="preserve">&lt;code code="device item code" codeSystem="device item code system OID"/&gt; </w:t>
      </w:r>
    </w:p>
    <w:p w14:paraId="133D2304" w14:textId="77777777" w:rsidR="005F4774" w:rsidRPr="002B5413" w:rsidRDefault="005F4774" w:rsidP="005F4774">
      <w:pPr>
        <w:ind w:left="576"/>
      </w:pPr>
      <w:r w:rsidRPr="002B5413">
        <w:t>&lt;name&gt;</w:t>
      </w:r>
      <w:r w:rsidRPr="002B5413">
        <w:rPr>
          <w:i/>
          <w:iCs/>
        </w:rPr>
        <w:t>device name</w:t>
      </w:r>
      <w:r w:rsidRPr="002B5413">
        <w:t xml:space="preserve">&lt;/name&gt; </w:t>
      </w:r>
    </w:p>
    <w:p w14:paraId="2B751850" w14:textId="77777777" w:rsidR="005F4774" w:rsidRPr="002B5413" w:rsidRDefault="005F4774" w:rsidP="005F4774">
      <w:pPr>
        <w:ind w:left="576"/>
      </w:pPr>
      <w:r w:rsidRPr="002B5413">
        <w:t>&lt;desc&gt;</w:t>
      </w:r>
      <w:r w:rsidRPr="002B5413">
        <w:rPr>
          <w:i/>
          <w:iCs/>
        </w:rPr>
        <w:t>brief description</w:t>
      </w:r>
      <w:r w:rsidRPr="002B5413">
        <w:t xml:space="preserve">&lt;/desc&gt; </w:t>
      </w:r>
    </w:p>
    <w:p w14:paraId="46326FF5" w14:textId="77777777" w:rsidR="005F4774" w:rsidRPr="002B5413" w:rsidRDefault="005F4774" w:rsidP="005F4774">
      <w:pPr>
        <w:ind w:left="576"/>
      </w:pPr>
      <w:r w:rsidRPr="002B5413">
        <w:t xml:space="preserve">&lt;asSpecializedKind&gt; </w:t>
      </w:r>
    </w:p>
    <w:p w14:paraId="17FDDB01" w14:textId="77777777" w:rsidR="005F4774" w:rsidRPr="002B5413" w:rsidRDefault="005F4774" w:rsidP="005F4774">
      <w:pPr>
        <w:ind w:left="864"/>
      </w:pPr>
      <w:r w:rsidRPr="002B5413">
        <w:t xml:space="preserve">&lt;generalizedMaterialKind&gt; </w:t>
      </w:r>
    </w:p>
    <w:p w14:paraId="00C77668" w14:textId="77777777" w:rsidR="005F4774" w:rsidRPr="002B5413" w:rsidRDefault="005F4774" w:rsidP="005F4774">
      <w:pPr>
        <w:ind w:left="1152"/>
      </w:pPr>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p>
    <w:p w14:paraId="7F161A5E" w14:textId="77777777" w:rsidR="005F4774" w:rsidRPr="002B5413" w:rsidRDefault="005F4774" w:rsidP="005F4774">
      <w:pPr>
        <w:ind w:left="864"/>
      </w:pPr>
      <w:r w:rsidRPr="002B5413">
        <w:t xml:space="preserve">&lt;/generalizedMaterialKind&gt; </w:t>
      </w:r>
    </w:p>
    <w:p w14:paraId="0DFE76E6" w14:textId="77777777" w:rsidR="005F4774" w:rsidRPr="002B5413" w:rsidRDefault="005F4774" w:rsidP="005F4774">
      <w:pPr>
        <w:ind w:left="576"/>
      </w:pPr>
      <w:r w:rsidRPr="002B5413">
        <w:t xml:space="preserve">&lt;/asSpecializedKind&gt; </w:t>
      </w:r>
    </w:p>
    <w:p w14:paraId="76240009" w14:textId="77777777" w:rsidR="005F4774" w:rsidRPr="002B5413" w:rsidRDefault="005F4774" w:rsidP="005F4774">
      <w:pPr>
        <w:ind w:left="576"/>
      </w:pPr>
      <w:r w:rsidRPr="002B5413">
        <w:t xml:space="preserve">&lt;ingredient classCode="ACTIB"&gt; </w:t>
      </w:r>
    </w:p>
    <w:p w14:paraId="5E225918" w14:textId="77777777" w:rsidR="005F4774" w:rsidRPr="002B5413" w:rsidRDefault="005F4774" w:rsidP="005F4774">
      <w:pPr>
        <w:ind w:left="864"/>
      </w:pPr>
      <w:r w:rsidRPr="002B5413">
        <w:t xml:space="preserve">&lt;quantity .../&gt; </w:t>
      </w:r>
    </w:p>
    <w:p w14:paraId="66C0E96C" w14:textId="77777777" w:rsidR="005F4774" w:rsidRPr="002B5413" w:rsidRDefault="005F4774" w:rsidP="005F4774">
      <w:pPr>
        <w:ind w:left="864"/>
      </w:pPr>
      <w:r w:rsidRPr="002B5413">
        <w:t xml:space="preserve">&lt;ingredientSubstance&gt; </w:t>
      </w:r>
    </w:p>
    <w:p w14:paraId="11C7D02B" w14:textId="77777777" w:rsidR="005F4774" w:rsidRPr="002B5413" w:rsidRDefault="005F4774" w:rsidP="005F4774">
      <w:pPr>
        <w:ind w:left="576"/>
      </w:pPr>
      <w:r w:rsidRPr="002B5413">
        <w:t>&lt;code code="</w:t>
      </w:r>
      <w:r>
        <w:rPr>
          <w:i/>
          <w:iCs/>
        </w:rPr>
        <w:t>ID</w:t>
      </w:r>
      <w:r w:rsidRPr="002B5413">
        <w:rPr>
          <w:i/>
          <w:iCs/>
        </w:rPr>
        <w:t xml:space="preserve"> code of active ingredient</w:t>
      </w:r>
      <w:r w:rsidRPr="002B5413">
        <w:t>" codeSystem="</w:t>
      </w:r>
      <w:r>
        <w:t>2.16.840.1.113883.2.20.6.14</w:t>
      </w:r>
      <w:r w:rsidRPr="002B5413">
        <w:t xml:space="preserve">"/&gt; </w:t>
      </w:r>
    </w:p>
    <w:p w14:paraId="3989C5BB" w14:textId="77777777" w:rsidR="005F4774" w:rsidRPr="002B5413" w:rsidRDefault="005F4774" w:rsidP="005F4774">
      <w:pPr>
        <w:ind w:left="576"/>
      </w:pPr>
      <w:r w:rsidRPr="002B5413">
        <w:t>&lt;name&gt;</w:t>
      </w:r>
      <w:r w:rsidRPr="002B5413">
        <w:rPr>
          <w:i/>
          <w:iCs/>
        </w:rPr>
        <w:t>paclitaxel</w:t>
      </w:r>
      <w:r w:rsidRPr="002B5413">
        <w:t xml:space="preserve">&lt;/name&gt; </w:t>
      </w:r>
    </w:p>
    <w:p w14:paraId="7573750A" w14:textId="77777777" w:rsidR="005F4774" w:rsidRPr="002B5413" w:rsidRDefault="005F4774" w:rsidP="005F4774">
      <w:pPr>
        <w:pStyle w:val="Default"/>
        <w:rPr>
          <w:rFonts w:ascii="Courier New" w:hAnsi="Courier New" w:cs="Courier New"/>
          <w:sz w:val="18"/>
          <w:szCs w:val="18"/>
          <w:lang w:val="en-US"/>
        </w:rPr>
      </w:pPr>
    </w:p>
    <w:p w14:paraId="695E063A" w14:textId="77777777" w:rsidR="000F4FB9" w:rsidRDefault="000F4FB9" w:rsidP="0080029F">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r w:rsidR="005F4774">
        <w:t xml:space="preserve"> as outlined below</w:t>
      </w:r>
      <w:r w:rsidRPr="00AF0D9D">
        <w:t>:</w:t>
      </w:r>
    </w:p>
    <w:p w14:paraId="5721DA2D" w14:textId="77777777" w:rsidR="005F4774" w:rsidRPr="002B5413" w:rsidRDefault="005F4774" w:rsidP="005F4774">
      <w:r w:rsidRPr="002B5413">
        <w:t>&lt;manufacturedProduct&gt;</w:t>
      </w:r>
    </w:p>
    <w:p w14:paraId="48BBDAE5" w14:textId="77777777" w:rsidR="005F4774" w:rsidRPr="002B5413" w:rsidRDefault="005F4774" w:rsidP="005F4774">
      <w:pPr>
        <w:ind w:left="288"/>
      </w:pPr>
      <w:r w:rsidRPr="002B5413">
        <w:t xml:space="preserve">&lt;manufacturedProduct&gt; </w:t>
      </w:r>
    </w:p>
    <w:p w14:paraId="69C96844" w14:textId="77777777" w:rsidR="005F4774" w:rsidRPr="002B5413" w:rsidRDefault="005F4774" w:rsidP="005F4774">
      <w:pPr>
        <w:ind w:left="576"/>
      </w:pPr>
      <w:r w:rsidRPr="002B5413">
        <w:t>&lt;code code="</w:t>
      </w:r>
      <w:r>
        <w:rPr>
          <w:i/>
          <w:iCs/>
        </w:rPr>
        <w:t>DIN</w:t>
      </w:r>
      <w:r w:rsidRPr="002B5413">
        <w:t>" codeSystem="</w:t>
      </w:r>
      <w:r>
        <w:t>2.16.840.1.113883.2.20.6.42</w:t>
      </w:r>
      <w:r w:rsidRPr="002B5413">
        <w:t xml:space="preserve">"/&gt; </w:t>
      </w:r>
    </w:p>
    <w:p w14:paraId="6EB1FA2D" w14:textId="77777777" w:rsidR="005F4774" w:rsidRPr="002B5413" w:rsidRDefault="005F4774" w:rsidP="005F4774">
      <w:pPr>
        <w:ind w:left="576"/>
      </w:pPr>
      <w:r w:rsidRPr="002B5413">
        <w:t>&lt;name&gt;</w:t>
      </w:r>
      <w:r w:rsidRPr="002B5413">
        <w:rPr>
          <w:i/>
          <w:iCs/>
        </w:rPr>
        <w:t>name of drug</w:t>
      </w:r>
      <w:r w:rsidRPr="002B5413">
        <w:t xml:space="preserve">&lt;/name&gt; </w:t>
      </w:r>
    </w:p>
    <w:p w14:paraId="3CD78BC1" w14:textId="77777777" w:rsidR="005F4774" w:rsidRPr="002B5413" w:rsidRDefault="005F4774" w:rsidP="005F4774">
      <w:pPr>
        <w:ind w:left="576"/>
      </w:pPr>
      <w:r w:rsidRPr="002B5413">
        <w:lastRenderedPageBreak/>
        <w:t>&lt;formCode code="</w:t>
      </w:r>
      <w:r w:rsidRPr="002B5413">
        <w:rPr>
          <w:i/>
          <w:iCs/>
        </w:rPr>
        <w:t>form code of drug</w:t>
      </w:r>
      <w:r w:rsidRPr="002B5413">
        <w:t>" displayName="</w:t>
      </w:r>
      <w:r w:rsidRPr="002B5413">
        <w:rPr>
          <w:i/>
          <w:iCs/>
        </w:rPr>
        <w:t>form display name of drug</w:t>
      </w:r>
      <w:r w:rsidRPr="002B5413">
        <w:t>" codeSystem="</w:t>
      </w:r>
      <w:r>
        <w:t>2.16.840.1.113883.2.20.6.32</w:t>
      </w:r>
      <w:r w:rsidRPr="002B5413">
        <w:t>"/&gt;</w:t>
      </w:r>
    </w:p>
    <w:p w14:paraId="34194B3F" w14:textId="77777777" w:rsidR="005F4774" w:rsidRPr="002B5413" w:rsidRDefault="005F4774" w:rsidP="005F4774">
      <w:pPr>
        <w:ind w:left="576"/>
        <w:rPr>
          <w:lang w:val="fr-CA"/>
        </w:rPr>
      </w:pPr>
      <w:r w:rsidRPr="002B5413">
        <w:rPr>
          <w:lang w:val="fr-CA"/>
        </w:rPr>
        <w:t xml:space="preserve">&lt;ingredient classCode="ACTIB"&gt; </w:t>
      </w:r>
    </w:p>
    <w:p w14:paraId="49688B73" w14:textId="77777777" w:rsidR="005F4774" w:rsidRPr="002B5413" w:rsidRDefault="005F4774" w:rsidP="005F4774">
      <w:pPr>
        <w:ind w:left="864"/>
        <w:rPr>
          <w:lang w:val="fr-CA"/>
        </w:rPr>
      </w:pPr>
      <w:r w:rsidRPr="002B5413">
        <w:rPr>
          <w:lang w:val="fr-CA"/>
        </w:rPr>
        <w:t xml:space="preserve">&lt;!-- active ingredient --&gt; </w:t>
      </w:r>
    </w:p>
    <w:p w14:paraId="4ABA9344" w14:textId="77777777" w:rsidR="005F4774" w:rsidRPr="002B5413" w:rsidRDefault="005F4774" w:rsidP="005F4774">
      <w:pPr>
        <w:ind w:left="864"/>
      </w:pPr>
      <w:r w:rsidRPr="002B5413">
        <w:t xml:space="preserve">&lt;/ingredient&gt; </w:t>
      </w:r>
    </w:p>
    <w:p w14:paraId="72B08565" w14:textId="77777777" w:rsidR="005F4774" w:rsidRPr="002B5413" w:rsidRDefault="005F4774" w:rsidP="005F4774">
      <w:pPr>
        <w:ind w:left="864"/>
      </w:pPr>
      <w:r w:rsidRPr="002B5413">
        <w:t xml:space="preserve">&lt;asContent&gt; </w:t>
      </w:r>
    </w:p>
    <w:p w14:paraId="78FA70E5" w14:textId="77777777" w:rsidR="005F4774" w:rsidRPr="002B5413" w:rsidRDefault="005F4774" w:rsidP="005F4774">
      <w:pPr>
        <w:ind w:left="1152"/>
      </w:pPr>
      <w:r w:rsidRPr="002B5413">
        <w:t xml:space="preserve">&lt;quantity&gt; </w:t>
      </w:r>
    </w:p>
    <w:p w14:paraId="3AC9EF1D" w14:textId="77777777" w:rsidR="005F4774" w:rsidRPr="002B5413" w:rsidRDefault="005F4774" w:rsidP="005F4774">
      <w:pPr>
        <w:ind w:left="1440"/>
      </w:pPr>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14:paraId="6FE6F0FE" w14:textId="77777777" w:rsidR="005F4774" w:rsidRDefault="005F4774" w:rsidP="005F4774">
      <w:pPr>
        <w:ind w:left="1152"/>
      </w:pPr>
      <w:r w:rsidRPr="002B5413">
        <w:t xml:space="preserve">&lt;/quantity&gt; </w:t>
      </w:r>
    </w:p>
    <w:p w14:paraId="09B828BA" w14:textId="77777777" w:rsidR="005F4774" w:rsidRPr="008C2A83" w:rsidRDefault="005F4774" w:rsidP="005F4774">
      <w:pPr>
        <w:ind w:left="1152"/>
      </w:pPr>
      <w:r w:rsidRPr="008C2A83">
        <w:t xml:space="preserve">&lt;containerPackagedProduct&gt; </w:t>
      </w:r>
    </w:p>
    <w:p w14:paraId="78FF2323" w14:textId="77777777" w:rsidR="005F4774" w:rsidRPr="008C2A83" w:rsidRDefault="005F4774" w:rsidP="005F4774">
      <w:pPr>
        <w:ind w:left="1440"/>
      </w:pPr>
      <w:r w:rsidRPr="008C2A83">
        <w:t>&lt;formCode code="form code of prefilled device" displayName="form display name of prefilled device" codeSystem="</w:t>
      </w:r>
      <w:r w:rsidRPr="00A03271">
        <w:t>2.16.840.1.113883.2.20.6.38</w:t>
      </w:r>
      <w:r w:rsidRPr="008C2A83">
        <w:t xml:space="preserve">"/&gt; </w:t>
      </w:r>
    </w:p>
    <w:p w14:paraId="6EF3DF10" w14:textId="77777777" w:rsidR="005F4774" w:rsidRPr="008C2A83" w:rsidRDefault="005F4774" w:rsidP="005F4774">
      <w:pPr>
        <w:ind w:left="1440"/>
      </w:pPr>
      <w:r w:rsidRPr="008C2A83">
        <w:t xml:space="preserve">&lt;asSpecializedKind&gt; </w:t>
      </w:r>
    </w:p>
    <w:p w14:paraId="1CC151A4" w14:textId="77777777" w:rsidR="005F4774" w:rsidRPr="008C2A83" w:rsidRDefault="005F4774" w:rsidP="005F4774">
      <w:pPr>
        <w:ind w:left="1728"/>
      </w:pPr>
      <w:r w:rsidRPr="008C2A83">
        <w:t xml:space="preserve">&lt;generalizedMaterialKind&gt; </w:t>
      </w:r>
    </w:p>
    <w:p w14:paraId="3F65B88D" w14:textId="77777777" w:rsidR="005F4774" w:rsidRPr="008C2A83" w:rsidRDefault="005F4774" w:rsidP="005F4774">
      <w:pPr>
        <w:ind w:left="2016"/>
      </w:pPr>
      <w:r w:rsidRPr="008C2A83">
        <w:t>&lt;code code="item code of empty device" codeSystem="item code system of empty device"/&gt;</w:t>
      </w:r>
    </w:p>
    <w:p w14:paraId="3C65C700" w14:textId="77777777" w:rsidR="005F4774" w:rsidRPr="008C2A83" w:rsidRDefault="005F4774" w:rsidP="005F4774">
      <w:pPr>
        <w:ind w:left="2016"/>
      </w:pPr>
      <w:r w:rsidRPr="008C2A83">
        <w:t xml:space="preserve">&lt;desc&gt;brief description of empty device&lt;/desc&gt; </w:t>
      </w:r>
    </w:p>
    <w:p w14:paraId="2790134F" w14:textId="77777777" w:rsidR="005F4774" w:rsidRPr="008C2A83" w:rsidRDefault="005F4774" w:rsidP="005F4774">
      <w:pPr>
        <w:ind w:left="2016"/>
      </w:pPr>
      <w:r w:rsidRPr="008C2A83">
        <w:t xml:space="preserve">&lt;asSpecializedKind&gt; </w:t>
      </w:r>
    </w:p>
    <w:p w14:paraId="5D417C0A" w14:textId="77777777" w:rsidR="005F4774" w:rsidRPr="008C2A83" w:rsidRDefault="005F4774" w:rsidP="005F4774">
      <w:pPr>
        <w:ind w:left="2304"/>
      </w:pPr>
      <w:r w:rsidRPr="008C2A83">
        <w:t xml:space="preserve">&lt;generalizedMaterialKind&gt; </w:t>
      </w:r>
    </w:p>
    <w:p w14:paraId="34406A45" w14:textId="77777777" w:rsidR="005F4774" w:rsidRPr="008C2A83" w:rsidRDefault="005F4774" w:rsidP="005F4774">
      <w:pPr>
        <w:ind w:left="2592"/>
      </w:pPr>
      <w:r w:rsidRPr="008C2A83">
        <w:t>&lt;code code="product classification code of device" displayName="display name of device" codeSystem="</w:t>
      </w:r>
      <w:r>
        <w:t>2.16.840.1.113883.2.20.6.27</w:t>
      </w:r>
      <w:r w:rsidRPr="008C2A83">
        <w:t xml:space="preserve">"/&gt; </w:t>
      </w:r>
    </w:p>
    <w:p w14:paraId="26399C5B" w14:textId="77777777" w:rsidR="005F4774" w:rsidRPr="008C2A83" w:rsidRDefault="005F4774" w:rsidP="005F4774">
      <w:pPr>
        <w:ind w:left="2304"/>
      </w:pPr>
      <w:r w:rsidRPr="008C2A83">
        <w:t xml:space="preserve">&lt;/generalizedMaterialKind&gt; </w:t>
      </w:r>
    </w:p>
    <w:p w14:paraId="0B3006E2" w14:textId="77777777" w:rsidR="005F4774" w:rsidRPr="008C2A83" w:rsidRDefault="005F4774" w:rsidP="005F4774">
      <w:pPr>
        <w:ind w:left="2016"/>
      </w:pPr>
      <w:r w:rsidRPr="008C2A83">
        <w:t>&lt;/asSpecializedKind&gt;</w:t>
      </w:r>
    </w:p>
    <w:p w14:paraId="4C84CBF1" w14:textId="77777777" w:rsidR="005F4774" w:rsidRPr="008C2A83" w:rsidRDefault="005F4774" w:rsidP="005F4774">
      <w:pPr>
        <w:ind w:left="1728"/>
      </w:pPr>
      <w:r w:rsidRPr="008C2A83">
        <w:t xml:space="preserve">&lt;/generalizedMaterialKind&gt; </w:t>
      </w:r>
    </w:p>
    <w:p w14:paraId="1D90AD1A" w14:textId="77777777" w:rsidR="005F4774" w:rsidRPr="008C2A83" w:rsidRDefault="005F4774" w:rsidP="005F4774">
      <w:pPr>
        <w:ind w:left="1440"/>
      </w:pPr>
      <w:r w:rsidRPr="008C2A83">
        <w:t>&lt;/asSpecializedKind&gt;</w:t>
      </w:r>
    </w:p>
    <w:p w14:paraId="524D7C09" w14:textId="77777777" w:rsidR="005F4774" w:rsidRPr="002B5413" w:rsidRDefault="005F4774" w:rsidP="005F4774">
      <w:pPr>
        <w:ind w:left="1152"/>
      </w:pPr>
      <w:r w:rsidRPr="008C2A83">
        <w:t>&lt;/containerPackagedProduct&gt;</w:t>
      </w:r>
    </w:p>
    <w:p w14:paraId="019C4AF4" w14:textId="77777777" w:rsidR="00592031" w:rsidRDefault="00592031" w:rsidP="0080029F"/>
    <w:p w14:paraId="63F41269" w14:textId="77777777" w:rsidR="00592031" w:rsidRDefault="00592031" w:rsidP="00592031">
      <w:r>
        <w:t xml:space="preserve">Relevance to Canada is TBD pending scope review for </w:t>
      </w:r>
      <w:r>
        <w:rPr>
          <w:bCs/>
        </w:rPr>
        <w:t>p</w:t>
      </w:r>
      <w:r w:rsidRPr="00375D57">
        <w:rPr>
          <w:bCs/>
        </w:rPr>
        <w:t>roducts sold separately but meant to be used together</w:t>
      </w:r>
      <w:r>
        <w:rPr>
          <w:bCs/>
        </w:rPr>
        <w:t>. W</w:t>
      </w:r>
      <w:r>
        <w:t>hen products are used together but packaged separately, the data element &lt;asPartOfAssembly&gt; is used to identify the other product. The products could be drugs or devices as outlined below:</w:t>
      </w:r>
    </w:p>
    <w:p w14:paraId="25732096" w14:textId="77777777" w:rsidR="00592031" w:rsidRPr="002B5413" w:rsidRDefault="00592031" w:rsidP="00592031">
      <w:r w:rsidRPr="002B5413">
        <w:t>&lt;manufacturedProduct&gt;</w:t>
      </w:r>
    </w:p>
    <w:p w14:paraId="4CB5E2A6" w14:textId="77777777" w:rsidR="00592031" w:rsidRPr="002B5413" w:rsidRDefault="00592031" w:rsidP="00592031">
      <w:pPr>
        <w:ind w:left="288"/>
      </w:pPr>
      <w:r w:rsidRPr="002B5413">
        <w:t>&lt;manufacturedProduct&gt;</w:t>
      </w:r>
    </w:p>
    <w:p w14:paraId="78C4D112" w14:textId="77777777" w:rsidR="00592031" w:rsidRPr="002B5413" w:rsidRDefault="00592031" w:rsidP="00592031">
      <w:pPr>
        <w:ind w:left="576"/>
      </w:pPr>
      <w:r w:rsidRPr="002B5413">
        <w:t>&lt;code code="item code of device" codeSystem="code system OID"/&gt;</w:t>
      </w:r>
    </w:p>
    <w:p w14:paraId="3195866B" w14:textId="77777777" w:rsidR="00592031" w:rsidRPr="002B5413" w:rsidRDefault="00592031" w:rsidP="00592031">
      <w:pPr>
        <w:ind w:left="576"/>
      </w:pPr>
      <w:r w:rsidRPr="002B5413">
        <w:t>&lt;name&gt;</w:t>
      </w:r>
      <w:r w:rsidRPr="002B5413">
        <w:rPr>
          <w:i/>
          <w:iCs/>
        </w:rPr>
        <w:t>name of device</w:t>
      </w:r>
      <w:r w:rsidRPr="002B5413">
        <w:t xml:space="preserve">&lt;/name&gt; </w:t>
      </w:r>
    </w:p>
    <w:p w14:paraId="5052797B" w14:textId="77777777" w:rsidR="00592031" w:rsidRPr="002B5413" w:rsidRDefault="00592031" w:rsidP="00592031">
      <w:pPr>
        <w:ind w:left="576"/>
      </w:pPr>
      <w:r w:rsidRPr="002B5413">
        <w:t xml:space="preserve">&lt;desc&gt;brief description of device&lt;/desc&gt; </w:t>
      </w:r>
    </w:p>
    <w:p w14:paraId="070B4FE2" w14:textId="77777777" w:rsidR="00592031" w:rsidRPr="002B5413" w:rsidRDefault="00592031" w:rsidP="00592031">
      <w:pPr>
        <w:ind w:left="576"/>
      </w:pPr>
      <w:r w:rsidRPr="002B5413">
        <w:t xml:space="preserve">&lt;asSpecializedKind ... product classification for device .../&gt; </w:t>
      </w:r>
    </w:p>
    <w:p w14:paraId="58044FAA" w14:textId="77777777" w:rsidR="00592031" w:rsidRPr="002B5413" w:rsidRDefault="00592031" w:rsidP="00592031">
      <w:pPr>
        <w:ind w:left="576"/>
      </w:pPr>
      <w:r w:rsidRPr="002B5413">
        <w:t xml:space="preserve">&lt;asPartOfAssembly&gt; </w:t>
      </w:r>
    </w:p>
    <w:p w14:paraId="3871204C" w14:textId="77777777" w:rsidR="00592031" w:rsidRPr="002B5413" w:rsidRDefault="00592031" w:rsidP="00592031">
      <w:pPr>
        <w:ind w:left="576"/>
      </w:pPr>
      <w:r w:rsidRPr="002B5413">
        <w:t xml:space="preserve">&lt;quantity&gt; </w:t>
      </w:r>
    </w:p>
    <w:p w14:paraId="66F0E0E5" w14:textId="77777777" w:rsidR="00592031" w:rsidRPr="002B5413" w:rsidRDefault="00592031" w:rsidP="00592031">
      <w:pPr>
        <w:ind w:left="864"/>
      </w:pPr>
      <w:r w:rsidRPr="002B5413">
        <w:t xml:space="preserve">&lt;numerator value="1"/&gt; </w:t>
      </w:r>
    </w:p>
    <w:p w14:paraId="41F09080" w14:textId="77777777" w:rsidR="00592031" w:rsidRPr="002B5413" w:rsidRDefault="00592031" w:rsidP="00592031">
      <w:pPr>
        <w:ind w:left="864"/>
      </w:pPr>
      <w:r w:rsidRPr="002B5413">
        <w:t xml:space="preserve">&lt;denominator value="1"/&gt; </w:t>
      </w:r>
    </w:p>
    <w:p w14:paraId="44E45A23" w14:textId="77777777" w:rsidR="00592031" w:rsidRPr="002B5413" w:rsidRDefault="00592031" w:rsidP="00592031">
      <w:pPr>
        <w:ind w:left="576"/>
        <w:rPr>
          <w:rFonts w:eastAsia="Arial Unicode MS"/>
        </w:rPr>
      </w:pPr>
      <w:r w:rsidRPr="002B5413">
        <w:t>&lt;/quantity&gt;</w:t>
      </w:r>
      <w:r w:rsidRPr="002B5413">
        <w:rPr>
          <w:rFonts w:eastAsia="Arial Unicode MS"/>
        </w:rPr>
        <w:t xml:space="preserve"> </w:t>
      </w:r>
    </w:p>
    <w:p w14:paraId="0762D02D" w14:textId="77777777" w:rsidR="00592031" w:rsidRPr="002B5413" w:rsidRDefault="00592031" w:rsidP="00592031">
      <w:pPr>
        <w:ind w:left="576"/>
      </w:pPr>
      <w:r w:rsidRPr="002B5413">
        <w:t xml:space="preserve">&lt;wholeProduct&gt;&lt;!-- this is the assembly, but has no identifier --&gt; </w:t>
      </w:r>
    </w:p>
    <w:p w14:paraId="74D9118E" w14:textId="77777777" w:rsidR="00592031" w:rsidRPr="002B5413" w:rsidRDefault="00592031" w:rsidP="00592031">
      <w:pPr>
        <w:ind w:left="576"/>
      </w:pPr>
      <w:r w:rsidRPr="002B5413">
        <w:t xml:space="preserve">&lt;part&gt; </w:t>
      </w:r>
    </w:p>
    <w:p w14:paraId="4683722A" w14:textId="77777777" w:rsidR="00592031" w:rsidRPr="002B5413" w:rsidRDefault="00592031" w:rsidP="00592031">
      <w:pPr>
        <w:ind w:left="576"/>
      </w:pPr>
      <w:r w:rsidRPr="002B5413">
        <w:t xml:space="preserve">&lt;quantity&gt; </w:t>
      </w:r>
    </w:p>
    <w:p w14:paraId="3BBF9F95" w14:textId="77777777" w:rsidR="00592031" w:rsidRPr="002B5413" w:rsidRDefault="00592031" w:rsidP="00592031">
      <w:pPr>
        <w:ind w:left="864"/>
      </w:pPr>
      <w:r w:rsidRPr="002B5413">
        <w:lastRenderedPageBreak/>
        <w:t xml:space="preserve">&lt;numerator value="1"/&gt; </w:t>
      </w:r>
    </w:p>
    <w:p w14:paraId="4159E74D" w14:textId="77777777" w:rsidR="00592031" w:rsidRPr="002B5413" w:rsidRDefault="00592031" w:rsidP="00592031">
      <w:pPr>
        <w:ind w:left="864"/>
      </w:pPr>
      <w:r w:rsidRPr="002B5413">
        <w:t xml:space="preserve">&lt;denominator value="1"/&gt; </w:t>
      </w:r>
    </w:p>
    <w:p w14:paraId="310B5C73" w14:textId="77777777" w:rsidR="00592031" w:rsidRPr="002B5413" w:rsidRDefault="00592031" w:rsidP="00592031">
      <w:pPr>
        <w:ind w:left="576"/>
      </w:pPr>
      <w:r w:rsidRPr="002B5413">
        <w:t xml:space="preserve">&lt;/quantity&gt; </w:t>
      </w:r>
    </w:p>
    <w:p w14:paraId="1BE67BB3" w14:textId="77777777" w:rsidR="00592031" w:rsidRPr="002B5413" w:rsidRDefault="00592031" w:rsidP="00592031">
      <w:pPr>
        <w:ind w:left="576"/>
      </w:pPr>
      <w:r w:rsidRPr="002B5413">
        <w:t xml:space="preserve">&lt;partProduct&gt; </w:t>
      </w:r>
    </w:p>
    <w:p w14:paraId="74244649" w14:textId="77777777" w:rsidR="00592031" w:rsidRPr="002B5413" w:rsidRDefault="00592031" w:rsidP="00592031">
      <w:pPr>
        <w:ind w:left="576"/>
      </w:pPr>
      <w:r w:rsidRPr="002B5413">
        <w:t xml:space="preserve">&lt;code code="item code of accessory component" codeSystem="code system OID"/&gt; &lt;name&gt;name of accessory component&lt;/name&gt; </w:t>
      </w:r>
    </w:p>
    <w:p w14:paraId="2EA94A91" w14:textId="77777777" w:rsidR="00592031" w:rsidRPr="002B5413" w:rsidRDefault="00592031" w:rsidP="00592031">
      <w:pPr>
        <w:ind w:left="576"/>
      </w:pPr>
      <w:r w:rsidRPr="002B5413">
        <w:t xml:space="preserve">&lt;desc&gt;brief description of accessory component&lt;/desc&gt; </w:t>
      </w:r>
    </w:p>
    <w:p w14:paraId="2F9E73D2" w14:textId="77777777" w:rsidR="00592031" w:rsidRPr="002B5413" w:rsidRDefault="00592031" w:rsidP="00592031">
      <w:pPr>
        <w:ind w:left="576"/>
      </w:pPr>
      <w:r w:rsidRPr="002B5413">
        <w:t>&lt;asSpecializedKind ... product classification for device .../&gt;</w:t>
      </w:r>
    </w:p>
    <w:p w14:paraId="6CCDFC47" w14:textId="77777777" w:rsidR="00897F16" w:rsidRDefault="00897F16" w:rsidP="0080029F"/>
    <w:p w14:paraId="35542A74" w14:textId="77777777" w:rsidR="000F4FB9" w:rsidRDefault="000F4FB9" w:rsidP="0080029F">
      <w:r w:rsidRPr="00AF0D9D">
        <w:t>Parts may be speci</w:t>
      </w:r>
      <w:r w:rsidR="00FB15F8">
        <w:t>fied for the product, as outlined below:</w:t>
      </w:r>
    </w:p>
    <w:p w14:paraId="78ED64F3" w14:textId="77777777" w:rsidR="00FB15F8" w:rsidRPr="002B5413" w:rsidRDefault="00FB15F8" w:rsidP="00FB15F8">
      <w:r w:rsidRPr="002B5413">
        <w:t xml:space="preserve">&lt;manufacturedProduct&gt; </w:t>
      </w:r>
    </w:p>
    <w:p w14:paraId="4646C30D" w14:textId="77777777" w:rsidR="00FB15F8" w:rsidRPr="002B5413" w:rsidRDefault="00FB15F8" w:rsidP="00FB15F8">
      <w:pPr>
        <w:ind w:left="288"/>
      </w:pPr>
      <w:r w:rsidRPr="002B5413">
        <w:t>&lt;manufacturedProduct&gt;</w:t>
      </w:r>
    </w:p>
    <w:p w14:paraId="23B59E78" w14:textId="77777777" w:rsidR="00FB15F8" w:rsidRPr="002B5413" w:rsidRDefault="00FB15F8" w:rsidP="00FB15F8">
      <w:pPr>
        <w:ind w:left="576"/>
      </w:pPr>
      <w:r w:rsidRPr="002B5413">
        <w:t xml:space="preserve">&lt;part/&gt; </w:t>
      </w:r>
    </w:p>
    <w:p w14:paraId="098D25C8" w14:textId="77777777" w:rsidR="00FB15F8" w:rsidRPr="002B5413" w:rsidRDefault="00FB15F8" w:rsidP="00FB15F8">
      <w:pPr>
        <w:pStyle w:val="Default"/>
        <w:rPr>
          <w:rFonts w:ascii="Courier New" w:hAnsi="Courier New" w:cs="Courier New"/>
          <w:sz w:val="18"/>
          <w:szCs w:val="18"/>
          <w:lang w:val="en-US"/>
        </w:rPr>
      </w:pPr>
    </w:p>
    <w:p w14:paraId="06EF2860" w14:textId="77777777" w:rsidR="000F4FB9" w:rsidRDefault="00FB15F8" w:rsidP="0080029F">
      <w:r>
        <w:t>and for part products as outlined below:</w:t>
      </w:r>
    </w:p>
    <w:p w14:paraId="1FEC9FA0" w14:textId="77777777" w:rsidR="00FB15F8" w:rsidRPr="002B5413" w:rsidRDefault="00FB15F8" w:rsidP="00FB15F8">
      <w:r w:rsidRPr="002B5413">
        <w:t>&lt;part&gt;</w:t>
      </w:r>
    </w:p>
    <w:p w14:paraId="53B4922B" w14:textId="77777777" w:rsidR="00FB15F8" w:rsidRPr="002B5413" w:rsidRDefault="00FB15F8" w:rsidP="00FB15F8">
      <w:pPr>
        <w:ind w:left="288"/>
      </w:pPr>
      <w:r w:rsidRPr="002B5413">
        <w:t>&lt;partProduct&gt;</w:t>
      </w:r>
    </w:p>
    <w:p w14:paraId="51585BAE" w14:textId="77777777" w:rsidR="00FB15F8" w:rsidRPr="002B5413" w:rsidRDefault="00FB15F8" w:rsidP="00FB15F8">
      <w:pPr>
        <w:ind w:left="576"/>
      </w:pPr>
      <w:r w:rsidRPr="002B5413">
        <w:t>&lt;part/&gt;</w:t>
      </w:r>
    </w:p>
    <w:p w14:paraId="45C1F6CE" w14:textId="77777777" w:rsidR="00915A7E" w:rsidRDefault="00915A7E" w:rsidP="0080029F"/>
    <w:p w14:paraId="3D261973" w14:textId="77777777" w:rsidR="000F4FB9" w:rsidRDefault="00C66DC9" w:rsidP="001D67E2">
      <w:pPr>
        <w:pStyle w:val="Heading3"/>
      </w:pPr>
      <w:bookmarkStart w:id="1761" w:name="_Toc503195146"/>
      <w:bookmarkStart w:id="1762" w:name="_Toc500864093"/>
      <w:r>
        <w:t>Marketing Category and Application Number</w:t>
      </w:r>
      <w:bookmarkEnd w:id="1761"/>
      <w:bookmarkEnd w:id="1762"/>
    </w:p>
    <w:p w14:paraId="79AB17BB" w14:textId="77777777" w:rsidR="00D50CAF" w:rsidRDefault="00C66DC9" w:rsidP="0080029F">
      <w:r>
        <w:t xml:space="preserve">The approval structure specifies in the &lt;code&gt; the marketing category under which the product is approved for marketing. Products marketed under an approved application have </w:t>
      </w:r>
      <w:r w:rsidR="00EE3CDB">
        <w:t xml:space="preserve">the approved ID </w:t>
      </w:r>
      <w:r>
        <w:t xml:space="preserve">in the &lt;id extension&gt; and </w:t>
      </w:r>
      <w:r w:rsidR="00EE3CDB">
        <w:t xml:space="preserve">the </w:t>
      </w:r>
      <w:r w:rsidR="00EE3CDB">
        <w:rPr>
          <w:lang w:val="en-US"/>
        </w:rPr>
        <w:t xml:space="preserve">Drug Identification Numbers (DIN) OID </w:t>
      </w:r>
      <w:r>
        <w:t xml:space="preserve">under &lt;id root&gt;. </w:t>
      </w:r>
    </w:p>
    <w:p w14:paraId="33BA61A9" w14:textId="77777777" w:rsidR="00D50CAF" w:rsidRPr="002B5413" w:rsidRDefault="00D50CAF" w:rsidP="00D50CAF">
      <w:r w:rsidRPr="002B5413">
        <w:t xml:space="preserve">&lt;subjectOf&gt; </w:t>
      </w:r>
    </w:p>
    <w:p w14:paraId="10416CA2" w14:textId="77777777" w:rsidR="00D50CAF" w:rsidRPr="002B5413" w:rsidRDefault="00D50CAF" w:rsidP="00D50CAF">
      <w:pPr>
        <w:ind w:left="288"/>
      </w:pPr>
      <w:r w:rsidRPr="002B5413">
        <w:t>&lt;approval&gt;</w:t>
      </w:r>
    </w:p>
    <w:p w14:paraId="38F14D55" w14:textId="77777777" w:rsidR="00D50CAF" w:rsidRPr="002B5413" w:rsidRDefault="00D50CAF" w:rsidP="00D50CAF">
      <w:pPr>
        <w:ind w:left="576"/>
      </w:pPr>
      <w:r w:rsidRPr="002B5413">
        <w:t>&lt;id extension="application or monograph number" root="</w:t>
      </w:r>
      <w:r w:rsidR="00EE3CDB">
        <w:t>2.16.840.1.113883.2.20.6.42</w:t>
      </w:r>
      <w:r w:rsidRPr="002B5413">
        <w:t xml:space="preserve">"/&gt; </w:t>
      </w:r>
    </w:p>
    <w:p w14:paraId="1C307E7D" w14:textId="77777777" w:rsidR="00D50CAF" w:rsidRPr="002B5413" w:rsidRDefault="00D50CAF" w:rsidP="00D50CAF">
      <w:pPr>
        <w:ind w:left="576"/>
      </w:pPr>
      <w:r w:rsidRPr="002B5413">
        <w:t>&lt;code code="code for marketing category" codeSystem="</w:t>
      </w:r>
      <w:r>
        <w:t>2.16.840.1.113883.2.20.6.11</w:t>
      </w:r>
      <w:r w:rsidRPr="002B5413">
        <w:t>" displayName="display name"/&gt;</w:t>
      </w:r>
    </w:p>
    <w:p w14:paraId="0B713544" w14:textId="77777777" w:rsidR="00D50CAF" w:rsidRPr="002B5413" w:rsidRDefault="00D50CAF" w:rsidP="00D50CAF">
      <w:pPr>
        <w:ind w:left="576"/>
      </w:pPr>
      <w:r w:rsidRPr="002B5413">
        <w:t xml:space="preserve">&lt;author&gt; </w:t>
      </w:r>
    </w:p>
    <w:p w14:paraId="1115197E" w14:textId="77777777" w:rsidR="00D50CAF" w:rsidRPr="002B5413" w:rsidRDefault="00D50CAF" w:rsidP="00D50CAF">
      <w:pPr>
        <w:ind w:left="864"/>
      </w:pPr>
      <w:r w:rsidRPr="002B5413">
        <w:t xml:space="preserve">&lt;territorialAuthority&gt; </w:t>
      </w:r>
    </w:p>
    <w:p w14:paraId="717FBB8E" w14:textId="77777777" w:rsidR="00D50CAF" w:rsidRPr="002B5413" w:rsidRDefault="00D50CAF" w:rsidP="00D50CAF">
      <w:pPr>
        <w:ind w:left="1152"/>
      </w:pPr>
      <w:r w:rsidRPr="002B5413">
        <w:t xml:space="preserve">&lt;territory&gt; </w:t>
      </w:r>
    </w:p>
    <w:p w14:paraId="4C4B2D0C" w14:textId="14A9988A" w:rsidR="003B7366" w:rsidRPr="00E075EA" w:rsidRDefault="003B7366" w:rsidP="003B7366">
      <w:pPr>
        <w:ind w:left="1440"/>
      </w:pPr>
      <w:r w:rsidRPr="00E075EA">
        <w:t>&lt;</w:t>
      </w:r>
      <w:del w:id="1763" w:author="Peter Bomberg" w:date="2018-01-16T14:05:00Z">
        <w:r w:rsidR="00D50CAF" w:rsidRPr="005376AC">
          <w:delText>code code="CAN"</w:delText>
        </w:r>
      </w:del>
      <w:ins w:id="1764" w:author="Peter Bomberg" w:date="2018-01-16T14:05:00Z">
        <w:r w:rsidRPr="001D5071">
          <w:t>country</w:t>
        </w:r>
      </w:ins>
      <w:r w:rsidRPr="001D5071">
        <w:t xml:space="preserve"> codeSystem="2.16.840.1.113883.2.20.6.17</w:t>
      </w:r>
      <w:del w:id="1765" w:author="Peter Bomberg" w:date="2018-01-16T14:05:00Z">
        <w:r w:rsidR="00D50CAF" w:rsidRPr="005376AC">
          <w:delText xml:space="preserve">"/&gt; </w:delText>
        </w:r>
      </w:del>
      <w:ins w:id="1766" w:author="Peter Bomberg" w:date="2018-01-16T14:05:00Z">
        <w:r w:rsidRPr="001D5071">
          <w:t>" code="</w:t>
        </w:r>
        <w:r>
          <w:t>1</w:t>
        </w:r>
        <w:r w:rsidRPr="001D5071">
          <w:t>"</w:t>
        </w:r>
        <w:r>
          <w:t xml:space="preserve"> </w:t>
        </w:r>
        <w:r w:rsidRPr="003B7366">
          <w:t>displayName="Canada"</w:t>
        </w:r>
        <w:r>
          <w:t>/</w:t>
        </w:r>
        <w:r w:rsidRPr="00E075EA">
          <w:t>&gt;</w:t>
        </w:r>
      </w:ins>
    </w:p>
    <w:p w14:paraId="7B0C05F0" w14:textId="77777777" w:rsidR="00D50CAF" w:rsidRPr="005376AC" w:rsidRDefault="00D50CAF" w:rsidP="00D50CAF">
      <w:pPr>
        <w:ind w:left="1152"/>
      </w:pPr>
      <w:r w:rsidRPr="005376AC">
        <w:t xml:space="preserve">&lt;/territory&gt; </w:t>
      </w:r>
    </w:p>
    <w:p w14:paraId="174CCD90" w14:textId="77777777" w:rsidR="00D50CAF" w:rsidRPr="002B5413" w:rsidRDefault="00D50CAF" w:rsidP="00D50CAF">
      <w:pPr>
        <w:ind w:left="864"/>
      </w:pPr>
      <w:r w:rsidRPr="002B5413">
        <w:t>&lt;/territorialAuthority&gt;</w:t>
      </w:r>
    </w:p>
    <w:p w14:paraId="7876CD13" w14:textId="77777777" w:rsidR="00D50CAF" w:rsidRPr="002B5413" w:rsidRDefault="00D50CAF" w:rsidP="00D50CAF">
      <w:pPr>
        <w:ind w:left="576"/>
      </w:pPr>
      <w:r w:rsidRPr="002B5413">
        <w:t xml:space="preserve">&lt;/author&gt; </w:t>
      </w:r>
    </w:p>
    <w:p w14:paraId="00A641D9" w14:textId="77777777" w:rsidR="00D50CAF" w:rsidRPr="002B5413" w:rsidRDefault="00D50CAF" w:rsidP="00D50CAF">
      <w:pPr>
        <w:ind w:left="288"/>
      </w:pPr>
      <w:r w:rsidRPr="002B5413">
        <w:t xml:space="preserve">&lt;/approval&gt; </w:t>
      </w:r>
    </w:p>
    <w:p w14:paraId="0538E3B3" w14:textId="77777777" w:rsidR="00D50CAF" w:rsidRPr="002B5413" w:rsidRDefault="00D50CAF" w:rsidP="00D50CAF">
      <w:r w:rsidRPr="002B5413">
        <w:t>&lt;/subjectOf&gt;</w:t>
      </w:r>
    </w:p>
    <w:p w14:paraId="4AAFD168" w14:textId="77777777" w:rsidR="005C7A23" w:rsidRPr="00D50CAF" w:rsidRDefault="005C7A23" w:rsidP="0080029F"/>
    <w:p w14:paraId="56015354" w14:textId="77777777" w:rsidR="00C66DC9" w:rsidRDefault="00C66DC9" w:rsidP="0080029F">
      <w:r>
        <w:t>Marketing category is connected through the &lt;subjectOf&gt; element which may appear on the main product:</w:t>
      </w:r>
    </w:p>
    <w:p w14:paraId="0BE6A179" w14:textId="77777777" w:rsidR="00EE3CDB" w:rsidRPr="002B5413" w:rsidRDefault="00EE3CDB" w:rsidP="00EE3CDB">
      <w:r w:rsidRPr="002B5413">
        <w:t>&lt;subject&gt;</w:t>
      </w:r>
    </w:p>
    <w:p w14:paraId="29CD5E46" w14:textId="77777777" w:rsidR="00EE3CDB" w:rsidRPr="002B5413" w:rsidRDefault="00EE3CDB" w:rsidP="00EE3CDB">
      <w:pPr>
        <w:ind w:left="288"/>
      </w:pPr>
      <w:r w:rsidRPr="002B5413">
        <w:t>&lt;manufacturedProduct&gt;</w:t>
      </w:r>
    </w:p>
    <w:p w14:paraId="46A66990" w14:textId="77777777" w:rsidR="00EE3CDB" w:rsidRPr="002B5413" w:rsidRDefault="00EE3CDB" w:rsidP="00EE3CDB">
      <w:pPr>
        <w:ind w:left="576"/>
      </w:pPr>
      <w:r w:rsidRPr="002B5413">
        <w:t xml:space="preserve">&lt;manufacturedProduct/&gt; </w:t>
      </w:r>
    </w:p>
    <w:p w14:paraId="792C93BF" w14:textId="77777777" w:rsidR="00EE3CDB" w:rsidRPr="002B5413" w:rsidRDefault="00EE3CDB" w:rsidP="00EE3CDB">
      <w:pPr>
        <w:ind w:left="864"/>
      </w:pPr>
      <w:r w:rsidRPr="002B5413">
        <w:t>&lt;subjectOf/&gt;</w:t>
      </w:r>
    </w:p>
    <w:p w14:paraId="3E2D0FCE" w14:textId="77777777" w:rsidR="00EE3CDB" w:rsidRPr="002B5413" w:rsidRDefault="00EE3CDB" w:rsidP="00EE3CDB">
      <w:pPr>
        <w:pStyle w:val="Default"/>
        <w:rPr>
          <w:rFonts w:ascii="Courier New" w:hAnsi="Courier New" w:cs="Courier New"/>
          <w:sz w:val="18"/>
          <w:szCs w:val="18"/>
        </w:rPr>
      </w:pPr>
    </w:p>
    <w:p w14:paraId="61C430C5" w14:textId="77777777" w:rsidR="00C66DC9" w:rsidRDefault="00C66DC9" w:rsidP="0080029F">
      <w:r>
        <w:t>or on parts:</w:t>
      </w:r>
    </w:p>
    <w:p w14:paraId="3E8FD4BA" w14:textId="77777777" w:rsidR="00EE3CDB" w:rsidRPr="00EE3CDB" w:rsidRDefault="00EE3CDB" w:rsidP="00EE3CDB">
      <w:r w:rsidRPr="00EE3CDB">
        <w:t xml:space="preserve">&lt;part&gt; </w:t>
      </w:r>
    </w:p>
    <w:p w14:paraId="2EE0B146" w14:textId="77777777" w:rsidR="00EE3CDB" w:rsidRPr="00EE3CDB" w:rsidRDefault="00EE3CDB" w:rsidP="00EE3CDB">
      <w:pPr>
        <w:ind w:left="288"/>
      </w:pPr>
      <w:r w:rsidRPr="00EE3CDB">
        <w:lastRenderedPageBreak/>
        <w:t>&lt;partProduct/&gt;</w:t>
      </w:r>
    </w:p>
    <w:p w14:paraId="7CFD8BC4" w14:textId="77777777" w:rsidR="00EE3CDB" w:rsidRPr="00EE3CDB" w:rsidRDefault="00EE3CDB" w:rsidP="00EE3CDB">
      <w:pPr>
        <w:ind w:left="576"/>
      </w:pPr>
      <w:r w:rsidRPr="00EE3CDB">
        <w:t>&lt;subjectOf/&gt;</w:t>
      </w:r>
    </w:p>
    <w:p w14:paraId="25E7C708" w14:textId="77777777" w:rsidR="00237038" w:rsidRDefault="00237038" w:rsidP="0080029F">
      <w:pPr>
        <w:rPr>
          <w:szCs w:val="24"/>
        </w:rPr>
      </w:pPr>
    </w:p>
    <w:p w14:paraId="47CB35E1" w14:textId="77777777" w:rsidR="00237038" w:rsidRDefault="00EE3CDB" w:rsidP="0080029F">
      <w:r>
        <w:t>An e</w:t>
      </w:r>
      <w:r w:rsidR="00237038">
        <w:t>xample</w:t>
      </w:r>
      <w:r>
        <w:t xml:space="preserve"> is outlined below</w:t>
      </w:r>
      <w:r w:rsidR="00237038">
        <w:t>:</w:t>
      </w:r>
    </w:p>
    <w:p w14:paraId="59DEC683" w14:textId="77777777" w:rsidR="00EE3CDB" w:rsidRPr="002B5413" w:rsidRDefault="00EE3CDB" w:rsidP="00EE3CDB">
      <w:r w:rsidRPr="002B5413">
        <w:t>&lt;subjectOf&gt;</w:t>
      </w:r>
    </w:p>
    <w:p w14:paraId="52727E42" w14:textId="77777777" w:rsidR="00EE3CDB" w:rsidRPr="002B5413" w:rsidRDefault="00EE3CDB" w:rsidP="00EE3CDB">
      <w:pPr>
        <w:ind w:left="288"/>
      </w:pPr>
      <w:r w:rsidRPr="002B5413">
        <w:t xml:space="preserve">&lt;approval&gt; </w:t>
      </w:r>
    </w:p>
    <w:p w14:paraId="0D628EAF" w14:textId="77777777" w:rsidR="00EE3CDB" w:rsidRPr="002B5413" w:rsidRDefault="00EE3CDB" w:rsidP="00EE3CDB">
      <w:pPr>
        <w:ind w:left="576"/>
      </w:pPr>
      <w:r>
        <w:t>&lt;id extension="NDS</w:t>
      </w:r>
      <w:r w:rsidRPr="002B5413">
        <w:t>123456" root="</w:t>
      </w:r>
      <w:r>
        <w:t>2.16.840.1.113883.2.20.6.42</w:t>
      </w:r>
      <w:r w:rsidRPr="002B5413">
        <w:t xml:space="preserve">"/&gt; </w:t>
      </w:r>
    </w:p>
    <w:p w14:paraId="190887D9" w14:textId="77777777" w:rsidR="00EE3CDB" w:rsidRPr="005376AC" w:rsidRDefault="00EE3CDB" w:rsidP="00EE3CDB">
      <w:pPr>
        <w:ind w:left="576"/>
        <w:rPr>
          <w:lang w:val="fr-CA"/>
        </w:rPr>
      </w:pPr>
      <w:r w:rsidRPr="005376AC">
        <w:rPr>
          <w:lang w:val="fr-CA"/>
        </w:rPr>
        <w:t>&lt;code code="C73594" codeSystem="</w:t>
      </w:r>
      <w:r>
        <w:rPr>
          <w:lang w:val="fr-CA"/>
        </w:rPr>
        <w:t>2.16.840.1.113883.2.20.6.11" displayName="NDS</w:t>
      </w:r>
      <w:r w:rsidRPr="005376AC">
        <w:rPr>
          <w:lang w:val="fr-CA"/>
        </w:rPr>
        <w:t xml:space="preserve">"/&gt; </w:t>
      </w:r>
    </w:p>
    <w:p w14:paraId="7750531D" w14:textId="77777777" w:rsidR="00EE3CDB" w:rsidRPr="002B5413" w:rsidRDefault="00EE3CDB" w:rsidP="00EE3CDB">
      <w:pPr>
        <w:ind w:left="576"/>
      </w:pPr>
      <w:r w:rsidRPr="002B5413">
        <w:t xml:space="preserve">&lt;author&gt; </w:t>
      </w:r>
    </w:p>
    <w:p w14:paraId="5F918415" w14:textId="77777777" w:rsidR="00EE3CDB" w:rsidRPr="002B5413" w:rsidRDefault="00EE3CDB" w:rsidP="00EE3CDB">
      <w:pPr>
        <w:ind w:left="864"/>
      </w:pPr>
      <w:r w:rsidRPr="002B5413">
        <w:t xml:space="preserve">&lt;territorialAuthority&gt; </w:t>
      </w:r>
    </w:p>
    <w:p w14:paraId="6C84FFE7" w14:textId="77777777" w:rsidR="00EE3CDB" w:rsidRPr="005376AC" w:rsidRDefault="00EE3CDB" w:rsidP="00EE3CDB">
      <w:pPr>
        <w:ind w:left="1152"/>
      </w:pPr>
      <w:r w:rsidRPr="005376AC">
        <w:t xml:space="preserve">&lt;territory&gt; </w:t>
      </w:r>
    </w:p>
    <w:p w14:paraId="455A3ECC" w14:textId="494D94D0" w:rsidR="003B7366" w:rsidRPr="00E075EA" w:rsidRDefault="003B7366" w:rsidP="003B7366">
      <w:pPr>
        <w:ind w:left="1440"/>
      </w:pPr>
      <w:r w:rsidRPr="00E075EA">
        <w:t>&lt;</w:t>
      </w:r>
      <w:del w:id="1767" w:author="Peter Bomberg" w:date="2018-01-16T14:05:00Z">
        <w:r w:rsidR="00EE3CDB" w:rsidRPr="005376AC">
          <w:delText>code code="CAN"</w:delText>
        </w:r>
      </w:del>
      <w:ins w:id="1768" w:author="Peter Bomberg" w:date="2018-01-16T14:05:00Z">
        <w:r w:rsidRPr="001D5071">
          <w:t>country</w:t>
        </w:r>
      </w:ins>
      <w:r w:rsidRPr="001D5071">
        <w:t xml:space="preserve"> codeSystem="2.16.840.1.113883.2.20.6.17</w:t>
      </w:r>
      <w:ins w:id="1769" w:author="Peter Bomberg" w:date="2018-01-16T14:05:00Z">
        <w:r w:rsidRPr="001D5071">
          <w:t>" code="</w:t>
        </w:r>
        <w:r>
          <w:t>1</w:t>
        </w:r>
        <w:r w:rsidRPr="001D5071">
          <w:t>"</w:t>
        </w:r>
        <w:r>
          <w:t xml:space="preserve"> </w:t>
        </w:r>
        <w:r w:rsidRPr="003B7366">
          <w:t>displayName="Canada</w:t>
        </w:r>
      </w:ins>
      <w:r w:rsidRPr="003B7366">
        <w:t>"</w:t>
      </w:r>
      <w:r>
        <w:t>/</w:t>
      </w:r>
      <w:r w:rsidRPr="00E075EA">
        <w:t>&gt;</w:t>
      </w:r>
    </w:p>
    <w:p w14:paraId="3227F7F2" w14:textId="77777777" w:rsidR="00EE3CDB" w:rsidRPr="005376AC" w:rsidRDefault="00EE3CDB" w:rsidP="00EE3CDB">
      <w:pPr>
        <w:pStyle w:val="Default"/>
        <w:rPr>
          <w:rFonts w:ascii="Courier New" w:hAnsi="Courier New" w:cs="Courier New"/>
          <w:sz w:val="18"/>
          <w:szCs w:val="18"/>
        </w:rPr>
      </w:pPr>
    </w:p>
    <w:p w14:paraId="425FBE9A" w14:textId="77777777" w:rsidR="00FE1A76" w:rsidRDefault="00FE1A76" w:rsidP="001D67E2">
      <w:pPr>
        <w:pStyle w:val="Heading3"/>
      </w:pPr>
      <w:bookmarkStart w:id="1770" w:name="_Ref443424420"/>
      <w:bookmarkStart w:id="1771" w:name="_Ref443424430"/>
      <w:bookmarkStart w:id="1772" w:name="_Ref443424528"/>
      <w:bookmarkStart w:id="1773" w:name="_Ref443424535"/>
      <w:bookmarkStart w:id="1774" w:name="_Ref443433447"/>
      <w:bookmarkStart w:id="1775" w:name="_Toc503195147"/>
      <w:bookmarkStart w:id="1776" w:name="_Toc500864094"/>
      <w:r>
        <w:t>Marketing status</w:t>
      </w:r>
      <w:bookmarkEnd w:id="1770"/>
      <w:bookmarkEnd w:id="1771"/>
      <w:bookmarkEnd w:id="1772"/>
      <w:bookmarkEnd w:id="1773"/>
      <w:bookmarkEnd w:id="1774"/>
      <w:bookmarkEnd w:id="1775"/>
      <w:bookmarkEnd w:id="1776"/>
    </w:p>
    <w:p w14:paraId="6E2002EB" w14:textId="77777777" w:rsidR="00FE1A76" w:rsidRDefault="00FE1A76" w:rsidP="0080029F">
      <w:r>
        <w:t>The marketing status provides information on when the product is on or off the market.</w:t>
      </w:r>
    </w:p>
    <w:p w14:paraId="5D1CDD91" w14:textId="77777777" w:rsidR="00EE3CDB" w:rsidRPr="002B5413" w:rsidRDefault="00EE3CDB" w:rsidP="00EE3CDB">
      <w:r w:rsidRPr="002B5413">
        <w:t xml:space="preserve">&lt;subject&gt; </w:t>
      </w:r>
    </w:p>
    <w:p w14:paraId="376CE89B" w14:textId="77777777" w:rsidR="00EE3CDB" w:rsidRPr="002B5413" w:rsidRDefault="00EE3CDB" w:rsidP="00EE3CDB">
      <w:pPr>
        <w:ind w:left="288"/>
      </w:pPr>
      <w:r w:rsidRPr="002B5413">
        <w:t>&lt;manufacturedProduct&gt;...&lt;/manufacturedProduct&gt;</w:t>
      </w:r>
    </w:p>
    <w:p w14:paraId="68244F7C" w14:textId="77777777" w:rsidR="00EE3CDB" w:rsidRPr="002B5413" w:rsidRDefault="00EE3CDB" w:rsidP="00EE3CDB">
      <w:pPr>
        <w:ind w:left="288"/>
      </w:pPr>
      <w:r w:rsidRPr="002B5413">
        <w:t xml:space="preserve">&lt;subjectOf&gt; </w:t>
      </w:r>
    </w:p>
    <w:p w14:paraId="540A2555" w14:textId="77777777" w:rsidR="00EE3CDB" w:rsidRPr="005376AC" w:rsidRDefault="00EE3CDB" w:rsidP="00EE3CDB">
      <w:pPr>
        <w:ind w:left="576"/>
      </w:pPr>
      <w:r w:rsidRPr="005376AC">
        <w:t xml:space="preserve">&lt;marketingAct&gt; </w:t>
      </w:r>
    </w:p>
    <w:p w14:paraId="24470D31" w14:textId="77777777" w:rsidR="00EE3CDB" w:rsidRPr="002B5413" w:rsidRDefault="00EE3CDB" w:rsidP="00626F8B">
      <w:pPr>
        <w:ind w:left="864"/>
        <w:rPr>
          <w:lang w:val="fr-CA"/>
        </w:rPr>
      </w:pPr>
      <w:r w:rsidRPr="002B5413">
        <w:rPr>
          <w:lang w:val="fr-CA"/>
        </w:rPr>
        <w:t>&lt;code code="</w:t>
      </w:r>
      <w:r>
        <w:rPr>
          <w:lang w:val="fr-CA"/>
        </w:rPr>
        <w:t>2</w:t>
      </w:r>
      <w:r w:rsidRPr="002B5413">
        <w:rPr>
          <w:lang w:val="fr-CA"/>
        </w:rPr>
        <w:t>" codeSystem="</w:t>
      </w:r>
      <w:r w:rsidR="007B29D1">
        <w:rPr>
          <w:lang w:val="fr-CA"/>
        </w:rPr>
        <w:t>2.16.840.1.113883.2.20.6.37</w:t>
      </w:r>
      <w:r w:rsidRPr="002B5413">
        <w:rPr>
          <w:lang w:val="fr-CA"/>
        </w:rPr>
        <w:t xml:space="preserve">"/&gt; </w:t>
      </w:r>
    </w:p>
    <w:p w14:paraId="54D1C613" w14:textId="77777777" w:rsidR="00EE3CDB" w:rsidRPr="002B5413" w:rsidRDefault="00EE3CDB" w:rsidP="00626F8B">
      <w:pPr>
        <w:ind w:left="864"/>
        <w:rPr>
          <w:lang w:val="fr-CA"/>
        </w:rPr>
      </w:pPr>
      <w:r w:rsidRPr="002B5413">
        <w:rPr>
          <w:lang w:val="fr-CA"/>
        </w:rPr>
        <w:t xml:space="preserve">&lt;statusCode code="active"/&gt; </w:t>
      </w:r>
    </w:p>
    <w:p w14:paraId="0EA8A65D" w14:textId="77777777" w:rsidR="0025656F" w:rsidRDefault="00EE3CDB" w:rsidP="00626F8B">
      <w:pPr>
        <w:ind w:left="864"/>
      </w:pPr>
      <w:r w:rsidRPr="002B5413">
        <w:t xml:space="preserve">&lt;effectiveTime&gt; </w:t>
      </w:r>
    </w:p>
    <w:p w14:paraId="770300FE" w14:textId="77777777" w:rsidR="00EE3CDB" w:rsidRPr="002B5413" w:rsidRDefault="00EE3CDB" w:rsidP="0025656F">
      <w:pPr>
        <w:ind w:left="1152"/>
      </w:pPr>
      <w:r w:rsidRPr="002B5413">
        <w:t>&lt;</w:t>
      </w:r>
      <w:r w:rsidR="00626F8B">
        <w:t>high</w:t>
      </w:r>
      <w:r w:rsidRPr="002B5413">
        <w:t xml:space="preserve"> value="20040120"/&gt;</w:t>
      </w:r>
    </w:p>
    <w:p w14:paraId="494A0DDA" w14:textId="77777777" w:rsidR="00EE3CDB" w:rsidRPr="002B5413" w:rsidRDefault="00EE3CDB" w:rsidP="00EE3CDB">
      <w:pPr>
        <w:pStyle w:val="Default"/>
        <w:rPr>
          <w:rFonts w:ascii="Courier New" w:hAnsi="Courier New" w:cs="Courier New"/>
          <w:sz w:val="18"/>
          <w:szCs w:val="18"/>
        </w:rPr>
      </w:pPr>
    </w:p>
    <w:p w14:paraId="39024E85" w14:textId="77777777" w:rsidR="00FE1A76" w:rsidRDefault="00FE1A76" w:rsidP="0080029F">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w:t>
      </w:r>
      <w:r w:rsidR="00626F8B">
        <w:t xml:space="preserve"> while the date the product is off the market such as the expiration date of the last lot released to the market is characterized by the &lt;high value&gt;</w:t>
      </w:r>
      <w:r>
        <w:t>.</w:t>
      </w:r>
      <w:r w:rsidR="00B50236">
        <w:t xml:space="preserve"> </w:t>
      </w:r>
      <w:r w:rsidR="00626F8B">
        <w:t>At this time HPFB does not track when a product is on the market thus the &lt;low value&gt; is not used.</w:t>
      </w:r>
      <w:r w:rsidR="00B50236">
        <w:t xml:space="preserve"> </w:t>
      </w:r>
      <w:r w:rsidR="00626F8B">
        <w:t>An e</w:t>
      </w:r>
      <w:r>
        <w:t>xample of a product that is off the market</w:t>
      </w:r>
      <w:r w:rsidR="00626F8B">
        <w:t xml:space="preserve"> is outlined below</w:t>
      </w:r>
      <w:r>
        <w:t>:</w:t>
      </w:r>
    </w:p>
    <w:p w14:paraId="288B147E" w14:textId="77777777" w:rsidR="00626F8B" w:rsidRPr="002B5413" w:rsidRDefault="00626F8B" w:rsidP="00626F8B">
      <w:r w:rsidRPr="002B5413">
        <w:t xml:space="preserve">&lt;subjectOf&gt; </w:t>
      </w:r>
    </w:p>
    <w:p w14:paraId="7A9DE6E2" w14:textId="77777777" w:rsidR="00626F8B" w:rsidRPr="002B5413" w:rsidRDefault="00626F8B" w:rsidP="00626F8B">
      <w:r>
        <w:t xml:space="preserve">  </w:t>
      </w:r>
      <w:r w:rsidRPr="002B5413">
        <w:t xml:space="preserve">&lt;marketingAct&gt; </w:t>
      </w:r>
    </w:p>
    <w:p w14:paraId="16AF6663" w14:textId="77777777" w:rsidR="00626F8B" w:rsidRPr="002B5413" w:rsidRDefault="00626F8B" w:rsidP="00626F8B">
      <w:r>
        <w:t xml:space="preserve">    </w:t>
      </w:r>
      <w:r w:rsidRPr="002B5413">
        <w:t>&lt;code code="</w:t>
      </w:r>
      <w:r>
        <w:t>2</w:t>
      </w:r>
      <w:r w:rsidRPr="002B5413">
        <w:t>" codeSystem="</w:t>
      </w:r>
      <w:r w:rsidR="007B29D1">
        <w:t>2.16.840.1.113883.2.20.6.37</w:t>
      </w:r>
      <w:r w:rsidRPr="002B5413">
        <w:t xml:space="preserve">"/&gt; </w:t>
      </w:r>
    </w:p>
    <w:p w14:paraId="61F7A839" w14:textId="77777777" w:rsidR="00626F8B" w:rsidRPr="002B5413" w:rsidRDefault="00626F8B" w:rsidP="00626F8B">
      <w:r>
        <w:t xml:space="preserve">    </w:t>
      </w:r>
      <w:r w:rsidRPr="002B5413">
        <w:t xml:space="preserve">&lt;statusCode code="active"/&gt; </w:t>
      </w:r>
    </w:p>
    <w:p w14:paraId="74FD7EC0" w14:textId="77777777" w:rsidR="00626F8B" w:rsidRPr="002B5413" w:rsidRDefault="00626F8B" w:rsidP="00626F8B">
      <w:r>
        <w:t xml:space="preserve">    </w:t>
      </w:r>
      <w:r w:rsidRPr="002B5413">
        <w:t xml:space="preserve">&lt;effectiveTime&gt; </w:t>
      </w:r>
    </w:p>
    <w:p w14:paraId="3BF4891B" w14:textId="77777777" w:rsidR="00626F8B" w:rsidRPr="002B5413" w:rsidRDefault="00626F8B" w:rsidP="00626F8B">
      <w:r>
        <w:t xml:space="preserve">      </w:t>
      </w:r>
      <w:r w:rsidRPr="002B5413">
        <w:t xml:space="preserve">&lt;low value="date when on the market"/&gt; </w:t>
      </w:r>
    </w:p>
    <w:p w14:paraId="2F3CA64E" w14:textId="77777777" w:rsidR="00626F8B" w:rsidRPr="002B5413" w:rsidRDefault="00626F8B" w:rsidP="00626F8B">
      <w:r w:rsidRPr="002B5413">
        <w:t xml:space="preserve"> </w:t>
      </w:r>
      <w:r>
        <w:t xml:space="preserve">     </w:t>
      </w:r>
      <w:r w:rsidRPr="002B5413">
        <w:t xml:space="preserve">&lt;high value="date when the product is going to be off the market"/&gt; </w:t>
      </w:r>
    </w:p>
    <w:p w14:paraId="44C4BB7A" w14:textId="77777777" w:rsidR="00626F8B" w:rsidRPr="002B5413" w:rsidRDefault="00626F8B" w:rsidP="00626F8B">
      <w:r>
        <w:t xml:space="preserve">    </w:t>
      </w:r>
      <w:r w:rsidRPr="002B5413">
        <w:t xml:space="preserve">&lt;/effectiveTime&gt; </w:t>
      </w:r>
    </w:p>
    <w:p w14:paraId="4A59198D" w14:textId="77777777" w:rsidR="00626F8B" w:rsidRPr="002B5413" w:rsidRDefault="00626F8B" w:rsidP="00626F8B">
      <w:r w:rsidRPr="002B5413">
        <w:t xml:space="preserve"> </w:t>
      </w:r>
      <w:r>
        <w:t xml:space="preserve"> </w:t>
      </w:r>
      <w:r w:rsidRPr="002B5413">
        <w:t xml:space="preserve">&lt;/marketingAct&gt; </w:t>
      </w:r>
    </w:p>
    <w:p w14:paraId="57361515" w14:textId="77777777" w:rsidR="00626F8B" w:rsidRPr="002B5413" w:rsidRDefault="00626F8B" w:rsidP="00626F8B">
      <w:r w:rsidRPr="002B5413">
        <w:t>&lt;/subjectOf&gt;</w:t>
      </w:r>
    </w:p>
    <w:p w14:paraId="50D39ED2" w14:textId="77777777" w:rsidR="00626F8B" w:rsidRDefault="00626F8B" w:rsidP="0080029F"/>
    <w:p w14:paraId="6180B01C" w14:textId="77777777" w:rsidR="00FE1A76" w:rsidRDefault="00FE1A76" w:rsidP="0080029F">
      <w:r>
        <w:t>For some types of products, a marketing status may be provided on the package level:</w:t>
      </w:r>
    </w:p>
    <w:p w14:paraId="20F10980" w14:textId="77777777" w:rsidR="00626F8B" w:rsidRPr="002B5413" w:rsidRDefault="00626F8B" w:rsidP="00626F8B">
      <w:r w:rsidRPr="002B5413">
        <w:t xml:space="preserve">&lt;asContent&gt; </w:t>
      </w:r>
    </w:p>
    <w:p w14:paraId="5A06397B" w14:textId="77777777" w:rsidR="00626F8B" w:rsidRPr="002B5413" w:rsidRDefault="00626F8B" w:rsidP="0025656F">
      <w:pPr>
        <w:ind w:left="288"/>
      </w:pPr>
      <w:r w:rsidRPr="002B5413">
        <w:t>&lt;containerPackagedProduct&gt;...&lt;/containerPackagedProduct&gt;</w:t>
      </w:r>
    </w:p>
    <w:p w14:paraId="3BD8168D" w14:textId="77777777" w:rsidR="00626F8B" w:rsidRPr="002B5413" w:rsidRDefault="00626F8B" w:rsidP="0025656F">
      <w:pPr>
        <w:ind w:left="288"/>
      </w:pPr>
      <w:r w:rsidRPr="002B5413">
        <w:t xml:space="preserve">&lt;subjectOf&gt; </w:t>
      </w:r>
    </w:p>
    <w:p w14:paraId="6BE5E428" w14:textId="77777777" w:rsidR="00626F8B" w:rsidRPr="002B5413" w:rsidRDefault="00626F8B" w:rsidP="0025656F">
      <w:pPr>
        <w:ind w:left="576"/>
      </w:pPr>
      <w:r w:rsidRPr="002B5413">
        <w:lastRenderedPageBreak/>
        <w:t xml:space="preserve">&lt;marketingAct&gt; </w:t>
      </w:r>
    </w:p>
    <w:p w14:paraId="6D6EB090" w14:textId="77777777" w:rsidR="00626F8B" w:rsidRPr="002B5413" w:rsidRDefault="00626F8B" w:rsidP="0025656F">
      <w:pPr>
        <w:ind w:left="864"/>
      </w:pPr>
      <w:r w:rsidRPr="002B5413">
        <w:t>&lt;code code="</w:t>
      </w:r>
      <w:r>
        <w:t>2</w:t>
      </w:r>
      <w:r w:rsidRPr="002B5413">
        <w:t>" codeSystem="</w:t>
      </w:r>
      <w:r>
        <w:t>2.16.840.</w:t>
      </w:r>
      <w:r w:rsidR="007B29D1">
        <w:t>1.113883.2.20.6.37</w:t>
      </w:r>
      <w:r w:rsidRPr="002B5413">
        <w:t xml:space="preserve">"/&gt; </w:t>
      </w:r>
    </w:p>
    <w:p w14:paraId="4A788304" w14:textId="77777777" w:rsidR="00626F8B" w:rsidRPr="002B5413" w:rsidRDefault="00626F8B" w:rsidP="0025656F">
      <w:pPr>
        <w:ind w:left="864"/>
      </w:pPr>
      <w:r w:rsidRPr="002B5413">
        <w:t>&lt;statusCode code="active"/&gt;</w:t>
      </w:r>
    </w:p>
    <w:p w14:paraId="0C47104A" w14:textId="77777777" w:rsidR="00626F8B" w:rsidRPr="002B5413" w:rsidRDefault="00626F8B" w:rsidP="0025656F">
      <w:pPr>
        <w:ind w:left="864"/>
      </w:pPr>
      <w:r w:rsidRPr="002B5413">
        <w:t xml:space="preserve">&lt;effectiveTime&gt; </w:t>
      </w:r>
    </w:p>
    <w:p w14:paraId="1D48A693" w14:textId="77777777" w:rsidR="00626F8B" w:rsidRPr="002B5413" w:rsidRDefault="00626F8B" w:rsidP="0025656F">
      <w:pPr>
        <w:ind w:left="1008"/>
      </w:pPr>
      <w:r>
        <w:t>&lt;</w:t>
      </w:r>
      <w:r w:rsidR="0025656F">
        <w:t>high</w:t>
      </w:r>
      <w:r>
        <w:t xml:space="preserve"> value="20040120"/&gt;</w:t>
      </w:r>
    </w:p>
    <w:p w14:paraId="072B1804" w14:textId="77777777" w:rsidR="00B50236" w:rsidRDefault="00B50236" w:rsidP="0080029F"/>
    <w:p w14:paraId="1B45174A" w14:textId="77777777" w:rsidR="004D13D9" w:rsidRDefault="00FA70FC" w:rsidP="001D67E2">
      <w:pPr>
        <w:pStyle w:val="Heading3"/>
      </w:pPr>
      <w:bookmarkStart w:id="1777" w:name="_Ref443319216"/>
      <w:bookmarkStart w:id="1778" w:name="_Toc503195148"/>
      <w:bookmarkStart w:id="1779" w:name="_Toc500864095"/>
      <w:r>
        <w:t xml:space="preserve">General </w:t>
      </w:r>
      <w:r w:rsidR="004D13D9">
        <w:t>Characteristics</w:t>
      </w:r>
      <w:bookmarkEnd w:id="1777"/>
      <w:bookmarkEnd w:id="1778"/>
      <w:bookmarkEnd w:id="1779"/>
    </w:p>
    <w:p w14:paraId="449B3073" w14:textId="77777777" w:rsidR="00AB3A0E" w:rsidRDefault="00DB3DB2" w:rsidP="0080029F">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w:t>
      </w:r>
      <w:r w:rsidR="008024C8">
        <w:t>t through the subjectOf element, the concept is outlined below:</w:t>
      </w:r>
    </w:p>
    <w:p w14:paraId="109E78F5" w14:textId="77777777" w:rsidR="008024C8" w:rsidRPr="00A57429" w:rsidRDefault="008024C8" w:rsidP="008024C8">
      <w:r w:rsidRPr="00A57429">
        <w:t xml:space="preserve">&lt;manufacturedProduct&gt; </w:t>
      </w:r>
    </w:p>
    <w:p w14:paraId="2A9305EE" w14:textId="77777777" w:rsidR="008024C8" w:rsidRPr="00A57429" w:rsidRDefault="008024C8" w:rsidP="008024C8">
      <w:pPr>
        <w:ind w:left="288"/>
      </w:pPr>
      <w:r w:rsidRPr="00A57429">
        <w:t>&lt;manufacturedProduct&gt; ... &lt;/manufacturedProduct&gt;</w:t>
      </w:r>
    </w:p>
    <w:p w14:paraId="65573468" w14:textId="77777777" w:rsidR="008024C8" w:rsidRPr="00A57429" w:rsidRDefault="008024C8" w:rsidP="008024C8">
      <w:pPr>
        <w:ind w:left="288"/>
      </w:pPr>
      <w:r w:rsidRPr="00A57429">
        <w:t xml:space="preserve">&lt;subjectOf&gt; </w:t>
      </w:r>
    </w:p>
    <w:p w14:paraId="5D82556B" w14:textId="77777777" w:rsidR="008024C8" w:rsidRPr="00A57429" w:rsidRDefault="008024C8" w:rsidP="008024C8">
      <w:pPr>
        <w:ind w:left="576"/>
      </w:pPr>
      <w:r w:rsidRPr="00A57429">
        <w:t xml:space="preserve">&lt;characteristic&gt; </w:t>
      </w:r>
    </w:p>
    <w:p w14:paraId="6C13C954" w14:textId="77777777" w:rsidR="008024C8" w:rsidRPr="00DA4842" w:rsidRDefault="008024C8" w:rsidP="008024C8">
      <w:pPr>
        <w:ind w:left="864"/>
      </w:pPr>
      <w:r w:rsidRPr="00DA4842">
        <w:t>&lt;code code="</w:t>
      </w:r>
      <w:r w:rsidRPr="00DA4842">
        <w:rPr>
          <w:i/>
          <w:iCs/>
        </w:rPr>
        <w:t>characteristic code</w:t>
      </w:r>
      <w:r w:rsidRPr="00DA4842">
        <w:t>" codeSystem=“</w:t>
      </w:r>
      <w:r>
        <w:t>2.16.840.1.113883.2.20.6.23</w:t>
      </w:r>
      <w:r w:rsidRPr="00DA4842">
        <w:t xml:space="preserve">”/&gt; </w:t>
      </w:r>
    </w:p>
    <w:p w14:paraId="4E1F8517" w14:textId="77777777" w:rsidR="008024C8" w:rsidRPr="00A57429" w:rsidRDefault="008024C8" w:rsidP="008024C8">
      <w:pPr>
        <w:ind w:left="864"/>
      </w:pPr>
      <w:r w:rsidRPr="00A57429">
        <w:t>&lt;value xsi:type="</w:t>
      </w:r>
      <w:r w:rsidRPr="00A57429">
        <w:rPr>
          <w:i/>
          <w:iCs/>
        </w:rPr>
        <w:t>characteristic value type</w:t>
      </w:r>
      <w:r w:rsidRPr="00A57429">
        <w:t>" ...&gt;</w:t>
      </w:r>
    </w:p>
    <w:p w14:paraId="2A419AA6" w14:textId="77777777" w:rsidR="008024C8" w:rsidRPr="00A57429" w:rsidRDefault="008024C8" w:rsidP="008024C8">
      <w:pPr>
        <w:pStyle w:val="Default"/>
        <w:rPr>
          <w:rFonts w:ascii="Courier New" w:hAnsi="Courier New" w:cs="Courier New"/>
          <w:sz w:val="18"/>
          <w:szCs w:val="18"/>
        </w:rPr>
      </w:pPr>
    </w:p>
    <w:p w14:paraId="31D69D3C" w14:textId="77777777" w:rsidR="00AB3A0E" w:rsidRDefault="00AB3A0E" w:rsidP="0080029F">
      <w:r>
        <w:t>Some characteristics may be specified for packaged products</w:t>
      </w:r>
      <w:r w:rsidR="008024C8">
        <w:t xml:space="preserve"> as outlined below</w:t>
      </w:r>
      <w:r>
        <w:t>:</w:t>
      </w:r>
    </w:p>
    <w:p w14:paraId="115AD2DA" w14:textId="77777777" w:rsidR="008024C8" w:rsidRPr="00A57429" w:rsidRDefault="008024C8" w:rsidP="008024C8">
      <w:r w:rsidRPr="00A57429">
        <w:t xml:space="preserve">&lt;manufacturedProduct&gt; </w:t>
      </w:r>
    </w:p>
    <w:p w14:paraId="6457B6AE" w14:textId="77777777" w:rsidR="008024C8" w:rsidRPr="00A57429" w:rsidRDefault="008024C8" w:rsidP="008024C8">
      <w:pPr>
        <w:ind w:left="288"/>
      </w:pPr>
      <w:r w:rsidRPr="00A57429">
        <w:t xml:space="preserve">&lt;manufacturedProduct&gt; </w:t>
      </w:r>
    </w:p>
    <w:p w14:paraId="140827FA" w14:textId="77777777" w:rsidR="008024C8" w:rsidRPr="00A57429" w:rsidRDefault="008024C8" w:rsidP="008024C8">
      <w:pPr>
        <w:ind w:left="864"/>
      </w:pPr>
      <w:r w:rsidRPr="00A57429">
        <w:t xml:space="preserve">... </w:t>
      </w:r>
    </w:p>
    <w:p w14:paraId="17F2517A" w14:textId="77777777" w:rsidR="008024C8" w:rsidRPr="00A57429" w:rsidRDefault="008024C8" w:rsidP="008024C8">
      <w:pPr>
        <w:ind w:left="576"/>
      </w:pPr>
      <w:r w:rsidRPr="00A57429">
        <w:t xml:space="preserve">&lt;asContent&gt; </w:t>
      </w:r>
    </w:p>
    <w:p w14:paraId="462C7CE0" w14:textId="77777777" w:rsidR="008024C8" w:rsidRPr="00A57429" w:rsidRDefault="008024C8" w:rsidP="008024C8">
      <w:pPr>
        <w:ind w:left="864"/>
      </w:pPr>
      <w:r w:rsidRPr="00A57429">
        <w:t xml:space="preserve">&lt;containerPackagedProduct&gt; ... &lt;/containerPackagedProduct&gt; </w:t>
      </w:r>
    </w:p>
    <w:p w14:paraId="33BF891F" w14:textId="77777777" w:rsidR="008024C8" w:rsidRPr="00A57429" w:rsidRDefault="008024C8" w:rsidP="008024C8">
      <w:pPr>
        <w:ind w:left="864"/>
      </w:pPr>
      <w:r w:rsidRPr="00A57429">
        <w:t xml:space="preserve">&lt;subjectOf&gt; </w:t>
      </w:r>
    </w:p>
    <w:p w14:paraId="55FC4BBE" w14:textId="77777777" w:rsidR="008024C8" w:rsidRPr="00A57429" w:rsidRDefault="008024C8" w:rsidP="008024C8">
      <w:pPr>
        <w:ind w:left="1152"/>
      </w:pPr>
      <w:r w:rsidRPr="00A57429">
        <w:t xml:space="preserve">&lt;characteristic&gt; </w:t>
      </w:r>
    </w:p>
    <w:p w14:paraId="4AF29DED" w14:textId="77777777" w:rsidR="008024C8" w:rsidRPr="00C05A3F" w:rsidRDefault="008024C8" w:rsidP="008024C8">
      <w:pPr>
        <w:ind w:left="1440"/>
      </w:pPr>
      <w:r w:rsidRPr="00C05A3F">
        <w:t>&lt;code code="</w:t>
      </w:r>
      <w:r w:rsidRPr="00C05A3F">
        <w:rPr>
          <w:i/>
          <w:iCs/>
        </w:rPr>
        <w:t>characteristic code</w:t>
      </w:r>
      <w:r w:rsidRPr="00C05A3F">
        <w:t>" codeSystem="</w:t>
      </w:r>
      <w:r>
        <w:t>2.16.840.1.113883.2.20.6.23</w:t>
      </w:r>
      <w:r w:rsidRPr="00C05A3F">
        <w:t xml:space="preserve">"/&gt; </w:t>
      </w:r>
    </w:p>
    <w:p w14:paraId="58A16822" w14:textId="77777777" w:rsidR="008024C8" w:rsidRPr="00A57429" w:rsidRDefault="008024C8" w:rsidP="008024C8">
      <w:pPr>
        <w:ind w:left="1440"/>
      </w:pPr>
      <w:r w:rsidRPr="00A57429">
        <w:t>&lt;value xsi:type="characteristic value type" ...&gt;</w:t>
      </w:r>
    </w:p>
    <w:p w14:paraId="4324D4CA" w14:textId="77777777" w:rsidR="008024C8" w:rsidRDefault="008024C8" w:rsidP="0080029F"/>
    <w:p w14:paraId="77042D8F" w14:textId="77777777" w:rsidR="00AB3A0E" w:rsidRDefault="00AB3A0E" w:rsidP="0080029F">
      <w:r>
        <w:t>Characteristics use one of a number of different data types. Each data type uses slightly different XML elements and attributes as shown in the templates below:</w:t>
      </w:r>
    </w:p>
    <w:p w14:paraId="7654C187" w14:textId="77777777" w:rsidR="0016386C" w:rsidRDefault="0016386C" w:rsidP="0080029F"/>
    <w:p w14:paraId="2C915E8A" w14:textId="77777777" w:rsidR="00AB3A0E" w:rsidRDefault="00AB3A0E" w:rsidP="0080029F">
      <w:r>
        <w:t>Characteristic of type physical quantity (PQ):</w:t>
      </w:r>
    </w:p>
    <w:p w14:paraId="5FE4AFC5" w14:textId="77777777" w:rsidR="008024C8" w:rsidRPr="003E300F" w:rsidRDefault="008024C8" w:rsidP="008024C8">
      <w:r w:rsidRPr="003E300F">
        <w:t xml:space="preserve">&lt;subjectOf&gt; </w:t>
      </w:r>
    </w:p>
    <w:p w14:paraId="6337F806" w14:textId="77777777" w:rsidR="008024C8" w:rsidRPr="003E300F" w:rsidRDefault="008024C8" w:rsidP="008024C8">
      <w:pPr>
        <w:ind w:left="288"/>
      </w:pPr>
      <w:r w:rsidRPr="003E300F">
        <w:t>&lt;characteristic&gt;</w:t>
      </w:r>
    </w:p>
    <w:p w14:paraId="7532E7C0" w14:textId="77777777" w:rsidR="008024C8" w:rsidRPr="0040515F" w:rsidRDefault="008024C8" w:rsidP="008024C8">
      <w:pPr>
        <w:ind w:left="576"/>
      </w:pPr>
      <w:r w:rsidRPr="0040515F">
        <w:t xml:space="preserve">&lt;code code="characteristic code" codeSystem="2.16.840.1.113883.2.20.6.23"/&gt;  </w:t>
      </w:r>
    </w:p>
    <w:p w14:paraId="3CF1AE55" w14:textId="77777777" w:rsidR="008024C8" w:rsidRPr="003E300F" w:rsidRDefault="008024C8" w:rsidP="008024C8">
      <w:pPr>
        <w:ind w:left="576"/>
      </w:pPr>
      <w:r w:rsidRPr="003E300F">
        <w:t>&lt;value xsi:type="PQ" value="quantity value" unit="quantity unit"&gt;</w:t>
      </w:r>
    </w:p>
    <w:p w14:paraId="1EB9B6D7" w14:textId="77777777" w:rsidR="008024C8" w:rsidRPr="00C66DC9" w:rsidRDefault="008024C8" w:rsidP="008024C8">
      <w:pPr>
        <w:pStyle w:val="Default"/>
        <w:rPr>
          <w:rFonts w:ascii="Courier New" w:hAnsi="Courier New" w:cs="Courier New"/>
          <w:sz w:val="18"/>
          <w:szCs w:val="18"/>
        </w:rPr>
      </w:pPr>
    </w:p>
    <w:p w14:paraId="55A82647" w14:textId="77777777" w:rsidR="00AB3A0E" w:rsidRDefault="00AB3A0E" w:rsidP="0080029F">
      <w:r>
        <w:t>Characteristic of type number (REAL):</w:t>
      </w:r>
    </w:p>
    <w:p w14:paraId="2ED15945" w14:textId="77777777" w:rsidR="008024C8" w:rsidRPr="003E300F" w:rsidRDefault="008024C8" w:rsidP="008024C8">
      <w:r w:rsidRPr="003E300F">
        <w:t xml:space="preserve">&lt;subjectOf&gt; </w:t>
      </w:r>
    </w:p>
    <w:p w14:paraId="305A7FFD" w14:textId="77777777" w:rsidR="008024C8" w:rsidRPr="003E300F" w:rsidRDefault="008024C8" w:rsidP="008024C8">
      <w:pPr>
        <w:ind w:left="288"/>
      </w:pPr>
      <w:r w:rsidRPr="003E300F">
        <w:t xml:space="preserve">&lt;characteristic&gt; </w:t>
      </w:r>
    </w:p>
    <w:p w14:paraId="1AECD12C" w14:textId="77777777" w:rsidR="008024C8" w:rsidRPr="00C05A3F" w:rsidRDefault="008024C8" w:rsidP="008024C8">
      <w:pPr>
        <w:ind w:left="576"/>
      </w:pPr>
      <w:r w:rsidRPr="00C05A3F">
        <w:t>&lt;code code="characteristic code" codeSystem="</w:t>
      </w:r>
      <w:r>
        <w:t>2.16.840.1.113883.2.20.6.23</w:t>
      </w:r>
      <w:r w:rsidRPr="00C05A3F">
        <w:t xml:space="preserve">"/&gt;     </w:t>
      </w:r>
    </w:p>
    <w:p w14:paraId="0A214AAC" w14:textId="77777777" w:rsidR="008024C8" w:rsidRPr="003E300F" w:rsidRDefault="008024C8" w:rsidP="008024C8">
      <w:pPr>
        <w:ind w:left="576"/>
      </w:pPr>
      <w:r w:rsidRPr="003E300F">
        <w:t>&lt;value xsi:type="REAL" value="quantity value"/&gt;</w:t>
      </w:r>
    </w:p>
    <w:p w14:paraId="3A3A591D" w14:textId="77777777" w:rsidR="008024C8" w:rsidRDefault="008024C8" w:rsidP="0080029F"/>
    <w:p w14:paraId="6B7982F3" w14:textId="77777777" w:rsidR="00AB3A0E" w:rsidRDefault="00AB3A0E" w:rsidP="0080029F">
      <w:r>
        <w:t>Characteristic of type integer number (INT):</w:t>
      </w:r>
    </w:p>
    <w:p w14:paraId="2FA1A72E" w14:textId="77777777" w:rsidR="008024C8" w:rsidRPr="002B5413" w:rsidRDefault="008024C8" w:rsidP="008024C8">
      <w:r w:rsidRPr="002B5413">
        <w:t xml:space="preserve">&lt;subjectOf&gt; </w:t>
      </w:r>
    </w:p>
    <w:p w14:paraId="67974FC6" w14:textId="77777777" w:rsidR="008024C8" w:rsidRPr="002B5413" w:rsidRDefault="008024C8" w:rsidP="008024C8">
      <w:pPr>
        <w:ind w:left="288"/>
      </w:pPr>
      <w:r w:rsidRPr="002B5413">
        <w:t xml:space="preserve">&lt;characteristic&gt; </w:t>
      </w:r>
    </w:p>
    <w:p w14:paraId="32DC4462" w14:textId="77777777" w:rsidR="008024C8" w:rsidRPr="002B5413" w:rsidRDefault="008024C8" w:rsidP="008024C8">
      <w:pPr>
        <w:ind w:left="576"/>
      </w:pPr>
      <w:r w:rsidRPr="002B5413">
        <w:t>&lt;code code="characteristic code" codeSystem="</w:t>
      </w:r>
      <w:r>
        <w:t>2.16.840.1.113883.2.20.6.23</w:t>
      </w:r>
      <w:r w:rsidRPr="002B5413">
        <w:t xml:space="preserve">"/&gt; </w:t>
      </w:r>
    </w:p>
    <w:p w14:paraId="47383B31" w14:textId="77777777" w:rsidR="008024C8" w:rsidRPr="002B5413" w:rsidRDefault="008024C8" w:rsidP="008024C8">
      <w:pPr>
        <w:ind w:left="576"/>
      </w:pPr>
      <w:r w:rsidRPr="002B5413">
        <w:lastRenderedPageBreak/>
        <w:t>&lt;value xsi:type="INT" value="</w:t>
      </w:r>
      <w:r w:rsidRPr="002B5413">
        <w:rPr>
          <w:i/>
          <w:iCs/>
        </w:rPr>
        <w:t>quantity value</w:t>
      </w:r>
      <w:r w:rsidRPr="002B5413">
        <w:t>"/&gt;</w:t>
      </w:r>
    </w:p>
    <w:p w14:paraId="5343AD9A" w14:textId="77777777" w:rsidR="004D29F6" w:rsidRDefault="004D29F6" w:rsidP="0080029F">
      <w:pPr>
        <w:rPr>
          <w:szCs w:val="24"/>
        </w:rPr>
      </w:pPr>
    </w:p>
    <w:p w14:paraId="6667CEE0" w14:textId="77777777" w:rsidR="004D29F6" w:rsidRPr="00D426A5" w:rsidRDefault="004D29F6" w:rsidP="0080029F">
      <w:r w:rsidRPr="00D426A5">
        <w:t>Characteristic of coded type (CV):</w:t>
      </w:r>
    </w:p>
    <w:p w14:paraId="377850BA" w14:textId="77777777" w:rsidR="002344E3" w:rsidRPr="00D426A5" w:rsidRDefault="002344E3" w:rsidP="00D426A5">
      <w:pPr>
        <w:pStyle w:val="Default"/>
        <w:ind w:left="288"/>
        <w:rPr>
          <w:sz w:val="23"/>
          <w:szCs w:val="23"/>
        </w:rPr>
      </w:pPr>
      <w:r w:rsidRPr="00D426A5">
        <w:rPr>
          <w:sz w:val="23"/>
          <w:szCs w:val="23"/>
        </w:rPr>
        <w:t xml:space="preserve">&lt;subjectOf&gt; </w:t>
      </w:r>
    </w:p>
    <w:p w14:paraId="1DBDB1E2" w14:textId="77777777" w:rsidR="002344E3" w:rsidRPr="00D426A5" w:rsidRDefault="002344E3" w:rsidP="00D426A5">
      <w:pPr>
        <w:pStyle w:val="Default"/>
        <w:ind w:left="576"/>
        <w:rPr>
          <w:sz w:val="23"/>
          <w:szCs w:val="23"/>
        </w:rPr>
      </w:pPr>
      <w:r w:rsidRPr="00D426A5">
        <w:rPr>
          <w:sz w:val="23"/>
          <w:szCs w:val="23"/>
        </w:rPr>
        <w:t xml:space="preserve">&lt;characteristic&gt; </w:t>
      </w:r>
    </w:p>
    <w:p w14:paraId="115DFB6E" w14:textId="77777777" w:rsidR="002344E3" w:rsidRPr="00D426A5" w:rsidRDefault="002344E3" w:rsidP="00D426A5">
      <w:pPr>
        <w:pStyle w:val="Default"/>
        <w:ind w:left="864"/>
        <w:rPr>
          <w:sz w:val="23"/>
          <w:szCs w:val="23"/>
        </w:rPr>
      </w:pPr>
      <w:r w:rsidRPr="00D426A5">
        <w:rPr>
          <w:sz w:val="23"/>
          <w:szCs w:val="23"/>
        </w:rPr>
        <w:t xml:space="preserve">&lt;code code="characteristic code" codeSystem="2.16.840.1.113883.2.20.6.23"/&gt;   </w:t>
      </w:r>
    </w:p>
    <w:p w14:paraId="5D8353A5" w14:textId="77777777" w:rsidR="002344E3" w:rsidRPr="00D426A5" w:rsidRDefault="002344E3" w:rsidP="00D426A5">
      <w:pPr>
        <w:pStyle w:val="Default"/>
        <w:ind w:left="864"/>
        <w:rPr>
          <w:sz w:val="23"/>
          <w:szCs w:val="23"/>
        </w:rPr>
      </w:pPr>
      <w:r w:rsidRPr="00D426A5">
        <w:rPr>
          <w:sz w:val="23"/>
          <w:szCs w:val="23"/>
        </w:rPr>
        <w:t>&lt;value xsi:type="CV" code="value code" codeSystem="value code system OID" displayName="value code display name"&gt;</w:t>
      </w:r>
    </w:p>
    <w:p w14:paraId="122CD2FC" w14:textId="77777777" w:rsidR="002344E3" w:rsidRPr="00D426A5" w:rsidRDefault="002344E3" w:rsidP="00D426A5">
      <w:pPr>
        <w:ind w:left="288"/>
      </w:pPr>
    </w:p>
    <w:p w14:paraId="5CA6D28E" w14:textId="77777777" w:rsidR="004D29F6" w:rsidRPr="00D426A5" w:rsidRDefault="004D29F6" w:rsidP="0080029F">
      <w:r w:rsidRPr="00D426A5">
        <w:t>Characteristic of type character string (ST):</w:t>
      </w:r>
    </w:p>
    <w:p w14:paraId="06E87698" w14:textId="77777777" w:rsidR="002344E3" w:rsidRPr="00D426A5" w:rsidRDefault="002344E3" w:rsidP="002344E3">
      <w:pPr>
        <w:pStyle w:val="Default"/>
        <w:rPr>
          <w:sz w:val="23"/>
          <w:szCs w:val="23"/>
        </w:rPr>
      </w:pPr>
      <w:r w:rsidRPr="00D426A5">
        <w:rPr>
          <w:sz w:val="23"/>
          <w:szCs w:val="23"/>
        </w:rPr>
        <w:t xml:space="preserve">&lt;subjectOf&gt; </w:t>
      </w:r>
    </w:p>
    <w:p w14:paraId="1F1A5301" w14:textId="77777777" w:rsidR="002344E3" w:rsidRPr="00D426A5" w:rsidRDefault="002344E3" w:rsidP="002344E3">
      <w:pPr>
        <w:pStyle w:val="Default"/>
        <w:ind w:left="288"/>
        <w:rPr>
          <w:sz w:val="23"/>
          <w:szCs w:val="23"/>
        </w:rPr>
      </w:pPr>
      <w:r w:rsidRPr="00D426A5">
        <w:rPr>
          <w:sz w:val="23"/>
          <w:szCs w:val="23"/>
        </w:rPr>
        <w:t xml:space="preserve">&lt;characteristic&gt; </w:t>
      </w:r>
    </w:p>
    <w:p w14:paraId="4FEF002A" w14:textId="77777777" w:rsidR="002344E3" w:rsidRPr="00D426A5" w:rsidRDefault="002344E3" w:rsidP="002344E3">
      <w:pPr>
        <w:pStyle w:val="Default"/>
        <w:ind w:left="576"/>
        <w:rPr>
          <w:sz w:val="23"/>
          <w:szCs w:val="23"/>
        </w:rPr>
      </w:pPr>
      <w:r w:rsidRPr="00D426A5">
        <w:rPr>
          <w:sz w:val="23"/>
          <w:szCs w:val="23"/>
        </w:rPr>
        <w:t xml:space="preserve">&lt;code code="characteristic code" codeSystem="2.16.840.1.113883.2.20.6.23"/&gt; </w:t>
      </w:r>
    </w:p>
    <w:p w14:paraId="1EE62AF2" w14:textId="77777777" w:rsidR="002344E3" w:rsidRPr="00D426A5" w:rsidRDefault="002344E3" w:rsidP="002344E3">
      <w:pPr>
        <w:pStyle w:val="Default"/>
        <w:ind w:left="576"/>
        <w:rPr>
          <w:sz w:val="23"/>
          <w:szCs w:val="23"/>
        </w:rPr>
      </w:pPr>
      <w:r w:rsidRPr="00D426A5">
        <w:rPr>
          <w:sz w:val="23"/>
          <w:szCs w:val="23"/>
        </w:rPr>
        <w:t>&lt;value xsi:type="ST"&gt;value string&lt;/value&gt;</w:t>
      </w:r>
    </w:p>
    <w:p w14:paraId="7F0A37AA" w14:textId="77777777" w:rsidR="002344E3" w:rsidRPr="00D426A5" w:rsidRDefault="002344E3" w:rsidP="0080029F"/>
    <w:p w14:paraId="460665F9" w14:textId="77777777" w:rsidR="004D29F6" w:rsidRPr="00D426A5" w:rsidRDefault="004D29F6" w:rsidP="0080029F">
      <w:r w:rsidRPr="00D426A5">
        <w:t>Characteristic of type int</w:t>
      </w:r>
      <w:r w:rsidR="000575D8" w:rsidRPr="00D426A5">
        <w:t>erval of physical quantity (IVL_</w:t>
      </w:r>
      <w:r w:rsidRPr="00D426A5">
        <w:t>PQ):</w:t>
      </w:r>
    </w:p>
    <w:p w14:paraId="7E82ECFA" w14:textId="77777777" w:rsidR="002344E3" w:rsidRPr="00D426A5" w:rsidRDefault="002344E3" w:rsidP="002344E3">
      <w:pPr>
        <w:pStyle w:val="Default"/>
        <w:rPr>
          <w:sz w:val="23"/>
          <w:szCs w:val="23"/>
        </w:rPr>
      </w:pPr>
      <w:r w:rsidRPr="00D426A5">
        <w:rPr>
          <w:sz w:val="23"/>
          <w:szCs w:val="23"/>
        </w:rPr>
        <w:t>&lt;subjectOf&gt;</w:t>
      </w:r>
    </w:p>
    <w:p w14:paraId="7FCA25C2" w14:textId="2EA9C8F9" w:rsidR="002344E3" w:rsidRPr="00D426A5" w:rsidRDefault="002344E3" w:rsidP="00CD3C39">
      <w:pPr>
        <w:pStyle w:val="Default"/>
        <w:ind w:left="288"/>
        <w:rPr>
          <w:sz w:val="23"/>
          <w:szCs w:val="23"/>
        </w:rPr>
      </w:pPr>
      <w:r w:rsidRPr="00D426A5">
        <w:rPr>
          <w:sz w:val="23"/>
          <w:szCs w:val="23"/>
        </w:rPr>
        <w:t>&lt;characteristic&gt;</w:t>
      </w:r>
    </w:p>
    <w:p w14:paraId="091775E5" w14:textId="77777777" w:rsidR="002344E3" w:rsidRPr="00D426A5" w:rsidRDefault="002344E3" w:rsidP="002344E3">
      <w:pPr>
        <w:pStyle w:val="Default"/>
        <w:ind w:left="576"/>
        <w:rPr>
          <w:sz w:val="23"/>
          <w:szCs w:val="23"/>
        </w:rPr>
      </w:pPr>
      <w:r w:rsidRPr="00D426A5">
        <w:rPr>
          <w:sz w:val="23"/>
          <w:szCs w:val="23"/>
        </w:rPr>
        <w:t xml:space="preserve">&lt;code code="characteristic code" codeSystem="2.16.840.1.113883.2.20.6.23"/&gt; </w:t>
      </w:r>
    </w:p>
    <w:p w14:paraId="641293C0" w14:textId="77777777" w:rsidR="002344E3" w:rsidRPr="00D426A5" w:rsidRDefault="002344E3" w:rsidP="002344E3">
      <w:pPr>
        <w:pStyle w:val="Default"/>
        <w:ind w:left="576"/>
        <w:rPr>
          <w:sz w:val="23"/>
          <w:szCs w:val="23"/>
        </w:rPr>
      </w:pPr>
      <w:r w:rsidRPr="00D426A5">
        <w:rPr>
          <w:sz w:val="23"/>
          <w:szCs w:val="23"/>
        </w:rPr>
        <w:t xml:space="preserve">&lt;value xsi:type="IVL_PQ"&gt; </w:t>
      </w:r>
    </w:p>
    <w:p w14:paraId="37BB2A7B" w14:textId="77777777" w:rsidR="002344E3" w:rsidRPr="00D426A5" w:rsidRDefault="002344E3" w:rsidP="002344E3">
      <w:pPr>
        <w:pStyle w:val="Default"/>
        <w:ind w:left="864"/>
        <w:rPr>
          <w:sz w:val="23"/>
          <w:szCs w:val="23"/>
        </w:rPr>
      </w:pPr>
      <w:r w:rsidRPr="00D426A5">
        <w:rPr>
          <w:sz w:val="23"/>
          <w:szCs w:val="23"/>
        </w:rPr>
        <w:t xml:space="preserve">&lt;low value="quantity value low boundary" unit="quantity unit"/&gt; </w:t>
      </w:r>
    </w:p>
    <w:p w14:paraId="22598295" w14:textId="77777777" w:rsidR="002344E3" w:rsidRPr="00D426A5" w:rsidRDefault="002344E3" w:rsidP="002344E3">
      <w:pPr>
        <w:pStyle w:val="Default"/>
        <w:ind w:left="864"/>
        <w:rPr>
          <w:sz w:val="23"/>
          <w:szCs w:val="23"/>
        </w:rPr>
      </w:pPr>
      <w:r w:rsidRPr="00D426A5">
        <w:rPr>
          <w:sz w:val="23"/>
          <w:szCs w:val="23"/>
        </w:rPr>
        <w:t xml:space="preserve">&lt;high value="quantity value high boundary" unit="quantity unit"/&gt; </w:t>
      </w:r>
    </w:p>
    <w:p w14:paraId="5EF3560F" w14:textId="77777777" w:rsidR="002344E3" w:rsidRPr="00D426A5" w:rsidRDefault="002344E3" w:rsidP="002344E3">
      <w:pPr>
        <w:pStyle w:val="Default"/>
        <w:ind w:left="576"/>
        <w:rPr>
          <w:sz w:val="23"/>
          <w:szCs w:val="23"/>
        </w:rPr>
      </w:pPr>
      <w:r w:rsidRPr="00D426A5">
        <w:rPr>
          <w:sz w:val="23"/>
          <w:szCs w:val="23"/>
        </w:rPr>
        <w:t>&lt;/value&gt;</w:t>
      </w:r>
    </w:p>
    <w:p w14:paraId="383965AD" w14:textId="77777777" w:rsidR="002344E3" w:rsidRPr="00D426A5" w:rsidRDefault="002344E3" w:rsidP="0080029F"/>
    <w:p w14:paraId="0CFE6ABA" w14:textId="77777777" w:rsidR="004D29F6" w:rsidRPr="00D426A5" w:rsidRDefault="004D29F6" w:rsidP="0080029F">
      <w:r w:rsidRPr="00D426A5">
        <w:t>Characteristic of type Boolean (true/false value)</w:t>
      </w:r>
    </w:p>
    <w:p w14:paraId="175122FC" w14:textId="77777777" w:rsidR="002344E3" w:rsidRPr="00D426A5" w:rsidRDefault="002344E3" w:rsidP="002344E3">
      <w:pPr>
        <w:pStyle w:val="Default"/>
        <w:rPr>
          <w:sz w:val="23"/>
          <w:szCs w:val="23"/>
        </w:rPr>
      </w:pPr>
      <w:r w:rsidRPr="00D426A5">
        <w:rPr>
          <w:sz w:val="23"/>
          <w:szCs w:val="23"/>
        </w:rPr>
        <w:t xml:space="preserve">&lt;subjectOf&gt; </w:t>
      </w:r>
    </w:p>
    <w:p w14:paraId="1EB7E6FB" w14:textId="77777777" w:rsidR="002344E3" w:rsidRPr="00D426A5" w:rsidRDefault="002344E3" w:rsidP="002344E3">
      <w:pPr>
        <w:pStyle w:val="Default"/>
        <w:ind w:left="288"/>
        <w:rPr>
          <w:sz w:val="23"/>
          <w:szCs w:val="23"/>
        </w:rPr>
      </w:pPr>
      <w:r w:rsidRPr="00D426A5">
        <w:rPr>
          <w:sz w:val="23"/>
          <w:szCs w:val="23"/>
        </w:rPr>
        <w:t xml:space="preserve">&lt;characteristic&gt; </w:t>
      </w:r>
    </w:p>
    <w:p w14:paraId="1024DEF6" w14:textId="77777777" w:rsidR="002344E3" w:rsidRPr="00D426A5" w:rsidRDefault="002344E3" w:rsidP="002344E3">
      <w:pPr>
        <w:pStyle w:val="Default"/>
        <w:ind w:left="576"/>
        <w:rPr>
          <w:sz w:val="23"/>
          <w:szCs w:val="23"/>
        </w:rPr>
      </w:pPr>
      <w:r w:rsidRPr="00D426A5">
        <w:rPr>
          <w:sz w:val="23"/>
          <w:szCs w:val="23"/>
        </w:rPr>
        <w:t xml:space="preserve">&lt;code code="characteristic code" codeSystem="2.16.840.1.113883.2.20.6.23"/&gt; </w:t>
      </w:r>
    </w:p>
    <w:p w14:paraId="718A4A8C" w14:textId="77777777" w:rsidR="002344E3" w:rsidRPr="00D426A5" w:rsidRDefault="002344E3" w:rsidP="002344E3">
      <w:pPr>
        <w:pStyle w:val="Default"/>
        <w:ind w:left="576"/>
        <w:rPr>
          <w:sz w:val="23"/>
          <w:szCs w:val="23"/>
        </w:rPr>
      </w:pPr>
      <w:r w:rsidRPr="00D426A5">
        <w:rPr>
          <w:sz w:val="23"/>
          <w:szCs w:val="23"/>
        </w:rPr>
        <w:t>&lt;value xsi:type="BL" value="true or false"/&gt;</w:t>
      </w:r>
    </w:p>
    <w:p w14:paraId="615ACC20" w14:textId="77777777" w:rsidR="002344E3" w:rsidRDefault="002344E3" w:rsidP="0080029F"/>
    <w:p w14:paraId="7355DDC9" w14:textId="4052CF9F" w:rsidR="00F4437E" w:rsidRDefault="00F4437E" w:rsidP="001D67E2">
      <w:pPr>
        <w:pStyle w:val="Heading3"/>
      </w:pPr>
      <w:bookmarkStart w:id="1780" w:name="_Toc503195149"/>
      <w:bookmarkStart w:id="1781" w:name="_Toc500864096"/>
      <w:r>
        <w:t xml:space="preserve">Product </w:t>
      </w:r>
      <w:r w:rsidR="00F872BF">
        <w:t xml:space="preserve">&amp; Device </w:t>
      </w:r>
      <w:r>
        <w:t>characteristics</w:t>
      </w:r>
      <w:bookmarkEnd w:id="1780"/>
      <w:bookmarkEnd w:id="1781"/>
    </w:p>
    <w:p w14:paraId="402A5304" w14:textId="77777777" w:rsidR="000004E1" w:rsidRDefault="00F4437E" w:rsidP="000004E1">
      <w:r>
        <w:t xml:space="preserve">Product </w:t>
      </w:r>
      <w:r w:rsidR="00F872BF">
        <w:t xml:space="preserve">&amp; Device </w:t>
      </w:r>
      <w:r>
        <w:t xml:space="preserve">characteristics include </w:t>
      </w:r>
      <w:r w:rsidR="000004E1">
        <w:t xml:space="preserve">a wide range of items including the scheduling symbol, the therapeutic class, pharmaceutical standard as well as all aspect of the </w:t>
      </w:r>
      <w:r>
        <w:t>appearance</w:t>
      </w:r>
      <w:r w:rsidR="000004E1">
        <w:t xml:space="preserve"> (</w:t>
      </w:r>
      <w:r>
        <w:t>color, score, shape, size, imprint code and image</w:t>
      </w:r>
      <w:r w:rsidR="000004E1">
        <w:t xml:space="preserve">) as well as aspects such as the flavour, and the production quantity. All of this information is captured </w:t>
      </w:r>
      <w:r>
        <w:t xml:space="preserve">under &lt;subjectOf&gt; which is a child of &lt;manufacturedProduct&gt;. </w:t>
      </w:r>
      <w:r w:rsidR="000004E1">
        <w:t>The example below illustrated the model:</w:t>
      </w:r>
    </w:p>
    <w:p w14:paraId="32BFA8FB" w14:textId="77777777" w:rsidR="000004E1" w:rsidRPr="00240FA6" w:rsidRDefault="000004E1" w:rsidP="000004E1">
      <w:pPr>
        <w:pStyle w:val="Default"/>
        <w:rPr>
          <w:sz w:val="23"/>
          <w:szCs w:val="23"/>
        </w:rPr>
      </w:pPr>
      <w:r w:rsidRPr="00240FA6">
        <w:rPr>
          <w:sz w:val="23"/>
          <w:szCs w:val="23"/>
        </w:rPr>
        <w:t xml:space="preserve">&lt;subjectOf&gt; </w:t>
      </w:r>
    </w:p>
    <w:p w14:paraId="7DC26791" w14:textId="77777777" w:rsidR="000004E1" w:rsidRPr="00240FA6" w:rsidRDefault="000004E1" w:rsidP="000004E1">
      <w:pPr>
        <w:pStyle w:val="Default"/>
        <w:ind w:left="288"/>
        <w:rPr>
          <w:sz w:val="23"/>
          <w:szCs w:val="23"/>
        </w:rPr>
      </w:pPr>
      <w:r w:rsidRPr="00240FA6">
        <w:rPr>
          <w:sz w:val="23"/>
          <w:szCs w:val="23"/>
        </w:rPr>
        <w:t xml:space="preserve">&lt;characteristic classCode="OBS"&gt; </w:t>
      </w:r>
    </w:p>
    <w:p w14:paraId="260C2355" w14:textId="77777777" w:rsidR="000004E1" w:rsidRPr="00240FA6" w:rsidRDefault="000004E1" w:rsidP="000004E1">
      <w:pPr>
        <w:pStyle w:val="Default"/>
        <w:ind w:left="576"/>
        <w:rPr>
          <w:sz w:val="23"/>
          <w:szCs w:val="23"/>
        </w:rPr>
      </w:pPr>
      <w:r w:rsidRPr="00240FA6">
        <w:rPr>
          <w:sz w:val="23"/>
          <w:szCs w:val="23"/>
        </w:rPr>
        <w:t xml:space="preserve">&lt;code code="1" codeSystem="2.16.840.1.113883.2.20.6.23" displayName="Color"/&gt; </w:t>
      </w:r>
    </w:p>
    <w:p w14:paraId="3AB43EE2" w14:textId="77777777" w:rsidR="000004E1" w:rsidRPr="00240FA6" w:rsidRDefault="000004E1" w:rsidP="000004E1">
      <w:pPr>
        <w:pStyle w:val="Default"/>
        <w:ind w:left="576"/>
        <w:rPr>
          <w:sz w:val="23"/>
          <w:szCs w:val="23"/>
        </w:rPr>
      </w:pPr>
      <w:r w:rsidRPr="00240FA6">
        <w:rPr>
          <w:sz w:val="23"/>
          <w:szCs w:val="23"/>
        </w:rPr>
        <w:t>&lt;value code="C48325" codeSystem="2.16.840.1.113883.2.20.6.24" displayName="White" xsi:type="CE"&gt;</w:t>
      </w:r>
    </w:p>
    <w:p w14:paraId="2FDD3720" w14:textId="77777777" w:rsidR="000004E1" w:rsidRPr="00240FA6" w:rsidRDefault="000004E1" w:rsidP="000004E1">
      <w:pPr>
        <w:pStyle w:val="Default"/>
        <w:ind w:left="864"/>
        <w:rPr>
          <w:sz w:val="23"/>
          <w:szCs w:val="23"/>
        </w:rPr>
      </w:pPr>
      <w:r w:rsidRPr="00240FA6">
        <w:rPr>
          <w:sz w:val="23"/>
          <w:szCs w:val="23"/>
        </w:rPr>
        <w:t xml:space="preserve">&lt;originalText&gt;optional original color description text&lt;/originalText&gt; </w:t>
      </w:r>
    </w:p>
    <w:p w14:paraId="549883FE" w14:textId="77777777" w:rsidR="000004E1" w:rsidRPr="00240FA6" w:rsidRDefault="000004E1" w:rsidP="000004E1">
      <w:pPr>
        <w:pStyle w:val="Default"/>
        <w:ind w:left="576"/>
        <w:rPr>
          <w:sz w:val="23"/>
          <w:szCs w:val="23"/>
        </w:rPr>
      </w:pPr>
      <w:r w:rsidRPr="00240FA6">
        <w:rPr>
          <w:sz w:val="23"/>
          <w:szCs w:val="23"/>
        </w:rPr>
        <w:t>&lt;/value&gt;</w:t>
      </w:r>
    </w:p>
    <w:p w14:paraId="7A0C780B" w14:textId="77777777" w:rsidR="000004E1" w:rsidRPr="00240FA6" w:rsidRDefault="000004E1" w:rsidP="000004E1">
      <w:pPr>
        <w:pStyle w:val="Default"/>
        <w:ind w:left="288"/>
        <w:rPr>
          <w:sz w:val="23"/>
          <w:szCs w:val="23"/>
        </w:rPr>
      </w:pPr>
      <w:r w:rsidRPr="00240FA6">
        <w:rPr>
          <w:sz w:val="23"/>
          <w:szCs w:val="23"/>
        </w:rPr>
        <w:t xml:space="preserve">&lt;/characteristic&gt; </w:t>
      </w:r>
    </w:p>
    <w:p w14:paraId="4B6636DB" w14:textId="77777777" w:rsidR="000004E1" w:rsidRPr="00240FA6" w:rsidRDefault="000004E1" w:rsidP="000004E1">
      <w:pPr>
        <w:pStyle w:val="Default"/>
        <w:rPr>
          <w:sz w:val="23"/>
          <w:szCs w:val="23"/>
        </w:rPr>
      </w:pPr>
      <w:r w:rsidRPr="00240FA6">
        <w:rPr>
          <w:sz w:val="23"/>
          <w:szCs w:val="23"/>
        </w:rPr>
        <w:t>&lt;/subjectOf&gt;</w:t>
      </w:r>
    </w:p>
    <w:p w14:paraId="2B5348F3" w14:textId="77777777" w:rsidR="00F4437E" w:rsidRDefault="00F4437E" w:rsidP="00240FA6">
      <w:r>
        <w:t xml:space="preserve"> </w:t>
      </w:r>
    </w:p>
    <w:p w14:paraId="35226081" w14:textId="77777777" w:rsidR="00F4437E" w:rsidRDefault="00F4437E" w:rsidP="00F67A67">
      <w:pPr>
        <w:pStyle w:val="Heading4"/>
      </w:pPr>
      <w:r>
        <w:lastRenderedPageBreak/>
        <w:t>Color</w:t>
      </w:r>
    </w:p>
    <w:p w14:paraId="02DD009F" w14:textId="77777777" w:rsidR="00001F87" w:rsidRPr="00001F87" w:rsidRDefault="00001F87" w:rsidP="00001F87">
      <w:r>
        <w:t>The example below provides an illustration for encoding color information:</w:t>
      </w:r>
    </w:p>
    <w:p w14:paraId="736D795F" w14:textId="77777777" w:rsidR="00001F87" w:rsidRPr="008471D7" w:rsidRDefault="00001F87" w:rsidP="008471D7">
      <w:pPr>
        <w:pStyle w:val="Default"/>
        <w:rPr>
          <w:sz w:val="23"/>
          <w:szCs w:val="23"/>
        </w:rPr>
      </w:pPr>
      <w:r w:rsidRPr="008471D7">
        <w:rPr>
          <w:sz w:val="23"/>
          <w:szCs w:val="23"/>
        </w:rPr>
        <w:t xml:space="preserve">&lt;subjectOf&gt; </w:t>
      </w:r>
    </w:p>
    <w:p w14:paraId="49D638C2" w14:textId="77777777" w:rsidR="00001F87" w:rsidRPr="008471D7" w:rsidRDefault="00001F87" w:rsidP="00001F87">
      <w:pPr>
        <w:pStyle w:val="Default"/>
        <w:ind w:left="288"/>
        <w:rPr>
          <w:sz w:val="23"/>
          <w:szCs w:val="23"/>
        </w:rPr>
      </w:pPr>
      <w:r w:rsidRPr="008471D7">
        <w:rPr>
          <w:sz w:val="23"/>
          <w:szCs w:val="23"/>
        </w:rPr>
        <w:t xml:space="preserve">&lt;characteristic&gt; </w:t>
      </w:r>
    </w:p>
    <w:p w14:paraId="3A4C5600" w14:textId="77777777" w:rsidR="00001F87" w:rsidRPr="008471D7" w:rsidRDefault="00001F87" w:rsidP="00001F87">
      <w:pPr>
        <w:pStyle w:val="Default"/>
        <w:ind w:left="576"/>
        <w:rPr>
          <w:sz w:val="23"/>
          <w:szCs w:val="23"/>
        </w:rPr>
      </w:pPr>
      <w:r w:rsidRPr="008471D7">
        <w:rPr>
          <w:sz w:val="23"/>
          <w:szCs w:val="23"/>
        </w:rPr>
        <w:t xml:space="preserve">&lt;code code="1" codeSystem="2.16.840.1.113883.2.20.6.23" displayName="Color"/&gt; </w:t>
      </w:r>
    </w:p>
    <w:p w14:paraId="1D8C0A94" w14:textId="77777777" w:rsidR="00001F87" w:rsidRPr="008471D7" w:rsidRDefault="00001F87" w:rsidP="00001F87">
      <w:pPr>
        <w:pStyle w:val="Default"/>
        <w:ind w:left="576"/>
        <w:rPr>
          <w:sz w:val="23"/>
          <w:szCs w:val="23"/>
        </w:rPr>
      </w:pPr>
      <w:r w:rsidRPr="008471D7">
        <w:rPr>
          <w:sz w:val="23"/>
          <w:szCs w:val="23"/>
        </w:rPr>
        <w:t xml:space="preserve">&lt;value code="C48333" codeSystem="2.16.840.1.113883.2.20.6.24" displayName="blue" xsi:type="CE"&gt; </w:t>
      </w:r>
    </w:p>
    <w:p w14:paraId="207E9BAC" w14:textId="77777777" w:rsidR="00001F87" w:rsidRPr="008471D7" w:rsidRDefault="00001F87" w:rsidP="00001F87">
      <w:pPr>
        <w:pStyle w:val="Default"/>
        <w:ind w:left="864"/>
        <w:rPr>
          <w:sz w:val="23"/>
          <w:szCs w:val="23"/>
        </w:rPr>
      </w:pPr>
      <w:r w:rsidRPr="008471D7">
        <w:rPr>
          <w:sz w:val="23"/>
          <w:szCs w:val="23"/>
        </w:rPr>
        <w:t>&lt;originalText&gt;LIGHT BLUE&lt;/originalText&gt;</w:t>
      </w:r>
    </w:p>
    <w:p w14:paraId="3426C909" w14:textId="77777777" w:rsidR="00001F87" w:rsidRDefault="00001F87" w:rsidP="00001F87">
      <w:pPr>
        <w:pStyle w:val="Default"/>
        <w:ind w:left="864"/>
        <w:rPr>
          <w:rFonts w:ascii="Courier New" w:hAnsi="Courier New" w:cs="Courier New"/>
          <w:sz w:val="18"/>
          <w:szCs w:val="18"/>
        </w:rPr>
      </w:pPr>
    </w:p>
    <w:p w14:paraId="4EFB36E9" w14:textId="77777777" w:rsidR="00F872BF" w:rsidRDefault="00F872BF" w:rsidP="00F872BF">
      <w:pPr>
        <w:pStyle w:val="Heading4"/>
        <w:rPr>
          <w:rFonts w:eastAsia="Arial Unicode MS"/>
        </w:rPr>
      </w:pPr>
      <w:r>
        <w:rPr>
          <w:rFonts w:eastAsia="Arial Unicode MS"/>
        </w:rPr>
        <w:t>Image</w:t>
      </w:r>
    </w:p>
    <w:p w14:paraId="16765DEA" w14:textId="77777777" w:rsidR="00F872BF" w:rsidRPr="00001F87" w:rsidRDefault="00F872BF" w:rsidP="00F872BF">
      <w:r>
        <w:t>The example below provides an illustration for encoding image information:</w:t>
      </w:r>
    </w:p>
    <w:p w14:paraId="55FDA89B" w14:textId="77777777" w:rsidR="00F872BF" w:rsidRPr="008471D7" w:rsidRDefault="00F872BF" w:rsidP="00F872BF">
      <w:pPr>
        <w:pStyle w:val="Default"/>
        <w:rPr>
          <w:sz w:val="23"/>
          <w:szCs w:val="23"/>
        </w:rPr>
      </w:pPr>
      <w:r w:rsidRPr="008471D7">
        <w:rPr>
          <w:sz w:val="23"/>
          <w:szCs w:val="23"/>
        </w:rPr>
        <w:t xml:space="preserve">&lt;subjectOf&gt; </w:t>
      </w:r>
    </w:p>
    <w:p w14:paraId="7F3A30E6" w14:textId="77777777" w:rsidR="00F872BF" w:rsidRPr="008471D7" w:rsidRDefault="00F872BF" w:rsidP="00F872BF">
      <w:pPr>
        <w:pStyle w:val="Default"/>
        <w:ind w:left="288"/>
        <w:rPr>
          <w:sz w:val="23"/>
          <w:szCs w:val="23"/>
        </w:rPr>
      </w:pPr>
      <w:r w:rsidRPr="008471D7">
        <w:rPr>
          <w:sz w:val="23"/>
          <w:szCs w:val="23"/>
        </w:rPr>
        <w:t xml:space="preserve">&lt;characteristic&gt; </w:t>
      </w:r>
    </w:p>
    <w:p w14:paraId="7672EBA6" w14:textId="77777777" w:rsidR="00F872BF" w:rsidRPr="008471D7" w:rsidRDefault="00F872BF" w:rsidP="008471D7">
      <w:pPr>
        <w:pStyle w:val="Default"/>
        <w:ind w:left="576"/>
        <w:rPr>
          <w:sz w:val="23"/>
          <w:szCs w:val="23"/>
        </w:rPr>
      </w:pPr>
      <w:r w:rsidRPr="008471D7">
        <w:rPr>
          <w:sz w:val="23"/>
          <w:szCs w:val="23"/>
        </w:rPr>
        <w:t xml:space="preserve">&lt;code code="2" codeSystem="2.16.840.1.113883.2.20.6.23" displayName=”Image”/&gt; </w:t>
      </w:r>
    </w:p>
    <w:p w14:paraId="31C74880" w14:textId="77777777" w:rsidR="00F872BF" w:rsidRPr="008471D7" w:rsidRDefault="00F872BF" w:rsidP="008471D7">
      <w:pPr>
        <w:pStyle w:val="Default"/>
        <w:ind w:left="576"/>
        <w:rPr>
          <w:sz w:val="23"/>
          <w:szCs w:val="23"/>
        </w:rPr>
      </w:pPr>
      <w:r w:rsidRPr="008471D7">
        <w:rPr>
          <w:sz w:val="23"/>
          <w:szCs w:val="23"/>
        </w:rPr>
        <w:t>&lt;value xsi:type="ED" mediaType="image/jpeg"&gt; &lt;reference value="8837a946-1912-4c1f-8035-e313fdd11ef2.jpg"/&gt;</w:t>
      </w:r>
    </w:p>
    <w:p w14:paraId="45352074" w14:textId="77777777" w:rsidR="00F872BF" w:rsidRPr="00C66DC9" w:rsidRDefault="00F872BF" w:rsidP="00001F87">
      <w:pPr>
        <w:pStyle w:val="Default"/>
        <w:ind w:left="864"/>
        <w:rPr>
          <w:rFonts w:ascii="Courier New" w:hAnsi="Courier New" w:cs="Courier New"/>
          <w:sz w:val="18"/>
          <w:szCs w:val="18"/>
        </w:rPr>
      </w:pPr>
    </w:p>
    <w:p w14:paraId="222AE6B2" w14:textId="77777777" w:rsidR="00F4437E" w:rsidRDefault="00F4437E" w:rsidP="00F67A67">
      <w:pPr>
        <w:pStyle w:val="Heading4"/>
      </w:pPr>
      <w:r>
        <w:t xml:space="preserve">Shape </w:t>
      </w:r>
    </w:p>
    <w:p w14:paraId="62E10B5C" w14:textId="77777777" w:rsidR="00001F87" w:rsidRDefault="00001F87" w:rsidP="00001F87">
      <w:r>
        <w:t>The example below provides an illustration for encoding shape information:</w:t>
      </w:r>
    </w:p>
    <w:p w14:paraId="6E7DBA4F" w14:textId="77777777" w:rsidR="00001F87" w:rsidRPr="00CD3C39" w:rsidRDefault="00001F87" w:rsidP="00001F87">
      <w:pPr>
        <w:pStyle w:val="Default"/>
        <w:rPr>
          <w:sz w:val="23"/>
          <w:szCs w:val="23"/>
        </w:rPr>
      </w:pPr>
      <w:r w:rsidRPr="00CD3C39">
        <w:rPr>
          <w:sz w:val="23"/>
          <w:szCs w:val="23"/>
        </w:rPr>
        <w:t xml:space="preserve">&lt;subjectOf&gt; </w:t>
      </w:r>
    </w:p>
    <w:p w14:paraId="68616C7F" w14:textId="77777777" w:rsidR="00001F87" w:rsidRPr="00CD3C39" w:rsidRDefault="00001F87" w:rsidP="005B4E7A">
      <w:pPr>
        <w:pStyle w:val="Default"/>
        <w:ind w:left="288"/>
        <w:rPr>
          <w:sz w:val="23"/>
          <w:szCs w:val="23"/>
        </w:rPr>
      </w:pPr>
      <w:r w:rsidRPr="00CD3C39">
        <w:rPr>
          <w:sz w:val="23"/>
          <w:szCs w:val="23"/>
        </w:rPr>
        <w:t xml:space="preserve">&lt;characteristic&gt; </w:t>
      </w:r>
    </w:p>
    <w:p w14:paraId="7C8C3174" w14:textId="77777777" w:rsidR="00001F87" w:rsidRPr="00CD3C39" w:rsidRDefault="00001F87" w:rsidP="005B4E7A">
      <w:pPr>
        <w:pStyle w:val="Default"/>
        <w:ind w:left="576"/>
        <w:rPr>
          <w:sz w:val="23"/>
          <w:szCs w:val="23"/>
        </w:rPr>
      </w:pPr>
      <w:r w:rsidRPr="00CD3C39">
        <w:rPr>
          <w:sz w:val="23"/>
          <w:szCs w:val="23"/>
        </w:rPr>
        <w:t xml:space="preserve">&lt;code code="3" codeSystem="2.16.840.1.113883.2.20.6.23" displayName="Shape"/&gt; </w:t>
      </w:r>
    </w:p>
    <w:p w14:paraId="29522FDF" w14:textId="77777777" w:rsidR="00001F87" w:rsidRPr="00CD3C39" w:rsidRDefault="00001F87" w:rsidP="005B4E7A">
      <w:pPr>
        <w:pStyle w:val="Default"/>
        <w:ind w:left="576"/>
        <w:rPr>
          <w:sz w:val="23"/>
          <w:szCs w:val="23"/>
          <w:lang w:val="fr-CA"/>
        </w:rPr>
      </w:pPr>
      <w:r w:rsidRPr="00CD3C39">
        <w:rPr>
          <w:sz w:val="23"/>
          <w:szCs w:val="23"/>
          <w:lang w:val="fr-CA"/>
        </w:rPr>
        <w:t>&lt;value code="1" codeSystem="2.16.840.1.113883.2.20.6.25" displayName="capsule" xsi:type="CE"&gt;</w:t>
      </w:r>
    </w:p>
    <w:p w14:paraId="510333E2" w14:textId="14606B63" w:rsidR="00001F87" w:rsidRDefault="00001F87" w:rsidP="005B4E7A">
      <w:pPr>
        <w:pStyle w:val="Default"/>
        <w:ind w:left="864"/>
        <w:rPr>
          <w:sz w:val="23"/>
          <w:szCs w:val="23"/>
        </w:rPr>
      </w:pPr>
      <w:r w:rsidRPr="00CD3C39">
        <w:rPr>
          <w:sz w:val="23"/>
          <w:szCs w:val="23"/>
        </w:rPr>
        <w:t>&lt;originalText&gt;capsule like&lt;/originalText&gt;</w:t>
      </w:r>
    </w:p>
    <w:p w14:paraId="52047EC5" w14:textId="77777777" w:rsidR="008E215E" w:rsidRPr="00CD3C39" w:rsidRDefault="008E215E" w:rsidP="005B4E7A">
      <w:pPr>
        <w:pStyle w:val="Default"/>
        <w:ind w:left="864"/>
        <w:rPr>
          <w:sz w:val="23"/>
          <w:szCs w:val="23"/>
        </w:rPr>
      </w:pPr>
    </w:p>
    <w:p w14:paraId="72EFED84" w14:textId="77777777" w:rsidR="00F872BF" w:rsidRDefault="00F872BF" w:rsidP="00F872BF">
      <w:pPr>
        <w:pStyle w:val="Heading4"/>
      </w:pPr>
      <w:r>
        <w:t>Flavor</w:t>
      </w:r>
    </w:p>
    <w:p w14:paraId="7977E187" w14:textId="77777777" w:rsidR="00F872BF" w:rsidRPr="008E215E" w:rsidRDefault="00F872BF" w:rsidP="00F872BF">
      <w:r w:rsidRPr="008E215E">
        <w:t>The example below provides an illustration for encoding flavour information:</w:t>
      </w:r>
    </w:p>
    <w:p w14:paraId="071403A3" w14:textId="77777777" w:rsidR="00F872BF" w:rsidRPr="008E215E" w:rsidRDefault="00F872BF" w:rsidP="00F872BF">
      <w:pPr>
        <w:pStyle w:val="Default"/>
        <w:rPr>
          <w:sz w:val="23"/>
          <w:szCs w:val="23"/>
        </w:rPr>
      </w:pPr>
      <w:r w:rsidRPr="008E215E">
        <w:rPr>
          <w:sz w:val="23"/>
          <w:szCs w:val="23"/>
        </w:rPr>
        <w:t xml:space="preserve">&lt;subjectOf&gt; </w:t>
      </w:r>
    </w:p>
    <w:p w14:paraId="25DC46FA" w14:textId="77777777" w:rsidR="00F872BF" w:rsidRPr="008E215E" w:rsidRDefault="00F872BF" w:rsidP="00F872BF">
      <w:pPr>
        <w:pStyle w:val="Default"/>
        <w:ind w:left="288"/>
        <w:rPr>
          <w:sz w:val="23"/>
          <w:szCs w:val="23"/>
        </w:rPr>
      </w:pPr>
      <w:r w:rsidRPr="008E215E">
        <w:rPr>
          <w:sz w:val="23"/>
          <w:szCs w:val="23"/>
        </w:rPr>
        <w:t xml:space="preserve">&lt;characteristic&gt; </w:t>
      </w:r>
    </w:p>
    <w:p w14:paraId="0E9BB898" w14:textId="77777777" w:rsidR="00F872BF" w:rsidRPr="008E215E" w:rsidRDefault="00F872BF" w:rsidP="00F872BF">
      <w:pPr>
        <w:pStyle w:val="Default"/>
        <w:ind w:left="576"/>
        <w:rPr>
          <w:sz w:val="23"/>
          <w:szCs w:val="23"/>
        </w:rPr>
      </w:pPr>
      <w:r w:rsidRPr="008E215E">
        <w:rPr>
          <w:sz w:val="23"/>
          <w:szCs w:val="23"/>
        </w:rPr>
        <w:t xml:space="preserve">&lt;code code="4" codeSystem="2.16.840.1.113883.2.20.6.23" displayName=”Flavor”/&gt; </w:t>
      </w:r>
    </w:p>
    <w:p w14:paraId="0705558C" w14:textId="77777777" w:rsidR="00F872BF" w:rsidRPr="008E215E" w:rsidRDefault="00F872BF" w:rsidP="00F872BF">
      <w:pPr>
        <w:pStyle w:val="Default"/>
        <w:ind w:left="576"/>
        <w:rPr>
          <w:sz w:val="23"/>
          <w:szCs w:val="23"/>
        </w:rPr>
      </w:pPr>
      <w:r w:rsidRPr="008E215E">
        <w:rPr>
          <w:sz w:val="23"/>
          <w:szCs w:val="23"/>
        </w:rPr>
        <w:t xml:space="preserve">&lt;value code="C73391" codeSystem="2.16.840.1.113883.2.20.6.26" displayName="grape" xsi:type="CE"&gt; </w:t>
      </w:r>
    </w:p>
    <w:p w14:paraId="72AF836B" w14:textId="77777777" w:rsidR="00F872BF" w:rsidRPr="008E215E" w:rsidRDefault="00F872BF" w:rsidP="00F872BF">
      <w:pPr>
        <w:pStyle w:val="Default"/>
        <w:ind w:left="864"/>
        <w:rPr>
          <w:sz w:val="23"/>
          <w:szCs w:val="23"/>
        </w:rPr>
      </w:pPr>
      <w:r w:rsidRPr="008E215E">
        <w:rPr>
          <w:sz w:val="23"/>
          <w:szCs w:val="23"/>
        </w:rPr>
        <w:t>&lt;originalText&gt;wild grape&lt;/originalText&gt;</w:t>
      </w:r>
    </w:p>
    <w:p w14:paraId="52519C7A" w14:textId="77777777" w:rsidR="00001F87" w:rsidRPr="00001F87" w:rsidRDefault="00001F87" w:rsidP="00001F87"/>
    <w:p w14:paraId="1FECD0DC" w14:textId="77777777" w:rsidR="00F4437E" w:rsidRDefault="00F4437E" w:rsidP="00F67A67">
      <w:pPr>
        <w:pStyle w:val="Heading4"/>
      </w:pPr>
      <w:r>
        <w:t xml:space="preserve">Scoring </w:t>
      </w:r>
    </w:p>
    <w:p w14:paraId="5B1547E9" w14:textId="77777777" w:rsidR="00001F87" w:rsidRDefault="00001F87" w:rsidP="00001F87">
      <w:r>
        <w:t>The example below provides an illustration for encoding scoring information:</w:t>
      </w:r>
    </w:p>
    <w:p w14:paraId="5A749421" w14:textId="77777777" w:rsidR="005D72A1" w:rsidRPr="008E215E" w:rsidRDefault="005D72A1" w:rsidP="005D72A1">
      <w:pPr>
        <w:pStyle w:val="Default"/>
        <w:rPr>
          <w:sz w:val="23"/>
          <w:szCs w:val="23"/>
        </w:rPr>
      </w:pPr>
      <w:r w:rsidRPr="008E215E">
        <w:rPr>
          <w:sz w:val="23"/>
          <w:szCs w:val="23"/>
        </w:rPr>
        <w:t xml:space="preserve">&lt;subjectOf&gt; </w:t>
      </w:r>
    </w:p>
    <w:p w14:paraId="456391B3" w14:textId="77777777" w:rsidR="005D72A1" w:rsidRPr="008E215E" w:rsidRDefault="005D72A1" w:rsidP="005D72A1">
      <w:pPr>
        <w:pStyle w:val="Default"/>
        <w:ind w:left="288"/>
        <w:rPr>
          <w:sz w:val="23"/>
          <w:szCs w:val="23"/>
        </w:rPr>
      </w:pPr>
      <w:r w:rsidRPr="008E215E">
        <w:rPr>
          <w:sz w:val="23"/>
          <w:szCs w:val="23"/>
        </w:rPr>
        <w:t xml:space="preserve">&lt;characteristic&gt; </w:t>
      </w:r>
    </w:p>
    <w:p w14:paraId="17D96675" w14:textId="77777777" w:rsidR="005D72A1" w:rsidRPr="008E215E" w:rsidRDefault="005D72A1" w:rsidP="005D72A1">
      <w:pPr>
        <w:pStyle w:val="Default"/>
        <w:ind w:left="576"/>
        <w:rPr>
          <w:sz w:val="23"/>
          <w:szCs w:val="23"/>
        </w:rPr>
      </w:pPr>
      <w:r w:rsidRPr="008E215E">
        <w:rPr>
          <w:sz w:val="23"/>
          <w:szCs w:val="23"/>
        </w:rPr>
        <w:t xml:space="preserve">&lt;code code="5" codeSystem="2.16.840.1.113883.2.20.6.23" displayName=”Score”/&gt; </w:t>
      </w:r>
    </w:p>
    <w:p w14:paraId="0A3C5599" w14:textId="77777777" w:rsidR="005D72A1" w:rsidRPr="008E215E" w:rsidRDefault="005D72A1" w:rsidP="005D72A1">
      <w:pPr>
        <w:pStyle w:val="Default"/>
        <w:ind w:left="576"/>
        <w:rPr>
          <w:sz w:val="23"/>
          <w:szCs w:val="23"/>
        </w:rPr>
      </w:pPr>
      <w:r w:rsidRPr="008E215E">
        <w:rPr>
          <w:sz w:val="23"/>
          <w:szCs w:val="23"/>
        </w:rPr>
        <w:t>&lt;value value="1" xsi:type="INT"/&gt;</w:t>
      </w:r>
    </w:p>
    <w:p w14:paraId="47AC7FCF" w14:textId="77777777" w:rsidR="00F872BF" w:rsidRDefault="00F872BF" w:rsidP="00F872BF">
      <w:pPr>
        <w:pStyle w:val="Default"/>
        <w:rPr>
          <w:rFonts w:ascii="Courier New" w:hAnsi="Courier New" w:cs="Courier New"/>
          <w:sz w:val="18"/>
          <w:szCs w:val="18"/>
        </w:rPr>
      </w:pPr>
    </w:p>
    <w:p w14:paraId="3FB00F00" w14:textId="77777777" w:rsidR="00F872BF" w:rsidRDefault="00F872BF" w:rsidP="00F872BF">
      <w:pPr>
        <w:pStyle w:val="Heading4"/>
      </w:pPr>
      <w:r>
        <w:t>Production Amount</w:t>
      </w:r>
    </w:p>
    <w:p w14:paraId="603C54EE" w14:textId="77777777" w:rsidR="00F872BF" w:rsidRPr="008E215E" w:rsidRDefault="00F872BF" w:rsidP="00F872BF">
      <w:r w:rsidRPr="008E215E">
        <w:t xml:space="preserve">The production amount for a package is specified as: </w:t>
      </w:r>
    </w:p>
    <w:p w14:paraId="059317D0" w14:textId="77777777" w:rsidR="00F872BF" w:rsidRPr="008E215E" w:rsidRDefault="00F872BF" w:rsidP="00F872BF">
      <w:pPr>
        <w:pStyle w:val="Default"/>
        <w:rPr>
          <w:sz w:val="23"/>
          <w:szCs w:val="23"/>
        </w:rPr>
      </w:pPr>
      <w:r w:rsidRPr="008E215E">
        <w:rPr>
          <w:sz w:val="23"/>
          <w:szCs w:val="23"/>
        </w:rPr>
        <w:t>&lt;manufacturedProduct&gt;</w:t>
      </w:r>
    </w:p>
    <w:p w14:paraId="770548DF" w14:textId="77777777" w:rsidR="00F872BF" w:rsidRPr="008E215E" w:rsidRDefault="00F872BF" w:rsidP="00F872BF">
      <w:pPr>
        <w:pStyle w:val="Default"/>
        <w:ind w:left="288"/>
        <w:rPr>
          <w:sz w:val="23"/>
          <w:szCs w:val="23"/>
        </w:rPr>
      </w:pPr>
      <w:r w:rsidRPr="008E215E">
        <w:rPr>
          <w:sz w:val="23"/>
          <w:szCs w:val="23"/>
        </w:rPr>
        <w:t>&lt;manufacturedProduct&gt;</w:t>
      </w:r>
    </w:p>
    <w:p w14:paraId="20C989B3" w14:textId="77777777" w:rsidR="00F872BF" w:rsidRPr="008E215E" w:rsidRDefault="00F872BF" w:rsidP="00F872BF">
      <w:pPr>
        <w:pStyle w:val="Default"/>
        <w:ind w:firstLine="720"/>
        <w:rPr>
          <w:sz w:val="23"/>
          <w:szCs w:val="23"/>
        </w:rPr>
      </w:pPr>
      <w:r w:rsidRPr="008E215E">
        <w:rPr>
          <w:sz w:val="23"/>
          <w:szCs w:val="23"/>
        </w:rPr>
        <w:t xml:space="preserve"> ... </w:t>
      </w:r>
    </w:p>
    <w:p w14:paraId="6EB46713" w14:textId="77777777" w:rsidR="00F872BF" w:rsidRPr="008E215E" w:rsidRDefault="00F872BF" w:rsidP="00F872BF">
      <w:pPr>
        <w:pStyle w:val="Default"/>
        <w:ind w:left="576"/>
        <w:rPr>
          <w:sz w:val="23"/>
          <w:szCs w:val="23"/>
        </w:rPr>
      </w:pPr>
      <w:r w:rsidRPr="008E215E">
        <w:rPr>
          <w:sz w:val="23"/>
          <w:szCs w:val="23"/>
        </w:rPr>
        <w:t>&lt;asContent&gt;</w:t>
      </w:r>
    </w:p>
    <w:p w14:paraId="19E335F2" w14:textId="77777777" w:rsidR="00F872BF" w:rsidRPr="008E215E" w:rsidRDefault="00F872BF" w:rsidP="00F872BF">
      <w:pPr>
        <w:pStyle w:val="Default"/>
        <w:ind w:firstLine="720"/>
        <w:rPr>
          <w:sz w:val="23"/>
          <w:szCs w:val="23"/>
        </w:rPr>
      </w:pPr>
      <w:r w:rsidRPr="008E215E">
        <w:rPr>
          <w:sz w:val="23"/>
          <w:szCs w:val="23"/>
        </w:rPr>
        <w:lastRenderedPageBreak/>
        <w:t xml:space="preserve"> ... </w:t>
      </w:r>
    </w:p>
    <w:p w14:paraId="3C994A13" w14:textId="77777777" w:rsidR="00F872BF" w:rsidRPr="008E215E" w:rsidRDefault="00F872BF" w:rsidP="00F872BF">
      <w:pPr>
        <w:pStyle w:val="Default"/>
        <w:ind w:left="720"/>
        <w:rPr>
          <w:sz w:val="23"/>
          <w:szCs w:val="23"/>
        </w:rPr>
      </w:pPr>
      <w:r w:rsidRPr="008E215E">
        <w:rPr>
          <w:sz w:val="23"/>
          <w:szCs w:val="23"/>
        </w:rPr>
        <w:t>&lt;subjectOf&gt;</w:t>
      </w:r>
    </w:p>
    <w:p w14:paraId="5FBB877A" w14:textId="77777777" w:rsidR="00F872BF" w:rsidRPr="008E215E" w:rsidRDefault="00F872BF" w:rsidP="00F872BF">
      <w:pPr>
        <w:pStyle w:val="Default"/>
        <w:ind w:left="864"/>
        <w:rPr>
          <w:sz w:val="23"/>
          <w:szCs w:val="23"/>
        </w:rPr>
      </w:pPr>
      <w:r w:rsidRPr="008E215E">
        <w:rPr>
          <w:sz w:val="23"/>
          <w:szCs w:val="23"/>
        </w:rPr>
        <w:t xml:space="preserve">&lt;characteristic&gt; </w:t>
      </w:r>
    </w:p>
    <w:p w14:paraId="38494596" w14:textId="77777777" w:rsidR="00F872BF" w:rsidRPr="008E215E" w:rsidRDefault="00F872BF" w:rsidP="00F872BF">
      <w:pPr>
        <w:pStyle w:val="Default"/>
        <w:ind w:left="1152"/>
        <w:rPr>
          <w:sz w:val="23"/>
          <w:szCs w:val="23"/>
        </w:rPr>
      </w:pPr>
      <w:r w:rsidRPr="008E215E">
        <w:rPr>
          <w:sz w:val="23"/>
          <w:szCs w:val="23"/>
        </w:rPr>
        <w:t xml:space="preserve">&lt;code code="6" codeSystem="2.16.840.1.113883.2.20.6.23" displayName=” Production Amount”/&gt; </w:t>
      </w:r>
    </w:p>
    <w:p w14:paraId="6DFF6567" w14:textId="77777777" w:rsidR="00F872BF" w:rsidRPr="008E215E" w:rsidRDefault="00F872BF" w:rsidP="00F872BF">
      <w:pPr>
        <w:pStyle w:val="Default"/>
        <w:ind w:left="1152"/>
        <w:rPr>
          <w:sz w:val="23"/>
          <w:szCs w:val="23"/>
        </w:rPr>
      </w:pPr>
      <w:r w:rsidRPr="008E215E">
        <w:rPr>
          <w:sz w:val="23"/>
          <w:szCs w:val="23"/>
        </w:rPr>
        <w:t>&lt;value xsi:type="INT" value="10000"/&gt;</w:t>
      </w:r>
    </w:p>
    <w:p w14:paraId="79E21F6B" w14:textId="77777777" w:rsidR="00F872BF" w:rsidRDefault="00F872BF" w:rsidP="00F872BF">
      <w:pPr>
        <w:pStyle w:val="Default"/>
        <w:rPr>
          <w:sz w:val="23"/>
          <w:szCs w:val="23"/>
        </w:rPr>
      </w:pPr>
    </w:p>
    <w:p w14:paraId="72DC4793" w14:textId="77777777" w:rsidR="00F872BF" w:rsidRPr="00BE6BE2" w:rsidRDefault="00F872BF" w:rsidP="00BE6BE2">
      <w:r>
        <w:t xml:space="preserve">Unlimited production amounts are specified as: </w:t>
      </w:r>
      <w:r w:rsidR="00BE6BE2">
        <w:t xml:space="preserve"> </w:t>
      </w:r>
      <w:r w:rsidRPr="00BE6BE2">
        <w:t>&lt;value xsi:type="INT" nullFlavor="PINF"/&gt;</w:t>
      </w:r>
    </w:p>
    <w:p w14:paraId="07B2CE6A" w14:textId="77777777" w:rsidR="00F872BF" w:rsidRDefault="00F872BF" w:rsidP="00F872BF"/>
    <w:p w14:paraId="71A55D4B" w14:textId="77777777" w:rsidR="00F872BF" w:rsidRPr="007A2C4C" w:rsidRDefault="00F872BF" w:rsidP="00F872BF">
      <w:pPr>
        <w:pStyle w:val="Heading4"/>
      </w:pPr>
      <w:r>
        <w:t>Combination Product Type</w:t>
      </w:r>
    </w:p>
    <w:p w14:paraId="6FF90D90" w14:textId="77777777" w:rsidR="00F872BF" w:rsidRDefault="00F872BF" w:rsidP="00F872BF">
      <w:r>
        <w:t>To mark products as combination products, the nearest combining package should bear the combination product type characteristic:</w:t>
      </w:r>
    </w:p>
    <w:p w14:paraId="408A4F50" w14:textId="77777777" w:rsidR="00F872BF" w:rsidRPr="00BE6BE2" w:rsidRDefault="00F872BF" w:rsidP="00F872BF">
      <w:pPr>
        <w:pStyle w:val="Default"/>
        <w:rPr>
          <w:sz w:val="23"/>
          <w:szCs w:val="23"/>
        </w:rPr>
      </w:pPr>
      <w:r w:rsidRPr="00BE6BE2">
        <w:rPr>
          <w:sz w:val="23"/>
          <w:szCs w:val="23"/>
        </w:rPr>
        <w:t>&lt;manufacturedProduct&gt;</w:t>
      </w:r>
    </w:p>
    <w:p w14:paraId="15118F99" w14:textId="77777777" w:rsidR="00F872BF" w:rsidRPr="00BE6BE2" w:rsidRDefault="00F872BF" w:rsidP="00F872BF">
      <w:pPr>
        <w:pStyle w:val="Default"/>
        <w:ind w:left="288"/>
        <w:rPr>
          <w:sz w:val="23"/>
          <w:szCs w:val="23"/>
        </w:rPr>
      </w:pPr>
      <w:r w:rsidRPr="00BE6BE2">
        <w:rPr>
          <w:sz w:val="23"/>
          <w:szCs w:val="23"/>
        </w:rPr>
        <w:t>&lt;manufacturedProduct&gt;</w:t>
      </w:r>
    </w:p>
    <w:p w14:paraId="5DBEAAC2" w14:textId="77777777" w:rsidR="00F872BF" w:rsidRPr="00BE6BE2" w:rsidRDefault="00F872BF" w:rsidP="00F872BF">
      <w:pPr>
        <w:pStyle w:val="Default"/>
        <w:ind w:left="864"/>
        <w:rPr>
          <w:sz w:val="23"/>
          <w:szCs w:val="23"/>
        </w:rPr>
      </w:pPr>
      <w:r w:rsidRPr="00BE6BE2">
        <w:rPr>
          <w:sz w:val="23"/>
          <w:szCs w:val="23"/>
        </w:rPr>
        <w:t xml:space="preserve">... </w:t>
      </w:r>
    </w:p>
    <w:p w14:paraId="76A9CDEF" w14:textId="77777777" w:rsidR="00F872BF" w:rsidRPr="00BE6BE2" w:rsidRDefault="00F872BF" w:rsidP="00F872BF">
      <w:pPr>
        <w:pStyle w:val="Default"/>
        <w:ind w:left="576"/>
        <w:rPr>
          <w:sz w:val="23"/>
          <w:szCs w:val="23"/>
        </w:rPr>
      </w:pPr>
      <w:r w:rsidRPr="00BE6BE2">
        <w:rPr>
          <w:sz w:val="23"/>
          <w:szCs w:val="23"/>
        </w:rPr>
        <w:t>&lt;asContent&gt;</w:t>
      </w:r>
    </w:p>
    <w:p w14:paraId="6B4E3485" w14:textId="77777777" w:rsidR="00F872BF" w:rsidRPr="00BE6BE2" w:rsidRDefault="00F872BF" w:rsidP="00F872BF">
      <w:pPr>
        <w:pStyle w:val="Default"/>
        <w:ind w:left="576" w:firstLine="720"/>
        <w:rPr>
          <w:sz w:val="23"/>
          <w:szCs w:val="23"/>
        </w:rPr>
      </w:pPr>
      <w:r w:rsidRPr="00BE6BE2">
        <w:rPr>
          <w:sz w:val="23"/>
          <w:szCs w:val="23"/>
        </w:rPr>
        <w:t xml:space="preserve">... </w:t>
      </w:r>
    </w:p>
    <w:p w14:paraId="3241C555" w14:textId="77777777" w:rsidR="00F872BF" w:rsidRPr="00BE6BE2" w:rsidRDefault="00F872BF" w:rsidP="00F872BF">
      <w:pPr>
        <w:pStyle w:val="Default"/>
        <w:ind w:left="864"/>
        <w:rPr>
          <w:sz w:val="23"/>
          <w:szCs w:val="23"/>
        </w:rPr>
      </w:pPr>
      <w:r w:rsidRPr="00BE6BE2">
        <w:rPr>
          <w:sz w:val="23"/>
          <w:szCs w:val="23"/>
        </w:rPr>
        <w:t xml:space="preserve">&lt;subjectOf&gt; </w:t>
      </w:r>
    </w:p>
    <w:p w14:paraId="203C20D4" w14:textId="77777777" w:rsidR="00F872BF" w:rsidRPr="00BE6BE2" w:rsidRDefault="00F872BF" w:rsidP="00F872BF">
      <w:pPr>
        <w:pStyle w:val="Default"/>
        <w:ind w:left="1152"/>
        <w:rPr>
          <w:sz w:val="23"/>
          <w:szCs w:val="23"/>
        </w:rPr>
      </w:pPr>
      <w:r w:rsidRPr="00BE6BE2">
        <w:rPr>
          <w:sz w:val="23"/>
          <w:szCs w:val="23"/>
        </w:rPr>
        <w:t>&lt;characteristic&gt;</w:t>
      </w:r>
    </w:p>
    <w:p w14:paraId="3DC41B6A" w14:textId="77777777" w:rsidR="00F872BF" w:rsidRPr="00BE6BE2" w:rsidRDefault="00F872BF" w:rsidP="00F872BF">
      <w:pPr>
        <w:pStyle w:val="Default"/>
        <w:ind w:left="1440"/>
        <w:rPr>
          <w:sz w:val="23"/>
          <w:szCs w:val="23"/>
        </w:rPr>
      </w:pPr>
      <w:r w:rsidRPr="00BE6BE2">
        <w:rPr>
          <w:sz w:val="23"/>
          <w:szCs w:val="23"/>
        </w:rPr>
        <w:t>&lt;code code="7" codeSystem="2.16.840.1.113883.2.20.6.23" displayName=” Combination Product”/&gt;</w:t>
      </w:r>
    </w:p>
    <w:p w14:paraId="275C8667" w14:textId="77777777" w:rsidR="00F872BF" w:rsidRPr="00BE6BE2" w:rsidRDefault="00F872BF" w:rsidP="00F872BF">
      <w:pPr>
        <w:pStyle w:val="Default"/>
        <w:ind w:left="1440"/>
        <w:rPr>
          <w:sz w:val="23"/>
          <w:szCs w:val="23"/>
        </w:rPr>
      </w:pPr>
      <w:r w:rsidRPr="00BE6BE2">
        <w:rPr>
          <w:sz w:val="23"/>
          <w:szCs w:val="23"/>
        </w:rPr>
        <w:t>&lt;value code="C102835" codeSystem="2.16.840.1.113883.2.20.6.30" xsi:type="CV" displayName="Type 2: Prefilled Drug Delivery Device/System"&gt;</w:t>
      </w:r>
    </w:p>
    <w:p w14:paraId="239CEF8B" w14:textId="77777777" w:rsidR="00F872BF" w:rsidRDefault="00F872BF" w:rsidP="00F872BF"/>
    <w:p w14:paraId="569E5DF8" w14:textId="77777777" w:rsidR="00F872BF" w:rsidRDefault="00F872BF" w:rsidP="00B162B3">
      <w:pPr>
        <w:pStyle w:val="Heading4"/>
      </w:pPr>
      <w:r>
        <w:t>Reusability</w:t>
      </w:r>
    </w:p>
    <w:p w14:paraId="1487CEF5" w14:textId="77777777" w:rsidR="00BE6BE2" w:rsidRDefault="00BE6BE2" w:rsidP="00BE6BE2">
      <w:r>
        <w:t>The example below provides an illustration for encoding r</w:t>
      </w:r>
      <w:r w:rsidRPr="00BE6BE2">
        <w:t>eusability</w:t>
      </w:r>
      <w:r>
        <w:t xml:space="preserve"> information:</w:t>
      </w:r>
    </w:p>
    <w:p w14:paraId="391B5B01" w14:textId="77777777" w:rsidR="00F872BF" w:rsidRPr="00240FA6" w:rsidRDefault="00F872BF" w:rsidP="00F872BF">
      <w:pPr>
        <w:pStyle w:val="Default"/>
        <w:rPr>
          <w:sz w:val="23"/>
          <w:szCs w:val="23"/>
        </w:rPr>
      </w:pPr>
      <w:r w:rsidRPr="00240FA6">
        <w:rPr>
          <w:sz w:val="23"/>
          <w:szCs w:val="23"/>
        </w:rPr>
        <w:t xml:space="preserve">&lt;subjectOf&gt; </w:t>
      </w:r>
    </w:p>
    <w:p w14:paraId="697F1292" w14:textId="77777777" w:rsidR="00F872BF" w:rsidRPr="00240FA6" w:rsidRDefault="00F872BF" w:rsidP="00F872BF">
      <w:pPr>
        <w:pStyle w:val="Default"/>
        <w:ind w:left="288"/>
        <w:rPr>
          <w:sz w:val="23"/>
          <w:szCs w:val="23"/>
        </w:rPr>
      </w:pPr>
      <w:r w:rsidRPr="00240FA6">
        <w:rPr>
          <w:sz w:val="23"/>
          <w:szCs w:val="23"/>
        </w:rPr>
        <w:t xml:space="preserve">&lt;characteristic&gt; </w:t>
      </w:r>
    </w:p>
    <w:p w14:paraId="4AF869BE" w14:textId="77777777" w:rsidR="00F872BF" w:rsidRPr="00240FA6" w:rsidRDefault="00F872BF" w:rsidP="00F872BF">
      <w:pPr>
        <w:pStyle w:val="Default"/>
        <w:ind w:left="576"/>
        <w:rPr>
          <w:sz w:val="23"/>
          <w:szCs w:val="23"/>
        </w:rPr>
      </w:pPr>
      <w:r w:rsidRPr="00240FA6">
        <w:rPr>
          <w:sz w:val="23"/>
          <w:szCs w:val="23"/>
        </w:rPr>
        <w:t>&lt;code code="8" codeSystem="2.16.840.1.113883.2.20.6.23" displayName=”</w:t>
      </w:r>
      <w:r w:rsidR="00BE6BE2" w:rsidRPr="00BE6BE2">
        <w:t xml:space="preserve"> </w:t>
      </w:r>
      <w:r w:rsidR="00BE6BE2" w:rsidRPr="00BE6BE2">
        <w:rPr>
          <w:sz w:val="23"/>
          <w:szCs w:val="23"/>
        </w:rPr>
        <w:t>Reusability</w:t>
      </w:r>
      <w:r w:rsidRPr="00240FA6">
        <w:rPr>
          <w:sz w:val="23"/>
          <w:szCs w:val="23"/>
        </w:rPr>
        <w:t>”/&gt;</w:t>
      </w:r>
    </w:p>
    <w:p w14:paraId="36FD7DC8" w14:textId="77777777" w:rsidR="00F872BF" w:rsidRPr="00240FA6" w:rsidRDefault="00F872BF" w:rsidP="00F872BF">
      <w:pPr>
        <w:pStyle w:val="Default"/>
        <w:ind w:left="576"/>
        <w:rPr>
          <w:sz w:val="23"/>
          <w:szCs w:val="23"/>
        </w:rPr>
      </w:pPr>
      <w:r w:rsidRPr="00240FA6">
        <w:rPr>
          <w:sz w:val="23"/>
          <w:szCs w:val="23"/>
        </w:rPr>
        <w:t>&lt;value value="1" xsi:type="INT"/&gt;</w:t>
      </w:r>
    </w:p>
    <w:p w14:paraId="35CF40BE" w14:textId="77777777" w:rsidR="00F872BF" w:rsidRPr="00240FA6" w:rsidRDefault="00F872BF" w:rsidP="00F872BF"/>
    <w:p w14:paraId="6AF37FC1" w14:textId="77777777" w:rsidR="00F872BF" w:rsidRPr="005C4AD6" w:rsidRDefault="00F872BF" w:rsidP="00BE6BE2">
      <w:pPr>
        <w:pStyle w:val="Default"/>
        <w:rPr>
          <w:sz w:val="23"/>
          <w:szCs w:val="23"/>
        </w:rPr>
      </w:pPr>
      <w:r w:rsidRPr="005C4AD6">
        <w:rPr>
          <w:sz w:val="23"/>
          <w:szCs w:val="23"/>
        </w:rPr>
        <w:t xml:space="preserve">The value is </w:t>
      </w:r>
      <w:r w:rsidR="00BE6BE2">
        <w:rPr>
          <w:sz w:val="23"/>
          <w:szCs w:val="23"/>
        </w:rPr>
        <w:t xml:space="preserve">a positive </w:t>
      </w:r>
      <w:r w:rsidRPr="005C4AD6">
        <w:rPr>
          <w:sz w:val="23"/>
          <w:szCs w:val="23"/>
        </w:rPr>
        <w:t>integer</w:t>
      </w:r>
      <w:r w:rsidR="00BE6BE2">
        <w:rPr>
          <w:sz w:val="23"/>
          <w:szCs w:val="23"/>
        </w:rPr>
        <w:t xml:space="preserve">, </w:t>
      </w:r>
      <w:r w:rsidRPr="005C4AD6">
        <w:rPr>
          <w:sz w:val="23"/>
          <w:szCs w:val="23"/>
        </w:rPr>
        <w:t>1 mean</w:t>
      </w:r>
      <w:r w:rsidR="00BE6BE2">
        <w:rPr>
          <w:sz w:val="23"/>
          <w:szCs w:val="23"/>
        </w:rPr>
        <w:t>s</w:t>
      </w:r>
      <w:r w:rsidRPr="005C4AD6">
        <w:rPr>
          <w:sz w:val="23"/>
          <w:szCs w:val="23"/>
        </w:rPr>
        <w:t xml:space="preserve"> single use</w:t>
      </w:r>
      <w:r w:rsidR="00BE6BE2">
        <w:rPr>
          <w:sz w:val="23"/>
          <w:szCs w:val="23"/>
        </w:rPr>
        <w:t xml:space="preserve"> and any other value </w:t>
      </w:r>
      <w:r w:rsidRPr="005C4AD6">
        <w:rPr>
          <w:sz w:val="23"/>
          <w:szCs w:val="23"/>
        </w:rPr>
        <w:t xml:space="preserve">meaning reusable up to this many times.) </w:t>
      </w:r>
    </w:p>
    <w:p w14:paraId="1A78FAF0" w14:textId="77777777" w:rsidR="00F872BF" w:rsidRDefault="00F872BF" w:rsidP="00F872BF">
      <w:pPr>
        <w:pStyle w:val="Default"/>
        <w:rPr>
          <w:sz w:val="23"/>
          <w:szCs w:val="23"/>
        </w:rPr>
      </w:pPr>
    </w:p>
    <w:p w14:paraId="2E3F8B5A" w14:textId="77777777" w:rsidR="00F872BF" w:rsidRDefault="00F872BF" w:rsidP="00B162B3">
      <w:pPr>
        <w:pStyle w:val="Heading4"/>
      </w:pPr>
      <w:r w:rsidRPr="000005C0">
        <w:t>Sterile Use</w:t>
      </w:r>
    </w:p>
    <w:p w14:paraId="56D1BE15" w14:textId="77777777" w:rsidR="00BE6BE2" w:rsidRDefault="00BE6BE2" w:rsidP="00BE6BE2">
      <w:r>
        <w:t>The example below provides an illustration for encoding r</w:t>
      </w:r>
      <w:r w:rsidRPr="00BE6BE2">
        <w:t>eusability</w:t>
      </w:r>
      <w:r>
        <w:t xml:space="preserve"> information:</w:t>
      </w:r>
    </w:p>
    <w:p w14:paraId="477602EC" w14:textId="77777777" w:rsidR="00F872BF" w:rsidRPr="00F43CE6" w:rsidRDefault="00F872BF" w:rsidP="00F872BF">
      <w:r w:rsidRPr="00F43CE6">
        <w:t>&lt;subjectOf&gt;</w:t>
      </w:r>
    </w:p>
    <w:p w14:paraId="155AE2AA" w14:textId="77777777" w:rsidR="00F872BF" w:rsidRPr="00F43CE6" w:rsidRDefault="00F872BF" w:rsidP="00F872BF">
      <w:pPr>
        <w:ind w:left="288"/>
      </w:pPr>
      <w:r w:rsidRPr="00F43CE6">
        <w:t xml:space="preserve">&lt;characteristic&gt; </w:t>
      </w:r>
    </w:p>
    <w:p w14:paraId="5AB65FCF" w14:textId="77777777" w:rsidR="00F872BF" w:rsidRPr="00F43CE6" w:rsidRDefault="00F872BF" w:rsidP="00F872BF">
      <w:pPr>
        <w:ind w:left="576"/>
      </w:pPr>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14:paraId="2186700D" w14:textId="77777777" w:rsidR="00F872BF" w:rsidRDefault="00F872BF" w:rsidP="00F872BF">
      <w:pPr>
        <w:ind w:left="576"/>
      </w:pPr>
      <w:r w:rsidRPr="00F43CE6">
        <w:t xml:space="preserve">&lt;value xsi:type=“BL” value="true"/&gt; </w:t>
      </w:r>
    </w:p>
    <w:p w14:paraId="3D85731F" w14:textId="77777777" w:rsidR="00F872BF" w:rsidRPr="00F43CE6" w:rsidRDefault="00F872BF" w:rsidP="00F872BF"/>
    <w:p w14:paraId="439E4248" w14:textId="77777777" w:rsidR="00F872BF" w:rsidRPr="005C4AD6" w:rsidRDefault="00F872BF" w:rsidP="00BE6BE2">
      <w:pPr>
        <w:pStyle w:val="Default"/>
        <w:rPr>
          <w:sz w:val="23"/>
          <w:szCs w:val="23"/>
        </w:rPr>
      </w:pPr>
      <w:r>
        <w:rPr>
          <w:sz w:val="23"/>
          <w:szCs w:val="23"/>
        </w:rPr>
        <w:t>The value is a boolean with allowed values of “true” or “false”.</w:t>
      </w:r>
    </w:p>
    <w:p w14:paraId="29618BB7" w14:textId="77777777" w:rsidR="00F872BF" w:rsidRDefault="00F872BF" w:rsidP="00F872BF"/>
    <w:p w14:paraId="1E39B0DE" w14:textId="77777777" w:rsidR="00BE6BE2" w:rsidRDefault="00BE6BE2" w:rsidP="00B162B3">
      <w:pPr>
        <w:pStyle w:val="Heading4"/>
      </w:pPr>
      <w:r>
        <w:t>MRI</w:t>
      </w:r>
      <w:r w:rsidRPr="000005C0">
        <w:t xml:space="preserve"> Use</w:t>
      </w:r>
    </w:p>
    <w:p w14:paraId="2642EFC5" w14:textId="77777777" w:rsidR="00BE6BE2" w:rsidRDefault="00BE6BE2" w:rsidP="00BE6BE2">
      <w:r>
        <w:t>The example below provides an illustration for encoding MRI use information:</w:t>
      </w:r>
    </w:p>
    <w:p w14:paraId="70F5181A" w14:textId="77777777" w:rsidR="00BE6BE2" w:rsidRPr="00F43CE6" w:rsidRDefault="00BE6BE2" w:rsidP="00BE6BE2">
      <w:r w:rsidRPr="00F43CE6">
        <w:t>&lt;subjectOf&gt;</w:t>
      </w:r>
    </w:p>
    <w:p w14:paraId="05AA9EDA" w14:textId="77777777" w:rsidR="00BE6BE2" w:rsidRPr="00F43CE6" w:rsidRDefault="00BE6BE2" w:rsidP="00BE6BE2">
      <w:pPr>
        <w:ind w:left="288"/>
      </w:pPr>
      <w:r w:rsidRPr="00F43CE6">
        <w:t xml:space="preserve">&lt;characteristic&gt; </w:t>
      </w:r>
    </w:p>
    <w:p w14:paraId="7D9CB8FB" w14:textId="77777777" w:rsidR="00BE6BE2" w:rsidRPr="00F43CE6" w:rsidRDefault="00BE6BE2" w:rsidP="00BE6BE2">
      <w:pPr>
        <w:ind w:left="576"/>
      </w:pPr>
      <w:r w:rsidRPr="00F43CE6">
        <w:lastRenderedPageBreak/>
        <w:t>&lt;code code="</w:t>
      </w:r>
      <w:r>
        <w:t>10</w:t>
      </w:r>
      <w:r w:rsidRPr="00F43CE6">
        <w:t>" codeSystem="</w:t>
      </w:r>
      <w:r>
        <w:t>2.16.840.1.113883.2.20.6.23</w:t>
      </w:r>
      <w:r w:rsidRPr="00F43CE6">
        <w:t>"</w:t>
      </w:r>
      <w:r>
        <w:t xml:space="preserve"> displayName=”</w:t>
      </w:r>
      <w:r w:rsidRPr="005C4AD6">
        <w:t xml:space="preserve"> Sterile Use</w:t>
      </w:r>
      <w:r>
        <w:t>”</w:t>
      </w:r>
      <w:r w:rsidRPr="00F43CE6">
        <w:t>/&gt;</w:t>
      </w:r>
    </w:p>
    <w:p w14:paraId="00716056" w14:textId="77777777" w:rsidR="00BE6BE2" w:rsidRDefault="00BE6BE2" w:rsidP="00BE6BE2">
      <w:pPr>
        <w:ind w:left="576"/>
      </w:pPr>
      <w:r w:rsidRPr="00F43CE6">
        <w:t xml:space="preserve">&lt;value xsi:type=“BL” value="true"/&gt; </w:t>
      </w:r>
    </w:p>
    <w:p w14:paraId="18896D21" w14:textId="77777777" w:rsidR="00BE6BE2" w:rsidRPr="00F43CE6" w:rsidRDefault="00BE6BE2" w:rsidP="00BE6BE2"/>
    <w:p w14:paraId="6B2C5311" w14:textId="77777777" w:rsidR="00BE6BE2" w:rsidRPr="005C4AD6" w:rsidRDefault="00BE6BE2" w:rsidP="00BE6BE2">
      <w:pPr>
        <w:pStyle w:val="Default"/>
        <w:rPr>
          <w:sz w:val="23"/>
          <w:szCs w:val="23"/>
        </w:rPr>
      </w:pPr>
      <w:r>
        <w:rPr>
          <w:sz w:val="23"/>
          <w:szCs w:val="23"/>
        </w:rPr>
        <w:t>The value is a boolean with allowed values of “true” or “false”.</w:t>
      </w:r>
    </w:p>
    <w:p w14:paraId="1E7BB4D7" w14:textId="77777777" w:rsidR="00BE6BE2" w:rsidRDefault="00BE6BE2" w:rsidP="00F872BF"/>
    <w:p w14:paraId="0AD56F81" w14:textId="77777777" w:rsidR="00F872BF" w:rsidRDefault="00F872BF" w:rsidP="00B162B3">
      <w:pPr>
        <w:pStyle w:val="Heading4"/>
      </w:pPr>
      <w:r>
        <w:t xml:space="preserve">Size </w:t>
      </w:r>
    </w:p>
    <w:p w14:paraId="392361B5" w14:textId="77777777" w:rsidR="00F872BF" w:rsidRPr="008E215E" w:rsidRDefault="00F872BF" w:rsidP="00F872BF">
      <w:r w:rsidRPr="008E215E">
        <w:t>The example below provides an illustration for encoding size information:</w:t>
      </w:r>
    </w:p>
    <w:p w14:paraId="1D683F49" w14:textId="77777777" w:rsidR="00F872BF" w:rsidRPr="008E215E" w:rsidRDefault="00F872BF" w:rsidP="00F872BF">
      <w:pPr>
        <w:pStyle w:val="Default"/>
        <w:rPr>
          <w:sz w:val="23"/>
          <w:szCs w:val="23"/>
        </w:rPr>
      </w:pPr>
      <w:r w:rsidRPr="008E215E">
        <w:rPr>
          <w:sz w:val="23"/>
          <w:szCs w:val="23"/>
        </w:rPr>
        <w:t xml:space="preserve">&lt;subjectOf&gt; </w:t>
      </w:r>
    </w:p>
    <w:p w14:paraId="4350A7E4" w14:textId="77777777" w:rsidR="00F872BF" w:rsidRPr="008E215E" w:rsidRDefault="00F872BF" w:rsidP="00F872BF">
      <w:pPr>
        <w:pStyle w:val="Default"/>
        <w:rPr>
          <w:sz w:val="23"/>
          <w:szCs w:val="23"/>
        </w:rPr>
      </w:pPr>
      <w:r w:rsidRPr="008E215E">
        <w:rPr>
          <w:sz w:val="23"/>
          <w:szCs w:val="23"/>
        </w:rPr>
        <w:t xml:space="preserve">  &lt;characteristic&gt; </w:t>
      </w:r>
    </w:p>
    <w:p w14:paraId="08459D8A" w14:textId="77777777" w:rsidR="00F872BF" w:rsidRPr="008E215E" w:rsidRDefault="00F872BF" w:rsidP="00F872BF">
      <w:pPr>
        <w:pStyle w:val="Default"/>
        <w:ind w:left="720"/>
        <w:rPr>
          <w:sz w:val="23"/>
          <w:szCs w:val="23"/>
        </w:rPr>
      </w:pPr>
      <w:r w:rsidRPr="008E215E">
        <w:rPr>
          <w:sz w:val="23"/>
          <w:szCs w:val="23"/>
        </w:rPr>
        <w:t>&lt;code code="11" codeSystem="2.16.840.1.113883.2.20.6.23" displayName="Size"/&gt;</w:t>
      </w:r>
    </w:p>
    <w:p w14:paraId="71B96416" w14:textId="77777777" w:rsidR="00F872BF" w:rsidRPr="008E215E" w:rsidRDefault="00F872BF" w:rsidP="00F872BF">
      <w:pPr>
        <w:pStyle w:val="Default"/>
        <w:rPr>
          <w:sz w:val="23"/>
          <w:szCs w:val="23"/>
        </w:rPr>
      </w:pPr>
      <w:r w:rsidRPr="008E215E">
        <w:rPr>
          <w:sz w:val="23"/>
          <w:szCs w:val="23"/>
        </w:rPr>
        <w:t xml:space="preserve">    &lt;value unit="mm" value="18" xsi:type="PQ"/&gt;</w:t>
      </w:r>
    </w:p>
    <w:p w14:paraId="70419F98" w14:textId="77777777" w:rsidR="00F872BF" w:rsidRPr="00C66DC9" w:rsidRDefault="00F872BF" w:rsidP="00F872BF">
      <w:pPr>
        <w:pStyle w:val="Default"/>
        <w:rPr>
          <w:rFonts w:ascii="Courier New" w:hAnsi="Courier New" w:cs="Courier New"/>
          <w:sz w:val="18"/>
          <w:szCs w:val="18"/>
        </w:rPr>
      </w:pPr>
    </w:p>
    <w:p w14:paraId="209470F3" w14:textId="77777777" w:rsidR="00F4437E" w:rsidRDefault="00987270" w:rsidP="00B162B3">
      <w:pPr>
        <w:pStyle w:val="Heading4"/>
      </w:pPr>
      <w:r>
        <w:t>Imprint</w:t>
      </w:r>
    </w:p>
    <w:p w14:paraId="79BDCEF3" w14:textId="77777777" w:rsidR="00001F87" w:rsidRPr="008E215E" w:rsidRDefault="00001F87" w:rsidP="00001F87">
      <w:r w:rsidRPr="008E215E">
        <w:t>The example below provides an illustration for encoding imprint information:</w:t>
      </w:r>
    </w:p>
    <w:p w14:paraId="01B934B8" w14:textId="77777777" w:rsidR="005D72A1" w:rsidRPr="008E215E" w:rsidRDefault="005D72A1" w:rsidP="005D72A1">
      <w:pPr>
        <w:pStyle w:val="Default"/>
        <w:rPr>
          <w:sz w:val="23"/>
          <w:szCs w:val="23"/>
        </w:rPr>
      </w:pPr>
      <w:r w:rsidRPr="008E215E">
        <w:rPr>
          <w:sz w:val="23"/>
          <w:szCs w:val="23"/>
        </w:rPr>
        <w:t xml:space="preserve">&lt;subjectOf&gt; </w:t>
      </w:r>
    </w:p>
    <w:p w14:paraId="392834CF" w14:textId="77777777" w:rsidR="005D72A1" w:rsidRPr="008E215E" w:rsidRDefault="005D72A1" w:rsidP="005D72A1">
      <w:pPr>
        <w:pStyle w:val="Default"/>
        <w:rPr>
          <w:sz w:val="23"/>
          <w:szCs w:val="23"/>
        </w:rPr>
      </w:pPr>
      <w:r w:rsidRPr="008E215E">
        <w:rPr>
          <w:sz w:val="23"/>
          <w:szCs w:val="23"/>
        </w:rPr>
        <w:t xml:space="preserve">  &lt;characteristic&gt; </w:t>
      </w:r>
    </w:p>
    <w:p w14:paraId="567ECB5B" w14:textId="77777777" w:rsidR="005D72A1" w:rsidRPr="008E215E" w:rsidRDefault="005D72A1" w:rsidP="005D72A1">
      <w:pPr>
        <w:pStyle w:val="Default"/>
        <w:rPr>
          <w:sz w:val="23"/>
          <w:szCs w:val="23"/>
        </w:rPr>
      </w:pPr>
      <w:r w:rsidRPr="008E215E">
        <w:rPr>
          <w:sz w:val="23"/>
          <w:szCs w:val="23"/>
        </w:rPr>
        <w:t xml:space="preserve">    &lt;code code="12" codeSystem="2.16.840.1.113883.2.20.6.23" displayName=”Imprint”/&gt; </w:t>
      </w:r>
    </w:p>
    <w:p w14:paraId="594C50F4" w14:textId="77777777" w:rsidR="005D72A1" w:rsidRPr="008E215E" w:rsidRDefault="005D72A1" w:rsidP="005D72A1">
      <w:pPr>
        <w:pStyle w:val="Default"/>
        <w:rPr>
          <w:sz w:val="23"/>
          <w:szCs w:val="23"/>
        </w:rPr>
      </w:pPr>
      <w:r w:rsidRPr="008E215E">
        <w:rPr>
          <w:sz w:val="23"/>
          <w:szCs w:val="23"/>
        </w:rPr>
        <w:t xml:space="preserve">    &lt;value xsi:type="ST"&gt;05&lt;/value&gt;</w:t>
      </w:r>
    </w:p>
    <w:p w14:paraId="5FCA73E2" w14:textId="77777777" w:rsidR="00033479" w:rsidRDefault="00033479" w:rsidP="0080029F">
      <w:pPr>
        <w:pStyle w:val="Default"/>
        <w:rPr>
          <w:sz w:val="23"/>
          <w:szCs w:val="23"/>
        </w:rPr>
      </w:pPr>
    </w:p>
    <w:p w14:paraId="74CC9DBC" w14:textId="77777777" w:rsidR="00033479" w:rsidRDefault="00B265CF" w:rsidP="00F67A67">
      <w:pPr>
        <w:pStyle w:val="Heading4"/>
      </w:pPr>
      <w:r>
        <w:t>Pharmaceutical Standard</w:t>
      </w:r>
    </w:p>
    <w:p w14:paraId="68CC2011" w14:textId="77777777" w:rsidR="00987270" w:rsidRDefault="00987270" w:rsidP="00987270">
      <w:pPr>
        <w:pStyle w:val="Default"/>
        <w:rPr>
          <w:rFonts w:eastAsia="Arial Unicode MS"/>
          <w:b/>
          <w:bCs/>
          <w:sz w:val="26"/>
          <w:szCs w:val="26"/>
        </w:rPr>
      </w:pPr>
      <w:r>
        <w:rPr>
          <w:sz w:val="23"/>
          <w:szCs w:val="23"/>
        </w:rPr>
        <w:t xml:space="preserve">The </w:t>
      </w:r>
      <w:r w:rsidRPr="00987270">
        <w:rPr>
          <w:sz w:val="23"/>
          <w:szCs w:val="23"/>
        </w:rPr>
        <w:t>Pharmaceutical Standard</w:t>
      </w:r>
      <w:r>
        <w:rPr>
          <w:sz w:val="23"/>
          <w:szCs w:val="23"/>
        </w:rPr>
        <w:t xml:space="preserve"> is identified by one or more value elements as illustrated below:</w:t>
      </w:r>
      <w:r>
        <w:rPr>
          <w:rFonts w:eastAsia="Arial Unicode MS"/>
          <w:b/>
          <w:bCs/>
          <w:sz w:val="26"/>
          <w:szCs w:val="26"/>
        </w:rPr>
        <w:t xml:space="preserve"> </w:t>
      </w:r>
    </w:p>
    <w:p w14:paraId="79F7263B" w14:textId="77777777" w:rsidR="002E6A0B" w:rsidRPr="002E6A0B" w:rsidRDefault="002E6A0B" w:rsidP="00987270">
      <w:pPr>
        <w:pStyle w:val="Default"/>
        <w:rPr>
          <w:sz w:val="23"/>
          <w:szCs w:val="23"/>
        </w:rPr>
      </w:pPr>
      <w:r w:rsidRPr="002E6A0B">
        <w:rPr>
          <w:sz w:val="23"/>
          <w:szCs w:val="23"/>
        </w:rPr>
        <w:t>&lt;manufacturedProduct&gt;</w:t>
      </w:r>
    </w:p>
    <w:p w14:paraId="1982A184" w14:textId="77777777" w:rsidR="00987270" w:rsidRPr="002E6A0B" w:rsidRDefault="00987270" w:rsidP="002E6A0B">
      <w:pPr>
        <w:pStyle w:val="Default"/>
        <w:ind w:left="288"/>
        <w:rPr>
          <w:sz w:val="23"/>
          <w:szCs w:val="23"/>
        </w:rPr>
      </w:pPr>
      <w:r w:rsidRPr="002E6A0B">
        <w:rPr>
          <w:sz w:val="23"/>
          <w:szCs w:val="23"/>
        </w:rPr>
        <w:t>&lt;subjectOf&gt;</w:t>
      </w:r>
    </w:p>
    <w:p w14:paraId="437B1700" w14:textId="77777777" w:rsidR="00987270" w:rsidRPr="002E6A0B" w:rsidRDefault="00987270" w:rsidP="002E6A0B">
      <w:pPr>
        <w:pStyle w:val="Default"/>
        <w:ind w:left="576"/>
        <w:rPr>
          <w:sz w:val="23"/>
          <w:szCs w:val="23"/>
        </w:rPr>
      </w:pPr>
      <w:r w:rsidRPr="002E6A0B">
        <w:rPr>
          <w:sz w:val="23"/>
          <w:szCs w:val="23"/>
        </w:rPr>
        <w:t>&lt;characteristic&gt;</w:t>
      </w:r>
    </w:p>
    <w:p w14:paraId="642E30DE" w14:textId="77777777" w:rsidR="00987270" w:rsidRPr="002E6A0B" w:rsidRDefault="00987270" w:rsidP="002E6A0B">
      <w:pPr>
        <w:pStyle w:val="Default"/>
        <w:ind w:left="864"/>
        <w:rPr>
          <w:sz w:val="23"/>
          <w:szCs w:val="23"/>
        </w:rPr>
      </w:pPr>
      <w:r w:rsidRPr="002E6A0B">
        <w:rPr>
          <w:sz w:val="23"/>
          <w:szCs w:val="23"/>
        </w:rPr>
        <w:t xml:space="preserve">&lt;code code="13" codeSystem="2.16.840.1.113883.2.20.6.23" displayName=”Pharmaceutical Standard”/&gt; </w:t>
      </w:r>
    </w:p>
    <w:p w14:paraId="5B1594A1" w14:textId="77777777" w:rsidR="00987270" w:rsidRPr="002E6A0B" w:rsidRDefault="00987270" w:rsidP="002E6A0B">
      <w:pPr>
        <w:pStyle w:val="Default"/>
        <w:ind w:left="864"/>
        <w:rPr>
          <w:sz w:val="23"/>
          <w:szCs w:val="23"/>
        </w:rPr>
      </w:pPr>
      <w:r w:rsidRPr="002E6A0B">
        <w:rPr>
          <w:sz w:val="23"/>
          <w:szCs w:val="23"/>
        </w:rPr>
        <w:t>&lt;value code="</w:t>
      </w:r>
      <w:r w:rsidR="002E6A0B" w:rsidRPr="002E6A0B">
        <w:rPr>
          <w:sz w:val="23"/>
          <w:szCs w:val="23"/>
        </w:rPr>
        <w:t>1</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BP</w:t>
      </w:r>
      <w:r w:rsidR="002E6A0B" w:rsidRPr="002E6A0B">
        <w:rPr>
          <w:sz w:val="23"/>
          <w:szCs w:val="23"/>
        </w:rPr>
        <w:t>" xsi:type="CE"&gt;</w:t>
      </w:r>
    </w:p>
    <w:p w14:paraId="65F3D87A" w14:textId="77777777" w:rsidR="002E6A0B" w:rsidRPr="002E6A0B" w:rsidRDefault="002E6A0B" w:rsidP="002E6A0B">
      <w:pPr>
        <w:pStyle w:val="Default"/>
        <w:ind w:left="576"/>
        <w:rPr>
          <w:sz w:val="23"/>
          <w:szCs w:val="23"/>
        </w:rPr>
      </w:pPr>
      <w:r w:rsidRPr="002E6A0B">
        <w:rPr>
          <w:sz w:val="23"/>
          <w:szCs w:val="23"/>
        </w:rPr>
        <w:t>&lt;/characteristic&gt;</w:t>
      </w:r>
    </w:p>
    <w:p w14:paraId="56C4A10D" w14:textId="77777777" w:rsidR="002E6A0B" w:rsidRPr="002E6A0B" w:rsidRDefault="002E6A0B" w:rsidP="002E6A0B">
      <w:pPr>
        <w:pStyle w:val="Default"/>
        <w:ind w:left="288"/>
        <w:rPr>
          <w:sz w:val="23"/>
          <w:szCs w:val="23"/>
        </w:rPr>
      </w:pPr>
      <w:r w:rsidRPr="002E6A0B">
        <w:rPr>
          <w:sz w:val="23"/>
          <w:szCs w:val="23"/>
        </w:rPr>
        <w:t>&lt;/subjectOf&gt;</w:t>
      </w:r>
    </w:p>
    <w:p w14:paraId="50635CAB" w14:textId="77777777" w:rsidR="002E6A0B" w:rsidRPr="002E6A0B" w:rsidRDefault="002E6A0B" w:rsidP="002E6A0B">
      <w:pPr>
        <w:pStyle w:val="Default"/>
        <w:ind w:left="288"/>
        <w:rPr>
          <w:sz w:val="23"/>
          <w:szCs w:val="23"/>
        </w:rPr>
      </w:pPr>
      <w:r w:rsidRPr="002E6A0B">
        <w:rPr>
          <w:sz w:val="23"/>
          <w:szCs w:val="23"/>
        </w:rPr>
        <w:t>&lt;subjectOf&gt;</w:t>
      </w:r>
    </w:p>
    <w:p w14:paraId="0EE6EA02" w14:textId="77777777" w:rsidR="002E6A0B" w:rsidRPr="002E6A0B" w:rsidRDefault="002E6A0B" w:rsidP="002E6A0B">
      <w:pPr>
        <w:pStyle w:val="Default"/>
        <w:ind w:left="576"/>
        <w:rPr>
          <w:sz w:val="23"/>
          <w:szCs w:val="23"/>
        </w:rPr>
      </w:pPr>
      <w:r w:rsidRPr="002E6A0B">
        <w:rPr>
          <w:sz w:val="23"/>
          <w:szCs w:val="23"/>
        </w:rPr>
        <w:t>&lt;characteristic&gt;</w:t>
      </w:r>
    </w:p>
    <w:p w14:paraId="4BAC190E" w14:textId="77777777" w:rsidR="002E6A0B" w:rsidRPr="002E6A0B" w:rsidRDefault="002E6A0B" w:rsidP="002E6A0B">
      <w:pPr>
        <w:pStyle w:val="Default"/>
        <w:ind w:left="864"/>
        <w:rPr>
          <w:sz w:val="23"/>
          <w:szCs w:val="23"/>
        </w:rPr>
      </w:pPr>
      <w:r w:rsidRPr="002E6A0B">
        <w:rPr>
          <w:sz w:val="23"/>
          <w:szCs w:val="23"/>
        </w:rPr>
        <w:t>&lt;code code="13" codeSystem="2.16.840.1</w:t>
      </w:r>
      <w:r w:rsidR="00E42CF9">
        <w:rPr>
          <w:sz w:val="23"/>
          <w:szCs w:val="23"/>
        </w:rPr>
        <w:t>.113883.2.20.6.23" displayName=</w:t>
      </w:r>
      <w:r w:rsidR="00E42CF9" w:rsidRPr="002E6A0B">
        <w:rPr>
          <w:sz w:val="23"/>
          <w:szCs w:val="23"/>
        </w:rPr>
        <w:t>"</w:t>
      </w:r>
      <w:r w:rsidRPr="002E6A0B">
        <w:rPr>
          <w:sz w:val="23"/>
          <w:szCs w:val="23"/>
        </w:rPr>
        <w:t>Pharmaceutical Standard</w:t>
      </w:r>
      <w:r w:rsidR="00E42CF9" w:rsidRPr="002E6A0B">
        <w:rPr>
          <w:sz w:val="23"/>
          <w:szCs w:val="23"/>
        </w:rPr>
        <w:t>"</w:t>
      </w:r>
      <w:r w:rsidRPr="002E6A0B">
        <w:rPr>
          <w:sz w:val="23"/>
          <w:szCs w:val="23"/>
        </w:rPr>
        <w:t xml:space="preserve">/&gt; </w:t>
      </w:r>
    </w:p>
    <w:p w14:paraId="244A0F1F" w14:textId="77777777" w:rsidR="002E6A0B" w:rsidRPr="002E6A0B" w:rsidRDefault="002E6A0B" w:rsidP="002E6A0B">
      <w:pPr>
        <w:pStyle w:val="Default"/>
        <w:ind w:left="864"/>
        <w:rPr>
          <w:sz w:val="23"/>
          <w:szCs w:val="23"/>
        </w:rPr>
      </w:pPr>
      <w:r w:rsidRPr="002E6A0B">
        <w:rPr>
          <w:sz w:val="23"/>
          <w:szCs w:val="23"/>
        </w:rPr>
        <w:t>&lt;value code="</w:t>
      </w:r>
      <w:r w:rsidR="006B3365">
        <w:rPr>
          <w:sz w:val="23"/>
          <w:szCs w:val="23"/>
        </w:rPr>
        <w:t>7</w:t>
      </w:r>
      <w:r w:rsidRPr="002E6A0B">
        <w:rPr>
          <w:sz w:val="23"/>
          <w:szCs w:val="23"/>
        </w:rPr>
        <w:t>" codeSystem="</w:t>
      </w:r>
      <w:r w:rsidR="006B3365">
        <w:rPr>
          <w:sz w:val="23"/>
          <w:szCs w:val="23"/>
        </w:rPr>
        <w:t>2.16.840.1.113883.2.20.6.5</w:t>
      </w:r>
      <w:r w:rsidRPr="002E6A0B">
        <w:rPr>
          <w:sz w:val="23"/>
          <w:szCs w:val="23"/>
        </w:rPr>
        <w:t>" displayName="</w:t>
      </w:r>
      <w:r w:rsidR="006B3365">
        <w:rPr>
          <w:sz w:val="23"/>
          <w:szCs w:val="23"/>
        </w:rPr>
        <w:t>USP</w:t>
      </w:r>
      <w:r w:rsidRPr="002E6A0B">
        <w:rPr>
          <w:sz w:val="23"/>
          <w:szCs w:val="23"/>
        </w:rPr>
        <w:t>" xsi:type="CE"&gt;</w:t>
      </w:r>
    </w:p>
    <w:p w14:paraId="4832D45B" w14:textId="77777777" w:rsidR="002E6A0B" w:rsidRPr="002E6A0B" w:rsidRDefault="002E6A0B" w:rsidP="002E6A0B">
      <w:pPr>
        <w:pStyle w:val="Default"/>
        <w:ind w:left="576"/>
        <w:rPr>
          <w:sz w:val="23"/>
          <w:szCs w:val="23"/>
        </w:rPr>
      </w:pPr>
      <w:r w:rsidRPr="002E6A0B">
        <w:rPr>
          <w:sz w:val="23"/>
          <w:szCs w:val="23"/>
        </w:rPr>
        <w:t>&lt;/characteristic&gt;</w:t>
      </w:r>
    </w:p>
    <w:p w14:paraId="61097475" w14:textId="77777777" w:rsidR="002E6A0B" w:rsidRPr="002E6A0B" w:rsidRDefault="002E6A0B" w:rsidP="002E6A0B">
      <w:pPr>
        <w:pStyle w:val="Default"/>
        <w:ind w:left="288"/>
        <w:rPr>
          <w:sz w:val="23"/>
          <w:szCs w:val="23"/>
        </w:rPr>
      </w:pPr>
      <w:r w:rsidRPr="002E6A0B">
        <w:rPr>
          <w:sz w:val="23"/>
          <w:szCs w:val="23"/>
        </w:rPr>
        <w:t>&lt;/subjectOf&gt;</w:t>
      </w:r>
    </w:p>
    <w:p w14:paraId="42C59EB2" w14:textId="77777777" w:rsidR="00987270" w:rsidRDefault="00987270" w:rsidP="00987270"/>
    <w:p w14:paraId="3265E59C" w14:textId="77777777" w:rsidR="00B265CF" w:rsidRDefault="00B265CF" w:rsidP="00F67A67">
      <w:pPr>
        <w:pStyle w:val="Heading4"/>
      </w:pPr>
      <w:r>
        <w:t>Scheduling Symbol</w:t>
      </w:r>
    </w:p>
    <w:p w14:paraId="0A266E70" w14:textId="77777777" w:rsidR="002E6A0B" w:rsidRDefault="002E6A0B" w:rsidP="002E6A0B">
      <w:pPr>
        <w:pStyle w:val="Default"/>
        <w:rPr>
          <w:rFonts w:eastAsia="Arial Unicode MS"/>
          <w:b/>
          <w:bCs/>
          <w:sz w:val="26"/>
          <w:szCs w:val="26"/>
        </w:rPr>
      </w:pPr>
      <w:r>
        <w:rPr>
          <w:sz w:val="23"/>
          <w:szCs w:val="23"/>
        </w:rPr>
        <w:t xml:space="preserve">The </w:t>
      </w:r>
      <w:r w:rsidR="006B3365">
        <w:t>Scheduling Symbol</w:t>
      </w:r>
      <w:r w:rsidR="006B3365">
        <w:rPr>
          <w:sz w:val="23"/>
          <w:szCs w:val="23"/>
        </w:rPr>
        <w:t xml:space="preserve"> </w:t>
      </w:r>
      <w:r>
        <w:rPr>
          <w:sz w:val="23"/>
          <w:szCs w:val="23"/>
        </w:rPr>
        <w:t>is identified by one or more value elements as illustrated below:</w:t>
      </w:r>
      <w:r>
        <w:rPr>
          <w:rFonts w:eastAsia="Arial Unicode MS"/>
          <w:b/>
          <w:bCs/>
          <w:sz w:val="26"/>
          <w:szCs w:val="26"/>
        </w:rPr>
        <w:t xml:space="preserve"> </w:t>
      </w:r>
    </w:p>
    <w:p w14:paraId="7F676D37" w14:textId="77777777" w:rsidR="002E6A0B" w:rsidRPr="002E6A0B" w:rsidRDefault="002E6A0B" w:rsidP="002E6A0B">
      <w:pPr>
        <w:pStyle w:val="Default"/>
        <w:rPr>
          <w:sz w:val="23"/>
          <w:szCs w:val="23"/>
        </w:rPr>
      </w:pPr>
      <w:r w:rsidRPr="002E6A0B">
        <w:rPr>
          <w:sz w:val="23"/>
          <w:szCs w:val="23"/>
        </w:rPr>
        <w:t>&lt;manufacturedProduct&gt;</w:t>
      </w:r>
    </w:p>
    <w:p w14:paraId="3DD5CF77" w14:textId="77777777" w:rsidR="002E6A0B" w:rsidRPr="002E6A0B" w:rsidRDefault="002E6A0B" w:rsidP="002E6A0B">
      <w:pPr>
        <w:pStyle w:val="Default"/>
        <w:ind w:left="288"/>
        <w:rPr>
          <w:sz w:val="23"/>
          <w:szCs w:val="23"/>
        </w:rPr>
      </w:pPr>
      <w:r w:rsidRPr="002E6A0B">
        <w:rPr>
          <w:sz w:val="23"/>
          <w:szCs w:val="23"/>
        </w:rPr>
        <w:t>&lt;subjectOf&gt;</w:t>
      </w:r>
    </w:p>
    <w:p w14:paraId="4E84E511" w14:textId="77777777" w:rsidR="002E6A0B" w:rsidRPr="002E6A0B" w:rsidRDefault="002E6A0B" w:rsidP="002E6A0B">
      <w:pPr>
        <w:pStyle w:val="Default"/>
        <w:ind w:left="576"/>
        <w:rPr>
          <w:sz w:val="23"/>
          <w:szCs w:val="23"/>
        </w:rPr>
      </w:pPr>
      <w:r w:rsidRPr="002E6A0B">
        <w:rPr>
          <w:sz w:val="23"/>
          <w:szCs w:val="23"/>
        </w:rPr>
        <w:t>&lt;characteristic&gt;</w:t>
      </w:r>
    </w:p>
    <w:p w14:paraId="5B549909" w14:textId="77777777" w:rsidR="002E6A0B" w:rsidRPr="002E6A0B" w:rsidRDefault="002E6A0B" w:rsidP="002E6A0B">
      <w:pPr>
        <w:ind w:left="864"/>
      </w:pPr>
      <w:r w:rsidRPr="002E6A0B">
        <w:t>&lt;code code="1</w:t>
      </w:r>
      <w:r>
        <w:t>4</w:t>
      </w:r>
      <w:r w:rsidRPr="002E6A0B">
        <w:t>" codeSystem="2.16.840.1</w:t>
      </w:r>
      <w:r w:rsidR="00E42CF9">
        <w:t>.113883.2.20.6.23" displayName=</w:t>
      </w:r>
      <w:r w:rsidR="00E42CF9" w:rsidRPr="002E6A0B">
        <w:t>"</w:t>
      </w:r>
      <w:r>
        <w:t>Scheduling Symbol</w:t>
      </w:r>
      <w:r w:rsidR="00E42CF9" w:rsidRPr="002E6A0B">
        <w:t>"</w:t>
      </w:r>
      <w:r w:rsidRPr="002E6A0B">
        <w:t xml:space="preserve">/&gt; </w:t>
      </w:r>
    </w:p>
    <w:p w14:paraId="577FE2A2" w14:textId="77777777" w:rsidR="002E6A0B" w:rsidRPr="0040515F" w:rsidRDefault="002E6A0B" w:rsidP="002E6A0B">
      <w:pPr>
        <w:pStyle w:val="Default"/>
        <w:ind w:left="864"/>
        <w:rPr>
          <w:sz w:val="23"/>
          <w:szCs w:val="23"/>
          <w:lang w:val="fr-CA"/>
        </w:rPr>
      </w:pPr>
      <w:r w:rsidRPr="0040515F">
        <w:rPr>
          <w:sz w:val="23"/>
          <w:szCs w:val="23"/>
          <w:lang w:val="fr-CA"/>
        </w:rPr>
        <w:lastRenderedPageBreak/>
        <w:t>&lt;value code="1" codeSystem="2.16.840.1.113883.2.20.6.2" displayName="Pr" xsi:type="CE"</w:t>
      </w:r>
      <w:r w:rsidR="00DF26A4" w:rsidRPr="0040515F">
        <w:rPr>
          <w:sz w:val="23"/>
          <w:szCs w:val="23"/>
          <w:lang w:val="fr-CA"/>
        </w:rPr>
        <w:t>/</w:t>
      </w:r>
      <w:r w:rsidRPr="0040515F">
        <w:rPr>
          <w:sz w:val="23"/>
          <w:szCs w:val="23"/>
          <w:lang w:val="fr-CA"/>
        </w:rPr>
        <w:t>&gt;</w:t>
      </w:r>
    </w:p>
    <w:p w14:paraId="60263E10" w14:textId="77777777" w:rsidR="002E6A0B" w:rsidRPr="002E6A0B" w:rsidRDefault="002E6A0B" w:rsidP="002E6A0B">
      <w:pPr>
        <w:pStyle w:val="Default"/>
        <w:ind w:left="576"/>
        <w:rPr>
          <w:sz w:val="23"/>
          <w:szCs w:val="23"/>
        </w:rPr>
      </w:pPr>
      <w:r w:rsidRPr="002E6A0B">
        <w:rPr>
          <w:sz w:val="23"/>
          <w:szCs w:val="23"/>
        </w:rPr>
        <w:t>&lt;/characteristic&gt;</w:t>
      </w:r>
    </w:p>
    <w:p w14:paraId="3627C427" w14:textId="77777777" w:rsidR="002E6A0B" w:rsidRPr="002E6A0B" w:rsidRDefault="002E6A0B" w:rsidP="002E6A0B">
      <w:pPr>
        <w:pStyle w:val="Default"/>
        <w:ind w:left="288"/>
        <w:rPr>
          <w:sz w:val="23"/>
          <w:szCs w:val="23"/>
        </w:rPr>
      </w:pPr>
      <w:r w:rsidRPr="002E6A0B">
        <w:rPr>
          <w:sz w:val="23"/>
          <w:szCs w:val="23"/>
        </w:rPr>
        <w:t>&lt;/subjectOf&gt;</w:t>
      </w:r>
    </w:p>
    <w:p w14:paraId="2E9CEBED" w14:textId="77777777" w:rsidR="002E6A0B" w:rsidRPr="002E6A0B" w:rsidRDefault="002E6A0B" w:rsidP="002E6A0B">
      <w:pPr>
        <w:pStyle w:val="Default"/>
        <w:ind w:left="288"/>
        <w:rPr>
          <w:sz w:val="23"/>
          <w:szCs w:val="23"/>
        </w:rPr>
      </w:pPr>
      <w:r w:rsidRPr="002E6A0B">
        <w:rPr>
          <w:sz w:val="23"/>
          <w:szCs w:val="23"/>
        </w:rPr>
        <w:t>&lt;subjectOf&gt;</w:t>
      </w:r>
    </w:p>
    <w:p w14:paraId="5513C22E" w14:textId="77777777" w:rsidR="002E6A0B" w:rsidRPr="002E6A0B" w:rsidRDefault="002E6A0B" w:rsidP="002E6A0B">
      <w:pPr>
        <w:pStyle w:val="Default"/>
        <w:ind w:left="576"/>
        <w:rPr>
          <w:sz w:val="23"/>
          <w:szCs w:val="23"/>
        </w:rPr>
      </w:pPr>
      <w:r w:rsidRPr="002E6A0B">
        <w:rPr>
          <w:sz w:val="23"/>
          <w:szCs w:val="23"/>
        </w:rPr>
        <w:t>&lt;characteristic&gt;</w:t>
      </w:r>
    </w:p>
    <w:p w14:paraId="720D4BCE" w14:textId="77777777" w:rsidR="002E6A0B" w:rsidRPr="002E6A0B" w:rsidRDefault="002E6A0B" w:rsidP="002E6A0B">
      <w:pPr>
        <w:pStyle w:val="Default"/>
        <w:ind w:left="864"/>
        <w:rPr>
          <w:sz w:val="23"/>
          <w:szCs w:val="23"/>
        </w:rPr>
      </w:pPr>
      <w:r w:rsidRPr="002E6A0B">
        <w:rPr>
          <w:sz w:val="23"/>
          <w:szCs w:val="23"/>
        </w:rPr>
        <w:t>&lt;code code="1</w:t>
      </w:r>
      <w:r>
        <w:rPr>
          <w:sz w:val="23"/>
          <w:szCs w:val="23"/>
        </w:rPr>
        <w:t>4</w:t>
      </w:r>
      <w:r w:rsidRPr="002E6A0B">
        <w:rPr>
          <w:sz w:val="23"/>
          <w:szCs w:val="23"/>
        </w:rPr>
        <w:t>" codeSystem="2.16.840.1</w:t>
      </w:r>
      <w:r w:rsidR="00E42CF9">
        <w:rPr>
          <w:sz w:val="23"/>
          <w:szCs w:val="23"/>
        </w:rPr>
        <w:t>.113883.2.20.6.23" displayName=</w:t>
      </w:r>
      <w:r w:rsidR="00E42CF9" w:rsidRPr="002E6A0B">
        <w:rPr>
          <w:sz w:val="23"/>
          <w:szCs w:val="23"/>
        </w:rPr>
        <w:t>"</w:t>
      </w:r>
      <w:r w:rsidRPr="002E6A0B">
        <w:rPr>
          <w:sz w:val="23"/>
          <w:szCs w:val="23"/>
        </w:rPr>
        <w:t>Scheduling Symbol</w:t>
      </w:r>
      <w:r w:rsidR="00E42CF9" w:rsidRPr="002E6A0B">
        <w:rPr>
          <w:sz w:val="23"/>
          <w:szCs w:val="23"/>
        </w:rPr>
        <w:t>"</w:t>
      </w:r>
      <w:r w:rsidRPr="002E6A0B">
        <w:rPr>
          <w:sz w:val="23"/>
          <w:szCs w:val="23"/>
        </w:rPr>
        <w:t xml:space="preserve">/&gt; </w:t>
      </w:r>
    </w:p>
    <w:p w14:paraId="032209A9" w14:textId="77777777" w:rsidR="002E6A0B" w:rsidRPr="002E6A0B" w:rsidRDefault="002E6A0B" w:rsidP="002E6A0B">
      <w:pPr>
        <w:pStyle w:val="Default"/>
        <w:ind w:left="864"/>
        <w:rPr>
          <w:sz w:val="23"/>
          <w:szCs w:val="23"/>
        </w:rPr>
      </w:pPr>
      <w:r w:rsidRPr="002E6A0B">
        <w:rPr>
          <w:sz w:val="23"/>
          <w:szCs w:val="23"/>
        </w:rPr>
        <w:t>&lt;value code="</w:t>
      </w:r>
      <w:r>
        <w:rPr>
          <w:sz w:val="23"/>
          <w:szCs w:val="23"/>
        </w:rPr>
        <w:t>2</w:t>
      </w:r>
      <w:r w:rsidRPr="002E6A0B">
        <w:rPr>
          <w:sz w:val="23"/>
          <w:szCs w:val="23"/>
        </w:rPr>
        <w:t>" codeSystem="2.16.840.1.113883.2.20.6.2" displayName="</w:t>
      </w:r>
      <w:r>
        <w:rPr>
          <w:sz w:val="23"/>
          <w:szCs w:val="23"/>
        </w:rPr>
        <w:t>N</w:t>
      </w:r>
      <w:r w:rsidRPr="002E6A0B">
        <w:rPr>
          <w:sz w:val="23"/>
          <w:szCs w:val="23"/>
        </w:rPr>
        <w:t>" xsi:type="CE"</w:t>
      </w:r>
      <w:r w:rsidR="00DF26A4">
        <w:rPr>
          <w:sz w:val="23"/>
          <w:szCs w:val="23"/>
        </w:rPr>
        <w:t>/</w:t>
      </w:r>
      <w:r w:rsidRPr="002E6A0B">
        <w:rPr>
          <w:sz w:val="23"/>
          <w:szCs w:val="23"/>
        </w:rPr>
        <w:t>&gt;</w:t>
      </w:r>
    </w:p>
    <w:p w14:paraId="4BD95A8E" w14:textId="77777777" w:rsidR="002E6A0B" w:rsidRPr="002E6A0B" w:rsidRDefault="002E6A0B" w:rsidP="002E6A0B">
      <w:pPr>
        <w:pStyle w:val="Default"/>
        <w:ind w:left="576"/>
        <w:rPr>
          <w:sz w:val="23"/>
          <w:szCs w:val="23"/>
        </w:rPr>
      </w:pPr>
      <w:r w:rsidRPr="002E6A0B">
        <w:rPr>
          <w:sz w:val="23"/>
          <w:szCs w:val="23"/>
        </w:rPr>
        <w:t>&lt;/characteristic&gt;</w:t>
      </w:r>
    </w:p>
    <w:p w14:paraId="6C73E256" w14:textId="77777777" w:rsidR="002E6A0B" w:rsidRPr="002E6A0B" w:rsidRDefault="002E6A0B" w:rsidP="002E6A0B">
      <w:pPr>
        <w:pStyle w:val="Default"/>
        <w:ind w:left="288"/>
        <w:rPr>
          <w:sz w:val="23"/>
          <w:szCs w:val="23"/>
        </w:rPr>
      </w:pPr>
      <w:r w:rsidRPr="002E6A0B">
        <w:rPr>
          <w:sz w:val="23"/>
          <w:szCs w:val="23"/>
        </w:rPr>
        <w:t>&lt;/subjectOf&gt;</w:t>
      </w:r>
    </w:p>
    <w:p w14:paraId="34BEEB8A" w14:textId="77777777" w:rsidR="002E6A0B" w:rsidRPr="002E6A0B" w:rsidRDefault="002E6A0B" w:rsidP="002E6A0B"/>
    <w:p w14:paraId="1B5ECEFF" w14:textId="77777777" w:rsidR="00B265CF" w:rsidRDefault="00B265CF" w:rsidP="00F67A67">
      <w:pPr>
        <w:pStyle w:val="Heading4"/>
      </w:pPr>
      <w:r>
        <w:t>Therapeutic Class</w:t>
      </w:r>
    </w:p>
    <w:p w14:paraId="1F37D984" w14:textId="77777777" w:rsidR="002E6A0B" w:rsidRPr="002676CC" w:rsidRDefault="002E6A0B" w:rsidP="002E6A0B">
      <w:pPr>
        <w:pStyle w:val="Default"/>
        <w:rPr>
          <w:sz w:val="23"/>
          <w:szCs w:val="23"/>
        </w:rPr>
      </w:pPr>
      <w:r>
        <w:rPr>
          <w:sz w:val="23"/>
          <w:szCs w:val="23"/>
        </w:rPr>
        <w:t xml:space="preserve">The </w:t>
      </w:r>
      <w:r w:rsidRPr="002E6A0B">
        <w:rPr>
          <w:sz w:val="23"/>
          <w:szCs w:val="23"/>
        </w:rPr>
        <w:t>Therapeutic Class</w:t>
      </w:r>
      <w:r>
        <w:rPr>
          <w:sz w:val="23"/>
          <w:szCs w:val="23"/>
        </w:rPr>
        <w:t xml:space="preserve"> is identified by one or more value elements as illustrated below:</w:t>
      </w:r>
      <w:r w:rsidRPr="002676CC">
        <w:rPr>
          <w:sz w:val="23"/>
          <w:szCs w:val="23"/>
        </w:rPr>
        <w:t xml:space="preserve"> </w:t>
      </w:r>
    </w:p>
    <w:p w14:paraId="3CA05E5E" w14:textId="77777777" w:rsidR="002E6A0B" w:rsidRPr="002E6A0B" w:rsidRDefault="002E6A0B" w:rsidP="002E6A0B">
      <w:pPr>
        <w:pStyle w:val="Default"/>
        <w:rPr>
          <w:sz w:val="23"/>
          <w:szCs w:val="23"/>
        </w:rPr>
      </w:pPr>
      <w:r w:rsidRPr="002E6A0B">
        <w:rPr>
          <w:sz w:val="23"/>
          <w:szCs w:val="23"/>
        </w:rPr>
        <w:t>&lt;manufacturedProduct&gt;</w:t>
      </w:r>
    </w:p>
    <w:p w14:paraId="6F510593" w14:textId="77777777" w:rsidR="002E6A0B" w:rsidRPr="002E6A0B" w:rsidRDefault="002E6A0B" w:rsidP="002E6A0B">
      <w:pPr>
        <w:pStyle w:val="Default"/>
        <w:ind w:left="288"/>
        <w:rPr>
          <w:sz w:val="23"/>
          <w:szCs w:val="23"/>
        </w:rPr>
      </w:pPr>
      <w:r w:rsidRPr="002E6A0B">
        <w:rPr>
          <w:sz w:val="23"/>
          <w:szCs w:val="23"/>
        </w:rPr>
        <w:t>&lt;subjectOf&gt;</w:t>
      </w:r>
    </w:p>
    <w:p w14:paraId="124FD8E8" w14:textId="77777777" w:rsidR="002E6A0B" w:rsidRPr="002E6A0B" w:rsidRDefault="002E6A0B" w:rsidP="002E6A0B">
      <w:pPr>
        <w:pStyle w:val="Default"/>
        <w:ind w:left="576"/>
        <w:rPr>
          <w:sz w:val="23"/>
          <w:szCs w:val="23"/>
        </w:rPr>
      </w:pPr>
      <w:r w:rsidRPr="002E6A0B">
        <w:rPr>
          <w:sz w:val="23"/>
          <w:szCs w:val="23"/>
        </w:rPr>
        <w:t>&lt;characteristic&gt;</w:t>
      </w:r>
    </w:p>
    <w:p w14:paraId="1C41038A" w14:textId="77777777"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codeSystem="2.16.840.1.113883.2.20.6.23"</w:t>
      </w:r>
      <w:r>
        <w:rPr>
          <w:sz w:val="23"/>
          <w:szCs w:val="23"/>
        </w:rPr>
        <w:t xml:space="preserve"> displayName=</w:t>
      </w:r>
      <w:r w:rsidR="00E42CF9" w:rsidRPr="002E6A0B">
        <w:rPr>
          <w:sz w:val="23"/>
          <w:szCs w:val="23"/>
        </w:rPr>
        <w:t>"</w:t>
      </w:r>
      <w:r w:rsidRPr="002E6A0B">
        <w:rPr>
          <w:sz w:val="23"/>
          <w:szCs w:val="23"/>
        </w:rPr>
        <w:t>Therapeutic Class</w:t>
      </w:r>
      <w:r w:rsidR="00E42CF9" w:rsidRPr="002E6A0B">
        <w:rPr>
          <w:sz w:val="23"/>
          <w:szCs w:val="23"/>
        </w:rPr>
        <w:t>"</w:t>
      </w:r>
      <w:r w:rsidRPr="002E6A0B">
        <w:rPr>
          <w:sz w:val="23"/>
          <w:szCs w:val="23"/>
        </w:rPr>
        <w:t xml:space="preserve">/&gt; </w:t>
      </w:r>
    </w:p>
    <w:p w14:paraId="05319503" w14:textId="77777777"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A01AA51" codeSystem="2.16.840.1.113883.2.20.6.6" displayName="Sodium Fluoride, Combinations" xsi:type="CE"</w:t>
      </w:r>
      <w:r w:rsidR="00DF26A4">
        <w:rPr>
          <w:sz w:val="23"/>
          <w:szCs w:val="23"/>
        </w:rPr>
        <w:t>/</w:t>
      </w:r>
      <w:r w:rsidRPr="002E6A0B">
        <w:rPr>
          <w:sz w:val="23"/>
          <w:szCs w:val="23"/>
        </w:rPr>
        <w:t>&gt;</w:t>
      </w:r>
    </w:p>
    <w:p w14:paraId="5A2E3954" w14:textId="77777777" w:rsidR="002E6A0B" w:rsidRPr="002E6A0B" w:rsidRDefault="002E6A0B" w:rsidP="002E6A0B">
      <w:pPr>
        <w:pStyle w:val="Default"/>
        <w:ind w:left="576"/>
        <w:rPr>
          <w:sz w:val="23"/>
          <w:szCs w:val="23"/>
        </w:rPr>
      </w:pPr>
      <w:r w:rsidRPr="002E6A0B">
        <w:rPr>
          <w:sz w:val="23"/>
          <w:szCs w:val="23"/>
        </w:rPr>
        <w:t>&lt;/characteristic&gt;</w:t>
      </w:r>
    </w:p>
    <w:p w14:paraId="3A5A2FEC" w14:textId="77777777" w:rsidR="002E6A0B" w:rsidRPr="002E6A0B" w:rsidRDefault="002E6A0B" w:rsidP="002E6A0B">
      <w:pPr>
        <w:pStyle w:val="Default"/>
        <w:ind w:left="288"/>
        <w:rPr>
          <w:sz w:val="23"/>
          <w:szCs w:val="23"/>
        </w:rPr>
      </w:pPr>
      <w:r w:rsidRPr="002E6A0B">
        <w:rPr>
          <w:sz w:val="23"/>
          <w:szCs w:val="23"/>
        </w:rPr>
        <w:t>&lt;/subjectOf&gt;</w:t>
      </w:r>
    </w:p>
    <w:p w14:paraId="30ED337F" w14:textId="77777777" w:rsidR="002E6A0B" w:rsidRPr="002E6A0B" w:rsidRDefault="002E6A0B" w:rsidP="002E6A0B">
      <w:pPr>
        <w:pStyle w:val="Default"/>
        <w:ind w:left="288"/>
        <w:rPr>
          <w:sz w:val="23"/>
          <w:szCs w:val="23"/>
        </w:rPr>
      </w:pPr>
      <w:r w:rsidRPr="002E6A0B">
        <w:rPr>
          <w:sz w:val="23"/>
          <w:szCs w:val="23"/>
        </w:rPr>
        <w:t>&lt;subjectOf&gt;</w:t>
      </w:r>
    </w:p>
    <w:p w14:paraId="16DD62E9" w14:textId="77777777" w:rsidR="002E6A0B" w:rsidRPr="002E6A0B" w:rsidRDefault="002E6A0B" w:rsidP="002E6A0B">
      <w:pPr>
        <w:pStyle w:val="Default"/>
        <w:ind w:left="576"/>
        <w:rPr>
          <w:sz w:val="23"/>
          <w:szCs w:val="23"/>
        </w:rPr>
      </w:pPr>
      <w:r w:rsidRPr="002E6A0B">
        <w:rPr>
          <w:sz w:val="23"/>
          <w:szCs w:val="23"/>
        </w:rPr>
        <w:t>&lt;characteristic&gt;</w:t>
      </w:r>
    </w:p>
    <w:p w14:paraId="46283AF8" w14:textId="77777777" w:rsidR="002E6A0B" w:rsidRPr="002E6A0B" w:rsidRDefault="002E6A0B" w:rsidP="002E6A0B">
      <w:pPr>
        <w:pStyle w:val="Default"/>
        <w:ind w:left="864"/>
        <w:rPr>
          <w:sz w:val="23"/>
          <w:szCs w:val="23"/>
        </w:rPr>
      </w:pPr>
      <w:r w:rsidRPr="002E6A0B">
        <w:rPr>
          <w:sz w:val="23"/>
          <w:szCs w:val="23"/>
        </w:rPr>
        <w:t>&lt;code code="</w:t>
      </w:r>
      <w:r>
        <w:rPr>
          <w:sz w:val="23"/>
          <w:szCs w:val="23"/>
        </w:rPr>
        <w:t>1</w:t>
      </w:r>
      <w:r w:rsidR="006B3365">
        <w:rPr>
          <w:sz w:val="23"/>
          <w:szCs w:val="23"/>
        </w:rPr>
        <w:t>5</w:t>
      </w:r>
      <w:r w:rsidRPr="002E6A0B">
        <w:rPr>
          <w:sz w:val="23"/>
          <w:szCs w:val="23"/>
        </w:rPr>
        <w:t xml:space="preserve">" codeSystem="2.16.840.1.113883.2.20.6.23" displayName=”Therapeutic Class”/&gt; </w:t>
      </w:r>
    </w:p>
    <w:p w14:paraId="106B0A06" w14:textId="77777777" w:rsidR="002E6A0B" w:rsidRPr="002E6A0B" w:rsidRDefault="002E6A0B" w:rsidP="002E6A0B">
      <w:pPr>
        <w:pStyle w:val="Default"/>
        <w:ind w:left="864"/>
        <w:rPr>
          <w:sz w:val="23"/>
          <w:szCs w:val="23"/>
        </w:rPr>
      </w:pPr>
      <w:r w:rsidRPr="002E6A0B">
        <w:rPr>
          <w:sz w:val="23"/>
          <w:szCs w:val="23"/>
        </w:rPr>
        <w:t>&lt;value code="</w:t>
      </w:r>
      <w:r w:rsidRPr="002676CC">
        <w:rPr>
          <w:sz w:val="23"/>
          <w:szCs w:val="23"/>
        </w:rPr>
        <w:t xml:space="preserve"> </w:t>
      </w:r>
      <w:r w:rsidRPr="002E6A0B">
        <w:rPr>
          <w:sz w:val="23"/>
          <w:szCs w:val="23"/>
        </w:rPr>
        <w:t>A03CA02" codeSystem="2.16.840.1.113883.2.20.6.6" displayName="</w:t>
      </w:r>
      <w:r w:rsidRPr="002676CC">
        <w:rPr>
          <w:sz w:val="23"/>
          <w:szCs w:val="23"/>
        </w:rPr>
        <w:t xml:space="preserve"> </w:t>
      </w:r>
      <w:r w:rsidRPr="002E6A0B">
        <w:rPr>
          <w:sz w:val="23"/>
          <w:szCs w:val="23"/>
        </w:rPr>
        <w:t>Clidinium And Psycholeptics" xsi:type="CE"</w:t>
      </w:r>
      <w:r w:rsidR="00DF26A4">
        <w:rPr>
          <w:sz w:val="23"/>
          <w:szCs w:val="23"/>
        </w:rPr>
        <w:t>/</w:t>
      </w:r>
      <w:r w:rsidRPr="002E6A0B">
        <w:rPr>
          <w:sz w:val="23"/>
          <w:szCs w:val="23"/>
        </w:rPr>
        <w:t>&gt;</w:t>
      </w:r>
    </w:p>
    <w:p w14:paraId="756C380E" w14:textId="77777777" w:rsidR="002E6A0B" w:rsidRPr="002E6A0B" w:rsidRDefault="002E6A0B" w:rsidP="002E6A0B">
      <w:pPr>
        <w:pStyle w:val="Default"/>
        <w:ind w:left="576"/>
        <w:rPr>
          <w:sz w:val="23"/>
          <w:szCs w:val="23"/>
        </w:rPr>
      </w:pPr>
      <w:r w:rsidRPr="002E6A0B">
        <w:rPr>
          <w:sz w:val="23"/>
          <w:szCs w:val="23"/>
        </w:rPr>
        <w:t>&lt;/characteristic&gt;</w:t>
      </w:r>
    </w:p>
    <w:p w14:paraId="53AF73E9" w14:textId="77777777" w:rsidR="002E6A0B" w:rsidRPr="002E6A0B" w:rsidRDefault="002E6A0B" w:rsidP="002E6A0B">
      <w:pPr>
        <w:pStyle w:val="Default"/>
        <w:ind w:left="288"/>
        <w:rPr>
          <w:sz w:val="23"/>
          <w:szCs w:val="23"/>
        </w:rPr>
      </w:pPr>
      <w:r w:rsidRPr="002E6A0B">
        <w:rPr>
          <w:sz w:val="23"/>
          <w:szCs w:val="23"/>
        </w:rPr>
        <w:t>&lt;/subjectOf&gt;</w:t>
      </w:r>
    </w:p>
    <w:p w14:paraId="0CFE912E" w14:textId="77777777" w:rsidR="00F67C8B" w:rsidRDefault="00F67C8B" w:rsidP="00F67C8B">
      <w:pPr>
        <w:pStyle w:val="Default"/>
        <w:rPr>
          <w:rFonts w:ascii="Courier New" w:hAnsi="Courier New" w:cs="Courier New"/>
          <w:sz w:val="18"/>
          <w:szCs w:val="18"/>
        </w:rPr>
      </w:pPr>
    </w:p>
    <w:p w14:paraId="1D145BE4" w14:textId="77777777" w:rsidR="00F872BF" w:rsidRDefault="00F872BF" w:rsidP="00F872BF">
      <w:pPr>
        <w:pStyle w:val="Heading4"/>
      </w:pPr>
      <w:r>
        <w:t>Coating</w:t>
      </w:r>
    </w:p>
    <w:p w14:paraId="31160CED" w14:textId="77777777" w:rsidR="00F872BF" w:rsidRDefault="00F872BF" w:rsidP="00F872BF">
      <w:r>
        <w:t>The example below provides an illustration for encoding coating information:</w:t>
      </w:r>
    </w:p>
    <w:p w14:paraId="35FAA46F" w14:textId="77777777" w:rsidR="00F872BF" w:rsidRPr="008E215E" w:rsidRDefault="00F872BF" w:rsidP="00F872BF">
      <w:pPr>
        <w:pStyle w:val="Default"/>
        <w:rPr>
          <w:sz w:val="23"/>
          <w:szCs w:val="23"/>
        </w:rPr>
      </w:pPr>
      <w:r w:rsidRPr="008E215E">
        <w:rPr>
          <w:sz w:val="23"/>
          <w:szCs w:val="23"/>
        </w:rPr>
        <w:t xml:space="preserve">&lt;subjectOf&gt; </w:t>
      </w:r>
    </w:p>
    <w:p w14:paraId="6B8302F9" w14:textId="77777777" w:rsidR="00F872BF" w:rsidRPr="008E215E" w:rsidRDefault="00F872BF" w:rsidP="00F872BF">
      <w:pPr>
        <w:pStyle w:val="Default"/>
        <w:rPr>
          <w:sz w:val="23"/>
          <w:szCs w:val="23"/>
        </w:rPr>
      </w:pPr>
      <w:r w:rsidRPr="008E215E">
        <w:rPr>
          <w:sz w:val="23"/>
          <w:szCs w:val="23"/>
        </w:rPr>
        <w:t xml:space="preserve">  &lt;characteristic&gt; </w:t>
      </w:r>
    </w:p>
    <w:p w14:paraId="1C1603B2" w14:textId="77777777" w:rsidR="00F872BF" w:rsidRPr="008E215E" w:rsidRDefault="00F872BF" w:rsidP="00F872BF">
      <w:pPr>
        <w:pStyle w:val="Default"/>
        <w:rPr>
          <w:sz w:val="23"/>
          <w:szCs w:val="23"/>
        </w:rPr>
      </w:pPr>
      <w:r w:rsidRPr="008E215E">
        <w:rPr>
          <w:sz w:val="23"/>
          <w:szCs w:val="23"/>
        </w:rPr>
        <w:t xml:space="preserve">    &lt;code code="16" codeSystem="2.16.840.1.113883.2.20.6.23" displayName=”Coating”/&gt; </w:t>
      </w:r>
    </w:p>
    <w:p w14:paraId="1398733F" w14:textId="77777777" w:rsidR="00F872BF" w:rsidRPr="008E215E" w:rsidRDefault="00F872BF" w:rsidP="00F872BF">
      <w:pPr>
        <w:pStyle w:val="Default"/>
        <w:rPr>
          <w:sz w:val="23"/>
          <w:szCs w:val="23"/>
        </w:rPr>
      </w:pPr>
      <w:r w:rsidRPr="008E215E">
        <w:rPr>
          <w:sz w:val="23"/>
          <w:szCs w:val="23"/>
        </w:rPr>
        <w:t xml:space="preserve">    &lt;value xsi:type="ST"&gt;05&lt;/value&gt;</w:t>
      </w:r>
    </w:p>
    <w:p w14:paraId="5A89F879" w14:textId="77777777" w:rsidR="00F872BF" w:rsidRDefault="00F872BF" w:rsidP="00F67C8B">
      <w:pPr>
        <w:pStyle w:val="Default"/>
        <w:rPr>
          <w:rFonts w:ascii="Courier New" w:hAnsi="Courier New" w:cs="Courier New"/>
          <w:sz w:val="18"/>
          <w:szCs w:val="18"/>
        </w:rPr>
      </w:pPr>
    </w:p>
    <w:p w14:paraId="7A0E29D2" w14:textId="77777777" w:rsidR="00246C96" w:rsidRDefault="00246C96" w:rsidP="00F67C8B">
      <w:pPr>
        <w:pStyle w:val="Default"/>
        <w:rPr>
          <w:rFonts w:ascii="Courier New" w:hAnsi="Courier New" w:cs="Courier New"/>
          <w:sz w:val="18"/>
          <w:szCs w:val="18"/>
        </w:rPr>
      </w:pPr>
    </w:p>
    <w:p w14:paraId="0C6764C3" w14:textId="77777777" w:rsidR="002676CC" w:rsidRDefault="002676CC" w:rsidP="001D67E2">
      <w:pPr>
        <w:pStyle w:val="Heading3"/>
      </w:pPr>
      <w:bookmarkStart w:id="1782" w:name="_Toc503195150"/>
      <w:bookmarkStart w:id="1783" w:name="_Toc500864097"/>
      <w:r w:rsidRPr="001D67E2">
        <w:t>Validation</w:t>
      </w:r>
      <w:bookmarkEnd w:id="1782"/>
      <w:bookmarkEnd w:id="178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00BC78E0" w14:textId="77777777" w:rsidTr="00122FE2">
        <w:trPr>
          <w:cantSplit/>
          <w:trHeight w:val="580"/>
          <w:tblHeader/>
        </w:trPr>
        <w:tc>
          <w:tcPr>
            <w:tcW w:w="2358" w:type="dxa"/>
            <w:shd w:val="clear" w:color="auto" w:fill="808080"/>
          </w:tcPr>
          <w:p w14:paraId="75914FE6" w14:textId="77777777" w:rsidR="003F2902" w:rsidRPr="000445D1" w:rsidRDefault="003F2902" w:rsidP="0080029F">
            <w:r w:rsidRPr="00675DAA">
              <w:t>Element</w:t>
            </w:r>
          </w:p>
        </w:tc>
        <w:tc>
          <w:tcPr>
            <w:tcW w:w="1260" w:type="dxa"/>
            <w:shd w:val="clear" w:color="auto" w:fill="808080"/>
          </w:tcPr>
          <w:p w14:paraId="62B31A32" w14:textId="77777777" w:rsidR="003F2902" w:rsidRPr="00675DAA" w:rsidRDefault="003F2902" w:rsidP="0080029F">
            <w:r w:rsidRPr="00675DAA">
              <w:t>Attribute</w:t>
            </w:r>
          </w:p>
        </w:tc>
        <w:tc>
          <w:tcPr>
            <w:tcW w:w="1260" w:type="dxa"/>
            <w:shd w:val="clear" w:color="auto" w:fill="808080"/>
          </w:tcPr>
          <w:p w14:paraId="0C00E2E2" w14:textId="77777777" w:rsidR="003F2902" w:rsidRPr="000445D1" w:rsidRDefault="003F2902" w:rsidP="0080029F">
            <w:r w:rsidRPr="00675DAA">
              <w:t>Cardinality</w:t>
            </w:r>
          </w:p>
        </w:tc>
        <w:tc>
          <w:tcPr>
            <w:tcW w:w="1350" w:type="dxa"/>
            <w:shd w:val="clear" w:color="auto" w:fill="808080"/>
          </w:tcPr>
          <w:p w14:paraId="190CAF1A" w14:textId="77777777" w:rsidR="003F2902" w:rsidRPr="00675DAA" w:rsidRDefault="003F2902" w:rsidP="0080029F">
            <w:r w:rsidRPr="00675DAA">
              <w:t>Value(s) Allowed</w:t>
            </w:r>
          </w:p>
          <w:p w14:paraId="16A6385D" w14:textId="77777777" w:rsidR="003F2902" w:rsidRPr="00675DAA" w:rsidRDefault="003F2902" w:rsidP="0080029F">
            <w:r w:rsidRPr="00675DAA">
              <w:t>Examples</w:t>
            </w:r>
          </w:p>
        </w:tc>
        <w:tc>
          <w:tcPr>
            <w:tcW w:w="3330" w:type="dxa"/>
            <w:shd w:val="clear" w:color="auto" w:fill="808080"/>
          </w:tcPr>
          <w:p w14:paraId="01CCF8F1" w14:textId="77777777" w:rsidR="003F2902" w:rsidRPr="00675DAA" w:rsidRDefault="003F2902" w:rsidP="0080029F">
            <w:r w:rsidRPr="00675DAA">
              <w:t>Description</w:t>
            </w:r>
          </w:p>
          <w:p w14:paraId="2F76EF06" w14:textId="77777777" w:rsidR="003F2902" w:rsidRPr="00675DAA" w:rsidRDefault="003F2902" w:rsidP="0080029F">
            <w:r w:rsidRPr="00675DAA">
              <w:t>Instructions</w:t>
            </w:r>
          </w:p>
        </w:tc>
      </w:tr>
      <w:tr w:rsidR="003F2902" w:rsidRPr="00675DAA" w14:paraId="25EB3088" w14:textId="77777777" w:rsidTr="00122FE2">
        <w:trPr>
          <w:cantSplit/>
        </w:trPr>
        <w:tc>
          <w:tcPr>
            <w:tcW w:w="2358" w:type="dxa"/>
          </w:tcPr>
          <w:p w14:paraId="5975DCA0" w14:textId="77777777" w:rsidR="002A6DAC" w:rsidRPr="0040515F" w:rsidRDefault="002A6DAC" w:rsidP="0080029F">
            <w:pPr>
              <w:rPr>
                <w:lang w:val="fr-CA"/>
              </w:rPr>
            </w:pPr>
            <w:bookmarkStart w:id="1784" w:name="_Hlk503368264"/>
            <w:r w:rsidRPr="0040515F">
              <w:rPr>
                <w:lang w:val="fr-CA"/>
              </w:rPr>
              <w:lastRenderedPageBreak/>
              <w:t>component.structuredBody.component[section/code</w:t>
            </w:r>
            <w:r w:rsidR="006E3C49" w:rsidRPr="0040515F">
              <w:rPr>
                <w:lang w:val="fr-CA"/>
              </w:rPr>
              <w:t>/@code = “48780-1”].</w:t>
            </w:r>
            <w:r w:rsidRPr="0040515F">
              <w:rPr>
                <w:lang w:val="fr-CA"/>
              </w:rPr>
              <w:t>section</w:t>
            </w:r>
          </w:p>
          <w:bookmarkEnd w:id="1784"/>
          <w:p w14:paraId="199DC942" w14:textId="77777777" w:rsidR="003F2902" w:rsidRPr="0040515F" w:rsidRDefault="003F2902" w:rsidP="0080029F">
            <w:pPr>
              <w:rPr>
                <w:lang w:val="fr-CA"/>
              </w:rPr>
            </w:pPr>
          </w:p>
        </w:tc>
        <w:tc>
          <w:tcPr>
            <w:tcW w:w="1260" w:type="dxa"/>
            <w:shd w:val="clear" w:color="auto" w:fill="D9D9D9"/>
          </w:tcPr>
          <w:p w14:paraId="553EB3D4" w14:textId="77777777" w:rsidR="003F2902" w:rsidRPr="00675DAA" w:rsidRDefault="003F2902" w:rsidP="0080029F">
            <w:r w:rsidRPr="00675DAA">
              <w:t>N/A</w:t>
            </w:r>
          </w:p>
        </w:tc>
        <w:tc>
          <w:tcPr>
            <w:tcW w:w="1260" w:type="dxa"/>
            <w:shd w:val="clear" w:color="auto" w:fill="D9D9D9"/>
          </w:tcPr>
          <w:p w14:paraId="6185B776" w14:textId="77777777" w:rsidR="003F2902" w:rsidRPr="00675DAA" w:rsidRDefault="00953ECB" w:rsidP="0080029F">
            <w:r>
              <w:t>0</w:t>
            </w:r>
            <w:r w:rsidR="003F2902" w:rsidRPr="00675DAA">
              <w:t>:1</w:t>
            </w:r>
          </w:p>
        </w:tc>
        <w:tc>
          <w:tcPr>
            <w:tcW w:w="1350" w:type="dxa"/>
            <w:shd w:val="clear" w:color="auto" w:fill="D9D9D9"/>
          </w:tcPr>
          <w:p w14:paraId="61DC15D6" w14:textId="77777777" w:rsidR="003F2902" w:rsidRPr="00675DAA" w:rsidRDefault="003F2902" w:rsidP="0080029F"/>
        </w:tc>
        <w:tc>
          <w:tcPr>
            <w:tcW w:w="3330" w:type="dxa"/>
            <w:shd w:val="clear" w:color="auto" w:fill="D9D9D9"/>
          </w:tcPr>
          <w:p w14:paraId="533EA921" w14:textId="77777777" w:rsidR="003F2902" w:rsidRPr="00675DAA" w:rsidRDefault="00104F74" w:rsidP="00104F74">
            <w:r>
              <w:t xml:space="preserve">This relates to the </w:t>
            </w:r>
            <w:r w:rsidRPr="00104F74">
              <w:t>SPL product data elements section</w:t>
            </w:r>
            <w:r>
              <w:t xml:space="preserve"> (OID: </w:t>
            </w:r>
            <w:r w:rsidRPr="00104F74">
              <w:t xml:space="preserve">2.16.840.1.113883.2.20.6.8 </w:t>
            </w:r>
            <w:r w:rsidR="006E3C49">
              <w:t>code: 48780-1</w:t>
            </w:r>
            <w:r>
              <w:t>)</w:t>
            </w:r>
          </w:p>
        </w:tc>
      </w:tr>
      <w:tr w:rsidR="003F2902" w:rsidRPr="00675DAA" w14:paraId="2D4A68FD" w14:textId="77777777" w:rsidTr="00122FE2">
        <w:trPr>
          <w:cantSplit/>
        </w:trPr>
        <w:tc>
          <w:tcPr>
            <w:tcW w:w="2358" w:type="dxa"/>
            <w:shd w:val="clear" w:color="auto" w:fill="808080"/>
          </w:tcPr>
          <w:p w14:paraId="4AB18734" w14:textId="77777777" w:rsidR="003F2902" w:rsidRPr="00675DAA" w:rsidRDefault="003F2902" w:rsidP="0080029F">
            <w:r w:rsidRPr="00675DAA">
              <w:t>Conformance</w:t>
            </w:r>
          </w:p>
        </w:tc>
        <w:tc>
          <w:tcPr>
            <w:tcW w:w="7200" w:type="dxa"/>
            <w:gridSpan w:val="4"/>
          </w:tcPr>
          <w:p w14:paraId="179CBFC4" w14:textId="59BA5820" w:rsidR="003F2902" w:rsidRDefault="003F2902" w:rsidP="008B43ED">
            <w:pPr>
              <w:pStyle w:val="ListParagraph"/>
              <w:numPr>
                <w:ilvl w:val="0"/>
                <w:numId w:val="31"/>
              </w:numPr>
            </w:pPr>
            <w:r>
              <w:t xml:space="preserve">There </w:t>
            </w:r>
            <w:r w:rsidR="00953ECB">
              <w:t>may be</w:t>
            </w:r>
            <w:r>
              <w:t xml:space="preserve"> a section element</w:t>
            </w:r>
          </w:p>
          <w:p w14:paraId="7D330EAB" w14:textId="77777777" w:rsidR="003F2902" w:rsidRPr="00C13369" w:rsidRDefault="003F2902" w:rsidP="008B43ED">
            <w:pPr>
              <w:pStyle w:val="ListParagraph"/>
              <w:numPr>
                <w:ilvl w:val="0"/>
                <w:numId w:val="411"/>
              </w:numPr>
              <w:rPr>
                <w:del w:id="1785" w:author="Peter Bomberg" w:date="2018-01-16T14:05:00Z"/>
              </w:rPr>
            </w:pPr>
            <w:del w:id="1786"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D00628">
                <w:delText xml:space="preserve">element has </w:delText>
              </w:r>
              <w:r>
                <w:delText xml:space="preserve">not </w:delText>
              </w:r>
              <w:r w:rsidRPr="00D00628">
                <w:delText>been defined.</w:delText>
              </w:r>
            </w:del>
          </w:p>
          <w:p w14:paraId="55F0BF22" w14:textId="43E85BD3" w:rsidR="00DA1CB6" w:rsidRDefault="00EB04DC" w:rsidP="008B43ED">
            <w:pPr>
              <w:pStyle w:val="ListParagraph"/>
              <w:numPr>
                <w:ilvl w:val="0"/>
                <w:numId w:val="241"/>
              </w:numPr>
              <w:rPr>
                <w:ins w:id="1787" w:author="Peter Bomberg" w:date="2018-01-16T14:05:00Z"/>
              </w:rPr>
            </w:pPr>
            <w:ins w:id="1788" w:author="Peter Bomberg" w:date="2018-01-16T14:05:00Z">
              <w:r>
                <w:rPr>
                  <w:highlight w:val="white"/>
                </w:rPr>
                <w:t xml:space="preserve">N.B. </w:t>
              </w:r>
              <w:r w:rsidR="00DA1CB6">
                <w:rPr>
                  <w:highlight w:val="white"/>
                </w:rPr>
                <w:t xml:space="preserve">validation is </w:t>
              </w:r>
              <w:r w:rsidR="00DA1CB6">
                <w:t>doctype specific.</w:t>
              </w:r>
            </w:ins>
          </w:p>
          <w:p w14:paraId="7FF91A4C" w14:textId="29068AAA" w:rsidR="003F2902" w:rsidRDefault="003F2902" w:rsidP="0080029F">
            <w:pPr>
              <w:pStyle w:val="ListParagraph"/>
            </w:pPr>
          </w:p>
          <w:p w14:paraId="1272CDB9" w14:textId="77777777" w:rsidR="003F2902" w:rsidRDefault="003F2902" w:rsidP="008B43ED">
            <w:pPr>
              <w:pStyle w:val="ListParagraph"/>
              <w:numPr>
                <w:ilvl w:val="0"/>
                <w:numId w:val="31"/>
              </w:numPr>
            </w:pPr>
            <w:r>
              <w:t>There is an id element</w:t>
            </w:r>
          </w:p>
          <w:p w14:paraId="2AC6A371" w14:textId="77777777" w:rsidR="003F2902" w:rsidRPr="00B069B8" w:rsidRDefault="003F2902" w:rsidP="008B43ED">
            <w:pPr>
              <w:pStyle w:val="ListParagraph"/>
              <w:numPr>
                <w:ilvl w:val="0"/>
                <w:numId w:val="412"/>
              </w:numPr>
              <w:rPr>
                <w:del w:id="1789" w:author="Peter Bomberg" w:date="2018-01-16T14:05:00Z"/>
                <w:highlight w:val="white"/>
              </w:rPr>
            </w:pPr>
            <w:del w:id="1790" w:author="Peter Bomberg" w:date="2018-01-16T14:05:00Z">
              <w:r w:rsidRPr="00152BBC">
                <w:rPr>
                  <w:highlight w:val="white"/>
                </w:rPr>
                <w:delText>Informational only (validation aspects are detailed at the element level).</w:delText>
              </w:r>
            </w:del>
          </w:p>
          <w:p w14:paraId="7A84D9E6" w14:textId="2AF55A45" w:rsidR="00396ED5" w:rsidRDefault="00396ED5" w:rsidP="008B43ED">
            <w:pPr>
              <w:pStyle w:val="ListParagraph"/>
              <w:numPr>
                <w:ilvl w:val="0"/>
                <w:numId w:val="242"/>
              </w:numPr>
              <w:rPr>
                <w:ins w:id="1791" w:author="Peter Bomberg" w:date="2018-01-16T14:05:00Z"/>
              </w:rPr>
            </w:pPr>
            <w:ins w:id="1792"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27CA4B0C" w14:textId="661423FF" w:rsidR="00396ED5" w:rsidRPr="00396ED5" w:rsidRDefault="00396ED5" w:rsidP="008B43ED">
            <w:pPr>
              <w:pStyle w:val="ListParagraph"/>
              <w:numPr>
                <w:ilvl w:val="0"/>
                <w:numId w:val="242"/>
              </w:numPr>
              <w:rPr>
                <w:ins w:id="1793" w:author="Peter Bomberg" w:date="2018-01-16T14:05:00Z"/>
              </w:rPr>
            </w:pPr>
            <w:ins w:id="1794"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2A5730DE" w14:textId="77777777" w:rsidR="003F2902" w:rsidRDefault="003F2902" w:rsidP="0080029F">
            <w:pPr>
              <w:pStyle w:val="ListParagraph"/>
            </w:pPr>
          </w:p>
          <w:p w14:paraId="6DFA7CA7" w14:textId="77777777" w:rsidR="003F2902" w:rsidRDefault="003F2902" w:rsidP="008B43ED">
            <w:pPr>
              <w:pStyle w:val="ListParagraph"/>
              <w:numPr>
                <w:ilvl w:val="0"/>
                <w:numId w:val="31"/>
              </w:numPr>
            </w:pPr>
            <w:r>
              <w:t>There is a code element</w:t>
            </w:r>
          </w:p>
          <w:p w14:paraId="629246C1" w14:textId="3A149E77" w:rsidR="00396ED5" w:rsidRDefault="003F2902" w:rsidP="008B43ED">
            <w:pPr>
              <w:pStyle w:val="ListParagraph"/>
              <w:numPr>
                <w:ilvl w:val="0"/>
                <w:numId w:val="104"/>
              </w:numPr>
              <w:rPr>
                <w:highlight w:val="white"/>
              </w:rPr>
            </w:pPr>
            <w:del w:id="1795" w:author="Peter Bomberg" w:date="2018-01-16T14:05:00Z">
              <w:r w:rsidRPr="00152BBC">
                <w:rPr>
                  <w:highlight w:val="white"/>
                </w:rPr>
                <w:delText>Informational only (validation aspects are detailed at</w:delText>
              </w:r>
            </w:del>
            <w:ins w:id="1796" w:author="Peter Bomberg" w:date="2018-01-16T14:05:00Z">
              <w:r w:rsidR="00396ED5">
                <w:rPr>
                  <w:highlight w:val="white"/>
                </w:rPr>
                <w:t xml:space="preserve">SPL Rule 3 </w:t>
              </w:r>
              <w:r w:rsidR="00396ED5" w:rsidRPr="00D00628">
                <w:rPr>
                  <w:highlight w:val="white"/>
                </w:rPr>
                <w:t>identifies that</w:t>
              </w:r>
            </w:ins>
            <w:r w:rsidR="00396ED5" w:rsidRPr="00D00628">
              <w:rPr>
                <w:highlight w:val="white"/>
              </w:rPr>
              <w:t xml:space="preserve"> </w:t>
            </w:r>
            <w:r w:rsidR="00396ED5">
              <w:rPr>
                <w:highlight w:val="white"/>
              </w:rPr>
              <w:t>the</w:t>
            </w:r>
            <w:r w:rsidR="00396ED5" w:rsidRPr="00D00628">
              <w:rPr>
                <w:highlight w:val="white"/>
              </w:rPr>
              <w:t xml:space="preserve"> </w:t>
            </w:r>
            <w:r w:rsidR="00396ED5" w:rsidRPr="002279D1">
              <w:rPr>
                <w:highlight w:val="white"/>
              </w:rPr>
              <w:t xml:space="preserve">element </w:t>
            </w:r>
            <w:del w:id="1797" w:author="Peter Bomberg" w:date="2018-01-16T14:05:00Z">
              <w:r w:rsidRPr="00152BBC">
                <w:rPr>
                  <w:highlight w:val="white"/>
                </w:rPr>
                <w:delText>level).</w:delText>
              </w:r>
            </w:del>
            <w:ins w:id="1798" w:author="Peter Bomberg" w:date="2018-01-16T14:05:00Z">
              <w:r w:rsidR="00396ED5" w:rsidRPr="002279D1">
                <w:rPr>
                  <w:highlight w:val="white"/>
                </w:rPr>
                <w:t>has not been defined.</w:t>
              </w:r>
            </w:ins>
          </w:p>
          <w:p w14:paraId="20B14F9A" w14:textId="355E5AB4" w:rsidR="00396ED5" w:rsidRPr="00234705" w:rsidRDefault="00396ED5" w:rsidP="008B43ED">
            <w:pPr>
              <w:pStyle w:val="ListParagraph"/>
              <w:numPr>
                <w:ilvl w:val="0"/>
                <w:numId w:val="104"/>
              </w:numPr>
              <w:rPr>
                <w:ins w:id="1799" w:author="Peter Bomberg" w:date="2018-01-16T14:05:00Z"/>
                <w:highlight w:val="white"/>
              </w:rPr>
            </w:pPr>
            <w:ins w:id="1800" w:author="Peter Bomberg" w:date="2018-01-16T14:05:00Z">
              <w:r w:rsidRPr="00234705">
                <w:rPr>
                  <w:highlight w:val="white"/>
                </w:rPr>
                <w:t xml:space="preserve">SPL Rule 4 identifies that the </w:t>
              </w:r>
              <w:r w:rsidRPr="00D00628">
                <w:t>element has been defined</w:t>
              </w:r>
              <w:r>
                <w:t xml:space="preserve"> more than once, this will trigger a schema validation </w:t>
              </w:r>
              <w:r w:rsidR="0075626F">
                <w:t>error.</w:t>
              </w:r>
            </w:ins>
          </w:p>
          <w:p w14:paraId="658D440A" w14:textId="77777777" w:rsidR="003F2902" w:rsidRDefault="003F2902" w:rsidP="0080029F">
            <w:pPr>
              <w:pStyle w:val="ListParagraph"/>
            </w:pPr>
          </w:p>
          <w:p w14:paraId="77781BC8" w14:textId="77777777" w:rsidR="003F2902" w:rsidRDefault="003F2902" w:rsidP="008B43ED">
            <w:pPr>
              <w:pStyle w:val="ListParagraph"/>
              <w:numPr>
                <w:ilvl w:val="0"/>
                <w:numId w:val="31"/>
              </w:numPr>
            </w:pPr>
            <w:r>
              <w:t>There is an title element</w:t>
            </w:r>
          </w:p>
          <w:p w14:paraId="0781EE2C" w14:textId="38C2DCAD" w:rsidR="00992DB5" w:rsidRDefault="003F2902" w:rsidP="008B43ED">
            <w:pPr>
              <w:pStyle w:val="ListParagraph"/>
              <w:numPr>
                <w:ilvl w:val="0"/>
                <w:numId w:val="283"/>
              </w:numPr>
            </w:pPr>
            <w:del w:id="1801" w:author="Peter Bomberg" w:date="2018-01-16T14:05:00Z">
              <w:r w:rsidRPr="00152BBC">
                <w:rPr>
                  <w:highlight w:val="white"/>
                </w:rPr>
                <w:delText>Informational only (validation aspects are detailed at</w:delText>
              </w:r>
            </w:del>
            <w:ins w:id="1802" w:author="Peter Bomberg" w:date="2018-01-16T14:05:00Z">
              <w:r w:rsidR="00992DB5">
                <w:rPr>
                  <w:highlight w:val="white"/>
                </w:rPr>
                <w:t xml:space="preserve">SPL Rule 3 </w:t>
              </w:r>
              <w:r w:rsidR="00992DB5" w:rsidRPr="00D00628">
                <w:rPr>
                  <w:highlight w:val="white"/>
                </w:rPr>
                <w:t>identifies that</w:t>
              </w:r>
            </w:ins>
            <w:r w:rsidR="00992DB5" w:rsidRPr="00D00628">
              <w:rPr>
                <w:highlight w:val="white"/>
              </w:rPr>
              <w:t xml:space="preserve"> </w:t>
            </w:r>
            <w:r w:rsidR="00992DB5">
              <w:rPr>
                <w:highlight w:val="white"/>
              </w:rPr>
              <w:t>the</w:t>
            </w:r>
            <w:r w:rsidR="00992DB5" w:rsidRPr="00D00628">
              <w:rPr>
                <w:highlight w:val="white"/>
              </w:rPr>
              <w:t xml:space="preserve"> </w:t>
            </w:r>
            <w:r w:rsidR="00992DB5" w:rsidRPr="00D00628">
              <w:t xml:space="preserve">element </w:t>
            </w:r>
            <w:del w:id="1803" w:author="Peter Bomberg" w:date="2018-01-16T14:05:00Z">
              <w:r w:rsidRPr="00152BBC">
                <w:rPr>
                  <w:highlight w:val="white"/>
                </w:rPr>
                <w:delText>level).</w:delText>
              </w:r>
            </w:del>
            <w:ins w:id="1804" w:author="Peter Bomberg" w:date="2018-01-16T14:05:00Z">
              <w:r w:rsidR="00992DB5" w:rsidRPr="00D00628">
                <w:t xml:space="preserve">has </w:t>
              </w:r>
              <w:r w:rsidR="00992DB5">
                <w:t xml:space="preserve">not </w:t>
              </w:r>
              <w:r w:rsidR="00992DB5" w:rsidRPr="00D00628">
                <w:t>been defined</w:t>
              </w:r>
              <w:r w:rsidR="00992DB5">
                <w:t>.</w:t>
              </w:r>
            </w:ins>
          </w:p>
          <w:p w14:paraId="1E9AC043" w14:textId="1699E34A" w:rsidR="00992DB5" w:rsidRPr="00240AA8" w:rsidRDefault="00992DB5" w:rsidP="008B43ED">
            <w:pPr>
              <w:pStyle w:val="ListParagraph"/>
              <w:numPr>
                <w:ilvl w:val="0"/>
                <w:numId w:val="283"/>
              </w:numPr>
              <w:rPr>
                <w:ins w:id="1805" w:author="Peter Bomberg" w:date="2018-01-16T14:05:00Z"/>
              </w:rPr>
            </w:pPr>
            <w:ins w:id="1806"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75D97711" w14:textId="77777777" w:rsidR="003F2902" w:rsidRDefault="003F2902" w:rsidP="0080029F">
            <w:pPr>
              <w:pStyle w:val="ListParagraph"/>
            </w:pPr>
          </w:p>
          <w:p w14:paraId="32B9BD90" w14:textId="77777777" w:rsidR="003F2902" w:rsidRDefault="003F2902" w:rsidP="008B43ED">
            <w:pPr>
              <w:pStyle w:val="ListParagraph"/>
              <w:numPr>
                <w:ilvl w:val="0"/>
                <w:numId w:val="31"/>
              </w:numPr>
            </w:pPr>
            <w:r>
              <w:t>There is an text element</w:t>
            </w:r>
          </w:p>
          <w:p w14:paraId="1E0FD169" w14:textId="4A766255" w:rsidR="00396ED5" w:rsidRDefault="003F2902" w:rsidP="008B43ED">
            <w:pPr>
              <w:pStyle w:val="ListParagraph"/>
              <w:numPr>
                <w:ilvl w:val="0"/>
                <w:numId w:val="285"/>
              </w:numPr>
            </w:pPr>
            <w:del w:id="1807" w:author="Peter Bomberg" w:date="2018-01-16T14:05:00Z">
              <w:r w:rsidRPr="00152BBC">
                <w:rPr>
                  <w:highlight w:val="white"/>
                </w:rPr>
                <w:delText>Informational only (validation aspects are detailed at</w:delText>
              </w:r>
            </w:del>
            <w:ins w:id="1808" w:author="Peter Bomberg" w:date="2018-01-16T14:05:00Z">
              <w:r w:rsidR="00396ED5">
                <w:rPr>
                  <w:highlight w:val="white"/>
                </w:rPr>
                <w:t xml:space="preserve">SPL Rule 3 </w:t>
              </w:r>
              <w:r w:rsidR="00396ED5" w:rsidRPr="00D00628">
                <w:rPr>
                  <w:highlight w:val="white"/>
                </w:rPr>
                <w:t>identifies that</w:t>
              </w:r>
            </w:ins>
            <w:r w:rsidR="00396ED5" w:rsidRPr="00D00628">
              <w:rPr>
                <w:highlight w:val="white"/>
              </w:rPr>
              <w:t xml:space="preserve"> </w:t>
            </w:r>
            <w:r w:rsidR="00396ED5">
              <w:rPr>
                <w:highlight w:val="white"/>
              </w:rPr>
              <w:t>the</w:t>
            </w:r>
            <w:r w:rsidR="00396ED5" w:rsidRPr="00D00628">
              <w:rPr>
                <w:highlight w:val="white"/>
              </w:rPr>
              <w:t xml:space="preserve"> </w:t>
            </w:r>
            <w:r w:rsidR="00396ED5" w:rsidRPr="00D00628">
              <w:t xml:space="preserve">element </w:t>
            </w:r>
            <w:del w:id="1809" w:author="Peter Bomberg" w:date="2018-01-16T14:05:00Z">
              <w:r w:rsidRPr="00152BBC">
                <w:rPr>
                  <w:highlight w:val="white"/>
                </w:rPr>
                <w:delText>level).</w:delText>
              </w:r>
            </w:del>
            <w:ins w:id="1810" w:author="Peter Bomberg" w:date="2018-01-16T14:05:00Z">
              <w:r w:rsidR="00396ED5" w:rsidRPr="00D00628">
                <w:t xml:space="preserve">has </w:t>
              </w:r>
              <w:r w:rsidR="00396ED5">
                <w:t xml:space="preserve">not </w:t>
              </w:r>
              <w:r w:rsidR="00396ED5" w:rsidRPr="00D00628">
                <w:t>been defined</w:t>
              </w:r>
              <w:r w:rsidR="00396ED5">
                <w:t>.</w:t>
              </w:r>
            </w:ins>
          </w:p>
          <w:p w14:paraId="5FE1641D" w14:textId="36B18F3A" w:rsidR="00396ED5" w:rsidRPr="00240AA8" w:rsidRDefault="00396ED5" w:rsidP="008B43ED">
            <w:pPr>
              <w:pStyle w:val="ListParagraph"/>
              <w:numPr>
                <w:ilvl w:val="0"/>
                <w:numId w:val="285"/>
              </w:numPr>
              <w:rPr>
                <w:ins w:id="1811" w:author="Peter Bomberg" w:date="2018-01-16T14:05:00Z"/>
              </w:rPr>
            </w:pPr>
            <w:ins w:id="1812"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0A3B855C" w14:textId="77777777" w:rsidR="003F2902" w:rsidRDefault="003F2902" w:rsidP="0080029F">
            <w:pPr>
              <w:pStyle w:val="ListParagraph"/>
            </w:pPr>
          </w:p>
          <w:p w14:paraId="2877DDEF" w14:textId="77777777" w:rsidR="003F2902" w:rsidRDefault="003F2902" w:rsidP="008B43ED">
            <w:pPr>
              <w:pStyle w:val="ListParagraph"/>
              <w:numPr>
                <w:ilvl w:val="0"/>
                <w:numId w:val="31"/>
              </w:numPr>
            </w:pPr>
            <w:r>
              <w:t xml:space="preserve">There is an </w:t>
            </w:r>
            <w:r w:rsidRPr="00152BBC">
              <w:t xml:space="preserve">effectiveTime </w:t>
            </w:r>
            <w:r>
              <w:t>element</w:t>
            </w:r>
          </w:p>
          <w:p w14:paraId="1989E68E" w14:textId="68374132" w:rsidR="003F2902" w:rsidRPr="00B069B8" w:rsidRDefault="003F2902" w:rsidP="008B43ED">
            <w:pPr>
              <w:pStyle w:val="ListParagraph"/>
              <w:numPr>
                <w:ilvl w:val="0"/>
                <w:numId w:val="101"/>
              </w:numPr>
              <w:rPr>
                <w:highlight w:val="white"/>
              </w:rPr>
            </w:pPr>
            <w:del w:id="1813" w:author="Peter Bomberg" w:date="2018-01-16T14:05:00Z">
              <w:r w:rsidRPr="00152BBC">
                <w:rPr>
                  <w:highlight w:val="white"/>
                </w:rPr>
                <w:delText>Informational only (</w:delText>
              </w:r>
            </w:del>
            <w:ins w:id="1814" w:author="Peter Bomberg" w:date="2018-01-16T14:05:00Z">
              <w:r w:rsidR="00EB04DC">
                <w:rPr>
                  <w:highlight w:val="white"/>
                </w:rPr>
                <w:t xml:space="preserve">N.B. </w:t>
              </w:r>
            </w:ins>
            <w:r w:rsidR="00597E5E" w:rsidRPr="00F40085">
              <w:t xml:space="preserve">validation </w:t>
            </w:r>
            <w:del w:id="1815" w:author="Peter Bomberg" w:date="2018-01-16T14:05:00Z">
              <w:r w:rsidRPr="00152BBC">
                <w:rPr>
                  <w:highlight w:val="white"/>
                </w:rPr>
                <w:delText>aspects are detailed</w:delText>
              </w:r>
            </w:del>
            <w:ins w:id="1816" w:author="Peter Bomberg" w:date="2018-01-16T14:05:00Z">
              <w:r w:rsidR="00597E5E" w:rsidRPr="00F40085">
                <w:t>is performed</w:t>
              </w:r>
            </w:ins>
            <w:r w:rsidR="00597E5E" w:rsidRPr="00F40085">
              <w:t xml:space="preserve"> at the element level</w:t>
            </w:r>
            <w:del w:id="1817" w:author="Peter Bomberg" w:date="2018-01-16T14:05:00Z">
              <w:r w:rsidRPr="00152BBC">
                <w:rPr>
                  <w:highlight w:val="white"/>
                </w:rPr>
                <w:delText>).</w:delText>
              </w:r>
            </w:del>
            <w:ins w:id="1818" w:author="Peter Bomberg" w:date="2018-01-16T14:05:00Z">
              <w:r w:rsidRPr="00152BBC">
                <w:rPr>
                  <w:highlight w:val="white"/>
                </w:rPr>
                <w:t>.</w:t>
              </w:r>
            </w:ins>
          </w:p>
          <w:p w14:paraId="5A5E890F" w14:textId="77777777" w:rsidR="003F2902" w:rsidRDefault="003F2902" w:rsidP="0080029F">
            <w:pPr>
              <w:pStyle w:val="ListParagraph"/>
            </w:pPr>
          </w:p>
          <w:p w14:paraId="77BCFC7B" w14:textId="2ACD0ACF" w:rsidR="003F2902" w:rsidRDefault="003F2902" w:rsidP="008B43ED">
            <w:pPr>
              <w:pStyle w:val="ListParagraph"/>
              <w:numPr>
                <w:ilvl w:val="0"/>
                <w:numId w:val="31"/>
              </w:numPr>
            </w:pPr>
            <w:r>
              <w:t xml:space="preserve">There is </w:t>
            </w:r>
            <w:del w:id="1819" w:author="Peter Bomberg" w:date="2018-01-16T14:05:00Z">
              <w:r>
                <w:delText>an</w:delText>
              </w:r>
            </w:del>
            <w:ins w:id="1820" w:author="Peter Bomberg" w:date="2018-01-16T14:05:00Z">
              <w:r w:rsidR="00396ED5">
                <w:t>one or more</w:t>
              </w:r>
            </w:ins>
            <w:r w:rsidR="00396ED5">
              <w:t xml:space="preserve"> </w:t>
            </w:r>
            <w:r w:rsidRPr="00152BBC">
              <w:t>subject</w:t>
            </w:r>
            <w:r>
              <w:t xml:space="preserve"> element</w:t>
            </w:r>
            <w:ins w:id="1821" w:author="Peter Bomberg" w:date="2018-01-16T14:05:00Z">
              <w:r w:rsidR="00396ED5">
                <w:t>s</w:t>
              </w:r>
            </w:ins>
          </w:p>
          <w:p w14:paraId="282EFA70" w14:textId="6C6C05D7" w:rsidR="00396ED5" w:rsidRPr="00675DAA" w:rsidRDefault="003F2902" w:rsidP="008B43ED">
            <w:pPr>
              <w:pStyle w:val="ListParagraph"/>
              <w:numPr>
                <w:ilvl w:val="0"/>
                <w:numId w:val="284"/>
              </w:numPr>
            </w:pPr>
            <w:del w:id="1822" w:author="Peter Bomberg" w:date="2018-01-16T14:05:00Z">
              <w:r w:rsidRPr="00152BBC">
                <w:rPr>
                  <w:highlight w:val="white"/>
                </w:rPr>
                <w:delText>Informational only (validation aspects are detailed at</w:delText>
              </w:r>
            </w:del>
            <w:ins w:id="1823" w:author="Peter Bomberg" w:date="2018-01-16T14:05:00Z">
              <w:r w:rsidR="00396ED5">
                <w:rPr>
                  <w:highlight w:val="white"/>
                </w:rPr>
                <w:t xml:space="preserve">SPL Rule 3 </w:t>
              </w:r>
              <w:r w:rsidR="00396ED5" w:rsidRPr="00D00628">
                <w:rPr>
                  <w:highlight w:val="white"/>
                </w:rPr>
                <w:t>identifies that</w:t>
              </w:r>
            </w:ins>
            <w:r w:rsidR="00396ED5" w:rsidRPr="00D00628">
              <w:rPr>
                <w:highlight w:val="white"/>
              </w:rPr>
              <w:t xml:space="preserve"> </w:t>
            </w:r>
            <w:r w:rsidR="00396ED5">
              <w:rPr>
                <w:highlight w:val="white"/>
              </w:rPr>
              <w:t>the</w:t>
            </w:r>
            <w:r w:rsidR="00396ED5" w:rsidRPr="00D00628">
              <w:rPr>
                <w:highlight w:val="white"/>
              </w:rPr>
              <w:t xml:space="preserve"> </w:t>
            </w:r>
            <w:r w:rsidR="00396ED5" w:rsidRPr="00D00628">
              <w:t xml:space="preserve">element </w:t>
            </w:r>
            <w:del w:id="1824" w:author="Peter Bomberg" w:date="2018-01-16T14:05:00Z">
              <w:r w:rsidRPr="00152BBC">
                <w:rPr>
                  <w:highlight w:val="white"/>
                </w:rPr>
                <w:delText>level).</w:delText>
              </w:r>
            </w:del>
            <w:ins w:id="1825" w:author="Peter Bomberg" w:date="2018-01-16T14:05:00Z">
              <w:r w:rsidR="00396ED5" w:rsidRPr="00D00628">
                <w:t xml:space="preserve">has </w:t>
              </w:r>
              <w:r w:rsidR="00396ED5">
                <w:t xml:space="preserve">not </w:t>
              </w:r>
              <w:r w:rsidR="00396ED5" w:rsidRPr="00D00628">
                <w:t>been defined</w:t>
              </w:r>
              <w:r w:rsidR="00396ED5">
                <w:t>.</w:t>
              </w:r>
            </w:ins>
          </w:p>
        </w:tc>
      </w:tr>
    </w:tbl>
    <w:p w14:paraId="1AAA84A2"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647D6161" w14:textId="77777777" w:rsidTr="00122FE2">
        <w:trPr>
          <w:cantSplit/>
          <w:trHeight w:val="580"/>
          <w:tblHeader/>
        </w:trPr>
        <w:tc>
          <w:tcPr>
            <w:tcW w:w="2358" w:type="dxa"/>
            <w:shd w:val="clear" w:color="auto" w:fill="808080"/>
          </w:tcPr>
          <w:p w14:paraId="1AAF02B6" w14:textId="77777777" w:rsidR="003F2902" w:rsidRPr="000445D1" w:rsidRDefault="003F2902" w:rsidP="0080029F">
            <w:r w:rsidRPr="00675DAA">
              <w:lastRenderedPageBreak/>
              <w:t>Element</w:t>
            </w:r>
          </w:p>
        </w:tc>
        <w:tc>
          <w:tcPr>
            <w:tcW w:w="1260" w:type="dxa"/>
            <w:shd w:val="clear" w:color="auto" w:fill="808080"/>
          </w:tcPr>
          <w:p w14:paraId="4707BB03" w14:textId="77777777" w:rsidR="003F2902" w:rsidRPr="00675DAA" w:rsidRDefault="003F2902" w:rsidP="0080029F">
            <w:r w:rsidRPr="00675DAA">
              <w:t>Attribute</w:t>
            </w:r>
          </w:p>
        </w:tc>
        <w:tc>
          <w:tcPr>
            <w:tcW w:w="1260" w:type="dxa"/>
            <w:shd w:val="clear" w:color="auto" w:fill="808080"/>
          </w:tcPr>
          <w:p w14:paraId="0E9E3317" w14:textId="77777777" w:rsidR="003F2902" w:rsidRPr="000445D1" w:rsidRDefault="003F2902" w:rsidP="0080029F">
            <w:r w:rsidRPr="00675DAA">
              <w:t>Cardinality</w:t>
            </w:r>
          </w:p>
        </w:tc>
        <w:tc>
          <w:tcPr>
            <w:tcW w:w="1350" w:type="dxa"/>
            <w:shd w:val="clear" w:color="auto" w:fill="808080"/>
          </w:tcPr>
          <w:p w14:paraId="661ABA64" w14:textId="77777777" w:rsidR="003F2902" w:rsidRPr="00675DAA" w:rsidRDefault="003F2902" w:rsidP="0080029F">
            <w:r w:rsidRPr="00675DAA">
              <w:t>Value(s) Allowed</w:t>
            </w:r>
          </w:p>
          <w:p w14:paraId="2A6D81A5" w14:textId="77777777" w:rsidR="003F2902" w:rsidRPr="00675DAA" w:rsidRDefault="003F2902" w:rsidP="0080029F">
            <w:r w:rsidRPr="00675DAA">
              <w:t>Examples</w:t>
            </w:r>
          </w:p>
        </w:tc>
        <w:tc>
          <w:tcPr>
            <w:tcW w:w="3330" w:type="dxa"/>
            <w:shd w:val="clear" w:color="auto" w:fill="808080"/>
          </w:tcPr>
          <w:p w14:paraId="46135F52" w14:textId="77777777" w:rsidR="003F2902" w:rsidRPr="00675DAA" w:rsidRDefault="003F2902" w:rsidP="0080029F">
            <w:r w:rsidRPr="00675DAA">
              <w:t>Description</w:t>
            </w:r>
          </w:p>
          <w:p w14:paraId="703CB875" w14:textId="77777777" w:rsidR="003F2902" w:rsidRPr="00675DAA" w:rsidRDefault="003F2902" w:rsidP="0080029F">
            <w:r w:rsidRPr="00675DAA">
              <w:t>Instructions</w:t>
            </w:r>
          </w:p>
        </w:tc>
      </w:tr>
      <w:tr w:rsidR="003F2902" w:rsidRPr="00675DAA" w14:paraId="441E0B90" w14:textId="77777777" w:rsidTr="00122FE2">
        <w:trPr>
          <w:cantSplit/>
        </w:trPr>
        <w:tc>
          <w:tcPr>
            <w:tcW w:w="2358" w:type="dxa"/>
            <w:vMerge w:val="restart"/>
          </w:tcPr>
          <w:p w14:paraId="390DB043" w14:textId="77777777" w:rsidR="002A6DAC" w:rsidRDefault="002A6DAC" w:rsidP="002A6DAC">
            <w:r>
              <w:t>component.structuredBody.component[section/code</w:t>
            </w:r>
            <w:r w:rsidR="006E3C49">
              <w:t>/@code = “48780-1”].</w:t>
            </w:r>
            <w:r>
              <w:t>id</w:t>
            </w:r>
          </w:p>
          <w:p w14:paraId="5D2FD500" w14:textId="77777777" w:rsidR="003F2902" w:rsidRPr="00675DAA" w:rsidRDefault="003F2902" w:rsidP="0080029F"/>
        </w:tc>
        <w:tc>
          <w:tcPr>
            <w:tcW w:w="1260" w:type="dxa"/>
            <w:shd w:val="clear" w:color="auto" w:fill="D9D9D9"/>
          </w:tcPr>
          <w:p w14:paraId="0F0B58F7" w14:textId="77777777" w:rsidR="003F2902" w:rsidRPr="00675DAA" w:rsidRDefault="003F2902" w:rsidP="0080029F">
            <w:r w:rsidRPr="00675DAA">
              <w:t>N/A</w:t>
            </w:r>
          </w:p>
        </w:tc>
        <w:tc>
          <w:tcPr>
            <w:tcW w:w="1260" w:type="dxa"/>
            <w:shd w:val="clear" w:color="auto" w:fill="D9D9D9"/>
          </w:tcPr>
          <w:p w14:paraId="4160A7CA" w14:textId="77777777" w:rsidR="003F2902" w:rsidRPr="00675DAA" w:rsidRDefault="003F2902" w:rsidP="0080029F">
            <w:r w:rsidRPr="00675DAA">
              <w:t>1:1</w:t>
            </w:r>
          </w:p>
        </w:tc>
        <w:tc>
          <w:tcPr>
            <w:tcW w:w="1350" w:type="dxa"/>
            <w:shd w:val="clear" w:color="auto" w:fill="D9D9D9"/>
          </w:tcPr>
          <w:p w14:paraId="3411C2BB" w14:textId="77777777" w:rsidR="003F2902" w:rsidRPr="00675DAA" w:rsidRDefault="003F2902" w:rsidP="0080029F"/>
        </w:tc>
        <w:tc>
          <w:tcPr>
            <w:tcW w:w="3330" w:type="dxa"/>
            <w:shd w:val="clear" w:color="auto" w:fill="D9D9D9"/>
          </w:tcPr>
          <w:p w14:paraId="28684B50" w14:textId="77777777" w:rsidR="003F2902" w:rsidRPr="00675DAA" w:rsidRDefault="00104F74" w:rsidP="00104F74">
            <w:r>
              <w:t xml:space="preserve">This relates to the id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3CEF1A45" w14:textId="77777777" w:rsidTr="00122FE2">
        <w:trPr>
          <w:cantSplit/>
        </w:trPr>
        <w:tc>
          <w:tcPr>
            <w:tcW w:w="2358" w:type="dxa"/>
            <w:vMerge/>
          </w:tcPr>
          <w:p w14:paraId="4FAE6270" w14:textId="77777777" w:rsidR="003F2902" w:rsidRPr="00675DAA" w:rsidRDefault="003F2902" w:rsidP="0080029F"/>
        </w:tc>
        <w:tc>
          <w:tcPr>
            <w:tcW w:w="1260" w:type="dxa"/>
          </w:tcPr>
          <w:p w14:paraId="70033555" w14:textId="77777777" w:rsidR="003F2902" w:rsidRPr="00675DAA" w:rsidRDefault="003F2902" w:rsidP="0080029F">
            <w:r w:rsidRPr="00675DAA">
              <w:t>root</w:t>
            </w:r>
          </w:p>
        </w:tc>
        <w:tc>
          <w:tcPr>
            <w:tcW w:w="1260" w:type="dxa"/>
          </w:tcPr>
          <w:p w14:paraId="4621E521" w14:textId="77777777" w:rsidR="003F2902" w:rsidRPr="00675DAA" w:rsidRDefault="003F2902" w:rsidP="0080029F">
            <w:r w:rsidRPr="00675DAA">
              <w:t>1:1</w:t>
            </w:r>
          </w:p>
        </w:tc>
        <w:tc>
          <w:tcPr>
            <w:tcW w:w="1350" w:type="dxa"/>
          </w:tcPr>
          <w:p w14:paraId="1D600885" w14:textId="77777777" w:rsidR="003F2902" w:rsidRPr="00675DAA" w:rsidRDefault="003F2902" w:rsidP="0080029F"/>
        </w:tc>
        <w:tc>
          <w:tcPr>
            <w:tcW w:w="3330" w:type="dxa"/>
          </w:tcPr>
          <w:p w14:paraId="08338E84" w14:textId="77777777" w:rsidR="003F2902" w:rsidRPr="00675DAA" w:rsidRDefault="003F2902" w:rsidP="0080029F"/>
        </w:tc>
      </w:tr>
      <w:tr w:rsidR="003F2902" w:rsidRPr="00675DAA" w14:paraId="588431E1" w14:textId="77777777" w:rsidTr="00122FE2">
        <w:trPr>
          <w:cantSplit/>
        </w:trPr>
        <w:tc>
          <w:tcPr>
            <w:tcW w:w="2358" w:type="dxa"/>
            <w:shd w:val="clear" w:color="auto" w:fill="808080"/>
          </w:tcPr>
          <w:p w14:paraId="3BCFAB5F" w14:textId="77777777" w:rsidR="003F2902" w:rsidRPr="00675DAA" w:rsidRDefault="003F2902" w:rsidP="0080029F">
            <w:r w:rsidRPr="00675DAA">
              <w:t>Conformance</w:t>
            </w:r>
          </w:p>
        </w:tc>
        <w:tc>
          <w:tcPr>
            <w:tcW w:w="7200" w:type="dxa"/>
            <w:gridSpan w:val="4"/>
          </w:tcPr>
          <w:p w14:paraId="0728F7A1" w14:textId="77777777" w:rsidR="003F2902" w:rsidRDefault="003F2902" w:rsidP="008B43ED">
            <w:pPr>
              <w:pStyle w:val="ListParagraph"/>
              <w:numPr>
                <w:ilvl w:val="0"/>
                <w:numId w:val="102"/>
              </w:numPr>
              <w:rPr>
                <w:del w:id="1826" w:author="Peter Bomberg" w:date="2018-01-16T14:05:00Z"/>
              </w:rPr>
            </w:pPr>
            <w:del w:id="1827" w:author="Peter Bomberg" w:date="2018-01-16T14:05:00Z">
              <w:r>
                <w:delText>There is an id element</w:delText>
              </w:r>
            </w:del>
          </w:p>
          <w:p w14:paraId="49B08BF7" w14:textId="77777777" w:rsidR="003F2902" w:rsidRPr="00B069B8" w:rsidRDefault="003F2902" w:rsidP="008B43ED">
            <w:pPr>
              <w:pStyle w:val="ListParagraph"/>
              <w:numPr>
                <w:ilvl w:val="0"/>
                <w:numId w:val="413"/>
              </w:numPr>
              <w:rPr>
                <w:del w:id="1828" w:author="Peter Bomberg" w:date="2018-01-16T14:05:00Z"/>
                <w:highlight w:val="white"/>
              </w:rPr>
            </w:pPr>
            <w:del w:id="1829"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B069B8">
                <w:rPr>
                  <w:highlight w:val="white"/>
                </w:rPr>
                <w:delText>element has not been defined.</w:delText>
              </w:r>
            </w:del>
          </w:p>
          <w:p w14:paraId="14F67094" w14:textId="77777777" w:rsidR="003F2902" w:rsidRPr="00B069B8" w:rsidRDefault="003F2902" w:rsidP="008B43ED">
            <w:pPr>
              <w:pStyle w:val="ListParagraph"/>
              <w:numPr>
                <w:ilvl w:val="0"/>
                <w:numId w:val="413"/>
              </w:numPr>
              <w:rPr>
                <w:del w:id="1830" w:author="Peter Bomberg" w:date="2018-01-16T14:05:00Z"/>
                <w:highlight w:val="white"/>
              </w:rPr>
            </w:pPr>
            <w:del w:id="1831" w:author="Peter Bomberg" w:date="2018-01-16T14:05:00Z">
              <w:r>
                <w:rPr>
                  <w:highlight w:val="white"/>
                </w:rPr>
                <w:delText xml:space="preserve">SPL Rule 4 </w:delText>
              </w:r>
              <w:r w:rsidRPr="00D00628">
                <w:rPr>
                  <w:highlight w:val="white"/>
                </w:rPr>
                <w:delText xml:space="preserve">identifies that more than one </w:delText>
              </w:r>
              <w:r w:rsidRPr="00B069B8">
                <w:rPr>
                  <w:highlight w:val="white"/>
                </w:rPr>
                <w:delText>element is defined.</w:delText>
              </w:r>
            </w:del>
          </w:p>
          <w:p w14:paraId="4D499C2E" w14:textId="77777777" w:rsidR="003F2902" w:rsidRDefault="003F2902" w:rsidP="0080029F">
            <w:pPr>
              <w:pStyle w:val="ListParagraph"/>
              <w:rPr>
                <w:del w:id="1832" w:author="Peter Bomberg" w:date="2018-01-16T14:05:00Z"/>
              </w:rPr>
            </w:pPr>
          </w:p>
          <w:p w14:paraId="4F0BAE37" w14:textId="77777777" w:rsidR="003F2902" w:rsidRDefault="003F2902" w:rsidP="008B43ED">
            <w:pPr>
              <w:pStyle w:val="ListParagraph"/>
              <w:numPr>
                <w:ilvl w:val="0"/>
                <w:numId w:val="102"/>
              </w:numPr>
            </w:pPr>
            <w:r w:rsidRPr="00675DAA">
              <w:t>There is a root</w:t>
            </w:r>
            <w:r>
              <w:t xml:space="preserve"> attribute</w:t>
            </w:r>
          </w:p>
          <w:p w14:paraId="0E27426F" w14:textId="77777777" w:rsidR="003F2902" w:rsidRPr="00674290" w:rsidRDefault="003F2902" w:rsidP="008B43ED">
            <w:pPr>
              <w:pStyle w:val="ListParagraph"/>
              <w:numPr>
                <w:ilvl w:val="0"/>
                <w:numId w:val="103"/>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14:paraId="132C569F" w14:textId="77777777" w:rsidR="003F2902" w:rsidRDefault="003F2902" w:rsidP="0080029F"/>
          <w:p w14:paraId="51AC771C" w14:textId="77777777" w:rsidR="003F2902" w:rsidRDefault="003F2902" w:rsidP="008B43ED">
            <w:pPr>
              <w:pStyle w:val="ListParagraph"/>
              <w:numPr>
                <w:ilvl w:val="0"/>
                <w:numId w:val="102"/>
              </w:numPr>
              <w:rPr>
                <w:ins w:id="1833" w:author="Peter Bomberg" w:date="2018-01-16T14:05:00Z"/>
              </w:rPr>
            </w:pPr>
            <w:r w:rsidRPr="00675DAA">
              <w:t>The id@root is a GUID</w:t>
            </w:r>
            <w:r w:rsidR="00040FEA">
              <w:t xml:space="preserve"> and </w:t>
            </w:r>
            <w:r w:rsidRPr="00675DAA">
              <w:t>does not have an extension</w:t>
            </w:r>
            <w:r w:rsidR="00040FEA">
              <w:t>.</w:t>
            </w:r>
          </w:p>
          <w:p w14:paraId="2703D161" w14:textId="1EC790C4" w:rsidR="005B21AF" w:rsidRPr="00040FEA" w:rsidRDefault="00EB04DC" w:rsidP="008B43ED">
            <w:pPr>
              <w:pStyle w:val="ListParagraph"/>
              <w:numPr>
                <w:ilvl w:val="0"/>
                <w:numId w:val="190"/>
              </w:numPr>
            </w:pPr>
            <w:ins w:id="1834" w:author="Peter Bomberg" w:date="2018-01-16T14:05:00Z">
              <w:r>
                <w:rPr>
                  <w:highlight w:val="white"/>
                </w:rPr>
                <w:t xml:space="preserve">N.B. </w:t>
              </w:r>
              <w:r w:rsidR="005B21AF" w:rsidRPr="005B21AF">
                <w:rPr>
                  <w:highlight w:val="white"/>
                </w:rPr>
                <w:t xml:space="preserve">as per section 1.4 ID Related there is currently no validation of </w:t>
              </w:r>
              <w:r w:rsidR="00C36AA2">
                <w:rPr>
                  <w:highlight w:val="white"/>
                </w:rPr>
                <w:t>GUID’s</w:t>
              </w:r>
              <w:r w:rsidR="005B21AF" w:rsidRPr="005B21AF">
                <w:rPr>
                  <w:highlight w:val="white"/>
                </w:rPr>
                <w:t>, this will be introduced later.</w:t>
              </w:r>
            </w:ins>
          </w:p>
        </w:tc>
      </w:tr>
    </w:tbl>
    <w:p w14:paraId="627A750E"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7A90E325" w14:textId="77777777" w:rsidTr="00122FE2">
        <w:trPr>
          <w:cantSplit/>
          <w:trHeight w:val="580"/>
          <w:tblHeader/>
        </w:trPr>
        <w:tc>
          <w:tcPr>
            <w:tcW w:w="2358" w:type="dxa"/>
            <w:shd w:val="clear" w:color="auto" w:fill="808080"/>
          </w:tcPr>
          <w:p w14:paraId="0EE97EA5" w14:textId="77777777" w:rsidR="003F2902" w:rsidRPr="000445D1" w:rsidRDefault="003F2902" w:rsidP="0080029F">
            <w:r w:rsidRPr="00675DAA">
              <w:t>Element</w:t>
            </w:r>
          </w:p>
        </w:tc>
        <w:tc>
          <w:tcPr>
            <w:tcW w:w="1260" w:type="dxa"/>
            <w:shd w:val="clear" w:color="auto" w:fill="808080"/>
          </w:tcPr>
          <w:p w14:paraId="2EAC2A47" w14:textId="77777777" w:rsidR="003F2902" w:rsidRPr="00675DAA" w:rsidRDefault="003F2902" w:rsidP="0080029F">
            <w:r w:rsidRPr="00675DAA">
              <w:t>Attribute</w:t>
            </w:r>
          </w:p>
        </w:tc>
        <w:tc>
          <w:tcPr>
            <w:tcW w:w="1260" w:type="dxa"/>
            <w:shd w:val="clear" w:color="auto" w:fill="808080"/>
          </w:tcPr>
          <w:p w14:paraId="1DDEB153" w14:textId="77777777" w:rsidR="003F2902" w:rsidRPr="000445D1" w:rsidRDefault="003F2902" w:rsidP="0080029F">
            <w:r w:rsidRPr="00675DAA">
              <w:t>Cardinality</w:t>
            </w:r>
          </w:p>
        </w:tc>
        <w:tc>
          <w:tcPr>
            <w:tcW w:w="1350" w:type="dxa"/>
            <w:shd w:val="clear" w:color="auto" w:fill="808080"/>
          </w:tcPr>
          <w:p w14:paraId="0345743B" w14:textId="77777777" w:rsidR="003F2902" w:rsidRPr="00675DAA" w:rsidRDefault="003F2902" w:rsidP="0080029F">
            <w:r w:rsidRPr="00675DAA">
              <w:t>Value(s) Allowed</w:t>
            </w:r>
          </w:p>
          <w:p w14:paraId="1A889BF5" w14:textId="77777777" w:rsidR="003F2902" w:rsidRPr="00675DAA" w:rsidRDefault="003F2902" w:rsidP="0080029F">
            <w:r w:rsidRPr="00675DAA">
              <w:t>Examples</w:t>
            </w:r>
          </w:p>
        </w:tc>
        <w:tc>
          <w:tcPr>
            <w:tcW w:w="3330" w:type="dxa"/>
            <w:shd w:val="clear" w:color="auto" w:fill="808080"/>
          </w:tcPr>
          <w:p w14:paraId="05D3B30B" w14:textId="77777777" w:rsidR="003F2902" w:rsidRPr="00675DAA" w:rsidRDefault="003F2902" w:rsidP="0080029F">
            <w:r w:rsidRPr="00675DAA">
              <w:t>Description</w:t>
            </w:r>
          </w:p>
          <w:p w14:paraId="2588577B" w14:textId="77777777" w:rsidR="003F2902" w:rsidRPr="00675DAA" w:rsidRDefault="003F2902" w:rsidP="0080029F">
            <w:r w:rsidRPr="00675DAA">
              <w:t>Instructions</w:t>
            </w:r>
          </w:p>
        </w:tc>
      </w:tr>
      <w:tr w:rsidR="003F2902" w:rsidRPr="00675DAA" w14:paraId="282113B1" w14:textId="77777777" w:rsidTr="00122FE2">
        <w:trPr>
          <w:cantSplit/>
        </w:trPr>
        <w:tc>
          <w:tcPr>
            <w:tcW w:w="2358" w:type="dxa"/>
            <w:vMerge w:val="restart"/>
          </w:tcPr>
          <w:p w14:paraId="2366FE00" w14:textId="77777777" w:rsidR="002A6DAC" w:rsidRPr="0040515F" w:rsidRDefault="002A6DAC" w:rsidP="002A6DAC">
            <w:pPr>
              <w:rPr>
                <w:lang w:val="fr-CA"/>
              </w:rPr>
            </w:pPr>
            <w:r w:rsidRPr="0040515F">
              <w:rPr>
                <w:lang w:val="fr-CA"/>
              </w:rPr>
              <w:t>component.structuredBody.component[section/code</w:t>
            </w:r>
            <w:r w:rsidR="006E3C49" w:rsidRPr="0040515F">
              <w:rPr>
                <w:lang w:val="fr-CA"/>
              </w:rPr>
              <w:t>/@code = “48780-1”].</w:t>
            </w:r>
            <w:r w:rsidRPr="0040515F">
              <w:rPr>
                <w:lang w:val="fr-CA"/>
              </w:rPr>
              <w:t>code</w:t>
            </w:r>
          </w:p>
          <w:p w14:paraId="412B0DB5" w14:textId="77777777" w:rsidR="003F2902" w:rsidRPr="0040515F" w:rsidRDefault="003F2902" w:rsidP="0080029F">
            <w:pPr>
              <w:rPr>
                <w:color w:val="auto"/>
                <w:sz w:val="24"/>
                <w:szCs w:val="24"/>
                <w:highlight w:val="white"/>
                <w:lang w:val="fr-CA"/>
              </w:rPr>
            </w:pPr>
          </w:p>
        </w:tc>
        <w:tc>
          <w:tcPr>
            <w:tcW w:w="1260" w:type="dxa"/>
            <w:shd w:val="clear" w:color="auto" w:fill="D9D9D9"/>
          </w:tcPr>
          <w:p w14:paraId="2BB9AC13" w14:textId="77777777" w:rsidR="003F2902" w:rsidRPr="00675DAA" w:rsidRDefault="003F2902" w:rsidP="0080029F">
            <w:r w:rsidRPr="00675DAA">
              <w:t>N/A</w:t>
            </w:r>
          </w:p>
        </w:tc>
        <w:tc>
          <w:tcPr>
            <w:tcW w:w="1260" w:type="dxa"/>
            <w:shd w:val="clear" w:color="auto" w:fill="D9D9D9"/>
          </w:tcPr>
          <w:p w14:paraId="0D0B2E25" w14:textId="77777777" w:rsidR="003F2902" w:rsidRPr="00675DAA" w:rsidRDefault="003F2902" w:rsidP="0080029F">
            <w:r w:rsidRPr="00675DAA">
              <w:t>1:1</w:t>
            </w:r>
          </w:p>
        </w:tc>
        <w:tc>
          <w:tcPr>
            <w:tcW w:w="1350" w:type="dxa"/>
            <w:shd w:val="clear" w:color="auto" w:fill="D9D9D9"/>
          </w:tcPr>
          <w:p w14:paraId="00F601BC" w14:textId="77777777" w:rsidR="003F2902" w:rsidRPr="00675DAA" w:rsidRDefault="003F2902" w:rsidP="0080029F"/>
        </w:tc>
        <w:tc>
          <w:tcPr>
            <w:tcW w:w="3330" w:type="dxa"/>
            <w:shd w:val="clear" w:color="auto" w:fill="D9D9D9"/>
          </w:tcPr>
          <w:p w14:paraId="78AD36ED" w14:textId="77777777" w:rsidR="003F2902" w:rsidRPr="00675DAA" w:rsidRDefault="00104F74" w:rsidP="0080029F">
            <w:r>
              <w:t xml:space="preserve">This relates to the code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7DA4D33C" w14:textId="77777777" w:rsidTr="00122FE2">
        <w:trPr>
          <w:cantSplit/>
        </w:trPr>
        <w:tc>
          <w:tcPr>
            <w:tcW w:w="2358" w:type="dxa"/>
            <w:vMerge/>
          </w:tcPr>
          <w:p w14:paraId="17FD3A68" w14:textId="77777777" w:rsidR="003F2902" w:rsidRPr="00675DAA" w:rsidRDefault="003F2902" w:rsidP="0080029F"/>
        </w:tc>
        <w:tc>
          <w:tcPr>
            <w:tcW w:w="1260" w:type="dxa"/>
          </w:tcPr>
          <w:p w14:paraId="68B657BC" w14:textId="77777777" w:rsidR="003F2902" w:rsidRPr="00675DAA" w:rsidRDefault="003F2902" w:rsidP="0080029F">
            <w:r w:rsidRPr="00675DAA">
              <w:t>code</w:t>
            </w:r>
          </w:p>
        </w:tc>
        <w:tc>
          <w:tcPr>
            <w:tcW w:w="1260" w:type="dxa"/>
          </w:tcPr>
          <w:p w14:paraId="3650AABA" w14:textId="77777777" w:rsidR="003F2902" w:rsidRPr="00675DAA" w:rsidRDefault="003F2902" w:rsidP="0080029F">
            <w:r w:rsidRPr="00675DAA">
              <w:t>1:1</w:t>
            </w:r>
          </w:p>
        </w:tc>
        <w:tc>
          <w:tcPr>
            <w:tcW w:w="1350" w:type="dxa"/>
          </w:tcPr>
          <w:p w14:paraId="4FB27CD5" w14:textId="77777777" w:rsidR="003F2902" w:rsidRPr="00675DAA" w:rsidRDefault="003F2902" w:rsidP="0080029F"/>
        </w:tc>
        <w:tc>
          <w:tcPr>
            <w:tcW w:w="3330" w:type="dxa"/>
          </w:tcPr>
          <w:p w14:paraId="0D6BDA5D" w14:textId="77777777" w:rsidR="003F2902" w:rsidRPr="00675DAA" w:rsidRDefault="003F2902" w:rsidP="0080029F"/>
        </w:tc>
      </w:tr>
      <w:tr w:rsidR="003F2902" w:rsidRPr="00675DAA" w14:paraId="75FEB2C4" w14:textId="77777777" w:rsidTr="00122FE2">
        <w:trPr>
          <w:cantSplit/>
        </w:trPr>
        <w:tc>
          <w:tcPr>
            <w:tcW w:w="2358" w:type="dxa"/>
            <w:vMerge/>
          </w:tcPr>
          <w:p w14:paraId="3748A081" w14:textId="77777777" w:rsidR="003F2902" w:rsidRPr="00675DAA" w:rsidRDefault="003F2902" w:rsidP="0080029F"/>
        </w:tc>
        <w:tc>
          <w:tcPr>
            <w:tcW w:w="1260" w:type="dxa"/>
          </w:tcPr>
          <w:p w14:paraId="78424A81" w14:textId="77777777" w:rsidR="003F2902" w:rsidRPr="00675DAA" w:rsidRDefault="003F2902" w:rsidP="0080029F">
            <w:r w:rsidRPr="00675DAA">
              <w:t>codeSystem</w:t>
            </w:r>
          </w:p>
        </w:tc>
        <w:tc>
          <w:tcPr>
            <w:tcW w:w="1260" w:type="dxa"/>
          </w:tcPr>
          <w:p w14:paraId="2231284F" w14:textId="77777777" w:rsidR="003F2902" w:rsidRPr="00675DAA" w:rsidRDefault="003F2902" w:rsidP="0080029F">
            <w:r w:rsidRPr="00675DAA">
              <w:t>1:1</w:t>
            </w:r>
          </w:p>
        </w:tc>
        <w:tc>
          <w:tcPr>
            <w:tcW w:w="1350" w:type="dxa"/>
          </w:tcPr>
          <w:p w14:paraId="52E41279" w14:textId="77777777" w:rsidR="003F2902" w:rsidRPr="00675DAA" w:rsidRDefault="003F2902" w:rsidP="0080029F"/>
        </w:tc>
        <w:tc>
          <w:tcPr>
            <w:tcW w:w="3330" w:type="dxa"/>
          </w:tcPr>
          <w:p w14:paraId="12A59981" w14:textId="77777777" w:rsidR="003F2902" w:rsidRPr="00675DAA" w:rsidRDefault="003F2902" w:rsidP="0080029F"/>
        </w:tc>
      </w:tr>
      <w:tr w:rsidR="003F2902" w:rsidRPr="00675DAA" w14:paraId="24E8CD62" w14:textId="77777777" w:rsidTr="00122FE2">
        <w:trPr>
          <w:cantSplit/>
        </w:trPr>
        <w:tc>
          <w:tcPr>
            <w:tcW w:w="2358" w:type="dxa"/>
            <w:vMerge/>
          </w:tcPr>
          <w:p w14:paraId="471CFF4A" w14:textId="77777777" w:rsidR="003F2902" w:rsidRPr="00675DAA" w:rsidRDefault="003F2902" w:rsidP="0080029F"/>
        </w:tc>
        <w:tc>
          <w:tcPr>
            <w:tcW w:w="1260" w:type="dxa"/>
          </w:tcPr>
          <w:p w14:paraId="3E7A9DEA" w14:textId="77777777" w:rsidR="003F2902" w:rsidRPr="00675DAA" w:rsidRDefault="003F2902" w:rsidP="0080029F">
            <w:r w:rsidRPr="00675DAA">
              <w:t>displayName</w:t>
            </w:r>
          </w:p>
        </w:tc>
        <w:tc>
          <w:tcPr>
            <w:tcW w:w="1260" w:type="dxa"/>
          </w:tcPr>
          <w:p w14:paraId="0108E04B" w14:textId="77777777" w:rsidR="003F2902" w:rsidRPr="00675DAA" w:rsidRDefault="003F2902" w:rsidP="0080029F">
            <w:r w:rsidRPr="00675DAA">
              <w:t>1:1</w:t>
            </w:r>
          </w:p>
        </w:tc>
        <w:tc>
          <w:tcPr>
            <w:tcW w:w="1350" w:type="dxa"/>
          </w:tcPr>
          <w:p w14:paraId="4C915F42" w14:textId="77777777" w:rsidR="003F2902" w:rsidRPr="00675DAA" w:rsidRDefault="003F2902" w:rsidP="0080029F"/>
        </w:tc>
        <w:tc>
          <w:tcPr>
            <w:tcW w:w="3330" w:type="dxa"/>
          </w:tcPr>
          <w:p w14:paraId="000041CC" w14:textId="77777777" w:rsidR="003F2902" w:rsidRPr="00675DAA" w:rsidRDefault="003F2902" w:rsidP="0080029F"/>
        </w:tc>
      </w:tr>
      <w:tr w:rsidR="003F2902" w:rsidRPr="00675DAA" w14:paraId="4CF676BD" w14:textId="77777777" w:rsidTr="00122FE2">
        <w:trPr>
          <w:cantSplit/>
        </w:trPr>
        <w:tc>
          <w:tcPr>
            <w:tcW w:w="2358" w:type="dxa"/>
            <w:shd w:val="clear" w:color="auto" w:fill="808080"/>
          </w:tcPr>
          <w:p w14:paraId="121BEAC5" w14:textId="77777777" w:rsidR="003F2902" w:rsidRPr="00675DAA" w:rsidRDefault="003F2902" w:rsidP="0080029F">
            <w:r w:rsidRPr="00675DAA">
              <w:lastRenderedPageBreak/>
              <w:t>Conformance</w:t>
            </w:r>
          </w:p>
        </w:tc>
        <w:tc>
          <w:tcPr>
            <w:tcW w:w="7200" w:type="dxa"/>
            <w:gridSpan w:val="4"/>
          </w:tcPr>
          <w:p w14:paraId="1BF97651" w14:textId="77777777" w:rsidR="003F2902" w:rsidRDefault="003F2902" w:rsidP="008B43ED">
            <w:pPr>
              <w:pStyle w:val="ListParagraph"/>
              <w:numPr>
                <w:ilvl w:val="0"/>
                <w:numId w:val="32"/>
              </w:numPr>
              <w:rPr>
                <w:del w:id="1835" w:author="Peter Bomberg" w:date="2018-01-16T14:05:00Z"/>
              </w:rPr>
            </w:pPr>
            <w:del w:id="1836" w:author="Peter Bomberg" w:date="2018-01-16T14:05:00Z">
              <w:r>
                <w:delText>There is an code element</w:delText>
              </w:r>
            </w:del>
          </w:p>
          <w:p w14:paraId="4C3CC097" w14:textId="77777777" w:rsidR="003F2902" w:rsidRPr="002279D1" w:rsidRDefault="003F2902" w:rsidP="008B43ED">
            <w:pPr>
              <w:pStyle w:val="ListParagraph"/>
              <w:numPr>
                <w:ilvl w:val="0"/>
                <w:numId w:val="104"/>
              </w:numPr>
              <w:rPr>
                <w:del w:id="1837" w:author="Peter Bomberg" w:date="2018-01-16T14:05:00Z"/>
                <w:highlight w:val="white"/>
              </w:rPr>
            </w:pPr>
            <w:del w:id="1838"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2279D1">
                <w:rPr>
                  <w:highlight w:val="white"/>
                </w:rPr>
                <w:delText>element has not been defined.</w:delText>
              </w:r>
            </w:del>
          </w:p>
          <w:p w14:paraId="51B53F6A" w14:textId="77777777" w:rsidR="003F2902" w:rsidRPr="002279D1" w:rsidRDefault="003F2902" w:rsidP="008B43ED">
            <w:pPr>
              <w:pStyle w:val="ListParagraph"/>
              <w:numPr>
                <w:ilvl w:val="0"/>
                <w:numId w:val="104"/>
              </w:numPr>
              <w:rPr>
                <w:del w:id="1839" w:author="Peter Bomberg" w:date="2018-01-16T14:05:00Z"/>
                <w:highlight w:val="white"/>
              </w:rPr>
            </w:pPr>
            <w:del w:id="1840" w:author="Peter Bomberg" w:date="2018-01-16T14:05:00Z">
              <w:r>
                <w:rPr>
                  <w:highlight w:val="white"/>
                </w:rPr>
                <w:delText xml:space="preserve">SPL Rule 4 </w:delText>
              </w:r>
              <w:r w:rsidRPr="00D00628">
                <w:rPr>
                  <w:highlight w:val="white"/>
                </w:rPr>
                <w:delText xml:space="preserve">identifies that more than one </w:delText>
              </w:r>
              <w:r w:rsidRPr="002279D1">
                <w:rPr>
                  <w:highlight w:val="white"/>
                </w:rPr>
                <w:delText>element is defined.</w:delText>
              </w:r>
            </w:del>
          </w:p>
          <w:p w14:paraId="314EA831" w14:textId="77777777" w:rsidR="003F2902" w:rsidRDefault="003F2902" w:rsidP="0080029F">
            <w:pPr>
              <w:pStyle w:val="ListParagraph"/>
              <w:rPr>
                <w:del w:id="1841" w:author="Peter Bomberg" w:date="2018-01-16T14:05:00Z"/>
              </w:rPr>
            </w:pPr>
          </w:p>
          <w:p w14:paraId="72436913" w14:textId="5BB9302A" w:rsidR="00CA017E" w:rsidRDefault="00CA017E" w:rsidP="008B43ED">
            <w:pPr>
              <w:pStyle w:val="ListParagraph"/>
              <w:numPr>
                <w:ilvl w:val="0"/>
                <w:numId w:val="32"/>
              </w:numPr>
            </w:pPr>
            <w:r w:rsidRPr="00C80C46">
              <w:t>There is a code</w:t>
            </w:r>
            <w:r>
              <w:t>, codeSystem</w:t>
            </w:r>
            <w:r w:rsidRPr="00C80C46">
              <w:t xml:space="preserve"> and </w:t>
            </w:r>
            <w:r w:rsidRPr="00675DAA">
              <w:t>displayName</w:t>
            </w:r>
            <w:r>
              <w:t xml:space="preserve"> attribute derived from OID 2.16.840.1.113883.2.20.6.8, where the </w:t>
            </w:r>
            <w:r w:rsidRPr="00675DAA">
              <w:t>displayName</w:t>
            </w:r>
            <w:r>
              <w:t xml:space="preserve"> </w:t>
            </w:r>
            <w:r w:rsidRPr="00675DAA">
              <w:t>shall display the</w:t>
            </w:r>
            <w:r>
              <w:t xml:space="preserve"> appropriate label and the code value is </w:t>
            </w:r>
            <w:r w:rsidRPr="00E92C2F">
              <w:t>48780-1</w:t>
            </w:r>
            <w:r>
              <w:t>.</w:t>
            </w:r>
          </w:p>
          <w:p w14:paraId="14B6592F" w14:textId="77777777" w:rsidR="00234705" w:rsidRDefault="00234705" w:rsidP="008B43ED">
            <w:pPr>
              <w:pStyle w:val="ListParagraph"/>
              <w:numPr>
                <w:ilvl w:val="0"/>
                <w:numId w:val="243"/>
              </w:numPr>
              <w:rPr>
                <w:moveTo w:id="1842" w:author="Peter Bomberg" w:date="2018-01-16T14:05:00Z"/>
                <w:highlight w:val="white"/>
              </w:rPr>
            </w:pPr>
            <w:moveToRangeStart w:id="1843" w:author="Peter Bomberg" w:date="2018-01-16T14:05:00Z" w:name="move503874904"/>
            <w:moveTo w:id="1844" w:author="Peter Bomberg" w:date="2018-01-16T14:05:00Z">
              <w:r w:rsidRPr="002C49C1">
                <w:rPr>
                  <w:highlight w:val="white"/>
                </w:rPr>
                <w:t>SPL Rule 2 identifies that the OID value is incorrect.</w:t>
              </w:r>
            </w:moveTo>
          </w:p>
          <w:moveToRangeEnd w:id="1843"/>
          <w:p w14:paraId="32880D68" w14:textId="31971BBF" w:rsidR="00234705" w:rsidRDefault="00234705" w:rsidP="008B43ED">
            <w:pPr>
              <w:pStyle w:val="ListParagraph"/>
              <w:numPr>
                <w:ilvl w:val="0"/>
                <w:numId w:val="243"/>
              </w:numPr>
              <w:rPr>
                <w:highlight w:val="white"/>
              </w:rPr>
            </w:pPr>
            <w:r>
              <w:rPr>
                <w:highlight w:val="white"/>
              </w:rPr>
              <w:t xml:space="preserve">SPL Rule 5 </w:t>
            </w:r>
            <w:r w:rsidRPr="00334410">
              <w:rPr>
                <w:highlight w:val="white"/>
              </w:rPr>
              <w:t xml:space="preserve">identifies that </w:t>
            </w:r>
            <w:del w:id="1845" w:author="Peter Bomberg" w:date="2018-01-16T14:05:00Z">
              <w:r w:rsidR="00CA017E">
                <w:rPr>
                  <w:highlight w:val="white"/>
                </w:rPr>
                <w:delText xml:space="preserve">one or more of the </w:delText>
              </w:r>
              <w:r w:rsidR="00CA017E" w:rsidRPr="00D00628">
                <w:rPr>
                  <w:highlight w:val="white"/>
                </w:rPr>
                <w:delText>attribute</w:delText>
              </w:r>
              <w:r w:rsidR="00CA017E">
                <w:rPr>
                  <w:highlight w:val="white"/>
                </w:rPr>
                <w:delText>s</w:delText>
              </w:r>
              <w:r w:rsidR="00CA017E" w:rsidRPr="00D00628">
                <w:rPr>
                  <w:highlight w:val="white"/>
                </w:rPr>
                <w:delText xml:space="preserve"> ha</w:delText>
              </w:r>
              <w:r w:rsidR="00CA017E">
                <w:rPr>
                  <w:highlight w:val="white"/>
                </w:rPr>
                <w:delText>ve</w:delText>
              </w:r>
            </w:del>
            <w:ins w:id="1846" w:author="Peter Bomberg" w:date="2018-01-16T14:05:00Z">
              <w:r>
                <w:rPr>
                  <w:highlight w:val="white"/>
                </w:rPr>
                <w:t xml:space="preserve">the (code) </w:t>
              </w:r>
              <w:r w:rsidRPr="00D00628">
                <w:rPr>
                  <w:highlight w:val="white"/>
                </w:rPr>
                <w:t xml:space="preserve">attribute </w:t>
              </w:r>
              <w:r>
                <w:rPr>
                  <w:highlight w:val="white"/>
                </w:rPr>
                <w:t>has</w:t>
              </w:r>
            </w:ins>
            <w:r>
              <w:rPr>
                <w:highlight w:val="white"/>
              </w:rPr>
              <w:t xml:space="preserve"> not </w:t>
            </w:r>
            <w:r w:rsidRPr="00D00628">
              <w:rPr>
                <w:highlight w:val="white"/>
              </w:rPr>
              <w:t>been defined</w:t>
            </w:r>
            <w:r>
              <w:rPr>
                <w:highlight w:val="white"/>
              </w:rPr>
              <w:t xml:space="preserve">. </w:t>
            </w:r>
          </w:p>
          <w:p w14:paraId="28772480" w14:textId="77777777" w:rsidR="00234705" w:rsidRDefault="00234705" w:rsidP="008B43ED">
            <w:pPr>
              <w:pStyle w:val="ListParagraph"/>
              <w:numPr>
                <w:ilvl w:val="0"/>
                <w:numId w:val="243"/>
              </w:numPr>
              <w:rPr>
                <w:ins w:id="1847" w:author="Peter Bomberg" w:date="2018-01-16T14:05:00Z"/>
                <w:highlight w:val="white"/>
              </w:rPr>
            </w:pPr>
            <w:ins w:id="1848" w:author="Peter Bomberg" w:date="2018-01-16T14:05:00Z">
              <w:r>
                <w:rPr>
                  <w:highlight w:val="white"/>
                </w:rPr>
                <w:t xml:space="preserve">SPL Rule 5 </w:t>
              </w:r>
              <w:r w:rsidRPr="00334410">
                <w:rPr>
                  <w:highlight w:val="white"/>
                </w:rPr>
                <w:t xml:space="preserve">identifies that </w:t>
              </w:r>
              <w:r>
                <w:rPr>
                  <w:highlight w:val="white"/>
                </w:rPr>
                <w:t>the (</w:t>
              </w:r>
              <w:r w:rsidRPr="00C109E4">
                <w:rPr>
                  <w:highlight w:val="white"/>
                </w:rP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7DC0148B" w14:textId="77777777" w:rsidR="00234705" w:rsidRPr="00C109E4" w:rsidRDefault="00234705" w:rsidP="008B43ED">
            <w:pPr>
              <w:pStyle w:val="ListParagraph"/>
              <w:numPr>
                <w:ilvl w:val="0"/>
                <w:numId w:val="243"/>
              </w:numPr>
              <w:rPr>
                <w:ins w:id="1849" w:author="Peter Bomberg" w:date="2018-01-16T14:05:00Z"/>
                <w:highlight w:val="white"/>
              </w:rPr>
            </w:pPr>
            <w:ins w:id="1850" w:author="Peter Bomberg" w:date="2018-01-16T14:05:00Z">
              <w:r w:rsidRPr="00C109E4">
                <w:rPr>
                  <w:highlight w:val="white"/>
                </w:rPr>
                <w:t xml:space="preserve">SPL Rule 5 identifies that the (displayName) attribute has not been defined. </w:t>
              </w:r>
            </w:ins>
          </w:p>
          <w:p w14:paraId="4CE114BA" w14:textId="6425F159" w:rsidR="00234705" w:rsidRPr="00C109E4" w:rsidRDefault="00234705" w:rsidP="008B43ED">
            <w:pPr>
              <w:pStyle w:val="ListParagraph"/>
              <w:numPr>
                <w:ilvl w:val="0"/>
                <w:numId w:val="243"/>
              </w:numPr>
              <w:rPr>
                <w:ins w:id="1851" w:author="Peter Bomberg" w:date="2018-01-16T14:05:00Z"/>
                <w:highlight w:val="white"/>
              </w:rPr>
            </w:pPr>
            <w:ins w:id="1852" w:author="Peter Bomberg" w:date="2018-01-16T14:05:00Z">
              <w:r w:rsidRPr="00C109E4">
                <w:rPr>
                  <w:highlight w:val="white"/>
                </w:rPr>
                <w:t>SPL Rule 7 identifies that displayName does not match the CV value.</w:t>
              </w:r>
            </w:ins>
          </w:p>
          <w:p w14:paraId="5F4C7A5F" w14:textId="77777777" w:rsidR="00C109E4" w:rsidRPr="00C109E4" w:rsidRDefault="00C109E4" w:rsidP="008B43ED">
            <w:pPr>
              <w:pStyle w:val="ListParagraph"/>
              <w:numPr>
                <w:ilvl w:val="0"/>
                <w:numId w:val="243"/>
              </w:numPr>
              <w:rPr>
                <w:highlight w:val="white"/>
              </w:rPr>
            </w:pPr>
            <w:r w:rsidRPr="00C109E4">
              <w:rPr>
                <w:highlight w:val="white"/>
              </w:rPr>
              <w:t>SPL Rule 8 identifies that the code is not in the CV or is not contextually correct.</w:t>
            </w:r>
          </w:p>
          <w:p w14:paraId="0D102DDB" w14:textId="77777777" w:rsidR="00234705" w:rsidRDefault="00234705" w:rsidP="008B43ED">
            <w:pPr>
              <w:pStyle w:val="ListParagraph"/>
              <w:numPr>
                <w:ilvl w:val="0"/>
                <w:numId w:val="243"/>
              </w:numPr>
              <w:rPr>
                <w:moveFrom w:id="1853" w:author="Peter Bomberg" w:date="2018-01-16T14:05:00Z"/>
                <w:highlight w:val="white"/>
              </w:rPr>
            </w:pPr>
            <w:moveFromRangeStart w:id="1854" w:author="Peter Bomberg" w:date="2018-01-16T14:05:00Z" w:name="move503874904"/>
            <w:moveFrom w:id="1855" w:author="Peter Bomberg" w:date="2018-01-16T14:05:00Z">
              <w:r w:rsidRPr="002C49C1">
                <w:rPr>
                  <w:highlight w:val="white"/>
                </w:rPr>
                <w:t>SPL Rule 2 identifies that the OID value is incorrect.</w:t>
              </w:r>
            </w:moveFrom>
          </w:p>
          <w:moveFromRangeEnd w:id="1854"/>
          <w:p w14:paraId="1EA8BF0C" w14:textId="06CBAD5D" w:rsidR="00C109E4" w:rsidRPr="00C109E4" w:rsidRDefault="00C109E4" w:rsidP="008B43ED">
            <w:pPr>
              <w:pStyle w:val="ListParagraph"/>
              <w:numPr>
                <w:ilvl w:val="0"/>
                <w:numId w:val="243"/>
              </w:numPr>
              <w:rPr>
                <w:highlight w:val="white"/>
              </w:rPr>
            </w:pPr>
            <w:r w:rsidRPr="00C109E4">
              <w:rPr>
                <w:highlight w:val="white"/>
              </w:rPr>
              <w:t xml:space="preserve">SPL Rule </w:t>
            </w:r>
            <w:del w:id="1856" w:author="Peter Bomberg" w:date="2018-01-16T14:05:00Z">
              <w:r w:rsidR="00CA017E">
                <w:delText>7</w:delText>
              </w:r>
            </w:del>
            <w:ins w:id="1857" w:author="Peter Bomberg" w:date="2018-01-16T14:05:00Z">
              <w:r w:rsidRPr="00C109E4">
                <w:rPr>
                  <w:highlight w:val="white"/>
                </w:rPr>
                <w:t>15</w:t>
              </w:r>
            </w:ins>
            <w:r w:rsidRPr="00C109E4">
              <w:rPr>
                <w:highlight w:val="white"/>
              </w:rPr>
              <w:t xml:space="preserve"> identifies that </w:t>
            </w:r>
            <w:del w:id="1858" w:author="Peter Bomberg" w:date="2018-01-16T14:05:00Z">
              <w:r w:rsidR="00CA017E">
                <w:delText>label does not match</w:delText>
              </w:r>
            </w:del>
            <w:ins w:id="1859" w:author="Peter Bomberg" w:date="2018-01-16T14:05:00Z">
              <w:r w:rsidRPr="00C109E4">
                <w:rPr>
                  <w:highlight w:val="white"/>
                </w:rPr>
                <w:t>there is a notification flag for</w:t>
              </w:r>
            </w:ins>
            <w:r w:rsidRPr="00C109E4">
              <w:rPr>
                <w:highlight w:val="white"/>
              </w:rPr>
              <w:t xml:space="preserve"> the </w:t>
            </w:r>
            <w:del w:id="1860" w:author="Peter Bomberg" w:date="2018-01-16T14:05:00Z">
              <w:r w:rsidR="00CA017E">
                <w:delText>CV</w:delText>
              </w:r>
            </w:del>
            <w:ins w:id="1861" w:author="Peter Bomberg" w:date="2018-01-16T14:05:00Z">
              <w:r w:rsidRPr="00C109E4">
                <w:rPr>
                  <w:highlight w:val="white"/>
                </w:rPr>
                <w:t>content</w:t>
              </w:r>
            </w:ins>
            <w:r w:rsidRPr="00C109E4">
              <w:rPr>
                <w:highlight w:val="white"/>
              </w:rPr>
              <w:t>.</w:t>
            </w:r>
          </w:p>
          <w:p w14:paraId="0DB0A6AA" w14:textId="4EC67A2A" w:rsidR="003F2902" w:rsidRPr="00675DAA" w:rsidRDefault="00CA017E" w:rsidP="008B43ED">
            <w:pPr>
              <w:pStyle w:val="ListParagraph"/>
              <w:numPr>
                <w:ilvl w:val="0"/>
                <w:numId w:val="243"/>
              </w:numPr>
            </w:pPr>
            <w:del w:id="1862" w:author="Peter Bomberg" w:date="2018-01-16T14:05:00Z">
              <w:r w:rsidRPr="00CA017E">
                <w:rPr>
                  <w:highlight w:val="white"/>
                </w:rPr>
                <w:delText xml:space="preserve">The code </w:delText>
              </w:r>
            </w:del>
            <w:r w:rsidRPr="00CA017E">
              <w:rPr>
                <w:highlight w:val="white"/>
              </w:rPr>
              <w:t xml:space="preserve">SPL Rule 10 identifies that the </w:t>
            </w:r>
            <w:ins w:id="1863" w:author="Peter Bomberg" w:date="2018-01-16T14:05:00Z">
              <w:r w:rsidR="00234705">
                <w:rPr>
                  <w:highlight w:val="white"/>
                </w:rPr>
                <w:t xml:space="preserve">(code) </w:t>
              </w:r>
            </w:ins>
            <w:r w:rsidRPr="00CA017E">
              <w:rPr>
                <w:highlight w:val="white"/>
              </w:rPr>
              <w:t>attribute value is incorrect.</w:t>
            </w:r>
          </w:p>
        </w:tc>
      </w:tr>
    </w:tbl>
    <w:p w14:paraId="2636063B"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1AC8E303" w14:textId="77777777" w:rsidTr="00122FE2">
        <w:trPr>
          <w:cantSplit/>
          <w:trHeight w:val="580"/>
          <w:tblHeader/>
        </w:trPr>
        <w:tc>
          <w:tcPr>
            <w:tcW w:w="2358" w:type="dxa"/>
            <w:shd w:val="clear" w:color="auto" w:fill="808080"/>
          </w:tcPr>
          <w:p w14:paraId="0199C98C" w14:textId="77777777" w:rsidR="003F2902" w:rsidRPr="000445D1" w:rsidRDefault="003F2902" w:rsidP="0080029F">
            <w:r w:rsidRPr="00675DAA">
              <w:t>Element</w:t>
            </w:r>
          </w:p>
        </w:tc>
        <w:tc>
          <w:tcPr>
            <w:tcW w:w="1260" w:type="dxa"/>
            <w:shd w:val="clear" w:color="auto" w:fill="808080"/>
          </w:tcPr>
          <w:p w14:paraId="03D5B79C" w14:textId="77777777" w:rsidR="003F2902" w:rsidRPr="00675DAA" w:rsidRDefault="003F2902" w:rsidP="0080029F">
            <w:r w:rsidRPr="00675DAA">
              <w:t>Attribute</w:t>
            </w:r>
          </w:p>
        </w:tc>
        <w:tc>
          <w:tcPr>
            <w:tcW w:w="1260" w:type="dxa"/>
            <w:shd w:val="clear" w:color="auto" w:fill="808080"/>
          </w:tcPr>
          <w:p w14:paraId="38F1948B" w14:textId="77777777" w:rsidR="003F2902" w:rsidRPr="000445D1" w:rsidRDefault="003F2902" w:rsidP="0080029F">
            <w:r w:rsidRPr="00675DAA">
              <w:t>Cardinality</w:t>
            </w:r>
          </w:p>
        </w:tc>
        <w:tc>
          <w:tcPr>
            <w:tcW w:w="1350" w:type="dxa"/>
            <w:shd w:val="clear" w:color="auto" w:fill="808080"/>
          </w:tcPr>
          <w:p w14:paraId="26DC78AA" w14:textId="77777777" w:rsidR="003F2902" w:rsidRPr="00675DAA" w:rsidRDefault="003F2902" w:rsidP="0080029F">
            <w:r w:rsidRPr="00675DAA">
              <w:t>Value(s) Allowed</w:t>
            </w:r>
          </w:p>
          <w:p w14:paraId="730DD604" w14:textId="77777777" w:rsidR="003F2902" w:rsidRPr="00675DAA" w:rsidRDefault="003F2902" w:rsidP="0080029F">
            <w:r w:rsidRPr="00675DAA">
              <w:t>Examples</w:t>
            </w:r>
          </w:p>
        </w:tc>
        <w:tc>
          <w:tcPr>
            <w:tcW w:w="3330" w:type="dxa"/>
            <w:shd w:val="clear" w:color="auto" w:fill="808080"/>
          </w:tcPr>
          <w:p w14:paraId="74D8437F" w14:textId="77777777" w:rsidR="003F2902" w:rsidRPr="00675DAA" w:rsidRDefault="003F2902" w:rsidP="0080029F">
            <w:r w:rsidRPr="00675DAA">
              <w:t>Description</w:t>
            </w:r>
          </w:p>
          <w:p w14:paraId="27A25CA5" w14:textId="77777777" w:rsidR="003F2902" w:rsidRPr="00675DAA" w:rsidRDefault="003F2902" w:rsidP="0080029F">
            <w:r w:rsidRPr="00675DAA">
              <w:t>Instructions</w:t>
            </w:r>
          </w:p>
        </w:tc>
      </w:tr>
      <w:tr w:rsidR="003F2902" w:rsidRPr="00675DAA" w14:paraId="67D87E57" w14:textId="77777777" w:rsidTr="00122FE2">
        <w:trPr>
          <w:cantSplit/>
        </w:trPr>
        <w:tc>
          <w:tcPr>
            <w:tcW w:w="2358" w:type="dxa"/>
          </w:tcPr>
          <w:p w14:paraId="27B99EFE" w14:textId="77777777" w:rsidR="002A6DAC" w:rsidRDefault="002A6DAC" w:rsidP="002A6DAC">
            <w:r>
              <w:t>component.structuredBody.component[section/code</w:t>
            </w:r>
            <w:r w:rsidR="006E3C49">
              <w:t>/@code = “48780-1”].</w:t>
            </w:r>
            <w:r>
              <w:t>title</w:t>
            </w:r>
          </w:p>
          <w:p w14:paraId="171532E5" w14:textId="77777777" w:rsidR="003F2902" w:rsidRPr="00675DAA" w:rsidRDefault="003F2902" w:rsidP="0080029F"/>
        </w:tc>
        <w:tc>
          <w:tcPr>
            <w:tcW w:w="1260" w:type="dxa"/>
            <w:shd w:val="clear" w:color="auto" w:fill="D9D9D9"/>
          </w:tcPr>
          <w:p w14:paraId="234E2CA5" w14:textId="77777777" w:rsidR="003F2902" w:rsidRPr="00675DAA" w:rsidRDefault="003F2902" w:rsidP="0080029F">
            <w:r w:rsidRPr="00675DAA">
              <w:t>N/A</w:t>
            </w:r>
          </w:p>
        </w:tc>
        <w:tc>
          <w:tcPr>
            <w:tcW w:w="1260" w:type="dxa"/>
            <w:shd w:val="clear" w:color="auto" w:fill="D9D9D9"/>
          </w:tcPr>
          <w:p w14:paraId="09138B4A" w14:textId="77777777" w:rsidR="003F2902" w:rsidRPr="00675DAA" w:rsidRDefault="003F2902" w:rsidP="0080029F">
            <w:r w:rsidRPr="00675DAA">
              <w:t>0:1</w:t>
            </w:r>
          </w:p>
        </w:tc>
        <w:tc>
          <w:tcPr>
            <w:tcW w:w="1350" w:type="dxa"/>
            <w:shd w:val="clear" w:color="auto" w:fill="D9D9D9"/>
          </w:tcPr>
          <w:p w14:paraId="4DD34516" w14:textId="77777777" w:rsidR="003F2902" w:rsidRPr="00675DAA" w:rsidRDefault="003F2902" w:rsidP="0080029F"/>
        </w:tc>
        <w:tc>
          <w:tcPr>
            <w:tcW w:w="3330" w:type="dxa"/>
            <w:shd w:val="clear" w:color="auto" w:fill="D9D9D9"/>
          </w:tcPr>
          <w:p w14:paraId="3D0E4777" w14:textId="77777777" w:rsidR="003F2902" w:rsidRPr="00675DAA" w:rsidRDefault="00104F74" w:rsidP="0080029F">
            <w:r>
              <w:t xml:space="preserve">This relates to the title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7642E92A" w14:textId="77777777" w:rsidTr="00122FE2">
        <w:trPr>
          <w:cantSplit/>
        </w:trPr>
        <w:tc>
          <w:tcPr>
            <w:tcW w:w="2358" w:type="dxa"/>
            <w:shd w:val="clear" w:color="auto" w:fill="808080"/>
          </w:tcPr>
          <w:p w14:paraId="7773AED6" w14:textId="77777777" w:rsidR="003F2902" w:rsidRPr="00675DAA" w:rsidRDefault="003F2902" w:rsidP="0080029F">
            <w:r w:rsidRPr="00675DAA">
              <w:t>Conformance</w:t>
            </w:r>
          </w:p>
        </w:tc>
        <w:tc>
          <w:tcPr>
            <w:tcW w:w="7200" w:type="dxa"/>
            <w:gridSpan w:val="4"/>
          </w:tcPr>
          <w:p w14:paraId="2C0742C7" w14:textId="60CBCA94" w:rsidR="003F2902" w:rsidRDefault="003F2902" w:rsidP="008B43ED">
            <w:pPr>
              <w:pStyle w:val="ListParagraph"/>
              <w:numPr>
                <w:ilvl w:val="0"/>
                <w:numId w:val="33"/>
              </w:numPr>
            </w:pPr>
            <w:r w:rsidRPr="00675DAA">
              <w:t xml:space="preserve">There </w:t>
            </w:r>
            <w:r>
              <w:t xml:space="preserve">is no content in the </w:t>
            </w:r>
            <w:r w:rsidRPr="00675DAA">
              <w:t>title</w:t>
            </w:r>
            <w:r>
              <w:t xml:space="preserve"> element</w:t>
            </w:r>
          </w:p>
          <w:p w14:paraId="2D9989A9" w14:textId="306C3BA7" w:rsidR="00FD2278" w:rsidRPr="00FD2278" w:rsidRDefault="00FD2278" w:rsidP="008B43ED">
            <w:pPr>
              <w:pStyle w:val="ListParagraph"/>
              <w:numPr>
                <w:ilvl w:val="0"/>
                <w:numId w:val="244"/>
              </w:numPr>
              <w:rPr>
                <w:highlight w:val="white"/>
              </w:rPr>
            </w:pPr>
            <w:r w:rsidRPr="00F762B7">
              <w:rPr>
                <w:highlight w:val="white"/>
              </w:rPr>
              <w:t xml:space="preserve">SPL Rule </w:t>
            </w:r>
            <w:del w:id="1864" w:author="Peter Bomberg" w:date="2018-01-16T14:05:00Z">
              <w:r w:rsidR="003F2902">
                <w:rPr>
                  <w:highlight w:val="white"/>
                </w:rPr>
                <w:delText>21</w:delText>
              </w:r>
            </w:del>
            <w:ins w:id="1865" w:author="Peter Bomberg" w:date="2018-01-16T14:05:00Z">
              <w:r w:rsidRPr="00F762B7">
                <w:rPr>
                  <w:highlight w:val="white"/>
                </w:rPr>
                <w:t>1</w:t>
              </w:r>
              <w:r>
                <w:rPr>
                  <w:highlight w:val="white"/>
                </w:rPr>
                <w:t>1</w:t>
              </w:r>
            </w:ins>
            <w:r w:rsidRPr="00F762B7">
              <w:rPr>
                <w:highlight w:val="white"/>
              </w:rPr>
              <w:t xml:space="preserve"> identifies that</w:t>
            </w:r>
            <w:r>
              <w:rPr>
                <w:highlight w:val="white"/>
              </w:rPr>
              <w:t xml:space="preserve"> </w:t>
            </w:r>
            <w:del w:id="1866" w:author="Peter Bomberg" w:date="2018-01-16T14:05:00Z">
              <w:r w:rsidR="003F2902" w:rsidRPr="00833331">
                <w:rPr>
                  <w:highlight w:val="white"/>
                </w:rPr>
                <w:delText xml:space="preserve">there is </w:delText>
              </w:r>
            </w:del>
            <w:r w:rsidRPr="0018728D">
              <w:rPr>
                <w:highlight w:val="white"/>
              </w:rPr>
              <w:t>content</w:t>
            </w:r>
            <w:ins w:id="1867" w:author="Peter Bomberg" w:date="2018-01-16T14:05:00Z">
              <w:r w:rsidRPr="0018728D">
                <w:rPr>
                  <w:highlight w:val="white"/>
                </w:rPr>
                <w:t xml:space="preserve"> is not allowed</w:t>
              </w:r>
            </w:ins>
            <w:r w:rsidRPr="0018728D">
              <w:rPr>
                <w:highlight w:val="white"/>
              </w:rPr>
              <w:t>.</w:t>
            </w:r>
          </w:p>
        </w:tc>
      </w:tr>
    </w:tbl>
    <w:p w14:paraId="7FF7E91D"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74C353BA" w14:textId="77777777" w:rsidTr="00122FE2">
        <w:trPr>
          <w:cantSplit/>
          <w:trHeight w:val="580"/>
          <w:tblHeader/>
        </w:trPr>
        <w:tc>
          <w:tcPr>
            <w:tcW w:w="2358" w:type="dxa"/>
            <w:shd w:val="clear" w:color="auto" w:fill="808080"/>
          </w:tcPr>
          <w:p w14:paraId="64B6FD49" w14:textId="77777777" w:rsidR="003F2902" w:rsidRPr="000445D1" w:rsidRDefault="003F2902" w:rsidP="0080029F">
            <w:r w:rsidRPr="00675DAA">
              <w:t>Element</w:t>
            </w:r>
          </w:p>
        </w:tc>
        <w:tc>
          <w:tcPr>
            <w:tcW w:w="1260" w:type="dxa"/>
            <w:shd w:val="clear" w:color="auto" w:fill="808080"/>
          </w:tcPr>
          <w:p w14:paraId="5B1FCE2E" w14:textId="77777777" w:rsidR="003F2902" w:rsidRPr="00675DAA" w:rsidRDefault="003F2902" w:rsidP="0080029F">
            <w:r w:rsidRPr="00675DAA">
              <w:t>Attribute</w:t>
            </w:r>
          </w:p>
        </w:tc>
        <w:tc>
          <w:tcPr>
            <w:tcW w:w="1260" w:type="dxa"/>
            <w:shd w:val="clear" w:color="auto" w:fill="808080"/>
          </w:tcPr>
          <w:p w14:paraId="6E35B3CB" w14:textId="77777777" w:rsidR="003F2902" w:rsidRPr="000445D1" w:rsidRDefault="003F2902" w:rsidP="0080029F">
            <w:r w:rsidRPr="00675DAA">
              <w:t>Cardinality</w:t>
            </w:r>
          </w:p>
        </w:tc>
        <w:tc>
          <w:tcPr>
            <w:tcW w:w="1350" w:type="dxa"/>
            <w:shd w:val="clear" w:color="auto" w:fill="808080"/>
          </w:tcPr>
          <w:p w14:paraId="1D3F60F8" w14:textId="77777777" w:rsidR="003F2902" w:rsidRPr="00675DAA" w:rsidRDefault="003F2902" w:rsidP="0080029F">
            <w:r w:rsidRPr="00675DAA">
              <w:t>Value(s) Allowed</w:t>
            </w:r>
          </w:p>
          <w:p w14:paraId="2377C510" w14:textId="77777777" w:rsidR="003F2902" w:rsidRPr="00675DAA" w:rsidRDefault="003F2902" w:rsidP="0080029F">
            <w:r w:rsidRPr="00675DAA">
              <w:t>Examples</w:t>
            </w:r>
          </w:p>
        </w:tc>
        <w:tc>
          <w:tcPr>
            <w:tcW w:w="3330" w:type="dxa"/>
            <w:shd w:val="clear" w:color="auto" w:fill="808080"/>
          </w:tcPr>
          <w:p w14:paraId="44CFCEC7" w14:textId="77777777" w:rsidR="003F2902" w:rsidRPr="00675DAA" w:rsidRDefault="003F2902" w:rsidP="0080029F">
            <w:r w:rsidRPr="00675DAA">
              <w:t>Description</w:t>
            </w:r>
          </w:p>
          <w:p w14:paraId="733C8B92" w14:textId="77777777" w:rsidR="003F2902" w:rsidRPr="00675DAA" w:rsidRDefault="003F2902" w:rsidP="0080029F">
            <w:r w:rsidRPr="00675DAA">
              <w:t>Instructions</w:t>
            </w:r>
          </w:p>
        </w:tc>
      </w:tr>
      <w:tr w:rsidR="003F2902" w:rsidRPr="00675DAA" w14:paraId="16D6A93E" w14:textId="77777777" w:rsidTr="00122FE2">
        <w:trPr>
          <w:cantSplit/>
        </w:trPr>
        <w:tc>
          <w:tcPr>
            <w:tcW w:w="2358" w:type="dxa"/>
          </w:tcPr>
          <w:p w14:paraId="046FF1CC" w14:textId="77777777" w:rsidR="002A6DAC" w:rsidRDefault="002A6DAC" w:rsidP="002A6DAC">
            <w:r>
              <w:t>component.structuredBody.component[section/code</w:t>
            </w:r>
            <w:r w:rsidR="006E3C49">
              <w:t>/@code = “48780-1”].</w:t>
            </w:r>
            <w:r>
              <w:t>text</w:t>
            </w:r>
          </w:p>
          <w:p w14:paraId="559BCFE3" w14:textId="77777777" w:rsidR="003F2902" w:rsidRPr="00675DAA" w:rsidRDefault="003F2902" w:rsidP="0080029F"/>
        </w:tc>
        <w:tc>
          <w:tcPr>
            <w:tcW w:w="1260" w:type="dxa"/>
            <w:shd w:val="clear" w:color="auto" w:fill="D9D9D9"/>
          </w:tcPr>
          <w:p w14:paraId="55831AD2" w14:textId="77777777" w:rsidR="003F2902" w:rsidRPr="00675DAA" w:rsidRDefault="003F2902" w:rsidP="0080029F">
            <w:r w:rsidRPr="00675DAA">
              <w:t>N/A</w:t>
            </w:r>
          </w:p>
        </w:tc>
        <w:tc>
          <w:tcPr>
            <w:tcW w:w="1260" w:type="dxa"/>
            <w:shd w:val="clear" w:color="auto" w:fill="D9D9D9"/>
          </w:tcPr>
          <w:p w14:paraId="21A8BE96" w14:textId="77777777" w:rsidR="003F2902" w:rsidRPr="00675DAA" w:rsidRDefault="003F2902" w:rsidP="0080029F">
            <w:r w:rsidRPr="00675DAA">
              <w:t>0:1</w:t>
            </w:r>
          </w:p>
        </w:tc>
        <w:tc>
          <w:tcPr>
            <w:tcW w:w="1350" w:type="dxa"/>
            <w:shd w:val="clear" w:color="auto" w:fill="D9D9D9"/>
          </w:tcPr>
          <w:p w14:paraId="61A4413A" w14:textId="77777777" w:rsidR="003F2902" w:rsidRPr="00675DAA" w:rsidRDefault="003F2902" w:rsidP="0080029F"/>
        </w:tc>
        <w:tc>
          <w:tcPr>
            <w:tcW w:w="3330" w:type="dxa"/>
            <w:shd w:val="clear" w:color="auto" w:fill="D9D9D9"/>
          </w:tcPr>
          <w:p w14:paraId="75674BDF" w14:textId="77777777" w:rsidR="003F2902" w:rsidRPr="00675DAA" w:rsidRDefault="00104F74" w:rsidP="00104F74">
            <w:r>
              <w:t xml:space="preserve">This relates to the text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5EDF1735" w14:textId="77777777" w:rsidTr="00122FE2">
        <w:trPr>
          <w:cantSplit/>
        </w:trPr>
        <w:tc>
          <w:tcPr>
            <w:tcW w:w="2358" w:type="dxa"/>
            <w:shd w:val="clear" w:color="auto" w:fill="808080"/>
          </w:tcPr>
          <w:p w14:paraId="4427737C" w14:textId="77777777" w:rsidR="003F2902" w:rsidRPr="00675DAA" w:rsidRDefault="003F2902" w:rsidP="0080029F">
            <w:r w:rsidRPr="00675DAA">
              <w:t>Conformance</w:t>
            </w:r>
          </w:p>
        </w:tc>
        <w:tc>
          <w:tcPr>
            <w:tcW w:w="7200" w:type="dxa"/>
            <w:gridSpan w:val="4"/>
          </w:tcPr>
          <w:p w14:paraId="38862C39" w14:textId="1986E6D0" w:rsidR="003F2902" w:rsidRDefault="003F2902" w:rsidP="008B43ED">
            <w:pPr>
              <w:pStyle w:val="ListParagraph"/>
              <w:numPr>
                <w:ilvl w:val="0"/>
                <w:numId w:val="34"/>
              </w:numPr>
            </w:pPr>
            <w:r w:rsidRPr="00675DAA">
              <w:t xml:space="preserve">There </w:t>
            </w:r>
            <w:r>
              <w:t>is no content in the text element</w:t>
            </w:r>
          </w:p>
          <w:p w14:paraId="0E5B47D3" w14:textId="07C60A40" w:rsidR="003F2902" w:rsidRPr="00833331" w:rsidRDefault="00FD2278" w:rsidP="008B43ED">
            <w:pPr>
              <w:pStyle w:val="ListParagraph"/>
              <w:numPr>
                <w:ilvl w:val="0"/>
                <w:numId w:val="52"/>
              </w:numPr>
              <w:rPr>
                <w:highlight w:val="white"/>
              </w:rPr>
            </w:pPr>
            <w:r w:rsidRPr="00F762B7">
              <w:rPr>
                <w:highlight w:val="white"/>
              </w:rPr>
              <w:t xml:space="preserve">SPL Rule </w:t>
            </w:r>
            <w:del w:id="1868" w:author="Peter Bomberg" w:date="2018-01-16T14:05:00Z">
              <w:r w:rsidR="003F2902">
                <w:rPr>
                  <w:highlight w:val="white"/>
                </w:rPr>
                <w:delText>21</w:delText>
              </w:r>
            </w:del>
            <w:ins w:id="1869" w:author="Peter Bomberg" w:date="2018-01-16T14:05:00Z">
              <w:r w:rsidRPr="00F762B7">
                <w:rPr>
                  <w:highlight w:val="white"/>
                </w:rPr>
                <w:t>1</w:t>
              </w:r>
              <w:r>
                <w:rPr>
                  <w:highlight w:val="white"/>
                </w:rPr>
                <w:t>1</w:t>
              </w:r>
            </w:ins>
            <w:r w:rsidRPr="00F762B7">
              <w:rPr>
                <w:highlight w:val="white"/>
              </w:rPr>
              <w:t xml:space="preserve"> identifies that</w:t>
            </w:r>
            <w:r>
              <w:rPr>
                <w:highlight w:val="white"/>
              </w:rPr>
              <w:t xml:space="preserve"> </w:t>
            </w:r>
            <w:del w:id="1870" w:author="Peter Bomberg" w:date="2018-01-16T14:05:00Z">
              <w:r w:rsidR="003F2902" w:rsidRPr="00833331">
                <w:rPr>
                  <w:highlight w:val="white"/>
                </w:rPr>
                <w:delText xml:space="preserve">there is </w:delText>
              </w:r>
            </w:del>
            <w:r w:rsidRPr="0018728D">
              <w:rPr>
                <w:highlight w:val="white"/>
              </w:rPr>
              <w:t>content</w:t>
            </w:r>
            <w:ins w:id="1871" w:author="Peter Bomberg" w:date="2018-01-16T14:05:00Z">
              <w:r w:rsidRPr="0018728D">
                <w:rPr>
                  <w:highlight w:val="white"/>
                </w:rPr>
                <w:t xml:space="preserve"> is not allowed</w:t>
              </w:r>
            </w:ins>
            <w:r w:rsidRPr="0018728D">
              <w:rPr>
                <w:highlight w:val="white"/>
              </w:rPr>
              <w:t>.</w:t>
            </w:r>
          </w:p>
        </w:tc>
      </w:tr>
    </w:tbl>
    <w:p w14:paraId="2F8A36E1" w14:textId="77777777" w:rsidR="003F2902" w:rsidRPr="00675DAA"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5BB20C3B" w14:textId="77777777" w:rsidTr="00122FE2">
        <w:trPr>
          <w:cantSplit/>
          <w:trHeight w:val="580"/>
          <w:tblHeader/>
        </w:trPr>
        <w:tc>
          <w:tcPr>
            <w:tcW w:w="2358" w:type="dxa"/>
            <w:shd w:val="clear" w:color="auto" w:fill="808080"/>
          </w:tcPr>
          <w:p w14:paraId="64681B6B" w14:textId="77777777" w:rsidR="003F2902" w:rsidRPr="000445D1" w:rsidRDefault="003F2902" w:rsidP="0080029F">
            <w:r w:rsidRPr="00675DAA">
              <w:t>Element</w:t>
            </w:r>
          </w:p>
        </w:tc>
        <w:tc>
          <w:tcPr>
            <w:tcW w:w="1260" w:type="dxa"/>
            <w:shd w:val="clear" w:color="auto" w:fill="808080"/>
          </w:tcPr>
          <w:p w14:paraId="08F0D53B" w14:textId="77777777" w:rsidR="003F2902" w:rsidRPr="00675DAA" w:rsidRDefault="003F2902" w:rsidP="0080029F">
            <w:r w:rsidRPr="00675DAA">
              <w:t>Attribute</w:t>
            </w:r>
          </w:p>
        </w:tc>
        <w:tc>
          <w:tcPr>
            <w:tcW w:w="1260" w:type="dxa"/>
            <w:shd w:val="clear" w:color="auto" w:fill="808080"/>
          </w:tcPr>
          <w:p w14:paraId="1A30E77E" w14:textId="77777777" w:rsidR="003F2902" w:rsidRPr="000445D1" w:rsidRDefault="003F2902" w:rsidP="0080029F">
            <w:r w:rsidRPr="00675DAA">
              <w:t>Cardinality</w:t>
            </w:r>
          </w:p>
        </w:tc>
        <w:tc>
          <w:tcPr>
            <w:tcW w:w="1350" w:type="dxa"/>
            <w:shd w:val="clear" w:color="auto" w:fill="808080"/>
          </w:tcPr>
          <w:p w14:paraId="612D82F2" w14:textId="77777777" w:rsidR="003F2902" w:rsidRPr="00675DAA" w:rsidRDefault="003F2902" w:rsidP="0080029F">
            <w:r w:rsidRPr="00675DAA">
              <w:t>Value(s) Allowed</w:t>
            </w:r>
          </w:p>
          <w:p w14:paraId="2A056445" w14:textId="77777777" w:rsidR="003F2902" w:rsidRPr="00675DAA" w:rsidRDefault="003F2902" w:rsidP="0080029F">
            <w:r w:rsidRPr="00675DAA">
              <w:t>Examples</w:t>
            </w:r>
          </w:p>
        </w:tc>
        <w:tc>
          <w:tcPr>
            <w:tcW w:w="3330" w:type="dxa"/>
            <w:shd w:val="clear" w:color="auto" w:fill="808080"/>
          </w:tcPr>
          <w:p w14:paraId="2BE46330" w14:textId="77777777" w:rsidR="003F2902" w:rsidRPr="00675DAA" w:rsidRDefault="003F2902" w:rsidP="0080029F">
            <w:r w:rsidRPr="00675DAA">
              <w:t>Description</w:t>
            </w:r>
          </w:p>
          <w:p w14:paraId="73BE0426" w14:textId="77777777" w:rsidR="003F2902" w:rsidRPr="00675DAA" w:rsidRDefault="003F2902" w:rsidP="0080029F">
            <w:r w:rsidRPr="00675DAA">
              <w:t>Instructions</w:t>
            </w:r>
          </w:p>
        </w:tc>
      </w:tr>
      <w:tr w:rsidR="003F2902" w:rsidRPr="00675DAA" w14:paraId="4A4C4C2D" w14:textId="77777777" w:rsidTr="00122FE2">
        <w:trPr>
          <w:cantSplit/>
        </w:trPr>
        <w:tc>
          <w:tcPr>
            <w:tcW w:w="2358" w:type="dxa"/>
          </w:tcPr>
          <w:p w14:paraId="588C18F6" w14:textId="77777777" w:rsidR="002A6DAC" w:rsidRDefault="002A6DAC" w:rsidP="002A6DAC">
            <w:r>
              <w:t>component.structuredBody.component[section/code</w:t>
            </w:r>
            <w:r w:rsidR="006E3C49">
              <w:t>/@code = “48780-1”].</w:t>
            </w:r>
            <w:r>
              <w:t>subject</w:t>
            </w:r>
          </w:p>
          <w:p w14:paraId="11A673EE" w14:textId="77777777" w:rsidR="003F2902" w:rsidRPr="00675DAA" w:rsidRDefault="003F2902" w:rsidP="0080029F"/>
        </w:tc>
        <w:tc>
          <w:tcPr>
            <w:tcW w:w="1260" w:type="dxa"/>
            <w:shd w:val="clear" w:color="auto" w:fill="D9D9D9"/>
          </w:tcPr>
          <w:p w14:paraId="39BA2DC7" w14:textId="77777777" w:rsidR="003F2902" w:rsidRPr="00675DAA" w:rsidRDefault="003F2902" w:rsidP="0080029F">
            <w:r w:rsidRPr="00675DAA">
              <w:t>N/A</w:t>
            </w:r>
          </w:p>
        </w:tc>
        <w:tc>
          <w:tcPr>
            <w:tcW w:w="1260" w:type="dxa"/>
            <w:shd w:val="clear" w:color="auto" w:fill="D9D9D9"/>
          </w:tcPr>
          <w:p w14:paraId="367B0D9A" w14:textId="77777777" w:rsidR="003F2902" w:rsidRPr="00675DAA" w:rsidRDefault="003F2902" w:rsidP="0080029F">
            <w:r>
              <w:t>1:n</w:t>
            </w:r>
          </w:p>
        </w:tc>
        <w:tc>
          <w:tcPr>
            <w:tcW w:w="1350" w:type="dxa"/>
            <w:shd w:val="clear" w:color="auto" w:fill="D9D9D9"/>
          </w:tcPr>
          <w:p w14:paraId="29C58C69" w14:textId="77777777" w:rsidR="003F2902" w:rsidRPr="00675DAA" w:rsidRDefault="003F2902" w:rsidP="0080029F"/>
        </w:tc>
        <w:tc>
          <w:tcPr>
            <w:tcW w:w="3330" w:type="dxa"/>
            <w:shd w:val="clear" w:color="auto" w:fill="D9D9D9"/>
          </w:tcPr>
          <w:p w14:paraId="1AA86C37" w14:textId="77777777" w:rsidR="003F2902" w:rsidRPr="00675DAA" w:rsidRDefault="00104F74" w:rsidP="00104F74">
            <w:r>
              <w:t xml:space="preserve">This relates to the subject element of the </w:t>
            </w:r>
            <w:r w:rsidRPr="00104F74">
              <w:t>SPL product data elements section</w:t>
            </w:r>
            <w:r>
              <w:t xml:space="preserve"> (OID: </w:t>
            </w:r>
            <w:r w:rsidRPr="00104F74">
              <w:t xml:space="preserve">2.16.840.1.113883.2.20.6.8 </w:t>
            </w:r>
            <w:r w:rsidR="006E3C49">
              <w:t>code: 48780-1</w:t>
            </w:r>
            <w:r>
              <w:t>)</w:t>
            </w:r>
          </w:p>
        </w:tc>
      </w:tr>
      <w:tr w:rsidR="003F2902" w:rsidRPr="00675DAA" w14:paraId="2975ACB8" w14:textId="77777777" w:rsidTr="00122FE2">
        <w:trPr>
          <w:cantSplit/>
        </w:trPr>
        <w:tc>
          <w:tcPr>
            <w:tcW w:w="2358" w:type="dxa"/>
            <w:shd w:val="clear" w:color="auto" w:fill="808080"/>
          </w:tcPr>
          <w:p w14:paraId="6C133E26" w14:textId="77777777" w:rsidR="003F2902" w:rsidRPr="00675DAA" w:rsidRDefault="003F2902" w:rsidP="0080029F">
            <w:r w:rsidRPr="00675DAA">
              <w:t>Conformance</w:t>
            </w:r>
          </w:p>
        </w:tc>
        <w:tc>
          <w:tcPr>
            <w:tcW w:w="7200" w:type="dxa"/>
            <w:gridSpan w:val="4"/>
          </w:tcPr>
          <w:p w14:paraId="089A7076" w14:textId="5383DCB1" w:rsidR="00396ED5" w:rsidRDefault="00396ED5" w:rsidP="008B43ED">
            <w:pPr>
              <w:pStyle w:val="ListParagraph"/>
              <w:numPr>
                <w:ilvl w:val="0"/>
                <w:numId w:val="105"/>
              </w:numPr>
            </w:pPr>
            <w:r>
              <w:t xml:space="preserve">There </w:t>
            </w:r>
            <w:del w:id="1872" w:author="Peter Bomberg" w:date="2018-01-16T14:05:00Z">
              <w:r w:rsidR="00C345FF">
                <w:delText xml:space="preserve">may be </w:delText>
              </w:r>
              <w:r w:rsidR="003F2902">
                <w:delText>one or more subject element</w:delText>
              </w:r>
              <w:r w:rsidR="00C345FF">
                <w:delText>s</w:delText>
              </w:r>
              <w:r w:rsidR="003F2902">
                <w:delText>.</w:delText>
              </w:r>
            </w:del>
            <w:ins w:id="1873" w:author="Peter Bomberg" w:date="2018-01-16T14:05:00Z">
              <w:r>
                <w:t xml:space="preserve">is a </w:t>
              </w:r>
              <w:r w:rsidRPr="006841F8">
                <w:t>manufacturedProduct</w:t>
              </w:r>
              <w:r>
                <w:t xml:space="preserve"> element</w:t>
              </w:r>
            </w:ins>
          </w:p>
          <w:p w14:paraId="04B648EC" w14:textId="77777777" w:rsidR="0025588E" w:rsidRPr="00697D8F" w:rsidRDefault="00396ED5" w:rsidP="008B43ED">
            <w:pPr>
              <w:pStyle w:val="ListParagraph"/>
              <w:numPr>
                <w:ilvl w:val="0"/>
                <w:numId w:val="262"/>
              </w:numPr>
              <w:rPr>
                <w:moveFrom w:id="1874" w:author="Peter Bomberg" w:date="2018-01-16T14:05:00Z"/>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1875" w:author="Peter Bomberg" w:date="2018-01-16T14:05:00Z">
              <w:r>
                <w:t xml:space="preserve">, this will trigger a schema </w:t>
              </w:r>
            </w:ins>
            <w:moveFromRangeStart w:id="1876" w:author="Peter Bomberg" w:date="2018-01-16T14:05:00Z" w:name="move503874905"/>
            <w:moveFrom w:id="1877" w:author="Peter Bomberg" w:date="2018-01-16T14:05:00Z">
              <w:r w:rsidR="0025588E">
                <w:t>.</w:t>
              </w:r>
            </w:moveFrom>
          </w:p>
          <w:p w14:paraId="6018384F" w14:textId="77777777" w:rsidR="00FE5592" w:rsidRDefault="00FE5592" w:rsidP="00FD44A5">
            <w:pPr>
              <w:pStyle w:val="ListParagraph"/>
              <w:ind w:left="360"/>
              <w:rPr>
                <w:moveFrom w:id="1878" w:author="Peter Bomberg" w:date="2018-01-16T14:05:00Z"/>
                <w:highlight w:val="white"/>
              </w:rPr>
            </w:pPr>
          </w:p>
          <w:p w14:paraId="3D135F96" w14:textId="77777777" w:rsidR="00DD6879" w:rsidRDefault="00FE5592" w:rsidP="008B43ED">
            <w:pPr>
              <w:pStyle w:val="ListParagraph"/>
              <w:numPr>
                <w:ilvl w:val="0"/>
                <w:numId w:val="414"/>
              </w:numPr>
              <w:rPr>
                <w:del w:id="1879" w:author="Peter Bomberg" w:date="2018-01-16T14:05:00Z"/>
              </w:rPr>
            </w:pPr>
            <w:moveFrom w:id="1880" w:author="Peter Bomberg" w:date="2018-01-16T14:05:00Z">
              <w:r>
                <w:t xml:space="preserve">There may be a </w:t>
              </w:r>
            </w:moveFrom>
            <w:moveFromRangeEnd w:id="1876"/>
            <w:del w:id="1881" w:author="Peter Bomberg" w:date="2018-01-16T14:05:00Z">
              <w:r w:rsidR="00DD6879" w:rsidRPr="006841F8">
                <w:delText>manufacturedProduct</w:delText>
              </w:r>
              <w:r w:rsidR="00DD6879">
                <w:delText xml:space="preserve"> element</w:delText>
              </w:r>
            </w:del>
          </w:p>
          <w:p w14:paraId="27D90B60" w14:textId="5555A55B" w:rsidR="00396ED5" w:rsidRDefault="00DD6879" w:rsidP="008B43ED">
            <w:pPr>
              <w:pStyle w:val="ListParagraph"/>
              <w:numPr>
                <w:ilvl w:val="0"/>
                <w:numId w:val="251"/>
              </w:numPr>
              <w:rPr>
                <w:ins w:id="1882" w:author="Peter Bomberg" w:date="2018-01-16T14:05:00Z"/>
              </w:rPr>
            </w:pPr>
            <w:del w:id="1883" w:author="Peter Bomberg" w:date="2018-01-16T14:05:00Z">
              <w:r w:rsidRPr="00152BBC">
                <w:rPr>
                  <w:highlight w:val="white"/>
                </w:rPr>
                <w:delText>Informational only (</w:delText>
              </w:r>
            </w:del>
            <w:r w:rsidR="00396ED5">
              <w:t xml:space="preserve">validation </w:t>
            </w:r>
            <w:del w:id="1884" w:author="Peter Bomberg" w:date="2018-01-16T14:05:00Z">
              <w:r w:rsidRPr="00152BBC">
                <w:rPr>
                  <w:highlight w:val="white"/>
                </w:rPr>
                <w:delText>aspects are detailed at the element level).</w:delText>
              </w:r>
            </w:del>
            <w:ins w:id="1885" w:author="Peter Bomberg" w:date="2018-01-16T14:05:00Z">
              <w:r w:rsidR="0075626F">
                <w:t>error.</w:t>
              </w:r>
            </w:ins>
          </w:p>
          <w:p w14:paraId="4E839847" w14:textId="5C379D9C" w:rsidR="00396ED5" w:rsidRPr="00DD6879" w:rsidRDefault="00396ED5" w:rsidP="008B43ED">
            <w:pPr>
              <w:pStyle w:val="ListParagraph"/>
              <w:numPr>
                <w:ilvl w:val="0"/>
                <w:numId w:val="251"/>
              </w:numPr>
            </w:pPr>
            <w:ins w:id="1886" w:author="Peter Bomberg" w:date="2018-01-16T14:05:00Z">
              <w:r w:rsidRPr="00577249">
                <w:rPr>
                  <w:highlight w:val="white"/>
                </w:rPr>
                <w:t xml:space="preserve">SPL Rule 4 identifies that the </w:t>
              </w:r>
              <w:r w:rsidRPr="00D00628">
                <w:t>element has been defined</w:t>
              </w:r>
              <w:r>
                <w:t xml:space="preserve"> more than once, this will trigger a schema validation </w:t>
              </w:r>
              <w:r w:rsidR="0075626F">
                <w:t>error.</w:t>
              </w:r>
            </w:ins>
          </w:p>
        </w:tc>
      </w:tr>
    </w:tbl>
    <w:p w14:paraId="226FC8EA" w14:textId="77777777"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14:paraId="4206787B" w14:textId="77777777" w:rsidTr="00122FE2">
        <w:trPr>
          <w:cantSplit/>
          <w:trHeight w:val="580"/>
          <w:tblHeader/>
        </w:trPr>
        <w:tc>
          <w:tcPr>
            <w:tcW w:w="2358" w:type="dxa"/>
            <w:shd w:val="clear" w:color="auto" w:fill="808080"/>
          </w:tcPr>
          <w:p w14:paraId="357B8A15" w14:textId="77777777" w:rsidR="003F2902" w:rsidRPr="000445D1" w:rsidRDefault="003F2902" w:rsidP="0080029F">
            <w:r w:rsidRPr="00675DAA">
              <w:t>Element</w:t>
            </w:r>
          </w:p>
        </w:tc>
        <w:tc>
          <w:tcPr>
            <w:tcW w:w="1260" w:type="dxa"/>
            <w:shd w:val="clear" w:color="auto" w:fill="808080"/>
          </w:tcPr>
          <w:p w14:paraId="5F6D0FA2" w14:textId="77777777" w:rsidR="003F2902" w:rsidRPr="00675DAA" w:rsidRDefault="003F2902" w:rsidP="0080029F">
            <w:r w:rsidRPr="00675DAA">
              <w:t>Attribute</w:t>
            </w:r>
          </w:p>
        </w:tc>
        <w:tc>
          <w:tcPr>
            <w:tcW w:w="1260" w:type="dxa"/>
            <w:shd w:val="clear" w:color="auto" w:fill="808080"/>
          </w:tcPr>
          <w:p w14:paraId="75FDA90B" w14:textId="77777777" w:rsidR="003F2902" w:rsidRPr="000445D1" w:rsidRDefault="003F2902" w:rsidP="0080029F">
            <w:r w:rsidRPr="00675DAA">
              <w:t>Cardinality</w:t>
            </w:r>
          </w:p>
        </w:tc>
        <w:tc>
          <w:tcPr>
            <w:tcW w:w="1350" w:type="dxa"/>
            <w:shd w:val="clear" w:color="auto" w:fill="808080"/>
          </w:tcPr>
          <w:p w14:paraId="1F4AFA1E" w14:textId="77777777" w:rsidR="003F2902" w:rsidRPr="00675DAA" w:rsidRDefault="003F2902" w:rsidP="0080029F">
            <w:r w:rsidRPr="00675DAA">
              <w:t>Value(s) Allowed</w:t>
            </w:r>
          </w:p>
          <w:p w14:paraId="1A6A12C3" w14:textId="77777777" w:rsidR="003F2902" w:rsidRPr="00675DAA" w:rsidRDefault="003F2902" w:rsidP="0080029F">
            <w:r w:rsidRPr="00675DAA">
              <w:t>Examples</w:t>
            </w:r>
          </w:p>
        </w:tc>
        <w:tc>
          <w:tcPr>
            <w:tcW w:w="3330" w:type="dxa"/>
            <w:shd w:val="clear" w:color="auto" w:fill="808080"/>
          </w:tcPr>
          <w:p w14:paraId="725E8FB7" w14:textId="77777777" w:rsidR="003F2902" w:rsidRPr="00675DAA" w:rsidRDefault="003F2902" w:rsidP="0080029F">
            <w:r w:rsidRPr="00675DAA">
              <w:t>Description</w:t>
            </w:r>
          </w:p>
          <w:p w14:paraId="30BC4742" w14:textId="77777777" w:rsidR="003F2902" w:rsidRPr="00675DAA" w:rsidRDefault="003F2902" w:rsidP="0080029F">
            <w:r w:rsidRPr="00675DAA">
              <w:t>Instructions</w:t>
            </w:r>
          </w:p>
        </w:tc>
      </w:tr>
      <w:tr w:rsidR="003F2902" w:rsidRPr="00675DAA" w14:paraId="2D1F0E35" w14:textId="77777777" w:rsidTr="00122FE2">
        <w:trPr>
          <w:cantSplit/>
        </w:trPr>
        <w:tc>
          <w:tcPr>
            <w:tcW w:w="2358" w:type="dxa"/>
            <w:vMerge w:val="restart"/>
          </w:tcPr>
          <w:p w14:paraId="0D48E7CB" w14:textId="77777777" w:rsidR="002A6DAC" w:rsidRDefault="002A6DAC" w:rsidP="002A6DAC">
            <w:r>
              <w:t>effectiveTime</w:t>
            </w:r>
          </w:p>
          <w:p w14:paraId="40F119CF" w14:textId="77777777" w:rsidR="003F2902" w:rsidRPr="00675DAA" w:rsidRDefault="003F2902" w:rsidP="0080029F"/>
        </w:tc>
        <w:tc>
          <w:tcPr>
            <w:tcW w:w="1260" w:type="dxa"/>
            <w:shd w:val="clear" w:color="auto" w:fill="D9D9D9"/>
          </w:tcPr>
          <w:p w14:paraId="7C77E37A" w14:textId="77777777" w:rsidR="003F2902" w:rsidRPr="00675DAA" w:rsidRDefault="003F2902" w:rsidP="0080029F">
            <w:r w:rsidRPr="00675DAA">
              <w:t>N/A</w:t>
            </w:r>
          </w:p>
        </w:tc>
        <w:tc>
          <w:tcPr>
            <w:tcW w:w="1260" w:type="dxa"/>
            <w:shd w:val="clear" w:color="auto" w:fill="D9D9D9"/>
          </w:tcPr>
          <w:p w14:paraId="1E5EB1E3" w14:textId="77777777" w:rsidR="003F2902" w:rsidRPr="00675DAA" w:rsidRDefault="003F2902" w:rsidP="0080029F">
            <w:r w:rsidRPr="00675DAA">
              <w:t>1:1</w:t>
            </w:r>
          </w:p>
        </w:tc>
        <w:tc>
          <w:tcPr>
            <w:tcW w:w="1350" w:type="dxa"/>
            <w:shd w:val="clear" w:color="auto" w:fill="D9D9D9"/>
          </w:tcPr>
          <w:p w14:paraId="31DB20F7" w14:textId="77777777" w:rsidR="003F2902" w:rsidRPr="00675DAA" w:rsidRDefault="003F2902" w:rsidP="0080029F"/>
        </w:tc>
        <w:tc>
          <w:tcPr>
            <w:tcW w:w="3330" w:type="dxa"/>
            <w:shd w:val="clear" w:color="auto" w:fill="D9D9D9"/>
          </w:tcPr>
          <w:p w14:paraId="3E8C72DB" w14:textId="77777777" w:rsidR="003F2902" w:rsidRPr="00675DAA" w:rsidRDefault="003F2902" w:rsidP="00104F74"/>
        </w:tc>
      </w:tr>
      <w:tr w:rsidR="003F2902" w:rsidRPr="00675DAA" w14:paraId="1374F088" w14:textId="77777777" w:rsidTr="00122FE2">
        <w:trPr>
          <w:cantSplit/>
        </w:trPr>
        <w:tc>
          <w:tcPr>
            <w:tcW w:w="2358" w:type="dxa"/>
            <w:vMerge/>
          </w:tcPr>
          <w:p w14:paraId="1B70C825" w14:textId="77777777" w:rsidR="003F2902" w:rsidRPr="00675DAA" w:rsidRDefault="003F2902" w:rsidP="0080029F"/>
        </w:tc>
        <w:tc>
          <w:tcPr>
            <w:tcW w:w="1260" w:type="dxa"/>
          </w:tcPr>
          <w:p w14:paraId="50BAF275" w14:textId="77777777" w:rsidR="003F2902" w:rsidRPr="00675DAA" w:rsidRDefault="003F2902" w:rsidP="0080029F">
            <w:r w:rsidRPr="00675DAA">
              <w:t>value</w:t>
            </w:r>
          </w:p>
        </w:tc>
        <w:tc>
          <w:tcPr>
            <w:tcW w:w="1260" w:type="dxa"/>
          </w:tcPr>
          <w:p w14:paraId="2EF44321" w14:textId="77777777" w:rsidR="003F2902" w:rsidRPr="00675DAA" w:rsidRDefault="003F2902" w:rsidP="0080029F">
            <w:r w:rsidRPr="00675DAA">
              <w:t>1:1</w:t>
            </w:r>
          </w:p>
        </w:tc>
        <w:tc>
          <w:tcPr>
            <w:tcW w:w="1350" w:type="dxa"/>
          </w:tcPr>
          <w:p w14:paraId="6BC00D8C" w14:textId="77777777" w:rsidR="003F2902" w:rsidRPr="00675DAA" w:rsidRDefault="003F2902" w:rsidP="0080029F"/>
        </w:tc>
        <w:tc>
          <w:tcPr>
            <w:tcW w:w="3330" w:type="dxa"/>
          </w:tcPr>
          <w:p w14:paraId="41D4956B" w14:textId="77777777" w:rsidR="003F2902" w:rsidRPr="00675DAA" w:rsidRDefault="003F2902" w:rsidP="0080029F"/>
        </w:tc>
      </w:tr>
      <w:tr w:rsidR="003F2902" w:rsidRPr="00675DAA" w14:paraId="29B6D1A0" w14:textId="77777777" w:rsidTr="00122FE2">
        <w:trPr>
          <w:cantSplit/>
        </w:trPr>
        <w:tc>
          <w:tcPr>
            <w:tcW w:w="2358" w:type="dxa"/>
            <w:shd w:val="clear" w:color="auto" w:fill="808080"/>
          </w:tcPr>
          <w:p w14:paraId="083C4FE6" w14:textId="77777777" w:rsidR="003F2902" w:rsidRPr="00675DAA" w:rsidRDefault="003F2902" w:rsidP="0080029F">
            <w:r w:rsidRPr="00675DAA">
              <w:t>Conformance</w:t>
            </w:r>
          </w:p>
        </w:tc>
        <w:tc>
          <w:tcPr>
            <w:tcW w:w="7200" w:type="dxa"/>
            <w:gridSpan w:val="4"/>
          </w:tcPr>
          <w:p w14:paraId="46BAB087" w14:textId="77777777" w:rsidR="007D5C48" w:rsidRDefault="007D5C48" w:rsidP="008B43ED">
            <w:pPr>
              <w:pStyle w:val="ListParagraph"/>
              <w:numPr>
                <w:ilvl w:val="0"/>
                <w:numId w:val="245"/>
              </w:numPr>
            </w:pPr>
            <w:r>
              <w:t xml:space="preserve">There is an </w:t>
            </w:r>
            <w:r w:rsidRPr="00675DAA">
              <w:t>effectiveTime</w:t>
            </w:r>
            <w:r>
              <w:t xml:space="preserve"> element</w:t>
            </w:r>
          </w:p>
          <w:p w14:paraId="03130064" w14:textId="77777777" w:rsidR="007D5C48" w:rsidRPr="002E10DE" w:rsidRDefault="007D5C48" w:rsidP="008B43ED">
            <w:pPr>
              <w:pStyle w:val="ListParagraph"/>
              <w:numPr>
                <w:ilvl w:val="0"/>
                <w:numId w:val="24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14:paraId="0B02AB89" w14:textId="74FF61A7" w:rsidR="007D5C48" w:rsidRPr="00240AA8" w:rsidRDefault="007D5C48" w:rsidP="008B43ED">
            <w:pPr>
              <w:pStyle w:val="ListParagraph"/>
              <w:numPr>
                <w:ilvl w:val="0"/>
                <w:numId w:val="244"/>
              </w:numPr>
              <w:rPr>
                <w:ins w:id="1887" w:author="Peter Bomberg" w:date="2018-01-16T14:05:00Z"/>
              </w:rPr>
            </w:pPr>
            <w:ins w:id="1888"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6313F144" w14:textId="77777777" w:rsidR="00ED6EF2" w:rsidRDefault="00ED6EF2" w:rsidP="00ED6EF2">
            <w:pPr>
              <w:pStyle w:val="ListParagraph"/>
            </w:pPr>
          </w:p>
          <w:p w14:paraId="0F1BA46F" w14:textId="38C17CAB" w:rsidR="00ED6EF2" w:rsidRPr="00675DAA" w:rsidRDefault="00ED6EF2" w:rsidP="008B43ED">
            <w:pPr>
              <w:pStyle w:val="ListParagraph"/>
              <w:numPr>
                <w:ilvl w:val="0"/>
                <w:numId w:val="245"/>
              </w:numPr>
              <w:rPr>
                <w:ins w:id="1889" w:author="Peter Bomberg" w:date="2018-01-16T14:05:00Z"/>
              </w:rPr>
            </w:pPr>
            <w:r w:rsidRPr="00675DAA">
              <w:t xml:space="preserve">There is </w:t>
            </w:r>
            <w:del w:id="1890" w:author="Peter Bomberg" w:date="2018-01-16T14:05:00Z">
              <w:r w:rsidR="00424032" w:rsidRPr="00675DAA">
                <w:delText>an</w:delText>
              </w:r>
            </w:del>
            <w:ins w:id="1891" w:author="Peter Bomberg" w:date="2018-01-16T14:05:00Z">
              <w:r>
                <w:t>either a direct or indirect</w:t>
              </w:r>
            </w:ins>
            <w:r>
              <w:t xml:space="preserve"> </w:t>
            </w:r>
            <w:r w:rsidRPr="00675DAA">
              <w:t>value</w:t>
            </w:r>
            <w:r>
              <w:t xml:space="preserve"> </w:t>
            </w:r>
            <w:del w:id="1892" w:author="Peter Bomberg" w:date="2018-01-16T14:05:00Z">
              <w:r w:rsidR="00424032">
                <w:delText>attribute unless</w:delText>
              </w:r>
            </w:del>
            <w:ins w:id="1893" w:author="Peter Bomberg" w:date="2018-01-16T14:05:00Z">
              <w:r>
                <w:t>for the effectiveTime</w:t>
              </w:r>
            </w:ins>
          </w:p>
          <w:p w14:paraId="327FEAED" w14:textId="16F789D0" w:rsidR="00ED6EF2" w:rsidRPr="00674290" w:rsidRDefault="00ED6EF2" w:rsidP="008B43ED">
            <w:pPr>
              <w:pStyle w:val="ListParagraph"/>
              <w:numPr>
                <w:ilvl w:val="0"/>
                <w:numId w:val="247"/>
              </w:numPr>
              <w:rPr>
                <w:highlight w:val="white"/>
              </w:rPr>
            </w:pPr>
            <w:ins w:id="1894" w:author="Peter Bomberg" w:date="2018-01-16T14:05:00Z">
              <w:r>
                <w:rPr>
                  <w:highlight w:val="white"/>
                </w:rPr>
                <w:t xml:space="preserve">SPL Rule 33 </w:t>
              </w:r>
              <w:r w:rsidRPr="00334410">
                <w:rPr>
                  <w:highlight w:val="white"/>
                </w:rPr>
                <w:t>identifies that</w:t>
              </w:r>
            </w:ins>
            <w:r w:rsidRPr="00334410">
              <w:rPr>
                <w:highlight w:val="white"/>
              </w:rPr>
              <w:t xml:space="preserve"> </w:t>
            </w:r>
            <w:r>
              <w:rPr>
                <w:highlight w:val="white"/>
              </w:rPr>
              <w:t xml:space="preserve">there is </w:t>
            </w:r>
            <w:del w:id="1895" w:author="Peter Bomberg" w:date="2018-01-16T14:05:00Z">
              <w:r w:rsidR="00424032">
                <w:delText>a</w:delText>
              </w:r>
            </w:del>
            <w:ins w:id="1896" w:author="Peter Bomberg" w:date="2018-01-16T14:05:00Z">
              <w:r>
                <w:rPr>
                  <w:highlight w:val="white"/>
                </w:rPr>
                <w:t>no</w:t>
              </w:r>
            </w:ins>
            <w:r>
              <w:rPr>
                <w:highlight w:val="white"/>
              </w:rPr>
              <w:t xml:space="preserve"> value </w:t>
            </w:r>
            <w:del w:id="1897" w:author="Peter Bomberg" w:date="2018-01-16T14:05:00Z">
              <w:r w:rsidR="00424032">
                <w:delText>in</w:delText>
              </w:r>
            </w:del>
            <w:ins w:id="1898" w:author="Peter Bomberg" w:date="2018-01-16T14:05:00Z">
              <w:r>
                <w:rPr>
                  <w:highlight w:val="white"/>
                </w:rPr>
                <w:t>defined either directly or via</w:t>
              </w:r>
            </w:ins>
            <w:r>
              <w:rPr>
                <w:highlight w:val="white"/>
              </w:rPr>
              <w:t xml:space="preserve"> a child element</w:t>
            </w:r>
            <w:ins w:id="1899" w:author="Peter Bomberg" w:date="2018-01-16T14:05:00Z">
              <w:r>
                <w:rPr>
                  <w:highlight w:val="white"/>
                </w:rPr>
                <w:t>.</w:t>
              </w:r>
            </w:ins>
          </w:p>
          <w:p w14:paraId="316EBE6A" w14:textId="77777777" w:rsidR="00424032" w:rsidRPr="00AB6FE1" w:rsidRDefault="00424032" w:rsidP="008B43ED">
            <w:pPr>
              <w:pStyle w:val="ListParagraph"/>
              <w:numPr>
                <w:ilvl w:val="0"/>
                <w:numId w:val="416"/>
              </w:numPr>
              <w:rPr>
                <w:del w:id="1900" w:author="Peter Bomberg" w:date="2018-01-16T14:05:00Z"/>
                <w:highlight w:val="white"/>
              </w:rPr>
            </w:pPr>
            <w:del w:id="1901" w:author="Peter Bomberg" w:date="2018-01-16T14:05:00Z">
              <w:r>
                <w:rPr>
                  <w:highlight w:val="white"/>
                </w:rPr>
                <w:delText>???</w:delText>
              </w:r>
            </w:del>
          </w:p>
          <w:p w14:paraId="008BB7C9" w14:textId="77777777" w:rsidR="003F2902" w:rsidRDefault="003F2902" w:rsidP="0080029F">
            <w:pPr>
              <w:rPr>
                <w:del w:id="1902" w:author="Peter Bomberg" w:date="2018-01-16T14:05:00Z"/>
              </w:rPr>
            </w:pPr>
          </w:p>
          <w:p w14:paraId="0B16543E" w14:textId="77777777" w:rsidR="00F50587" w:rsidRDefault="00F50587" w:rsidP="008B43ED">
            <w:pPr>
              <w:pStyle w:val="ListParagraph"/>
              <w:numPr>
                <w:ilvl w:val="0"/>
                <w:numId w:val="415"/>
              </w:numPr>
              <w:rPr>
                <w:del w:id="1903" w:author="Peter Bomberg" w:date="2018-01-16T14:05:00Z"/>
              </w:rPr>
            </w:pPr>
            <w:del w:id="1904" w:author="Peter Bomberg" w:date="2018-01-16T14:05:00Z">
              <w:r>
                <w:delText xml:space="preserve">There </w:delText>
              </w:r>
              <w:r w:rsidR="00424032">
                <w:delText xml:space="preserve">may be </w:delText>
              </w:r>
              <w:r>
                <w:delText xml:space="preserve">an </w:delText>
              </w:r>
              <w:r w:rsidRPr="00675DAA">
                <w:delText>effectiveTime</w:delText>
              </w:r>
              <w:r>
                <w:delText>.low element</w:delText>
              </w:r>
            </w:del>
          </w:p>
          <w:p w14:paraId="72AA872B" w14:textId="77777777" w:rsidR="00F50587" w:rsidRDefault="00424032" w:rsidP="008B43ED">
            <w:pPr>
              <w:pStyle w:val="ListParagraph"/>
              <w:numPr>
                <w:ilvl w:val="0"/>
                <w:numId w:val="417"/>
              </w:numPr>
              <w:rPr>
                <w:del w:id="1905" w:author="Peter Bomberg" w:date="2018-01-16T14:05:00Z"/>
              </w:rPr>
            </w:pPr>
            <w:del w:id="1906" w:author="Peter Bomberg" w:date="2018-01-16T14:05:00Z">
              <w:r w:rsidRPr="00152BBC">
                <w:rPr>
                  <w:highlight w:val="white"/>
                </w:rPr>
                <w:delText>Informational only (validation aspects are detailed at the element level).</w:delText>
              </w:r>
            </w:del>
          </w:p>
          <w:p w14:paraId="70644D34" w14:textId="77777777" w:rsidR="00ED6EF2" w:rsidRPr="006313D1" w:rsidRDefault="00ED6EF2" w:rsidP="00ED6EF2">
            <w:pPr>
              <w:pStyle w:val="ListParagraph"/>
              <w:ind w:left="360"/>
              <w:rPr>
                <w:ins w:id="1907" w:author="Peter Bomberg" w:date="2018-01-16T14:05:00Z"/>
                <w:highlight w:val="white"/>
              </w:rPr>
            </w:pPr>
          </w:p>
          <w:p w14:paraId="13106E41" w14:textId="77777777" w:rsidR="00A447C8" w:rsidRDefault="00ED6EF2" w:rsidP="00A447C8">
            <w:pPr>
              <w:pStyle w:val="ListParagraph"/>
              <w:ind w:left="360"/>
              <w:rPr>
                <w:moveFrom w:id="1908" w:author="Peter Bomberg" w:date="2018-01-16T14:05:00Z"/>
              </w:rPr>
            </w:pPr>
            <w:ins w:id="1909" w:author="Peter Bomberg" w:date="2018-01-16T14:05:00Z">
              <w:r w:rsidRPr="006313D1">
                <w:t>The</w:t>
              </w:r>
            </w:ins>
            <w:moveFromRangeStart w:id="1910" w:author="Peter Bomberg" w:date="2018-01-16T14:05:00Z" w:name="move503874906"/>
          </w:p>
          <w:p w14:paraId="52F2AC31" w14:textId="40DC3345" w:rsidR="00ED6EF2" w:rsidRDefault="00A447C8" w:rsidP="008B43ED">
            <w:pPr>
              <w:pStyle w:val="ListParagraph"/>
              <w:numPr>
                <w:ilvl w:val="0"/>
                <w:numId w:val="61"/>
              </w:numPr>
            </w:pPr>
            <w:moveFrom w:id="1911" w:author="Peter Bomberg" w:date="2018-01-16T14:05:00Z">
              <w:r>
                <w:t xml:space="preserve">There </w:t>
              </w:r>
            </w:moveFrom>
            <w:moveFromRangeEnd w:id="1910"/>
            <w:del w:id="1912" w:author="Peter Bomberg" w:date="2018-01-16T14:05:00Z">
              <w:r w:rsidR="00424032">
                <w:delText xml:space="preserve">may be </w:delText>
              </w:r>
              <w:r w:rsidR="00F50587">
                <w:delText>an</w:delText>
              </w:r>
            </w:del>
            <w:r w:rsidR="00ED6EF2" w:rsidRPr="006313D1">
              <w:t xml:space="preserve"> effectiveTime</w:t>
            </w:r>
            <w:del w:id="1913" w:author="Peter Bomberg" w:date="2018-01-16T14:05:00Z">
              <w:r w:rsidR="00F50587">
                <w:delText>.high element</w:delText>
              </w:r>
            </w:del>
            <w:ins w:id="1914" w:author="Peter Bomberg" w:date="2018-01-16T14:05:00Z">
              <w:r w:rsidR="00ED6EF2" w:rsidRPr="006313D1">
                <w:t>@value has as a minimum precision of day and follows the appropriate format.</w:t>
              </w:r>
            </w:ins>
          </w:p>
          <w:p w14:paraId="746D8C93" w14:textId="6E8399BF" w:rsidR="00ED6EF2" w:rsidRPr="00F50587" w:rsidRDefault="00424032" w:rsidP="00ED6EF2">
            <w:del w:id="1915" w:author="Peter Bomberg" w:date="2018-01-16T14:05:00Z">
              <w:r w:rsidRPr="00152BBC">
                <w:rPr>
                  <w:highlight w:val="white"/>
                </w:rPr>
                <w:delText>Informational only (</w:delText>
              </w:r>
            </w:del>
            <w:ins w:id="1916" w:author="Peter Bomberg" w:date="2018-01-16T14:05:00Z">
              <w:r w:rsidR="00ED6EF2" w:rsidRPr="00265C0F">
                <w:t>a)</w:t>
              </w:r>
              <w:r w:rsidR="00ED6EF2" w:rsidRPr="00265C0F">
                <w:tab/>
              </w:r>
              <w:r w:rsidR="00EB04DC">
                <w:rPr>
                  <w:highlight w:val="white"/>
                </w:rPr>
                <w:t xml:space="preserve">N.B. </w:t>
              </w:r>
            </w:ins>
            <w:r w:rsidR="00ED6EF2" w:rsidRPr="00265C0F">
              <w:t xml:space="preserve">validation </w:t>
            </w:r>
            <w:del w:id="1917" w:author="Peter Bomberg" w:date="2018-01-16T14:05:00Z">
              <w:r w:rsidRPr="00152BBC">
                <w:rPr>
                  <w:highlight w:val="white"/>
                </w:rPr>
                <w:delText>aspects are detailed at the element level).</w:delText>
              </w:r>
            </w:del>
            <w:ins w:id="1918" w:author="Peter Bomberg" w:date="2018-01-16T14:05:00Z">
              <w:r w:rsidR="00ED6EF2" w:rsidRPr="00265C0F">
                <w:t>is doctype specific.</w:t>
              </w:r>
            </w:ins>
          </w:p>
        </w:tc>
      </w:tr>
    </w:tbl>
    <w:p w14:paraId="6594A217" w14:textId="77777777" w:rsidR="00E20292" w:rsidRDefault="00E20292"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C03F7" w:rsidRPr="00675DAA" w14:paraId="795294A0" w14:textId="77777777" w:rsidTr="00FC03F7">
        <w:trPr>
          <w:cantSplit/>
          <w:trHeight w:val="580"/>
          <w:tblHeader/>
        </w:trPr>
        <w:tc>
          <w:tcPr>
            <w:tcW w:w="2358" w:type="dxa"/>
            <w:shd w:val="clear" w:color="auto" w:fill="808080"/>
          </w:tcPr>
          <w:p w14:paraId="121B4AB0" w14:textId="77777777" w:rsidR="00FC03F7" w:rsidRPr="000445D1" w:rsidRDefault="00FC03F7" w:rsidP="00FC03F7">
            <w:r w:rsidRPr="00675DAA">
              <w:lastRenderedPageBreak/>
              <w:t>Element</w:t>
            </w:r>
          </w:p>
        </w:tc>
        <w:tc>
          <w:tcPr>
            <w:tcW w:w="1260" w:type="dxa"/>
            <w:shd w:val="clear" w:color="auto" w:fill="808080"/>
          </w:tcPr>
          <w:p w14:paraId="3C0CFEDB" w14:textId="77777777" w:rsidR="00FC03F7" w:rsidRPr="00675DAA" w:rsidRDefault="00FC03F7" w:rsidP="00FC03F7">
            <w:r w:rsidRPr="00675DAA">
              <w:t>Attribute</w:t>
            </w:r>
          </w:p>
        </w:tc>
        <w:tc>
          <w:tcPr>
            <w:tcW w:w="1260" w:type="dxa"/>
            <w:shd w:val="clear" w:color="auto" w:fill="808080"/>
          </w:tcPr>
          <w:p w14:paraId="5999E4E2" w14:textId="77777777" w:rsidR="00FC03F7" w:rsidRPr="000445D1" w:rsidRDefault="00FC03F7" w:rsidP="00FC03F7">
            <w:r w:rsidRPr="00675DAA">
              <w:t>Cardinality</w:t>
            </w:r>
          </w:p>
        </w:tc>
        <w:tc>
          <w:tcPr>
            <w:tcW w:w="1350" w:type="dxa"/>
            <w:shd w:val="clear" w:color="auto" w:fill="808080"/>
          </w:tcPr>
          <w:p w14:paraId="7FEE9D52" w14:textId="77777777" w:rsidR="00FC03F7" w:rsidRPr="00675DAA" w:rsidRDefault="00FC03F7" w:rsidP="00FC03F7">
            <w:r w:rsidRPr="00675DAA">
              <w:t>Value(s) Allowed</w:t>
            </w:r>
          </w:p>
          <w:p w14:paraId="00165039" w14:textId="77777777" w:rsidR="00FC03F7" w:rsidRPr="00675DAA" w:rsidRDefault="00FC03F7" w:rsidP="00FC03F7">
            <w:r w:rsidRPr="00675DAA">
              <w:t>Examples</w:t>
            </w:r>
          </w:p>
        </w:tc>
        <w:tc>
          <w:tcPr>
            <w:tcW w:w="3330" w:type="dxa"/>
            <w:shd w:val="clear" w:color="auto" w:fill="808080"/>
          </w:tcPr>
          <w:p w14:paraId="731050E1" w14:textId="77777777" w:rsidR="00FC03F7" w:rsidRPr="00675DAA" w:rsidRDefault="00FC03F7" w:rsidP="00FC03F7">
            <w:r w:rsidRPr="00675DAA">
              <w:t>Description</w:t>
            </w:r>
          </w:p>
          <w:p w14:paraId="53FBAE17" w14:textId="77777777" w:rsidR="00FC03F7" w:rsidRPr="00675DAA" w:rsidRDefault="00FC03F7" w:rsidP="00FC03F7">
            <w:r w:rsidRPr="00675DAA">
              <w:t>Instructions</w:t>
            </w:r>
          </w:p>
        </w:tc>
      </w:tr>
      <w:tr w:rsidR="00FC03F7" w:rsidRPr="00675DAA" w14:paraId="63201FE4" w14:textId="77777777" w:rsidTr="00FC03F7">
        <w:trPr>
          <w:cantSplit/>
        </w:trPr>
        <w:tc>
          <w:tcPr>
            <w:tcW w:w="2358" w:type="dxa"/>
            <w:vMerge w:val="restart"/>
          </w:tcPr>
          <w:p w14:paraId="701CAA05" w14:textId="77777777" w:rsidR="00FC03F7" w:rsidRDefault="00FC03F7" w:rsidP="00FC03F7">
            <w:r>
              <w:t>effectiveTime.low</w:t>
            </w:r>
          </w:p>
          <w:p w14:paraId="16B3713D" w14:textId="77777777" w:rsidR="00FC03F7" w:rsidRPr="00675DAA" w:rsidRDefault="00FC03F7" w:rsidP="00FC03F7"/>
        </w:tc>
        <w:tc>
          <w:tcPr>
            <w:tcW w:w="1260" w:type="dxa"/>
            <w:shd w:val="clear" w:color="auto" w:fill="D9D9D9"/>
          </w:tcPr>
          <w:p w14:paraId="7D0BE887" w14:textId="77777777" w:rsidR="00FC03F7" w:rsidRPr="00675DAA" w:rsidRDefault="00FC03F7" w:rsidP="00FC03F7">
            <w:r w:rsidRPr="00675DAA">
              <w:t>N/A</w:t>
            </w:r>
          </w:p>
        </w:tc>
        <w:tc>
          <w:tcPr>
            <w:tcW w:w="1260" w:type="dxa"/>
            <w:shd w:val="clear" w:color="auto" w:fill="D9D9D9"/>
          </w:tcPr>
          <w:p w14:paraId="4CE48C29" w14:textId="77777777" w:rsidR="00FC03F7" w:rsidRPr="00675DAA" w:rsidRDefault="00FC03F7" w:rsidP="00FC03F7">
            <w:r w:rsidRPr="00675DAA">
              <w:t>1:1</w:t>
            </w:r>
          </w:p>
        </w:tc>
        <w:tc>
          <w:tcPr>
            <w:tcW w:w="1350" w:type="dxa"/>
            <w:shd w:val="clear" w:color="auto" w:fill="D9D9D9"/>
          </w:tcPr>
          <w:p w14:paraId="76E1EA51" w14:textId="77777777" w:rsidR="00FC03F7" w:rsidRPr="00675DAA" w:rsidRDefault="00FC03F7" w:rsidP="00FC03F7"/>
        </w:tc>
        <w:tc>
          <w:tcPr>
            <w:tcW w:w="3330" w:type="dxa"/>
            <w:shd w:val="clear" w:color="auto" w:fill="D9D9D9"/>
          </w:tcPr>
          <w:p w14:paraId="53E71511" w14:textId="77777777" w:rsidR="00FC03F7" w:rsidRPr="00675DAA" w:rsidRDefault="00FC03F7" w:rsidP="00FC03F7"/>
        </w:tc>
      </w:tr>
      <w:tr w:rsidR="00FC03F7" w:rsidRPr="00675DAA" w14:paraId="53A42AEA" w14:textId="77777777" w:rsidTr="00FC03F7">
        <w:trPr>
          <w:cantSplit/>
        </w:trPr>
        <w:tc>
          <w:tcPr>
            <w:tcW w:w="2358" w:type="dxa"/>
            <w:vMerge/>
          </w:tcPr>
          <w:p w14:paraId="62744B30" w14:textId="77777777" w:rsidR="00FC03F7" w:rsidRPr="00675DAA" w:rsidRDefault="00FC03F7" w:rsidP="00FC03F7"/>
        </w:tc>
        <w:tc>
          <w:tcPr>
            <w:tcW w:w="1260" w:type="dxa"/>
          </w:tcPr>
          <w:p w14:paraId="227556B7" w14:textId="77777777" w:rsidR="00FC03F7" w:rsidRPr="00675DAA" w:rsidRDefault="00FC03F7" w:rsidP="00FC03F7">
            <w:r w:rsidRPr="00675DAA">
              <w:t>value</w:t>
            </w:r>
          </w:p>
        </w:tc>
        <w:tc>
          <w:tcPr>
            <w:tcW w:w="1260" w:type="dxa"/>
          </w:tcPr>
          <w:p w14:paraId="0A8C8200" w14:textId="77777777" w:rsidR="00FC03F7" w:rsidRPr="00675DAA" w:rsidRDefault="00FC03F7" w:rsidP="00FC03F7">
            <w:r w:rsidRPr="00675DAA">
              <w:t>1:1</w:t>
            </w:r>
          </w:p>
        </w:tc>
        <w:tc>
          <w:tcPr>
            <w:tcW w:w="1350" w:type="dxa"/>
          </w:tcPr>
          <w:p w14:paraId="4B63F378" w14:textId="77777777" w:rsidR="00FC03F7" w:rsidRPr="00675DAA" w:rsidRDefault="00FC03F7" w:rsidP="00FC03F7"/>
        </w:tc>
        <w:tc>
          <w:tcPr>
            <w:tcW w:w="3330" w:type="dxa"/>
          </w:tcPr>
          <w:p w14:paraId="548028A5" w14:textId="77777777" w:rsidR="00FC03F7" w:rsidRPr="00675DAA" w:rsidRDefault="00FC03F7" w:rsidP="00FC03F7"/>
        </w:tc>
      </w:tr>
      <w:tr w:rsidR="00FC03F7" w:rsidRPr="00675DAA" w14:paraId="50C5FD5E" w14:textId="77777777" w:rsidTr="00FC03F7">
        <w:trPr>
          <w:cantSplit/>
        </w:trPr>
        <w:tc>
          <w:tcPr>
            <w:tcW w:w="2358" w:type="dxa"/>
            <w:shd w:val="clear" w:color="auto" w:fill="808080"/>
          </w:tcPr>
          <w:p w14:paraId="5C0F3F34" w14:textId="77777777" w:rsidR="00FC03F7" w:rsidRPr="00675DAA" w:rsidRDefault="00FC03F7" w:rsidP="00FC03F7">
            <w:r w:rsidRPr="00675DAA">
              <w:t>Conformance</w:t>
            </w:r>
          </w:p>
        </w:tc>
        <w:tc>
          <w:tcPr>
            <w:tcW w:w="7200" w:type="dxa"/>
            <w:gridSpan w:val="4"/>
          </w:tcPr>
          <w:p w14:paraId="4FF892D2" w14:textId="49AE1977" w:rsidR="00FC03F7" w:rsidRDefault="00FC03F7" w:rsidP="008B43ED">
            <w:pPr>
              <w:pStyle w:val="ListParagraph"/>
              <w:numPr>
                <w:ilvl w:val="0"/>
                <w:numId w:val="130"/>
              </w:numPr>
            </w:pPr>
            <w:r>
              <w:t xml:space="preserve">There </w:t>
            </w:r>
            <w:r w:rsidR="00424032">
              <w:t>may be</w:t>
            </w:r>
            <w:r>
              <w:t xml:space="preserve"> </w:t>
            </w:r>
            <w:del w:id="1919" w:author="Peter Bomberg" w:date="2018-01-16T14:05:00Z">
              <w:r>
                <w:delText xml:space="preserve">an </w:delText>
              </w:r>
              <w:r w:rsidRPr="00675DAA">
                <w:delText>effectiveTime</w:delText>
              </w:r>
              <w:r>
                <w:delText>.</w:delText>
              </w:r>
            </w:del>
            <w:ins w:id="1920" w:author="Peter Bomberg" w:date="2018-01-16T14:05:00Z">
              <w:r>
                <w:t>a</w:t>
              </w:r>
              <w:r w:rsidR="009F585B">
                <w:t xml:space="preserve"> </w:t>
              </w:r>
            </w:ins>
            <w:r>
              <w:t>low element</w:t>
            </w:r>
          </w:p>
          <w:p w14:paraId="021294C7" w14:textId="7F2925BC" w:rsidR="007D5C48" w:rsidRDefault="00EB04DC" w:rsidP="008B43ED">
            <w:pPr>
              <w:pStyle w:val="ListParagraph"/>
              <w:numPr>
                <w:ilvl w:val="0"/>
                <w:numId w:val="248"/>
              </w:numPr>
              <w:rPr>
                <w:ins w:id="1921" w:author="Peter Bomberg" w:date="2018-01-16T14:05:00Z"/>
              </w:rPr>
            </w:pPr>
            <w:ins w:id="1922" w:author="Peter Bomberg" w:date="2018-01-16T14:05:00Z">
              <w:r>
                <w:rPr>
                  <w:highlight w:val="white"/>
                </w:rPr>
                <w:t xml:space="preserve">N.B. </w:t>
              </w:r>
              <w:r w:rsidR="007D5C48">
                <w:rPr>
                  <w:highlight w:val="white"/>
                </w:rPr>
                <w:t xml:space="preserve">validation is </w:t>
              </w:r>
              <w:r w:rsidR="007D5C48">
                <w:t>doctype specific.</w:t>
              </w:r>
            </w:ins>
          </w:p>
          <w:p w14:paraId="0E254F78" w14:textId="77777777" w:rsidR="00FC03F7" w:rsidRDefault="00FC03F7" w:rsidP="00FC03F7"/>
          <w:p w14:paraId="48666584" w14:textId="77777777" w:rsidR="00FC03F7" w:rsidRDefault="00FC03F7" w:rsidP="008B43ED">
            <w:pPr>
              <w:pStyle w:val="ListParagraph"/>
              <w:numPr>
                <w:ilvl w:val="0"/>
                <w:numId w:val="130"/>
              </w:numPr>
            </w:pPr>
            <w:r w:rsidRPr="00675DAA">
              <w:t>There is an value</w:t>
            </w:r>
            <w:r>
              <w:t xml:space="preserve"> attribute</w:t>
            </w:r>
          </w:p>
          <w:p w14:paraId="1B515844" w14:textId="77777777" w:rsidR="00FC03F7" w:rsidRPr="00AB6FE1" w:rsidRDefault="00FC03F7" w:rsidP="008B43ED">
            <w:pPr>
              <w:pStyle w:val="ListParagraph"/>
              <w:numPr>
                <w:ilvl w:val="0"/>
                <w:numId w:val="131"/>
              </w:numPr>
              <w:rPr>
                <w:highlight w:val="white"/>
              </w:rPr>
            </w:pPr>
            <w:r>
              <w:rPr>
                <w:highlight w:val="white"/>
              </w:rPr>
              <w:t>SPL Rule 5</w:t>
            </w:r>
            <w:r w:rsidRPr="00674290">
              <w:rPr>
                <w:highlight w:val="white"/>
              </w:rPr>
              <w:t xml:space="preserve"> identifies that the attribute has not been defined.</w:t>
            </w:r>
          </w:p>
          <w:p w14:paraId="1AB3DDFB" w14:textId="77777777" w:rsidR="00641AE1" w:rsidRDefault="00641AE1" w:rsidP="00941030"/>
          <w:p w14:paraId="01579F48" w14:textId="77777777" w:rsidR="00641AE1" w:rsidRDefault="00641AE1" w:rsidP="008B43ED">
            <w:pPr>
              <w:pStyle w:val="ListParagraph"/>
              <w:numPr>
                <w:ilvl w:val="0"/>
                <w:numId w:val="130"/>
              </w:numPr>
            </w:pPr>
            <w:r>
              <w:t xml:space="preserve">If there is an </w:t>
            </w:r>
            <w:hyperlink r:id="rId26" w:history="1">
              <w:r w:rsidRPr="0082173D">
                <w:rPr>
                  <w:rStyle w:val="Hyperlink"/>
                </w:rPr>
                <w:t>effectiveTime.low@value</w:t>
              </w:r>
            </w:hyperlink>
            <w:r>
              <w:t xml:space="preserve"> it is smaller </w:t>
            </w:r>
            <w:r w:rsidR="00824D26">
              <w:t xml:space="preserve">than </w:t>
            </w:r>
            <w:r>
              <w:t>or equal to the effectiveTime.</w:t>
            </w:r>
            <w:r w:rsidR="00824D26">
              <w:t>high</w:t>
            </w:r>
            <w:r>
              <w:t>@value.</w:t>
            </w:r>
          </w:p>
          <w:p w14:paraId="1986505F" w14:textId="521CAE9E" w:rsidR="00FC03F7" w:rsidRPr="002237FA" w:rsidRDefault="002237FA" w:rsidP="008B43ED">
            <w:pPr>
              <w:pStyle w:val="ListParagraph"/>
              <w:numPr>
                <w:ilvl w:val="0"/>
                <w:numId w:val="249"/>
              </w:numPr>
              <w:rPr>
                <w:highlight w:val="white"/>
              </w:rPr>
            </w:pPr>
            <w:ins w:id="1923" w:author="Peter Bomberg" w:date="2018-01-16T14:05:00Z">
              <w:r w:rsidRPr="00F762B7">
                <w:rPr>
                  <w:highlight w:val="white"/>
                </w:rPr>
                <w:t>SPL Rule 10 identifies that the</w:t>
              </w:r>
              <w:r w:rsidR="002472A4">
                <w:rPr>
                  <w:highlight w:val="white"/>
                </w:rPr>
                <w:t xml:space="preserve"> (value)</w:t>
              </w:r>
              <w:r w:rsidRPr="00F762B7">
                <w:rPr>
                  <w:highlight w:val="white"/>
                </w:rPr>
                <w:t xml:space="preserve"> attribute value is incorrect</w:t>
              </w:r>
              <w:r>
                <w:rPr>
                  <w:highlight w:val="white"/>
                </w:rPr>
                <w:t>.</w:t>
              </w:r>
            </w:ins>
          </w:p>
        </w:tc>
      </w:tr>
    </w:tbl>
    <w:p w14:paraId="5695CE9C" w14:textId="77777777" w:rsidR="00FC03F7" w:rsidRDefault="00FC03F7" w:rsidP="00E20292">
      <w:pPr>
        <w:rPr>
          <w:moveTo w:id="1924" w:author="Peter Bomberg" w:date="2018-01-16T14:05:00Z"/>
        </w:rPr>
      </w:pPr>
      <w:moveToRangeStart w:id="1925" w:author="Peter Bomberg" w:date="2018-01-16T14:05:00Z" w:name="move50387490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424032" w:rsidRPr="00675DAA" w14:paraId="1EE48734" w14:textId="77777777" w:rsidTr="00613AB6">
        <w:trPr>
          <w:cantSplit/>
          <w:trHeight w:val="580"/>
          <w:tblHeader/>
        </w:trPr>
        <w:tc>
          <w:tcPr>
            <w:tcW w:w="2358" w:type="dxa"/>
            <w:shd w:val="clear" w:color="auto" w:fill="808080"/>
          </w:tcPr>
          <w:p w14:paraId="4C241588" w14:textId="77777777" w:rsidR="00424032" w:rsidRPr="000445D1" w:rsidRDefault="00424032" w:rsidP="00613AB6">
            <w:pPr>
              <w:rPr>
                <w:moveTo w:id="1926" w:author="Peter Bomberg" w:date="2018-01-16T14:05:00Z"/>
              </w:rPr>
            </w:pPr>
            <w:moveTo w:id="1927" w:author="Peter Bomberg" w:date="2018-01-16T14:05:00Z">
              <w:r w:rsidRPr="00675DAA">
                <w:t>Element</w:t>
              </w:r>
            </w:moveTo>
          </w:p>
        </w:tc>
        <w:tc>
          <w:tcPr>
            <w:tcW w:w="1260" w:type="dxa"/>
            <w:shd w:val="clear" w:color="auto" w:fill="808080"/>
          </w:tcPr>
          <w:p w14:paraId="1F5ADA99" w14:textId="77777777" w:rsidR="00424032" w:rsidRPr="00675DAA" w:rsidRDefault="00424032" w:rsidP="00613AB6">
            <w:pPr>
              <w:rPr>
                <w:moveTo w:id="1928" w:author="Peter Bomberg" w:date="2018-01-16T14:05:00Z"/>
              </w:rPr>
            </w:pPr>
            <w:moveTo w:id="1929" w:author="Peter Bomberg" w:date="2018-01-16T14:05:00Z">
              <w:r w:rsidRPr="00675DAA">
                <w:t>Attribute</w:t>
              </w:r>
            </w:moveTo>
          </w:p>
        </w:tc>
        <w:tc>
          <w:tcPr>
            <w:tcW w:w="1260" w:type="dxa"/>
            <w:shd w:val="clear" w:color="auto" w:fill="808080"/>
          </w:tcPr>
          <w:p w14:paraId="7B80F167" w14:textId="77777777" w:rsidR="00424032" w:rsidRPr="000445D1" w:rsidRDefault="00424032" w:rsidP="00613AB6">
            <w:pPr>
              <w:rPr>
                <w:moveTo w:id="1930" w:author="Peter Bomberg" w:date="2018-01-16T14:05:00Z"/>
              </w:rPr>
            </w:pPr>
            <w:moveTo w:id="1931" w:author="Peter Bomberg" w:date="2018-01-16T14:05:00Z">
              <w:r w:rsidRPr="00675DAA">
                <w:t>Cardinality</w:t>
              </w:r>
            </w:moveTo>
          </w:p>
        </w:tc>
        <w:tc>
          <w:tcPr>
            <w:tcW w:w="1350" w:type="dxa"/>
            <w:shd w:val="clear" w:color="auto" w:fill="808080"/>
          </w:tcPr>
          <w:p w14:paraId="1CB9E3BF" w14:textId="77777777" w:rsidR="00424032" w:rsidRPr="00675DAA" w:rsidRDefault="00424032" w:rsidP="00613AB6">
            <w:pPr>
              <w:rPr>
                <w:moveTo w:id="1932" w:author="Peter Bomberg" w:date="2018-01-16T14:05:00Z"/>
              </w:rPr>
            </w:pPr>
            <w:moveTo w:id="1933" w:author="Peter Bomberg" w:date="2018-01-16T14:05:00Z">
              <w:r w:rsidRPr="00675DAA">
                <w:t>Value(s) Allowed</w:t>
              </w:r>
            </w:moveTo>
          </w:p>
          <w:p w14:paraId="2262DC72" w14:textId="77777777" w:rsidR="00424032" w:rsidRPr="00675DAA" w:rsidRDefault="00424032" w:rsidP="00613AB6">
            <w:pPr>
              <w:rPr>
                <w:moveTo w:id="1934" w:author="Peter Bomberg" w:date="2018-01-16T14:05:00Z"/>
              </w:rPr>
            </w:pPr>
            <w:moveTo w:id="1935" w:author="Peter Bomberg" w:date="2018-01-16T14:05:00Z">
              <w:r w:rsidRPr="00675DAA">
                <w:t>Examples</w:t>
              </w:r>
            </w:moveTo>
          </w:p>
        </w:tc>
        <w:tc>
          <w:tcPr>
            <w:tcW w:w="3330" w:type="dxa"/>
            <w:shd w:val="clear" w:color="auto" w:fill="808080"/>
          </w:tcPr>
          <w:p w14:paraId="45AFD4E2" w14:textId="77777777" w:rsidR="00424032" w:rsidRPr="00675DAA" w:rsidRDefault="00424032" w:rsidP="00613AB6">
            <w:pPr>
              <w:rPr>
                <w:moveTo w:id="1936" w:author="Peter Bomberg" w:date="2018-01-16T14:05:00Z"/>
              </w:rPr>
            </w:pPr>
            <w:moveTo w:id="1937" w:author="Peter Bomberg" w:date="2018-01-16T14:05:00Z">
              <w:r w:rsidRPr="00675DAA">
                <w:t>Description</w:t>
              </w:r>
            </w:moveTo>
          </w:p>
          <w:p w14:paraId="0586C948" w14:textId="77777777" w:rsidR="00424032" w:rsidRPr="00675DAA" w:rsidRDefault="00424032" w:rsidP="00613AB6">
            <w:pPr>
              <w:rPr>
                <w:moveTo w:id="1938" w:author="Peter Bomberg" w:date="2018-01-16T14:05:00Z"/>
              </w:rPr>
            </w:pPr>
            <w:moveTo w:id="1939" w:author="Peter Bomberg" w:date="2018-01-16T14:05:00Z">
              <w:r w:rsidRPr="00675DAA">
                <w:t>Instructions</w:t>
              </w:r>
            </w:moveTo>
          </w:p>
        </w:tc>
      </w:tr>
    </w:tbl>
    <w:p w14:paraId="3713C56B" w14:textId="77777777" w:rsidR="00E525AE" w:rsidRDefault="00E525AE" w:rsidP="0080029F">
      <w:pPr>
        <w:rPr>
          <w:moveFrom w:id="1940" w:author="Peter Bomberg" w:date="2018-01-16T14:05:00Z"/>
        </w:rPr>
      </w:pPr>
      <w:moveFromRangeStart w:id="1941" w:author="Peter Bomberg" w:date="2018-01-16T14:05:00Z" w:name="move503874902"/>
      <w:moveToRangeEnd w:id="192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14:paraId="4DB26C41" w14:textId="77777777" w:rsidTr="00204309">
        <w:trPr>
          <w:cantSplit/>
          <w:trHeight w:val="580"/>
          <w:tblHeader/>
        </w:trPr>
        <w:tc>
          <w:tcPr>
            <w:tcW w:w="2358" w:type="dxa"/>
            <w:shd w:val="clear" w:color="auto" w:fill="808080"/>
          </w:tcPr>
          <w:p w14:paraId="0C8975E3" w14:textId="77777777" w:rsidR="00E3330D" w:rsidRPr="00F53457" w:rsidRDefault="00E3330D" w:rsidP="0080029F">
            <w:pPr>
              <w:rPr>
                <w:moveFrom w:id="1942" w:author="Peter Bomberg" w:date="2018-01-16T14:05:00Z"/>
              </w:rPr>
            </w:pPr>
            <w:moveFrom w:id="1943" w:author="Peter Bomberg" w:date="2018-01-16T14:05:00Z">
              <w:r w:rsidRPr="00675DAA">
                <w:t>Element</w:t>
              </w:r>
            </w:moveFrom>
          </w:p>
        </w:tc>
        <w:tc>
          <w:tcPr>
            <w:tcW w:w="1260" w:type="dxa"/>
            <w:shd w:val="clear" w:color="auto" w:fill="808080"/>
          </w:tcPr>
          <w:p w14:paraId="107C3B0B" w14:textId="77777777" w:rsidR="00E3330D" w:rsidRPr="00675DAA" w:rsidRDefault="00E3330D" w:rsidP="0080029F">
            <w:pPr>
              <w:rPr>
                <w:moveFrom w:id="1944" w:author="Peter Bomberg" w:date="2018-01-16T14:05:00Z"/>
              </w:rPr>
            </w:pPr>
            <w:moveFrom w:id="1945" w:author="Peter Bomberg" w:date="2018-01-16T14:05:00Z">
              <w:r w:rsidRPr="00675DAA">
                <w:t>Attribute</w:t>
              </w:r>
            </w:moveFrom>
          </w:p>
        </w:tc>
        <w:tc>
          <w:tcPr>
            <w:tcW w:w="1260" w:type="dxa"/>
            <w:shd w:val="clear" w:color="auto" w:fill="808080"/>
          </w:tcPr>
          <w:p w14:paraId="08F1C39B" w14:textId="77777777" w:rsidR="00E3330D" w:rsidRPr="00F53457" w:rsidRDefault="00E3330D" w:rsidP="0080029F">
            <w:pPr>
              <w:rPr>
                <w:moveFrom w:id="1946" w:author="Peter Bomberg" w:date="2018-01-16T14:05:00Z"/>
              </w:rPr>
            </w:pPr>
            <w:moveFrom w:id="1947" w:author="Peter Bomberg" w:date="2018-01-16T14:05:00Z">
              <w:r w:rsidRPr="00675DAA">
                <w:t>Cardinality</w:t>
              </w:r>
            </w:moveFrom>
          </w:p>
        </w:tc>
        <w:tc>
          <w:tcPr>
            <w:tcW w:w="1350" w:type="dxa"/>
            <w:shd w:val="clear" w:color="auto" w:fill="808080"/>
          </w:tcPr>
          <w:p w14:paraId="3DE9C409" w14:textId="77777777" w:rsidR="00E3330D" w:rsidRPr="00675DAA" w:rsidRDefault="00E3330D" w:rsidP="0080029F">
            <w:pPr>
              <w:rPr>
                <w:moveFrom w:id="1948" w:author="Peter Bomberg" w:date="2018-01-16T14:05:00Z"/>
              </w:rPr>
            </w:pPr>
            <w:moveFrom w:id="1949" w:author="Peter Bomberg" w:date="2018-01-16T14:05:00Z">
              <w:r w:rsidRPr="00675DAA">
                <w:t>Value(s) Allowed</w:t>
              </w:r>
            </w:moveFrom>
          </w:p>
          <w:p w14:paraId="4C1265FC" w14:textId="77777777" w:rsidR="00E3330D" w:rsidRPr="00675DAA" w:rsidRDefault="00E3330D" w:rsidP="0080029F">
            <w:pPr>
              <w:rPr>
                <w:moveFrom w:id="1950" w:author="Peter Bomberg" w:date="2018-01-16T14:05:00Z"/>
              </w:rPr>
            </w:pPr>
            <w:moveFrom w:id="1951" w:author="Peter Bomberg" w:date="2018-01-16T14:05:00Z">
              <w:r w:rsidRPr="00675DAA">
                <w:t>Examples</w:t>
              </w:r>
            </w:moveFrom>
          </w:p>
        </w:tc>
        <w:tc>
          <w:tcPr>
            <w:tcW w:w="3330" w:type="dxa"/>
            <w:shd w:val="clear" w:color="auto" w:fill="808080"/>
          </w:tcPr>
          <w:p w14:paraId="78DF50C8" w14:textId="77777777" w:rsidR="00E3330D" w:rsidRPr="00675DAA" w:rsidRDefault="00E3330D" w:rsidP="0080029F">
            <w:pPr>
              <w:rPr>
                <w:moveFrom w:id="1952" w:author="Peter Bomberg" w:date="2018-01-16T14:05:00Z"/>
              </w:rPr>
            </w:pPr>
            <w:moveFrom w:id="1953" w:author="Peter Bomberg" w:date="2018-01-16T14:05:00Z">
              <w:r w:rsidRPr="00675DAA">
                <w:t>Description</w:t>
              </w:r>
            </w:moveFrom>
          </w:p>
          <w:p w14:paraId="2A2AF980" w14:textId="77777777" w:rsidR="00E3330D" w:rsidRPr="00675DAA" w:rsidRDefault="00E3330D" w:rsidP="0080029F">
            <w:pPr>
              <w:rPr>
                <w:moveFrom w:id="1954" w:author="Peter Bomberg" w:date="2018-01-16T14:05:00Z"/>
              </w:rPr>
            </w:pPr>
            <w:moveFrom w:id="1955" w:author="Peter Bomberg" w:date="2018-01-16T14:05:00Z">
              <w:r w:rsidRPr="00675DAA">
                <w:t>Instructions</w:t>
              </w:r>
            </w:moveFrom>
          </w:p>
        </w:tc>
      </w:tr>
      <w:moveFromRangeEnd w:id="1941"/>
      <w:tr w:rsidR="00424032" w:rsidRPr="00675DAA" w14:paraId="0CBB1728" w14:textId="77777777" w:rsidTr="00613AB6">
        <w:trPr>
          <w:cantSplit/>
        </w:trPr>
        <w:tc>
          <w:tcPr>
            <w:tcW w:w="2358" w:type="dxa"/>
            <w:vMerge w:val="restart"/>
          </w:tcPr>
          <w:p w14:paraId="4023AAA3" w14:textId="77777777" w:rsidR="00424032" w:rsidRDefault="00424032" w:rsidP="00613AB6">
            <w:r>
              <w:t>effectiveTime.high</w:t>
            </w:r>
          </w:p>
          <w:p w14:paraId="3355F367" w14:textId="77777777" w:rsidR="00424032" w:rsidRPr="00675DAA" w:rsidRDefault="00424032" w:rsidP="00613AB6"/>
        </w:tc>
        <w:tc>
          <w:tcPr>
            <w:tcW w:w="1260" w:type="dxa"/>
            <w:shd w:val="clear" w:color="auto" w:fill="D9D9D9"/>
          </w:tcPr>
          <w:p w14:paraId="03677523" w14:textId="77777777" w:rsidR="00424032" w:rsidRPr="00675DAA" w:rsidRDefault="00424032" w:rsidP="00613AB6">
            <w:r w:rsidRPr="00675DAA">
              <w:t>N/A</w:t>
            </w:r>
          </w:p>
        </w:tc>
        <w:tc>
          <w:tcPr>
            <w:tcW w:w="1260" w:type="dxa"/>
            <w:shd w:val="clear" w:color="auto" w:fill="D9D9D9"/>
          </w:tcPr>
          <w:p w14:paraId="33057477" w14:textId="77777777" w:rsidR="00424032" w:rsidRPr="00675DAA" w:rsidRDefault="00424032" w:rsidP="00613AB6">
            <w:r w:rsidRPr="00675DAA">
              <w:t>1:1</w:t>
            </w:r>
          </w:p>
        </w:tc>
        <w:tc>
          <w:tcPr>
            <w:tcW w:w="1350" w:type="dxa"/>
            <w:shd w:val="clear" w:color="auto" w:fill="D9D9D9"/>
          </w:tcPr>
          <w:p w14:paraId="7351CE45" w14:textId="77777777" w:rsidR="00424032" w:rsidRPr="00675DAA" w:rsidRDefault="00424032" w:rsidP="00613AB6"/>
        </w:tc>
        <w:tc>
          <w:tcPr>
            <w:tcW w:w="3330" w:type="dxa"/>
            <w:shd w:val="clear" w:color="auto" w:fill="D9D9D9"/>
          </w:tcPr>
          <w:p w14:paraId="2463337D" w14:textId="77777777" w:rsidR="00424032" w:rsidRPr="00675DAA" w:rsidRDefault="00424032" w:rsidP="00613AB6"/>
        </w:tc>
      </w:tr>
      <w:tr w:rsidR="00424032" w:rsidRPr="00675DAA" w14:paraId="088FC5EB" w14:textId="77777777" w:rsidTr="00613AB6">
        <w:trPr>
          <w:cantSplit/>
        </w:trPr>
        <w:tc>
          <w:tcPr>
            <w:tcW w:w="2358" w:type="dxa"/>
            <w:vMerge/>
          </w:tcPr>
          <w:p w14:paraId="00741DB8" w14:textId="77777777" w:rsidR="00424032" w:rsidRPr="00675DAA" w:rsidRDefault="00424032" w:rsidP="00613AB6"/>
        </w:tc>
        <w:tc>
          <w:tcPr>
            <w:tcW w:w="1260" w:type="dxa"/>
          </w:tcPr>
          <w:p w14:paraId="01A4DA90" w14:textId="77777777" w:rsidR="00424032" w:rsidRPr="00675DAA" w:rsidRDefault="00424032" w:rsidP="00613AB6">
            <w:r w:rsidRPr="00675DAA">
              <w:t>value</w:t>
            </w:r>
          </w:p>
        </w:tc>
        <w:tc>
          <w:tcPr>
            <w:tcW w:w="1260" w:type="dxa"/>
          </w:tcPr>
          <w:p w14:paraId="2C617B11" w14:textId="77777777" w:rsidR="00424032" w:rsidRPr="00675DAA" w:rsidRDefault="00424032" w:rsidP="00613AB6">
            <w:r w:rsidRPr="00675DAA">
              <w:t>1:1</w:t>
            </w:r>
          </w:p>
        </w:tc>
        <w:tc>
          <w:tcPr>
            <w:tcW w:w="1350" w:type="dxa"/>
          </w:tcPr>
          <w:p w14:paraId="32BAF55B" w14:textId="77777777" w:rsidR="00424032" w:rsidRPr="00675DAA" w:rsidRDefault="00424032" w:rsidP="00613AB6"/>
        </w:tc>
        <w:tc>
          <w:tcPr>
            <w:tcW w:w="3330" w:type="dxa"/>
          </w:tcPr>
          <w:p w14:paraId="49637BC3" w14:textId="77777777" w:rsidR="00424032" w:rsidRPr="00675DAA" w:rsidRDefault="00424032" w:rsidP="00613AB6"/>
        </w:tc>
      </w:tr>
      <w:tr w:rsidR="00424032" w:rsidRPr="00675DAA" w14:paraId="2B1C2A04" w14:textId="77777777" w:rsidTr="00613AB6">
        <w:trPr>
          <w:cantSplit/>
          <w:del w:id="1956" w:author="Peter Bomberg" w:date="2018-01-16T14:05:00Z"/>
        </w:trPr>
        <w:tc>
          <w:tcPr>
            <w:tcW w:w="2358" w:type="dxa"/>
            <w:shd w:val="clear" w:color="auto" w:fill="808080"/>
          </w:tcPr>
          <w:p w14:paraId="50EFE1C3" w14:textId="77777777" w:rsidR="00424032" w:rsidRPr="00675DAA" w:rsidRDefault="00424032" w:rsidP="00613AB6">
            <w:pPr>
              <w:rPr>
                <w:del w:id="1957" w:author="Peter Bomberg" w:date="2018-01-16T14:05:00Z"/>
              </w:rPr>
            </w:pPr>
            <w:del w:id="1958" w:author="Peter Bomberg" w:date="2018-01-16T14:05:00Z">
              <w:r w:rsidRPr="00675DAA">
                <w:delText>Conformance</w:delText>
              </w:r>
            </w:del>
          </w:p>
        </w:tc>
        <w:tc>
          <w:tcPr>
            <w:tcW w:w="7200" w:type="dxa"/>
            <w:gridSpan w:val="4"/>
          </w:tcPr>
          <w:p w14:paraId="1DB4E21D" w14:textId="77777777" w:rsidR="00424032" w:rsidRDefault="00424032" w:rsidP="008B43ED">
            <w:pPr>
              <w:pStyle w:val="ListParagraph"/>
              <w:numPr>
                <w:ilvl w:val="0"/>
                <w:numId w:val="132"/>
              </w:numPr>
              <w:rPr>
                <w:del w:id="1959" w:author="Peter Bomberg" w:date="2018-01-16T14:05:00Z"/>
              </w:rPr>
            </w:pPr>
            <w:del w:id="1960" w:author="Peter Bomberg" w:date="2018-01-16T14:05:00Z">
              <w:r>
                <w:delText xml:space="preserve">There may be an </w:delText>
              </w:r>
              <w:r w:rsidRPr="00675DAA">
                <w:delText>effectiveTime</w:delText>
              </w:r>
              <w:r>
                <w:delText>.high element</w:delText>
              </w:r>
            </w:del>
          </w:p>
          <w:p w14:paraId="3F533812" w14:textId="77777777" w:rsidR="00424032" w:rsidRDefault="00424032" w:rsidP="00613AB6">
            <w:pPr>
              <w:rPr>
                <w:del w:id="1961" w:author="Peter Bomberg" w:date="2018-01-16T14:05:00Z"/>
              </w:rPr>
            </w:pPr>
          </w:p>
          <w:p w14:paraId="769AD397" w14:textId="77777777" w:rsidR="00424032" w:rsidRDefault="00424032" w:rsidP="008B43ED">
            <w:pPr>
              <w:pStyle w:val="ListParagraph"/>
              <w:numPr>
                <w:ilvl w:val="0"/>
                <w:numId w:val="132"/>
              </w:numPr>
              <w:rPr>
                <w:del w:id="1962" w:author="Peter Bomberg" w:date="2018-01-16T14:05:00Z"/>
              </w:rPr>
            </w:pPr>
            <w:del w:id="1963" w:author="Peter Bomberg" w:date="2018-01-16T14:05:00Z">
              <w:r w:rsidRPr="00675DAA">
                <w:delText>There is an value</w:delText>
              </w:r>
              <w:r>
                <w:delText xml:space="preserve"> attribute</w:delText>
              </w:r>
            </w:del>
          </w:p>
          <w:p w14:paraId="2CB44BE1" w14:textId="77777777" w:rsidR="00424032" w:rsidRPr="00AB6FE1" w:rsidRDefault="00424032" w:rsidP="008B43ED">
            <w:pPr>
              <w:pStyle w:val="ListParagraph"/>
              <w:numPr>
                <w:ilvl w:val="0"/>
                <w:numId w:val="160"/>
              </w:numPr>
              <w:rPr>
                <w:del w:id="1964" w:author="Peter Bomberg" w:date="2018-01-16T14:05:00Z"/>
                <w:highlight w:val="white"/>
              </w:rPr>
            </w:pPr>
            <w:del w:id="1965" w:author="Peter Bomberg" w:date="2018-01-16T14:05:00Z">
              <w:r>
                <w:rPr>
                  <w:highlight w:val="white"/>
                </w:rPr>
                <w:delText>SPL Rule 5</w:delText>
              </w:r>
              <w:r w:rsidRPr="00674290">
                <w:rPr>
                  <w:highlight w:val="white"/>
                </w:rPr>
                <w:delText xml:space="preserve"> identifies that the attribute has not been defined.</w:delText>
              </w:r>
            </w:del>
          </w:p>
          <w:p w14:paraId="1BCFD2AE" w14:textId="77777777" w:rsidR="00641AE1" w:rsidRDefault="00641AE1" w:rsidP="00941030">
            <w:pPr>
              <w:rPr>
                <w:del w:id="1966" w:author="Peter Bomberg" w:date="2018-01-16T14:05:00Z"/>
              </w:rPr>
            </w:pPr>
          </w:p>
          <w:p w14:paraId="0ED20BD2" w14:textId="77777777" w:rsidR="00641AE1" w:rsidRPr="009B1AF2" w:rsidRDefault="00641AE1" w:rsidP="008B43ED">
            <w:pPr>
              <w:pStyle w:val="ListParagraph"/>
              <w:numPr>
                <w:ilvl w:val="0"/>
                <w:numId w:val="132"/>
              </w:numPr>
              <w:rPr>
                <w:del w:id="1967" w:author="Peter Bomberg" w:date="2018-01-16T14:05:00Z"/>
              </w:rPr>
            </w:pPr>
            <w:del w:id="1968" w:author="Peter Bomberg" w:date="2018-01-16T14:05:00Z">
              <w:r>
                <w:delText xml:space="preserve">If there is an </w:delText>
              </w:r>
              <w:r w:rsidR="008B43ED">
                <w:fldChar w:fldCharType="begin"/>
              </w:r>
              <w:r w:rsidR="008B43ED">
                <w:delInstrText xml:space="preserve"> HYPERLINK "mailto:effectiveTime.high@value" </w:delInstrText>
              </w:r>
              <w:r w:rsidR="008B43ED">
                <w:fldChar w:fldCharType="separate"/>
              </w:r>
              <w:r w:rsidRPr="0082173D">
                <w:rPr>
                  <w:rStyle w:val="Hyperlink"/>
                </w:rPr>
                <w:delText>effectiveTime.high@value</w:delText>
              </w:r>
              <w:r w:rsidR="008B43ED">
                <w:rPr>
                  <w:rStyle w:val="Hyperlink"/>
                </w:rPr>
                <w:fldChar w:fldCharType="end"/>
              </w:r>
              <w:r>
                <w:delText xml:space="preserve"> it is greater </w:delText>
              </w:r>
              <w:r w:rsidR="00824D26">
                <w:delText>than</w:delText>
              </w:r>
              <w:r>
                <w:delText xml:space="preserve"> or equal to the effectiveTime.low@value.</w:delText>
              </w:r>
            </w:del>
          </w:p>
        </w:tc>
      </w:tr>
      <w:tr w:rsidR="00424032" w:rsidRPr="00675DAA" w14:paraId="0B96F2B6" w14:textId="77777777" w:rsidTr="00613AB6">
        <w:trPr>
          <w:cantSplit/>
          <w:ins w:id="1969" w:author="Peter Bomberg" w:date="2018-01-16T14:05:00Z"/>
        </w:trPr>
        <w:tc>
          <w:tcPr>
            <w:tcW w:w="2358" w:type="dxa"/>
            <w:shd w:val="clear" w:color="auto" w:fill="808080"/>
          </w:tcPr>
          <w:p w14:paraId="0EA86A8B" w14:textId="77777777" w:rsidR="00424032" w:rsidRPr="00675DAA" w:rsidRDefault="00424032" w:rsidP="00613AB6">
            <w:pPr>
              <w:rPr>
                <w:ins w:id="1970" w:author="Peter Bomberg" w:date="2018-01-16T14:05:00Z"/>
              </w:rPr>
            </w:pPr>
            <w:ins w:id="1971" w:author="Peter Bomberg" w:date="2018-01-16T14:05:00Z">
              <w:r w:rsidRPr="00675DAA">
                <w:t>Conformance</w:t>
              </w:r>
            </w:ins>
          </w:p>
        </w:tc>
        <w:tc>
          <w:tcPr>
            <w:tcW w:w="7200" w:type="dxa"/>
            <w:gridSpan w:val="4"/>
          </w:tcPr>
          <w:p w14:paraId="6E0C0360" w14:textId="11D5A443" w:rsidR="00424032" w:rsidRDefault="00424032" w:rsidP="008B43ED">
            <w:pPr>
              <w:pStyle w:val="ListParagraph"/>
              <w:numPr>
                <w:ilvl w:val="0"/>
                <w:numId w:val="132"/>
              </w:numPr>
              <w:rPr>
                <w:ins w:id="1972" w:author="Peter Bomberg" w:date="2018-01-16T14:05:00Z"/>
              </w:rPr>
            </w:pPr>
            <w:ins w:id="1973" w:author="Peter Bomberg" w:date="2018-01-16T14:05:00Z">
              <w:r>
                <w:t>There may be a</w:t>
              </w:r>
              <w:r w:rsidR="009F585B">
                <w:t xml:space="preserve"> </w:t>
              </w:r>
              <w:r>
                <w:t>high element</w:t>
              </w:r>
            </w:ins>
          </w:p>
          <w:p w14:paraId="31468888" w14:textId="60464B71" w:rsidR="002237FA" w:rsidRDefault="00EB04DC" w:rsidP="008B43ED">
            <w:pPr>
              <w:pStyle w:val="ListParagraph"/>
              <w:numPr>
                <w:ilvl w:val="0"/>
                <w:numId w:val="250"/>
              </w:numPr>
              <w:rPr>
                <w:ins w:id="1974" w:author="Peter Bomberg" w:date="2018-01-16T14:05:00Z"/>
              </w:rPr>
            </w:pPr>
            <w:ins w:id="1975" w:author="Peter Bomberg" w:date="2018-01-16T14:05:00Z">
              <w:r>
                <w:rPr>
                  <w:highlight w:val="white"/>
                </w:rPr>
                <w:t xml:space="preserve">N.B. </w:t>
              </w:r>
              <w:r w:rsidR="002237FA">
                <w:rPr>
                  <w:highlight w:val="white"/>
                </w:rPr>
                <w:t xml:space="preserve">validation is </w:t>
              </w:r>
              <w:r w:rsidR="002237FA">
                <w:t>doctype specific.</w:t>
              </w:r>
            </w:ins>
          </w:p>
          <w:p w14:paraId="5DEA7282" w14:textId="77777777" w:rsidR="00424032" w:rsidRDefault="00424032" w:rsidP="00613AB6">
            <w:pPr>
              <w:rPr>
                <w:ins w:id="1976" w:author="Peter Bomberg" w:date="2018-01-16T14:05:00Z"/>
              </w:rPr>
            </w:pPr>
          </w:p>
          <w:p w14:paraId="0637D027" w14:textId="77777777" w:rsidR="00424032" w:rsidRDefault="00424032" w:rsidP="008B43ED">
            <w:pPr>
              <w:pStyle w:val="ListParagraph"/>
              <w:numPr>
                <w:ilvl w:val="0"/>
                <w:numId w:val="132"/>
              </w:numPr>
              <w:rPr>
                <w:ins w:id="1977" w:author="Peter Bomberg" w:date="2018-01-16T14:05:00Z"/>
              </w:rPr>
            </w:pPr>
            <w:ins w:id="1978" w:author="Peter Bomberg" w:date="2018-01-16T14:05:00Z">
              <w:r w:rsidRPr="00675DAA">
                <w:t>There is an value</w:t>
              </w:r>
              <w:r>
                <w:t xml:space="preserve"> attribute</w:t>
              </w:r>
            </w:ins>
          </w:p>
          <w:p w14:paraId="2639235D" w14:textId="77777777" w:rsidR="00424032" w:rsidRPr="00AB6FE1" w:rsidRDefault="00424032" w:rsidP="008B43ED">
            <w:pPr>
              <w:pStyle w:val="ListParagraph"/>
              <w:numPr>
                <w:ilvl w:val="0"/>
                <w:numId w:val="160"/>
              </w:numPr>
              <w:rPr>
                <w:ins w:id="1979" w:author="Peter Bomberg" w:date="2018-01-16T14:05:00Z"/>
                <w:highlight w:val="white"/>
              </w:rPr>
            </w:pPr>
            <w:ins w:id="1980" w:author="Peter Bomberg" w:date="2018-01-16T14:05:00Z">
              <w:r>
                <w:rPr>
                  <w:highlight w:val="white"/>
                </w:rPr>
                <w:t>SPL Rule 5</w:t>
              </w:r>
              <w:r w:rsidRPr="00674290">
                <w:rPr>
                  <w:highlight w:val="white"/>
                </w:rPr>
                <w:t xml:space="preserve"> identifies that the attribute has not been defined.</w:t>
              </w:r>
            </w:ins>
          </w:p>
          <w:p w14:paraId="790E6D4A" w14:textId="77777777" w:rsidR="00641AE1" w:rsidRDefault="00641AE1" w:rsidP="00941030">
            <w:pPr>
              <w:rPr>
                <w:ins w:id="1981" w:author="Peter Bomberg" w:date="2018-01-16T14:05:00Z"/>
              </w:rPr>
            </w:pPr>
          </w:p>
          <w:p w14:paraId="26492E43" w14:textId="5CD85954" w:rsidR="00641AE1" w:rsidRDefault="00641AE1" w:rsidP="008B43ED">
            <w:pPr>
              <w:pStyle w:val="ListParagraph"/>
              <w:numPr>
                <w:ilvl w:val="0"/>
                <w:numId w:val="132"/>
              </w:numPr>
              <w:rPr>
                <w:ins w:id="1982" w:author="Peter Bomberg" w:date="2018-01-16T14:05:00Z"/>
              </w:rPr>
            </w:pPr>
            <w:ins w:id="1983" w:author="Peter Bomberg" w:date="2018-01-16T14:05:00Z">
              <w:r>
                <w:t xml:space="preserve">If there is an </w:t>
              </w:r>
              <w:r w:rsidR="008B43ED">
                <w:fldChar w:fldCharType="begin"/>
              </w:r>
              <w:r w:rsidR="008B43ED">
                <w:instrText xml:space="preserve"> HYPERLINK "mailto:effectiveTime.high@value" </w:instrText>
              </w:r>
              <w:r w:rsidR="008B43ED">
                <w:fldChar w:fldCharType="separate"/>
              </w:r>
              <w:r w:rsidRPr="0082173D">
                <w:rPr>
                  <w:rStyle w:val="Hyperlink"/>
                </w:rPr>
                <w:t>effectiveTime.high@value</w:t>
              </w:r>
              <w:r w:rsidR="008B43ED">
                <w:rPr>
                  <w:rStyle w:val="Hyperlink"/>
                </w:rPr>
                <w:fldChar w:fldCharType="end"/>
              </w:r>
              <w:r>
                <w:t xml:space="preserve"> it is greater </w:t>
              </w:r>
              <w:r w:rsidR="00824D26">
                <w:t>than</w:t>
              </w:r>
              <w:r>
                <w:t xml:space="preserve"> or equal to the </w:t>
              </w:r>
              <w:r w:rsidR="008B43ED">
                <w:fldChar w:fldCharType="begin"/>
              </w:r>
              <w:r w:rsidR="008B43ED">
                <w:instrText xml:space="preserve"> HYPERLINK "mailto:effectiveTime.low@value" </w:instrText>
              </w:r>
              <w:r w:rsidR="008B43ED">
                <w:fldChar w:fldCharType="separate"/>
              </w:r>
              <w:r w:rsidR="002237FA" w:rsidRPr="00D91DA9">
                <w:rPr>
                  <w:rStyle w:val="Hyperlink"/>
                </w:rPr>
                <w:t>effectiveTime.low@value</w:t>
              </w:r>
              <w:r w:rsidR="008B43ED">
                <w:rPr>
                  <w:rStyle w:val="Hyperlink"/>
                </w:rPr>
                <w:fldChar w:fldCharType="end"/>
              </w:r>
              <w:r>
                <w:t>.</w:t>
              </w:r>
            </w:ins>
          </w:p>
          <w:p w14:paraId="3983AD2A" w14:textId="0667C4A7" w:rsidR="002237FA" w:rsidRPr="009B1AF2" w:rsidRDefault="002237FA" w:rsidP="002237FA">
            <w:pPr>
              <w:rPr>
                <w:ins w:id="1984" w:author="Peter Bomberg" w:date="2018-01-16T14:05:00Z"/>
              </w:rPr>
            </w:pPr>
            <w:ins w:id="1985" w:author="Peter Bomberg" w:date="2018-01-16T14:05:00Z">
              <w:r w:rsidRPr="002237FA">
                <w:t>a)</w:t>
              </w:r>
              <w:r w:rsidRPr="002237FA">
                <w:tab/>
                <w:t xml:space="preserve">SPL Rule 10 identifies that the </w:t>
              </w:r>
              <w:r w:rsidR="002472A4">
                <w:t xml:space="preserve">(value) </w:t>
              </w:r>
              <w:r w:rsidRPr="002237FA">
                <w:t>attribute value is incorrect.</w:t>
              </w:r>
            </w:ins>
          </w:p>
        </w:tc>
      </w:tr>
    </w:tbl>
    <w:p w14:paraId="38E9EA6A" w14:textId="77777777" w:rsidR="00FC03F7" w:rsidRDefault="00FC03F7" w:rsidP="00E20292"/>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20292" w:rsidRPr="00675DAA" w14:paraId="3B7889D4" w14:textId="77777777" w:rsidTr="00232BE6">
        <w:trPr>
          <w:cantSplit/>
          <w:trHeight w:val="580"/>
          <w:tblHeader/>
        </w:trPr>
        <w:tc>
          <w:tcPr>
            <w:tcW w:w="2358" w:type="dxa"/>
            <w:shd w:val="clear" w:color="auto" w:fill="808080"/>
          </w:tcPr>
          <w:p w14:paraId="00D2A420" w14:textId="77777777" w:rsidR="00E20292" w:rsidRPr="00F53457" w:rsidRDefault="00E20292" w:rsidP="00232BE6">
            <w:r w:rsidRPr="00675DAA">
              <w:t>Element</w:t>
            </w:r>
          </w:p>
        </w:tc>
        <w:tc>
          <w:tcPr>
            <w:tcW w:w="1260" w:type="dxa"/>
            <w:shd w:val="clear" w:color="auto" w:fill="808080"/>
          </w:tcPr>
          <w:p w14:paraId="2BEF1B45" w14:textId="77777777" w:rsidR="00E20292" w:rsidRPr="00675DAA" w:rsidRDefault="00E20292" w:rsidP="00232BE6">
            <w:r w:rsidRPr="00675DAA">
              <w:t>Attribute</w:t>
            </w:r>
          </w:p>
        </w:tc>
        <w:tc>
          <w:tcPr>
            <w:tcW w:w="1260" w:type="dxa"/>
            <w:shd w:val="clear" w:color="auto" w:fill="808080"/>
          </w:tcPr>
          <w:p w14:paraId="0EF5F006" w14:textId="77777777" w:rsidR="00E20292" w:rsidRPr="00F53457" w:rsidRDefault="00E20292" w:rsidP="00232BE6">
            <w:r w:rsidRPr="00675DAA">
              <w:t>Cardinality</w:t>
            </w:r>
          </w:p>
        </w:tc>
        <w:tc>
          <w:tcPr>
            <w:tcW w:w="1350" w:type="dxa"/>
            <w:shd w:val="clear" w:color="auto" w:fill="808080"/>
          </w:tcPr>
          <w:p w14:paraId="0C05DFE0" w14:textId="77777777" w:rsidR="00E20292" w:rsidRPr="00675DAA" w:rsidRDefault="00E20292" w:rsidP="00232BE6">
            <w:r w:rsidRPr="00675DAA">
              <w:t>Value(s) Allowed</w:t>
            </w:r>
          </w:p>
          <w:p w14:paraId="586A4D5B" w14:textId="77777777" w:rsidR="00E20292" w:rsidRPr="00675DAA" w:rsidRDefault="00E20292" w:rsidP="00232BE6">
            <w:r w:rsidRPr="00675DAA">
              <w:t>Examples</w:t>
            </w:r>
          </w:p>
        </w:tc>
        <w:tc>
          <w:tcPr>
            <w:tcW w:w="3330" w:type="dxa"/>
            <w:shd w:val="clear" w:color="auto" w:fill="808080"/>
          </w:tcPr>
          <w:p w14:paraId="01268E5E" w14:textId="77777777" w:rsidR="00E20292" w:rsidRPr="00675DAA" w:rsidRDefault="00E20292" w:rsidP="00232BE6">
            <w:r w:rsidRPr="00675DAA">
              <w:t>Description</w:t>
            </w:r>
          </w:p>
          <w:p w14:paraId="3F304FF7" w14:textId="77777777" w:rsidR="00E20292" w:rsidRPr="00675DAA" w:rsidRDefault="00E20292" w:rsidP="00232BE6">
            <w:r w:rsidRPr="00675DAA">
              <w:t>Instructions</w:t>
            </w:r>
          </w:p>
        </w:tc>
      </w:tr>
      <w:tr w:rsidR="00E20292" w:rsidRPr="00675DAA" w14:paraId="52057F0C" w14:textId="77777777" w:rsidTr="00232BE6">
        <w:trPr>
          <w:cantSplit/>
        </w:trPr>
        <w:tc>
          <w:tcPr>
            <w:tcW w:w="2358" w:type="dxa"/>
          </w:tcPr>
          <w:p w14:paraId="1A4C59D1" w14:textId="77777777" w:rsidR="00E20292" w:rsidRPr="00675DAA" w:rsidRDefault="00E20292" w:rsidP="00232BE6">
            <w:r w:rsidRPr="006841F8">
              <w:t>manufacturedProduct</w:t>
            </w:r>
          </w:p>
        </w:tc>
        <w:tc>
          <w:tcPr>
            <w:tcW w:w="1260" w:type="dxa"/>
            <w:shd w:val="clear" w:color="auto" w:fill="D9D9D9"/>
          </w:tcPr>
          <w:p w14:paraId="7E1E6B8E" w14:textId="77777777" w:rsidR="00E20292" w:rsidRPr="00675DAA" w:rsidRDefault="00E20292" w:rsidP="00232BE6">
            <w:r w:rsidRPr="00675DAA">
              <w:t>N/A</w:t>
            </w:r>
          </w:p>
        </w:tc>
        <w:tc>
          <w:tcPr>
            <w:tcW w:w="1260" w:type="dxa"/>
            <w:shd w:val="clear" w:color="auto" w:fill="D9D9D9"/>
          </w:tcPr>
          <w:p w14:paraId="70113579" w14:textId="77777777" w:rsidR="00E20292" w:rsidRPr="00675DAA" w:rsidRDefault="00E20292" w:rsidP="00232BE6">
            <w:r w:rsidRPr="00675DAA">
              <w:t>1:1</w:t>
            </w:r>
          </w:p>
        </w:tc>
        <w:tc>
          <w:tcPr>
            <w:tcW w:w="1350" w:type="dxa"/>
            <w:shd w:val="clear" w:color="auto" w:fill="D9D9D9"/>
          </w:tcPr>
          <w:p w14:paraId="5F3D4BC8" w14:textId="77777777" w:rsidR="00E20292" w:rsidRPr="00675DAA" w:rsidRDefault="00E20292" w:rsidP="00232BE6"/>
        </w:tc>
        <w:tc>
          <w:tcPr>
            <w:tcW w:w="3330" w:type="dxa"/>
            <w:shd w:val="clear" w:color="auto" w:fill="D9D9D9"/>
          </w:tcPr>
          <w:p w14:paraId="4D9115FE" w14:textId="77777777" w:rsidR="00E20292" w:rsidRPr="00675DAA" w:rsidRDefault="00E20292" w:rsidP="00232BE6"/>
        </w:tc>
      </w:tr>
      <w:tr w:rsidR="00E20292" w:rsidRPr="00675DAA" w14:paraId="4BBAE176" w14:textId="77777777" w:rsidTr="00232BE6">
        <w:trPr>
          <w:cantSplit/>
        </w:trPr>
        <w:tc>
          <w:tcPr>
            <w:tcW w:w="2358" w:type="dxa"/>
            <w:shd w:val="clear" w:color="auto" w:fill="808080"/>
          </w:tcPr>
          <w:p w14:paraId="37E7DE07" w14:textId="77777777" w:rsidR="00E20292" w:rsidRPr="00675DAA" w:rsidRDefault="00E20292" w:rsidP="00232BE6">
            <w:r w:rsidRPr="00675DAA">
              <w:lastRenderedPageBreak/>
              <w:t>Conformance</w:t>
            </w:r>
          </w:p>
        </w:tc>
        <w:tc>
          <w:tcPr>
            <w:tcW w:w="7200" w:type="dxa"/>
            <w:gridSpan w:val="4"/>
          </w:tcPr>
          <w:p w14:paraId="7284B42A" w14:textId="77777777" w:rsidR="00E20292" w:rsidRDefault="00E20292" w:rsidP="008B43ED">
            <w:pPr>
              <w:pStyle w:val="ListParagraph"/>
              <w:numPr>
                <w:ilvl w:val="0"/>
                <w:numId w:val="105"/>
              </w:numPr>
              <w:rPr>
                <w:del w:id="1986" w:author="Peter Bomberg" w:date="2018-01-16T14:05:00Z"/>
              </w:rPr>
            </w:pPr>
            <w:del w:id="1987" w:author="Peter Bomberg" w:date="2018-01-16T14:05:00Z">
              <w:r>
                <w:delText xml:space="preserve">There may be a </w:delText>
              </w:r>
              <w:r w:rsidRPr="006841F8">
                <w:delText>manufacturedProduct</w:delText>
              </w:r>
              <w:r>
                <w:delText xml:space="preserve"> element</w:delText>
              </w:r>
            </w:del>
          </w:p>
          <w:p w14:paraId="6800B1DB" w14:textId="77777777" w:rsidR="00E20292" w:rsidRPr="00C13369" w:rsidRDefault="00E20292" w:rsidP="008B43ED">
            <w:pPr>
              <w:pStyle w:val="ListParagraph"/>
              <w:numPr>
                <w:ilvl w:val="0"/>
                <w:numId w:val="418"/>
              </w:numPr>
              <w:rPr>
                <w:del w:id="1988" w:author="Peter Bomberg" w:date="2018-01-16T14:05:00Z"/>
              </w:rPr>
            </w:pPr>
            <w:del w:id="1989"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D00628">
                <w:delText xml:space="preserve">element has </w:delText>
              </w:r>
              <w:r>
                <w:delText xml:space="preserve">not </w:delText>
              </w:r>
              <w:r w:rsidRPr="00D00628">
                <w:delText>been defined.</w:delText>
              </w:r>
            </w:del>
          </w:p>
          <w:p w14:paraId="7DB40F79" w14:textId="77777777" w:rsidR="00E20292" w:rsidRPr="006841F8" w:rsidRDefault="00E20292" w:rsidP="008B43ED">
            <w:pPr>
              <w:pStyle w:val="ListParagraph"/>
              <w:numPr>
                <w:ilvl w:val="0"/>
                <w:numId w:val="418"/>
              </w:numPr>
              <w:rPr>
                <w:del w:id="1990" w:author="Peter Bomberg" w:date="2018-01-16T14:05:00Z"/>
              </w:rPr>
            </w:pPr>
            <w:del w:id="1991" w:author="Peter Bomberg" w:date="2018-01-16T14:05:00Z">
              <w:r>
                <w:rPr>
                  <w:highlight w:val="white"/>
                </w:rPr>
                <w:delText xml:space="preserve">SPL Rule 4 </w:delText>
              </w:r>
              <w:r w:rsidRPr="00D00628">
                <w:rPr>
                  <w:highlight w:val="white"/>
                </w:rPr>
                <w:delText xml:space="preserve">identifies that more than one </w:delText>
              </w:r>
              <w:r w:rsidRPr="00D00628">
                <w:delText xml:space="preserve">element </w:delText>
              </w:r>
              <w:r>
                <w:delText xml:space="preserve">is </w:delText>
              </w:r>
              <w:r w:rsidRPr="00D00628">
                <w:delText>defined.</w:delText>
              </w:r>
            </w:del>
          </w:p>
          <w:p w14:paraId="7FC28AE4" w14:textId="77777777" w:rsidR="00E20292" w:rsidRPr="006841F8" w:rsidRDefault="00E20292" w:rsidP="00232BE6">
            <w:pPr>
              <w:pStyle w:val="ListParagraph"/>
              <w:rPr>
                <w:del w:id="1992" w:author="Peter Bomberg" w:date="2018-01-16T14:05:00Z"/>
              </w:rPr>
            </w:pPr>
          </w:p>
          <w:p w14:paraId="29695536" w14:textId="77777777" w:rsidR="00E20292" w:rsidRDefault="00E20292" w:rsidP="008B43ED">
            <w:pPr>
              <w:pStyle w:val="ListParagraph"/>
              <w:numPr>
                <w:ilvl w:val="0"/>
                <w:numId w:val="286"/>
              </w:numPr>
            </w:pPr>
            <w:r>
              <w:t xml:space="preserve">There is one or more </w:t>
            </w:r>
            <w:r w:rsidRPr="006841F8">
              <w:t>subjectOf</w:t>
            </w:r>
            <w:r>
              <w:t xml:space="preserve"> elements</w:t>
            </w:r>
          </w:p>
          <w:p w14:paraId="0155D61D" w14:textId="60A903DC" w:rsidR="00FB6667" w:rsidRPr="00697D8F" w:rsidRDefault="00E20292" w:rsidP="008B43ED">
            <w:pPr>
              <w:pStyle w:val="ListParagraph"/>
              <w:numPr>
                <w:ilvl w:val="0"/>
                <w:numId w:val="108"/>
              </w:numPr>
              <w:rPr>
                <w:highlight w:val="white"/>
              </w:rPr>
            </w:pPr>
            <w:del w:id="1993" w:author="Peter Bomberg" w:date="2018-01-16T14:05:00Z">
              <w:r>
                <w:rPr>
                  <w:highlight w:val="white"/>
                </w:rPr>
                <w:delText xml:space="preserve">SPL Rule 3 </w:delText>
              </w:r>
              <w:r w:rsidRPr="00D00628">
                <w:rPr>
                  <w:highlight w:val="white"/>
                </w:rPr>
                <w:delText>identifies that</w:delText>
              </w:r>
            </w:del>
            <w:ins w:id="1994" w:author="Peter Bomberg" w:date="2018-01-16T14:05:00Z">
              <w:r w:rsidR="00EB04DC">
                <w:rPr>
                  <w:highlight w:val="white"/>
                </w:rPr>
                <w:t xml:space="preserve">N.B. </w:t>
              </w:r>
              <w:r w:rsidR="00FB6667">
                <w:rPr>
                  <w:highlight w:val="white"/>
                </w:rPr>
                <w:t>validation is performed at</w:t>
              </w:r>
            </w:ins>
            <w:r w:rsidR="00FB6667">
              <w:rPr>
                <w:highlight w:val="white"/>
              </w:rPr>
              <w:t xml:space="preserve"> the element </w:t>
            </w:r>
            <w:del w:id="1995" w:author="Peter Bomberg" w:date="2018-01-16T14:05:00Z">
              <w:r w:rsidRPr="00FA4718">
                <w:rPr>
                  <w:highlight w:val="white"/>
                </w:rPr>
                <w:delText>has not been defined</w:delText>
              </w:r>
            </w:del>
            <w:ins w:id="1996" w:author="Peter Bomberg" w:date="2018-01-16T14:05:00Z">
              <w:r w:rsidR="00FB6667">
                <w:rPr>
                  <w:highlight w:val="white"/>
                </w:rPr>
                <w:t>level</w:t>
              </w:r>
            </w:ins>
            <w:r w:rsidR="00FB6667">
              <w:t>.</w:t>
            </w:r>
          </w:p>
          <w:p w14:paraId="3E903436" w14:textId="77777777" w:rsidR="00E20292" w:rsidRDefault="00E20292" w:rsidP="00232BE6">
            <w:pPr>
              <w:pStyle w:val="ListParagraph"/>
            </w:pPr>
          </w:p>
          <w:p w14:paraId="3D2FE14C" w14:textId="77777777" w:rsidR="00E20292" w:rsidRDefault="00E20292" w:rsidP="008B43ED">
            <w:pPr>
              <w:pStyle w:val="ListParagraph"/>
              <w:numPr>
                <w:ilvl w:val="0"/>
                <w:numId w:val="286"/>
              </w:numPr>
            </w:pPr>
            <w:r>
              <w:t xml:space="preserve">There is one or more </w:t>
            </w:r>
            <w:r w:rsidRPr="00BA7B5B">
              <w:t>consumedIn element</w:t>
            </w:r>
          </w:p>
          <w:p w14:paraId="70E2E6BD" w14:textId="329F5CEA" w:rsidR="00E20292" w:rsidRPr="00FB6667" w:rsidRDefault="00E20292" w:rsidP="008B43ED">
            <w:pPr>
              <w:pStyle w:val="ListParagraph"/>
              <w:numPr>
                <w:ilvl w:val="0"/>
                <w:numId w:val="259"/>
              </w:numPr>
              <w:rPr>
                <w:highlight w:val="white"/>
              </w:rPr>
            </w:pPr>
            <w:del w:id="1997" w:author="Peter Bomberg" w:date="2018-01-16T14:05:00Z">
              <w:r>
                <w:rPr>
                  <w:highlight w:val="white"/>
                </w:rPr>
                <w:delText xml:space="preserve">SPL Rule 3 </w:delText>
              </w:r>
              <w:r w:rsidRPr="00D00628">
                <w:rPr>
                  <w:highlight w:val="white"/>
                </w:rPr>
                <w:delText>identifies that</w:delText>
              </w:r>
            </w:del>
            <w:ins w:id="1998" w:author="Peter Bomberg" w:date="2018-01-16T14:05:00Z">
              <w:r w:rsidR="00EB04DC">
                <w:rPr>
                  <w:highlight w:val="white"/>
                </w:rPr>
                <w:t xml:space="preserve">N.B. </w:t>
              </w:r>
              <w:r w:rsidR="00FB6667">
                <w:rPr>
                  <w:highlight w:val="white"/>
                </w:rPr>
                <w:t>validation is performed at</w:t>
              </w:r>
            </w:ins>
            <w:r w:rsidR="00FB6667">
              <w:rPr>
                <w:highlight w:val="white"/>
              </w:rPr>
              <w:t xml:space="preserve"> the element </w:t>
            </w:r>
            <w:del w:id="1999" w:author="Peter Bomberg" w:date="2018-01-16T14:05:00Z">
              <w:r w:rsidRPr="00FA4718">
                <w:rPr>
                  <w:highlight w:val="white"/>
                </w:rPr>
                <w:delText>has not been defined</w:delText>
              </w:r>
            </w:del>
            <w:ins w:id="2000" w:author="Peter Bomberg" w:date="2018-01-16T14:05:00Z">
              <w:r w:rsidR="00FB6667">
                <w:rPr>
                  <w:highlight w:val="white"/>
                </w:rPr>
                <w:t>level</w:t>
              </w:r>
            </w:ins>
            <w:r w:rsidR="00FB6667">
              <w:t>.</w:t>
            </w:r>
          </w:p>
        </w:tc>
      </w:tr>
    </w:tbl>
    <w:p w14:paraId="26BC58B9" w14:textId="77777777" w:rsidR="00FC03F7" w:rsidRDefault="00FC03F7" w:rsidP="00E20292">
      <w:pPr>
        <w:rPr>
          <w:moveFrom w:id="2001" w:author="Peter Bomberg" w:date="2018-01-16T14:05:00Z"/>
        </w:rPr>
      </w:pPr>
      <w:moveFromRangeStart w:id="2002" w:author="Peter Bomberg" w:date="2018-01-16T14:05:00Z" w:name="move50387490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424032" w:rsidRPr="00675DAA" w14:paraId="0D47EBD9" w14:textId="77777777" w:rsidTr="00613AB6">
        <w:trPr>
          <w:cantSplit/>
          <w:trHeight w:val="580"/>
          <w:tblHeader/>
        </w:trPr>
        <w:tc>
          <w:tcPr>
            <w:tcW w:w="2358" w:type="dxa"/>
            <w:shd w:val="clear" w:color="auto" w:fill="808080"/>
          </w:tcPr>
          <w:p w14:paraId="22A47146" w14:textId="77777777" w:rsidR="00424032" w:rsidRPr="000445D1" w:rsidRDefault="00424032" w:rsidP="00613AB6">
            <w:pPr>
              <w:rPr>
                <w:moveFrom w:id="2003" w:author="Peter Bomberg" w:date="2018-01-16T14:05:00Z"/>
              </w:rPr>
            </w:pPr>
            <w:moveFrom w:id="2004" w:author="Peter Bomberg" w:date="2018-01-16T14:05:00Z">
              <w:r w:rsidRPr="00675DAA">
                <w:t>Element</w:t>
              </w:r>
            </w:moveFrom>
          </w:p>
        </w:tc>
        <w:tc>
          <w:tcPr>
            <w:tcW w:w="1260" w:type="dxa"/>
            <w:shd w:val="clear" w:color="auto" w:fill="808080"/>
          </w:tcPr>
          <w:p w14:paraId="199A4986" w14:textId="77777777" w:rsidR="00424032" w:rsidRPr="00675DAA" w:rsidRDefault="00424032" w:rsidP="00613AB6">
            <w:pPr>
              <w:rPr>
                <w:moveFrom w:id="2005" w:author="Peter Bomberg" w:date="2018-01-16T14:05:00Z"/>
              </w:rPr>
            </w:pPr>
            <w:moveFrom w:id="2006" w:author="Peter Bomberg" w:date="2018-01-16T14:05:00Z">
              <w:r w:rsidRPr="00675DAA">
                <w:t>Attribute</w:t>
              </w:r>
            </w:moveFrom>
          </w:p>
        </w:tc>
        <w:tc>
          <w:tcPr>
            <w:tcW w:w="1260" w:type="dxa"/>
            <w:shd w:val="clear" w:color="auto" w:fill="808080"/>
          </w:tcPr>
          <w:p w14:paraId="4F034AE8" w14:textId="77777777" w:rsidR="00424032" w:rsidRPr="000445D1" w:rsidRDefault="00424032" w:rsidP="00613AB6">
            <w:pPr>
              <w:rPr>
                <w:moveFrom w:id="2007" w:author="Peter Bomberg" w:date="2018-01-16T14:05:00Z"/>
              </w:rPr>
            </w:pPr>
            <w:moveFrom w:id="2008" w:author="Peter Bomberg" w:date="2018-01-16T14:05:00Z">
              <w:r w:rsidRPr="00675DAA">
                <w:t>Cardinality</w:t>
              </w:r>
            </w:moveFrom>
          </w:p>
        </w:tc>
        <w:tc>
          <w:tcPr>
            <w:tcW w:w="1350" w:type="dxa"/>
            <w:shd w:val="clear" w:color="auto" w:fill="808080"/>
          </w:tcPr>
          <w:p w14:paraId="4C5D8D15" w14:textId="77777777" w:rsidR="00424032" w:rsidRPr="00675DAA" w:rsidRDefault="00424032" w:rsidP="00613AB6">
            <w:pPr>
              <w:rPr>
                <w:moveFrom w:id="2009" w:author="Peter Bomberg" w:date="2018-01-16T14:05:00Z"/>
              </w:rPr>
            </w:pPr>
            <w:moveFrom w:id="2010" w:author="Peter Bomberg" w:date="2018-01-16T14:05:00Z">
              <w:r w:rsidRPr="00675DAA">
                <w:t>Value(s) Allowed</w:t>
              </w:r>
            </w:moveFrom>
          </w:p>
          <w:p w14:paraId="3BFA4090" w14:textId="77777777" w:rsidR="00424032" w:rsidRPr="00675DAA" w:rsidRDefault="00424032" w:rsidP="00613AB6">
            <w:pPr>
              <w:rPr>
                <w:moveFrom w:id="2011" w:author="Peter Bomberg" w:date="2018-01-16T14:05:00Z"/>
              </w:rPr>
            </w:pPr>
            <w:moveFrom w:id="2012" w:author="Peter Bomberg" w:date="2018-01-16T14:05:00Z">
              <w:r w:rsidRPr="00675DAA">
                <w:t>Examples</w:t>
              </w:r>
            </w:moveFrom>
          </w:p>
        </w:tc>
        <w:tc>
          <w:tcPr>
            <w:tcW w:w="3330" w:type="dxa"/>
            <w:shd w:val="clear" w:color="auto" w:fill="808080"/>
          </w:tcPr>
          <w:p w14:paraId="0A8B974D" w14:textId="77777777" w:rsidR="00424032" w:rsidRPr="00675DAA" w:rsidRDefault="00424032" w:rsidP="00613AB6">
            <w:pPr>
              <w:rPr>
                <w:moveFrom w:id="2013" w:author="Peter Bomberg" w:date="2018-01-16T14:05:00Z"/>
              </w:rPr>
            </w:pPr>
            <w:moveFrom w:id="2014" w:author="Peter Bomberg" w:date="2018-01-16T14:05:00Z">
              <w:r w:rsidRPr="00675DAA">
                <w:t>Description</w:t>
              </w:r>
            </w:moveFrom>
          </w:p>
          <w:p w14:paraId="28382749" w14:textId="77777777" w:rsidR="00424032" w:rsidRPr="00675DAA" w:rsidRDefault="00424032" w:rsidP="00613AB6">
            <w:pPr>
              <w:rPr>
                <w:moveFrom w:id="2015" w:author="Peter Bomberg" w:date="2018-01-16T14:05:00Z"/>
              </w:rPr>
            </w:pPr>
            <w:moveFrom w:id="2016" w:author="Peter Bomberg" w:date="2018-01-16T14:05:00Z">
              <w:r w:rsidRPr="00675DAA">
                <w:t>Instructions</w:t>
              </w:r>
            </w:moveFrom>
          </w:p>
        </w:tc>
      </w:tr>
      <w:moveFromRangeEnd w:id="2002"/>
      <w:tr w:rsidR="00A32EB7" w:rsidRPr="00675DAA" w14:paraId="28B56A9E" w14:textId="77777777" w:rsidTr="00122FE2">
        <w:trPr>
          <w:cantSplit/>
          <w:del w:id="2017" w:author="Peter Bomberg" w:date="2018-01-16T14:05:00Z"/>
        </w:trPr>
        <w:tc>
          <w:tcPr>
            <w:tcW w:w="2358" w:type="dxa"/>
            <w:vMerge w:val="restart"/>
          </w:tcPr>
          <w:p w14:paraId="1B2F8C85" w14:textId="77777777" w:rsidR="00A32EB7" w:rsidRPr="00675DAA" w:rsidRDefault="00A32EB7" w:rsidP="0080029F">
            <w:pPr>
              <w:rPr>
                <w:del w:id="2018" w:author="Peter Bomberg" w:date="2018-01-16T14:05:00Z"/>
              </w:rPr>
            </w:pPr>
            <w:del w:id="2019" w:author="Peter Bomberg" w:date="2018-01-16T14:05:00Z">
              <w:r w:rsidRPr="006841F8">
                <w:delText>manufacturedProduct</w:delText>
              </w:r>
              <w:r>
                <w:delText>.</w:delText>
              </w:r>
              <w:r w:rsidRPr="00675DAA">
                <w:delText>code</w:delText>
              </w:r>
            </w:del>
          </w:p>
        </w:tc>
        <w:tc>
          <w:tcPr>
            <w:tcW w:w="1260" w:type="dxa"/>
            <w:shd w:val="clear" w:color="auto" w:fill="D9D9D9"/>
          </w:tcPr>
          <w:p w14:paraId="0A2E95FF" w14:textId="77777777" w:rsidR="00A32EB7" w:rsidRPr="00675DAA" w:rsidRDefault="00A32EB7" w:rsidP="0080029F">
            <w:pPr>
              <w:rPr>
                <w:del w:id="2020" w:author="Peter Bomberg" w:date="2018-01-16T14:05:00Z"/>
              </w:rPr>
            </w:pPr>
            <w:del w:id="2021" w:author="Peter Bomberg" w:date="2018-01-16T14:05:00Z">
              <w:r w:rsidRPr="00675DAA">
                <w:delText>N/A</w:delText>
              </w:r>
            </w:del>
          </w:p>
        </w:tc>
        <w:tc>
          <w:tcPr>
            <w:tcW w:w="1260" w:type="dxa"/>
            <w:shd w:val="clear" w:color="auto" w:fill="D9D9D9"/>
          </w:tcPr>
          <w:p w14:paraId="383D1CA5" w14:textId="77777777" w:rsidR="00A32EB7" w:rsidRPr="00675DAA" w:rsidRDefault="00A32EB7" w:rsidP="0080029F">
            <w:pPr>
              <w:rPr>
                <w:del w:id="2022" w:author="Peter Bomberg" w:date="2018-01-16T14:05:00Z"/>
              </w:rPr>
            </w:pPr>
            <w:del w:id="2023" w:author="Peter Bomberg" w:date="2018-01-16T14:05:00Z">
              <w:r w:rsidRPr="00675DAA">
                <w:delText>1:1</w:delText>
              </w:r>
            </w:del>
          </w:p>
        </w:tc>
        <w:tc>
          <w:tcPr>
            <w:tcW w:w="1350" w:type="dxa"/>
            <w:shd w:val="clear" w:color="auto" w:fill="D9D9D9"/>
          </w:tcPr>
          <w:p w14:paraId="1B80CAF3" w14:textId="77777777" w:rsidR="00A32EB7" w:rsidRPr="00675DAA" w:rsidRDefault="00A32EB7" w:rsidP="0080029F">
            <w:pPr>
              <w:rPr>
                <w:del w:id="2024" w:author="Peter Bomberg" w:date="2018-01-16T14:05:00Z"/>
              </w:rPr>
            </w:pPr>
          </w:p>
        </w:tc>
        <w:tc>
          <w:tcPr>
            <w:tcW w:w="3330" w:type="dxa"/>
            <w:shd w:val="clear" w:color="auto" w:fill="D9D9D9"/>
          </w:tcPr>
          <w:p w14:paraId="36F67A0F" w14:textId="77777777" w:rsidR="00A32EB7" w:rsidRPr="00675DAA" w:rsidRDefault="00A32EB7" w:rsidP="0080029F">
            <w:pPr>
              <w:rPr>
                <w:del w:id="2025" w:author="Peter Bomberg" w:date="2018-01-16T14:05:00Z"/>
              </w:rPr>
            </w:pPr>
          </w:p>
        </w:tc>
      </w:tr>
      <w:tr w:rsidR="00A32EB7" w:rsidRPr="00675DAA" w14:paraId="6E6DE114" w14:textId="77777777" w:rsidTr="00122FE2">
        <w:trPr>
          <w:cantSplit/>
          <w:del w:id="2026" w:author="Peter Bomberg" w:date="2018-01-16T14:05:00Z"/>
        </w:trPr>
        <w:tc>
          <w:tcPr>
            <w:tcW w:w="2358" w:type="dxa"/>
            <w:vMerge/>
          </w:tcPr>
          <w:p w14:paraId="52C7E8B8" w14:textId="77777777" w:rsidR="00A32EB7" w:rsidRPr="00675DAA" w:rsidRDefault="00A32EB7" w:rsidP="0080029F">
            <w:pPr>
              <w:rPr>
                <w:del w:id="2027" w:author="Peter Bomberg" w:date="2018-01-16T14:05:00Z"/>
              </w:rPr>
            </w:pPr>
          </w:p>
        </w:tc>
        <w:tc>
          <w:tcPr>
            <w:tcW w:w="1260" w:type="dxa"/>
          </w:tcPr>
          <w:p w14:paraId="5A37B2F5" w14:textId="77777777" w:rsidR="00A32EB7" w:rsidRPr="00675DAA" w:rsidRDefault="00A32EB7" w:rsidP="0080029F">
            <w:pPr>
              <w:rPr>
                <w:del w:id="2028" w:author="Peter Bomberg" w:date="2018-01-16T14:05:00Z"/>
              </w:rPr>
            </w:pPr>
            <w:del w:id="2029" w:author="Peter Bomberg" w:date="2018-01-16T14:05:00Z">
              <w:r w:rsidRPr="00675DAA">
                <w:delText>code</w:delText>
              </w:r>
            </w:del>
          </w:p>
        </w:tc>
        <w:tc>
          <w:tcPr>
            <w:tcW w:w="1260" w:type="dxa"/>
          </w:tcPr>
          <w:p w14:paraId="25D95239" w14:textId="77777777" w:rsidR="00A32EB7" w:rsidRPr="00675DAA" w:rsidRDefault="00A32EB7" w:rsidP="0080029F">
            <w:pPr>
              <w:rPr>
                <w:del w:id="2030" w:author="Peter Bomberg" w:date="2018-01-16T14:05:00Z"/>
              </w:rPr>
            </w:pPr>
            <w:del w:id="2031" w:author="Peter Bomberg" w:date="2018-01-16T14:05:00Z">
              <w:r w:rsidRPr="00675DAA">
                <w:delText>1:1</w:delText>
              </w:r>
            </w:del>
          </w:p>
        </w:tc>
        <w:tc>
          <w:tcPr>
            <w:tcW w:w="1350" w:type="dxa"/>
          </w:tcPr>
          <w:p w14:paraId="1D3419CB" w14:textId="77777777" w:rsidR="00A32EB7" w:rsidRPr="00675DAA" w:rsidRDefault="00A32EB7" w:rsidP="0080029F">
            <w:pPr>
              <w:rPr>
                <w:del w:id="2032" w:author="Peter Bomberg" w:date="2018-01-16T14:05:00Z"/>
              </w:rPr>
            </w:pPr>
          </w:p>
        </w:tc>
        <w:tc>
          <w:tcPr>
            <w:tcW w:w="3330" w:type="dxa"/>
          </w:tcPr>
          <w:p w14:paraId="72CE465A" w14:textId="77777777" w:rsidR="00A32EB7" w:rsidRPr="00675DAA" w:rsidRDefault="00A32EB7" w:rsidP="0080029F">
            <w:pPr>
              <w:rPr>
                <w:del w:id="2033" w:author="Peter Bomberg" w:date="2018-01-16T14:05:00Z"/>
              </w:rPr>
            </w:pPr>
          </w:p>
        </w:tc>
      </w:tr>
      <w:tr w:rsidR="00A32EB7" w:rsidRPr="00675DAA" w14:paraId="235CD437" w14:textId="77777777" w:rsidTr="00122FE2">
        <w:trPr>
          <w:cantSplit/>
          <w:del w:id="2034" w:author="Peter Bomberg" w:date="2018-01-16T14:05:00Z"/>
        </w:trPr>
        <w:tc>
          <w:tcPr>
            <w:tcW w:w="2358" w:type="dxa"/>
            <w:vMerge/>
          </w:tcPr>
          <w:p w14:paraId="0860BC2C" w14:textId="77777777" w:rsidR="00A32EB7" w:rsidRPr="00675DAA" w:rsidRDefault="00A32EB7" w:rsidP="0080029F">
            <w:pPr>
              <w:rPr>
                <w:del w:id="2035" w:author="Peter Bomberg" w:date="2018-01-16T14:05:00Z"/>
              </w:rPr>
            </w:pPr>
          </w:p>
        </w:tc>
        <w:tc>
          <w:tcPr>
            <w:tcW w:w="1260" w:type="dxa"/>
          </w:tcPr>
          <w:p w14:paraId="021F99DD" w14:textId="77777777" w:rsidR="00A32EB7" w:rsidRPr="00675DAA" w:rsidRDefault="00A32EB7" w:rsidP="0080029F">
            <w:pPr>
              <w:rPr>
                <w:del w:id="2036" w:author="Peter Bomberg" w:date="2018-01-16T14:05:00Z"/>
              </w:rPr>
            </w:pPr>
            <w:del w:id="2037" w:author="Peter Bomberg" w:date="2018-01-16T14:05:00Z">
              <w:r w:rsidRPr="00675DAA">
                <w:delText>codeSystem</w:delText>
              </w:r>
            </w:del>
          </w:p>
        </w:tc>
        <w:tc>
          <w:tcPr>
            <w:tcW w:w="1260" w:type="dxa"/>
          </w:tcPr>
          <w:p w14:paraId="115E5767" w14:textId="77777777" w:rsidR="00A32EB7" w:rsidRPr="00675DAA" w:rsidRDefault="00A32EB7" w:rsidP="0080029F">
            <w:pPr>
              <w:rPr>
                <w:del w:id="2038" w:author="Peter Bomberg" w:date="2018-01-16T14:05:00Z"/>
              </w:rPr>
            </w:pPr>
            <w:del w:id="2039" w:author="Peter Bomberg" w:date="2018-01-16T14:05:00Z">
              <w:r w:rsidRPr="00675DAA">
                <w:delText>1:1</w:delText>
              </w:r>
            </w:del>
          </w:p>
        </w:tc>
        <w:tc>
          <w:tcPr>
            <w:tcW w:w="1350" w:type="dxa"/>
          </w:tcPr>
          <w:p w14:paraId="6B4BD306" w14:textId="77777777" w:rsidR="00A32EB7" w:rsidRPr="00675DAA" w:rsidRDefault="00A32EB7" w:rsidP="0080029F">
            <w:pPr>
              <w:rPr>
                <w:del w:id="2040" w:author="Peter Bomberg" w:date="2018-01-16T14:05:00Z"/>
              </w:rPr>
            </w:pPr>
          </w:p>
        </w:tc>
        <w:tc>
          <w:tcPr>
            <w:tcW w:w="3330" w:type="dxa"/>
          </w:tcPr>
          <w:p w14:paraId="56EB7E65" w14:textId="77777777" w:rsidR="00A32EB7" w:rsidRPr="00675DAA" w:rsidRDefault="00A32EB7" w:rsidP="0080029F">
            <w:pPr>
              <w:rPr>
                <w:del w:id="2041" w:author="Peter Bomberg" w:date="2018-01-16T14:05:00Z"/>
              </w:rPr>
            </w:pPr>
          </w:p>
        </w:tc>
      </w:tr>
      <w:tr w:rsidR="00A32EB7" w:rsidRPr="00675DAA" w14:paraId="65B9ABFA" w14:textId="77777777" w:rsidTr="00122FE2">
        <w:trPr>
          <w:cantSplit/>
          <w:del w:id="2042" w:author="Peter Bomberg" w:date="2018-01-16T14:05:00Z"/>
        </w:trPr>
        <w:tc>
          <w:tcPr>
            <w:tcW w:w="2358" w:type="dxa"/>
            <w:vMerge/>
          </w:tcPr>
          <w:p w14:paraId="3B460E8F" w14:textId="77777777" w:rsidR="00A32EB7" w:rsidRPr="00675DAA" w:rsidRDefault="00A32EB7" w:rsidP="0080029F">
            <w:pPr>
              <w:rPr>
                <w:del w:id="2043" w:author="Peter Bomberg" w:date="2018-01-16T14:05:00Z"/>
              </w:rPr>
            </w:pPr>
          </w:p>
        </w:tc>
        <w:tc>
          <w:tcPr>
            <w:tcW w:w="1260" w:type="dxa"/>
          </w:tcPr>
          <w:p w14:paraId="09A94FDB" w14:textId="77777777" w:rsidR="00A32EB7" w:rsidRPr="00675DAA" w:rsidRDefault="00A32EB7" w:rsidP="0080029F">
            <w:pPr>
              <w:rPr>
                <w:del w:id="2044" w:author="Peter Bomberg" w:date="2018-01-16T14:05:00Z"/>
              </w:rPr>
            </w:pPr>
            <w:del w:id="2045" w:author="Peter Bomberg" w:date="2018-01-16T14:05:00Z">
              <w:r w:rsidRPr="00675DAA">
                <w:delText>displayName</w:delText>
              </w:r>
            </w:del>
          </w:p>
        </w:tc>
        <w:tc>
          <w:tcPr>
            <w:tcW w:w="1260" w:type="dxa"/>
          </w:tcPr>
          <w:p w14:paraId="3F69381C" w14:textId="77777777" w:rsidR="00A32EB7" w:rsidRPr="00675DAA" w:rsidRDefault="00A32EB7" w:rsidP="0080029F">
            <w:pPr>
              <w:rPr>
                <w:del w:id="2046" w:author="Peter Bomberg" w:date="2018-01-16T14:05:00Z"/>
              </w:rPr>
            </w:pPr>
            <w:del w:id="2047" w:author="Peter Bomberg" w:date="2018-01-16T14:05:00Z">
              <w:r w:rsidRPr="00675DAA">
                <w:delText>1:1</w:delText>
              </w:r>
            </w:del>
          </w:p>
        </w:tc>
        <w:tc>
          <w:tcPr>
            <w:tcW w:w="1350" w:type="dxa"/>
          </w:tcPr>
          <w:p w14:paraId="429A62D0" w14:textId="77777777" w:rsidR="00A32EB7" w:rsidRPr="00675DAA" w:rsidRDefault="00A32EB7" w:rsidP="0080029F">
            <w:pPr>
              <w:rPr>
                <w:del w:id="2048" w:author="Peter Bomberg" w:date="2018-01-16T14:05:00Z"/>
              </w:rPr>
            </w:pPr>
          </w:p>
        </w:tc>
        <w:tc>
          <w:tcPr>
            <w:tcW w:w="3330" w:type="dxa"/>
          </w:tcPr>
          <w:p w14:paraId="37CD9AD5" w14:textId="77777777" w:rsidR="00A32EB7" w:rsidRPr="00675DAA" w:rsidRDefault="00A32EB7" w:rsidP="0080029F">
            <w:pPr>
              <w:rPr>
                <w:del w:id="2049" w:author="Peter Bomberg" w:date="2018-01-16T14:05:00Z"/>
              </w:rPr>
            </w:pPr>
          </w:p>
        </w:tc>
      </w:tr>
      <w:tr w:rsidR="00A32EB7" w:rsidRPr="00675DAA" w14:paraId="37D9DA21" w14:textId="77777777" w:rsidTr="00122FE2">
        <w:trPr>
          <w:cantSplit/>
          <w:del w:id="2050" w:author="Peter Bomberg" w:date="2018-01-16T14:05:00Z"/>
        </w:trPr>
        <w:tc>
          <w:tcPr>
            <w:tcW w:w="2358" w:type="dxa"/>
            <w:shd w:val="clear" w:color="auto" w:fill="808080"/>
          </w:tcPr>
          <w:p w14:paraId="1F07846B" w14:textId="77777777" w:rsidR="00A32EB7" w:rsidRPr="00675DAA" w:rsidRDefault="00A32EB7" w:rsidP="0080029F">
            <w:pPr>
              <w:rPr>
                <w:del w:id="2051" w:author="Peter Bomberg" w:date="2018-01-16T14:05:00Z"/>
              </w:rPr>
            </w:pPr>
            <w:del w:id="2052" w:author="Peter Bomberg" w:date="2018-01-16T14:05:00Z">
              <w:r w:rsidRPr="00675DAA">
                <w:delText>Conformance</w:delText>
              </w:r>
            </w:del>
          </w:p>
        </w:tc>
        <w:tc>
          <w:tcPr>
            <w:tcW w:w="7200" w:type="dxa"/>
            <w:gridSpan w:val="4"/>
          </w:tcPr>
          <w:p w14:paraId="7E6FB43D" w14:textId="77777777" w:rsidR="00A32EB7" w:rsidRDefault="00A32EB7" w:rsidP="008B43ED">
            <w:pPr>
              <w:pStyle w:val="ListParagraph"/>
              <w:numPr>
                <w:ilvl w:val="0"/>
                <w:numId w:val="107"/>
              </w:numPr>
              <w:rPr>
                <w:del w:id="2053" w:author="Peter Bomberg" w:date="2018-01-16T14:05:00Z"/>
              </w:rPr>
            </w:pPr>
            <w:del w:id="2054" w:author="Peter Bomberg" w:date="2018-01-16T14:05:00Z">
              <w:r>
                <w:delText>There is an code element</w:delText>
              </w:r>
            </w:del>
          </w:p>
          <w:p w14:paraId="1E629148" w14:textId="77777777" w:rsidR="00A32EB7" w:rsidRPr="008C7568" w:rsidRDefault="00A32EB7" w:rsidP="008B43ED">
            <w:pPr>
              <w:pStyle w:val="ListParagraph"/>
              <w:numPr>
                <w:ilvl w:val="0"/>
                <w:numId w:val="419"/>
              </w:numPr>
              <w:rPr>
                <w:del w:id="2055" w:author="Peter Bomberg" w:date="2018-01-16T14:05:00Z"/>
                <w:highlight w:val="white"/>
              </w:rPr>
            </w:pPr>
            <w:del w:id="2056"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8C7568">
                <w:rPr>
                  <w:highlight w:val="white"/>
                </w:rPr>
                <w:delText>element has not been defined.</w:delText>
              </w:r>
            </w:del>
          </w:p>
          <w:p w14:paraId="466C3A38" w14:textId="77777777" w:rsidR="00A32EB7" w:rsidRPr="008C7568" w:rsidRDefault="00A32EB7" w:rsidP="008B43ED">
            <w:pPr>
              <w:pStyle w:val="ListParagraph"/>
              <w:numPr>
                <w:ilvl w:val="0"/>
                <w:numId w:val="419"/>
              </w:numPr>
              <w:rPr>
                <w:del w:id="2057" w:author="Peter Bomberg" w:date="2018-01-16T14:05:00Z"/>
                <w:highlight w:val="white"/>
              </w:rPr>
            </w:pPr>
            <w:del w:id="2058" w:author="Peter Bomberg" w:date="2018-01-16T14:05:00Z">
              <w:r>
                <w:rPr>
                  <w:highlight w:val="white"/>
                </w:rPr>
                <w:delText xml:space="preserve">SPL Rule 4 </w:delText>
              </w:r>
              <w:r w:rsidRPr="00D00628">
                <w:rPr>
                  <w:highlight w:val="white"/>
                </w:rPr>
                <w:delText xml:space="preserve">identifies that more than one </w:delText>
              </w:r>
              <w:r w:rsidRPr="008C7568">
                <w:rPr>
                  <w:highlight w:val="white"/>
                </w:rPr>
                <w:delText>element is defined.</w:delText>
              </w:r>
            </w:del>
          </w:p>
          <w:p w14:paraId="41023FA0" w14:textId="77777777" w:rsidR="00A32EB7" w:rsidRDefault="00A32EB7" w:rsidP="0080029F">
            <w:pPr>
              <w:pStyle w:val="ListParagraph"/>
              <w:rPr>
                <w:del w:id="2059" w:author="Peter Bomberg" w:date="2018-01-16T14:05:00Z"/>
              </w:rPr>
            </w:pPr>
          </w:p>
          <w:p w14:paraId="0E4FA955" w14:textId="77777777" w:rsidR="00CA017E" w:rsidRPr="0050178E" w:rsidRDefault="00CA017E" w:rsidP="008B43ED">
            <w:pPr>
              <w:pStyle w:val="ListParagraph"/>
              <w:numPr>
                <w:ilvl w:val="0"/>
                <w:numId w:val="107"/>
              </w:numPr>
              <w:rPr>
                <w:del w:id="2060" w:author="Peter Bomberg" w:date="2018-01-16T14:05:00Z"/>
              </w:rPr>
            </w:pPr>
            <w:del w:id="2061" w:author="Peter Bomberg" w:date="2018-01-16T14:05:00Z">
              <w:r w:rsidRPr="00C80C46">
                <w:delText>There is a code</w:delText>
              </w:r>
              <w:r>
                <w:delText>, codeSystem</w:delText>
              </w:r>
              <w:r w:rsidRPr="00C80C46">
                <w:delText xml:space="preserve"> and </w:delText>
              </w:r>
              <w:r w:rsidRPr="00675DAA">
                <w:delText>displayName</w:delText>
              </w:r>
              <w:r>
                <w:delText xml:space="preserve"> attribute derived from OID </w:delText>
              </w:r>
              <w:r w:rsidRPr="00886E3D">
                <w:delText>2.16.840.1.113883.2.20.6.42</w:delText>
              </w:r>
              <w:r>
                <w:delText xml:space="preserve">, where the </w:delText>
              </w:r>
              <w:r w:rsidRPr="00675DAA">
                <w:delText>displayName</w:delText>
              </w:r>
              <w:r>
                <w:delText xml:space="preserve"> </w:delText>
              </w:r>
              <w:r w:rsidRPr="00675DAA">
                <w:delText>shall display the</w:delText>
              </w:r>
              <w:r>
                <w:delText xml:space="preserve"> appropriate label.</w:delText>
              </w:r>
            </w:del>
          </w:p>
          <w:p w14:paraId="211FCAF1" w14:textId="77777777" w:rsidR="00CA017E" w:rsidRDefault="00CA017E" w:rsidP="008B43ED">
            <w:pPr>
              <w:pStyle w:val="ListParagraph"/>
              <w:numPr>
                <w:ilvl w:val="0"/>
                <w:numId w:val="420"/>
              </w:numPr>
              <w:rPr>
                <w:del w:id="2062" w:author="Peter Bomberg" w:date="2018-01-16T14:05:00Z"/>
                <w:highlight w:val="white"/>
              </w:rPr>
            </w:pPr>
            <w:del w:id="2063" w:author="Peter Bomberg" w:date="2018-01-16T14:05:00Z">
              <w:r>
                <w:rPr>
                  <w:highlight w:val="white"/>
                </w:rPr>
                <w:delText xml:space="preserve">SPL Rule 5 </w:delText>
              </w:r>
              <w:r w:rsidRPr="00334410">
                <w:rPr>
                  <w:highlight w:val="white"/>
                </w:rPr>
                <w:delText xml:space="preserve">identifies that </w:delText>
              </w:r>
              <w:r>
                <w:rPr>
                  <w:highlight w:val="white"/>
                </w:rPr>
                <w:delText xml:space="preserve">one or more of the </w:delText>
              </w:r>
              <w:r w:rsidRPr="00D00628">
                <w:rPr>
                  <w:highlight w:val="white"/>
                </w:rPr>
                <w:delText>attribute</w:delText>
              </w:r>
              <w:r>
                <w:rPr>
                  <w:highlight w:val="white"/>
                </w:rPr>
                <w:delText>s</w:delText>
              </w:r>
              <w:r w:rsidRPr="00D00628">
                <w:rPr>
                  <w:highlight w:val="white"/>
                </w:rPr>
                <w:delText xml:space="preserve"> ha</w:delText>
              </w:r>
              <w:r>
                <w:rPr>
                  <w:highlight w:val="white"/>
                </w:rPr>
                <w:delText>ve</w:delText>
              </w:r>
              <w:r w:rsidRPr="00D00628">
                <w:rPr>
                  <w:highlight w:val="white"/>
                </w:rPr>
                <w:delText xml:space="preserve"> </w:delText>
              </w:r>
              <w:r>
                <w:rPr>
                  <w:highlight w:val="white"/>
                </w:rPr>
                <w:delText xml:space="preserve">not </w:delText>
              </w:r>
              <w:r w:rsidRPr="00D00628">
                <w:rPr>
                  <w:highlight w:val="white"/>
                </w:rPr>
                <w:delText>been defined</w:delText>
              </w:r>
              <w:r>
                <w:rPr>
                  <w:highlight w:val="white"/>
                </w:rPr>
                <w:delText xml:space="preserve">. </w:delText>
              </w:r>
            </w:del>
          </w:p>
          <w:p w14:paraId="5BB947B5" w14:textId="77777777" w:rsidR="00CA017E" w:rsidRDefault="00CA017E" w:rsidP="008B43ED">
            <w:pPr>
              <w:pStyle w:val="ListParagraph"/>
              <w:numPr>
                <w:ilvl w:val="0"/>
                <w:numId w:val="420"/>
              </w:numPr>
              <w:rPr>
                <w:del w:id="2064" w:author="Peter Bomberg" w:date="2018-01-16T14:05:00Z"/>
                <w:highlight w:val="white"/>
              </w:rPr>
            </w:pPr>
            <w:del w:id="2065"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 or is not contextually correct.</w:delText>
              </w:r>
            </w:del>
          </w:p>
          <w:p w14:paraId="6E00C185" w14:textId="77777777" w:rsidR="00CA017E" w:rsidRDefault="00CA017E" w:rsidP="008B43ED">
            <w:pPr>
              <w:pStyle w:val="ListParagraph"/>
              <w:numPr>
                <w:ilvl w:val="0"/>
                <w:numId w:val="420"/>
              </w:numPr>
              <w:rPr>
                <w:del w:id="2066" w:author="Peter Bomberg" w:date="2018-01-16T14:05:00Z"/>
              </w:rPr>
            </w:pPr>
            <w:del w:id="2067" w:author="Peter Bomberg" w:date="2018-01-16T14:05:00Z">
              <w:r w:rsidRPr="002C49C1">
                <w:rPr>
                  <w:highlight w:val="white"/>
                </w:rPr>
                <w:delText>SPL Rule 2 identifies that the OID value is incorrect.</w:delText>
              </w:r>
            </w:del>
          </w:p>
          <w:p w14:paraId="2E0CF232" w14:textId="77777777" w:rsidR="00CA017E" w:rsidRDefault="00CA017E" w:rsidP="008B43ED">
            <w:pPr>
              <w:pStyle w:val="ListParagraph"/>
              <w:numPr>
                <w:ilvl w:val="0"/>
                <w:numId w:val="420"/>
              </w:numPr>
              <w:rPr>
                <w:del w:id="2068" w:author="Peter Bomberg" w:date="2018-01-16T14:05:00Z"/>
              </w:rPr>
            </w:pPr>
            <w:del w:id="2069" w:author="Peter Bomberg" w:date="2018-01-16T14:05:00Z">
              <w:r>
                <w:delText xml:space="preserve">SPL Rule 7 </w:delText>
              </w:r>
              <w:r w:rsidRPr="00AF4E8C">
                <w:delText xml:space="preserve">identifies that </w:delText>
              </w:r>
              <w:r>
                <w:delText>label does not match the CV.</w:delText>
              </w:r>
            </w:del>
          </w:p>
          <w:p w14:paraId="41B42AC7" w14:textId="77777777" w:rsidR="00B84814" w:rsidRPr="00CA017E" w:rsidRDefault="00CA017E" w:rsidP="008B43ED">
            <w:pPr>
              <w:pStyle w:val="ListParagraph"/>
              <w:numPr>
                <w:ilvl w:val="0"/>
                <w:numId w:val="420"/>
              </w:numPr>
              <w:rPr>
                <w:del w:id="2070" w:author="Peter Bomberg" w:date="2018-01-16T14:05:00Z"/>
              </w:rPr>
            </w:pPr>
            <w:del w:id="2071" w:author="Peter Bomberg" w:date="2018-01-16T14:05:00Z">
              <w:r w:rsidRPr="00CA017E">
                <w:rPr>
                  <w:highlight w:val="white"/>
                </w:rPr>
                <w:delText>The code SPL Rule 10 identifies that the attribute value is incorrect.</w:delText>
              </w:r>
            </w:del>
          </w:p>
        </w:tc>
      </w:tr>
    </w:tbl>
    <w:p w14:paraId="3B91E28E" w14:textId="77777777" w:rsidR="00A32EB7" w:rsidRDefault="00A32EB7" w:rsidP="0080029F">
      <w:pPr>
        <w:rPr>
          <w:del w:id="2072" w:author="Peter Bomberg" w:date="2018-01-16T14:05: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59A38857" w14:textId="77777777" w:rsidTr="005F286F">
        <w:trPr>
          <w:cantSplit/>
          <w:trHeight w:val="580"/>
          <w:tblHeader/>
          <w:del w:id="2073" w:author="Peter Bomberg" w:date="2018-01-16T14:05:00Z"/>
        </w:trPr>
        <w:tc>
          <w:tcPr>
            <w:tcW w:w="2358" w:type="dxa"/>
            <w:shd w:val="clear" w:color="auto" w:fill="808080"/>
          </w:tcPr>
          <w:p w14:paraId="66AD2EC3" w14:textId="77777777" w:rsidR="009C479B" w:rsidRPr="000445D1" w:rsidRDefault="009C479B" w:rsidP="005F286F">
            <w:pPr>
              <w:rPr>
                <w:del w:id="2074" w:author="Peter Bomberg" w:date="2018-01-16T14:05:00Z"/>
              </w:rPr>
            </w:pPr>
            <w:del w:id="2075" w:author="Peter Bomberg" w:date="2018-01-16T14:05:00Z">
              <w:r w:rsidRPr="00675DAA">
                <w:delText>Element</w:delText>
              </w:r>
            </w:del>
          </w:p>
        </w:tc>
        <w:tc>
          <w:tcPr>
            <w:tcW w:w="1260" w:type="dxa"/>
            <w:shd w:val="clear" w:color="auto" w:fill="808080"/>
          </w:tcPr>
          <w:p w14:paraId="1CE7CC21" w14:textId="77777777" w:rsidR="009C479B" w:rsidRPr="00675DAA" w:rsidRDefault="009C479B" w:rsidP="005F286F">
            <w:pPr>
              <w:rPr>
                <w:del w:id="2076" w:author="Peter Bomberg" w:date="2018-01-16T14:05:00Z"/>
              </w:rPr>
            </w:pPr>
            <w:del w:id="2077" w:author="Peter Bomberg" w:date="2018-01-16T14:05:00Z">
              <w:r w:rsidRPr="00675DAA">
                <w:delText>Attribute</w:delText>
              </w:r>
            </w:del>
          </w:p>
        </w:tc>
        <w:tc>
          <w:tcPr>
            <w:tcW w:w="1260" w:type="dxa"/>
            <w:shd w:val="clear" w:color="auto" w:fill="808080"/>
          </w:tcPr>
          <w:p w14:paraId="038EC6F0" w14:textId="77777777" w:rsidR="009C479B" w:rsidRPr="000445D1" w:rsidRDefault="009C479B" w:rsidP="005F286F">
            <w:pPr>
              <w:rPr>
                <w:del w:id="2078" w:author="Peter Bomberg" w:date="2018-01-16T14:05:00Z"/>
              </w:rPr>
            </w:pPr>
            <w:del w:id="2079" w:author="Peter Bomberg" w:date="2018-01-16T14:05:00Z">
              <w:r w:rsidRPr="00675DAA">
                <w:delText>Cardinality</w:delText>
              </w:r>
            </w:del>
          </w:p>
        </w:tc>
        <w:tc>
          <w:tcPr>
            <w:tcW w:w="1350" w:type="dxa"/>
            <w:shd w:val="clear" w:color="auto" w:fill="808080"/>
          </w:tcPr>
          <w:p w14:paraId="17729A77" w14:textId="77777777" w:rsidR="009C479B" w:rsidRPr="00675DAA" w:rsidRDefault="009C479B" w:rsidP="005F286F">
            <w:pPr>
              <w:rPr>
                <w:del w:id="2080" w:author="Peter Bomberg" w:date="2018-01-16T14:05:00Z"/>
              </w:rPr>
            </w:pPr>
            <w:del w:id="2081" w:author="Peter Bomberg" w:date="2018-01-16T14:05:00Z">
              <w:r w:rsidRPr="00675DAA">
                <w:delText>Value(s) Allowed</w:delText>
              </w:r>
            </w:del>
          </w:p>
          <w:p w14:paraId="229C8054" w14:textId="77777777" w:rsidR="009C479B" w:rsidRPr="00675DAA" w:rsidRDefault="009C479B" w:rsidP="005F286F">
            <w:pPr>
              <w:rPr>
                <w:del w:id="2082" w:author="Peter Bomberg" w:date="2018-01-16T14:05:00Z"/>
              </w:rPr>
            </w:pPr>
            <w:del w:id="2083" w:author="Peter Bomberg" w:date="2018-01-16T14:05:00Z">
              <w:r w:rsidRPr="00675DAA">
                <w:delText>Examples</w:delText>
              </w:r>
            </w:del>
          </w:p>
        </w:tc>
        <w:tc>
          <w:tcPr>
            <w:tcW w:w="3330" w:type="dxa"/>
            <w:shd w:val="clear" w:color="auto" w:fill="808080"/>
          </w:tcPr>
          <w:p w14:paraId="68F3D9B9" w14:textId="77777777" w:rsidR="009C479B" w:rsidRPr="00675DAA" w:rsidRDefault="009C479B" w:rsidP="005F286F">
            <w:pPr>
              <w:rPr>
                <w:del w:id="2084" w:author="Peter Bomberg" w:date="2018-01-16T14:05:00Z"/>
              </w:rPr>
            </w:pPr>
            <w:del w:id="2085" w:author="Peter Bomberg" w:date="2018-01-16T14:05:00Z">
              <w:r w:rsidRPr="00675DAA">
                <w:delText>Description</w:delText>
              </w:r>
            </w:del>
          </w:p>
          <w:p w14:paraId="6DF48BC9" w14:textId="77777777" w:rsidR="009C479B" w:rsidRPr="00675DAA" w:rsidRDefault="009C479B" w:rsidP="005F286F">
            <w:pPr>
              <w:rPr>
                <w:del w:id="2086" w:author="Peter Bomberg" w:date="2018-01-16T14:05:00Z"/>
              </w:rPr>
            </w:pPr>
            <w:del w:id="2087" w:author="Peter Bomberg" w:date="2018-01-16T14:05:00Z">
              <w:r w:rsidRPr="00675DAA">
                <w:delText>Instructions</w:delText>
              </w:r>
            </w:del>
          </w:p>
        </w:tc>
      </w:tr>
      <w:tr w:rsidR="009C479B" w:rsidRPr="00675DAA" w14:paraId="5A24F06D" w14:textId="77777777" w:rsidTr="005F286F">
        <w:trPr>
          <w:cantSplit/>
          <w:del w:id="2088" w:author="Peter Bomberg" w:date="2018-01-16T14:05:00Z"/>
        </w:trPr>
        <w:tc>
          <w:tcPr>
            <w:tcW w:w="2358" w:type="dxa"/>
            <w:vMerge w:val="restart"/>
          </w:tcPr>
          <w:p w14:paraId="71B26837" w14:textId="77777777" w:rsidR="009C479B" w:rsidRDefault="009C479B" w:rsidP="005F286F">
            <w:pPr>
              <w:rPr>
                <w:del w:id="2089" w:author="Peter Bomberg" w:date="2018-01-16T14:05:00Z"/>
                <w:color w:val="auto"/>
                <w:sz w:val="24"/>
                <w:szCs w:val="24"/>
                <w:highlight w:val="white"/>
                <w:lang w:val="en-US"/>
              </w:rPr>
            </w:pPr>
            <w:del w:id="2090" w:author="Peter Bomberg" w:date="2018-01-16T14:05:00Z">
              <w:r w:rsidRPr="006841F8">
                <w:delText>manufacturedProduct</w:delText>
              </w:r>
              <w:r>
                <w:delText>.name</w:delText>
              </w:r>
            </w:del>
          </w:p>
          <w:p w14:paraId="6454F46C" w14:textId="77777777" w:rsidR="009C479B" w:rsidRPr="00675DAA" w:rsidRDefault="009C479B" w:rsidP="005F286F">
            <w:pPr>
              <w:rPr>
                <w:del w:id="2091" w:author="Peter Bomberg" w:date="2018-01-16T14:05:00Z"/>
              </w:rPr>
            </w:pPr>
          </w:p>
        </w:tc>
        <w:tc>
          <w:tcPr>
            <w:tcW w:w="1260" w:type="dxa"/>
            <w:shd w:val="clear" w:color="auto" w:fill="D9D9D9"/>
          </w:tcPr>
          <w:p w14:paraId="2A31C98C" w14:textId="77777777" w:rsidR="009C479B" w:rsidRPr="00675DAA" w:rsidRDefault="009C479B" w:rsidP="005F286F">
            <w:pPr>
              <w:rPr>
                <w:del w:id="2092" w:author="Peter Bomberg" w:date="2018-01-16T14:05:00Z"/>
              </w:rPr>
            </w:pPr>
            <w:del w:id="2093" w:author="Peter Bomberg" w:date="2018-01-16T14:05:00Z">
              <w:r w:rsidRPr="00675DAA">
                <w:delText>N/A</w:delText>
              </w:r>
            </w:del>
          </w:p>
        </w:tc>
        <w:tc>
          <w:tcPr>
            <w:tcW w:w="1260" w:type="dxa"/>
            <w:shd w:val="clear" w:color="auto" w:fill="D9D9D9"/>
          </w:tcPr>
          <w:p w14:paraId="530DD26E" w14:textId="77777777" w:rsidR="009C479B" w:rsidRPr="00675DAA" w:rsidRDefault="009C479B" w:rsidP="005F286F">
            <w:pPr>
              <w:rPr>
                <w:del w:id="2094" w:author="Peter Bomberg" w:date="2018-01-16T14:05:00Z"/>
              </w:rPr>
            </w:pPr>
            <w:del w:id="2095" w:author="Peter Bomberg" w:date="2018-01-16T14:05:00Z">
              <w:r w:rsidRPr="00675DAA">
                <w:delText>1:1</w:delText>
              </w:r>
            </w:del>
          </w:p>
        </w:tc>
        <w:tc>
          <w:tcPr>
            <w:tcW w:w="1350" w:type="dxa"/>
            <w:shd w:val="clear" w:color="auto" w:fill="D9D9D9"/>
          </w:tcPr>
          <w:p w14:paraId="544EA63E" w14:textId="77777777" w:rsidR="009C479B" w:rsidRPr="00675DAA" w:rsidRDefault="009C479B" w:rsidP="005F286F">
            <w:pPr>
              <w:rPr>
                <w:del w:id="2096" w:author="Peter Bomberg" w:date="2018-01-16T14:05:00Z"/>
              </w:rPr>
            </w:pPr>
          </w:p>
        </w:tc>
        <w:tc>
          <w:tcPr>
            <w:tcW w:w="3330" w:type="dxa"/>
            <w:shd w:val="clear" w:color="auto" w:fill="D9D9D9"/>
          </w:tcPr>
          <w:p w14:paraId="684C8205" w14:textId="77777777" w:rsidR="009C479B" w:rsidRPr="00675DAA" w:rsidRDefault="009C479B" w:rsidP="005F286F">
            <w:pPr>
              <w:rPr>
                <w:del w:id="2097" w:author="Peter Bomberg" w:date="2018-01-16T14:05:00Z"/>
              </w:rPr>
            </w:pPr>
          </w:p>
        </w:tc>
      </w:tr>
      <w:tr w:rsidR="009C479B" w:rsidRPr="00675DAA" w14:paraId="5ACC6EF6" w14:textId="77777777" w:rsidTr="005F286F">
        <w:trPr>
          <w:cantSplit/>
          <w:del w:id="2098" w:author="Peter Bomberg" w:date="2018-01-16T14:05:00Z"/>
        </w:trPr>
        <w:tc>
          <w:tcPr>
            <w:tcW w:w="2358" w:type="dxa"/>
            <w:vMerge/>
          </w:tcPr>
          <w:p w14:paraId="5628740A" w14:textId="77777777" w:rsidR="009C479B" w:rsidRPr="00675DAA" w:rsidRDefault="009C479B" w:rsidP="005F286F">
            <w:pPr>
              <w:rPr>
                <w:del w:id="2099" w:author="Peter Bomberg" w:date="2018-01-16T14:05:00Z"/>
              </w:rPr>
            </w:pPr>
          </w:p>
        </w:tc>
        <w:tc>
          <w:tcPr>
            <w:tcW w:w="1260" w:type="dxa"/>
          </w:tcPr>
          <w:p w14:paraId="68F899CB" w14:textId="77777777" w:rsidR="009C479B" w:rsidRPr="00675DAA" w:rsidRDefault="009C479B" w:rsidP="005F286F">
            <w:pPr>
              <w:rPr>
                <w:del w:id="2100" w:author="Peter Bomberg" w:date="2018-01-16T14:05:00Z"/>
              </w:rPr>
            </w:pPr>
          </w:p>
        </w:tc>
        <w:tc>
          <w:tcPr>
            <w:tcW w:w="1260" w:type="dxa"/>
          </w:tcPr>
          <w:p w14:paraId="2430EBBF" w14:textId="77777777" w:rsidR="009C479B" w:rsidRPr="00675DAA" w:rsidRDefault="009C479B" w:rsidP="005F286F">
            <w:pPr>
              <w:rPr>
                <w:del w:id="2101" w:author="Peter Bomberg" w:date="2018-01-16T14:05:00Z"/>
              </w:rPr>
            </w:pPr>
          </w:p>
        </w:tc>
        <w:tc>
          <w:tcPr>
            <w:tcW w:w="1350" w:type="dxa"/>
          </w:tcPr>
          <w:p w14:paraId="03D0C08D" w14:textId="77777777" w:rsidR="009C479B" w:rsidRPr="00675DAA" w:rsidRDefault="009C479B" w:rsidP="005F286F">
            <w:pPr>
              <w:rPr>
                <w:del w:id="2102" w:author="Peter Bomberg" w:date="2018-01-16T14:05:00Z"/>
              </w:rPr>
            </w:pPr>
          </w:p>
        </w:tc>
        <w:tc>
          <w:tcPr>
            <w:tcW w:w="3330" w:type="dxa"/>
          </w:tcPr>
          <w:p w14:paraId="7A77A39B" w14:textId="77777777" w:rsidR="009C479B" w:rsidRPr="00675DAA" w:rsidRDefault="009C479B" w:rsidP="005F286F">
            <w:pPr>
              <w:rPr>
                <w:del w:id="2103" w:author="Peter Bomberg" w:date="2018-01-16T14:05:00Z"/>
              </w:rPr>
            </w:pPr>
          </w:p>
        </w:tc>
      </w:tr>
      <w:tr w:rsidR="009C479B" w:rsidRPr="00675DAA" w14:paraId="72B84BB1" w14:textId="77777777" w:rsidTr="005F286F">
        <w:trPr>
          <w:cantSplit/>
          <w:del w:id="2104" w:author="Peter Bomberg" w:date="2018-01-16T14:05:00Z"/>
        </w:trPr>
        <w:tc>
          <w:tcPr>
            <w:tcW w:w="2358" w:type="dxa"/>
            <w:vMerge/>
          </w:tcPr>
          <w:p w14:paraId="6FC9C4BB" w14:textId="77777777" w:rsidR="009C479B" w:rsidRPr="00675DAA" w:rsidRDefault="009C479B" w:rsidP="005F286F">
            <w:pPr>
              <w:rPr>
                <w:del w:id="2105" w:author="Peter Bomberg" w:date="2018-01-16T14:05:00Z"/>
              </w:rPr>
            </w:pPr>
          </w:p>
        </w:tc>
        <w:tc>
          <w:tcPr>
            <w:tcW w:w="1260" w:type="dxa"/>
          </w:tcPr>
          <w:p w14:paraId="2A8D3352" w14:textId="77777777" w:rsidR="009C479B" w:rsidRPr="00675DAA" w:rsidRDefault="009C479B" w:rsidP="005F286F">
            <w:pPr>
              <w:rPr>
                <w:del w:id="2106" w:author="Peter Bomberg" w:date="2018-01-16T14:05:00Z"/>
              </w:rPr>
            </w:pPr>
          </w:p>
        </w:tc>
        <w:tc>
          <w:tcPr>
            <w:tcW w:w="1260" w:type="dxa"/>
          </w:tcPr>
          <w:p w14:paraId="05F68E29" w14:textId="77777777" w:rsidR="009C479B" w:rsidRPr="00675DAA" w:rsidRDefault="009C479B" w:rsidP="005F286F">
            <w:pPr>
              <w:rPr>
                <w:del w:id="2107" w:author="Peter Bomberg" w:date="2018-01-16T14:05:00Z"/>
              </w:rPr>
            </w:pPr>
          </w:p>
        </w:tc>
        <w:tc>
          <w:tcPr>
            <w:tcW w:w="1350" w:type="dxa"/>
          </w:tcPr>
          <w:p w14:paraId="5EB8654D" w14:textId="77777777" w:rsidR="009C479B" w:rsidRPr="00675DAA" w:rsidRDefault="009C479B" w:rsidP="005F286F">
            <w:pPr>
              <w:rPr>
                <w:del w:id="2108" w:author="Peter Bomberg" w:date="2018-01-16T14:05:00Z"/>
              </w:rPr>
            </w:pPr>
          </w:p>
        </w:tc>
        <w:tc>
          <w:tcPr>
            <w:tcW w:w="3330" w:type="dxa"/>
          </w:tcPr>
          <w:p w14:paraId="631333D5" w14:textId="77777777" w:rsidR="009C479B" w:rsidRPr="00675DAA" w:rsidRDefault="009C479B" w:rsidP="005F286F">
            <w:pPr>
              <w:rPr>
                <w:del w:id="2109" w:author="Peter Bomberg" w:date="2018-01-16T14:05:00Z"/>
              </w:rPr>
            </w:pPr>
          </w:p>
        </w:tc>
      </w:tr>
      <w:tr w:rsidR="009C479B" w:rsidRPr="00675DAA" w14:paraId="7FE79000" w14:textId="77777777" w:rsidTr="005F286F">
        <w:trPr>
          <w:cantSplit/>
          <w:del w:id="2110" w:author="Peter Bomberg" w:date="2018-01-16T14:05:00Z"/>
        </w:trPr>
        <w:tc>
          <w:tcPr>
            <w:tcW w:w="2358" w:type="dxa"/>
            <w:vMerge/>
          </w:tcPr>
          <w:p w14:paraId="233CB2EC" w14:textId="77777777" w:rsidR="009C479B" w:rsidRPr="00675DAA" w:rsidRDefault="009C479B" w:rsidP="005F286F">
            <w:pPr>
              <w:rPr>
                <w:del w:id="2111" w:author="Peter Bomberg" w:date="2018-01-16T14:05:00Z"/>
              </w:rPr>
            </w:pPr>
          </w:p>
        </w:tc>
        <w:tc>
          <w:tcPr>
            <w:tcW w:w="1260" w:type="dxa"/>
          </w:tcPr>
          <w:p w14:paraId="6AA8D7AE" w14:textId="77777777" w:rsidR="009C479B" w:rsidRPr="00675DAA" w:rsidRDefault="009C479B" w:rsidP="005F286F">
            <w:pPr>
              <w:rPr>
                <w:del w:id="2112" w:author="Peter Bomberg" w:date="2018-01-16T14:05:00Z"/>
              </w:rPr>
            </w:pPr>
          </w:p>
        </w:tc>
        <w:tc>
          <w:tcPr>
            <w:tcW w:w="1260" w:type="dxa"/>
          </w:tcPr>
          <w:p w14:paraId="6A672725" w14:textId="77777777" w:rsidR="009C479B" w:rsidRPr="00675DAA" w:rsidRDefault="009C479B" w:rsidP="005F286F">
            <w:pPr>
              <w:rPr>
                <w:del w:id="2113" w:author="Peter Bomberg" w:date="2018-01-16T14:05:00Z"/>
              </w:rPr>
            </w:pPr>
          </w:p>
        </w:tc>
        <w:tc>
          <w:tcPr>
            <w:tcW w:w="1350" w:type="dxa"/>
          </w:tcPr>
          <w:p w14:paraId="125596BA" w14:textId="77777777" w:rsidR="009C479B" w:rsidRPr="00675DAA" w:rsidRDefault="009C479B" w:rsidP="005F286F">
            <w:pPr>
              <w:rPr>
                <w:del w:id="2114" w:author="Peter Bomberg" w:date="2018-01-16T14:05:00Z"/>
              </w:rPr>
            </w:pPr>
          </w:p>
        </w:tc>
        <w:tc>
          <w:tcPr>
            <w:tcW w:w="3330" w:type="dxa"/>
          </w:tcPr>
          <w:p w14:paraId="788420B4" w14:textId="77777777" w:rsidR="009C479B" w:rsidRPr="00675DAA" w:rsidRDefault="009C479B" w:rsidP="005F286F">
            <w:pPr>
              <w:rPr>
                <w:del w:id="2115" w:author="Peter Bomberg" w:date="2018-01-16T14:05:00Z"/>
              </w:rPr>
            </w:pPr>
          </w:p>
        </w:tc>
      </w:tr>
      <w:tr w:rsidR="009C479B" w:rsidRPr="00675DAA" w14:paraId="1DF2E42A" w14:textId="77777777" w:rsidTr="005F286F">
        <w:trPr>
          <w:cantSplit/>
          <w:del w:id="2116" w:author="Peter Bomberg" w:date="2018-01-16T14:05:00Z"/>
        </w:trPr>
        <w:tc>
          <w:tcPr>
            <w:tcW w:w="2358" w:type="dxa"/>
            <w:shd w:val="clear" w:color="auto" w:fill="808080"/>
          </w:tcPr>
          <w:p w14:paraId="718C3E84" w14:textId="77777777" w:rsidR="009C479B" w:rsidRPr="00675DAA" w:rsidRDefault="009C479B" w:rsidP="005F286F">
            <w:pPr>
              <w:rPr>
                <w:del w:id="2117" w:author="Peter Bomberg" w:date="2018-01-16T14:05:00Z"/>
              </w:rPr>
            </w:pPr>
            <w:del w:id="2118" w:author="Peter Bomberg" w:date="2018-01-16T14:05:00Z">
              <w:r w:rsidRPr="00675DAA">
                <w:lastRenderedPageBreak/>
                <w:delText>Conformance</w:delText>
              </w:r>
            </w:del>
          </w:p>
        </w:tc>
        <w:tc>
          <w:tcPr>
            <w:tcW w:w="7200" w:type="dxa"/>
            <w:gridSpan w:val="4"/>
          </w:tcPr>
          <w:p w14:paraId="2C474B29" w14:textId="77777777" w:rsidR="009C479B" w:rsidRDefault="009C479B" w:rsidP="008B43ED">
            <w:pPr>
              <w:pStyle w:val="ListParagraph"/>
              <w:numPr>
                <w:ilvl w:val="0"/>
                <w:numId w:val="109"/>
              </w:numPr>
              <w:rPr>
                <w:del w:id="2119" w:author="Peter Bomberg" w:date="2018-01-16T14:05:00Z"/>
              </w:rPr>
            </w:pPr>
            <w:del w:id="2120" w:author="Peter Bomberg" w:date="2018-01-16T14:05:00Z">
              <w:r>
                <w:delText>There is an name element</w:delText>
              </w:r>
            </w:del>
          </w:p>
          <w:p w14:paraId="461B2B73" w14:textId="77777777" w:rsidR="009C479B" w:rsidRPr="00FD3CB1" w:rsidRDefault="009C479B" w:rsidP="008B43ED">
            <w:pPr>
              <w:pStyle w:val="ListParagraph"/>
              <w:numPr>
                <w:ilvl w:val="0"/>
                <w:numId w:val="109"/>
              </w:numPr>
              <w:rPr>
                <w:del w:id="2121" w:author="Peter Bomberg" w:date="2018-01-16T14:05:00Z"/>
                <w:highlight w:val="white"/>
              </w:rPr>
            </w:pPr>
            <w:del w:id="2122"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D3CB1">
                <w:rPr>
                  <w:highlight w:val="white"/>
                </w:rPr>
                <w:delText>element has not been defined.</w:delText>
              </w:r>
            </w:del>
          </w:p>
          <w:p w14:paraId="1B5EC687" w14:textId="77777777" w:rsidR="009C479B" w:rsidRPr="009C479B" w:rsidRDefault="009C479B" w:rsidP="008B43ED">
            <w:pPr>
              <w:pStyle w:val="ListParagraph"/>
              <w:numPr>
                <w:ilvl w:val="0"/>
                <w:numId w:val="109"/>
              </w:numPr>
              <w:rPr>
                <w:del w:id="2123" w:author="Peter Bomberg" w:date="2018-01-16T14:05:00Z"/>
                <w:highlight w:val="white"/>
              </w:rPr>
            </w:pPr>
            <w:del w:id="2124" w:author="Peter Bomberg" w:date="2018-01-16T14:05:00Z">
              <w:r>
                <w:rPr>
                  <w:highlight w:val="white"/>
                </w:rPr>
                <w:delText xml:space="preserve">SPL Rule 4 </w:delText>
              </w:r>
              <w:r w:rsidRPr="00D00628">
                <w:rPr>
                  <w:highlight w:val="white"/>
                </w:rPr>
                <w:delText xml:space="preserve">identifies that more than one </w:delText>
              </w:r>
              <w:r w:rsidRPr="00FD3CB1">
                <w:rPr>
                  <w:highlight w:val="white"/>
                </w:rPr>
                <w:delText>element is defined.</w:delText>
              </w:r>
            </w:del>
          </w:p>
        </w:tc>
      </w:tr>
    </w:tbl>
    <w:p w14:paraId="5B684EFF" w14:textId="7C553C0F" w:rsidR="003F2902" w:rsidRDefault="003F290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E5592" w:rsidRPr="00675DAA" w14:paraId="4632FD64" w14:textId="77777777" w:rsidTr="00FD44A5">
        <w:trPr>
          <w:cantSplit/>
          <w:trHeight w:val="580"/>
          <w:tblHeader/>
        </w:trPr>
        <w:tc>
          <w:tcPr>
            <w:tcW w:w="2358" w:type="dxa"/>
            <w:shd w:val="clear" w:color="auto" w:fill="808080"/>
          </w:tcPr>
          <w:p w14:paraId="786CC9AC" w14:textId="77777777" w:rsidR="00FE5592" w:rsidRPr="00F53457" w:rsidRDefault="00FE5592" w:rsidP="00FD44A5">
            <w:r w:rsidRPr="00675DAA">
              <w:t>Element</w:t>
            </w:r>
          </w:p>
        </w:tc>
        <w:tc>
          <w:tcPr>
            <w:tcW w:w="1260" w:type="dxa"/>
            <w:shd w:val="clear" w:color="auto" w:fill="808080"/>
          </w:tcPr>
          <w:p w14:paraId="0081CA91" w14:textId="77777777" w:rsidR="00FE5592" w:rsidRPr="00675DAA" w:rsidRDefault="00FE5592" w:rsidP="00FD44A5">
            <w:r w:rsidRPr="00675DAA">
              <w:t>Attribute</w:t>
            </w:r>
          </w:p>
        </w:tc>
        <w:tc>
          <w:tcPr>
            <w:tcW w:w="1260" w:type="dxa"/>
            <w:shd w:val="clear" w:color="auto" w:fill="808080"/>
          </w:tcPr>
          <w:p w14:paraId="0E44D28D" w14:textId="77777777" w:rsidR="00FE5592" w:rsidRPr="00F53457" w:rsidRDefault="00FE5592" w:rsidP="00FD44A5">
            <w:r w:rsidRPr="00675DAA">
              <w:t>Cardinality</w:t>
            </w:r>
          </w:p>
        </w:tc>
        <w:tc>
          <w:tcPr>
            <w:tcW w:w="1350" w:type="dxa"/>
            <w:shd w:val="clear" w:color="auto" w:fill="808080"/>
          </w:tcPr>
          <w:p w14:paraId="014E35B5" w14:textId="77777777" w:rsidR="00FE5592" w:rsidRPr="00675DAA" w:rsidRDefault="00FE5592" w:rsidP="00FD44A5">
            <w:r w:rsidRPr="00675DAA">
              <w:t>Value(s) Allowed</w:t>
            </w:r>
          </w:p>
          <w:p w14:paraId="306F0E80" w14:textId="77777777" w:rsidR="00FE5592" w:rsidRPr="00675DAA" w:rsidRDefault="00FE5592" w:rsidP="00FD44A5">
            <w:r w:rsidRPr="00675DAA">
              <w:t>Examples</w:t>
            </w:r>
          </w:p>
        </w:tc>
        <w:tc>
          <w:tcPr>
            <w:tcW w:w="3330" w:type="dxa"/>
            <w:shd w:val="clear" w:color="auto" w:fill="808080"/>
          </w:tcPr>
          <w:p w14:paraId="2F8C0700" w14:textId="77777777" w:rsidR="00FE5592" w:rsidRPr="00675DAA" w:rsidRDefault="00FE5592" w:rsidP="00FD44A5">
            <w:r w:rsidRPr="00675DAA">
              <w:t>Description</w:t>
            </w:r>
          </w:p>
          <w:p w14:paraId="29F56511" w14:textId="77777777" w:rsidR="00FE5592" w:rsidRPr="00675DAA" w:rsidRDefault="00FE5592" w:rsidP="00FD44A5">
            <w:r w:rsidRPr="00675DAA">
              <w:t>Instructions</w:t>
            </w:r>
          </w:p>
        </w:tc>
      </w:tr>
      <w:tr w:rsidR="00FE5592" w:rsidRPr="00675DAA" w14:paraId="40DED2D0" w14:textId="77777777" w:rsidTr="00FD44A5">
        <w:trPr>
          <w:cantSplit/>
        </w:trPr>
        <w:tc>
          <w:tcPr>
            <w:tcW w:w="2358" w:type="dxa"/>
            <w:cellMerge w:id="2125" w:author="Peter Bomberg" w:date="2018-01-16T14:05:00Z" w:vMergeOrig="rest"/>
          </w:tcPr>
          <w:p w14:paraId="0A27DECD" w14:textId="77777777" w:rsidR="00A32EB7" w:rsidRDefault="00FE5592" w:rsidP="0080029F">
            <w:pPr>
              <w:rPr>
                <w:del w:id="2126" w:author="Peter Bomberg" w:date="2018-01-16T14:05:00Z"/>
                <w:color w:val="auto"/>
                <w:sz w:val="24"/>
                <w:szCs w:val="24"/>
                <w:highlight w:val="white"/>
                <w:lang w:val="en-US"/>
              </w:rPr>
            </w:pPr>
            <w:r w:rsidRPr="006841F8">
              <w:t>manufacturedProduct</w:t>
            </w:r>
            <w:r>
              <w:t>.</w:t>
            </w:r>
            <w:del w:id="2127" w:author="Peter Bomberg" w:date="2018-01-16T14:05:00Z">
              <w:r w:rsidR="00A32EB7" w:rsidRPr="002732D0">
                <w:delText>formCode</w:delText>
              </w:r>
            </w:del>
          </w:p>
          <w:p w14:paraId="2D2FB25B" w14:textId="6EE4BDED" w:rsidR="00FE5592" w:rsidRPr="00675DAA" w:rsidRDefault="00FE5592" w:rsidP="00FD44A5">
            <w:ins w:id="2128" w:author="Peter Bomberg" w:date="2018-01-16T14:05:00Z">
              <w:r w:rsidRPr="006841F8">
                <w:t>subjectOf</w:t>
              </w:r>
            </w:ins>
          </w:p>
        </w:tc>
        <w:tc>
          <w:tcPr>
            <w:tcW w:w="1260" w:type="dxa"/>
            <w:shd w:val="clear" w:color="auto" w:fill="D9D9D9"/>
          </w:tcPr>
          <w:p w14:paraId="19DA1C69" w14:textId="77777777" w:rsidR="00FE5592" w:rsidRPr="00675DAA" w:rsidRDefault="00FE5592" w:rsidP="00FD44A5">
            <w:r w:rsidRPr="00675DAA">
              <w:t>N/A</w:t>
            </w:r>
          </w:p>
        </w:tc>
        <w:tc>
          <w:tcPr>
            <w:tcW w:w="1260" w:type="dxa"/>
            <w:shd w:val="clear" w:color="auto" w:fill="D9D9D9"/>
          </w:tcPr>
          <w:p w14:paraId="5F80A955" w14:textId="77777777" w:rsidR="00FE5592" w:rsidRPr="00675DAA" w:rsidRDefault="00FE5592" w:rsidP="00FD44A5">
            <w:r w:rsidRPr="00675DAA">
              <w:t>1:1</w:t>
            </w:r>
          </w:p>
        </w:tc>
        <w:tc>
          <w:tcPr>
            <w:tcW w:w="1350" w:type="dxa"/>
            <w:shd w:val="clear" w:color="auto" w:fill="D9D9D9"/>
          </w:tcPr>
          <w:p w14:paraId="65ECFCC4" w14:textId="77777777" w:rsidR="00FE5592" w:rsidRPr="00675DAA" w:rsidRDefault="00FE5592" w:rsidP="00FD44A5"/>
        </w:tc>
        <w:tc>
          <w:tcPr>
            <w:tcW w:w="3330" w:type="dxa"/>
            <w:shd w:val="clear" w:color="auto" w:fill="D9D9D9"/>
          </w:tcPr>
          <w:p w14:paraId="4FA9D1B4" w14:textId="77777777" w:rsidR="00FE5592" w:rsidRPr="00675DAA" w:rsidRDefault="00FE5592" w:rsidP="00FD44A5"/>
        </w:tc>
      </w:tr>
      <w:tr w:rsidR="00A32EB7" w:rsidRPr="00675DAA" w14:paraId="26EE9F5D" w14:textId="77777777" w:rsidTr="00122FE2">
        <w:trPr>
          <w:cantSplit/>
          <w:del w:id="2129" w:author="Peter Bomberg" w:date="2018-01-16T14:05:00Z"/>
        </w:trPr>
        <w:tc>
          <w:tcPr>
            <w:tcW w:w="2358" w:type="dxa"/>
            <w:cellMerge w:id="2130" w:author="Peter Bomberg" w:date="2018-01-16T14:05:00Z" w:vMergeOrig="cont"/>
          </w:tcPr>
          <w:p w14:paraId="369B1326" w14:textId="77777777" w:rsidR="00A32EB7" w:rsidRPr="00675DAA" w:rsidRDefault="00A32EB7" w:rsidP="0080029F">
            <w:pPr>
              <w:rPr>
                <w:del w:id="2131" w:author="Peter Bomberg" w:date="2018-01-16T14:05:00Z"/>
              </w:rPr>
            </w:pPr>
          </w:p>
        </w:tc>
        <w:tc>
          <w:tcPr>
            <w:tcW w:w="1260" w:type="dxa"/>
          </w:tcPr>
          <w:p w14:paraId="763A66E1" w14:textId="77777777" w:rsidR="00A32EB7" w:rsidRPr="00675DAA" w:rsidRDefault="00A32EB7" w:rsidP="0080029F">
            <w:pPr>
              <w:rPr>
                <w:del w:id="2132" w:author="Peter Bomberg" w:date="2018-01-16T14:05:00Z"/>
              </w:rPr>
            </w:pPr>
            <w:del w:id="2133" w:author="Peter Bomberg" w:date="2018-01-16T14:05:00Z">
              <w:r w:rsidRPr="00675DAA">
                <w:delText>code</w:delText>
              </w:r>
            </w:del>
          </w:p>
        </w:tc>
        <w:tc>
          <w:tcPr>
            <w:tcW w:w="1260" w:type="dxa"/>
          </w:tcPr>
          <w:p w14:paraId="3989A9EB" w14:textId="77777777" w:rsidR="00A32EB7" w:rsidRPr="00675DAA" w:rsidRDefault="00A32EB7" w:rsidP="0080029F">
            <w:pPr>
              <w:rPr>
                <w:del w:id="2134" w:author="Peter Bomberg" w:date="2018-01-16T14:05:00Z"/>
              </w:rPr>
            </w:pPr>
            <w:del w:id="2135" w:author="Peter Bomberg" w:date="2018-01-16T14:05:00Z">
              <w:r w:rsidRPr="00675DAA">
                <w:delText>1:1</w:delText>
              </w:r>
            </w:del>
          </w:p>
        </w:tc>
        <w:tc>
          <w:tcPr>
            <w:tcW w:w="1350" w:type="dxa"/>
          </w:tcPr>
          <w:p w14:paraId="714870AA" w14:textId="77777777" w:rsidR="00A32EB7" w:rsidRPr="00675DAA" w:rsidRDefault="00A32EB7" w:rsidP="0080029F">
            <w:pPr>
              <w:rPr>
                <w:del w:id="2136" w:author="Peter Bomberg" w:date="2018-01-16T14:05:00Z"/>
              </w:rPr>
            </w:pPr>
          </w:p>
        </w:tc>
        <w:tc>
          <w:tcPr>
            <w:tcW w:w="3330" w:type="dxa"/>
          </w:tcPr>
          <w:p w14:paraId="031710DD" w14:textId="77777777" w:rsidR="00A32EB7" w:rsidRPr="00675DAA" w:rsidRDefault="00A32EB7" w:rsidP="0080029F">
            <w:pPr>
              <w:rPr>
                <w:del w:id="2137" w:author="Peter Bomberg" w:date="2018-01-16T14:05:00Z"/>
              </w:rPr>
            </w:pPr>
          </w:p>
        </w:tc>
      </w:tr>
      <w:tr w:rsidR="00A32EB7" w:rsidRPr="00675DAA" w14:paraId="5B2885A0" w14:textId="77777777" w:rsidTr="00122FE2">
        <w:trPr>
          <w:cantSplit/>
          <w:del w:id="2138" w:author="Peter Bomberg" w:date="2018-01-16T14:05:00Z"/>
        </w:trPr>
        <w:tc>
          <w:tcPr>
            <w:tcW w:w="2358" w:type="dxa"/>
            <w:cellMerge w:id="2139" w:author="Peter Bomberg" w:date="2018-01-16T14:05:00Z" w:vMergeOrig="cont"/>
          </w:tcPr>
          <w:p w14:paraId="2B648BA7" w14:textId="77777777" w:rsidR="00A32EB7" w:rsidRPr="00675DAA" w:rsidRDefault="00A32EB7" w:rsidP="0080029F">
            <w:pPr>
              <w:rPr>
                <w:del w:id="2140" w:author="Peter Bomberg" w:date="2018-01-16T14:05:00Z"/>
              </w:rPr>
            </w:pPr>
          </w:p>
        </w:tc>
        <w:tc>
          <w:tcPr>
            <w:tcW w:w="1260" w:type="dxa"/>
          </w:tcPr>
          <w:p w14:paraId="4B4E607B" w14:textId="77777777" w:rsidR="00A32EB7" w:rsidRPr="00675DAA" w:rsidRDefault="00A32EB7" w:rsidP="0080029F">
            <w:pPr>
              <w:rPr>
                <w:del w:id="2141" w:author="Peter Bomberg" w:date="2018-01-16T14:05:00Z"/>
              </w:rPr>
            </w:pPr>
            <w:del w:id="2142" w:author="Peter Bomberg" w:date="2018-01-16T14:05:00Z">
              <w:r w:rsidRPr="00675DAA">
                <w:delText>codeSystem</w:delText>
              </w:r>
            </w:del>
          </w:p>
        </w:tc>
        <w:tc>
          <w:tcPr>
            <w:tcW w:w="1260" w:type="dxa"/>
          </w:tcPr>
          <w:p w14:paraId="18D82E38" w14:textId="77777777" w:rsidR="00A32EB7" w:rsidRPr="00675DAA" w:rsidRDefault="00A32EB7" w:rsidP="0080029F">
            <w:pPr>
              <w:rPr>
                <w:del w:id="2143" w:author="Peter Bomberg" w:date="2018-01-16T14:05:00Z"/>
              </w:rPr>
            </w:pPr>
            <w:del w:id="2144" w:author="Peter Bomberg" w:date="2018-01-16T14:05:00Z">
              <w:r w:rsidRPr="00675DAA">
                <w:delText>1:1</w:delText>
              </w:r>
            </w:del>
          </w:p>
        </w:tc>
        <w:tc>
          <w:tcPr>
            <w:tcW w:w="1350" w:type="dxa"/>
          </w:tcPr>
          <w:p w14:paraId="3871E486" w14:textId="77777777" w:rsidR="00A32EB7" w:rsidRPr="00675DAA" w:rsidRDefault="00A32EB7" w:rsidP="0080029F">
            <w:pPr>
              <w:rPr>
                <w:del w:id="2145" w:author="Peter Bomberg" w:date="2018-01-16T14:05:00Z"/>
              </w:rPr>
            </w:pPr>
          </w:p>
        </w:tc>
        <w:tc>
          <w:tcPr>
            <w:tcW w:w="3330" w:type="dxa"/>
          </w:tcPr>
          <w:p w14:paraId="0458BBC7" w14:textId="77777777" w:rsidR="00A32EB7" w:rsidRPr="00675DAA" w:rsidRDefault="00A32EB7" w:rsidP="0080029F">
            <w:pPr>
              <w:rPr>
                <w:del w:id="2146" w:author="Peter Bomberg" w:date="2018-01-16T14:05:00Z"/>
              </w:rPr>
            </w:pPr>
          </w:p>
        </w:tc>
      </w:tr>
      <w:tr w:rsidR="00A32EB7" w:rsidRPr="00675DAA" w14:paraId="453C623D" w14:textId="77777777" w:rsidTr="00122FE2">
        <w:trPr>
          <w:cantSplit/>
          <w:del w:id="2147" w:author="Peter Bomberg" w:date="2018-01-16T14:05:00Z"/>
        </w:trPr>
        <w:tc>
          <w:tcPr>
            <w:tcW w:w="2358" w:type="dxa"/>
            <w:cellMerge w:id="2148" w:author="Peter Bomberg" w:date="2018-01-16T14:05:00Z" w:vMergeOrig="cont"/>
          </w:tcPr>
          <w:p w14:paraId="3C9B3E24" w14:textId="77777777" w:rsidR="00A32EB7" w:rsidRPr="00675DAA" w:rsidRDefault="00A32EB7" w:rsidP="0080029F">
            <w:pPr>
              <w:rPr>
                <w:del w:id="2149" w:author="Peter Bomberg" w:date="2018-01-16T14:05:00Z"/>
              </w:rPr>
            </w:pPr>
          </w:p>
        </w:tc>
        <w:tc>
          <w:tcPr>
            <w:tcW w:w="1260" w:type="dxa"/>
          </w:tcPr>
          <w:p w14:paraId="2AABBDF3" w14:textId="77777777" w:rsidR="00A32EB7" w:rsidRPr="00675DAA" w:rsidRDefault="00A32EB7" w:rsidP="0080029F">
            <w:pPr>
              <w:rPr>
                <w:del w:id="2150" w:author="Peter Bomberg" w:date="2018-01-16T14:05:00Z"/>
              </w:rPr>
            </w:pPr>
            <w:del w:id="2151" w:author="Peter Bomberg" w:date="2018-01-16T14:05:00Z">
              <w:r w:rsidRPr="00675DAA">
                <w:delText>displayName</w:delText>
              </w:r>
            </w:del>
          </w:p>
        </w:tc>
        <w:tc>
          <w:tcPr>
            <w:tcW w:w="1260" w:type="dxa"/>
          </w:tcPr>
          <w:p w14:paraId="19A2E913" w14:textId="77777777" w:rsidR="00A32EB7" w:rsidRPr="00675DAA" w:rsidRDefault="00A32EB7" w:rsidP="0080029F">
            <w:pPr>
              <w:rPr>
                <w:del w:id="2152" w:author="Peter Bomberg" w:date="2018-01-16T14:05:00Z"/>
              </w:rPr>
            </w:pPr>
            <w:del w:id="2153" w:author="Peter Bomberg" w:date="2018-01-16T14:05:00Z">
              <w:r w:rsidRPr="00675DAA">
                <w:delText>1:1</w:delText>
              </w:r>
            </w:del>
          </w:p>
        </w:tc>
        <w:tc>
          <w:tcPr>
            <w:tcW w:w="1350" w:type="dxa"/>
          </w:tcPr>
          <w:p w14:paraId="19D4308E" w14:textId="77777777" w:rsidR="00A32EB7" w:rsidRPr="00675DAA" w:rsidRDefault="00A32EB7" w:rsidP="0080029F">
            <w:pPr>
              <w:rPr>
                <w:del w:id="2154" w:author="Peter Bomberg" w:date="2018-01-16T14:05:00Z"/>
              </w:rPr>
            </w:pPr>
          </w:p>
        </w:tc>
        <w:tc>
          <w:tcPr>
            <w:tcW w:w="3330" w:type="dxa"/>
          </w:tcPr>
          <w:p w14:paraId="7C578954" w14:textId="77777777" w:rsidR="00A32EB7" w:rsidRPr="00675DAA" w:rsidRDefault="00A32EB7" w:rsidP="0080029F">
            <w:pPr>
              <w:rPr>
                <w:del w:id="2155" w:author="Peter Bomberg" w:date="2018-01-16T14:05:00Z"/>
              </w:rPr>
            </w:pPr>
          </w:p>
        </w:tc>
      </w:tr>
      <w:tr w:rsidR="00FE5592" w:rsidRPr="00675DAA" w14:paraId="1D9813A3" w14:textId="77777777" w:rsidTr="00FD44A5">
        <w:trPr>
          <w:cantSplit/>
        </w:trPr>
        <w:tc>
          <w:tcPr>
            <w:tcW w:w="2358" w:type="dxa"/>
            <w:shd w:val="clear" w:color="auto" w:fill="808080"/>
          </w:tcPr>
          <w:p w14:paraId="3F4A4908" w14:textId="77777777" w:rsidR="00FE5592" w:rsidRPr="00675DAA" w:rsidRDefault="00FE5592" w:rsidP="00FD44A5">
            <w:r w:rsidRPr="00675DAA">
              <w:t>Conformance</w:t>
            </w:r>
          </w:p>
        </w:tc>
        <w:tc>
          <w:tcPr>
            <w:tcW w:w="7200" w:type="dxa"/>
            <w:gridSpan w:val="4"/>
          </w:tcPr>
          <w:p w14:paraId="1C84E451" w14:textId="3891886A" w:rsidR="00FE5592" w:rsidRDefault="00FE5592" w:rsidP="008B43ED">
            <w:pPr>
              <w:pStyle w:val="ListParagraph"/>
              <w:numPr>
                <w:ilvl w:val="0"/>
                <w:numId w:val="252"/>
              </w:numPr>
            </w:pPr>
            <w:r>
              <w:t xml:space="preserve">There is </w:t>
            </w:r>
            <w:del w:id="2156" w:author="Peter Bomberg" w:date="2018-01-16T14:05:00Z">
              <w:r w:rsidR="00A32EB7">
                <w:delText xml:space="preserve">an </w:delText>
              </w:r>
              <w:r w:rsidR="00A32EB7" w:rsidRPr="00AC1632">
                <w:delText>formCode</w:delText>
              </w:r>
              <w:r w:rsidR="00A32EB7">
                <w:delText xml:space="preserve"> element</w:delText>
              </w:r>
            </w:del>
            <w:ins w:id="2157" w:author="Peter Bomberg" w:date="2018-01-16T14:05:00Z">
              <w:r>
                <w:t xml:space="preserve">one or more </w:t>
              </w:r>
              <w:r w:rsidRPr="006841F8">
                <w:t>subjectOf</w:t>
              </w:r>
              <w:r>
                <w:t xml:space="preserve"> elements</w:t>
              </w:r>
            </w:ins>
          </w:p>
          <w:p w14:paraId="422B2492" w14:textId="77777777" w:rsidR="00A32EB7" w:rsidRPr="00FD3CB1" w:rsidRDefault="00223291" w:rsidP="008B43ED">
            <w:pPr>
              <w:pStyle w:val="ListParagraph"/>
              <w:numPr>
                <w:ilvl w:val="0"/>
                <w:numId w:val="133"/>
              </w:numPr>
              <w:rPr>
                <w:del w:id="2158" w:author="Peter Bomberg" w:date="2018-01-16T14:05:00Z"/>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14:paraId="0C26DB9F" w14:textId="77777777" w:rsidR="00A32EB7" w:rsidRPr="00FD3CB1" w:rsidRDefault="00A32EB7" w:rsidP="008B43ED">
            <w:pPr>
              <w:pStyle w:val="ListParagraph"/>
              <w:numPr>
                <w:ilvl w:val="0"/>
                <w:numId w:val="133"/>
              </w:numPr>
              <w:rPr>
                <w:del w:id="2159" w:author="Peter Bomberg" w:date="2018-01-16T14:05:00Z"/>
                <w:highlight w:val="white"/>
              </w:rPr>
            </w:pPr>
            <w:del w:id="2160" w:author="Peter Bomberg" w:date="2018-01-16T14:05:00Z">
              <w:r>
                <w:rPr>
                  <w:highlight w:val="white"/>
                </w:rPr>
                <w:delText xml:space="preserve">SPL Rule 4 </w:delText>
              </w:r>
              <w:r w:rsidRPr="00D00628">
                <w:rPr>
                  <w:highlight w:val="white"/>
                </w:rPr>
                <w:delText xml:space="preserve">identifies that more than one </w:delText>
              </w:r>
              <w:r w:rsidRPr="00FD3CB1">
                <w:rPr>
                  <w:highlight w:val="white"/>
                </w:rPr>
                <w:delText>element is defined.</w:delText>
              </w:r>
            </w:del>
          </w:p>
          <w:p w14:paraId="49C4096D" w14:textId="77777777" w:rsidR="00A32EB7" w:rsidRDefault="00A32EB7" w:rsidP="0080029F">
            <w:pPr>
              <w:pStyle w:val="ListParagraph"/>
              <w:rPr>
                <w:del w:id="2161" w:author="Peter Bomberg" w:date="2018-01-16T14:05:00Z"/>
              </w:rPr>
            </w:pPr>
          </w:p>
          <w:p w14:paraId="00AA69F3" w14:textId="77777777" w:rsidR="00CA017E" w:rsidRPr="0050178E" w:rsidRDefault="00CA017E" w:rsidP="00E23921">
            <w:pPr>
              <w:pStyle w:val="ListParagraph"/>
              <w:numPr>
                <w:ilvl w:val="0"/>
                <w:numId w:val="9"/>
              </w:numPr>
              <w:rPr>
                <w:del w:id="2162" w:author="Peter Bomberg" w:date="2018-01-16T14:05:00Z"/>
              </w:rPr>
            </w:pPr>
            <w:del w:id="2163" w:author="Peter Bomberg" w:date="2018-01-16T14:05:00Z">
              <w:r w:rsidRPr="00C80C46">
                <w:delText>There is a code</w:delText>
              </w:r>
              <w:r>
                <w:delText>, codeSystem</w:delText>
              </w:r>
              <w:r w:rsidRPr="00C80C46">
                <w:delText xml:space="preserve"> and </w:delText>
              </w:r>
              <w:r w:rsidRPr="00675DAA">
                <w:delText>displayName</w:delText>
              </w:r>
              <w:r>
                <w:delText xml:space="preserve"> attribute derived from OID </w:delText>
              </w:r>
              <w:r w:rsidRPr="00AA6F63">
                <w:delText>2.16.840.1.113883.2.20.6.3</w:delText>
              </w:r>
              <w:r>
                <w:delText xml:space="preserve">, where the </w:delText>
              </w:r>
              <w:r w:rsidRPr="00675DAA">
                <w:delText>displayName</w:delText>
              </w:r>
              <w:r>
                <w:delText xml:space="preserve"> </w:delText>
              </w:r>
              <w:r w:rsidRPr="00675DAA">
                <w:delText>shall display the</w:delText>
              </w:r>
              <w:r>
                <w:delText xml:space="preserve"> appropriate label.</w:delText>
              </w:r>
              <w:r w:rsidR="00E23921">
                <w:delText xml:space="preserve"> </w:delText>
              </w:r>
              <w:r w:rsidR="00E23921" w:rsidRPr="002B4746">
                <w:delText>If the product has parts, then the code is C47916 (</w:delText>
              </w:r>
              <w:r w:rsidR="00E23921">
                <w:delText>kit</w:delText>
              </w:r>
              <w:r w:rsidR="00E23921" w:rsidRPr="002B4746">
                <w:delText>)</w:delText>
              </w:r>
            </w:del>
          </w:p>
          <w:p w14:paraId="24AF5078" w14:textId="77777777" w:rsidR="00CA017E" w:rsidRDefault="00CA017E" w:rsidP="008B43ED">
            <w:pPr>
              <w:pStyle w:val="ListParagraph"/>
              <w:numPr>
                <w:ilvl w:val="0"/>
                <w:numId w:val="421"/>
              </w:numPr>
              <w:rPr>
                <w:del w:id="2164" w:author="Peter Bomberg" w:date="2018-01-16T14:05:00Z"/>
                <w:highlight w:val="white"/>
              </w:rPr>
            </w:pPr>
            <w:del w:id="2165" w:author="Peter Bomberg" w:date="2018-01-16T14:05:00Z">
              <w:r>
                <w:rPr>
                  <w:highlight w:val="white"/>
                </w:rPr>
                <w:delText xml:space="preserve">SPL Rule 5 </w:delText>
              </w:r>
              <w:r w:rsidRPr="00334410">
                <w:rPr>
                  <w:highlight w:val="white"/>
                </w:rPr>
                <w:delText xml:space="preserve">identifies that </w:delText>
              </w:r>
              <w:r>
                <w:rPr>
                  <w:highlight w:val="white"/>
                </w:rPr>
                <w:delText xml:space="preserve">one or more of the </w:delText>
              </w:r>
              <w:r w:rsidRPr="00D00628">
                <w:rPr>
                  <w:highlight w:val="white"/>
                </w:rPr>
                <w:delText>attribute</w:delText>
              </w:r>
              <w:r>
                <w:rPr>
                  <w:highlight w:val="white"/>
                </w:rPr>
                <w:delText>s</w:delText>
              </w:r>
              <w:r w:rsidRPr="00D00628">
                <w:rPr>
                  <w:highlight w:val="white"/>
                </w:rPr>
                <w:delText xml:space="preserve"> ha</w:delText>
              </w:r>
              <w:r>
                <w:rPr>
                  <w:highlight w:val="white"/>
                </w:rPr>
                <w:delText>ve</w:delText>
              </w:r>
              <w:r w:rsidRPr="00D00628">
                <w:rPr>
                  <w:highlight w:val="white"/>
                </w:rPr>
                <w:delText xml:space="preserve"> </w:delText>
              </w:r>
              <w:r>
                <w:rPr>
                  <w:highlight w:val="white"/>
                </w:rPr>
                <w:delText xml:space="preserve">not </w:delText>
              </w:r>
              <w:r w:rsidRPr="00D00628">
                <w:rPr>
                  <w:highlight w:val="white"/>
                </w:rPr>
                <w:delText>been defined</w:delText>
              </w:r>
              <w:r>
                <w:rPr>
                  <w:highlight w:val="white"/>
                </w:rPr>
                <w:delText xml:space="preserve">. </w:delText>
              </w:r>
            </w:del>
          </w:p>
          <w:p w14:paraId="74AEC01E" w14:textId="77777777" w:rsidR="00CA017E" w:rsidRDefault="00CA017E" w:rsidP="008B43ED">
            <w:pPr>
              <w:pStyle w:val="ListParagraph"/>
              <w:numPr>
                <w:ilvl w:val="0"/>
                <w:numId w:val="421"/>
              </w:numPr>
              <w:rPr>
                <w:del w:id="2166" w:author="Peter Bomberg" w:date="2018-01-16T14:05:00Z"/>
                <w:highlight w:val="white"/>
              </w:rPr>
            </w:pPr>
            <w:del w:id="2167"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 or is not contextually correct.</w:delText>
              </w:r>
            </w:del>
          </w:p>
          <w:p w14:paraId="6F0D30E6" w14:textId="77777777" w:rsidR="00CA017E" w:rsidRDefault="00CA017E" w:rsidP="008B43ED">
            <w:pPr>
              <w:pStyle w:val="ListParagraph"/>
              <w:numPr>
                <w:ilvl w:val="0"/>
                <w:numId w:val="421"/>
              </w:numPr>
              <w:rPr>
                <w:del w:id="2168" w:author="Peter Bomberg" w:date="2018-01-16T14:05:00Z"/>
              </w:rPr>
            </w:pPr>
            <w:del w:id="2169" w:author="Peter Bomberg" w:date="2018-01-16T14:05:00Z">
              <w:r w:rsidRPr="002C49C1">
                <w:rPr>
                  <w:highlight w:val="white"/>
                </w:rPr>
                <w:delText>SPL Rule 2 identifies that the OID value is incorrect.</w:delText>
              </w:r>
            </w:del>
          </w:p>
          <w:p w14:paraId="1B527D81" w14:textId="77777777" w:rsidR="00D06D6F" w:rsidRDefault="00CA017E" w:rsidP="00D06D6F">
            <w:pPr>
              <w:pStyle w:val="ListParagraph"/>
              <w:rPr>
                <w:moveFrom w:id="2170" w:author="Peter Bomberg" w:date="2018-01-16T14:05:00Z"/>
              </w:rPr>
            </w:pPr>
            <w:del w:id="2171" w:author="Peter Bomberg" w:date="2018-01-16T14:05:00Z">
              <w:r>
                <w:delText xml:space="preserve">SPL Rule 7 </w:delText>
              </w:r>
              <w:r w:rsidRPr="00AF4E8C">
                <w:delText xml:space="preserve">identifies that </w:delText>
              </w:r>
              <w:r>
                <w:delText>label does not match the CV.</w:delText>
              </w:r>
            </w:del>
            <w:moveFromRangeStart w:id="2172" w:author="Peter Bomberg" w:date="2018-01-16T14:05:00Z" w:name="move503874908"/>
          </w:p>
          <w:p w14:paraId="538CAD31" w14:textId="77777777" w:rsidR="00CA017E" w:rsidRDefault="00F26BA4" w:rsidP="008B43ED">
            <w:pPr>
              <w:pStyle w:val="ListParagraph"/>
              <w:numPr>
                <w:ilvl w:val="0"/>
                <w:numId w:val="421"/>
              </w:numPr>
              <w:rPr>
                <w:del w:id="2173" w:author="Peter Bomberg" w:date="2018-01-16T14:05:00Z"/>
              </w:rPr>
            </w:pPr>
            <w:moveFrom w:id="2174" w:author="Peter Bomberg" w:date="2018-01-16T14:05:00Z">
              <w:r>
                <w:t xml:space="preserve">The </w:t>
              </w:r>
            </w:moveFrom>
            <w:moveFromRangeEnd w:id="2172"/>
            <w:del w:id="2175" w:author="Peter Bomberg" w:date="2018-01-16T14:05:00Z">
              <w:r w:rsidR="00CA017E" w:rsidRPr="00CA017E">
                <w:rPr>
                  <w:highlight w:val="white"/>
                </w:rPr>
                <w:delText>code SPL Rule 10 identifies that the attribute value is incorrect.</w:delText>
              </w:r>
            </w:del>
          </w:p>
          <w:p w14:paraId="56DD0D56" w14:textId="77777777" w:rsidR="00904CF5" w:rsidRDefault="00904CF5" w:rsidP="00904CF5">
            <w:pPr>
              <w:pStyle w:val="ListParagraph"/>
              <w:ind w:left="360"/>
              <w:rPr>
                <w:del w:id="2176" w:author="Peter Bomberg" w:date="2018-01-16T14:05:00Z"/>
              </w:rPr>
            </w:pPr>
          </w:p>
          <w:p w14:paraId="323E5D8F" w14:textId="79558297" w:rsidR="00FE5592" w:rsidRPr="000A7006" w:rsidRDefault="00AF1C00" w:rsidP="008B43ED">
            <w:pPr>
              <w:pStyle w:val="ListParagraph"/>
              <w:numPr>
                <w:ilvl w:val="0"/>
                <w:numId w:val="253"/>
              </w:numPr>
              <w:rPr>
                <w:highlight w:val="white"/>
              </w:rPr>
            </w:pPr>
            <w:del w:id="2177" w:author="Peter Bomberg" w:date="2018-01-16T14:05:00Z">
              <w:r w:rsidRPr="00AF1C00">
                <w:delText xml:space="preserve">If the product has parts, then at least one part has one or more active ingredients. </w:delText>
              </w:r>
            </w:del>
          </w:p>
        </w:tc>
      </w:tr>
    </w:tbl>
    <w:p w14:paraId="6CEE00EF" w14:textId="5F410DE1" w:rsidR="00FE5592" w:rsidRDefault="00FE559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E5592" w:rsidRPr="00675DAA" w14:paraId="49AF148F" w14:textId="77777777" w:rsidTr="00FD44A5">
        <w:trPr>
          <w:cantSplit/>
          <w:trHeight w:val="580"/>
          <w:tblHeader/>
          <w:ins w:id="2178" w:author="Peter Bomberg" w:date="2018-01-16T14:05:00Z"/>
        </w:trPr>
        <w:tc>
          <w:tcPr>
            <w:tcW w:w="2358" w:type="dxa"/>
            <w:shd w:val="clear" w:color="auto" w:fill="808080"/>
          </w:tcPr>
          <w:p w14:paraId="1A0FEFFD" w14:textId="77777777" w:rsidR="00FE5592" w:rsidRPr="00F53457" w:rsidRDefault="00FE5592" w:rsidP="00FD44A5">
            <w:pPr>
              <w:rPr>
                <w:ins w:id="2179" w:author="Peter Bomberg" w:date="2018-01-16T14:05:00Z"/>
              </w:rPr>
            </w:pPr>
            <w:ins w:id="2180" w:author="Peter Bomberg" w:date="2018-01-16T14:05:00Z">
              <w:r w:rsidRPr="00675DAA">
                <w:t>Element</w:t>
              </w:r>
            </w:ins>
          </w:p>
        </w:tc>
        <w:tc>
          <w:tcPr>
            <w:tcW w:w="1260" w:type="dxa"/>
            <w:shd w:val="clear" w:color="auto" w:fill="808080"/>
          </w:tcPr>
          <w:p w14:paraId="707675DA" w14:textId="77777777" w:rsidR="00FE5592" w:rsidRPr="00675DAA" w:rsidRDefault="00FE5592" w:rsidP="00FD44A5">
            <w:pPr>
              <w:rPr>
                <w:ins w:id="2181" w:author="Peter Bomberg" w:date="2018-01-16T14:05:00Z"/>
              </w:rPr>
            </w:pPr>
            <w:ins w:id="2182" w:author="Peter Bomberg" w:date="2018-01-16T14:05:00Z">
              <w:r w:rsidRPr="00675DAA">
                <w:t>Attribute</w:t>
              </w:r>
            </w:ins>
          </w:p>
        </w:tc>
        <w:tc>
          <w:tcPr>
            <w:tcW w:w="1260" w:type="dxa"/>
            <w:shd w:val="clear" w:color="auto" w:fill="808080"/>
          </w:tcPr>
          <w:p w14:paraId="0B942E33" w14:textId="77777777" w:rsidR="00FE5592" w:rsidRPr="00F53457" w:rsidRDefault="00FE5592" w:rsidP="00FD44A5">
            <w:pPr>
              <w:rPr>
                <w:ins w:id="2183" w:author="Peter Bomberg" w:date="2018-01-16T14:05:00Z"/>
              </w:rPr>
            </w:pPr>
            <w:ins w:id="2184" w:author="Peter Bomberg" w:date="2018-01-16T14:05:00Z">
              <w:r w:rsidRPr="00675DAA">
                <w:t>Cardinality</w:t>
              </w:r>
            </w:ins>
          </w:p>
        </w:tc>
        <w:tc>
          <w:tcPr>
            <w:tcW w:w="1350" w:type="dxa"/>
            <w:shd w:val="clear" w:color="auto" w:fill="808080"/>
          </w:tcPr>
          <w:p w14:paraId="4EBD13B2" w14:textId="77777777" w:rsidR="00FE5592" w:rsidRPr="00675DAA" w:rsidRDefault="00FE5592" w:rsidP="00FD44A5">
            <w:pPr>
              <w:rPr>
                <w:ins w:id="2185" w:author="Peter Bomberg" w:date="2018-01-16T14:05:00Z"/>
              </w:rPr>
            </w:pPr>
            <w:ins w:id="2186" w:author="Peter Bomberg" w:date="2018-01-16T14:05:00Z">
              <w:r w:rsidRPr="00675DAA">
                <w:t>Value(s) Allowed</w:t>
              </w:r>
            </w:ins>
          </w:p>
          <w:p w14:paraId="46A98435" w14:textId="77777777" w:rsidR="00FE5592" w:rsidRPr="00675DAA" w:rsidRDefault="00FE5592" w:rsidP="00FD44A5">
            <w:pPr>
              <w:rPr>
                <w:ins w:id="2187" w:author="Peter Bomberg" w:date="2018-01-16T14:05:00Z"/>
              </w:rPr>
            </w:pPr>
            <w:ins w:id="2188" w:author="Peter Bomberg" w:date="2018-01-16T14:05:00Z">
              <w:r w:rsidRPr="00675DAA">
                <w:t>Examples</w:t>
              </w:r>
            </w:ins>
          </w:p>
        </w:tc>
        <w:tc>
          <w:tcPr>
            <w:tcW w:w="3330" w:type="dxa"/>
            <w:shd w:val="clear" w:color="auto" w:fill="808080"/>
          </w:tcPr>
          <w:p w14:paraId="7041B859" w14:textId="77777777" w:rsidR="00FE5592" w:rsidRPr="00675DAA" w:rsidRDefault="00FE5592" w:rsidP="00FD44A5">
            <w:pPr>
              <w:rPr>
                <w:ins w:id="2189" w:author="Peter Bomberg" w:date="2018-01-16T14:05:00Z"/>
              </w:rPr>
            </w:pPr>
            <w:ins w:id="2190" w:author="Peter Bomberg" w:date="2018-01-16T14:05:00Z">
              <w:r w:rsidRPr="00675DAA">
                <w:t>Description</w:t>
              </w:r>
            </w:ins>
          </w:p>
          <w:p w14:paraId="244A1908" w14:textId="77777777" w:rsidR="00FE5592" w:rsidRPr="00675DAA" w:rsidRDefault="00FE5592" w:rsidP="00FD44A5">
            <w:pPr>
              <w:rPr>
                <w:ins w:id="2191" w:author="Peter Bomberg" w:date="2018-01-16T14:05:00Z"/>
              </w:rPr>
            </w:pPr>
            <w:ins w:id="2192" w:author="Peter Bomberg" w:date="2018-01-16T14:05:00Z">
              <w:r w:rsidRPr="00675DAA">
                <w:t>Instructions</w:t>
              </w:r>
            </w:ins>
          </w:p>
        </w:tc>
      </w:tr>
      <w:tr w:rsidR="00FE5592" w:rsidRPr="00675DAA" w14:paraId="474F68B7" w14:textId="77777777" w:rsidTr="00FD44A5">
        <w:trPr>
          <w:cantSplit/>
          <w:ins w:id="2193" w:author="Peter Bomberg" w:date="2018-01-16T14:05:00Z"/>
        </w:trPr>
        <w:tc>
          <w:tcPr>
            <w:tcW w:w="2358" w:type="dxa"/>
          </w:tcPr>
          <w:p w14:paraId="5CB484D2" w14:textId="5A5B196B" w:rsidR="00FE5592" w:rsidRPr="00675DAA" w:rsidRDefault="00FE5592" w:rsidP="00FD44A5">
            <w:pPr>
              <w:rPr>
                <w:ins w:id="2194" w:author="Peter Bomberg" w:date="2018-01-16T14:05:00Z"/>
              </w:rPr>
            </w:pPr>
            <w:ins w:id="2195" w:author="Peter Bomberg" w:date="2018-01-16T14:05:00Z">
              <w:r w:rsidRPr="006841F8">
                <w:t>manufacturedProduct</w:t>
              </w:r>
              <w:r>
                <w:t>.</w:t>
              </w:r>
              <w:r w:rsidRPr="00BA7B5B">
                <w:t>consumedIn</w:t>
              </w:r>
            </w:ins>
          </w:p>
        </w:tc>
        <w:tc>
          <w:tcPr>
            <w:tcW w:w="1260" w:type="dxa"/>
            <w:shd w:val="clear" w:color="auto" w:fill="D9D9D9"/>
          </w:tcPr>
          <w:p w14:paraId="14584216" w14:textId="77777777" w:rsidR="00FE5592" w:rsidRPr="00675DAA" w:rsidRDefault="00FE5592" w:rsidP="00FD44A5">
            <w:pPr>
              <w:rPr>
                <w:ins w:id="2196" w:author="Peter Bomberg" w:date="2018-01-16T14:05:00Z"/>
              </w:rPr>
            </w:pPr>
            <w:ins w:id="2197" w:author="Peter Bomberg" w:date="2018-01-16T14:05:00Z">
              <w:r w:rsidRPr="00675DAA">
                <w:t>N/A</w:t>
              </w:r>
            </w:ins>
          </w:p>
        </w:tc>
        <w:tc>
          <w:tcPr>
            <w:tcW w:w="1260" w:type="dxa"/>
            <w:shd w:val="clear" w:color="auto" w:fill="D9D9D9"/>
          </w:tcPr>
          <w:p w14:paraId="18EBF8A5" w14:textId="77777777" w:rsidR="00FE5592" w:rsidRPr="00675DAA" w:rsidRDefault="00FE5592" w:rsidP="00FD44A5">
            <w:pPr>
              <w:rPr>
                <w:ins w:id="2198" w:author="Peter Bomberg" w:date="2018-01-16T14:05:00Z"/>
              </w:rPr>
            </w:pPr>
            <w:ins w:id="2199" w:author="Peter Bomberg" w:date="2018-01-16T14:05:00Z">
              <w:r w:rsidRPr="00675DAA">
                <w:t>1:1</w:t>
              </w:r>
            </w:ins>
          </w:p>
        </w:tc>
        <w:tc>
          <w:tcPr>
            <w:tcW w:w="1350" w:type="dxa"/>
            <w:shd w:val="clear" w:color="auto" w:fill="D9D9D9"/>
          </w:tcPr>
          <w:p w14:paraId="2FAEA3B1" w14:textId="77777777" w:rsidR="00FE5592" w:rsidRPr="00675DAA" w:rsidRDefault="00FE5592" w:rsidP="00FD44A5">
            <w:pPr>
              <w:rPr>
                <w:ins w:id="2200" w:author="Peter Bomberg" w:date="2018-01-16T14:05:00Z"/>
              </w:rPr>
            </w:pPr>
          </w:p>
        </w:tc>
        <w:tc>
          <w:tcPr>
            <w:tcW w:w="3330" w:type="dxa"/>
            <w:shd w:val="clear" w:color="auto" w:fill="D9D9D9"/>
          </w:tcPr>
          <w:p w14:paraId="59CA774B" w14:textId="77777777" w:rsidR="00FE5592" w:rsidRPr="00675DAA" w:rsidRDefault="00FE5592" w:rsidP="00FD44A5">
            <w:pPr>
              <w:rPr>
                <w:ins w:id="2201" w:author="Peter Bomberg" w:date="2018-01-16T14:05:00Z"/>
              </w:rPr>
            </w:pPr>
          </w:p>
        </w:tc>
      </w:tr>
      <w:tr w:rsidR="00FE5592" w:rsidRPr="00675DAA" w14:paraId="2A8287EB" w14:textId="77777777" w:rsidTr="00FD44A5">
        <w:trPr>
          <w:cantSplit/>
          <w:ins w:id="2202" w:author="Peter Bomberg" w:date="2018-01-16T14:05:00Z"/>
        </w:trPr>
        <w:tc>
          <w:tcPr>
            <w:tcW w:w="2358" w:type="dxa"/>
            <w:shd w:val="clear" w:color="auto" w:fill="808080"/>
          </w:tcPr>
          <w:p w14:paraId="4C71009B" w14:textId="77777777" w:rsidR="00FE5592" w:rsidRPr="00675DAA" w:rsidRDefault="00FE5592" w:rsidP="00FD44A5">
            <w:pPr>
              <w:rPr>
                <w:ins w:id="2203" w:author="Peter Bomberg" w:date="2018-01-16T14:05:00Z"/>
              </w:rPr>
            </w:pPr>
            <w:ins w:id="2204" w:author="Peter Bomberg" w:date="2018-01-16T14:05:00Z">
              <w:r w:rsidRPr="00675DAA">
                <w:t>Conformance</w:t>
              </w:r>
            </w:ins>
          </w:p>
        </w:tc>
        <w:tc>
          <w:tcPr>
            <w:tcW w:w="7200" w:type="dxa"/>
            <w:gridSpan w:val="4"/>
          </w:tcPr>
          <w:p w14:paraId="519CFAC1" w14:textId="77777777" w:rsidR="00FE5592" w:rsidRDefault="00FE5592" w:rsidP="008B43ED">
            <w:pPr>
              <w:pStyle w:val="ListParagraph"/>
              <w:numPr>
                <w:ilvl w:val="0"/>
                <w:numId w:val="255"/>
              </w:numPr>
              <w:rPr>
                <w:ins w:id="2205" w:author="Peter Bomberg" w:date="2018-01-16T14:05:00Z"/>
              </w:rPr>
            </w:pPr>
            <w:ins w:id="2206" w:author="Peter Bomberg" w:date="2018-01-16T14:05:00Z">
              <w:r>
                <w:t xml:space="preserve">There is one or more </w:t>
              </w:r>
              <w:r w:rsidRPr="00BA7B5B">
                <w:t>consumedIn element</w:t>
              </w:r>
            </w:ins>
          </w:p>
          <w:p w14:paraId="0E4C91D0" w14:textId="41200CC9" w:rsidR="00FE5592" w:rsidRPr="000A7006" w:rsidRDefault="000A7006" w:rsidP="008B43ED">
            <w:pPr>
              <w:pStyle w:val="ListParagraph"/>
              <w:numPr>
                <w:ilvl w:val="0"/>
                <w:numId w:val="254"/>
              </w:numPr>
              <w:rPr>
                <w:ins w:id="2207" w:author="Peter Bomberg" w:date="2018-01-16T14:05:00Z"/>
                <w:highlight w:val="white"/>
              </w:rPr>
            </w:pPr>
            <w:ins w:id="220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ins>
          </w:p>
        </w:tc>
      </w:tr>
    </w:tbl>
    <w:p w14:paraId="3655D04C" w14:textId="77777777" w:rsidR="00FE5592" w:rsidRDefault="00FE5592"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E5592" w:rsidRPr="00675DAA" w14:paraId="18161623" w14:textId="77777777" w:rsidTr="00FD44A5">
        <w:trPr>
          <w:cantSplit/>
          <w:trHeight w:val="580"/>
          <w:tblHeader/>
        </w:trPr>
        <w:tc>
          <w:tcPr>
            <w:tcW w:w="2358" w:type="dxa"/>
            <w:shd w:val="clear" w:color="auto" w:fill="808080"/>
          </w:tcPr>
          <w:p w14:paraId="1DD467B3" w14:textId="77777777" w:rsidR="00FE5592" w:rsidRPr="00F53457" w:rsidRDefault="00FE5592" w:rsidP="00FD44A5">
            <w:r w:rsidRPr="00675DAA">
              <w:lastRenderedPageBreak/>
              <w:t>Element</w:t>
            </w:r>
          </w:p>
        </w:tc>
        <w:tc>
          <w:tcPr>
            <w:tcW w:w="1260" w:type="dxa"/>
            <w:shd w:val="clear" w:color="auto" w:fill="808080"/>
          </w:tcPr>
          <w:p w14:paraId="789B10E5" w14:textId="77777777" w:rsidR="00FE5592" w:rsidRPr="00675DAA" w:rsidRDefault="00FE5592" w:rsidP="00FD44A5">
            <w:r w:rsidRPr="00675DAA">
              <w:t>Attribute</w:t>
            </w:r>
          </w:p>
        </w:tc>
        <w:tc>
          <w:tcPr>
            <w:tcW w:w="1260" w:type="dxa"/>
            <w:shd w:val="clear" w:color="auto" w:fill="808080"/>
          </w:tcPr>
          <w:p w14:paraId="6FE41D58" w14:textId="77777777" w:rsidR="00FE5592" w:rsidRPr="00F53457" w:rsidRDefault="00FE5592" w:rsidP="00FD44A5">
            <w:r w:rsidRPr="00675DAA">
              <w:t>Cardinality</w:t>
            </w:r>
          </w:p>
        </w:tc>
        <w:tc>
          <w:tcPr>
            <w:tcW w:w="1350" w:type="dxa"/>
            <w:shd w:val="clear" w:color="auto" w:fill="808080"/>
          </w:tcPr>
          <w:p w14:paraId="1D46B86D" w14:textId="77777777" w:rsidR="00FE5592" w:rsidRPr="00675DAA" w:rsidRDefault="00FE5592" w:rsidP="00FD44A5">
            <w:r w:rsidRPr="00675DAA">
              <w:t>Value(s) Allowed</w:t>
            </w:r>
          </w:p>
          <w:p w14:paraId="3D1DE006" w14:textId="77777777" w:rsidR="00FE5592" w:rsidRPr="00675DAA" w:rsidRDefault="00FE5592" w:rsidP="00FD44A5">
            <w:r w:rsidRPr="00675DAA">
              <w:t>Examples</w:t>
            </w:r>
          </w:p>
        </w:tc>
        <w:tc>
          <w:tcPr>
            <w:tcW w:w="3330" w:type="dxa"/>
            <w:shd w:val="clear" w:color="auto" w:fill="808080"/>
          </w:tcPr>
          <w:p w14:paraId="3E282963" w14:textId="77777777" w:rsidR="00FE5592" w:rsidRPr="00675DAA" w:rsidRDefault="00FE5592" w:rsidP="00FD44A5">
            <w:r w:rsidRPr="00675DAA">
              <w:t>Description</w:t>
            </w:r>
          </w:p>
          <w:p w14:paraId="25C88153" w14:textId="77777777" w:rsidR="00FE5592" w:rsidRPr="00675DAA" w:rsidRDefault="00FE5592" w:rsidP="00FD44A5">
            <w:r w:rsidRPr="00675DAA">
              <w:t>Instructions</w:t>
            </w:r>
          </w:p>
        </w:tc>
      </w:tr>
      <w:tr w:rsidR="00FE5592" w:rsidRPr="00675DAA" w14:paraId="0264544D" w14:textId="77777777" w:rsidTr="00FD44A5">
        <w:trPr>
          <w:cantSplit/>
        </w:trPr>
        <w:tc>
          <w:tcPr>
            <w:tcW w:w="2358" w:type="dxa"/>
          </w:tcPr>
          <w:p w14:paraId="225BED0C" w14:textId="77777777" w:rsidR="00FE5592" w:rsidRPr="00675DAA" w:rsidRDefault="00FE5592" w:rsidP="00FD44A5">
            <w:r w:rsidRPr="006841F8">
              <w:t>manufacturedProduct</w:t>
            </w:r>
            <w:r>
              <w:t>.</w:t>
            </w:r>
            <w:r w:rsidRPr="006841F8">
              <w:t>manufacturedProduct</w:t>
            </w:r>
          </w:p>
        </w:tc>
        <w:tc>
          <w:tcPr>
            <w:tcW w:w="1260" w:type="dxa"/>
            <w:shd w:val="clear" w:color="auto" w:fill="D9D9D9"/>
          </w:tcPr>
          <w:p w14:paraId="3BA19EE8" w14:textId="77777777" w:rsidR="00FE5592" w:rsidRPr="00675DAA" w:rsidRDefault="00FE5592" w:rsidP="00FD44A5">
            <w:r w:rsidRPr="00675DAA">
              <w:t>N/A</w:t>
            </w:r>
          </w:p>
        </w:tc>
        <w:tc>
          <w:tcPr>
            <w:tcW w:w="1260" w:type="dxa"/>
            <w:shd w:val="clear" w:color="auto" w:fill="D9D9D9"/>
          </w:tcPr>
          <w:p w14:paraId="4259F0F0" w14:textId="77777777" w:rsidR="00FE5592" w:rsidRPr="00675DAA" w:rsidRDefault="00FE5592" w:rsidP="00FD44A5">
            <w:r w:rsidRPr="00675DAA">
              <w:t>1:1</w:t>
            </w:r>
          </w:p>
        </w:tc>
        <w:tc>
          <w:tcPr>
            <w:tcW w:w="1350" w:type="dxa"/>
            <w:shd w:val="clear" w:color="auto" w:fill="D9D9D9"/>
          </w:tcPr>
          <w:p w14:paraId="0F7D0C0B" w14:textId="77777777" w:rsidR="00FE5592" w:rsidRPr="00675DAA" w:rsidRDefault="00FE5592" w:rsidP="00FD44A5"/>
        </w:tc>
        <w:tc>
          <w:tcPr>
            <w:tcW w:w="3330" w:type="dxa"/>
            <w:shd w:val="clear" w:color="auto" w:fill="D9D9D9"/>
          </w:tcPr>
          <w:p w14:paraId="4B43C834" w14:textId="77777777" w:rsidR="00FE5592" w:rsidRPr="00675DAA" w:rsidRDefault="00FE5592" w:rsidP="00FD44A5"/>
        </w:tc>
      </w:tr>
      <w:tr w:rsidR="00FE5592" w:rsidRPr="00675DAA" w14:paraId="2827A321" w14:textId="77777777" w:rsidTr="00FD44A5">
        <w:trPr>
          <w:cantSplit/>
        </w:trPr>
        <w:tc>
          <w:tcPr>
            <w:tcW w:w="2358" w:type="dxa"/>
            <w:shd w:val="clear" w:color="auto" w:fill="808080"/>
          </w:tcPr>
          <w:p w14:paraId="5E02C68B" w14:textId="77777777" w:rsidR="00FE5592" w:rsidRPr="00675DAA" w:rsidRDefault="00FE5592" w:rsidP="00FD44A5">
            <w:r w:rsidRPr="00675DAA">
              <w:lastRenderedPageBreak/>
              <w:t>Conformance</w:t>
            </w:r>
          </w:p>
        </w:tc>
        <w:tc>
          <w:tcPr>
            <w:tcW w:w="7200" w:type="dxa"/>
            <w:gridSpan w:val="4"/>
          </w:tcPr>
          <w:p w14:paraId="2B87A1A9" w14:textId="39215FF8" w:rsidR="00FE5592" w:rsidRDefault="00FE5592" w:rsidP="008B43ED">
            <w:pPr>
              <w:pStyle w:val="ListParagraph"/>
              <w:numPr>
                <w:ilvl w:val="0"/>
                <w:numId w:val="106"/>
              </w:numPr>
            </w:pPr>
            <w:r>
              <w:t xml:space="preserve">There is a </w:t>
            </w:r>
            <w:r w:rsidRPr="006841F8">
              <w:t>manufacturedProduct</w:t>
            </w:r>
            <w:r>
              <w:t xml:space="preserve"> element</w:t>
            </w:r>
          </w:p>
          <w:p w14:paraId="4C75FDD9" w14:textId="5EBE44E7" w:rsidR="003E15D1" w:rsidRDefault="00064750" w:rsidP="008B43ED">
            <w:pPr>
              <w:pStyle w:val="ListParagraph"/>
              <w:numPr>
                <w:ilvl w:val="0"/>
                <w:numId w:val="256"/>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2209" w:author="Peter Bomberg" w:date="2018-01-16T14:05:00Z">
              <w:r>
                <w:t xml:space="preserve">, this will trigger a schema validation </w:t>
              </w:r>
              <w:r w:rsidR="0075626F">
                <w:t>error</w:t>
              </w:r>
            </w:ins>
            <w:r w:rsidR="0075626F">
              <w:t>.</w:t>
            </w:r>
          </w:p>
          <w:p w14:paraId="748078C0" w14:textId="24B5D82E" w:rsidR="003E15D1" w:rsidRPr="00240AA8" w:rsidRDefault="003E15D1" w:rsidP="008B43ED">
            <w:pPr>
              <w:pStyle w:val="ListParagraph"/>
              <w:numPr>
                <w:ilvl w:val="0"/>
                <w:numId w:val="256"/>
              </w:numPr>
            </w:pPr>
            <w:r w:rsidRPr="003E15D1">
              <w:rPr>
                <w:highlight w:val="white"/>
              </w:rPr>
              <w:t xml:space="preserve">SPL Rule 4 identifies that </w:t>
            </w:r>
            <w:del w:id="2210" w:author="Peter Bomberg" w:date="2018-01-16T14:05:00Z">
              <w:r w:rsidR="00B77648" w:rsidRPr="00D00628">
                <w:rPr>
                  <w:highlight w:val="white"/>
                </w:rPr>
                <w:delText>more than one</w:delText>
              </w:r>
            </w:del>
            <w:ins w:id="2211" w:author="Peter Bomberg" w:date="2018-01-16T14:05:00Z">
              <w:r w:rsidRPr="003E15D1">
                <w:rPr>
                  <w:highlight w:val="white"/>
                </w:rPr>
                <w:t>the</w:t>
              </w:r>
            </w:ins>
            <w:r w:rsidRPr="003E15D1">
              <w:rPr>
                <w:highlight w:val="white"/>
              </w:rPr>
              <w:t xml:space="preserve"> </w:t>
            </w:r>
            <w:r w:rsidRPr="00D00628">
              <w:t xml:space="preserve">element </w:t>
            </w:r>
            <w:del w:id="2212" w:author="Peter Bomberg" w:date="2018-01-16T14:05:00Z">
              <w:r w:rsidR="00B77648" w:rsidRPr="008C7568">
                <w:rPr>
                  <w:highlight w:val="white"/>
                </w:rPr>
                <w:delText>is</w:delText>
              </w:r>
            </w:del>
            <w:ins w:id="2213" w:author="Peter Bomberg" w:date="2018-01-16T14:05:00Z">
              <w:r w:rsidRPr="00D00628">
                <w:t>has been</w:t>
              </w:r>
            </w:ins>
            <w:r w:rsidRPr="00D00628">
              <w:t xml:space="preserve"> defined</w:t>
            </w:r>
            <w:ins w:id="2214" w:author="Peter Bomberg" w:date="2018-01-16T14:05:00Z">
              <w:r>
                <w:t xml:space="preserve"> more than once, this will trigger a schema validation </w:t>
              </w:r>
              <w:r w:rsidR="0075626F">
                <w:t>error</w:t>
              </w:r>
            </w:ins>
            <w:r w:rsidR="0075626F">
              <w:t>.</w:t>
            </w:r>
          </w:p>
          <w:p w14:paraId="54DAB4F7" w14:textId="77777777" w:rsidR="003E15D1" w:rsidRDefault="003E15D1" w:rsidP="00FD44A5">
            <w:pPr>
              <w:pStyle w:val="ListParagraph"/>
            </w:pPr>
          </w:p>
          <w:p w14:paraId="4AD1745B" w14:textId="77777777" w:rsidR="00FE5592" w:rsidRDefault="00FE5592" w:rsidP="008B43ED">
            <w:pPr>
              <w:pStyle w:val="ListParagraph"/>
              <w:numPr>
                <w:ilvl w:val="0"/>
                <w:numId w:val="106"/>
              </w:numPr>
            </w:pPr>
            <w:r>
              <w:t>There is an code element</w:t>
            </w:r>
          </w:p>
          <w:p w14:paraId="17EF115C" w14:textId="77777777" w:rsidR="00B77648" w:rsidRPr="008C7568" w:rsidRDefault="00B77648" w:rsidP="008B43ED">
            <w:pPr>
              <w:pStyle w:val="ListParagraph"/>
              <w:numPr>
                <w:ilvl w:val="0"/>
                <w:numId w:val="108"/>
              </w:numPr>
              <w:rPr>
                <w:del w:id="2215" w:author="Peter Bomberg" w:date="2018-01-16T14:05:00Z"/>
                <w:highlight w:val="white"/>
              </w:rPr>
            </w:pPr>
            <w:del w:id="2216" w:author="Peter Bomberg" w:date="2018-01-16T14:05:00Z">
              <w:r>
                <w:rPr>
                  <w:highlight w:val="white"/>
                </w:rPr>
                <w:delText xml:space="preserve">SPL Rule 3 </w:delText>
              </w:r>
              <w:r w:rsidRPr="00D00628">
                <w:rPr>
                  <w:highlight w:val="white"/>
                </w:rPr>
                <w:delText>identifies that</w:delText>
              </w:r>
            </w:del>
            <w:ins w:id="2217" w:author="Peter Bomberg" w:date="2018-01-16T14:05:00Z">
              <w:r w:rsidR="00EB04DC">
                <w:rPr>
                  <w:highlight w:val="white"/>
                </w:rPr>
                <w:t xml:space="preserve">N.B. </w:t>
              </w:r>
              <w:r w:rsidR="000B3E1E">
                <w:rPr>
                  <w:highlight w:val="white"/>
                </w:rPr>
                <w:t>validation is performed at</w:t>
              </w:r>
            </w:ins>
            <w:r w:rsidR="000B3E1E">
              <w:rPr>
                <w:highlight w:val="white"/>
              </w:rPr>
              <w:t xml:space="preserve"> the element</w:t>
            </w:r>
            <w:r w:rsidR="001C655E">
              <w:rPr>
                <w:highlight w:val="white"/>
              </w:rPr>
              <w:t xml:space="preserve"> </w:t>
            </w:r>
            <w:del w:id="2218" w:author="Peter Bomberg" w:date="2018-01-16T14:05:00Z">
              <w:r w:rsidRPr="008C7568">
                <w:rPr>
                  <w:highlight w:val="white"/>
                </w:rPr>
                <w:delText>has not been defined.</w:delText>
              </w:r>
            </w:del>
          </w:p>
          <w:p w14:paraId="1EE12DD9" w14:textId="4979A819" w:rsidR="000B3E1E" w:rsidRPr="00697D8F" w:rsidRDefault="00B77648" w:rsidP="008B43ED">
            <w:pPr>
              <w:pStyle w:val="ListParagraph"/>
              <w:numPr>
                <w:ilvl w:val="0"/>
                <w:numId w:val="260"/>
              </w:numPr>
              <w:rPr>
                <w:highlight w:val="white"/>
              </w:rPr>
            </w:pPr>
            <w:del w:id="2219" w:author="Peter Bomberg" w:date="2018-01-16T14:05:00Z">
              <w:r>
                <w:rPr>
                  <w:highlight w:val="white"/>
                </w:rPr>
                <w:delText xml:space="preserve">SPL Rule 4 </w:delText>
              </w:r>
              <w:r w:rsidRPr="00D00628">
                <w:rPr>
                  <w:highlight w:val="white"/>
                </w:rPr>
                <w:delText xml:space="preserve">identifies that more than one </w:delText>
              </w:r>
              <w:r w:rsidRPr="008C7568">
                <w:rPr>
                  <w:highlight w:val="white"/>
                </w:rPr>
                <w:delText>element is defined</w:delText>
              </w:r>
            </w:del>
            <w:ins w:id="2220" w:author="Peter Bomberg" w:date="2018-01-16T14:05:00Z">
              <w:r w:rsidR="001C655E">
                <w:rPr>
                  <w:highlight w:val="white"/>
                </w:rPr>
                <w:t>level</w:t>
              </w:r>
            </w:ins>
            <w:r w:rsidR="000B3E1E">
              <w:t>.</w:t>
            </w:r>
          </w:p>
          <w:p w14:paraId="0DDB905D" w14:textId="77777777" w:rsidR="00697D8F" w:rsidRPr="006841F8" w:rsidRDefault="00697D8F" w:rsidP="00FD44A5">
            <w:pPr>
              <w:pStyle w:val="ListParagraph"/>
            </w:pPr>
          </w:p>
          <w:p w14:paraId="43B2C18D" w14:textId="0E5C4560" w:rsidR="00FE5592" w:rsidRDefault="00FE5592" w:rsidP="008B43ED">
            <w:pPr>
              <w:pStyle w:val="ListParagraph"/>
              <w:numPr>
                <w:ilvl w:val="0"/>
                <w:numId w:val="106"/>
              </w:numPr>
            </w:pPr>
            <w:r>
              <w:t>There may be a name element</w:t>
            </w:r>
          </w:p>
          <w:p w14:paraId="51982162" w14:textId="42C9D316" w:rsidR="00C14A5F" w:rsidRDefault="00B77648" w:rsidP="008B43ED">
            <w:pPr>
              <w:pStyle w:val="ListParagraph"/>
              <w:numPr>
                <w:ilvl w:val="0"/>
                <w:numId w:val="129"/>
              </w:numPr>
            </w:pPr>
            <w:del w:id="2221" w:author="Peter Bomberg" w:date="2018-01-16T14:05:00Z">
              <w:r>
                <w:rPr>
                  <w:highlight w:val="white"/>
                </w:rPr>
                <w:delText xml:space="preserve">SPL Rule 3 </w:delText>
              </w:r>
              <w:r w:rsidRPr="00D00628">
                <w:rPr>
                  <w:highlight w:val="white"/>
                </w:rPr>
                <w:delText>identifies that</w:delText>
              </w:r>
            </w:del>
            <w:ins w:id="2222" w:author="Peter Bomberg" w:date="2018-01-16T14:05:00Z">
              <w:r w:rsidR="00EB04DC">
                <w:rPr>
                  <w:highlight w:val="white"/>
                </w:rPr>
                <w:t xml:space="preserve">N.B. </w:t>
              </w:r>
              <w:r w:rsidR="001C655E">
                <w:rPr>
                  <w:highlight w:val="white"/>
                </w:rPr>
                <w:t>validation is performed at</w:t>
              </w:r>
            </w:ins>
            <w:r w:rsidR="001C655E">
              <w:rPr>
                <w:highlight w:val="white"/>
              </w:rPr>
              <w:t xml:space="preserve"> the element </w:t>
            </w:r>
            <w:del w:id="2223" w:author="Peter Bomberg" w:date="2018-01-16T14:05:00Z">
              <w:r w:rsidRPr="008C7568">
                <w:rPr>
                  <w:highlight w:val="white"/>
                </w:rPr>
                <w:delText>has not been defined.</w:delText>
              </w:r>
            </w:del>
            <w:ins w:id="2224" w:author="Peter Bomberg" w:date="2018-01-16T14:05:00Z">
              <w:r w:rsidR="001C655E">
                <w:rPr>
                  <w:highlight w:val="white"/>
                </w:rPr>
                <w:t>level</w:t>
              </w:r>
              <w:r w:rsidR="001C655E">
                <w:t xml:space="preserve"> and is doctype specific</w:t>
              </w:r>
              <w:r w:rsidR="00C14A5F" w:rsidRPr="00152BBC">
                <w:rPr>
                  <w:highlight w:val="white"/>
                </w:rPr>
                <w:t>)</w:t>
              </w:r>
            </w:ins>
          </w:p>
          <w:p w14:paraId="53B3B83A" w14:textId="77777777" w:rsidR="00B77648" w:rsidRPr="008C7568" w:rsidRDefault="00B77648" w:rsidP="008B43ED">
            <w:pPr>
              <w:pStyle w:val="ListParagraph"/>
              <w:numPr>
                <w:ilvl w:val="0"/>
                <w:numId w:val="423"/>
              </w:numPr>
              <w:rPr>
                <w:del w:id="2225" w:author="Peter Bomberg" w:date="2018-01-16T14:05:00Z"/>
                <w:highlight w:val="white"/>
              </w:rPr>
            </w:pPr>
            <w:del w:id="2226" w:author="Peter Bomberg" w:date="2018-01-16T14:05:00Z">
              <w:r>
                <w:delText>SPL Rule 6</w:delText>
              </w:r>
              <w:r w:rsidRPr="00353C9D">
                <w:delText xml:space="preserve"> identifies that the name is empty.</w:delText>
              </w:r>
            </w:del>
          </w:p>
          <w:p w14:paraId="1CBC7832" w14:textId="77777777" w:rsidR="00FE5592" w:rsidRDefault="00FE5592" w:rsidP="00FD44A5"/>
          <w:p w14:paraId="055BCE97" w14:textId="77777777" w:rsidR="00FE5592" w:rsidRDefault="00FE5592" w:rsidP="008B43ED">
            <w:pPr>
              <w:pStyle w:val="ListParagraph"/>
              <w:numPr>
                <w:ilvl w:val="0"/>
                <w:numId w:val="106"/>
              </w:numPr>
            </w:pPr>
            <w:r>
              <w:t>There may be a desc element</w:t>
            </w:r>
          </w:p>
          <w:p w14:paraId="30AF5C9E" w14:textId="77777777" w:rsidR="00B77648" w:rsidRDefault="00B77648" w:rsidP="008B43ED">
            <w:pPr>
              <w:pStyle w:val="ListParagraph"/>
              <w:numPr>
                <w:ilvl w:val="0"/>
                <w:numId w:val="129"/>
              </w:numPr>
              <w:rPr>
                <w:del w:id="2227" w:author="Peter Bomberg" w:date="2018-01-16T14:05:00Z"/>
              </w:rPr>
            </w:pPr>
            <w:del w:id="2228" w:author="Peter Bomberg" w:date="2018-01-16T14:05:00Z">
              <w:r w:rsidRPr="00152BBC">
                <w:rPr>
                  <w:highlight w:val="white"/>
                </w:rPr>
                <w:delText>Informational only (</w:delText>
              </w:r>
              <w:r>
                <w:rPr>
                  <w:highlight w:val="white"/>
                </w:rPr>
                <w:delText xml:space="preserve">no </w:delText>
              </w:r>
              <w:r w:rsidRPr="00152BBC">
                <w:rPr>
                  <w:highlight w:val="white"/>
                </w:rPr>
                <w:delText xml:space="preserve">validation aspects </w:delText>
              </w:r>
              <w:r>
                <w:rPr>
                  <w:highlight w:val="white"/>
                </w:rPr>
                <w:delText xml:space="preserve">for optional </w:delText>
              </w:r>
              <w:r w:rsidRPr="00152BBC">
                <w:rPr>
                  <w:highlight w:val="white"/>
                </w:rPr>
                <w:delText>element</w:delText>
              </w:r>
              <w:r>
                <w:rPr>
                  <w:highlight w:val="white"/>
                </w:rPr>
                <w:delText>s</w:delText>
              </w:r>
              <w:r w:rsidRPr="00152BBC">
                <w:rPr>
                  <w:highlight w:val="white"/>
                </w:rPr>
                <w:delText>).</w:delText>
              </w:r>
            </w:del>
          </w:p>
          <w:p w14:paraId="5280E12E" w14:textId="77777777" w:rsidR="00B77648" w:rsidRDefault="00B77648" w:rsidP="00613AB6">
            <w:pPr>
              <w:pStyle w:val="ListParagraph"/>
              <w:rPr>
                <w:del w:id="2229" w:author="Peter Bomberg" w:date="2018-01-16T14:05:00Z"/>
              </w:rPr>
            </w:pPr>
          </w:p>
          <w:p w14:paraId="2E1121B7" w14:textId="1F99EF5F" w:rsidR="00FE5592" w:rsidRDefault="00EB04DC" w:rsidP="008B43ED">
            <w:pPr>
              <w:pStyle w:val="ListParagraph"/>
              <w:numPr>
                <w:ilvl w:val="0"/>
                <w:numId w:val="257"/>
              </w:numPr>
              <w:rPr>
                <w:ins w:id="2230" w:author="Peter Bomberg" w:date="2018-01-16T14:05:00Z"/>
              </w:rPr>
            </w:pPr>
            <w:ins w:id="2231" w:author="Peter Bomberg" w:date="2018-01-16T14:05:00Z">
              <w:r>
                <w:rPr>
                  <w:highlight w:val="white"/>
                </w:rPr>
                <w:t xml:space="preserve">N.B. </w:t>
              </w:r>
              <w:r w:rsidR="0025588E" w:rsidRPr="0036599D">
                <w:rPr>
                  <w:highlight w:val="white"/>
                </w:rPr>
                <w:t>c</w:t>
              </w:r>
              <w:r w:rsidR="0025588E">
                <w:rPr>
                  <w:highlight w:val="white"/>
                </w:rPr>
                <w:t>urrently this is not validated</w:t>
              </w:r>
              <w:r w:rsidR="00695785">
                <w:rPr>
                  <w:highlight w:val="white"/>
                </w:rPr>
                <w:t>, however it is planned to introduce this in the future</w:t>
              </w:r>
              <w:r w:rsidR="00FE5592" w:rsidRPr="00152BBC">
                <w:rPr>
                  <w:highlight w:val="white"/>
                </w:rPr>
                <w:t>.</w:t>
              </w:r>
            </w:ins>
          </w:p>
          <w:p w14:paraId="62473F6C" w14:textId="77777777" w:rsidR="00FE5592" w:rsidRDefault="00FE5592" w:rsidP="00FD44A5">
            <w:pPr>
              <w:pStyle w:val="ListParagraph"/>
              <w:rPr>
                <w:ins w:id="2232" w:author="Peter Bomberg" w:date="2018-01-16T14:05:00Z"/>
              </w:rPr>
            </w:pPr>
          </w:p>
          <w:p w14:paraId="6258F92F" w14:textId="354B7C00" w:rsidR="00FE5592" w:rsidRDefault="00FE5592" w:rsidP="008B43ED">
            <w:pPr>
              <w:pStyle w:val="ListParagraph"/>
              <w:numPr>
                <w:ilvl w:val="0"/>
                <w:numId w:val="106"/>
              </w:numPr>
            </w:pPr>
            <w:bookmarkStart w:id="2233" w:name="_Hlk501323075"/>
            <w:r>
              <w:t xml:space="preserve">There </w:t>
            </w:r>
            <w:del w:id="2234" w:author="Peter Bomberg" w:date="2018-01-16T14:05:00Z">
              <w:r w:rsidR="00B77648">
                <w:delText>is</w:delText>
              </w:r>
            </w:del>
            <w:ins w:id="2235" w:author="Peter Bomberg" w:date="2018-01-16T14:05:00Z">
              <w:r>
                <w:t>may be</w:t>
              </w:r>
            </w:ins>
            <w:r>
              <w:t xml:space="preserve"> a </w:t>
            </w:r>
            <w:r w:rsidRPr="006841F8">
              <w:t>formCode</w:t>
            </w:r>
            <w:r>
              <w:t xml:space="preserve"> element</w:t>
            </w:r>
          </w:p>
          <w:p w14:paraId="0A5C6FF2" w14:textId="6D2922EC" w:rsidR="00FE5592" w:rsidRDefault="00B77648" w:rsidP="008B43ED">
            <w:pPr>
              <w:pStyle w:val="ListParagraph"/>
              <w:numPr>
                <w:ilvl w:val="0"/>
                <w:numId w:val="161"/>
              </w:numPr>
            </w:pPr>
            <w:del w:id="2236" w:author="Peter Bomberg" w:date="2018-01-16T14:05:00Z">
              <w:r>
                <w:rPr>
                  <w:highlight w:val="white"/>
                </w:rPr>
                <w:delText xml:space="preserve">SPL Rule 3 </w:delText>
              </w:r>
              <w:r w:rsidRPr="00D00628">
                <w:rPr>
                  <w:highlight w:val="white"/>
                </w:rPr>
                <w:delText>identifies that</w:delText>
              </w:r>
            </w:del>
            <w:ins w:id="2237" w:author="Peter Bomberg" w:date="2018-01-16T14:05:00Z">
              <w:r w:rsidR="00EB04DC">
                <w:rPr>
                  <w:highlight w:val="white"/>
                </w:rPr>
                <w:t xml:space="preserve">N.B. </w:t>
              </w:r>
              <w:r w:rsidR="001C655E">
                <w:rPr>
                  <w:highlight w:val="white"/>
                </w:rPr>
                <w:t>validation is performed at</w:t>
              </w:r>
            </w:ins>
            <w:r w:rsidR="001C655E">
              <w:rPr>
                <w:highlight w:val="white"/>
              </w:rPr>
              <w:t xml:space="preserve"> the element </w:t>
            </w:r>
            <w:del w:id="2238" w:author="Peter Bomberg" w:date="2018-01-16T14:05:00Z">
              <w:r w:rsidRPr="00F41C5A">
                <w:rPr>
                  <w:highlight w:val="white"/>
                </w:rPr>
                <w:delText>has not been defined.</w:delText>
              </w:r>
            </w:del>
            <w:ins w:id="2239" w:author="Peter Bomberg" w:date="2018-01-16T14:05:00Z">
              <w:r w:rsidR="001C655E">
                <w:rPr>
                  <w:highlight w:val="white"/>
                </w:rPr>
                <w:t>level</w:t>
              </w:r>
              <w:r w:rsidR="001C655E">
                <w:t xml:space="preserve"> and is doctype specific</w:t>
              </w:r>
              <w:r w:rsidR="00FE5592" w:rsidRPr="00152BBC">
                <w:rPr>
                  <w:highlight w:val="white"/>
                </w:rPr>
                <w:t>)</w:t>
              </w:r>
            </w:ins>
          </w:p>
          <w:bookmarkEnd w:id="2233"/>
          <w:p w14:paraId="5E2DAE92" w14:textId="77777777" w:rsidR="00B77648" w:rsidRPr="0081396B" w:rsidRDefault="00B77648" w:rsidP="008B43ED">
            <w:pPr>
              <w:pStyle w:val="ListParagraph"/>
              <w:numPr>
                <w:ilvl w:val="0"/>
                <w:numId w:val="424"/>
              </w:numPr>
              <w:rPr>
                <w:del w:id="2240" w:author="Peter Bomberg" w:date="2018-01-16T14:05:00Z"/>
                <w:highlight w:val="white"/>
              </w:rPr>
            </w:pPr>
            <w:del w:id="2241" w:author="Peter Bomberg" w:date="2018-01-16T14:05:00Z">
              <w:r>
                <w:rPr>
                  <w:highlight w:val="white"/>
                </w:rPr>
                <w:delText xml:space="preserve">SPL Rule 4 </w:delText>
              </w:r>
              <w:r w:rsidRPr="00D00628">
                <w:rPr>
                  <w:highlight w:val="white"/>
                </w:rPr>
                <w:delText xml:space="preserve">identifies that more than one </w:delText>
              </w:r>
              <w:r w:rsidRPr="00F41C5A">
                <w:rPr>
                  <w:highlight w:val="white"/>
                </w:rPr>
                <w:delText>element is defined.</w:delText>
              </w:r>
            </w:del>
          </w:p>
          <w:p w14:paraId="2149FD1E" w14:textId="77777777" w:rsidR="00796189" w:rsidRPr="0081396B" w:rsidRDefault="00796189" w:rsidP="00FD44A5">
            <w:pPr>
              <w:pStyle w:val="ListParagraph"/>
              <w:rPr>
                <w:highlight w:val="white"/>
              </w:rPr>
            </w:pPr>
          </w:p>
          <w:p w14:paraId="732C8374" w14:textId="198EF42D" w:rsidR="00FE5592" w:rsidRPr="0081396B" w:rsidRDefault="00FE5592" w:rsidP="008B43ED">
            <w:pPr>
              <w:pStyle w:val="ListParagraph"/>
              <w:numPr>
                <w:ilvl w:val="0"/>
                <w:numId w:val="106"/>
              </w:numPr>
              <w:rPr>
                <w:highlight w:val="white"/>
              </w:rPr>
            </w:pPr>
            <w:r w:rsidRPr="0081396B">
              <w:rPr>
                <w:highlight w:val="white"/>
              </w:rPr>
              <w:t xml:space="preserve">There </w:t>
            </w:r>
            <w:del w:id="2242" w:author="Peter Bomberg" w:date="2018-01-16T14:05:00Z">
              <w:r w:rsidR="00B77648" w:rsidRPr="0081396B">
                <w:rPr>
                  <w:highlight w:val="white"/>
                </w:rPr>
                <w:delText>is</w:delText>
              </w:r>
            </w:del>
            <w:ins w:id="2243" w:author="Peter Bomberg" w:date="2018-01-16T14:05:00Z">
              <w:r w:rsidR="001C655E">
                <w:rPr>
                  <w:highlight w:val="white"/>
                </w:rPr>
                <w:t>may be</w:t>
              </w:r>
            </w:ins>
            <w:r w:rsidRPr="0081396B">
              <w:rPr>
                <w:highlight w:val="white"/>
              </w:rPr>
              <w:t xml:space="preserve"> a asEntityWithGeneric element</w:t>
            </w:r>
          </w:p>
          <w:p w14:paraId="7FDEFDB8" w14:textId="77777777" w:rsidR="00B77648" w:rsidRPr="00F41C5A" w:rsidRDefault="00B77648" w:rsidP="008B43ED">
            <w:pPr>
              <w:pStyle w:val="ListParagraph"/>
              <w:numPr>
                <w:ilvl w:val="0"/>
                <w:numId w:val="425"/>
              </w:numPr>
              <w:rPr>
                <w:del w:id="2244" w:author="Peter Bomberg" w:date="2018-01-16T14:05:00Z"/>
                <w:highlight w:val="white"/>
              </w:rPr>
            </w:pPr>
            <w:del w:id="2245" w:author="Peter Bomberg" w:date="2018-01-16T14:05:00Z">
              <w:r>
                <w:rPr>
                  <w:highlight w:val="white"/>
                </w:rPr>
                <w:delText xml:space="preserve">SPL Rule 3 </w:delText>
              </w:r>
              <w:r w:rsidRPr="00D00628">
                <w:rPr>
                  <w:highlight w:val="white"/>
                </w:rPr>
                <w:delText>identifies that</w:delText>
              </w:r>
            </w:del>
            <w:ins w:id="2246" w:author="Peter Bomberg" w:date="2018-01-16T14:05:00Z">
              <w:r w:rsidR="00EB04DC">
                <w:rPr>
                  <w:highlight w:val="white"/>
                </w:rPr>
                <w:t xml:space="preserve">N.B. </w:t>
              </w:r>
              <w:r w:rsidR="0025588E">
                <w:rPr>
                  <w:highlight w:val="white"/>
                </w:rPr>
                <w:t>validation is performed at</w:t>
              </w:r>
            </w:ins>
            <w:r w:rsidR="0025588E">
              <w:rPr>
                <w:highlight w:val="white"/>
              </w:rPr>
              <w:t xml:space="preserve"> the element </w:t>
            </w:r>
            <w:del w:id="2247" w:author="Peter Bomberg" w:date="2018-01-16T14:05:00Z">
              <w:r w:rsidRPr="00F41C5A">
                <w:rPr>
                  <w:highlight w:val="white"/>
                </w:rPr>
                <w:delText>has not been defined.</w:delText>
              </w:r>
            </w:del>
          </w:p>
          <w:p w14:paraId="02DAEDA1" w14:textId="28B880EB" w:rsidR="0025588E" w:rsidRPr="00697D8F" w:rsidRDefault="00B77648" w:rsidP="008B43ED">
            <w:pPr>
              <w:pStyle w:val="ListParagraph"/>
              <w:numPr>
                <w:ilvl w:val="0"/>
                <w:numId w:val="261"/>
              </w:numPr>
              <w:rPr>
                <w:highlight w:val="white"/>
              </w:rPr>
            </w:pPr>
            <w:del w:id="2248" w:author="Peter Bomberg" w:date="2018-01-16T14:05:00Z">
              <w:r>
                <w:rPr>
                  <w:highlight w:val="white"/>
                </w:rPr>
                <w:delText>SPL Rule 4</w:delText>
              </w:r>
              <w:r w:rsidRPr="0081396B">
                <w:rPr>
                  <w:highlight w:val="white"/>
                </w:rPr>
                <w:delText xml:space="preserve"> identifies that more than one </w:delText>
              </w:r>
              <w:r w:rsidRPr="00F41C5A">
                <w:rPr>
                  <w:highlight w:val="white"/>
                </w:rPr>
                <w:delText>element is defined</w:delText>
              </w:r>
            </w:del>
            <w:ins w:id="2249" w:author="Peter Bomberg" w:date="2018-01-16T14:05:00Z">
              <w:r w:rsidR="0025588E">
                <w:rPr>
                  <w:highlight w:val="white"/>
                </w:rPr>
                <w:t>level</w:t>
              </w:r>
            </w:ins>
            <w:r w:rsidR="0025588E">
              <w:t>.</w:t>
            </w:r>
          </w:p>
          <w:p w14:paraId="7365A0DF" w14:textId="77777777" w:rsidR="00FE5592" w:rsidRPr="0081396B" w:rsidRDefault="00FE5592" w:rsidP="00FD44A5">
            <w:pPr>
              <w:pStyle w:val="ListParagraph"/>
            </w:pPr>
          </w:p>
          <w:p w14:paraId="1CD97171" w14:textId="77777777" w:rsidR="00FE5592" w:rsidRPr="0081396B" w:rsidRDefault="00FE5592" w:rsidP="008B43ED">
            <w:pPr>
              <w:pStyle w:val="ListParagraph"/>
              <w:numPr>
                <w:ilvl w:val="0"/>
                <w:numId w:val="106"/>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14:paraId="0957FD10" w14:textId="493681A0" w:rsidR="0025588E" w:rsidRPr="00697D8F" w:rsidRDefault="00B77648" w:rsidP="008B43ED">
            <w:pPr>
              <w:pStyle w:val="ListParagraph"/>
              <w:numPr>
                <w:ilvl w:val="0"/>
                <w:numId w:val="262"/>
              </w:numPr>
              <w:rPr>
                <w:moveTo w:id="2250" w:author="Peter Bomberg" w:date="2018-01-16T14:05:00Z"/>
                <w:highlight w:val="white"/>
              </w:rPr>
            </w:pPr>
            <w:del w:id="2251" w:author="Peter Bomberg" w:date="2018-01-16T14:05:00Z">
              <w:r>
                <w:rPr>
                  <w:highlight w:val="white"/>
                </w:rPr>
                <w:delText xml:space="preserve">SPL Rule 3 </w:delText>
              </w:r>
              <w:r w:rsidRPr="00D00628">
                <w:rPr>
                  <w:highlight w:val="white"/>
                </w:rPr>
                <w:delText>identifies that</w:delText>
              </w:r>
            </w:del>
            <w:ins w:id="2252" w:author="Peter Bomberg" w:date="2018-01-16T14:05:00Z">
              <w:r w:rsidR="00EB04DC">
                <w:rPr>
                  <w:highlight w:val="white"/>
                </w:rPr>
                <w:t xml:space="preserve">N.B. </w:t>
              </w:r>
              <w:r w:rsidR="0025588E">
                <w:rPr>
                  <w:highlight w:val="white"/>
                </w:rPr>
                <w:t>validation is performed at</w:t>
              </w:r>
            </w:ins>
            <w:r w:rsidR="0025588E">
              <w:rPr>
                <w:highlight w:val="white"/>
              </w:rPr>
              <w:t xml:space="preserve"> the element </w:t>
            </w:r>
            <w:ins w:id="2253" w:author="Peter Bomberg" w:date="2018-01-16T14:05:00Z">
              <w:r w:rsidR="0025588E">
                <w:rPr>
                  <w:highlight w:val="white"/>
                </w:rPr>
                <w:t>level</w:t>
              </w:r>
            </w:ins>
            <w:moveToRangeStart w:id="2254" w:author="Peter Bomberg" w:date="2018-01-16T14:05:00Z" w:name="move503874905"/>
            <w:moveTo w:id="2255" w:author="Peter Bomberg" w:date="2018-01-16T14:05:00Z">
              <w:r w:rsidR="0025588E">
                <w:t>.</w:t>
              </w:r>
            </w:moveTo>
          </w:p>
          <w:p w14:paraId="5AD80B8A" w14:textId="77777777" w:rsidR="00FE5592" w:rsidRDefault="00FE5592" w:rsidP="00FD44A5">
            <w:pPr>
              <w:pStyle w:val="ListParagraph"/>
              <w:ind w:left="360"/>
              <w:rPr>
                <w:moveTo w:id="2256" w:author="Peter Bomberg" w:date="2018-01-16T14:05:00Z"/>
                <w:highlight w:val="white"/>
              </w:rPr>
            </w:pPr>
          </w:p>
          <w:p w14:paraId="2D3F8FD1" w14:textId="4B17B130" w:rsidR="00FE5592" w:rsidRDefault="00FE5592" w:rsidP="008B43ED">
            <w:pPr>
              <w:pStyle w:val="ListParagraph"/>
              <w:numPr>
                <w:ilvl w:val="0"/>
                <w:numId w:val="106"/>
              </w:numPr>
              <w:rPr>
                <w:ins w:id="2257" w:author="Peter Bomberg" w:date="2018-01-16T14:05:00Z"/>
              </w:rPr>
            </w:pPr>
            <w:moveTo w:id="2258" w:author="Peter Bomberg" w:date="2018-01-16T14:05:00Z">
              <w:r>
                <w:t xml:space="preserve">There may be a </w:t>
              </w:r>
            </w:moveTo>
            <w:moveToRangeEnd w:id="2254"/>
            <w:del w:id="2259" w:author="Peter Bomberg" w:date="2018-01-16T14:05:00Z">
              <w:r w:rsidR="00B77648" w:rsidRPr="00205681">
                <w:rPr>
                  <w:highlight w:val="white"/>
                </w:rPr>
                <w:delText>has not been defined</w:delText>
              </w:r>
            </w:del>
            <w:ins w:id="2260" w:author="Peter Bomberg" w:date="2018-01-16T14:05:00Z">
              <w:r>
                <w:t>part element</w:t>
              </w:r>
            </w:ins>
          </w:p>
          <w:p w14:paraId="02DF96DC" w14:textId="4B36F4F9" w:rsidR="0025588E" w:rsidRPr="00697D8F" w:rsidRDefault="00EB04DC" w:rsidP="008B43ED">
            <w:pPr>
              <w:pStyle w:val="ListParagraph"/>
              <w:numPr>
                <w:ilvl w:val="0"/>
                <w:numId w:val="263"/>
              </w:numPr>
              <w:rPr>
                <w:highlight w:val="white"/>
              </w:rPr>
            </w:pPr>
            <w:ins w:id="2261" w:author="Peter Bomberg" w:date="2018-01-16T14:05:00Z">
              <w:r>
                <w:rPr>
                  <w:highlight w:val="white"/>
                </w:rPr>
                <w:t xml:space="preserve">N.B. </w:t>
              </w:r>
              <w:r w:rsidR="007C7700">
                <w:rPr>
                  <w:highlight w:val="white"/>
                </w:rPr>
                <w:t>validation is performed at the element level</w:t>
              </w:r>
            </w:ins>
            <w:r w:rsidR="0025588E">
              <w:t>.</w:t>
            </w:r>
          </w:p>
          <w:p w14:paraId="4A455E77" w14:textId="77777777" w:rsidR="00FE5592" w:rsidRDefault="00FE5592" w:rsidP="00FD44A5">
            <w:pPr>
              <w:pStyle w:val="ListParagraph"/>
            </w:pPr>
          </w:p>
          <w:p w14:paraId="6245D465" w14:textId="3CC90BA5" w:rsidR="00FE5592" w:rsidRDefault="00FE5592" w:rsidP="008B43ED">
            <w:pPr>
              <w:pStyle w:val="ListParagraph"/>
              <w:numPr>
                <w:ilvl w:val="0"/>
                <w:numId w:val="106"/>
              </w:numPr>
              <w:rPr>
                <w:highlight w:val="white"/>
              </w:rPr>
            </w:pPr>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r>
              <w:rPr>
                <w:highlight w:val="white"/>
              </w:rPr>
              <w:t xml:space="preserve"> for all products, however it is optional for parts</w:t>
            </w:r>
          </w:p>
          <w:p w14:paraId="6F31177A" w14:textId="77777777" w:rsidR="00B77648" w:rsidRPr="00D00D4E" w:rsidRDefault="00B77648" w:rsidP="008B43ED">
            <w:pPr>
              <w:pStyle w:val="ListParagraph"/>
              <w:numPr>
                <w:ilvl w:val="0"/>
                <w:numId w:val="426"/>
              </w:numPr>
              <w:rPr>
                <w:del w:id="2262" w:author="Peter Bomberg" w:date="2018-01-16T14:05:00Z"/>
                <w:highlight w:val="white"/>
              </w:rPr>
            </w:pPr>
            <w:del w:id="2263" w:author="Peter Bomberg" w:date="2018-01-16T14:05:00Z">
              <w:r>
                <w:rPr>
                  <w:highlight w:val="white"/>
                </w:rPr>
                <w:delText xml:space="preserve">SPL Rule 3 </w:delText>
              </w:r>
              <w:r w:rsidRPr="00D00628">
                <w:rPr>
                  <w:highlight w:val="white"/>
                </w:rPr>
                <w:delText>identifies that</w:delText>
              </w:r>
            </w:del>
            <w:ins w:id="2264" w:author="Peter Bomberg" w:date="2018-01-16T14:05:00Z">
              <w:r w:rsidR="00EB04DC">
                <w:rPr>
                  <w:highlight w:val="white"/>
                </w:rPr>
                <w:t xml:space="preserve">N.B. </w:t>
              </w:r>
              <w:r w:rsidR="0025588E">
                <w:rPr>
                  <w:highlight w:val="white"/>
                </w:rPr>
                <w:t>validation is performed at</w:t>
              </w:r>
            </w:ins>
            <w:r w:rsidR="0025588E">
              <w:rPr>
                <w:highlight w:val="white"/>
              </w:rPr>
              <w:t xml:space="preserve"> the element </w:t>
            </w:r>
            <w:del w:id="2265" w:author="Peter Bomberg" w:date="2018-01-16T14:05:00Z">
              <w:r w:rsidRPr="00D00D4E">
                <w:rPr>
                  <w:highlight w:val="white"/>
                </w:rPr>
                <w:delText>has not been defined.</w:delText>
              </w:r>
            </w:del>
          </w:p>
          <w:p w14:paraId="7EEB68FD" w14:textId="495E9908" w:rsidR="00FE5592" w:rsidRPr="007C7700" w:rsidRDefault="00B77648" w:rsidP="008B43ED">
            <w:pPr>
              <w:pStyle w:val="ListParagraph"/>
              <w:numPr>
                <w:ilvl w:val="0"/>
                <w:numId w:val="264"/>
              </w:numPr>
              <w:rPr>
                <w:highlight w:val="white"/>
              </w:rPr>
            </w:pPr>
            <w:del w:id="2266" w:author="Peter Bomberg" w:date="2018-01-16T14:05:00Z">
              <w:r>
                <w:rPr>
                  <w:highlight w:val="white"/>
                </w:rPr>
                <w:delText>SPL Rule 4</w:delText>
              </w:r>
              <w:r w:rsidRPr="0081396B">
                <w:rPr>
                  <w:highlight w:val="white"/>
                </w:rPr>
                <w:delText xml:space="preserve"> identifies that more than one </w:delText>
              </w:r>
              <w:r w:rsidRPr="00F41C5A">
                <w:rPr>
                  <w:highlight w:val="white"/>
                </w:rPr>
                <w:delText>element is defined</w:delText>
              </w:r>
            </w:del>
            <w:ins w:id="2267" w:author="Peter Bomberg" w:date="2018-01-16T14:05:00Z">
              <w:r w:rsidR="0025588E">
                <w:rPr>
                  <w:highlight w:val="white"/>
                </w:rPr>
                <w:t>level</w:t>
              </w:r>
            </w:ins>
            <w:r w:rsidR="0025588E">
              <w:t>.</w:t>
            </w:r>
          </w:p>
        </w:tc>
      </w:tr>
    </w:tbl>
    <w:p w14:paraId="30F1BA8D" w14:textId="77777777" w:rsidR="00FE5592" w:rsidRDefault="00FE5592" w:rsidP="0080029F">
      <w:pPr>
        <w:rPr>
          <w:ins w:id="2268" w:author="Peter Bomberg" w:date="2018-01-16T14:05:00Z"/>
        </w:rPr>
      </w:pPr>
    </w:p>
    <w:p w14:paraId="64976C5A" w14:textId="77777777" w:rsidR="00FE5592" w:rsidRDefault="00FE5592" w:rsidP="0080029F">
      <w:pPr>
        <w:rPr>
          <w:ins w:id="2269" w:author="Peter Bomberg" w:date="2018-01-16T14:05: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35EB55D7" w14:textId="77777777" w:rsidTr="00122FE2">
        <w:trPr>
          <w:cantSplit/>
          <w:trHeight w:val="580"/>
          <w:tblHeader/>
          <w:ins w:id="2270" w:author="Peter Bomberg" w:date="2018-01-16T14:05:00Z"/>
        </w:trPr>
        <w:tc>
          <w:tcPr>
            <w:tcW w:w="2358" w:type="dxa"/>
            <w:shd w:val="clear" w:color="auto" w:fill="808080"/>
          </w:tcPr>
          <w:p w14:paraId="4BAB7264" w14:textId="77777777" w:rsidR="00A32EB7" w:rsidRPr="000445D1" w:rsidRDefault="00A32EB7" w:rsidP="0080029F">
            <w:pPr>
              <w:rPr>
                <w:ins w:id="2271" w:author="Peter Bomberg" w:date="2018-01-16T14:05:00Z"/>
              </w:rPr>
            </w:pPr>
            <w:ins w:id="2272" w:author="Peter Bomberg" w:date="2018-01-16T14:05:00Z">
              <w:r w:rsidRPr="00675DAA">
                <w:t>Element</w:t>
              </w:r>
            </w:ins>
          </w:p>
        </w:tc>
        <w:tc>
          <w:tcPr>
            <w:tcW w:w="1260" w:type="dxa"/>
            <w:shd w:val="clear" w:color="auto" w:fill="808080"/>
          </w:tcPr>
          <w:p w14:paraId="0B50336F" w14:textId="77777777" w:rsidR="00A32EB7" w:rsidRPr="00675DAA" w:rsidRDefault="00A32EB7" w:rsidP="0080029F">
            <w:pPr>
              <w:rPr>
                <w:ins w:id="2273" w:author="Peter Bomberg" w:date="2018-01-16T14:05:00Z"/>
              </w:rPr>
            </w:pPr>
            <w:ins w:id="2274" w:author="Peter Bomberg" w:date="2018-01-16T14:05:00Z">
              <w:r w:rsidRPr="00675DAA">
                <w:t>Attribute</w:t>
              </w:r>
            </w:ins>
          </w:p>
        </w:tc>
        <w:tc>
          <w:tcPr>
            <w:tcW w:w="1260" w:type="dxa"/>
            <w:shd w:val="clear" w:color="auto" w:fill="808080"/>
          </w:tcPr>
          <w:p w14:paraId="1ED1D948" w14:textId="77777777" w:rsidR="00A32EB7" w:rsidRPr="000445D1" w:rsidRDefault="00A32EB7" w:rsidP="0080029F">
            <w:pPr>
              <w:rPr>
                <w:ins w:id="2275" w:author="Peter Bomberg" w:date="2018-01-16T14:05:00Z"/>
              </w:rPr>
            </w:pPr>
            <w:ins w:id="2276" w:author="Peter Bomberg" w:date="2018-01-16T14:05:00Z">
              <w:r w:rsidRPr="00675DAA">
                <w:t>Cardinality</w:t>
              </w:r>
            </w:ins>
          </w:p>
        </w:tc>
        <w:tc>
          <w:tcPr>
            <w:tcW w:w="1350" w:type="dxa"/>
            <w:shd w:val="clear" w:color="auto" w:fill="808080"/>
          </w:tcPr>
          <w:p w14:paraId="73895C38" w14:textId="77777777" w:rsidR="00A32EB7" w:rsidRPr="00675DAA" w:rsidRDefault="00A32EB7" w:rsidP="0080029F">
            <w:pPr>
              <w:rPr>
                <w:ins w:id="2277" w:author="Peter Bomberg" w:date="2018-01-16T14:05:00Z"/>
              </w:rPr>
            </w:pPr>
            <w:ins w:id="2278" w:author="Peter Bomberg" w:date="2018-01-16T14:05:00Z">
              <w:r w:rsidRPr="00675DAA">
                <w:t>Value(s) Allowed</w:t>
              </w:r>
            </w:ins>
          </w:p>
          <w:p w14:paraId="77A3D1F7" w14:textId="77777777" w:rsidR="00A32EB7" w:rsidRPr="00675DAA" w:rsidRDefault="00A32EB7" w:rsidP="0080029F">
            <w:pPr>
              <w:rPr>
                <w:ins w:id="2279" w:author="Peter Bomberg" w:date="2018-01-16T14:05:00Z"/>
              </w:rPr>
            </w:pPr>
            <w:ins w:id="2280" w:author="Peter Bomberg" w:date="2018-01-16T14:05:00Z">
              <w:r w:rsidRPr="00675DAA">
                <w:t>Examples</w:t>
              </w:r>
            </w:ins>
          </w:p>
        </w:tc>
        <w:tc>
          <w:tcPr>
            <w:tcW w:w="3330" w:type="dxa"/>
            <w:shd w:val="clear" w:color="auto" w:fill="808080"/>
          </w:tcPr>
          <w:p w14:paraId="62BAFA39" w14:textId="77777777" w:rsidR="00A32EB7" w:rsidRPr="00675DAA" w:rsidRDefault="00A32EB7" w:rsidP="0080029F">
            <w:pPr>
              <w:rPr>
                <w:ins w:id="2281" w:author="Peter Bomberg" w:date="2018-01-16T14:05:00Z"/>
              </w:rPr>
            </w:pPr>
            <w:ins w:id="2282" w:author="Peter Bomberg" w:date="2018-01-16T14:05:00Z">
              <w:r w:rsidRPr="00675DAA">
                <w:t>Description</w:t>
              </w:r>
            </w:ins>
          </w:p>
          <w:p w14:paraId="3A1E4289" w14:textId="77777777" w:rsidR="00A32EB7" w:rsidRPr="00675DAA" w:rsidRDefault="00A32EB7" w:rsidP="0080029F">
            <w:pPr>
              <w:rPr>
                <w:ins w:id="2283" w:author="Peter Bomberg" w:date="2018-01-16T14:05:00Z"/>
              </w:rPr>
            </w:pPr>
            <w:ins w:id="2284" w:author="Peter Bomberg" w:date="2018-01-16T14:05:00Z">
              <w:r w:rsidRPr="00675DAA">
                <w:t>Instructions</w:t>
              </w:r>
            </w:ins>
          </w:p>
        </w:tc>
      </w:tr>
      <w:tr w:rsidR="00A32EB7" w:rsidRPr="00675DAA" w14:paraId="0D0BEE97" w14:textId="77777777" w:rsidTr="00122FE2">
        <w:trPr>
          <w:cantSplit/>
          <w:ins w:id="2285" w:author="Peter Bomberg" w:date="2018-01-16T14:05:00Z"/>
        </w:trPr>
        <w:tc>
          <w:tcPr>
            <w:tcW w:w="2358" w:type="dxa"/>
            <w:vMerge w:val="restart"/>
          </w:tcPr>
          <w:p w14:paraId="2048EB4E" w14:textId="32C44264" w:rsidR="00A32EB7" w:rsidRPr="00675DAA" w:rsidRDefault="00FE5592" w:rsidP="0080029F">
            <w:pPr>
              <w:rPr>
                <w:ins w:id="2286" w:author="Peter Bomberg" w:date="2018-01-16T14:05:00Z"/>
              </w:rPr>
            </w:pPr>
            <w:ins w:id="2287" w:author="Peter Bomberg" w:date="2018-01-16T14:05:00Z">
              <w:r w:rsidRPr="006841F8">
                <w:t>manufacturedProduct</w:t>
              </w:r>
              <w:r>
                <w:t>.</w:t>
              </w:r>
              <w:r w:rsidR="00A32EB7" w:rsidRPr="006841F8">
                <w:t>manufacturedProduct</w:t>
              </w:r>
              <w:r w:rsidR="00A32EB7">
                <w:t>.</w:t>
              </w:r>
              <w:r w:rsidR="00A32EB7" w:rsidRPr="00675DAA">
                <w:t>code</w:t>
              </w:r>
            </w:ins>
          </w:p>
        </w:tc>
        <w:tc>
          <w:tcPr>
            <w:tcW w:w="1260" w:type="dxa"/>
            <w:shd w:val="clear" w:color="auto" w:fill="D9D9D9"/>
          </w:tcPr>
          <w:p w14:paraId="2877CCC7" w14:textId="77777777" w:rsidR="00A32EB7" w:rsidRPr="00675DAA" w:rsidRDefault="00A32EB7" w:rsidP="0080029F">
            <w:pPr>
              <w:rPr>
                <w:ins w:id="2288" w:author="Peter Bomberg" w:date="2018-01-16T14:05:00Z"/>
              </w:rPr>
            </w:pPr>
            <w:ins w:id="2289" w:author="Peter Bomberg" w:date="2018-01-16T14:05:00Z">
              <w:r w:rsidRPr="00675DAA">
                <w:t>N/A</w:t>
              </w:r>
            </w:ins>
          </w:p>
        </w:tc>
        <w:tc>
          <w:tcPr>
            <w:tcW w:w="1260" w:type="dxa"/>
            <w:shd w:val="clear" w:color="auto" w:fill="D9D9D9"/>
          </w:tcPr>
          <w:p w14:paraId="16F7C609" w14:textId="77777777" w:rsidR="00A32EB7" w:rsidRPr="00675DAA" w:rsidRDefault="00A32EB7" w:rsidP="0080029F">
            <w:pPr>
              <w:rPr>
                <w:ins w:id="2290" w:author="Peter Bomberg" w:date="2018-01-16T14:05:00Z"/>
              </w:rPr>
            </w:pPr>
            <w:ins w:id="2291" w:author="Peter Bomberg" w:date="2018-01-16T14:05:00Z">
              <w:r w:rsidRPr="00675DAA">
                <w:t>1:1</w:t>
              </w:r>
            </w:ins>
          </w:p>
        </w:tc>
        <w:tc>
          <w:tcPr>
            <w:tcW w:w="1350" w:type="dxa"/>
            <w:shd w:val="clear" w:color="auto" w:fill="D9D9D9"/>
          </w:tcPr>
          <w:p w14:paraId="3A7515A5" w14:textId="77777777" w:rsidR="00A32EB7" w:rsidRPr="00675DAA" w:rsidRDefault="00A32EB7" w:rsidP="0080029F">
            <w:pPr>
              <w:rPr>
                <w:ins w:id="2292" w:author="Peter Bomberg" w:date="2018-01-16T14:05:00Z"/>
              </w:rPr>
            </w:pPr>
          </w:p>
        </w:tc>
        <w:tc>
          <w:tcPr>
            <w:tcW w:w="3330" w:type="dxa"/>
            <w:shd w:val="clear" w:color="auto" w:fill="D9D9D9"/>
          </w:tcPr>
          <w:p w14:paraId="38CC34A2" w14:textId="77777777" w:rsidR="00A32EB7" w:rsidRPr="00675DAA" w:rsidRDefault="00A32EB7" w:rsidP="0080029F">
            <w:pPr>
              <w:rPr>
                <w:ins w:id="2293" w:author="Peter Bomberg" w:date="2018-01-16T14:05:00Z"/>
              </w:rPr>
            </w:pPr>
          </w:p>
        </w:tc>
      </w:tr>
      <w:tr w:rsidR="00A32EB7" w:rsidRPr="00675DAA" w14:paraId="5CDADFF7" w14:textId="77777777" w:rsidTr="00122FE2">
        <w:trPr>
          <w:cantSplit/>
          <w:ins w:id="2294" w:author="Peter Bomberg" w:date="2018-01-16T14:05:00Z"/>
        </w:trPr>
        <w:tc>
          <w:tcPr>
            <w:tcW w:w="2358" w:type="dxa"/>
            <w:vMerge/>
          </w:tcPr>
          <w:p w14:paraId="1DCCD220" w14:textId="77777777" w:rsidR="00A32EB7" w:rsidRPr="00675DAA" w:rsidRDefault="00A32EB7" w:rsidP="0080029F">
            <w:pPr>
              <w:rPr>
                <w:ins w:id="2295" w:author="Peter Bomberg" w:date="2018-01-16T14:05:00Z"/>
              </w:rPr>
            </w:pPr>
          </w:p>
        </w:tc>
        <w:tc>
          <w:tcPr>
            <w:tcW w:w="1260" w:type="dxa"/>
          </w:tcPr>
          <w:p w14:paraId="55A5E31A" w14:textId="77777777" w:rsidR="00A32EB7" w:rsidRPr="00675DAA" w:rsidRDefault="00A32EB7" w:rsidP="0080029F">
            <w:pPr>
              <w:rPr>
                <w:ins w:id="2296" w:author="Peter Bomberg" w:date="2018-01-16T14:05:00Z"/>
              </w:rPr>
            </w:pPr>
            <w:ins w:id="2297" w:author="Peter Bomberg" w:date="2018-01-16T14:05:00Z">
              <w:r w:rsidRPr="00675DAA">
                <w:t>code</w:t>
              </w:r>
            </w:ins>
          </w:p>
        </w:tc>
        <w:tc>
          <w:tcPr>
            <w:tcW w:w="1260" w:type="dxa"/>
          </w:tcPr>
          <w:p w14:paraId="58062F3D" w14:textId="77777777" w:rsidR="00A32EB7" w:rsidRPr="00675DAA" w:rsidRDefault="00A32EB7" w:rsidP="0080029F">
            <w:pPr>
              <w:rPr>
                <w:ins w:id="2298" w:author="Peter Bomberg" w:date="2018-01-16T14:05:00Z"/>
              </w:rPr>
            </w:pPr>
            <w:ins w:id="2299" w:author="Peter Bomberg" w:date="2018-01-16T14:05:00Z">
              <w:r w:rsidRPr="00675DAA">
                <w:t>1:1</w:t>
              </w:r>
            </w:ins>
          </w:p>
        </w:tc>
        <w:tc>
          <w:tcPr>
            <w:tcW w:w="1350" w:type="dxa"/>
          </w:tcPr>
          <w:p w14:paraId="004F2C5A" w14:textId="77777777" w:rsidR="00A32EB7" w:rsidRPr="00675DAA" w:rsidRDefault="00A32EB7" w:rsidP="0080029F">
            <w:pPr>
              <w:rPr>
                <w:ins w:id="2300" w:author="Peter Bomberg" w:date="2018-01-16T14:05:00Z"/>
              </w:rPr>
            </w:pPr>
          </w:p>
        </w:tc>
        <w:tc>
          <w:tcPr>
            <w:tcW w:w="3330" w:type="dxa"/>
          </w:tcPr>
          <w:p w14:paraId="78652F77" w14:textId="77777777" w:rsidR="00A32EB7" w:rsidRPr="00675DAA" w:rsidRDefault="00A32EB7" w:rsidP="0080029F">
            <w:pPr>
              <w:rPr>
                <w:ins w:id="2301" w:author="Peter Bomberg" w:date="2018-01-16T14:05:00Z"/>
              </w:rPr>
            </w:pPr>
          </w:p>
        </w:tc>
      </w:tr>
      <w:tr w:rsidR="00A32EB7" w:rsidRPr="00675DAA" w14:paraId="484247AB" w14:textId="77777777" w:rsidTr="00122FE2">
        <w:trPr>
          <w:cantSplit/>
          <w:ins w:id="2302" w:author="Peter Bomberg" w:date="2018-01-16T14:05:00Z"/>
        </w:trPr>
        <w:tc>
          <w:tcPr>
            <w:tcW w:w="2358" w:type="dxa"/>
            <w:vMerge/>
          </w:tcPr>
          <w:p w14:paraId="53CEF8FF" w14:textId="77777777" w:rsidR="00A32EB7" w:rsidRPr="00675DAA" w:rsidRDefault="00A32EB7" w:rsidP="0080029F">
            <w:pPr>
              <w:rPr>
                <w:ins w:id="2303" w:author="Peter Bomberg" w:date="2018-01-16T14:05:00Z"/>
              </w:rPr>
            </w:pPr>
          </w:p>
        </w:tc>
        <w:tc>
          <w:tcPr>
            <w:tcW w:w="1260" w:type="dxa"/>
          </w:tcPr>
          <w:p w14:paraId="4633288D" w14:textId="77777777" w:rsidR="00A32EB7" w:rsidRPr="00675DAA" w:rsidRDefault="00A32EB7" w:rsidP="0080029F">
            <w:pPr>
              <w:rPr>
                <w:ins w:id="2304" w:author="Peter Bomberg" w:date="2018-01-16T14:05:00Z"/>
              </w:rPr>
            </w:pPr>
            <w:ins w:id="2305" w:author="Peter Bomberg" w:date="2018-01-16T14:05:00Z">
              <w:r w:rsidRPr="00675DAA">
                <w:t>codeSystem</w:t>
              </w:r>
            </w:ins>
          </w:p>
        </w:tc>
        <w:tc>
          <w:tcPr>
            <w:tcW w:w="1260" w:type="dxa"/>
          </w:tcPr>
          <w:p w14:paraId="33A781DD" w14:textId="77777777" w:rsidR="00A32EB7" w:rsidRPr="00675DAA" w:rsidRDefault="00A32EB7" w:rsidP="0080029F">
            <w:pPr>
              <w:rPr>
                <w:ins w:id="2306" w:author="Peter Bomberg" w:date="2018-01-16T14:05:00Z"/>
              </w:rPr>
            </w:pPr>
            <w:ins w:id="2307" w:author="Peter Bomberg" w:date="2018-01-16T14:05:00Z">
              <w:r w:rsidRPr="00675DAA">
                <w:t>1:1</w:t>
              </w:r>
            </w:ins>
          </w:p>
        </w:tc>
        <w:tc>
          <w:tcPr>
            <w:tcW w:w="1350" w:type="dxa"/>
          </w:tcPr>
          <w:p w14:paraId="3C2DD08E" w14:textId="77777777" w:rsidR="00A32EB7" w:rsidRPr="00675DAA" w:rsidRDefault="00A32EB7" w:rsidP="0080029F">
            <w:pPr>
              <w:rPr>
                <w:ins w:id="2308" w:author="Peter Bomberg" w:date="2018-01-16T14:05:00Z"/>
              </w:rPr>
            </w:pPr>
          </w:p>
        </w:tc>
        <w:tc>
          <w:tcPr>
            <w:tcW w:w="3330" w:type="dxa"/>
          </w:tcPr>
          <w:p w14:paraId="44A6A630" w14:textId="77777777" w:rsidR="00A32EB7" w:rsidRPr="00675DAA" w:rsidRDefault="00A32EB7" w:rsidP="0080029F">
            <w:pPr>
              <w:rPr>
                <w:ins w:id="2309" w:author="Peter Bomberg" w:date="2018-01-16T14:05:00Z"/>
              </w:rPr>
            </w:pPr>
          </w:p>
        </w:tc>
      </w:tr>
      <w:tr w:rsidR="00A32EB7" w:rsidRPr="00675DAA" w14:paraId="1CAE0BE2" w14:textId="77777777" w:rsidTr="00122FE2">
        <w:trPr>
          <w:cantSplit/>
          <w:ins w:id="2310" w:author="Peter Bomberg" w:date="2018-01-16T14:05:00Z"/>
        </w:trPr>
        <w:tc>
          <w:tcPr>
            <w:tcW w:w="2358" w:type="dxa"/>
            <w:vMerge/>
          </w:tcPr>
          <w:p w14:paraId="31C448DC" w14:textId="77777777" w:rsidR="00A32EB7" w:rsidRPr="00675DAA" w:rsidRDefault="00A32EB7" w:rsidP="0080029F">
            <w:pPr>
              <w:rPr>
                <w:ins w:id="2311" w:author="Peter Bomberg" w:date="2018-01-16T14:05:00Z"/>
              </w:rPr>
            </w:pPr>
          </w:p>
        </w:tc>
        <w:tc>
          <w:tcPr>
            <w:tcW w:w="1260" w:type="dxa"/>
          </w:tcPr>
          <w:p w14:paraId="522BDC50" w14:textId="77777777" w:rsidR="00A32EB7" w:rsidRPr="00675DAA" w:rsidRDefault="00A32EB7" w:rsidP="0080029F">
            <w:pPr>
              <w:rPr>
                <w:ins w:id="2312" w:author="Peter Bomberg" w:date="2018-01-16T14:05:00Z"/>
              </w:rPr>
            </w:pPr>
            <w:ins w:id="2313" w:author="Peter Bomberg" w:date="2018-01-16T14:05:00Z">
              <w:r w:rsidRPr="00675DAA">
                <w:t>displayName</w:t>
              </w:r>
            </w:ins>
          </w:p>
        </w:tc>
        <w:tc>
          <w:tcPr>
            <w:tcW w:w="1260" w:type="dxa"/>
          </w:tcPr>
          <w:p w14:paraId="77AFD255" w14:textId="77777777" w:rsidR="00A32EB7" w:rsidRPr="00675DAA" w:rsidRDefault="00A32EB7" w:rsidP="0080029F">
            <w:pPr>
              <w:rPr>
                <w:ins w:id="2314" w:author="Peter Bomberg" w:date="2018-01-16T14:05:00Z"/>
              </w:rPr>
            </w:pPr>
            <w:ins w:id="2315" w:author="Peter Bomberg" w:date="2018-01-16T14:05:00Z">
              <w:r w:rsidRPr="00675DAA">
                <w:t>1:1</w:t>
              </w:r>
            </w:ins>
          </w:p>
        </w:tc>
        <w:tc>
          <w:tcPr>
            <w:tcW w:w="1350" w:type="dxa"/>
          </w:tcPr>
          <w:p w14:paraId="2F250EF3" w14:textId="77777777" w:rsidR="00A32EB7" w:rsidRPr="00675DAA" w:rsidRDefault="00A32EB7" w:rsidP="0080029F">
            <w:pPr>
              <w:rPr>
                <w:ins w:id="2316" w:author="Peter Bomberg" w:date="2018-01-16T14:05:00Z"/>
              </w:rPr>
            </w:pPr>
          </w:p>
        </w:tc>
        <w:tc>
          <w:tcPr>
            <w:tcW w:w="3330" w:type="dxa"/>
          </w:tcPr>
          <w:p w14:paraId="3BBB54B9" w14:textId="77777777" w:rsidR="00A32EB7" w:rsidRPr="00675DAA" w:rsidRDefault="00A32EB7" w:rsidP="0080029F">
            <w:pPr>
              <w:rPr>
                <w:ins w:id="2317" w:author="Peter Bomberg" w:date="2018-01-16T14:05:00Z"/>
              </w:rPr>
            </w:pPr>
          </w:p>
        </w:tc>
      </w:tr>
      <w:tr w:rsidR="00A32EB7" w:rsidRPr="00675DAA" w14:paraId="23D77C22" w14:textId="77777777" w:rsidTr="00122FE2">
        <w:trPr>
          <w:cantSplit/>
          <w:ins w:id="2318" w:author="Peter Bomberg" w:date="2018-01-16T14:05:00Z"/>
        </w:trPr>
        <w:tc>
          <w:tcPr>
            <w:tcW w:w="2358" w:type="dxa"/>
            <w:shd w:val="clear" w:color="auto" w:fill="808080"/>
          </w:tcPr>
          <w:p w14:paraId="5C0AAC4D" w14:textId="77777777" w:rsidR="00A32EB7" w:rsidRPr="00675DAA" w:rsidRDefault="00A32EB7" w:rsidP="0080029F">
            <w:pPr>
              <w:rPr>
                <w:ins w:id="2319" w:author="Peter Bomberg" w:date="2018-01-16T14:05:00Z"/>
              </w:rPr>
            </w:pPr>
            <w:ins w:id="2320" w:author="Peter Bomberg" w:date="2018-01-16T14:05:00Z">
              <w:r w:rsidRPr="00675DAA">
                <w:t>Conformance</w:t>
              </w:r>
            </w:ins>
          </w:p>
        </w:tc>
        <w:tc>
          <w:tcPr>
            <w:tcW w:w="7200" w:type="dxa"/>
            <w:gridSpan w:val="4"/>
          </w:tcPr>
          <w:p w14:paraId="2080DF97" w14:textId="624BCBDC" w:rsidR="00A32EB7" w:rsidRDefault="00A32EB7" w:rsidP="008B43ED">
            <w:pPr>
              <w:pStyle w:val="ListParagraph"/>
              <w:numPr>
                <w:ilvl w:val="0"/>
                <w:numId w:val="107"/>
              </w:numPr>
              <w:rPr>
                <w:ins w:id="2321" w:author="Peter Bomberg" w:date="2018-01-16T14:05:00Z"/>
              </w:rPr>
            </w:pPr>
            <w:ins w:id="2322" w:author="Peter Bomberg" w:date="2018-01-16T14:05:00Z">
              <w:r>
                <w:t>There is an code element</w:t>
              </w:r>
            </w:ins>
          </w:p>
          <w:p w14:paraId="4D36C689" w14:textId="77777777" w:rsidR="001C655E" w:rsidRDefault="001C655E" w:rsidP="008B43ED">
            <w:pPr>
              <w:pStyle w:val="ListParagraph"/>
              <w:numPr>
                <w:ilvl w:val="0"/>
                <w:numId w:val="258"/>
              </w:numPr>
              <w:rPr>
                <w:ins w:id="2323" w:author="Peter Bomberg" w:date="2018-01-16T14:05:00Z"/>
                <w:highlight w:val="white"/>
              </w:rPr>
            </w:pPr>
            <w:ins w:id="232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ins>
          </w:p>
          <w:p w14:paraId="606880CA" w14:textId="16C41561" w:rsidR="001C655E" w:rsidRPr="00CF3168" w:rsidRDefault="001C655E" w:rsidP="008B43ED">
            <w:pPr>
              <w:pStyle w:val="ListParagraph"/>
              <w:numPr>
                <w:ilvl w:val="0"/>
                <w:numId w:val="258"/>
              </w:numPr>
              <w:rPr>
                <w:ins w:id="2325" w:author="Peter Bomberg" w:date="2018-01-16T14:05:00Z"/>
                <w:highlight w:val="white"/>
              </w:rPr>
            </w:pPr>
            <w:ins w:id="2326" w:author="Peter Bomberg" w:date="2018-01-16T14:05:00Z">
              <w:r w:rsidRPr="00697D8F">
                <w:rPr>
                  <w:highlight w:val="white"/>
                </w:rPr>
                <w:t xml:space="preserve">SPL Rule 4 identifies that the </w:t>
              </w:r>
              <w:r w:rsidRPr="00D00628">
                <w:t>element has been defined</w:t>
              </w:r>
              <w:r>
                <w:t xml:space="preserve"> more than once, this will trigger a schema validation </w:t>
              </w:r>
              <w:r w:rsidR="0075626F">
                <w:t>error.</w:t>
              </w:r>
            </w:ins>
          </w:p>
          <w:p w14:paraId="42C980D1" w14:textId="77777777" w:rsidR="00CF3168" w:rsidRDefault="00CF3168" w:rsidP="0080029F">
            <w:pPr>
              <w:pStyle w:val="ListParagraph"/>
              <w:rPr>
                <w:ins w:id="2327" w:author="Peter Bomberg" w:date="2018-01-16T14:05:00Z"/>
              </w:rPr>
            </w:pPr>
          </w:p>
          <w:p w14:paraId="51B53167" w14:textId="64C39153" w:rsidR="00CA017E" w:rsidRDefault="00CA017E" w:rsidP="008B43ED">
            <w:pPr>
              <w:pStyle w:val="ListParagraph"/>
              <w:numPr>
                <w:ilvl w:val="0"/>
                <w:numId w:val="107"/>
              </w:numPr>
              <w:rPr>
                <w:ins w:id="2328" w:author="Peter Bomberg" w:date="2018-01-16T14:05:00Z"/>
              </w:rPr>
            </w:pPr>
            <w:ins w:id="2329" w:author="Peter Bomberg" w:date="2018-01-16T14:05:00Z">
              <w:r w:rsidRPr="00C80C46">
                <w:t>There is a code</w:t>
              </w:r>
              <w:r>
                <w:t>, codeSystem</w:t>
              </w:r>
              <w:r w:rsidRPr="00C80C46">
                <w:t xml:space="preserve"> and </w:t>
              </w:r>
              <w:r w:rsidRPr="00675DAA">
                <w:t>displayName</w:t>
              </w:r>
              <w:r>
                <w:t xml:space="preserve"> attribute derived from OID </w:t>
              </w:r>
              <w:r w:rsidRPr="00886E3D">
                <w:t>2.16.840.1.113883.2.20.6.42</w:t>
              </w:r>
              <w:r>
                <w:t xml:space="preserve">, where the </w:t>
              </w:r>
              <w:r w:rsidRPr="00675DAA">
                <w:t>displayName</w:t>
              </w:r>
              <w:r>
                <w:t xml:space="preserve"> </w:t>
              </w:r>
              <w:r w:rsidRPr="00675DAA">
                <w:t>shall display the</w:t>
              </w:r>
              <w:r>
                <w:t xml:space="preserve"> appropriate label.</w:t>
              </w:r>
            </w:ins>
          </w:p>
          <w:p w14:paraId="2ACE4F9E" w14:textId="77777777" w:rsidR="0072026E" w:rsidRDefault="0072026E" w:rsidP="008B43ED">
            <w:pPr>
              <w:pStyle w:val="ListParagraph"/>
              <w:numPr>
                <w:ilvl w:val="0"/>
                <w:numId w:val="265"/>
              </w:numPr>
              <w:rPr>
                <w:ins w:id="2330" w:author="Peter Bomberg" w:date="2018-01-16T14:05:00Z"/>
                <w:highlight w:val="white"/>
              </w:rPr>
            </w:pPr>
            <w:ins w:id="2331" w:author="Peter Bomberg" w:date="2018-01-16T14:05:00Z">
              <w:r w:rsidRPr="002C49C1">
                <w:rPr>
                  <w:highlight w:val="white"/>
                </w:rPr>
                <w:t>SPL Rule 2 identifies that the OID value is incorrect.</w:t>
              </w:r>
            </w:ins>
          </w:p>
          <w:p w14:paraId="47D12E40" w14:textId="77777777" w:rsidR="0072026E" w:rsidRDefault="0072026E" w:rsidP="008B43ED">
            <w:pPr>
              <w:pStyle w:val="ListParagraph"/>
              <w:numPr>
                <w:ilvl w:val="0"/>
                <w:numId w:val="265"/>
              </w:numPr>
              <w:rPr>
                <w:ins w:id="2332" w:author="Peter Bomberg" w:date="2018-01-16T14:05:00Z"/>
                <w:highlight w:val="white"/>
              </w:rPr>
            </w:pPr>
            <w:ins w:id="2333"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3EE81C86" w14:textId="77777777" w:rsidR="0072026E" w:rsidRDefault="0072026E" w:rsidP="008B43ED">
            <w:pPr>
              <w:pStyle w:val="ListParagraph"/>
              <w:numPr>
                <w:ilvl w:val="0"/>
                <w:numId w:val="265"/>
              </w:numPr>
              <w:rPr>
                <w:ins w:id="2334" w:author="Peter Bomberg" w:date="2018-01-16T14:05:00Z"/>
                <w:highlight w:val="white"/>
              </w:rPr>
            </w:pPr>
            <w:ins w:id="2335"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99B2143" w14:textId="77777777" w:rsidR="0072026E" w:rsidRDefault="0072026E" w:rsidP="008B43ED">
            <w:pPr>
              <w:pStyle w:val="ListParagraph"/>
              <w:numPr>
                <w:ilvl w:val="0"/>
                <w:numId w:val="265"/>
              </w:numPr>
              <w:rPr>
                <w:ins w:id="2336" w:author="Peter Bomberg" w:date="2018-01-16T14:05:00Z"/>
                <w:highlight w:val="white"/>
              </w:rPr>
            </w:pPr>
            <w:ins w:id="2337"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EFF9633" w14:textId="77777777" w:rsidR="0072026E" w:rsidRDefault="0072026E" w:rsidP="008B43ED">
            <w:pPr>
              <w:pStyle w:val="ListParagraph"/>
              <w:numPr>
                <w:ilvl w:val="0"/>
                <w:numId w:val="265"/>
              </w:numPr>
              <w:rPr>
                <w:ins w:id="2338" w:author="Peter Bomberg" w:date="2018-01-16T14:05:00Z"/>
                <w:highlight w:val="white"/>
              </w:rPr>
            </w:pPr>
            <w:ins w:id="2339" w:author="Peter Bomberg" w:date="2018-01-16T14:05:00Z">
              <w:r w:rsidRPr="005225FB">
                <w:rPr>
                  <w:highlight w:val="white"/>
                </w:rPr>
                <w:t>SPL Rule 7 identifies that displayName does not match the CV value.</w:t>
              </w:r>
            </w:ins>
          </w:p>
          <w:p w14:paraId="63E45702" w14:textId="77777777" w:rsidR="00B84814" w:rsidRDefault="00CA017E" w:rsidP="008B43ED">
            <w:pPr>
              <w:pStyle w:val="ListParagraph"/>
              <w:numPr>
                <w:ilvl w:val="0"/>
                <w:numId w:val="265"/>
              </w:numPr>
              <w:rPr>
                <w:ins w:id="2340" w:author="Peter Bomberg" w:date="2018-01-16T14:05:00Z"/>
                <w:highlight w:val="white"/>
              </w:rPr>
            </w:pPr>
            <w:ins w:id="2341" w:author="Peter Bomberg" w:date="2018-01-16T14:05:00Z">
              <w:r w:rsidRPr="0072026E">
                <w:rPr>
                  <w:highlight w:val="white"/>
                </w:rPr>
                <w:t>SPL Rule 8 identifies that the code is not in the CV or is not contextually correct.</w:t>
              </w:r>
            </w:ins>
          </w:p>
          <w:p w14:paraId="704BB7CF" w14:textId="785C2F36" w:rsidR="00A920F6" w:rsidRPr="0072026E" w:rsidRDefault="00A920F6" w:rsidP="008B43ED">
            <w:pPr>
              <w:pStyle w:val="ListParagraph"/>
              <w:numPr>
                <w:ilvl w:val="0"/>
                <w:numId w:val="265"/>
              </w:numPr>
              <w:rPr>
                <w:ins w:id="2342" w:author="Peter Bomberg" w:date="2018-01-16T14:05:00Z"/>
                <w:highlight w:val="white"/>
              </w:rPr>
            </w:pPr>
            <w:ins w:id="2343" w:author="Peter Bomberg" w:date="2018-01-16T14:05:00Z">
              <w:r w:rsidRPr="00337A08">
                <w:rPr>
                  <w:sz w:val="22"/>
                  <w:szCs w:val="22"/>
                  <w:highlight w:val="white"/>
                </w:rPr>
                <w:t>SPL Rule 15 identifies that there is a notification flag for the content.</w:t>
              </w:r>
            </w:ins>
          </w:p>
        </w:tc>
      </w:tr>
    </w:tbl>
    <w:p w14:paraId="1CC1E89D" w14:textId="77777777" w:rsidR="00A32EB7" w:rsidRDefault="00A32EB7" w:rsidP="0080029F">
      <w:pPr>
        <w:rPr>
          <w:ins w:id="2344" w:author="Peter Bomberg" w:date="2018-01-16T14:05: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180B7378" w14:textId="77777777" w:rsidTr="005F286F">
        <w:trPr>
          <w:cantSplit/>
          <w:trHeight w:val="580"/>
          <w:tblHeader/>
          <w:ins w:id="2345" w:author="Peter Bomberg" w:date="2018-01-16T14:05:00Z"/>
        </w:trPr>
        <w:tc>
          <w:tcPr>
            <w:tcW w:w="2358" w:type="dxa"/>
            <w:shd w:val="clear" w:color="auto" w:fill="808080"/>
          </w:tcPr>
          <w:p w14:paraId="560594B8" w14:textId="77777777" w:rsidR="009C479B" w:rsidRPr="000445D1" w:rsidRDefault="009C479B" w:rsidP="005F286F">
            <w:pPr>
              <w:rPr>
                <w:ins w:id="2346" w:author="Peter Bomberg" w:date="2018-01-16T14:05:00Z"/>
              </w:rPr>
            </w:pPr>
            <w:ins w:id="2347" w:author="Peter Bomberg" w:date="2018-01-16T14:05:00Z">
              <w:r w:rsidRPr="00675DAA">
                <w:t>Element</w:t>
              </w:r>
            </w:ins>
          </w:p>
        </w:tc>
        <w:tc>
          <w:tcPr>
            <w:tcW w:w="1260" w:type="dxa"/>
            <w:shd w:val="clear" w:color="auto" w:fill="808080"/>
          </w:tcPr>
          <w:p w14:paraId="2F272DD6" w14:textId="77777777" w:rsidR="009C479B" w:rsidRPr="00675DAA" w:rsidRDefault="009C479B" w:rsidP="005F286F">
            <w:pPr>
              <w:rPr>
                <w:ins w:id="2348" w:author="Peter Bomberg" w:date="2018-01-16T14:05:00Z"/>
              </w:rPr>
            </w:pPr>
            <w:ins w:id="2349" w:author="Peter Bomberg" w:date="2018-01-16T14:05:00Z">
              <w:r w:rsidRPr="00675DAA">
                <w:t>Attribute</w:t>
              </w:r>
            </w:ins>
          </w:p>
        </w:tc>
        <w:tc>
          <w:tcPr>
            <w:tcW w:w="1260" w:type="dxa"/>
            <w:shd w:val="clear" w:color="auto" w:fill="808080"/>
          </w:tcPr>
          <w:p w14:paraId="0D16402A" w14:textId="77777777" w:rsidR="009C479B" w:rsidRPr="000445D1" w:rsidRDefault="009C479B" w:rsidP="005F286F">
            <w:pPr>
              <w:rPr>
                <w:ins w:id="2350" w:author="Peter Bomberg" w:date="2018-01-16T14:05:00Z"/>
              </w:rPr>
            </w:pPr>
            <w:ins w:id="2351" w:author="Peter Bomberg" w:date="2018-01-16T14:05:00Z">
              <w:r w:rsidRPr="00675DAA">
                <w:t>Cardinality</w:t>
              </w:r>
            </w:ins>
          </w:p>
        </w:tc>
        <w:tc>
          <w:tcPr>
            <w:tcW w:w="1350" w:type="dxa"/>
            <w:shd w:val="clear" w:color="auto" w:fill="808080"/>
          </w:tcPr>
          <w:p w14:paraId="29A8416F" w14:textId="77777777" w:rsidR="009C479B" w:rsidRPr="00675DAA" w:rsidRDefault="009C479B" w:rsidP="005F286F">
            <w:pPr>
              <w:rPr>
                <w:ins w:id="2352" w:author="Peter Bomberg" w:date="2018-01-16T14:05:00Z"/>
              </w:rPr>
            </w:pPr>
            <w:ins w:id="2353" w:author="Peter Bomberg" w:date="2018-01-16T14:05:00Z">
              <w:r w:rsidRPr="00675DAA">
                <w:t>Value(s) Allowed</w:t>
              </w:r>
            </w:ins>
          </w:p>
          <w:p w14:paraId="36E2FF50" w14:textId="77777777" w:rsidR="009C479B" w:rsidRPr="00675DAA" w:rsidRDefault="009C479B" w:rsidP="005F286F">
            <w:pPr>
              <w:rPr>
                <w:ins w:id="2354" w:author="Peter Bomberg" w:date="2018-01-16T14:05:00Z"/>
              </w:rPr>
            </w:pPr>
            <w:ins w:id="2355" w:author="Peter Bomberg" w:date="2018-01-16T14:05:00Z">
              <w:r w:rsidRPr="00675DAA">
                <w:t>Examples</w:t>
              </w:r>
            </w:ins>
          </w:p>
        </w:tc>
        <w:tc>
          <w:tcPr>
            <w:tcW w:w="3330" w:type="dxa"/>
            <w:shd w:val="clear" w:color="auto" w:fill="808080"/>
          </w:tcPr>
          <w:p w14:paraId="3D697E8C" w14:textId="77777777" w:rsidR="009C479B" w:rsidRPr="00675DAA" w:rsidRDefault="009C479B" w:rsidP="005F286F">
            <w:pPr>
              <w:rPr>
                <w:ins w:id="2356" w:author="Peter Bomberg" w:date="2018-01-16T14:05:00Z"/>
              </w:rPr>
            </w:pPr>
            <w:ins w:id="2357" w:author="Peter Bomberg" w:date="2018-01-16T14:05:00Z">
              <w:r w:rsidRPr="00675DAA">
                <w:t>Description</w:t>
              </w:r>
            </w:ins>
          </w:p>
          <w:p w14:paraId="13289C93" w14:textId="77777777" w:rsidR="009C479B" w:rsidRPr="00675DAA" w:rsidRDefault="009C479B" w:rsidP="005F286F">
            <w:pPr>
              <w:rPr>
                <w:ins w:id="2358" w:author="Peter Bomberg" w:date="2018-01-16T14:05:00Z"/>
              </w:rPr>
            </w:pPr>
            <w:ins w:id="2359" w:author="Peter Bomberg" w:date="2018-01-16T14:05:00Z">
              <w:r w:rsidRPr="00675DAA">
                <w:t>Instructions</w:t>
              </w:r>
            </w:ins>
          </w:p>
        </w:tc>
      </w:tr>
      <w:tr w:rsidR="009C479B" w:rsidRPr="00675DAA" w14:paraId="136887F3" w14:textId="77777777" w:rsidTr="005F286F">
        <w:trPr>
          <w:cantSplit/>
          <w:ins w:id="2360" w:author="Peter Bomberg" w:date="2018-01-16T14:05:00Z"/>
        </w:trPr>
        <w:tc>
          <w:tcPr>
            <w:tcW w:w="2358" w:type="dxa"/>
            <w:vMerge w:val="restart"/>
          </w:tcPr>
          <w:p w14:paraId="0A5981B0" w14:textId="64A9207B" w:rsidR="009C479B" w:rsidRDefault="00FE5592" w:rsidP="005F286F">
            <w:pPr>
              <w:rPr>
                <w:ins w:id="2361" w:author="Peter Bomberg" w:date="2018-01-16T14:05:00Z"/>
                <w:color w:val="auto"/>
                <w:sz w:val="24"/>
                <w:szCs w:val="24"/>
                <w:highlight w:val="white"/>
                <w:lang w:val="en-US"/>
              </w:rPr>
            </w:pPr>
            <w:ins w:id="2362" w:author="Peter Bomberg" w:date="2018-01-16T14:05:00Z">
              <w:r w:rsidRPr="006841F8">
                <w:t>manufacturedProduct</w:t>
              </w:r>
              <w:r>
                <w:t>.</w:t>
              </w:r>
              <w:r w:rsidR="009C479B" w:rsidRPr="006841F8">
                <w:t>manufacturedProduct</w:t>
              </w:r>
              <w:r w:rsidR="009C479B">
                <w:t>.name</w:t>
              </w:r>
            </w:ins>
          </w:p>
          <w:p w14:paraId="26D0EE2B" w14:textId="77777777" w:rsidR="009C479B" w:rsidRPr="00675DAA" w:rsidRDefault="009C479B" w:rsidP="005F286F">
            <w:pPr>
              <w:rPr>
                <w:ins w:id="2363" w:author="Peter Bomberg" w:date="2018-01-16T14:05:00Z"/>
              </w:rPr>
            </w:pPr>
          </w:p>
        </w:tc>
        <w:tc>
          <w:tcPr>
            <w:tcW w:w="1260" w:type="dxa"/>
            <w:shd w:val="clear" w:color="auto" w:fill="D9D9D9"/>
          </w:tcPr>
          <w:p w14:paraId="384DA80F" w14:textId="77777777" w:rsidR="009C479B" w:rsidRPr="00675DAA" w:rsidRDefault="009C479B" w:rsidP="005F286F">
            <w:pPr>
              <w:rPr>
                <w:ins w:id="2364" w:author="Peter Bomberg" w:date="2018-01-16T14:05:00Z"/>
              </w:rPr>
            </w:pPr>
            <w:ins w:id="2365" w:author="Peter Bomberg" w:date="2018-01-16T14:05:00Z">
              <w:r w:rsidRPr="00675DAA">
                <w:t>N/A</w:t>
              </w:r>
            </w:ins>
          </w:p>
        </w:tc>
        <w:tc>
          <w:tcPr>
            <w:tcW w:w="1260" w:type="dxa"/>
            <w:shd w:val="clear" w:color="auto" w:fill="D9D9D9"/>
          </w:tcPr>
          <w:p w14:paraId="16352962" w14:textId="77777777" w:rsidR="009C479B" w:rsidRPr="00675DAA" w:rsidRDefault="009C479B" w:rsidP="005F286F">
            <w:pPr>
              <w:rPr>
                <w:ins w:id="2366" w:author="Peter Bomberg" w:date="2018-01-16T14:05:00Z"/>
              </w:rPr>
            </w:pPr>
            <w:ins w:id="2367" w:author="Peter Bomberg" w:date="2018-01-16T14:05:00Z">
              <w:r w:rsidRPr="00675DAA">
                <w:t>1:1</w:t>
              </w:r>
            </w:ins>
          </w:p>
        </w:tc>
        <w:tc>
          <w:tcPr>
            <w:tcW w:w="1350" w:type="dxa"/>
            <w:shd w:val="clear" w:color="auto" w:fill="D9D9D9"/>
          </w:tcPr>
          <w:p w14:paraId="10815797" w14:textId="77777777" w:rsidR="009C479B" w:rsidRPr="00675DAA" w:rsidRDefault="009C479B" w:rsidP="005F286F">
            <w:pPr>
              <w:rPr>
                <w:ins w:id="2368" w:author="Peter Bomberg" w:date="2018-01-16T14:05:00Z"/>
              </w:rPr>
            </w:pPr>
          </w:p>
        </w:tc>
        <w:tc>
          <w:tcPr>
            <w:tcW w:w="3330" w:type="dxa"/>
            <w:shd w:val="clear" w:color="auto" w:fill="D9D9D9"/>
          </w:tcPr>
          <w:p w14:paraId="4D09FE2B" w14:textId="77777777" w:rsidR="009C479B" w:rsidRPr="00675DAA" w:rsidRDefault="009C479B" w:rsidP="005F286F">
            <w:pPr>
              <w:rPr>
                <w:ins w:id="2369" w:author="Peter Bomberg" w:date="2018-01-16T14:05:00Z"/>
              </w:rPr>
            </w:pPr>
          </w:p>
        </w:tc>
      </w:tr>
      <w:tr w:rsidR="009C479B" w:rsidRPr="00675DAA" w14:paraId="123BC928" w14:textId="77777777" w:rsidTr="005F286F">
        <w:trPr>
          <w:cantSplit/>
          <w:ins w:id="2370" w:author="Peter Bomberg" w:date="2018-01-16T14:05:00Z"/>
        </w:trPr>
        <w:tc>
          <w:tcPr>
            <w:tcW w:w="2358" w:type="dxa"/>
            <w:vMerge/>
          </w:tcPr>
          <w:p w14:paraId="2C341DF7" w14:textId="77777777" w:rsidR="009C479B" w:rsidRPr="00675DAA" w:rsidRDefault="009C479B" w:rsidP="005F286F">
            <w:pPr>
              <w:rPr>
                <w:ins w:id="2371" w:author="Peter Bomberg" w:date="2018-01-16T14:05:00Z"/>
              </w:rPr>
            </w:pPr>
          </w:p>
        </w:tc>
        <w:tc>
          <w:tcPr>
            <w:tcW w:w="1260" w:type="dxa"/>
          </w:tcPr>
          <w:p w14:paraId="666E5868" w14:textId="77777777" w:rsidR="009C479B" w:rsidRPr="00675DAA" w:rsidRDefault="009C479B" w:rsidP="005F286F">
            <w:pPr>
              <w:rPr>
                <w:ins w:id="2372" w:author="Peter Bomberg" w:date="2018-01-16T14:05:00Z"/>
              </w:rPr>
            </w:pPr>
          </w:p>
        </w:tc>
        <w:tc>
          <w:tcPr>
            <w:tcW w:w="1260" w:type="dxa"/>
          </w:tcPr>
          <w:p w14:paraId="32427928" w14:textId="77777777" w:rsidR="009C479B" w:rsidRPr="00675DAA" w:rsidRDefault="009C479B" w:rsidP="005F286F">
            <w:pPr>
              <w:rPr>
                <w:ins w:id="2373" w:author="Peter Bomberg" w:date="2018-01-16T14:05:00Z"/>
              </w:rPr>
            </w:pPr>
          </w:p>
        </w:tc>
        <w:tc>
          <w:tcPr>
            <w:tcW w:w="1350" w:type="dxa"/>
          </w:tcPr>
          <w:p w14:paraId="3B2EB22C" w14:textId="77777777" w:rsidR="009C479B" w:rsidRPr="00675DAA" w:rsidRDefault="009C479B" w:rsidP="005F286F">
            <w:pPr>
              <w:rPr>
                <w:ins w:id="2374" w:author="Peter Bomberg" w:date="2018-01-16T14:05:00Z"/>
              </w:rPr>
            </w:pPr>
          </w:p>
        </w:tc>
        <w:tc>
          <w:tcPr>
            <w:tcW w:w="3330" w:type="dxa"/>
          </w:tcPr>
          <w:p w14:paraId="09761622" w14:textId="77777777" w:rsidR="009C479B" w:rsidRPr="00675DAA" w:rsidRDefault="009C479B" w:rsidP="005F286F">
            <w:pPr>
              <w:rPr>
                <w:ins w:id="2375" w:author="Peter Bomberg" w:date="2018-01-16T14:05:00Z"/>
              </w:rPr>
            </w:pPr>
          </w:p>
        </w:tc>
      </w:tr>
      <w:tr w:rsidR="009C479B" w:rsidRPr="00675DAA" w14:paraId="7F0F3C8E" w14:textId="77777777" w:rsidTr="005F286F">
        <w:trPr>
          <w:cantSplit/>
          <w:ins w:id="2376" w:author="Peter Bomberg" w:date="2018-01-16T14:05:00Z"/>
        </w:trPr>
        <w:tc>
          <w:tcPr>
            <w:tcW w:w="2358" w:type="dxa"/>
            <w:vMerge/>
          </w:tcPr>
          <w:p w14:paraId="1AA0BCDB" w14:textId="77777777" w:rsidR="009C479B" w:rsidRPr="00675DAA" w:rsidRDefault="009C479B" w:rsidP="005F286F">
            <w:pPr>
              <w:rPr>
                <w:ins w:id="2377" w:author="Peter Bomberg" w:date="2018-01-16T14:05:00Z"/>
              </w:rPr>
            </w:pPr>
          </w:p>
        </w:tc>
        <w:tc>
          <w:tcPr>
            <w:tcW w:w="1260" w:type="dxa"/>
          </w:tcPr>
          <w:p w14:paraId="2379CF50" w14:textId="77777777" w:rsidR="009C479B" w:rsidRPr="00675DAA" w:rsidRDefault="009C479B" w:rsidP="005F286F">
            <w:pPr>
              <w:rPr>
                <w:ins w:id="2378" w:author="Peter Bomberg" w:date="2018-01-16T14:05:00Z"/>
              </w:rPr>
            </w:pPr>
          </w:p>
        </w:tc>
        <w:tc>
          <w:tcPr>
            <w:tcW w:w="1260" w:type="dxa"/>
          </w:tcPr>
          <w:p w14:paraId="1312FAEB" w14:textId="77777777" w:rsidR="009C479B" w:rsidRPr="00675DAA" w:rsidRDefault="009C479B" w:rsidP="005F286F">
            <w:pPr>
              <w:rPr>
                <w:ins w:id="2379" w:author="Peter Bomberg" w:date="2018-01-16T14:05:00Z"/>
              </w:rPr>
            </w:pPr>
          </w:p>
        </w:tc>
        <w:tc>
          <w:tcPr>
            <w:tcW w:w="1350" w:type="dxa"/>
          </w:tcPr>
          <w:p w14:paraId="5A30CE74" w14:textId="77777777" w:rsidR="009C479B" w:rsidRPr="00675DAA" w:rsidRDefault="009C479B" w:rsidP="005F286F">
            <w:pPr>
              <w:rPr>
                <w:ins w:id="2380" w:author="Peter Bomberg" w:date="2018-01-16T14:05:00Z"/>
              </w:rPr>
            </w:pPr>
          </w:p>
        </w:tc>
        <w:tc>
          <w:tcPr>
            <w:tcW w:w="3330" w:type="dxa"/>
          </w:tcPr>
          <w:p w14:paraId="1D6D241D" w14:textId="77777777" w:rsidR="009C479B" w:rsidRPr="00675DAA" w:rsidRDefault="009C479B" w:rsidP="005F286F">
            <w:pPr>
              <w:rPr>
                <w:ins w:id="2381" w:author="Peter Bomberg" w:date="2018-01-16T14:05:00Z"/>
              </w:rPr>
            </w:pPr>
          </w:p>
        </w:tc>
      </w:tr>
      <w:tr w:rsidR="009C479B" w:rsidRPr="00675DAA" w14:paraId="18616AC2" w14:textId="77777777" w:rsidTr="005F286F">
        <w:trPr>
          <w:cantSplit/>
          <w:ins w:id="2382" w:author="Peter Bomberg" w:date="2018-01-16T14:05:00Z"/>
        </w:trPr>
        <w:tc>
          <w:tcPr>
            <w:tcW w:w="2358" w:type="dxa"/>
            <w:vMerge/>
          </w:tcPr>
          <w:p w14:paraId="0693137E" w14:textId="77777777" w:rsidR="009C479B" w:rsidRPr="00675DAA" w:rsidRDefault="009C479B" w:rsidP="005F286F">
            <w:pPr>
              <w:rPr>
                <w:ins w:id="2383" w:author="Peter Bomberg" w:date="2018-01-16T14:05:00Z"/>
              </w:rPr>
            </w:pPr>
          </w:p>
        </w:tc>
        <w:tc>
          <w:tcPr>
            <w:tcW w:w="1260" w:type="dxa"/>
          </w:tcPr>
          <w:p w14:paraId="535F7EA5" w14:textId="77777777" w:rsidR="009C479B" w:rsidRPr="00675DAA" w:rsidRDefault="009C479B" w:rsidP="005F286F">
            <w:pPr>
              <w:rPr>
                <w:ins w:id="2384" w:author="Peter Bomberg" w:date="2018-01-16T14:05:00Z"/>
              </w:rPr>
            </w:pPr>
          </w:p>
        </w:tc>
        <w:tc>
          <w:tcPr>
            <w:tcW w:w="1260" w:type="dxa"/>
          </w:tcPr>
          <w:p w14:paraId="118A70C9" w14:textId="77777777" w:rsidR="009C479B" w:rsidRPr="00675DAA" w:rsidRDefault="009C479B" w:rsidP="005F286F">
            <w:pPr>
              <w:rPr>
                <w:ins w:id="2385" w:author="Peter Bomberg" w:date="2018-01-16T14:05:00Z"/>
              </w:rPr>
            </w:pPr>
          </w:p>
        </w:tc>
        <w:tc>
          <w:tcPr>
            <w:tcW w:w="1350" w:type="dxa"/>
          </w:tcPr>
          <w:p w14:paraId="071597A1" w14:textId="77777777" w:rsidR="009C479B" w:rsidRPr="00675DAA" w:rsidRDefault="009C479B" w:rsidP="005F286F">
            <w:pPr>
              <w:rPr>
                <w:ins w:id="2386" w:author="Peter Bomberg" w:date="2018-01-16T14:05:00Z"/>
              </w:rPr>
            </w:pPr>
          </w:p>
        </w:tc>
        <w:tc>
          <w:tcPr>
            <w:tcW w:w="3330" w:type="dxa"/>
          </w:tcPr>
          <w:p w14:paraId="6266AF56" w14:textId="77777777" w:rsidR="009C479B" w:rsidRPr="00675DAA" w:rsidRDefault="009C479B" w:rsidP="005F286F">
            <w:pPr>
              <w:rPr>
                <w:ins w:id="2387" w:author="Peter Bomberg" w:date="2018-01-16T14:05:00Z"/>
              </w:rPr>
            </w:pPr>
          </w:p>
        </w:tc>
      </w:tr>
      <w:tr w:rsidR="009C479B" w:rsidRPr="00675DAA" w14:paraId="4603F908" w14:textId="77777777" w:rsidTr="005F286F">
        <w:trPr>
          <w:cantSplit/>
          <w:ins w:id="2388" w:author="Peter Bomberg" w:date="2018-01-16T14:05:00Z"/>
        </w:trPr>
        <w:tc>
          <w:tcPr>
            <w:tcW w:w="2358" w:type="dxa"/>
            <w:shd w:val="clear" w:color="auto" w:fill="808080"/>
          </w:tcPr>
          <w:p w14:paraId="6C495942" w14:textId="77777777" w:rsidR="009C479B" w:rsidRPr="00675DAA" w:rsidRDefault="009C479B" w:rsidP="005F286F">
            <w:pPr>
              <w:rPr>
                <w:ins w:id="2389" w:author="Peter Bomberg" w:date="2018-01-16T14:05:00Z"/>
              </w:rPr>
            </w:pPr>
            <w:ins w:id="2390" w:author="Peter Bomberg" w:date="2018-01-16T14:05:00Z">
              <w:r w:rsidRPr="00675DAA">
                <w:t>Conformance</w:t>
              </w:r>
            </w:ins>
          </w:p>
        </w:tc>
        <w:tc>
          <w:tcPr>
            <w:tcW w:w="7200" w:type="dxa"/>
            <w:gridSpan w:val="4"/>
          </w:tcPr>
          <w:p w14:paraId="54F22F70" w14:textId="250ACD32" w:rsidR="009C479B" w:rsidRDefault="009C479B" w:rsidP="008B43ED">
            <w:pPr>
              <w:pStyle w:val="ListParagraph"/>
              <w:numPr>
                <w:ilvl w:val="0"/>
                <w:numId w:val="266"/>
              </w:numPr>
              <w:rPr>
                <w:ins w:id="2391" w:author="Peter Bomberg" w:date="2018-01-16T14:05:00Z"/>
              </w:rPr>
            </w:pPr>
            <w:ins w:id="2392" w:author="Peter Bomberg" w:date="2018-01-16T14:05:00Z">
              <w:r>
                <w:t>There is an name element</w:t>
              </w:r>
            </w:ins>
          </w:p>
          <w:p w14:paraId="6A12BC45" w14:textId="77777777" w:rsidR="009C479B" w:rsidRPr="00FD3CB1" w:rsidRDefault="009C479B" w:rsidP="008B43ED">
            <w:pPr>
              <w:pStyle w:val="ListParagraph"/>
              <w:numPr>
                <w:ilvl w:val="0"/>
                <w:numId w:val="109"/>
              </w:numPr>
              <w:rPr>
                <w:ins w:id="2393" w:author="Peter Bomberg" w:date="2018-01-16T14:05:00Z"/>
                <w:highlight w:val="white"/>
              </w:rPr>
            </w:pPr>
            <w:ins w:id="239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6BCD8213" w14:textId="77777777" w:rsidR="009C479B" w:rsidRPr="009C479B" w:rsidRDefault="009C479B" w:rsidP="008B43ED">
            <w:pPr>
              <w:pStyle w:val="ListParagraph"/>
              <w:numPr>
                <w:ilvl w:val="0"/>
                <w:numId w:val="109"/>
              </w:numPr>
              <w:rPr>
                <w:ins w:id="2395" w:author="Peter Bomberg" w:date="2018-01-16T14:05:00Z"/>
                <w:highlight w:val="white"/>
              </w:rPr>
            </w:pPr>
            <w:ins w:id="2396" w:author="Peter Bomberg" w:date="2018-01-16T14:05:00Z">
              <w:r>
                <w:rPr>
                  <w:highlight w:val="white"/>
                </w:rPr>
                <w:t xml:space="preserve">SPL Rule 4 </w:t>
              </w:r>
              <w:r w:rsidRPr="00D00628">
                <w:rPr>
                  <w:highlight w:val="white"/>
                </w:rPr>
                <w:t xml:space="preserve">identifies that more than one </w:t>
              </w:r>
              <w:r w:rsidRPr="00FD3CB1">
                <w:rPr>
                  <w:highlight w:val="white"/>
                </w:rPr>
                <w:t>element is defined.</w:t>
              </w:r>
            </w:ins>
          </w:p>
        </w:tc>
      </w:tr>
    </w:tbl>
    <w:p w14:paraId="21757190" w14:textId="77777777" w:rsidR="009C479B" w:rsidRPr="00D90FF0" w:rsidRDefault="009C479B" w:rsidP="0080029F">
      <w:pPr>
        <w:rPr>
          <w:moveTo w:id="2397" w:author="Peter Bomberg" w:date="2018-01-16T14:05:00Z"/>
        </w:rPr>
      </w:pPr>
      <w:moveToRangeStart w:id="2398" w:author="Peter Bomberg" w:date="2018-01-16T14:05:00Z" w:name="move50387490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4C6FA137" w14:textId="77777777" w:rsidTr="00122FE2">
        <w:trPr>
          <w:cantSplit/>
          <w:trHeight w:val="580"/>
          <w:tblHeader/>
        </w:trPr>
        <w:tc>
          <w:tcPr>
            <w:tcW w:w="2358" w:type="dxa"/>
            <w:shd w:val="clear" w:color="auto" w:fill="808080"/>
          </w:tcPr>
          <w:p w14:paraId="319269FF" w14:textId="77777777" w:rsidR="00A32EB7" w:rsidRPr="000445D1" w:rsidRDefault="00A32EB7" w:rsidP="0080029F">
            <w:pPr>
              <w:rPr>
                <w:moveTo w:id="2399" w:author="Peter Bomberg" w:date="2018-01-16T14:05:00Z"/>
              </w:rPr>
            </w:pPr>
            <w:moveTo w:id="2400" w:author="Peter Bomberg" w:date="2018-01-16T14:05:00Z">
              <w:r w:rsidRPr="00675DAA">
                <w:t>Element</w:t>
              </w:r>
            </w:moveTo>
          </w:p>
        </w:tc>
        <w:tc>
          <w:tcPr>
            <w:tcW w:w="1260" w:type="dxa"/>
            <w:shd w:val="clear" w:color="auto" w:fill="808080"/>
          </w:tcPr>
          <w:p w14:paraId="58F91674" w14:textId="77777777" w:rsidR="00A32EB7" w:rsidRPr="00675DAA" w:rsidRDefault="00A32EB7" w:rsidP="0080029F">
            <w:pPr>
              <w:rPr>
                <w:moveTo w:id="2401" w:author="Peter Bomberg" w:date="2018-01-16T14:05:00Z"/>
              </w:rPr>
            </w:pPr>
            <w:moveTo w:id="2402" w:author="Peter Bomberg" w:date="2018-01-16T14:05:00Z">
              <w:r w:rsidRPr="00675DAA">
                <w:t>Attribute</w:t>
              </w:r>
            </w:moveTo>
          </w:p>
        </w:tc>
        <w:tc>
          <w:tcPr>
            <w:tcW w:w="1260" w:type="dxa"/>
            <w:shd w:val="clear" w:color="auto" w:fill="808080"/>
          </w:tcPr>
          <w:p w14:paraId="66DF5088" w14:textId="77777777" w:rsidR="00A32EB7" w:rsidRPr="000445D1" w:rsidRDefault="00A32EB7" w:rsidP="0080029F">
            <w:pPr>
              <w:rPr>
                <w:moveTo w:id="2403" w:author="Peter Bomberg" w:date="2018-01-16T14:05:00Z"/>
              </w:rPr>
            </w:pPr>
            <w:moveTo w:id="2404" w:author="Peter Bomberg" w:date="2018-01-16T14:05:00Z">
              <w:r w:rsidRPr="00675DAA">
                <w:t>Cardinality</w:t>
              </w:r>
            </w:moveTo>
          </w:p>
        </w:tc>
        <w:tc>
          <w:tcPr>
            <w:tcW w:w="1350" w:type="dxa"/>
            <w:shd w:val="clear" w:color="auto" w:fill="808080"/>
          </w:tcPr>
          <w:p w14:paraId="20215CEE" w14:textId="77777777" w:rsidR="00A32EB7" w:rsidRPr="00675DAA" w:rsidRDefault="00A32EB7" w:rsidP="0080029F">
            <w:pPr>
              <w:rPr>
                <w:moveTo w:id="2405" w:author="Peter Bomberg" w:date="2018-01-16T14:05:00Z"/>
              </w:rPr>
            </w:pPr>
            <w:moveTo w:id="2406" w:author="Peter Bomberg" w:date="2018-01-16T14:05:00Z">
              <w:r w:rsidRPr="00675DAA">
                <w:t>Value(s) Allowed</w:t>
              </w:r>
            </w:moveTo>
          </w:p>
          <w:p w14:paraId="3AF6E30A" w14:textId="77777777" w:rsidR="00A32EB7" w:rsidRPr="00675DAA" w:rsidRDefault="00A32EB7" w:rsidP="0080029F">
            <w:pPr>
              <w:rPr>
                <w:moveTo w:id="2407" w:author="Peter Bomberg" w:date="2018-01-16T14:05:00Z"/>
              </w:rPr>
            </w:pPr>
            <w:moveTo w:id="2408" w:author="Peter Bomberg" w:date="2018-01-16T14:05:00Z">
              <w:r w:rsidRPr="00675DAA">
                <w:t>Examples</w:t>
              </w:r>
            </w:moveTo>
          </w:p>
        </w:tc>
        <w:tc>
          <w:tcPr>
            <w:tcW w:w="3330" w:type="dxa"/>
            <w:shd w:val="clear" w:color="auto" w:fill="808080"/>
          </w:tcPr>
          <w:p w14:paraId="2C70C289" w14:textId="77777777" w:rsidR="00A32EB7" w:rsidRPr="00675DAA" w:rsidRDefault="00A32EB7" w:rsidP="0080029F">
            <w:pPr>
              <w:rPr>
                <w:moveTo w:id="2409" w:author="Peter Bomberg" w:date="2018-01-16T14:05:00Z"/>
              </w:rPr>
            </w:pPr>
            <w:moveTo w:id="2410" w:author="Peter Bomberg" w:date="2018-01-16T14:05:00Z">
              <w:r w:rsidRPr="00675DAA">
                <w:t>Description</w:t>
              </w:r>
            </w:moveTo>
          </w:p>
          <w:p w14:paraId="7CE3DBAE" w14:textId="77777777" w:rsidR="00A32EB7" w:rsidRPr="00675DAA" w:rsidRDefault="00A32EB7" w:rsidP="0080029F">
            <w:pPr>
              <w:rPr>
                <w:moveTo w:id="2411" w:author="Peter Bomberg" w:date="2018-01-16T14:05:00Z"/>
              </w:rPr>
            </w:pPr>
            <w:moveTo w:id="2412" w:author="Peter Bomberg" w:date="2018-01-16T14:05:00Z">
              <w:r w:rsidRPr="00675DAA">
                <w:t>Instructions</w:t>
              </w:r>
            </w:moveTo>
          </w:p>
        </w:tc>
      </w:tr>
      <w:moveToRangeEnd w:id="2398"/>
      <w:tr w:rsidR="00A32EB7" w:rsidRPr="00675DAA" w14:paraId="1895B619" w14:textId="77777777" w:rsidTr="00122FE2">
        <w:trPr>
          <w:cantSplit/>
          <w:ins w:id="2413" w:author="Peter Bomberg" w:date="2018-01-16T14:05:00Z"/>
        </w:trPr>
        <w:tc>
          <w:tcPr>
            <w:tcW w:w="2358" w:type="dxa"/>
            <w:vMerge w:val="restart"/>
          </w:tcPr>
          <w:p w14:paraId="71889052" w14:textId="66DFAD85" w:rsidR="00A32EB7" w:rsidRDefault="00FE5592" w:rsidP="0080029F">
            <w:pPr>
              <w:rPr>
                <w:ins w:id="2414" w:author="Peter Bomberg" w:date="2018-01-16T14:05:00Z"/>
                <w:color w:val="auto"/>
                <w:sz w:val="24"/>
                <w:szCs w:val="24"/>
                <w:highlight w:val="white"/>
                <w:lang w:val="en-US"/>
              </w:rPr>
            </w:pPr>
            <w:ins w:id="2415" w:author="Peter Bomberg" w:date="2018-01-16T14:05:00Z">
              <w:r w:rsidRPr="006841F8">
                <w:t>manufacturedProduct</w:t>
              </w:r>
              <w:r>
                <w:t>.</w:t>
              </w:r>
              <w:r w:rsidR="00A32EB7" w:rsidRPr="006841F8">
                <w:t>manufacturedProduct</w:t>
              </w:r>
              <w:r w:rsidR="00A32EB7">
                <w:t>.</w:t>
              </w:r>
              <w:r w:rsidR="00A32EB7" w:rsidRPr="002732D0">
                <w:t>f</w:t>
              </w:r>
              <w:r w:rsidR="00A32EB7" w:rsidRPr="002732D0">
                <w:lastRenderedPageBreak/>
                <w:t>ormCode</w:t>
              </w:r>
            </w:ins>
          </w:p>
          <w:p w14:paraId="1F1595B9" w14:textId="77777777" w:rsidR="00A32EB7" w:rsidRPr="00675DAA" w:rsidRDefault="00A32EB7" w:rsidP="0080029F">
            <w:pPr>
              <w:rPr>
                <w:ins w:id="2416" w:author="Peter Bomberg" w:date="2018-01-16T14:05:00Z"/>
              </w:rPr>
            </w:pPr>
          </w:p>
        </w:tc>
        <w:tc>
          <w:tcPr>
            <w:tcW w:w="1260" w:type="dxa"/>
            <w:shd w:val="clear" w:color="auto" w:fill="D9D9D9"/>
          </w:tcPr>
          <w:p w14:paraId="1A1D9E78" w14:textId="77777777" w:rsidR="00A32EB7" w:rsidRPr="00675DAA" w:rsidRDefault="00A32EB7" w:rsidP="0080029F">
            <w:pPr>
              <w:rPr>
                <w:ins w:id="2417" w:author="Peter Bomberg" w:date="2018-01-16T14:05:00Z"/>
              </w:rPr>
            </w:pPr>
            <w:ins w:id="2418" w:author="Peter Bomberg" w:date="2018-01-16T14:05:00Z">
              <w:r w:rsidRPr="00675DAA">
                <w:lastRenderedPageBreak/>
                <w:t>N/A</w:t>
              </w:r>
            </w:ins>
          </w:p>
        </w:tc>
        <w:tc>
          <w:tcPr>
            <w:tcW w:w="1260" w:type="dxa"/>
            <w:shd w:val="clear" w:color="auto" w:fill="D9D9D9"/>
          </w:tcPr>
          <w:p w14:paraId="7D552746" w14:textId="77777777" w:rsidR="00A32EB7" w:rsidRPr="00675DAA" w:rsidRDefault="00A32EB7" w:rsidP="0080029F">
            <w:pPr>
              <w:rPr>
                <w:ins w:id="2419" w:author="Peter Bomberg" w:date="2018-01-16T14:05:00Z"/>
              </w:rPr>
            </w:pPr>
            <w:ins w:id="2420" w:author="Peter Bomberg" w:date="2018-01-16T14:05:00Z">
              <w:r w:rsidRPr="00675DAA">
                <w:t>1:1</w:t>
              </w:r>
            </w:ins>
          </w:p>
        </w:tc>
        <w:tc>
          <w:tcPr>
            <w:tcW w:w="1350" w:type="dxa"/>
            <w:shd w:val="clear" w:color="auto" w:fill="D9D9D9"/>
          </w:tcPr>
          <w:p w14:paraId="46D0A5C9" w14:textId="77777777" w:rsidR="00A32EB7" w:rsidRPr="00675DAA" w:rsidRDefault="00A32EB7" w:rsidP="0080029F">
            <w:pPr>
              <w:rPr>
                <w:ins w:id="2421" w:author="Peter Bomberg" w:date="2018-01-16T14:05:00Z"/>
              </w:rPr>
            </w:pPr>
          </w:p>
        </w:tc>
        <w:tc>
          <w:tcPr>
            <w:tcW w:w="3330" w:type="dxa"/>
            <w:shd w:val="clear" w:color="auto" w:fill="D9D9D9"/>
          </w:tcPr>
          <w:p w14:paraId="4D74E583" w14:textId="77777777" w:rsidR="00A32EB7" w:rsidRPr="00675DAA" w:rsidRDefault="00A32EB7" w:rsidP="0080029F">
            <w:pPr>
              <w:rPr>
                <w:ins w:id="2422" w:author="Peter Bomberg" w:date="2018-01-16T14:05:00Z"/>
              </w:rPr>
            </w:pPr>
          </w:p>
        </w:tc>
      </w:tr>
      <w:tr w:rsidR="00A32EB7" w:rsidRPr="00675DAA" w14:paraId="72DE4F19" w14:textId="77777777" w:rsidTr="00122FE2">
        <w:trPr>
          <w:cantSplit/>
        </w:trPr>
        <w:tc>
          <w:tcPr>
            <w:tcW w:w="2358" w:type="dxa"/>
            <w:vMerge/>
          </w:tcPr>
          <w:p w14:paraId="427798F3" w14:textId="77777777" w:rsidR="00A32EB7" w:rsidRPr="00675DAA" w:rsidRDefault="00A32EB7" w:rsidP="0080029F">
            <w:pPr>
              <w:rPr>
                <w:moveTo w:id="2423" w:author="Peter Bomberg" w:date="2018-01-16T14:05:00Z"/>
              </w:rPr>
            </w:pPr>
            <w:moveToRangeStart w:id="2424" w:author="Peter Bomberg" w:date="2018-01-16T14:05:00Z" w:name="move503874910"/>
          </w:p>
        </w:tc>
        <w:tc>
          <w:tcPr>
            <w:tcW w:w="1260" w:type="dxa"/>
          </w:tcPr>
          <w:p w14:paraId="01338124" w14:textId="77777777" w:rsidR="00A32EB7" w:rsidRPr="00675DAA" w:rsidRDefault="00A32EB7" w:rsidP="0080029F">
            <w:pPr>
              <w:rPr>
                <w:moveTo w:id="2425" w:author="Peter Bomberg" w:date="2018-01-16T14:05:00Z"/>
              </w:rPr>
            </w:pPr>
            <w:moveTo w:id="2426" w:author="Peter Bomberg" w:date="2018-01-16T14:05:00Z">
              <w:r w:rsidRPr="00675DAA">
                <w:t>code</w:t>
              </w:r>
            </w:moveTo>
          </w:p>
        </w:tc>
        <w:tc>
          <w:tcPr>
            <w:tcW w:w="1260" w:type="dxa"/>
          </w:tcPr>
          <w:p w14:paraId="2FEDF3E8" w14:textId="77777777" w:rsidR="00A32EB7" w:rsidRPr="00675DAA" w:rsidRDefault="00A32EB7" w:rsidP="0080029F">
            <w:pPr>
              <w:rPr>
                <w:moveTo w:id="2427" w:author="Peter Bomberg" w:date="2018-01-16T14:05:00Z"/>
              </w:rPr>
            </w:pPr>
            <w:moveTo w:id="2428" w:author="Peter Bomberg" w:date="2018-01-16T14:05:00Z">
              <w:r w:rsidRPr="00675DAA">
                <w:t>1:1</w:t>
              </w:r>
            </w:moveTo>
          </w:p>
        </w:tc>
        <w:tc>
          <w:tcPr>
            <w:tcW w:w="1350" w:type="dxa"/>
          </w:tcPr>
          <w:p w14:paraId="56B2DD1A" w14:textId="77777777" w:rsidR="00A32EB7" w:rsidRPr="00675DAA" w:rsidRDefault="00A32EB7" w:rsidP="0080029F">
            <w:pPr>
              <w:rPr>
                <w:moveTo w:id="2429" w:author="Peter Bomberg" w:date="2018-01-16T14:05:00Z"/>
              </w:rPr>
            </w:pPr>
          </w:p>
        </w:tc>
        <w:tc>
          <w:tcPr>
            <w:tcW w:w="3330" w:type="dxa"/>
          </w:tcPr>
          <w:p w14:paraId="26D92146" w14:textId="77777777" w:rsidR="00A32EB7" w:rsidRPr="00675DAA" w:rsidRDefault="00A32EB7" w:rsidP="0080029F">
            <w:pPr>
              <w:rPr>
                <w:moveTo w:id="2430" w:author="Peter Bomberg" w:date="2018-01-16T14:05:00Z"/>
              </w:rPr>
            </w:pPr>
          </w:p>
        </w:tc>
      </w:tr>
      <w:tr w:rsidR="00A32EB7" w:rsidRPr="00675DAA" w14:paraId="25E35FB2" w14:textId="77777777" w:rsidTr="00122FE2">
        <w:trPr>
          <w:cantSplit/>
        </w:trPr>
        <w:tc>
          <w:tcPr>
            <w:tcW w:w="2358" w:type="dxa"/>
            <w:vMerge/>
          </w:tcPr>
          <w:p w14:paraId="558D55A9" w14:textId="77777777" w:rsidR="00A32EB7" w:rsidRPr="00675DAA" w:rsidRDefault="00A32EB7" w:rsidP="0080029F">
            <w:pPr>
              <w:rPr>
                <w:moveTo w:id="2431" w:author="Peter Bomberg" w:date="2018-01-16T14:05:00Z"/>
              </w:rPr>
            </w:pPr>
          </w:p>
        </w:tc>
        <w:tc>
          <w:tcPr>
            <w:tcW w:w="1260" w:type="dxa"/>
          </w:tcPr>
          <w:p w14:paraId="2A1C1DAC" w14:textId="77777777" w:rsidR="00A32EB7" w:rsidRPr="00675DAA" w:rsidRDefault="00A32EB7" w:rsidP="0080029F">
            <w:pPr>
              <w:rPr>
                <w:moveTo w:id="2432" w:author="Peter Bomberg" w:date="2018-01-16T14:05:00Z"/>
              </w:rPr>
            </w:pPr>
            <w:moveTo w:id="2433" w:author="Peter Bomberg" w:date="2018-01-16T14:05:00Z">
              <w:r w:rsidRPr="00675DAA">
                <w:t>codeSystem</w:t>
              </w:r>
            </w:moveTo>
          </w:p>
        </w:tc>
        <w:tc>
          <w:tcPr>
            <w:tcW w:w="1260" w:type="dxa"/>
          </w:tcPr>
          <w:p w14:paraId="13AB0AD5" w14:textId="77777777" w:rsidR="00A32EB7" w:rsidRPr="00675DAA" w:rsidRDefault="00A32EB7" w:rsidP="0080029F">
            <w:pPr>
              <w:rPr>
                <w:moveTo w:id="2434" w:author="Peter Bomberg" w:date="2018-01-16T14:05:00Z"/>
              </w:rPr>
            </w:pPr>
            <w:moveTo w:id="2435" w:author="Peter Bomberg" w:date="2018-01-16T14:05:00Z">
              <w:r w:rsidRPr="00675DAA">
                <w:t>1:1</w:t>
              </w:r>
            </w:moveTo>
          </w:p>
        </w:tc>
        <w:tc>
          <w:tcPr>
            <w:tcW w:w="1350" w:type="dxa"/>
          </w:tcPr>
          <w:p w14:paraId="23CB3B76" w14:textId="77777777" w:rsidR="00A32EB7" w:rsidRPr="00675DAA" w:rsidRDefault="00A32EB7" w:rsidP="0080029F">
            <w:pPr>
              <w:rPr>
                <w:moveTo w:id="2436" w:author="Peter Bomberg" w:date="2018-01-16T14:05:00Z"/>
              </w:rPr>
            </w:pPr>
          </w:p>
        </w:tc>
        <w:tc>
          <w:tcPr>
            <w:tcW w:w="3330" w:type="dxa"/>
          </w:tcPr>
          <w:p w14:paraId="46B4EC8B" w14:textId="77777777" w:rsidR="00A32EB7" w:rsidRPr="00675DAA" w:rsidRDefault="00A32EB7" w:rsidP="0080029F">
            <w:pPr>
              <w:rPr>
                <w:moveTo w:id="2437" w:author="Peter Bomberg" w:date="2018-01-16T14:05:00Z"/>
              </w:rPr>
            </w:pPr>
          </w:p>
        </w:tc>
      </w:tr>
      <w:tr w:rsidR="00A32EB7" w:rsidRPr="00675DAA" w14:paraId="2699B4B7" w14:textId="77777777" w:rsidTr="00122FE2">
        <w:trPr>
          <w:cantSplit/>
        </w:trPr>
        <w:tc>
          <w:tcPr>
            <w:tcW w:w="2358" w:type="dxa"/>
            <w:vMerge/>
          </w:tcPr>
          <w:p w14:paraId="1EDB0948" w14:textId="77777777" w:rsidR="00A32EB7" w:rsidRPr="00675DAA" w:rsidRDefault="00A32EB7" w:rsidP="0080029F">
            <w:pPr>
              <w:rPr>
                <w:moveTo w:id="2438" w:author="Peter Bomberg" w:date="2018-01-16T14:05:00Z"/>
              </w:rPr>
            </w:pPr>
          </w:p>
        </w:tc>
        <w:tc>
          <w:tcPr>
            <w:tcW w:w="1260" w:type="dxa"/>
          </w:tcPr>
          <w:p w14:paraId="53FFCBEC" w14:textId="77777777" w:rsidR="00A32EB7" w:rsidRPr="00675DAA" w:rsidRDefault="00A32EB7" w:rsidP="0080029F">
            <w:pPr>
              <w:rPr>
                <w:moveTo w:id="2439" w:author="Peter Bomberg" w:date="2018-01-16T14:05:00Z"/>
              </w:rPr>
            </w:pPr>
            <w:moveTo w:id="2440" w:author="Peter Bomberg" w:date="2018-01-16T14:05:00Z">
              <w:r w:rsidRPr="00675DAA">
                <w:t>displayName</w:t>
              </w:r>
            </w:moveTo>
          </w:p>
        </w:tc>
        <w:tc>
          <w:tcPr>
            <w:tcW w:w="1260" w:type="dxa"/>
          </w:tcPr>
          <w:p w14:paraId="173F027D" w14:textId="77777777" w:rsidR="00A32EB7" w:rsidRPr="00675DAA" w:rsidRDefault="00A32EB7" w:rsidP="0080029F">
            <w:pPr>
              <w:rPr>
                <w:moveTo w:id="2441" w:author="Peter Bomberg" w:date="2018-01-16T14:05:00Z"/>
              </w:rPr>
            </w:pPr>
            <w:moveTo w:id="2442" w:author="Peter Bomberg" w:date="2018-01-16T14:05:00Z">
              <w:r w:rsidRPr="00675DAA">
                <w:t>1:1</w:t>
              </w:r>
            </w:moveTo>
          </w:p>
        </w:tc>
        <w:tc>
          <w:tcPr>
            <w:tcW w:w="1350" w:type="dxa"/>
          </w:tcPr>
          <w:p w14:paraId="674F4282" w14:textId="77777777" w:rsidR="00A32EB7" w:rsidRPr="00675DAA" w:rsidRDefault="00A32EB7" w:rsidP="0080029F">
            <w:pPr>
              <w:rPr>
                <w:moveTo w:id="2443" w:author="Peter Bomberg" w:date="2018-01-16T14:05:00Z"/>
              </w:rPr>
            </w:pPr>
          </w:p>
        </w:tc>
        <w:tc>
          <w:tcPr>
            <w:tcW w:w="3330" w:type="dxa"/>
          </w:tcPr>
          <w:p w14:paraId="66B771E8" w14:textId="77777777" w:rsidR="00A32EB7" w:rsidRPr="00675DAA" w:rsidRDefault="00A32EB7" w:rsidP="0080029F">
            <w:pPr>
              <w:rPr>
                <w:moveTo w:id="2444" w:author="Peter Bomberg" w:date="2018-01-16T14:05:00Z"/>
              </w:rPr>
            </w:pPr>
          </w:p>
        </w:tc>
      </w:tr>
      <w:moveToRangeEnd w:id="2424"/>
      <w:tr w:rsidR="00A32EB7" w:rsidRPr="00675DAA" w14:paraId="652F3DFE" w14:textId="77777777" w:rsidTr="00122FE2">
        <w:trPr>
          <w:cantSplit/>
          <w:ins w:id="2445" w:author="Peter Bomberg" w:date="2018-01-16T14:05:00Z"/>
        </w:trPr>
        <w:tc>
          <w:tcPr>
            <w:tcW w:w="2358" w:type="dxa"/>
            <w:shd w:val="clear" w:color="auto" w:fill="808080"/>
          </w:tcPr>
          <w:p w14:paraId="71B68561" w14:textId="77777777" w:rsidR="00A32EB7" w:rsidRPr="00675DAA" w:rsidRDefault="00A32EB7" w:rsidP="0080029F">
            <w:pPr>
              <w:rPr>
                <w:ins w:id="2446" w:author="Peter Bomberg" w:date="2018-01-16T14:05:00Z"/>
              </w:rPr>
            </w:pPr>
            <w:ins w:id="2447" w:author="Peter Bomberg" w:date="2018-01-16T14:05:00Z">
              <w:r w:rsidRPr="00675DAA">
                <w:t>Conformance</w:t>
              </w:r>
            </w:ins>
          </w:p>
        </w:tc>
        <w:tc>
          <w:tcPr>
            <w:tcW w:w="7200" w:type="dxa"/>
            <w:gridSpan w:val="4"/>
          </w:tcPr>
          <w:p w14:paraId="0227BD39" w14:textId="55BE4595" w:rsidR="00A32EB7" w:rsidRDefault="00A32EB7" w:rsidP="004756DB">
            <w:pPr>
              <w:pStyle w:val="ListParagraph"/>
              <w:numPr>
                <w:ilvl w:val="0"/>
                <w:numId w:val="9"/>
              </w:numPr>
              <w:rPr>
                <w:ins w:id="2448" w:author="Peter Bomberg" w:date="2018-01-16T14:05:00Z"/>
              </w:rPr>
            </w:pPr>
            <w:ins w:id="2449" w:author="Peter Bomberg" w:date="2018-01-16T14:05:00Z">
              <w:r>
                <w:t xml:space="preserve">There is an </w:t>
              </w:r>
              <w:r w:rsidRPr="00AC1632">
                <w:t>formCode</w:t>
              </w:r>
              <w:r>
                <w:t xml:space="preserve"> element</w:t>
              </w:r>
            </w:ins>
          </w:p>
          <w:p w14:paraId="0F26AE5C" w14:textId="77777777" w:rsidR="00AE25A2" w:rsidRDefault="00A32EB7" w:rsidP="008B43ED">
            <w:pPr>
              <w:pStyle w:val="ListParagraph"/>
              <w:numPr>
                <w:ilvl w:val="0"/>
                <w:numId w:val="133"/>
              </w:numPr>
              <w:rPr>
                <w:ins w:id="2450" w:author="Peter Bomberg" w:date="2018-01-16T14:05:00Z"/>
                <w:highlight w:val="white"/>
              </w:rPr>
            </w:pPr>
            <w:ins w:id="2451"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23710B1D" w14:textId="4DF1A113" w:rsidR="00A32EB7" w:rsidRPr="00AE25A2" w:rsidRDefault="00AE25A2" w:rsidP="008B43ED">
            <w:pPr>
              <w:pStyle w:val="ListParagraph"/>
              <w:numPr>
                <w:ilvl w:val="0"/>
                <w:numId w:val="133"/>
              </w:numPr>
              <w:rPr>
                <w:ins w:id="2452" w:author="Peter Bomberg" w:date="2018-01-16T14:05:00Z"/>
                <w:highlight w:val="white"/>
              </w:rPr>
            </w:pPr>
            <w:ins w:id="2453" w:author="Peter Bomberg" w:date="2018-01-16T14:05:00Z">
              <w:r w:rsidRPr="00AE25A2">
                <w:rPr>
                  <w:highlight w:val="white"/>
                </w:rPr>
                <w:t xml:space="preserve">SPL Rule 4 identifies that the </w:t>
              </w:r>
              <w:r w:rsidRPr="00D00628">
                <w:t>element has been defined</w:t>
              </w:r>
              <w:r>
                <w:t xml:space="preserve"> more than once, this will trigger a schema validation </w:t>
              </w:r>
              <w:r w:rsidR="0075626F">
                <w:t>error.</w:t>
              </w:r>
            </w:ins>
          </w:p>
          <w:p w14:paraId="7734DDBE" w14:textId="77777777" w:rsidR="00FD44A5" w:rsidRDefault="00FD44A5" w:rsidP="0080029F">
            <w:pPr>
              <w:pStyle w:val="ListParagraph"/>
              <w:rPr>
                <w:ins w:id="2454" w:author="Peter Bomberg" w:date="2018-01-16T14:05:00Z"/>
              </w:rPr>
            </w:pPr>
          </w:p>
          <w:p w14:paraId="7817CA8A" w14:textId="4B4688ED" w:rsidR="00CA017E" w:rsidRDefault="00CA017E" w:rsidP="004756DB">
            <w:pPr>
              <w:pStyle w:val="ListParagraph"/>
              <w:numPr>
                <w:ilvl w:val="0"/>
                <w:numId w:val="9"/>
              </w:numPr>
              <w:rPr>
                <w:ins w:id="2455" w:author="Peter Bomberg" w:date="2018-01-16T14:05:00Z"/>
              </w:rPr>
            </w:pPr>
            <w:ins w:id="2456" w:author="Peter Bomberg" w:date="2018-01-16T14:05:00Z">
              <w:r w:rsidRPr="00C80C46">
                <w:t>There is a code</w:t>
              </w:r>
              <w:r>
                <w:t>, codeSystem</w:t>
              </w:r>
              <w:r w:rsidRPr="00C80C46">
                <w:t xml:space="preserve"> and </w:t>
              </w:r>
              <w:r w:rsidRPr="00675DAA">
                <w:t>displayName</w:t>
              </w:r>
              <w:r>
                <w:t xml:space="preserve"> attribute derived from OID </w:t>
              </w:r>
              <w:r w:rsidRPr="00AA6F63">
                <w:t>2.16.840.1.113883.2.20.6.3</w:t>
              </w:r>
              <w:r>
                <w:t xml:space="preserve">, where the </w:t>
              </w:r>
              <w:r w:rsidRPr="00675DAA">
                <w:t>displayName</w:t>
              </w:r>
              <w:r>
                <w:t xml:space="preserve"> </w:t>
              </w:r>
              <w:r w:rsidRPr="00675DAA">
                <w:t>shall display the</w:t>
              </w:r>
              <w:r>
                <w:t xml:space="preserve"> appropriate label.</w:t>
              </w:r>
              <w:r w:rsidR="00E23921">
                <w:t xml:space="preserve"> </w:t>
              </w:r>
              <w:r w:rsidR="00E23921" w:rsidRPr="002B4746">
                <w:t xml:space="preserve">If the product has parts, then the code </w:t>
              </w:r>
              <w:r w:rsidR="00FD44A5">
                <w:t>for kits shall be used.</w:t>
              </w:r>
            </w:ins>
          </w:p>
          <w:p w14:paraId="78D3206F" w14:textId="77777777" w:rsidR="00FD44A5" w:rsidRDefault="00FD44A5" w:rsidP="008B43ED">
            <w:pPr>
              <w:pStyle w:val="ListParagraph"/>
              <w:numPr>
                <w:ilvl w:val="0"/>
                <w:numId w:val="267"/>
              </w:numPr>
              <w:rPr>
                <w:ins w:id="2457" w:author="Peter Bomberg" w:date="2018-01-16T14:05:00Z"/>
                <w:highlight w:val="white"/>
              </w:rPr>
            </w:pPr>
            <w:ins w:id="2458" w:author="Peter Bomberg" w:date="2018-01-16T14:05:00Z">
              <w:r w:rsidRPr="002C49C1">
                <w:rPr>
                  <w:highlight w:val="white"/>
                </w:rPr>
                <w:t>SPL Rule 2 identifies that the OID value is incorrect.</w:t>
              </w:r>
            </w:ins>
          </w:p>
          <w:p w14:paraId="56904AD8" w14:textId="77777777" w:rsidR="00FD44A5" w:rsidRDefault="00FD44A5" w:rsidP="008B43ED">
            <w:pPr>
              <w:pStyle w:val="ListParagraph"/>
              <w:numPr>
                <w:ilvl w:val="0"/>
                <w:numId w:val="267"/>
              </w:numPr>
              <w:rPr>
                <w:ins w:id="2459" w:author="Peter Bomberg" w:date="2018-01-16T14:05:00Z"/>
                <w:highlight w:val="white"/>
              </w:rPr>
            </w:pPr>
            <w:ins w:id="2460"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78941882" w14:textId="77777777" w:rsidR="00FD44A5" w:rsidRDefault="00FD44A5" w:rsidP="008B43ED">
            <w:pPr>
              <w:pStyle w:val="ListParagraph"/>
              <w:numPr>
                <w:ilvl w:val="0"/>
                <w:numId w:val="267"/>
              </w:numPr>
              <w:rPr>
                <w:ins w:id="2461" w:author="Peter Bomberg" w:date="2018-01-16T14:05:00Z"/>
                <w:highlight w:val="white"/>
              </w:rPr>
            </w:pPr>
            <w:ins w:id="2462"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47D1D79" w14:textId="77777777" w:rsidR="00FD44A5" w:rsidRDefault="00FD44A5" w:rsidP="008B43ED">
            <w:pPr>
              <w:pStyle w:val="ListParagraph"/>
              <w:numPr>
                <w:ilvl w:val="0"/>
                <w:numId w:val="267"/>
              </w:numPr>
              <w:rPr>
                <w:ins w:id="2463" w:author="Peter Bomberg" w:date="2018-01-16T14:05:00Z"/>
                <w:highlight w:val="white"/>
              </w:rPr>
            </w:pPr>
            <w:ins w:id="2464"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1168D27E" w14:textId="77777777" w:rsidR="00FD44A5" w:rsidRDefault="00FD44A5" w:rsidP="008B43ED">
            <w:pPr>
              <w:pStyle w:val="ListParagraph"/>
              <w:numPr>
                <w:ilvl w:val="0"/>
                <w:numId w:val="267"/>
              </w:numPr>
              <w:rPr>
                <w:ins w:id="2465" w:author="Peter Bomberg" w:date="2018-01-16T14:05:00Z"/>
                <w:highlight w:val="white"/>
              </w:rPr>
            </w:pPr>
            <w:ins w:id="2466" w:author="Peter Bomberg" w:date="2018-01-16T14:05:00Z">
              <w:r w:rsidRPr="005225FB">
                <w:rPr>
                  <w:highlight w:val="white"/>
                </w:rPr>
                <w:t>SPL Rule 7 identifies that displayName does not match the CV value.</w:t>
              </w:r>
            </w:ins>
          </w:p>
          <w:p w14:paraId="4A233F68" w14:textId="6B978948" w:rsidR="00FD44A5" w:rsidRDefault="00FD44A5" w:rsidP="008B43ED">
            <w:pPr>
              <w:pStyle w:val="ListParagraph"/>
              <w:numPr>
                <w:ilvl w:val="0"/>
                <w:numId w:val="267"/>
              </w:numPr>
              <w:rPr>
                <w:ins w:id="2467" w:author="Peter Bomberg" w:date="2018-01-16T14:05:00Z"/>
                <w:highlight w:val="white"/>
              </w:rPr>
            </w:pPr>
            <w:ins w:id="2468" w:author="Peter Bomberg" w:date="2018-01-16T14:05:00Z">
              <w:r w:rsidRPr="00FD44A5">
                <w:rPr>
                  <w:highlight w:val="white"/>
                </w:rPr>
                <w:t>SPL Rule 8 identifies that the code is not in the CV or is not contextually correct.</w:t>
              </w:r>
            </w:ins>
          </w:p>
          <w:p w14:paraId="2F7A81DF" w14:textId="51EB135A" w:rsidR="00A920F6" w:rsidRDefault="00A920F6" w:rsidP="008B43ED">
            <w:pPr>
              <w:pStyle w:val="ListParagraph"/>
              <w:numPr>
                <w:ilvl w:val="0"/>
                <w:numId w:val="267"/>
              </w:numPr>
              <w:rPr>
                <w:ins w:id="2469" w:author="Peter Bomberg" w:date="2018-01-16T14:05:00Z"/>
                <w:highlight w:val="white"/>
              </w:rPr>
            </w:pPr>
            <w:ins w:id="2470" w:author="Peter Bomberg" w:date="2018-01-16T14:05:00Z">
              <w:r w:rsidRPr="00337A08">
                <w:rPr>
                  <w:sz w:val="22"/>
                  <w:szCs w:val="22"/>
                  <w:highlight w:val="white"/>
                </w:rPr>
                <w:t>SPL Rule 15 identifies that there is a notification flag for the content.</w:t>
              </w:r>
            </w:ins>
          </w:p>
          <w:p w14:paraId="5747E9A8" w14:textId="014FED7E" w:rsidR="00CA017E" w:rsidRPr="00FD44A5" w:rsidRDefault="00CA017E" w:rsidP="008B43ED">
            <w:pPr>
              <w:pStyle w:val="ListParagraph"/>
              <w:numPr>
                <w:ilvl w:val="0"/>
                <w:numId w:val="267"/>
              </w:numPr>
              <w:rPr>
                <w:ins w:id="2471" w:author="Peter Bomberg" w:date="2018-01-16T14:05:00Z"/>
                <w:highlight w:val="white"/>
              </w:rPr>
            </w:pPr>
            <w:ins w:id="2472" w:author="Peter Bomberg" w:date="2018-01-16T14:05:00Z">
              <w:r w:rsidRPr="00FD44A5">
                <w:rPr>
                  <w:highlight w:val="white"/>
                </w:rPr>
                <w:t xml:space="preserve">SPL Rule 10 identifies that the </w:t>
              </w:r>
              <w:r w:rsidR="002472A4">
                <w:rPr>
                  <w:highlight w:val="white"/>
                </w:rPr>
                <w:t>(</w:t>
              </w:r>
              <w:r w:rsidR="00FD44A5">
                <w:rPr>
                  <w:highlight w:val="white"/>
                </w:rPr>
                <w:t>code</w:t>
              </w:r>
              <w:r w:rsidR="002472A4">
                <w:rPr>
                  <w:highlight w:val="white"/>
                </w:rPr>
                <w:t>) attribute value</w:t>
              </w:r>
              <w:r w:rsidR="00FD44A5">
                <w:rPr>
                  <w:highlight w:val="white"/>
                </w:rPr>
                <w:t xml:space="preserve"> </w:t>
              </w:r>
              <w:r w:rsidRPr="00FD44A5">
                <w:rPr>
                  <w:highlight w:val="white"/>
                </w:rPr>
                <w:t>is incorrect</w:t>
              </w:r>
              <w:r w:rsidR="00FD44A5">
                <w:rPr>
                  <w:highlight w:val="white"/>
                </w:rPr>
                <w:t xml:space="preserve"> based on the product structure.</w:t>
              </w:r>
            </w:ins>
          </w:p>
          <w:p w14:paraId="7CDBB9A7" w14:textId="77777777" w:rsidR="00904CF5" w:rsidRDefault="00904CF5" w:rsidP="00904CF5">
            <w:pPr>
              <w:pStyle w:val="ListParagraph"/>
              <w:ind w:left="360"/>
              <w:rPr>
                <w:ins w:id="2473" w:author="Peter Bomberg" w:date="2018-01-16T14:05:00Z"/>
              </w:rPr>
            </w:pPr>
          </w:p>
          <w:p w14:paraId="7E3341F5" w14:textId="77777777" w:rsidR="009C479B" w:rsidRDefault="00AF1C00" w:rsidP="004756DB">
            <w:pPr>
              <w:pStyle w:val="ListParagraph"/>
              <w:numPr>
                <w:ilvl w:val="0"/>
                <w:numId w:val="9"/>
              </w:numPr>
              <w:rPr>
                <w:ins w:id="2474" w:author="Peter Bomberg" w:date="2018-01-16T14:05:00Z"/>
              </w:rPr>
            </w:pPr>
            <w:ins w:id="2475" w:author="Peter Bomberg" w:date="2018-01-16T14:05:00Z">
              <w:r w:rsidRPr="00AF1C00">
                <w:t xml:space="preserve">If the product has parts, then at least one part has one or more active ingredients. </w:t>
              </w:r>
            </w:ins>
          </w:p>
          <w:p w14:paraId="146E43E4" w14:textId="73C17987" w:rsidR="00FD44A5" w:rsidRPr="00FD44A5" w:rsidRDefault="00FD44A5" w:rsidP="008B43ED">
            <w:pPr>
              <w:pStyle w:val="ListParagraph"/>
              <w:numPr>
                <w:ilvl w:val="0"/>
                <w:numId w:val="268"/>
              </w:numPr>
              <w:rPr>
                <w:ins w:id="2476" w:author="Peter Bomberg" w:date="2018-01-16T14:05:00Z"/>
                <w:highlight w:val="white"/>
              </w:rPr>
            </w:pPr>
            <w:ins w:id="2477" w:author="Peter Bomberg" w:date="2018-01-16T14:05:00Z">
              <w:r>
                <w:rPr>
                  <w:highlight w:val="white"/>
                </w:rPr>
                <w:t xml:space="preserve">SPL Rule 33 </w:t>
              </w:r>
              <w:r w:rsidRPr="00334410">
                <w:rPr>
                  <w:highlight w:val="white"/>
                </w:rPr>
                <w:t xml:space="preserve">identifies that </w:t>
              </w:r>
              <w:r>
                <w:rPr>
                  <w:highlight w:val="white"/>
                </w:rPr>
                <w:t>there is no active ingredient value defined via a child element.</w:t>
              </w:r>
            </w:ins>
          </w:p>
        </w:tc>
      </w:tr>
    </w:tbl>
    <w:p w14:paraId="6F4A925E" w14:textId="77777777" w:rsidR="00B77648" w:rsidRDefault="00B7764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209C8566" w14:textId="77777777" w:rsidTr="00122FE2">
        <w:trPr>
          <w:cantSplit/>
          <w:trHeight w:val="580"/>
          <w:tblHeader/>
        </w:trPr>
        <w:tc>
          <w:tcPr>
            <w:tcW w:w="2358" w:type="dxa"/>
            <w:shd w:val="clear" w:color="auto" w:fill="808080"/>
          </w:tcPr>
          <w:p w14:paraId="1ADE1723" w14:textId="77777777" w:rsidR="00A32EB7" w:rsidRPr="00F53457" w:rsidRDefault="00A32EB7" w:rsidP="0080029F">
            <w:r w:rsidRPr="00675DAA">
              <w:t>Element</w:t>
            </w:r>
          </w:p>
        </w:tc>
        <w:tc>
          <w:tcPr>
            <w:tcW w:w="1260" w:type="dxa"/>
            <w:shd w:val="clear" w:color="auto" w:fill="808080"/>
          </w:tcPr>
          <w:p w14:paraId="552A5E46" w14:textId="77777777" w:rsidR="00A32EB7" w:rsidRPr="00675DAA" w:rsidRDefault="00A32EB7" w:rsidP="0080029F">
            <w:r w:rsidRPr="00675DAA">
              <w:t>Attribute</w:t>
            </w:r>
          </w:p>
        </w:tc>
        <w:tc>
          <w:tcPr>
            <w:tcW w:w="1260" w:type="dxa"/>
            <w:shd w:val="clear" w:color="auto" w:fill="808080"/>
          </w:tcPr>
          <w:p w14:paraId="556F84FC" w14:textId="77777777" w:rsidR="00A32EB7" w:rsidRPr="00F53457" w:rsidRDefault="00A32EB7" w:rsidP="0080029F">
            <w:r w:rsidRPr="00675DAA">
              <w:t>Cardinality</w:t>
            </w:r>
          </w:p>
        </w:tc>
        <w:tc>
          <w:tcPr>
            <w:tcW w:w="1350" w:type="dxa"/>
            <w:shd w:val="clear" w:color="auto" w:fill="808080"/>
          </w:tcPr>
          <w:p w14:paraId="324DA46B" w14:textId="77777777" w:rsidR="00A32EB7" w:rsidRPr="00675DAA" w:rsidRDefault="00A32EB7" w:rsidP="0080029F">
            <w:r w:rsidRPr="00675DAA">
              <w:t>Value(s) Allowed</w:t>
            </w:r>
          </w:p>
          <w:p w14:paraId="67A973C9" w14:textId="77777777" w:rsidR="00A32EB7" w:rsidRPr="00675DAA" w:rsidRDefault="00A32EB7" w:rsidP="0080029F">
            <w:r w:rsidRPr="00675DAA">
              <w:t>Examples</w:t>
            </w:r>
          </w:p>
        </w:tc>
        <w:tc>
          <w:tcPr>
            <w:tcW w:w="3330" w:type="dxa"/>
            <w:shd w:val="clear" w:color="auto" w:fill="808080"/>
          </w:tcPr>
          <w:p w14:paraId="6ACBDAD5" w14:textId="77777777" w:rsidR="00A32EB7" w:rsidRPr="00675DAA" w:rsidRDefault="00A32EB7" w:rsidP="0080029F">
            <w:r w:rsidRPr="00675DAA">
              <w:t>Description</w:t>
            </w:r>
          </w:p>
          <w:p w14:paraId="2996FE0A" w14:textId="77777777" w:rsidR="00A32EB7" w:rsidRPr="00675DAA" w:rsidRDefault="00A32EB7" w:rsidP="0080029F">
            <w:r w:rsidRPr="00675DAA">
              <w:t>Instructions</w:t>
            </w:r>
          </w:p>
        </w:tc>
      </w:tr>
      <w:tr w:rsidR="00A32EB7" w:rsidRPr="00675DAA" w14:paraId="15CB2D9C" w14:textId="77777777" w:rsidTr="00122FE2">
        <w:trPr>
          <w:cantSplit/>
        </w:trPr>
        <w:tc>
          <w:tcPr>
            <w:tcW w:w="2358" w:type="dxa"/>
          </w:tcPr>
          <w:p w14:paraId="2FB663A3" w14:textId="77777777" w:rsidR="00A32EB7" w:rsidRPr="00675DAA" w:rsidRDefault="00A32EB7" w:rsidP="0080029F">
            <w:r w:rsidRPr="00A250B0">
              <w:t>asEntityWithGeneric</w:t>
            </w:r>
          </w:p>
        </w:tc>
        <w:tc>
          <w:tcPr>
            <w:tcW w:w="1260" w:type="dxa"/>
            <w:shd w:val="clear" w:color="auto" w:fill="D9D9D9"/>
          </w:tcPr>
          <w:p w14:paraId="031925EE" w14:textId="77777777" w:rsidR="00A32EB7" w:rsidRPr="00675DAA" w:rsidRDefault="00A32EB7" w:rsidP="0080029F">
            <w:r w:rsidRPr="00675DAA">
              <w:t>N/A</w:t>
            </w:r>
          </w:p>
        </w:tc>
        <w:tc>
          <w:tcPr>
            <w:tcW w:w="1260" w:type="dxa"/>
            <w:shd w:val="clear" w:color="auto" w:fill="D9D9D9"/>
          </w:tcPr>
          <w:p w14:paraId="76D0DA66" w14:textId="77777777" w:rsidR="00A32EB7" w:rsidRPr="00675DAA" w:rsidRDefault="00A32EB7" w:rsidP="0080029F">
            <w:r w:rsidRPr="00675DAA">
              <w:t>1:1</w:t>
            </w:r>
          </w:p>
        </w:tc>
        <w:tc>
          <w:tcPr>
            <w:tcW w:w="1350" w:type="dxa"/>
            <w:shd w:val="clear" w:color="auto" w:fill="D9D9D9"/>
          </w:tcPr>
          <w:p w14:paraId="45576B13" w14:textId="77777777" w:rsidR="00A32EB7" w:rsidRPr="00675DAA" w:rsidRDefault="00A32EB7" w:rsidP="0080029F"/>
        </w:tc>
        <w:tc>
          <w:tcPr>
            <w:tcW w:w="3330" w:type="dxa"/>
            <w:shd w:val="clear" w:color="auto" w:fill="D9D9D9"/>
          </w:tcPr>
          <w:p w14:paraId="45B39796" w14:textId="77777777" w:rsidR="00A32EB7" w:rsidRPr="00675DAA" w:rsidRDefault="00A32EB7" w:rsidP="0080029F"/>
        </w:tc>
      </w:tr>
      <w:tr w:rsidR="00A32EB7" w:rsidRPr="00675DAA" w14:paraId="0F5721E0" w14:textId="77777777" w:rsidTr="00122FE2">
        <w:trPr>
          <w:cantSplit/>
        </w:trPr>
        <w:tc>
          <w:tcPr>
            <w:tcW w:w="2358" w:type="dxa"/>
            <w:shd w:val="clear" w:color="auto" w:fill="808080"/>
          </w:tcPr>
          <w:p w14:paraId="2EA18487" w14:textId="77777777" w:rsidR="00A32EB7" w:rsidRPr="00675DAA" w:rsidRDefault="00A32EB7" w:rsidP="0080029F">
            <w:r w:rsidRPr="00675DAA">
              <w:lastRenderedPageBreak/>
              <w:t>Conformance</w:t>
            </w:r>
          </w:p>
        </w:tc>
        <w:tc>
          <w:tcPr>
            <w:tcW w:w="7200" w:type="dxa"/>
            <w:gridSpan w:val="4"/>
          </w:tcPr>
          <w:p w14:paraId="0565F421" w14:textId="4D21AF88" w:rsidR="00A32EB7" w:rsidRDefault="00A32EB7" w:rsidP="008B43ED">
            <w:pPr>
              <w:pStyle w:val="ListParagraph"/>
              <w:numPr>
                <w:ilvl w:val="0"/>
                <w:numId w:val="110"/>
              </w:numPr>
            </w:pPr>
            <w:r>
              <w:t xml:space="preserve">There is </w:t>
            </w:r>
            <w:del w:id="2478" w:author="Peter Bomberg" w:date="2018-01-16T14:05:00Z">
              <w:r>
                <w:delText>a</w:delText>
              </w:r>
            </w:del>
            <w:ins w:id="2479" w:author="Peter Bomberg" w:date="2018-01-16T14:05:00Z">
              <w:r>
                <w:t>a</w:t>
              </w:r>
              <w:r w:rsidR="00B704DE">
                <w:t>n</w:t>
              </w:r>
            </w:ins>
            <w:r>
              <w:t xml:space="preserve"> </w:t>
            </w:r>
            <w:r w:rsidRPr="00A250B0">
              <w:t>asEntityWithGeneric</w:t>
            </w:r>
            <w:r>
              <w:t xml:space="preserve"> element</w:t>
            </w:r>
          </w:p>
          <w:p w14:paraId="7BF8B539" w14:textId="77777777" w:rsidR="00841A13" w:rsidRDefault="00A32EB7" w:rsidP="008B43ED">
            <w:pPr>
              <w:pStyle w:val="ListParagraph"/>
              <w:numPr>
                <w:ilvl w:val="0"/>
                <w:numId w:val="11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1FEDCC9C" w14:textId="64C3AAB8" w:rsidR="00A32EB7" w:rsidRPr="00B704DE" w:rsidRDefault="00841A13" w:rsidP="008B43ED">
            <w:pPr>
              <w:pStyle w:val="ListParagraph"/>
              <w:numPr>
                <w:ilvl w:val="0"/>
                <w:numId w:val="111"/>
              </w:numPr>
              <w:rPr>
                <w:highlight w:val="white"/>
              </w:rPr>
            </w:pPr>
            <w:r w:rsidRPr="00841A13">
              <w:rPr>
                <w:highlight w:val="white"/>
              </w:rPr>
              <w:t xml:space="preserve">SPL Rule 4 identifies that </w:t>
            </w:r>
            <w:del w:id="2480" w:author="Peter Bomberg" w:date="2018-01-16T14:05:00Z">
              <w:r w:rsidR="00A32EB7" w:rsidRPr="00D00628">
                <w:rPr>
                  <w:highlight w:val="white"/>
                </w:rPr>
                <w:delText>more than one</w:delText>
              </w:r>
            </w:del>
            <w:ins w:id="2481" w:author="Peter Bomberg" w:date="2018-01-16T14:05:00Z">
              <w:r w:rsidRPr="00841A13">
                <w:rPr>
                  <w:highlight w:val="white"/>
                </w:rPr>
                <w:t>the</w:t>
              </w:r>
            </w:ins>
            <w:r w:rsidRPr="00841A13">
              <w:rPr>
                <w:highlight w:val="white"/>
              </w:rPr>
              <w:t xml:space="preserve"> </w:t>
            </w:r>
            <w:r w:rsidRPr="00D00628">
              <w:t xml:space="preserve">element </w:t>
            </w:r>
            <w:del w:id="2482" w:author="Peter Bomberg" w:date="2018-01-16T14:05:00Z">
              <w:r w:rsidR="00A32EB7" w:rsidRPr="00AA6F63">
                <w:rPr>
                  <w:highlight w:val="white"/>
                </w:rPr>
                <w:delText>is</w:delText>
              </w:r>
            </w:del>
            <w:ins w:id="2483" w:author="Peter Bomberg" w:date="2018-01-16T14:05:00Z">
              <w:r w:rsidRPr="00D00628">
                <w:t>has been</w:t>
              </w:r>
            </w:ins>
            <w:r w:rsidRPr="00D00628">
              <w:t xml:space="preserve"> defined</w:t>
            </w:r>
            <w:ins w:id="2484" w:author="Peter Bomberg" w:date="2018-01-16T14:05:00Z">
              <w:r>
                <w:t xml:space="preserve"> more than once, this will trigger a schema validation </w:t>
              </w:r>
              <w:r w:rsidR="0075626F">
                <w:t>error</w:t>
              </w:r>
            </w:ins>
            <w:r w:rsidR="0075626F">
              <w:t>.</w:t>
            </w:r>
          </w:p>
          <w:p w14:paraId="38BFA376" w14:textId="77777777" w:rsidR="00B704DE" w:rsidRPr="00841A13" w:rsidRDefault="00B704DE" w:rsidP="00B704DE">
            <w:pPr>
              <w:pStyle w:val="ListParagraph"/>
              <w:ind w:left="360"/>
              <w:rPr>
                <w:highlight w:val="white"/>
              </w:rPr>
            </w:pPr>
          </w:p>
          <w:p w14:paraId="276B73FF" w14:textId="417941A4" w:rsidR="00A32EB7" w:rsidRDefault="00A32EB7" w:rsidP="008B43ED">
            <w:pPr>
              <w:pStyle w:val="ListParagraph"/>
              <w:numPr>
                <w:ilvl w:val="0"/>
                <w:numId w:val="110"/>
              </w:numPr>
            </w:pPr>
            <w:r>
              <w:t xml:space="preserve">There is </w:t>
            </w:r>
            <w:del w:id="2485" w:author="Peter Bomberg" w:date="2018-01-16T14:05:00Z">
              <w:r>
                <w:delText>a</w:delText>
              </w:r>
            </w:del>
            <w:ins w:id="2486" w:author="Peter Bomberg" w:date="2018-01-16T14:05:00Z">
              <w:r>
                <w:t>a</w:t>
              </w:r>
              <w:r w:rsidR="00B704DE">
                <w:t>n</w:t>
              </w:r>
            </w:ins>
            <w:r>
              <w:t xml:space="preserve"> </w:t>
            </w:r>
            <w:r w:rsidRPr="00A250B0">
              <w:t>asEntityWithGeneric</w:t>
            </w:r>
            <w:r>
              <w:t>.</w:t>
            </w:r>
            <w:r w:rsidRPr="00AF2527">
              <w:t xml:space="preserve">genericMedicine </w:t>
            </w:r>
            <w:r>
              <w:t>element</w:t>
            </w:r>
          </w:p>
          <w:p w14:paraId="4F9BCE69" w14:textId="72D4344D" w:rsidR="00B704DE" w:rsidRDefault="00B704DE" w:rsidP="008B43ED">
            <w:pPr>
              <w:pStyle w:val="ListParagraph"/>
              <w:numPr>
                <w:ilvl w:val="0"/>
                <w:numId w:val="269"/>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2487" w:author="Peter Bomberg" w:date="2018-01-16T14:05:00Z">
              <w:r>
                <w:t xml:space="preserve">, this will trigger a schema validation </w:t>
              </w:r>
              <w:r w:rsidR="0075626F">
                <w:t>error</w:t>
              </w:r>
            </w:ins>
            <w:r w:rsidR="0075626F">
              <w:t>.</w:t>
            </w:r>
          </w:p>
          <w:p w14:paraId="34D0A801" w14:textId="70990D9C" w:rsidR="00B704DE" w:rsidRPr="00B704DE" w:rsidRDefault="00B704DE" w:rsidP="008B43ED">
            <w:pPr>
              <w:pStyle w:val="ListParagraph"/>
              <w:numPr>
                <w:ilvl w:val="0"/>
                <w:numId w:val="269"/>
              </w:numPr>
            </w:pPr>
            <w:r w:rsidRPr="00B704DE">
              <w:rPr>
                <w:highlight w:val="white"/>
              </w:rPr>
              <w:t xml:space="preserve">SPL Rule 4 identifies that </w:t>
            </w:r>
            <w:del w:id="2488" w:author="Peter Bomberg" w:date="2018-01-16T14:05:00Z">
              <w:r w:rsidR="00A32EB7" w:rsidRPr="00D00628">
                <w:rPr>
                  <w:highlight w:val="white"/>
                </w:rPr>
                <w:delText>more than one</w:delText>
              </w:r>
            </w:del>
            <w:ins w:id="2489" w:author="Peter Bomberg" w:date="2018-01-16T14:05:00Z">
              <w:r w:rsidRPr="00B704DE">
                <w:rPr>
                  <w:highlight w:val="white"/>
                </w:rPr>
                <w:t>the</w:t>
              </w:r>
            </w:ins>
            <w:r w:rsidRPr="00B704DE">
              <w:rPr>
                <w:highlight w:val="white"/>
              </w:rPr>
              <w:t xml:space="preserve"> </w:t>
            </w:r>
            <w:r w:rsidRPr="00D00628">
              <w:t xml:space="preserve">element </w:t>
            </w:r>
            <w:del w:id="2490" w:author="Peter Bomberg" w:date="2018-01-16T14:05:00Z">
              <w:r w:rsidR="00A32EB7" w:rsidRPr="004C79CF">
                <w:rPr>
                  <w:highlight w:val="white"/>
                </w:rPr>
                <w:delText>is</w:delText>
              </w:r>
            </w:del>
            <w:ins w:id="2491" w:author="Peter Bomberg" w:date="2018-01-16T14:05:00Z">
              <w:r w:rsidRPr="00D00628">
                <w:t>has been</w:t>
              </w:r>
            </w:ins>
            <w:r w:rsidRPr="00D00628">
              <w:t xml:space="preserve"> defined</w:t>
            </w:r>
            <w:ins w:id="2492" w:author="Peter Bomberg" w:date="2018-01-16T14:05:00Z">
              <w:r>
                <w:t xml:space="preserve"> more than once, this will trigger a schema validation </w:t>
              </w:r>
              <w:r w:rsidR="0075626F">
                <w:t>error</w:t>
              </w:r>
            </w:ins>
            <w:r w:rsidR="0075626F">
              <w:t>.</w:t>
            </w:r>
          </w:p>
          <w:p w14:paraId="34CFC65B" w14:textId="77777777" w:rsidR="00A32EB7" w:rsidRDefault="00A32EB7" w:rsidP="0080029F">
            <w:pPr>
              <w:pStyle w:val="ListParagraph"/>
            </w:pPr>
          </w:p>
          <w:p w14:paraId="21F972D8" w14:textId="4E7AD8E0" w:rsidR="00A32EB7" w:rsidRDefault="00A32EB7" w:rsidP="008B43ED">
            <w:pPr>
              <w:pStyle w:val="ListParagraph"/>
              <w:numPr>
                <w:ilvl w:val="0"/>
                <w:numId w:val="110"/>
              </w:numPr>
              <w:rPr>
                <w:ins w:id="2493" w:author="Peter Bomberg" w:date="2018-01-16T14:05:00Z"/>
              </w:rPr>
            </w:pPr>
            <w:r>
              <w:t xml:space="preserve">There is one or more </w:t>
            </w:r>
            <w:r w:rsidRPr="00A250B0">
              <w:t>asEntityWithGeneric</w:t>
            </w:r>
            <w:r>
              <w:t>.</w:t>
            </w:r>
            <w:r w:rsidRPr="00AF2527">
              <w:t>genericMedicine</w:t>
            </w:r>
            <w:r>
              <w:t xml:space="preserve">.name </w:t>
            </w:r>
            <w:ins w:id="2494" w:author="Peter Bomberg" w:date="2018-01-16T14:05:00Z">
              <w:r w:rsidRPr="00BA7B5B">
                <w:t>element</w:t>
              </w:r>
              <w:r w:rsidR="00D64B0D">
                <w:t>s</w:t>
              </w:r>
            </w:ins>
          </w:p>
          <w:p w14:paraId="3AAC2052" w14:textId="77777777" w:rsidR="00A32EB7" w:rsidRDefault="00EB04DC" w:rsidP="008B43ED">
            <w:pPr>
              <w:pStyle w:val="ListParagraph"/>
              <w:numPr>
                <w:ilvl w:val="0"/>
                <w:numId w:val="110"/>
              </w:numPr>
              <w:rPr>
                <w:del w:id="2495" w:author="Peter Bomberg" w:date="2018-01-16T14:05:00Z"/>
              </w:rPr>
            </w:pPr>
            <w:ins w:id="2496" w:author="Peter Bomberg" w:date="2018-01-16T14:05:00Z">
              <w:r>
                <w:rPr>
                  <w:highlight w:val="white"/>
                </w:rPr>
                <w:t xml:space="preserve">N.B. </w:t>
              </w:r>
              <w:r w:rsidR="007D1F78">
                <w:rPr>
                  <w:highlight w:val="white"/>
                </w:rPr>
                <w:t xml:space="preserve">validation is performed at the </w:t>
              </w:r>
            </w:ins>
            <w:r w:rsidR="007D1F78">
              <w:rPr>
                <w:highlight w:val="white"/>
              </w:rPr>
              <w:t>element</w:t>
            </w:r>
          </w:p>
          <w:p w14:paraId="79B77D84" w14:textId="7860ACFF" w:rsidR="00A32EB7" w:rsidRPr="00826011" w:rsidRDefault="00F1371C" w:rsidP="008B43ED">
            <w:pPr>
              <w:pStyle w:val="ListParagraph"/>
              <w:numPr>
                <w:ilvl w:val="0"/>
                <w:numId w:val="125"/>
              </w:numPr>
            </w:pPr>
            <w:del w:id="2497" w:author="Peter Bomberg" w:date="2018-01-16T14:05:00Z">
              <w:r w:rsidRPr="005565BD">
                <w:rPr>
                  <w:highlight w:val="white"/>
                </w:rPr>
                <w:delText>Informational only (no validation aspect).</w:delText>
              </w:r>
            </w:del>
            <w:ins w:id="2498" w:author="Peter Bomberg" w:date="2018-01-16T14:05:00Z">
              <w:r w:rsidR="007D1F78">
                <w:rPr>
                  <w:highlight w:val="white"/>
                </w:rPr>
                <w:t xml:space="preserve"> level</w:t>
              </w:r>
              <w:r w:rsidRPr="005565BD">
                <w:rPr>
                  <w:highlight w:val="white"/>
                </w:rPr>
                <w:t>.</w:t>
              </w:r>
            </w:ins>
          </w:p>
        </w:tc>
      </w:tr>
    </w:tbl>
    <w:p w14:paraId="1CBB37AA" w14:textId="77777777" w:rsidR="003F2902" w:rsidRDefault="003F2902"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9C479B" w:rsidRPr="00675DAA" w14:paraId="4A61C41D" w14:textId="77777777" w:rsidTr="005F286F">
        <w:trPr>
          <w:cantSplit/>
          <w:trHeight w:val="580"/>
          <w:tblHeader/>
        </w:trPr>
        <w:tc>
          <w:tcPr>
            <w:tcW w:w="2358" w:type="dxa"/>
            <w:shd w:val="clear" w:color="auto" w:fill="808080"/>
          </w:tcPr>
          <w:p w14:paraId="55532B74" w14:textId="77777777" w:rsidR="009C479B" w:rsidRPr="00F53457" w:rsidRDefault="009C479B" w:rsidP="005F286F">
            <w:r w:rsidRPr="00675DAA">
              <w:t>Element</w:t>
            </w:r>
          </w:p>
        </w:tc>
        <w:tc>
          <w:tcPr>
            <w:tcW w:w="1260" w:type="dxa"/>
            <w:shd w:val="clear" w:color="auto" w:fill="808080"/>
          </w:tcPr>
          <w:p w14:paraId="72B6F1E8" w14:textId="77777777" w:rsidR="009C479B" w:rsidRPr="00675DAA" w:rsidRDefault="009C479B" w:rsidP="005F286F">
            <w:r w:rsidRPr="00675DAA">
              <w:t>Attribute</w:t>
            </w:r>
          </w:p>
        </w:tc>
        <w:tc>
          <w:tcPr>
            <w:tcW w:w="1260" w:type="dxa"/>
            <w:shd w:val="clear" w:color="auto" w:fill="808080"/>
          </w:tcPr>
          <w:p w14:paraId="6F6B3947" w14:textId="77777777" w:rsidR="009C479B" w:rsidRPr="00F53457" w:rsidRDefault="009C479B" w:rsidP="005F286F">
            <w:r w:rsidRPr="00675DAA">
              <w:t>Cardinality</w:t>
            </w:r>
          </w:p>
        </w:tc>
        <w:tc>
          <w:tcPr>
            <w:tcW w:w="1350" w:type="dxa"/>
            <w:shd w:val="clear" w:color="auto" w:fill="808080"/>
          </w:tcPr>
          <w:p w14:paraId="7F815D7D" w14:textId="77777777" w:rsidR="009C479B" w:rsidRPr="00675DAA" w:rsidRDefault="009C479B" w:rsidP="005F286F">
            <w:r w:rsidRPr="00675DAA">
              <w:t>Value(s) Allowed</w:t>
            </w:r>
          </w:p>
          <w:p w14:paraId="20EC78A0" w14:textId="77777777" w:rsidR="009C479B" w:rsidRPr="00675DAA" w:rsidRDefault="009C479B" w:rsidP="005F286F">
            <w:r w:rsidRPr="00675DAA">
              <w:t>Examples</w:t>
            </w:r>
          </w:p>
        </w:tc>
        <w:tc>
          <w:tcPr>
            <w:tcW w:w="3330" w:type="dxa"/>
            <w:shd w:val="clear" w:color="auto" w:fill="808080"/>
          </w:tcPr>
          <w:p w14:paraId="2ADC617A" w14:textId="77777777" w:rsidR="009C479B" w:rsidRPr="00675DAA" w:rsidRDefault="009C479B" w:rsidP="005F286F">
            <w:r w:rsidRPr="00675DAA">
              <w:t>Description</w:t>
            </w:r>
          </w:p>
          <w:p w14:paraId="63944682" w14:textId="77777777" w:rsidR="009C479B" w:rsidRPr="00675DAA" w:rsidRDefault="009C479B" w:rsidP="005F286F">
            <w:r w:rsidRPr="00675DAA">
              <w:t>Instructions</w:t>
            </w:r>
          </w:p>
        </w:tc>
      </w:tr>
      <w:tr w:rsidR="009C479B" w:rsidRPr="00675DAA" w14:paraId="7CD746EF" w14:textId="77777777" w:rsidTr="005F286F">
        <w:trPr>
          <w:cantSplit/>
        </w:trPr>
        <w:tc>
          <w:tcPr>
            <w:tcW w:w="2358" w:type="dxa"/>
          </w:tcPr>
          <w:p w14:paraId="23AD730A" w14:textId="77777777" w:rsidR="009C479B" w:rsidRPr="00675DAA" w:rsidRDefault="009C479B" w:rsidP="005F286F">
            <w:r w:rsidRPr="00A250B0">
              <w:t>asEntityWithGeneric</w:t>
            </w:r>
            <w:r>
              <w:t>.name</w:t>
            </w:r>
          </w:p>
        </w:tc>
        <w:tc>
          <w:tcPr>
            <w:tcW w:w="1260" w:type="dxa"/>
            <w:shd w:val="clear" w:color="auto" w:fill="D9D9D9"/>
          </w:tcPr>
          <w:p w14:paraId="50230CB1" w14:textId="77777777" w:rsidR="009C479B" w:rsidRPr="00675DAA" w:rsidRDefault="009C479B" w:rsidP="005F286F">
            <w:r w:rsidRPr="00675DAA">
              <w:t>N/A</w:t>
            </w:r>
          </w:p>
        </w:tc>
        <w:tc>
          <w:tcPr>
            <w:tcW w:w="1260" w:type="dxa"/>
            <w:shd w:val="clear" w:color="auto" w:fill="D9D9D9"/>
          </w:tcPr>
          <w:p w14:paraId="6BAAB5C5" w14:textId="77777777" w:rsidR="009C479B" w:rsidRPr="00675DAA" w:rsidRDefault="009C479B" w:rsidP="005F286F">
            <w:r w:rsidRPr="00675DAA">
              <w:t>1:1</w:t>
            </w:r>
          </w:p>
        </w:tc>
        <w:tc>
          <w:tcPr>
            <w:tcW w:w="1350" w:type="dxa"/>
            <w:shd w:val="clear" w:color="auto" w:fill="D9D9D9"/>
          </w:tcPr>
          <w:p w14:paraId="0F0C2DBF" w14:textId="77777777" w:rsidR="009C479B" w:rsidRPr="00675DAA" w:rsidRDefault="009C479B" w:rsidP="005F286F"/>
        </w:tc>
        <w:tc>
          <w:tcPr>
            <w:tcW w:w="3330" w:type="dxa"/>
            <w:shd w:val="clear" w:color="auto" w:fill="D9D9D9"/>
          </w:tcPr>
          <w:p w14:paraId="6143B082" w14:textId="77777777" w:rsidR="009C479B" w:rsidRPr="00675DAA" w:rsidRDefault="009C479B" w:rsidP="005F286F"/>
        </w:tc>
      </w:tr>
      <w:tr w:rsidR="009C479B" w:rsidRPr="00675DAA" w14:paraId="572BF25B" w14:textId="77777777" w:rsidTr="005F286F">
        <w:trPr>
          <w:cantSplit/>
        </w:trPr>
        <w:tc>
          <w:tcPr>
            <w:tcW w:w="2358" w:type="dxa"/>
            <w:shd w:val="clear" w:color="auto" w:fill="808080"/>
          </w:tcPr>
          <w:p w14:paraId="69C94B9D" w14:textId="77777777" w:rsidR="009C479B" w:rsidRPr="00675DAA" w:rsidRDefault="009C479B" w:rsidP="005F286F">
            <w:r w:rsidRPr="00675DAA">
              <w:t>Conformance</w:t>
            </w:r>
          </w:p>
        </w:tc>
        <w:tc>
          <w:tcPr>
            <w:tcW w:w="7200" w:type="dxa"/>
            <w:gridSpan w:val="4"/>
          </w:tcPr>
          <w:p w14:paraId="6A66AB90" w14:textId="2FD9B038" w:rsidR="009C479B" w:rsidRDefault="009C479B" w:rsidP="008B43ED">
            <w:pPr>
              <w:pStyle w:val="ListParagraph"/>
              <w:numPr>
                <w:ilvl w:val="0"/>
                <w:numId w:val="126"/>
              </w:numPr>
            </w:pPr>
            <w:r>
              <w:t>There is one or more</w:t>
            </w:r>
            <w:r w:rsidR="007D1F78">
              <w:t xml:space="preserve"> </w:t>
            </w:r>
            <w:del w:id="2499" w:author="Peter Bomberg" w:date="2018-01-16T14:05:00Z">
              <w:r w:rsidRPr="00A250B0">
                <w:delText>asEntityWithGeneric</w:delText>
              </w:r>
              <w:r>
                <w:delText>.</w:delText>
              </w:r>
              <w:r w:rsidRPr="00AF2527">
                <w:delText>genericMedicine</w:delText>
              </w:r>
              <w:r>
                <w:delText>.</w:delText>
              </w:r>
            </w:del>
            <w:r>
              <w:t xml:space="preserve">name </w:t>
            </w:r>
            <w:r w:rsidRPr="00BA7B5B">
              <w:t>element</w:t>
            </w:r>
          </w:p>
          <w:p w14:paraId="71E4D284" w14:textId="2C882173" w:rsidR="007D1F78" w:rsidRDefault="007D1F78" w:rsidP="008B43ED">
            <w:pPr>
              <w:pStyle w:val="ListParagraph"/>
              <w:numPr>
                <w:ilvl w:val="0"/>
                <w:numId w:val="27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2500" w:author="Peter Bomberg" w:date="2018-01-16T14:05:00Z">
              <w:r>
                <w:t xml:space="preserve">, this will trigger a schema validation </w:t>
              </w:r>
              <w:r w:rsidR="0075626F">
                <w:t>error</w:t>
              </w:r>
            </w:ins>
            <w:r w:rsidR="0075626F">
              <w:t>.</w:t>
            </w:r>
          </w:p>
          <w:p w14:paraId="7F78FAB0" w14:textId="364A657B" w:rsidR="009C479B" w:rsidRDefault="009C479B" w:rsidP="008B43ED">
            <w:pPr>
              <w:pStyle w:val="ListParagraph"/>
              <w:numPr>
                <w:ilvl w:val="0"/>
                <w:numId w:val="270"/>
              </w:numPr>
            </w:pPr>
            <w:r w:rsidRPr="007D1F78">
              <w:rPr>
                <w:highlight w:val="white"/>
              </w:rPr>
              <w:t xml:space="preserve">SPL Rule 6 identifies that the </w:t>
            </w:r>
            <w:ins w:id="2501" w:author="Peter Bomberg" w:date="2018-01-16T14:05:00Z">
              <w:r w:rsidR="007D1F78">
                <w:rPr>
                  <w:highlight w:val="white"/>
                </w:rPr>
                <w:t>(</w:t>
              </w:r>
            </w:ins>
            <w:r w:rsidR="007D1F78">
              <w:rPr>
                <w:highlight w:val="white"/>
              </w:rPr>
              <w:t>name</w:t>
            </w:r>
            <w:ins w:id="2502" w:author="Peter Bomberg" w:date="2018-01-16T14:05:00Z">
              <w:r w:rsidR="007D1F78">
                <w:rPr>
                  <w:highlight w:val="white"/>
                </w:rPr>
                <w:t>) element</w:t>
              </w:r>
            </w:ins>
            <w:r w:rsidR="007D1F78">
              <w:rPr>
                <w:highlight w:val="white"/>
              </w:rPr>
              <w:t xml:space="preserve"> </w:t>
            </w:r>
            <w:r w:rsidRPr="007D1F78">
              <w:rPr>
                <w:highlight w:val="white"/>
              </w:rPr>
              <w:t>is empty.</w:t>
            </w:r>
          </w:p>
          <w:p w14:paraId="5F363AAE" w14:textId="55908259" w:rsidR="00F1371C" w:rsidRDefault="00F1371C" w:rsidP="00F1371C"/>
          <w:p w14:paraId="0D9F17A4" w14:textId="2E933883" w:rsidR="007D1F78" w:rsidRDefault="00F1371C" w:rsidP="008B43ED">
            <w:pPr>
              <w:pStyle w:val="ListParagraph"/>
              <w:numPr>
                <w:ilvl w:val="0"/>
                <w:numId w:val="126"/>
              </w:numPr>
            </w:pPr>
            <w:del w:id="2503" w:author="Peter Bomberg" w:date="2018-01-16T14:05:00Z">
              <w:r w:rsidRPr="002B4746">
                <w:delText>Generic medicine</w:delText>
              </w:r>
            </w:del>
            <w:ins w:id="2504" w:author="Peter Bomberg" w:date="2018-01-16T14:05:00Z">
              <w:r w:rsidR="007D1F78">
                <w:t>The</w:t>
              </w:r>
            </w:ins>
            <w:r w:rsidR="007D1F78">
              <w:t xml:space="preserve"> </w:t>
            </w:r>
            <w:r w:rsidRPr="002B4746">
              <w:t xml:space="preserve">name </w:t>
            </w:r>
            <w:del w:id="2505" w:author="Peter Bomberg" w:date="2018-01-16T14:05:00Z">
              <w:r w:rsidRPr="002B4746">
                <w:delText>contains no</w:delText>
              </w:r>
            </w:del>
            <w:ins w:id="2506" w:author="Peter Bomberg" w:date="2018-01-16T14:05:00Z">
              <w:r w:rsidR="007D1F78">
                <w:t xml:space="preserve">element may not </w:t>
              </w:r>
              <w:r w:rsidRPr="002B4746">
                <w:t xml:space="preserve">contain </w:t>
              </w:r>
              <w:r w:rsidR="007D1F78">
                <w:t>a</w:t>
              </w:r>
            </w:ins>
            <w:r w:rsidR="007D1F78">
              <w:t xml:space="preserve"> </w:t>
            </w:r>
            <w:r w:rsidRPr="002B4746">
              <w:t>suffix.</w:t>
            </w:r>
          </w:p>
          <w:p w14:paraId="60741380" w14:textId="60EBBAB3" w:rsidR="00D73803" w:rsidRPr="00C13369" w:rsidRDefault="00F1371C" w:rsidP="008B43ED">
            <w:pPr>
              <w:pStyle w:val="ListParagraph"/>
              <w:numPr>
                <w:ilvl w:val="0"/>
                <w:numId w:val="272"/>
              </w:numPr>
              <w:rPr>
                <w:ins w:id="2507" w:author="Peter Bomberg" w:date="2018-01-16T14:05:00Z"/>
              </w:rPr>
            </w:pPr>
            <w:del w:id="2508" w:author="Peter Bomberg" w:date="2018-01-16T14:05:00Z">
              <w:r w:rsidRPr="002B4746">
                <w:delText>Generic medicine</w:delText>
              </w:r>
            </w:del>
            <w:ins w:id="2509" w:author="Peter Bomberg" w:date="2018-01-16T14:05:00Z">
              <w:r w:rsidR="00D73803">
                <w:rPr>
                  <w:highlight w:val="white"/>
                </w:rPr>
                <w:t xml:space="preserve">SPL Rule 12 </w:t>
              </w:r>
              <w:r w:rsidR="00D73803" w:rsidRPr="00D00628">
                <w:rPr>
                  <w:highlight w:val="white"/>
                </w:rPr>
                <w:t xml:space="preserve">identifies that </w:t>
              </w:r>
              <w:r w:rsidR="00D73803">
                <w:rPr>
                  <w:highlight w:val="white"/>
                </w:rPr>
                <w:t>the</w:t>
              </w:r>
              <w:r w:rsidR="00D73803" w:rsidRPr="00D00628">
                <w:rPr>
                  <w:highlight w:val="white"/>
                </w:rPr>
                <w:t xml:space="preserve"> </w:t>
              </w:r>
              <w:r w:rsidR="00D73803">
                <w:rPr>
                  <w:highlight w:val="white"/>
                </w:rPr>
                <w:t>content is incorrectly formatted.</w:t>
              </w:r>
            </w:ins>
          </w:p>
          <w:p w14:paraId="5B7B8E92" w14:textId="77777777" w:rsidR="007D1F78" w:rsidRDefault="007D1F78" w:rsidP="007D1F78">
            <w:pPr>
              <w:pStyle w:val="ListParagraph"/>
              <w:ind w:left="360"/>
              <w:rPr>
                <w:ins w:id="2510" w:author="Peter Bomberg" w:date="2018-01-16T14:05:00Z"/>
              </w:rPr>
            </w:pPr>
          </w:p>
          <w:p w14:paraId="52A0868B" w14:textId="4E665F4F" w:rsidR="00F1371C" w:rsidRPr="002B4746" w:rsidRDefault="007D1F78" w:rsidP="008B43ED">
            <w:pPr>
              <w:pStyle w:val="ListParagraph"/>
              <w:numPr>
                <w:ilvl w:val="0"/>
                <w:numId w:val="126"/>
              </w:numPr>
            </w:pPr>
            <w:ins w:id="2511" w:author="Peter Bomberg" w:date="2018-01-16T14:05:00Z">
              <w:r>
                <w:t>The</w:t>
              </w:r>
            </w:ins>
            <w:r>
              <w:t xml:space="preserve"> </w:t>
            </w:r>
            <w:r w:rsidR="00F1371C" w:rsidRPr="002B4746">
              <w:t xml:space="preserve">name </w:t>
            </w:r>
            <w:del w:id="2512" w:author="Peter Bomberg" w:date="2018-01-16T14:05:00Z">
              <w:r w:rsidR="00F1371C" w:rsidRPr="002B4746">
                <w:delText>contains no more than</w:delText>
              </w:r>
            </w:del>
            <w:ins w:id="2513" w:author="Peter Bomberg" w:date="2018-01-16T14:05:00Z">
              <w:r>
                <w:t>element may not exceed</w:t>
              </w:r>
            </w:ins>
            <w:r>
              <w:t xml:space="preserve"> </w:t>
            </w:r>
            <w:r w:rsidR="00F1371C" w:rsidRPr="002B4746">
              <w:t xml:space="preserve">512 characters. </w:t>
            </w:r>
          </w:p>
          <w:p w14:paraId="7356774E" w14:textId="65FD4751" w:rsidR="00F1371C" w:rsidRPr="00826011" w:rsidRDefault="00D73803" w:rsidP="008B43ED">
            <w:pPr>
              <w:pStyle w:val="ListParagraph"/>
              <w:numPr>
                <w:ilvl w:val="0"/>
                <w:numId w:val="271"/>
              </w:numPr>
            </w:pPr>
            <w:ins w:id="2514"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tc>
      </w:tr>
    </w:tbl>
    <w:p w14:paraId="4BFD732F" w14:textId="77777777" w:rsidR="009C479B" w:rsidRDefault="009C479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4600121F" w14:textId="77777777" w:rsidTr="00122FE2">
        <w:trPr>
          <w:cantSplit/>
          <w:trHeight w:val="580"/>
          <w:tblHeader/>
        </w:trPr>
        <w:tc>
          <w:tcPr>
            <w:tcW w:w="2358" w:type="dxa"/>
            <w:shd w:val="clear" w:color="auto" w:fill="808080"/>
          </w:tcPr>
          <w:p w14:paraId="5538C204" w14:textId="77777777" w:rsidR="00A32EB7" w:rsidRPr="00F53457" w:rsidRDefault="00A32EB7" w:rsidP="0080029F">
            <w:r w:rsidRPr="00675DAA">
              <w:t>Element</w:t>
            </w:r>
          </w:p>
        </w:tc>
        <w:tc>
          <w:tcPr>
            <w:tcW w:w="1260" w:type="dxa"/>
            <w:shd w:val="clear" w:color="auto" w:fill="808080"/>
          </w:tcPr>
          <w:p w14:paraId="7D77FB86" w14:textId="77777777" w:rsidR="00A32EB7" w:rsidRPr="00675DAA" w:rsidRDefault="00A32EB7" w:rsidP="0080029F">
            <w:r w:rsidRPr="00675DAA">
              <w:t>Attribute</w:t>
            </w:r>
          </w:p>
        </w:tc>
        <w:tc>
          <w:tcPr>
            <w:tcW w:w="1260" w:type="dxa"/>
            <w:shd w:val="clear" w:color="auto" w:fill="808080"/>
          </w:tcPr>
          <w:p w14:paraId="7EF94F58" w14:textId="77777777" w:rsidR="00A32EB7" w:rsidRPr="00F53457" w:rsidRDefault="00A32EB7" w:rsidP="0080029F">
            <w:r w:rsidRPr="00675DAA">
              <w:t>Cardinality</w:t>
            </w:r>
          </w:p>
        </w:tc>
        <w:tc>
          <w:tcPr>
            <w:tcW w:w="1350" w:type="dxa"/>
            <w:shd w:val="clear" w:color="auto" w:fill="808080"/>
          </w:tcPr>
          <w:p w14:paraId="3D65D2FD" w14:textId="77777777" w:rsidR="00A32EB7" w:rsidRPr="00675DAA" w:rsidRDefault="00A32EB7" w:rsidP="0080029F">
            <w:r w:rsidRPr="00675DAA">
              <w:t>Value(s) Allowed</w:t>
            </w:r>
          </w:p>
          <w:p w14:paraId="065BFCAB" w14:textId="77777777" w:rsidR="00A32EB7" w:rsidRPr="00675DAA" w:rsidRDefault="00A32EB7" w:rsidP="0080029F">
            <w:r w:rsidRPr="00675DAA">
              <w:t>Examples</w:t>
            </w:r>
          </w:p>
        </w:tc>
        <w:tc>
          <w:tcPr>
            <w:tcW w:w="3330" w:type="dxa"/>
            <w:shd w:val="clear" w:color="auto" w:fill="808080"/>
          </w:tcPr>
          <w:p w14:paraId="11F8EDE9" w14:textId="77777777" w:rsidR="00A32EB7" w:rsidRPr="00675DAA" w:rsidRDefault="00A32EB7" w:rsidP="0080029F">
            <w:r w:rsidRPr="00675DAA">
              <w:t>Description</w:t>
            </w:r>
          </w:p>
          <w:p w14:paraId="15CBC98E" w14:textId="77777777" w:rsidR="00A32EB7" w:rsidRPr="00675DAA" w:rsidRDefault="00A32EB7" w:rsidP="0080029F">
            <w:r w:rsidRPr="00675DAA">
              <w:t>Instructions</w:t>
            </w:r>
          </w:p>
        </w:tc>
      </w:tr>
      <w:tr w:rsidR="00A32EB7" w:rsidRPr="00675DAA" w14:paraId="16FF58ED" w14:textId="77777777" w:rsidTr="00122FE2">
        <w:trPr>
          <w:cantSplit/>
        </w:trPr>
        <w:tc>
          <w:tcPr>
            <w:tcW w:w="2358" w:type="dxa"/>
          </w:tcPr>
          <w:p w14:paraId="0BC3F852" w14:textId="77777777" w:rsidR="00A32EB7" w:rsidRPr="00675DAA" w:rsidRDefault="00A32EB7" w:rsidP="0080029F">
            <w:r w:rsidRPr="00A250B0">
              <w:t>ingredient</w:t>
            </w:r>
          </w:p>
        </w:tc>
        <w:tc>
          <w:tcPr>
            <w:tcW w:w="1260" w:type="dxa"/>
            <w:shd w:val="clear" w:color="auto" w:fill="D9D9D9"/>
          </w:tcPr>
          <w:p w14:paraId="781A1915" w14:textId="77777777" w:rsidR="00A32EB7" w:rsidRPr="00675DAA" w:rsidRDefault="00A32EB7" w:rsidP="0080029F">
            <w:r w:rsidRPr="00675DAA">
              <w:t>N/A</w:t>
            </w:r>
          </w:p>
        </w:tc>
        <w:tc>
          <w:tcPr>
            <w:tcW w:w="1260" w:type="dxa"/>
            <w:shd w:val="clear" w:color="auto" w:fill="D9D9D9"/>
          </w:tcPr>
          <w:p w14:paraId="1C413CC8" w14:textId="77777777" w:rsidR="00A32EB7" w:rsidRPr="00675DAA" w:rsidRDefault="00A32EB7" w:rsidP="0080029F">
            <w:r>
              <w:t>1:n</w:t>
            </w:r>
          </w:p>
        </w:tc>
        <w:tc>
          <w:tcPr>
            <w:tcW w:w="1350" w:type="dxa"/>
            <w:shd w:val="clear" w:color="auto" w:fill="D9D9D9"/>
          </w:tcPr>
          <w:p w14:paraId="0DC58BC4" w14:textId="77777777" w:rsidR="00A32EB7" w:rsidRPr="00675DAA" w:rsidRDefault="00A32EB7" w:rsidP="0080029F"/>
        </w:tc>
        <w:tc>
          <w:tcPr>
            <w:tcW w:w="3330" w:type="dxa"/>
            <w:shd w:val="clear" w:color="auto" w:fill="D9D9D9"/>
          </w:tcPr>
          <w:p w14:paraId="6E8FA023" w14:textId="77777777" w:rsidR="00A32EB7" w:rsidRPr="00675DAA" w:rsidRDefault="00A32EB7" w:rsidP="0080029F"/>
        </w:tc>
      </w:tr>
      <w:tr w:rsidR="00A32EB7" w:rsidRPr="00675DAA" w14:paraId="4DE373D2" w14:textId="77777777" w:rsidTr="00122FE2">
        <w:trPr>
          <w:cantSplit/>
        </w:trPr>
        <w:tc>
          <w:tcPr>
            <w:tcW w:w="2358" w:type="dxa"/>
          </w:tcPr>
          <w:p w14:paraId="5D033976" w14:textId="77777777" w:rsidR="00A32EB7" w:rsidRPr="00A250B0" w:rsidRDefault="00A32EB7" w:rsidP="0080029F"/>
        </w:tc>
        <w:tc>
          <w:tcPr>
            <w:tcW w:w="1260" w:type="dxa"/>
            <w:shd w:val="clear" w:color="auto" w:fill="D9D9D9"/>
          </w:tcPr>
          <w:p w14:paraId="5FC05B00" w14:textId="77777777" w:rsidR="00A32EB7" w:rsidRPr="00675DAA" w:rsidRDefault="00A32EB7" w:rsidP="0080029F">
            <w:r w:rsidRPr="00D14E7C">
              <w:t>classCode</w:t>
            </w:r>
          </w:p>
        </w:tc>
        <w:tc>
          <w:tcPr>
            <w:tcW w:w="1260" w:type="dxa"/>
            <w:shd w:val="clear" w:color="auto" w:fill="D9D9D9"/>
          </w:tcPr>
          <w:p w14:paraId="717007DB" w14:textId="77777777" w:rsidR="00A32EB7" w:rsidRDefault="00A32EB7" w:rsidP="0080029F">
            <w:r>
              <w:t>1:1</w:t>
            </w:r>
          </w:p>
        </w:tc>
        <w:tc>
          <w:tcPr>
            <w:tcW w:w="1350" w:type="dxa"/>
            <w:shd w:val="clear" w:color="auto" w:fill="D9D9D9"/>
          </w:tcPr>
          <w:p w14:paraId="71EA5C3C" w14:textId="77777777" w:rsidR="00A32EB7" w:rsidRPr="00675DAA" w:rsidRDefault="00A32EB7" w:rsidP="0080029F"/>
        </w:tc>
        <w:tc>
          <w:tcPr>
            <w:tcW w:w="3330" w:type="dxa"/>
            <w:shd w:val="clear" w:color="auto" w:fill="D9D9D9"/>
          </w:tcPr>
          <w:p w14:paraId="46E1576B" w14:textId="77777777" w:rsidR="00A32EB7" w:rsidRPr="00675DAA" w:rsidRDefault="00A32EB7" w:rsidP="0080029F"/>
        </w:tc>
      </w:tr>
      <w:tr w:rsidR="00A32EB7" w:rsidRPr="00675DAA" w14:paraId="7092802A" w14:textId="77777777" w:rsidTr="00122FE2">
        <w:trPr>
          <w:cantSplit/>
        </w:trPr>
        <w:tc>
          <w:tcPr>
            <w:tcW w:w="2358" w:type="dxa"/>
            <w:shd w:val="clear" w:color="auto" w:fill="808080"/>
          </w:tcPr>
          <w:p w14:paraId="29DF11DD" w14:textId="77777777" w:rsidR="00A32EB7" w:rsidRPr="00675DAA" w:rsidRDefault="00A32EB7" w:rsidP="0080029F">
            <w:r w:rsidRPr="00675DAA">
              <w:lastRenderedPageBreak/>
              <w:t>Conformance</w:t>
            </w:r>
          </w:p>
        </w:tc>
        <w:tc>
          <w:tcPr>
            <w:tcW w:w="7200" w:type="dxa"/>
            <w:gridSpan w:val="4"/>
          </w:tcPr>
          <w:p w14:paraId="6DBD0534" w14:textId="48634452" w:rsidR="00A32EB7" w:rsidRDefault="00A32EB7" w:rsidP="008B43ED">
            <w:pPr>
              <w:pStyle w:val="ListParagraph"/>
              <w:numPr>
                <w:ilvl w:val="0"/>
                <w:numId w:val="112"/>
              </w:numPr>
            </w:pPr>
            <w:r>
              <w:t xml:space="preserve">There is one or more </w:t>
            </w:r>
            <w:r w:rsidRPr="00A250B0">
              <w:t>ingredient</w:t>
            </w:r>
            <w:r>
              <w:t xml:space="preserve"> element</w:t>
            </w:r>
            <w:r w:rsidR="00E03F9B">
              <w:t xml:space="preserve"> with a </w:t>
            </w:r>
            <w:del w:id="2515" w:author="Peter Bomberg" w:date="2018-01-16T14:05:00Z">
              <w:r w:rsidR="00E03F9B" w:rsidRPr="00AB73DB">
                <w:delText>class code</w:delText>
              </w:r>
            </w:del>
            <w:ins w:id="2516" w:author="Peter Bomberg" w:date="2018-01-16T14:05:00Z">
              <w:r w:rsidR="00E03F9B" w:rsidRPr="00AB73DB">
                <w:t>class</w:t>
              </w:r>
              <w:r w:rsidR="00F82371">
                <w:t>C</w:t>
              </w:r>
              <w:r w:rsidR="00E03F9B" w:rsidRPr="00AB73DB">
                <w:t>ode</w:t>
              </w:r>
              <w:r w:rsidR="00E03F9B">
                <w:t xml:space="preserve"> </w:t>
              </w:r>
              <w:r w:rsidR="00A37FA3">
                <w:t>attribute</w:t>
              </w:r>
            </w:ins>
            <w:r w:rsidR="00A37FA3">
              <w:t xml:space="preserve"> </w:t>
            </w:r>
            <w:r w:rsidR="00E03F9B">
              <w:t>derived from OID: 2.16.840.1.113883.2.20.6.39</w:t>
            </w:r>
          </w:p>
          <w:p w14:paraId="077D8565" w14:textId="77777777" w:rsidR="00E03F9B" w:rsidRDefault="00A32EB7" w:rsidP="008B43ED">
            <w:pPr>
              <w:pStyle w:val="ListParagraph"/>
              <w:numPr>
                <w:ilvl w:val="0"/>
                <w:numId w:val="5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14:paraId="1FF4B923" w14:textId="77777777" w:rsidR="00A37FA3" w:rsidRDefault="00E03F9B" w:rsidP="008B43ED">
            <w:pPr>
              <w:pStyle w:val="ListParagraph"/>
              <w:numPr>
                <w:ilvl w:val="0"/>
                <w:numId w:val="56"/>
              </w:numPr>
              <w:rPr>
                <w:highlight w:val="white"/>
              </w:rPr>
            </w:pPr>
            <w:r w:rsidRPr="00F23C12">
              <w:rPr>
                <w:highlight w:val="white"/>
              </w:rPr>
              <w:t>SPL Rule 5 identifies that the</w:t>
            </w:r>
            <w:r w:rsidR="00A37FA3">
              <w:rPr>
                <w:highlight w:val="white"/>
              </w:rPr>
              <w:t xml:space="preserve"> </w:t>
            </w:r>
            <w:ins w:id="2517" w:author="Peter Bomberg" w:date="2018-01-16T14:05:00Z">
              <w:r w:rsidR="00A37FA3">
                <w:rPr>
                  <w:highlight w:val="white"/>
                </w:rPr>
                <w:t>(</w:t>
              </w:r>
              <w:r w:rsidR="00A37FA3" w:rsidRPr="00AB73DB">
                <w:t>class</w:t>
              </w:r>
              <w:r w:rsidR="00A37FA3">
                <w:t>C</w:t>
              </w:r>
              <w:r w:rsidR="00A37FA3" w:rsidRPr="00AB73DB">
                <w:t>ode</w:t>
              </w:r>
              <w:r w:rsidR="00A37FA3">
                <w:t>)</w:t>
              </w:r>
              <w:r w:rsidRPr="00F23C12">
                <w:rPr>
                  <w:highlight w:val="white"/>
                </w:rPr>
                <w:t xml:space="preserve"> </w:t>
              </w:r>
            </w:ins>
            <w:r w:rsidRPr="00F23C12">
              <w:rPr>
                <w:highlight w:val="white"/>
              </w:rPr>
              <w:t>attribute has not been defined.</w:t>
            </w:r>
          </w:p>
          <w:p w14:paraId="5C427ED8" w14:textId="43CFBF51" w:rsidR="00F23C12" w:rsidRDefault="002411EC" w:rsidP="008B43ED">
            <w:pPr>
              <w:pStyle w:val="ListParagraph"/>
              <w:numPr>
                <w:ilvl w:val="0"/>
                <w:numId w:val="56"/>
              </w:numPr>
              <w:rPr>
                <w:ins w:id="2518" w:author="Peter Bomberg" w:date="2018-01-16T14:05:00Z"/>
                <w:highlight w:val="white"/>
              </w:rPr>
            </w:pPr>
            <w:r w:rsidRPr="00A37FA3">
              <w:rPr>
                <w:highlight w:val="white"/>
              </w:rPr>
              <w:t>SPL Rule 8 identifies that the code is not in the CV</w:t>
            </w:r>
            <w:ins w:id="2519" w:author="Peter Bomberg" w:date="2018-01-16T14:05:00Z">
              <w:r w:rsidR="00A37FA3" w:rsidRPr="00A37FA3">
                <w:rPr>
                  <w:highlight w:val="white"/>
                </w:rPr>
                <w:t xml:space="preserve"> or is not contextually correct.</w:t>
              </w:r>
            </w:ins>
          </w:p>
          <w:p w14:paraId="13EB5B8C" w14:textId="1EF8F42F" w:rsidR="00A920F6" w:rsidRPr="00A37FA3" w:rsidRDefault="00A920F6" w:rsidP="008B43ED">
            <w:pPr>
              <w:pStyle w:val="ListParagraph"/>
              <w:numPr>
                <w:ilvl w:val="0"/>
                <w:numId w:val="56"/>
              </w:numPr>
              <w:rPr>
                <w:highlight w:val="white"/>
              </w:rPr>
            </w:pPr>
            <w:ins w:id="2520" w:author="Peter Bomberg" w:date="2018-01-16T14:05:00Z">
              <w:r w:rsidRPr="00337A08">
                <w:rPr>
                  <w:sz w:val="22"/>
                  <w:szCs w:val="22"/>
                  <w:highlight w:val="white"/>
                </w:rPr>
                <w:t>SPL Rule 15 identifies that there is a notification flag for the content</w:t>
              </w:r>
            </w:ins>
            <w:r w:rsidRPr="00337A08">
              <w:rPr>
                <w:sz w:val="22"/>
                <w:szCs w:val="22"/>
                <w:highlight w:val="white"/>
              </w:rPr>
              <w:t>.</w:t>
            </w:r>
          </w:p>
          <w:p w14:paraId="3CE9EF99" w14:textId="77777777" w:rsidR="00635C7D" w:rsidRPr="00D14E7C" w:rsidRDefault="00635C7D" w:rsidP="0080029F">
            <w:pPr>
              <w:rPr>
                <w:highlight w:val="white"/>
              </w:rPr>
            </w:pPr>
          </w:p>
          <w:p w14:paraId="3E553D3A" w14:textId="77777777" w:rsidR="00A32EB7" w:rsidRDefault="00A32EB7" w:rsidP="008B43ED">
            <w:pPr>
              <w:pStyle w:val="ListParagraph"/>
              <w:numPr>
                <w:ilvl w:val="0"/>
                <w:numId w:val="112"/>
              </w:numPr>
              <w:rPr>
                <w:highlight w:val="white"/>
              </w:rPr>
            </w:pPr>
            <w:r>
              <w:rPr>
                <w:highlight w:val="white"/>
              </w:rPr>
              <w:t xml:space="preserve">There may be a </w:t>
            </w:r>
            <w:r w:rsidRPr="00D14E7C">
              <w:rPr>
                <w:highlight w:val="white"/>
              </w:rPr>
              <w:t>confidentialityCode</w:t>
            </w:r>
            <w:r>
              <w:rPr>
                <w:highlight w:val="white"/>
              </w:rPr>
              <w:t xml:space="preserve"> element</w:t>
            </w:r>
          </w:p>
          <w:p w14:paraId="2340E9D6" w14:textId="77777777" w:rsidR="00A32EB7" w:rsidRPr="00D14E7C" w:rsidRDefault="00A32EB7" w:rsidP="008B43ED">
            <w:pPr>
              <w:pStyle w:val="ListParagraph"/>
              <w:numPr>
                <w:ilvl w:val="0"/>
                <w:numId w:val="427"/>
              </w:numPr>
              <w:rPr>
                <w:del w:id="2521" w:author="Peter Bomberg" w:date="2018-01-16T14:05:00Z"/>
                <w:highlight w:val="white"/>
              </w:rPr>
            </w:pPr>
            <w:del w:id="2522" w:author="Peter Bomberg" w:date="2018-01-16T14:05:00Z">
              <w:r w:rsidRPr="005565BD">
                <w:rPr>
                  <w:highlight w:val="white"/>
                </w:rPr>
                <w:delText>Informational only (no validation aspect)</w:delText>
              </w:r>
              <w:r>
                <w:rPr>
                  <w:highlight w:val="white"/>
                </w:rPr>
                <w:delText xml:space="preserve"> as part of the ingredient element, however should the </w:delText>
              </w:r>
              <w:r w:rsidRPr="00D14E7C">
                <w:rPr>
                  <w:highlight w:val="white"/>
                </w:rPr>
                <w:delText>confidentialityCode</w:delText>
              </w:r>
              <w:r>
                <w:rPr>
                  <w:highlight w:val="white"/>
                </w:rPr>
                <w:delText xml:space="preserve"> be present it shall be validated as per the element rules</w:delText>
              </w:r>
              <w:r w:rsidRPr="005565BD">
                <w:rPr>
                  <w:highlight w:val="white"/>
                </w:rPr>
                <w:delText>.</w:delText>
              </w:r>
            </w:del>
          </w:p>
          <w:p w14:paraId="5AC8C159" w14:textId="508D6B95" w:rsidR="00635C7D" w:rsidRPr="00E46ED6" w:rsidRDefault="00EB04DC" w:rsidP="008B43ED">
            <w:pPr>
              <w:pStyle w:val="ListParagraph"/>
              <w:numPr>
                <w:ilvl w:val="0"/>
                <w:numId w:val="287"/>
              </w:numPr>
              <w:rPr>
                <w:ins w:id="2523" w:author="Peter Bomberg" w:date="2018-01-16T14:05:00Z"/>
                <w:highlight w:val="white"/>
              </w:rPr>
            </w:pPr>
            <w:ins w:id="2524" w:author="Peter Bomberg" w:date="2018-01-16T14:05:00Z">
              <w:r>
                <w:rPr>
                  <w:highlight w:val="white"/>
                </w:rPr>
                <w:t xml:space="preserve">N.B. </w:t>
              </w:r>
              <w:r w:rsidR="00635C7D">
                <w:rPr>
                  <w:highlight w:val="white"/>
                </w:rPr>
                <w:t xml:space="preserve">there is </w:t>
              </w:r>
              <w:r w:rsidR="00635C7D" w:rsidRPr="00E46ED6">
                <w:rPr>
                  <w:highlight w:val="white"/>
                </w:rPr>
                <w:t xml:space="preserve">no validation </w:t>
              </w:r>
              <w:r w:rsidR="00635C7D">
                <w:rPr>
                  <w:highlight w:val="white"/>
                </w:rPr>
                <w:t>of optional aspects</w:t>
              </w:r>
              <w:r w:rsidR="00635C7D" w:rsidRPr="00E46ED6">
                <w:rPr>
                  <w:highlight w:val="white"/>
                </w:rPr>
                <w:t>.</w:t>
              </w:r>
            </w:ins>
          </w:p>
          <w:p w14:paraId="0771B7F1" w14:textId="77777777" w:rsidR="00A32EB7" w:rsidRDefault="00A32EB7" w:rsidP="0080029F">
            <w:pPr>
              <w:pStyle w:val="ListParagraph"/>
              <w:rPr>
                <w:highlight w:val="white"/>
              </w:rPr>
            </w:pPr>
          </w:p>
          <w:p w14:paraId="30AA3A32" w14:textId="77777777" w:rsidR="00A32EB7" w:rsidRDefault="00A32EB7" w:rsidP="008B43ED">
            <w:pPr>
              <w:pStyle w:val="ListParagraph"/>
              <w:numPr>
                <w:ilvl w:val="0"/>
                <w:numId w:val="112"/>
              </w:numPr>
              <w:rPr>
                <w:highlight w:val="white"/>
              </w:rPr>
            </w:pPr>
            <w:r>
              <w:rPr>
                <w:highlight w:val="white"/>
              </w:rPr>
              <w:t xml:space="preserve">There may be a </w:t>
            </w:r>
            <w:r w:rsidRPr="00D14E7C">
              <w:rPr>
                <w:highlight w:val="white"/>
              </w:rPr>
              <w:t>quantity</w:t>
            </w:r>
            <w:r>
              <w:rPr>
                <w:highlight w:val="white"/>
              </w:rPr>
              <w:t xml:space="preserve"> element</w:t>
            </w:r>
          </w:p>
          <w:p w14:paraId="0D8758FF" w14:textId="26528ECF" w:rsidR="00A32EB7" w:rsidRPr="00D14E7C" w:rsidRDefault="00A32EB7" w:rsidP="008B43ED">
            <w:pPr>
              <w:pStyle w:val="ListParagraph"/>
              <w:numPr>
                <w:ilvl w:val="0"/>
                <w:numId w:val="113"/>
              </w:numPr>
              <w:rPr>
                <w:highlight w:val="white"/>
              </w:rPr>
            </w:pPr>
            <w:del w:id="2525" w:author="Peter Bomberg" w:date="2018-01-16T14:05:00Z">
              <w:r w:rsidRPr="005565BD">
                <w:rPr>
                  <w:highlight w:val="white"/>
                </w:rPr>
                <w:delText>Informational only (no</w:delText>
              </w:r>
            </w:del>
            <w:ins w:id="2526" w:author="Peter Bomberg" w:date="2018-01-16T14:05:00Z">
              <w:r w:rsidR="00EB04DC">
                <w:rPr>
                  <w:highlight w:val="white"/>
                </w:rPr>
                <w:t>N.B.</w:t>
              </w:r>
            </w:ins>
            <w:r w:rsidR="00EB04DC">
              <w:rPr>
                <w:highlight w:val="white"/>
              </w:rPr>
              <w:t xml:space="preserve"> </w:t>
            </w:r>
            <w:r w:rsidR="00C526BD">
              <w:rPr>
                <w:highlight w:val="white"/>
              </w:rPr>
              <w:t xml:space="preserve">validation </w:t>
            </w:r>
            <w:del w:id="2527" w:author="Peter Bomberg" w:date="2018-01-16T14:05:00Z">
              <w:r w:rsidRPr="005565BD">
                <w:rPr>
                  <w:highlight w:val="white"/>
                </w:rPr>
                <w:delText>aspect)</w:delText>
              </w:r>
              <w:r>
                <w:rPr>
                  <w:highlight w:val="white"/>
                </w:rPr>
                <w:delText xml:space="preserve"> as part of</w:delText>
              </w:r>
            </w:del>
            <w:ins w:id="2528" w:author="Peter Bomberg" w:date="2018-01-16T14:05:00Z">
              <w:r w:rsidR="00C526BD">
                <w:rPr>
                  <w:highlight w:val="white"/>
                </w:rPr>
                <w:t>is performed at</w:t>
              </w:r>
            </w:ins>
            <w:r w:rsidR="00C526BD">
              <w:rPr>
                <w:highlight w:val="white"/>
              </w:rPr>
              <w:t xml:space="preserve"> the </w:t>
            </w:r>
            <w:del w:id="2529" w:author="Peter Bomberg" w:date="2018-01-16T14:05:00Z">
              <w:r>
                <w:rPr>
                  <w:highlight w:val="white"/>
                </w:rPr>
                <w:delText xml:space="preserve">ingredient </w:delText>
              </w:r>
            </w:del>
            <w:r w:rsidR="00C526BD">
              <w:rPr>
                <w:highlight w:val="white"/>
              </w:rPr>
              <w:t>element</w:t>
            </w:r>
            <w:del w:id="2530" w:author="Peter Bomberg" w:date="2018-01-16T14:05:00Z">
              <w:r>
                <w:rPr>
                  <w:highlight w:val="white"/>
                </w:rPr>
                <w:delText xml:space="preserve">, however should the </w:delText>
              </w:r>
              <w:r w:rsidRPr="00D14E7C">
                <w:rPr>
                  <w:highlight w:val="white"/>
                </w:rPr>
                <w:delText>quantity</w:delText>
              </w:r>
              <w:r>
                <w:rPr>
                  <w:highlight w:val="white"/>
                </w:rPr>
                <w:delText xml:space="preserve"> be present it shall be validated as per the element rules</w:delText>
              </w:r>
            </w:del>
            <w:ins w:id="2531" w:author="Peter Bomberg" w:date="2018-01-16T14:05:00Z">
              <w:r w:rsidR="00C526BD">
                <w:rPr>
                  <w:highlight w:val="white"/>
                </w:rPr>
                <w:t xml:space="preserve"> level</w:t>
              </w:r>
            </w:ins>
            <w:r w:rsidR="00EB04DC">
              <w:rPr>
                <w:highlight w:val="white"/>
              </w:rPr>
              <w:t>.</w:t>
            </w:r>
          </w:p>
          <w:p w14:paraId="1C6DF765" w14:textId="77777777" w:rsidR="00D1495A" w:rsidRPr="00D1495A" w:rsidRDefault="00D1495A" w:rsidP="0080029F">
            <w:pPr>
              <w:rPr>
                <w:highlight w:val="white"/>
              </w:rPr>
            </w:pPr>
          </w:p>
          <w:p w14:paraId="41B89F7B" w14:textId="77777777" w:rsidR="002411EC" w:rsidRDefault="002411EC" w:rsidP="008B43ED">
            <w:pPr>
              <w:pStyle w:val="ListParagraph"/>
              <w:numPr>
                <w:ilvl w:val="0"/>
                <w:numId w:val="112"/>
              </w:numPr>
            </w:pPr>
            <w:r>
              <w:t>There shall be a</w:t>
            </w:r>
            <w:r w:rsidR="00DB2D1E">
              <w:t>n</w:t>
            </w:r>
            <w:r>
              <w:t xml:space="preserve"> </w:t>
            </w:r>
            <w:r w:rsidRPr="001B72AE">
              <w:t>ingredientSubstance</w:t>
            </w:r>
            <w:r>
              <w:t xml:space="preserve"> element</w:t>
            </w:r>
          </w:p>
          <w:p w14:paraId="62CAF797" w14:textId="77777777" w:rsidR="00BD0919" w:rsidRDefault="00470CED" w:rsidP="008B43ED">
            <w:pPr>
              <w:pStyle w:val="ListParagraph"/>
              <w:numPr>
                <w:ilvl w:val="0"/>
                <w:numId w:val="11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14:paraId="1F8947C1" w14:textId="77777777" w:rsidR="00A32EB7" w:rsidRPr="008F3858" w:rsidRDefault="00BD0919" w:rsidP="008B43ED">
            <w:pPr>
              <w:pStyle w:val="ListParagraph"/>
              <w:numPr>
                <w:ilvl w:val="0"/>
                <w:numId w:val="114"/>
              </w:numPr>
              <w:rPr>
                <w:highlight w:val="white"/>
              </w:rPr>
            </w:pPr>
            <w:r w:rsidRPr="00BD0919">
              <w:rPr>
                <w:highlight w:val="white"/>
              </w:rPr>
              <w:t>SPL Rule 4 identifies that more than one element is defined.</w:t>
            </w:r>
          </w:p>
        </w:tc>
      </w:tr>
    </w:tbl>
    <w:p w14:paraId="3F4BCF48"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27086B2C" w14:textId="77777777" w:rsidTr="00F37F53">
        <w:trPr>
          <w:trHeight w:val="580"/>
          <w:tblHeader/>
        </w:trPr>
        <w:tc>
          <w:tcPr>
            <w:tcW w:w="2358" w:type="dxa"/>
            <w:shd w:val="clear" w:color="auto" w:fill="808080"/>
          </w:tcPr>
          <w:p w14:paraId="5A5BD918" w14:textId="77777777" w:rsidR="002411EC" w:rsidRPr="000445D1" w:rsidRDefault="002411EC" w:rsidP="0080029F">
            <w:r w:rsidRPr="00675DAA">
              <w:t>Element</w:t>
            </w:r>
          </w:p>
        </w:tc>
        <w:tc>
          <w:tcPr>
            <w:tcW w:w="1260" w:type="dxa"/>
            <w:shd w:val="clear" w:color="auto" w:fill="808080"/>
          </w:tcPr>
          <w:p w14:paraId="10A442B1" w14:textId="77777777" w:rsidR="002411EC" w:rsidRPr="00675DAA" w:rsidRDefault="002411EC" w:rsidP="0080029F">
            <w:r w:rsidRPr="00675DAA">
              <w:t>Attribute</w:t>
            </w:r>
          </w:p>
        </w:tc>
        <w:tc>
          <w:tcPr>
            <w:tcW w:w="1260" w:type="dxa"/>
            <w:shd w:val="clear" w:color="auto" w:fill="808080"/>
          </w:tcPr>
          <w:p w14:paraId="089F3308" w14:textId="77777777" w:rsidR="002411EC" w:rsidRPr="000445D1" w:rsidRDefault="002411EC" w:rsidP="0080029F">
            <w:r w:rsidRPr="00675DAA">
              <w:t>Cardinality</w:t>
            </w:r>
          </w:p>
        </w:tc>
        <w:tc>
          <w:tcPr>
            <w:tcW w:w="1350" w:type="dxa"/>
            <w:shd w:val="clear" w:color="auto" w:fill="808080"/>
          </w:tcPr>
          <w:p w14:paraId="5E756C42" w14:textId="77777777" w:rsidR="002411EC" w:rsidRPr="00675DAA" w:rsidRDefault="002411EC" w:rsidP="0080029F">
            <w:r w:rsidRPr="00675DAA">
              <w:t>Value(s) Allowed</w:t>
            </w:r>
          </w:p>
          <w:p w14:paraId="59C6FC36" w14:textId="77777777" w:rsidR="002411EC" w:rsidRPr="00675DAA" w:rsidRDefault="002411EC" w:rsidP="0080029F">
            <w:r w:rsidRPr="00675DAA">
              <w:t>Examples</w:t>
            </w:r>
          </w:p>
        </w:tc>
        <w:tc>
          <w:tcPr>
            <w:tcW w:w="3330" w:type="dxa"/>
            <w:shd w:val="clear" w:color="auto" w:fill="808080"/>
          </w:tcPr>
          <w:p w14:paraId="41C69476" w14:textId="77777777" w:rsidR="002411EC" w:rsidRPr="00675DAA" w:rsidRDefault="002411EC" w:rsidP="0080029F">
            <w:r w:rsidRPr="00675DAA">
              <w:t>Description</w:t>
            </w:r>
          </w:p>
          <w:p w14:paraId="7A3A3B78" w14:textId="77777777" w:rsidR="002411EC" w:rsidRPr="00675DAA" w:rsidRDefault="002411EC" w:rsidP="0080029F">
            <w:r w:rsidRPr="00675DAA">
              <w:t>Instructions</w:t>
            </w:r>
          </w:p>
        </w:tc>
      </w:tr>
      <w:tr w:rsidR="002411EC" w:rsidRPr="00675DAA" w14:paraId="45CEF6F1" w14:textId="77777777" w:rsidTr="00F37F53">
        <w:tc>
          <w:tcPr>
            <w:tcW w:w="2358" w:type="dxa"/>
          </w:tcPr>
          <w:p w14:paraId="09044523" w14:textId="77777777" w:rsidR="002411EC" w:rsidRPr="00675DAA" w:rsidRDefault="002411EC" w:rsidP="0080029F">
            <w:r w:rsidRPr="001B72AE">
              <w:t>quantity</w:t>
            </w:r>
          </w:p>
        </w:tc>
        <w:tc>
          <w:tcPr>
            <w:tcW w:w="1260" w:type="dxa"/>
            <w:shd w:val="clear" w:color="auto" w:fill="D9D9D9"/>
          </w:tcPr>
          <w:p w14:paraId="03DD1481" w14:textId="77777777" w:rsidR="002411EC" w:rsidRPr="00675DAA" w:rsidRDefault="002411EC" w:rsidP="0080029F">
            <w:r w:rsidRPr="00675DAA">
              <w:t>N/A</w:t>
            </w:r>
          </w:p>
        </w:tc>
        <w:tc>
          <w:tcPr>
            <w:tcW w:w="1260" w:type="dxa"/>
            <w:shd w:val="clear" w:color="auto" w:fill="D9D9D9"/>
          </w:tcPr>
          <w:p w14:paraId="53684299" w14:textId="77777777" w:rsidR="002411EC" w:rsidRPr="00675DAA" w:rsidRDefault="002411EC" w:rsidP="0080029F">
            <w:r>
              <w:t>0:1</w:t>
            </w:r>
          </w:p>
        </w:tc>
        <w:tc>
          <w:tcPr>
            <w:tcW w:w="1350" w:type="dxa"/>
            <w:shd w:val="clear" w:color="auto" w:fill="D9D9D9"/>
          </w:tcPr>
          <w:p w14:paraId="61CFC817" w14:textId="77777777" w:rsidR="002411EC" w:rsidRPr="00675DAA" w:rsidRDefault="002411EC" w:rsidP="0080029F"/>
        </w:tc>
        <w:tc>
          <w:tcPr>
            <w:tcW w:w="3330" w:type="dxa"/>
            <w:shd w:val="clear" w:color="auto" w:fill="D9D9D9"/>
          </w:tcPr>
          <w:p w14:paraId="7B3BF265" w14:textId="77777777" w:rsidR="002411EC" w:rsidRPr="00675DAA" w:rsidRDefault="002411EC" w:rsidP="0080029F"/>
        </w:tc>
      </w:tr>
      <w:tr w:rsidR="002411EC" w:rsidRPr="00675DAA" w14:paraId="188AF32B" w14:textId="77777777" w:rsidTr="00F37F53">
        <w:tc>
          <w:tcPr>
            <w:tcW w:w="2358" w:type="dxa"/>
          </w:tcPr>
          <w:p w14:paraId="2FE444E8" w14:textId="77777777" w:rsidR="002411EC" w:rsidRPr="005565BD" w:rsidRDefault="002411EC" w:rsidP="0080029F"/>
        </w:tc>
        <w:tc>
          <w:tcPr>
            <w:tcW w:w="1260" w:type="dxa"/>
            <w:shd w:val="clear" w:color="auto" w:fill="D9D9D9"/>
          </w:tcPr>
          <w:p w14:paraId="63344B73" w14:textId="77777777" w:rsidR="002411EC" w:rsidRPr="00675DAA" w:rsidRDefault="002411EC" w:rsidP="0080029F"/>
        </w:tc>
        <w:tc>
          <w:tcPr>
            <w:tcW w:w="1260" w:type="dxa"/>
            <w:shd w:val="clear" w:color="auto" w:fill="D9D9D9"/>
          </w:tcPr>
          <w:p w14:paraId="683F6C71" w14:textId="77777777" w:rsidR="002411EC" w:rsidRDefault="002411EC" w:rsidP="0080029F"/>
        </w:tc>
        <w:tc>
          <w:tcPr>
            <w:tcW w:w="1350" w:type="dxa"/>
            <w:shd w:val="clear" w:color="auto" w:fill="D9D9D9"/>
          </w:tcPr>
          <w:p w14:paraId="643019F1" w14:textId="77777777" w:rsidR="002411EC" w:rsidRPr="00675DAA" w:rsidRDefault="002411EC" w:rsidP="0080029F"/>
        </w:tc>
        <w:tc>
          <w:tcPr>
            <w:tcW w:w="3330" w:type="dxa"/>
            <w:shd w:val="clear" w:color="auto" w:fill="D9D9D9"/>
          </w:tcPr>
          <w:p w14:paraId="24602C29" w14:textId="77777777" w:rsidR="002411EC" w:rsidRPr="00675DAA" w:rsidRDefault="002411EC" w:rsidP="0080029F"/>
        </w:tc>
      </w:tr>
      <w:tr w:rsidR="002411EC" w:rsidRPr="00675DAA" w14:paraId="211738A2" w14:textId="77777777" w:rsidTr="00F37F53">
        <w:tc>
          <w:tcPr>
            <w:tcW w:w="2358" w:type="dxa"/>
            <w:shd w:val="clear" w:color="auto" w:fill="808080"/>
          </w:tcPr>
          <w:p w14:paraId="259F7D08" w14:textId="77777777" w:rsidR="002411EC" w:rsidRPr="00675DAA" w:rsidRDefault="002411EC" w:rsidP="0080029F">
            <w:r w:rsidRPr="00675DAA">
              <w:t>Conformance</w:t>
            </w:r>
          </w:p>
        </w:tc>
        <w:tc>
          <w:tcPr>
            <w:tcW w:w="7200" w:type="dxa"/>
            <w:gridSpan w:val="4"/>
          </w:tcPr>
          <w:p w14:paraId="35972D33" w14:textId="1A2DB0EE" w:rsidR="00F37F53" w:rsidRDefault="002411EC" w:rsidP="008B43ED">
            <w:pPr>
              <w:pStyle w:val="ListParagraph"/>
              <w:numPr>
                <w:ilvl w:val="0"/>
                <w:numId w:val="289"/>
              </w:numPr>
            </w:pPr>
            <w:del w:id="2532" w:author="Peter Bomberg" w:date="2018-01-16T14:05:00Z">
              <w:r w:rsidRPr="00AB73DB">
                <w:delText>There</w:delText>
              </w:r>
            </w:del>
            <w:ins w:id="2533" w:author="Peter Bomberg" w:date="2018-01-16T14:05:00Z">
              <w:r w:rsidR="00F37F53">
                <w:t>N</w:t>
              </w:r>
              <w:r w:rsidR="00F37F53" w:rsidRPr="00C526BD">
                <w:t>umerator</w:t>
              </w:r>
              <w:r w:rsidR="00F37F53">
                <w:t xml:space="preserve"> and </w:t>
              </w:r>
              <w:r w:rsidR="00F37F53" w:rsidRPr="00C526BD">
                <w:t>denominator</w:t>
              </w:r>
              <w:r w:rsidR="00F37F53">
                <w:t xml:space="preserve"> elements</w:t>
              </w:r>
            </w:ins>
            <w:r w:rsidR="00F37F53">
              <w:t xml:space="preserve"> may be </w:t>
            </w:r>
            <w:del w:id="2534" w:author="Peter Bomberg" w:date="2018-01-16T14:05:00Z">
              <w:r w:rsidRPr="00AB73DB">
                <w:delText>a</w:delText>
              </w:r>
            </w:del>
            <w:ins w:id="2535" w:author="Peter Bomberg" w:date="2018-01-16T14:05:00Z">
              <w:r w:rsidR="00F37F53">
                <w:t>required to meet the</w:t>
              </w:r>
            </w:ins>
            <w:r w:rsidR="00F37F53">
              <w:t xml:space="preserve"> quantity </w:t>
            </w:r>
            <w:del w:id="2536" w:author="Peter Bomberg" w:date="2018-01-16T14:05:00Z">
              <w:r>
                <w:delText>(strength)</w:delText>
              </w:r>
              <w:r w:rsidRPr="00AB73DB">
                <w:delText xml:space="preserve"> with a numerator and denominator </w:delText>
              </w:r>
            </w:del>
            <w:ins w:id="2537" w:author="Peter Bomberg" w:date="2018-01-16T14:05:00Z">
              <w:r w:rsidR="00F37F53">
                <w:t>conformance rules.</w:t>
              </w:r>
            </w:ins>
          </w:p>
          <w:p w14:paraId="51EB7398" w14:textId="569D7474" w:rsidR="00F37F53" w:rsidRPr="00E46ED6" w:rsidRDefault="00EB04DC" w:rsidP="008B43ED">
            <w:pPr>
              <w:pStyle w:val="ListParagraph"/>
              <w:numPr>
                <w:ilvl w:val="0"/>
                <w:numId w:val="297"/>
              </w:numPr>
              <w:rPr>
                <w:ins w:id="2538" w:author="Peter Bomberg" w:date="2018-01-16T14:05:00Z"/>
                <w:highlight w:val="white"/>
              </w:rPr>
            </w:pPr>
            <w:ins w:id="2539" w:author="Peter Bomberg" w:date="2018-01-16T14:05:00Z">
              <w:r>
                <w:rPr>
                  <w:highlight w:val="white"/>
                </w:rPr>
                <w:t xml:space="preserve">N.B. </w:t>
              </w:r>
              <w:r w:rsidR="00F37F53">
                <w:rPr>
                  <w:highlight w:val="white"/>
                </w:rPr>
                <w:t xml:space="preserve">there is </w:t>
              </w:r>
              <w:r w:rsidR="00F37F53" w:rsidRPr="00E46ED6">
                <w:rPr>
                  <w:highlight w:val="white"/>
                </w:rPr>
                <w:t xml:space="preserve">no validation </w:t>
              </w:r>
              <w:r w:rsidR="00F37F53">
                <w:rPr>
                  <w:highlight w:val="white"/>
                </w:rPr>
                <w:t>of optional aspects</w:t>
              </w:r>
              <w:r w:rsidR="00F37F53" w:rsidRPr="00E46ED6">
                <w:rPr>
                  <w:highlight w:val="white"/>
                </w:rPr>
                <w:t>.</w:t>
              </w:r>
            </w:ins>
          </w:p>
          <w:p w14:paraId="333AFA29" w14:textId="77777777" w:rsidR="00F37F53" w:rsidRDefault="00F37F53" w:rsidP="00F37F53">
            <w:pPr>
              <w:pStyle w:val="ListParagraph"/>
              <w:ind w:left="360"/>
              <w:rPr>
                <w:ins w:id="2540" w:author="Peter Bomberg" w:date="2018-01-16T14:05:00Z"/>
              </w:rPr>
            </w:pPr>
          </w:p>
          <w:p w14:paraId="55956EE8" w14:textId="6CA29E13" w:rsidR="00C526BD" w:rsidRDefault="00C526BD" w:rsidP="008B43ED">
            <w:pPr>
              <w:pStyle w:val="ListParagraph"/>
              <w:numPr>
                <w:ilvl w:val="0"/>
                <w:numId w:val="289"/>
              </w:numPr>
            </w:pPr>
            <w:r w:rsidRPr="00C526BD">
              <w:t>When there is a unit of measure it is derived from OID: 2.16.840.1.113883.2.20.6.15</w:t>
            </w:r>
          </w:p>
          <w:p w14:paraId="60CB12CC" w14:textId="0D5347E0" w:rsidR="00C526BD" w:rsidRDefault="00C526BD" w:rsidP="008B43ED">
            <w:pPr>
              <w:pStyle w:val="ListParagraph"/>
              <w:numPr>
                <w:ilvl w:val="0"/>
                <w:numId w:val="288"/>
              </w:numPr>
              <w:rPr>
                <w:ins w:id="2541" w:author="Peter Bomberg" w:date="2018-01-16T14:05:00Z"/>
                <w:highlight w:val="white"/>
              </w:rPr>
            </w:pPr>
            <w:ins w:id="2542" w:author="Peter Bomberg" w:date="2018-01-16T14:05:00Z">
              <w:r w:rsidRPr="00515104">
                <w:rPr>
                  <w:highlight w:val="white"/>
                </w:rPr>
                <w:t>SPL Rule 8 identifies that the code is not in the CV or is not contextually correct.</w:t>
              </w:r>
            </w:ins>
          </w:p>
          <w:p w14:paraId="4EF9220F" w14:textId="18CD73C8" w:rsidR="00A920F6" w:rsidRDefault="00A920F6" w:rsidP="008B43ED">
            <w:pPr>
              <w:pStyle w:val="ListParagraph"/>
              <w:numPr>
                <w:ilvl w:val="0"/>
                <w:numId w:val="288"/>
              </w:numPr>
              <w:rPr>
                <w:ins w:id="2543" w:author="Peter Bomberg" w:date="2018-01-16T14:05:00Z"/>
                <w:highlight w:val="white"/>
              </w:rPr>
            </w:pPr>
            <w:ins w:id="2544" w:author="Peter Bomberg" w:date="2018-01-16T14:05:00Z">
              <w:r w:rsidRPr="00337A08">
                <w:rPr>
                  <w:sz w:val="22"/>
                  <w:szCs w:val="22"/>
                  <w:highlight w:val="white"/>
                </w:rPr>
                <w:t>SPL Rule 15 identifies that there is a notification flag for the content.</w:t>
              </w:r>
            </w:ins>
          </w:p>
          <w:p w14:paraId="019E6195" w14:textId="24164EA3" w:rsidR="00C526BD" w:rsidRDefault="00C526BD" w:rsidP="00C526BD">
            <w:pPr>
              <w:pStyle w:val="ListParagraph"/>
              <w:ind w:left="360"/>
              <w:rPr>
                <w:ins w:id="2545" w:author="Peter Bomberg" w:date="2018-01-16T14:05:00Z"/>
                <w:highlight w:val="white"/>
              </w:rPr>
            </w:pPr>
          </w:p>
          <w:p w14:paraId="16C54275" w14:textId="1A31F8E2" w:rsidR="00C526BD" w:rsidRDefault="00C526BD" w:rsidP="008B43ED">
            <w:pPr>
              <w:pStyle w:val="ListParagraph"/>
              <w:numPr>
                <w:ilvl w:val="0"/>
                <w:numId w:val="289"/>
              </w:numPr>
            </w:pPr>
            <w:r w:rsidRPr="00F44693">
              <w:t>For percentages</w:t>
            </w:r>
            <w:ins w:id="2546" w:author="Peter Bomberg" w:date="2018-01-16T14:05:00Z">
              <w:r w:rsidRPr="00F44693">
                <w:t xml:space="preserve"> </w:t>
              </w:r>
              <w:r>
                <w:t>the</w:t>
              </w:r>
            </w:ins>
            <w:r>
              <w:t xml:space="preserve"> </w:t>
            </w:r>
            <w:r w:rsidRPr="00F44693">
              <w:t>numerator unit is not 1, instead use a volume unit for volume fractions and a mass unit for mass fractions.</w:t>
            </w:r>
          </w:p>
          <w:p w14:paraId="27AE0149" w14:textId="2E55A2E3" w:rsidR="00C526BD" w:rsidRDefault="00C526BD" w:rsidP="008B43ED">
            <w:pPr>
              <w:pStyle w:val="ListParagraph"/>
              <w:numPr>
                <w:ilvl w:val="0"/>
                <w:numId w:val="290"/>
              </w:numPr>
              <w:rPr>
                <w:ins w:id="2547" w:author="Peter Bomberg" w:date="2018-01-16T14:05:00Z"/>
                <w:highlight w:val="white"/>
              </w:rPr>
            </w:pPr>
            <w:ins w:id="2548" w:author="Peter Bomberg" w:date="2018-01-16T14:05:00Z">
              <w:r w:rsidRPr="00F762B7">
                <w:rPr>
                  <w:highlight w:val="white"/>
                </w:rPr>
                <w:t xml:space="preserve">SPL Rule 10 identifies that the </w:t>
              </w:r>
              <w:r>
                <w:rPr>
                  <w:highlight w:val="white"/>
                </w:rPr>
                <w:t xml:space="preserve">(unit) </w:t>
              </w:r>
              <w:r w:rsidRPr="00F762B7">
                <w:rPr>
                  <w:highlight w:val="white"/>
                </w:rPr>
                <w:t>attribute value is incorrect</w:t>
              </w:r>
              <w:r>
                <w:rPr>
                  <w:highlight w:val="white"/>
                </w:rPr>
                <w:t xml:space="preserve"> or contextually incorrect.</w:t>
              </w:r>
            </w:ins>
          </w:p>
          <w:p w14:paraId="2656B1B6" w14:textId="77777777" w:rsidR="00C526BD" w:rsidRDefault="00C526BD" w:rsidP="00C526BD">
            <w:pPr>
              <w:pStyle w:val="ListParagraph"/>
              <w:ind w:left="360"/>
              <w:rPr>
                <w:ins w:id="2549" w:author="Peter Bomberg" w:date="2018-01-16T14:05:00Z"/>
                <w:highlight w:val="white"/>
              </w:rPr>
            </w:pPr>
          </w:p>
          <w:p w14:paraId="7E9ADE1B" w14:textId="65E959A0" w:rsidR="00C526BD" w:rsidRPr="00C526BD" w:rsidRDefault="00C526BD" w:rsidP="008B43ED">
            <w:pPr>
              <w:pStyle w:val="ListParagraph"/>
              <w:numPr>
                <w:ilvl w:val="0"/>
                <w:numId w:val="289"/>
              </w:numPr>
            </w:pPr>
            <w:r w:rsidRPr="00C526BD">
              <w:t xml:space="preserve">The </w:t>
            </w:r>
            <w:del w:id="2550" w:author="Peter Bomberg" w:date="2018-01-16T14:05:00Z">
              <w:r w:rsidR="002411EC" w:rsidRPr="00BB2244">
                <w:delText xml:space="preserve">strength </w:delText>
              </w:r>
            </w:del>
            <w:r w:rsidRPr="00C526BD">
              <w:t>numerator</w:t>
            </w:r>
            <w:ins w:id="2551" w:author="Peter Bomberg" w:date="2018-01-16T14:05:00Z">
              <w:r w:rsidRPr="00C526BD">
                <w:t xml:space="preserve"> </w:t>
              </w:r>
              <w:r>
                <w:t>unit</w:t>
              </w:r>
            </w:ins>
            <w:r>
              <w:t xml:space="preserve"> </w:t>
            </w:r>
            <w:r w:rsidRPr="00C526BD">
              <w:t>is based on mass (e.g., mg or g) and not volume (e.g. mL or L), except for ingredients such as water, alcohol, and gases.</w:t>
            </w:r>
          </w:p>
          <w:p w14:paraId="311EA64D" w14:textId="183C537F" w:rsidR="00C526BD" w:rsidRDefault="00C526BD" w:rsidP="008B43ED">
            <w:pPr>
              <w:pStyle w:val="ListParagraph"/>
              <w:numPr>
                <w:ilvl w:val="0"/>
                <w:numId w:val="291"/>
              </w:numPr>
              <w:rPr>
                <w:ins w:id="2552" w:author="Peter Bomberg" w:date="2018-01-16T14:05:00Z"/>
                <w:highlight w:val="white"/>
              </w:rPr>
            </w:pPr>
            <w:ins w:id="2553" w:author="Peter Bomberg" w:date="2018-01-16T14:05:00Z">
              <w:r w:rsidRPr="00F762B7">
                <w:rPr>
                  <w:highlight w:val="white"/>
                </w:rPr>
                <w:t xml:space="preserve">SPL Rule 10 identifies that the </w:t>
              </w:r>
              <w:r>
                <w:rPr>
                  <w:highlight w:val="white"/>
                </w:rPr>
                <w:t xml:space="preserve">(unit) </w:t>
              </w:r>
              <w:r w:rsidRPr="00F762B7">
                <w:rPr>
                  <w:highlight w:val="white"/>
                </w:rPr>
                <w:t>attribute value is incorrect</w:t>
              </w:r>
              <w:r>
                <w:rPr>
                  <w:highlight w:val="white"/>
                </w:rPr>
                <w:t xml:space="preserve"> or contextually incorrect.</w:t>
              </w:r>
            </w:ins>
          </w:p>
          <w:p w14:paraId="5D5BFCD6" w14:textId="77777777" w:rsidR="00C526BD" w:rsidRDefault="00C526BD" w:rsidP="00C526BD">
            <w:pPr>
              <w:pStyle w:val="ListParagraph"/>
              <w:ind w:left="360"/>
              <w:rPr>
                <w:ins w:id="2554" w:author="Peter Bomberg" w:date="2018-01-16T14:05:00Z"/>
                <w:highlight w:val="white"/>
              </w:rPr>
            </w:pPr>
          </w:p>
          <w:p w14:paraId="6CFDF0E6" w14:textId="21857542" w:rsidR="00C526BD" w:rsidRDefault="00C526BD" w:rsidP="008B43ED">
            <w:pPr>
              <w:pStyle w:val="ListParagraph"/>
              <w:numPr>
                <w:ilvl w:val="0"/>
                <w:numId w:val="289"/>
              </w:numPr>
            </w:pPr>
            <w:r w:rsidRPr="00C526BD">
              <w:t xml:space="preserve">Active ingredients must have both a numerator and denominator </w:t>
            </w:r>
            <w:del w:id="2555" w:author="Peter Bomberg" w:date="2018-01-16T14:05:00Z">
              <w:r w:rsidR="002411EC">
                <w:delText xml:space="preserve">strength </w:delText>
              </w:r>
            </w:del>
            <w:r w:rsidRPr="00C526BD">
              <w:t>value, the values must both be greater than 0 (zero</w:t>
            </w:r>
            <w:del w:id="2556" w:author="Peter Bomberg" w:date="2018-01-16T14:05:00Z">
              <w:r w:rsidR="002411EC">
                <w:delText>)</w:delText>
              </w:r>
            </w:del>
            <w:ins w:id="2557" w:author="Peter Bomberg" w:date="2018-01-16T14:05:00Z">
              <w:r w:rsidRPr="00C526BD">
                <w:t>)</w:t>
              </w:r>
              <w:r>
                <w:t>.</w:t>
              </w:r>
            </w:ins>
          </w:p>
          <w:p w14:paraId="5476E2FF" w14:textId="71BADD6B" w:rsidR="00995151" w:rsidRDefault="00995151" w:rsidP="008B43ED">
            <w:pPr>
              <w:pStyle w:val="ListParagraph"/>
              <w:numPr>
                <w:ilvl w:val="0"/>
                <w:numId w:val="292"/>
              </w:numPr>
              <w:rPr>
                <w:ins w:id="2558" w:author="Peter Bomberg" w:date="2018-01-16T14:05:00Z"/>
                <w:highlight w:val="white"/>
              </w:rPr>
            </w:pPr>
            <w:ins w:id="2559" w:author="Peter Bomberg" w:date="2018-01-16T14:05:00Z">
              <w:r>
                <w:rPr>
                  <w:highlight w:val="white"/>
                </w:rPr>
                <w:t xml:space="preserve">SPL Rule 5 </w:t>
              </w:r>
              <w:r w:rsidRPr="00334410">
                <w:rPr>
                  <w:highlight w:val="white"/>
                </w:rPr>
                <w:t xml:space="preserve">identifies that </w:t>
              </w:r>
              <w:r>
                <w:rPr>
                  <w:highlight w:val="white"/>
                </w:rPr>
                <w:t>the (</w:t>
              </w:r>
              <w:r w:rsidRPr="00C526BD">
                <w:t>numerator</w:t>
              </w:r>
              <w:r>
                <w:t>.value</w:t>
              </w:r>
              <w:r>
                <w:rPr>
                  <w:highlight w:val="white"/>
                </w:rP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716AE3BD" w14:textId="76656CD9" w:rsidR="00995151" w:rsidRPr="00076FE9" w:rsidRDefault="00995151" w:rsidP="008B43ED">
            <w:pPr>
              <w:pStyle w:val="ListParagraph"/>
              <w:numPr>
                <w:ilvl w:val="0"/>
                <w:numId w:val="292"/>
              </w:numPr>
              <w:rPr>
                <w:ins w:id="2560" w:author="Peter Bomberg" w:date="2018-01-16T14:05:00Z"/>
                <w:highlight w:val="white"/>
              </w:rPr>
            </w:pPr>
            <w:ins w:id="2561" w:author="Peter Bomberg" w:date="2018-01-16T14:05:00Z">
              <w:r>
                <w:rPr>
                  <w:highlight w:val="white"/>
                </w:rPr>
                <w:t>SPL Rule 30</w:t>
              </w:r>
              <w:r w:rsidRPr="00C13369">
                <w:rPr>
                  <w:highlight w:val="white"/>
                </w:rPr>
                <w:t xml:space="preserve"> </w:t>
              </w:r>
              <w:r w:rsidRPr="00334410">
                <w:rPr>
                  <w:highlight w:val="white"/>
                </w:rPr>
                <w:t xml:space="preserve">identifies that </w:t>
              </w:r>
              <w:r>
                <w:rPr>
                  <w:highlight w:val="white"/>
                </w:rPr>
                <w:t xml:space="preserve">the </w:t>
              </w:r>
              <w:r w:rsidRPr="00C526BD">
                <w:t>numerator</w:t>
              </w:r>
              <w:r>
                <w:t>.value</w:t>
              </w:r>
              <w:r w:rsidRPr="0037781F">
                <w:rPr>
                  <w:highlight w:val="white"/>
                </w:rPr>
                <w:t xml:space="preserve"> is 0.</w:t>
              </w:r>
            </w:ins>
          </w:p>
          <w:p w14:paraId="2CAFCA2A" w14:textId="6EB5C226" w:rsidR="00995151" w:rsidRPr="004D0949" w:rsidRDefault="00995151" w:rsidP="008B43ED">
            <w:pPr>
              <w:pStyle w:val="ListParagraph"/>
              <w:numPr>
                <w:ilvl w:val="0"/>
                <w:numId w:val="292"/>
              </w:numPr>
              <w:rPr>
                <w:ins w:id="2562" w:author="Peter Bomberg" w:date="2018-01-16T14:05:00Z"/>
                <w:highlight w:val="white"/>
              </w:rPr>
            </w:pPr>
            <w:ins w:id="2563" w:author="Peter Bomberg" w:date="2018-01-16T14:05:00Z">
              <w:r>
                <w:rPr>
                  <w:highlight w:val="white"/>
                </w:rPr>
                <w:t>SPL Rule 31</w:t>
              </w:r>
              <w:r w:rsidRPr="00076FE9">
                <w:rPr>
                  <w:highlight w:val="white"/>
                </w:rPr>
                <w:t xml:space="preserve"> identifies that the </w:t>
              </w:r>
              <w:r w:rsidRPr="00C526BD">
                <w:t>numerator</w:t>
              </w:r>
              <w:r>
                <w:t>.value</w:t>
              </w:r>
              <w:r w:rsidRPr="0037781F">
                <w:rPr>
                  <w:highlight w:val="white"/>
                </w:rPr>
                <w:t xml:space="preserve"> is not an integer.</w:t>
              </w:r>
            </w:ins>
          </w:p>
          <w:p w14:paraId="3B354472" w14:textId="357595E4" w:rsidR="00995151" w:rsidRDefault="00995151" w:rsidP="008B43ED">
            <w:pPr>
              <w:pStyle w:val="ListParagraph"/>
              <w:numPr>
                <w:ilvl w:val="0"/>
                <w:numId w:val="292"/>
              </w:numPr>
              <w:rPr>
                <w:ins w:id="2564" w:author="Peter Bomberg" w:date="2018-01-16T14:05:00Z"/>
                <w:highlight w:val="white"/>
              </w:rPr>
            </w:pPr>
            <w:ins w:id="2565" w:author="Peter Bomberg" w:date="2018-01-16T14:05:00Z">
              <w:r>
                <w:rPr>
                  <w:highlight w:val="white"/>
                </w:rPr>
                <w:t xml:space="preserve">SPL Rule 5 </w:t>
              </w:r>
              <w:r w:rsidRPr="00334410">
                <w:rPr>
                  <w:highlight w:val="white"/>
                </w:rPr>
                <w:t xml:space="preserve">identifies that </w:t>
              </w:r>
              <w:r>
                <w:rPr>
                  <w:highlight w:val="white"/>
                </w:rPr>
                <w:t>the (</w:t>
              </w:r>
              <w:r w:rsidRPr="00C526BD">
                <w:t>denominator</w:t>
              </w:r>
              <w:r>
                <w:t>.value</w:t>
              </w:r>
              <w:r>
                <w:rPr>
                  <w:highlight w:val="white"/>
                </w:rP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577165DE" w14:textId="4C025974" w:rsidR="00C526BD" w:rsidRPr="00076FE9" w:rsidRDefault="00C526BD" w:rsidP="008B43ED">
            <w:pPr>
              <w:pStyle w:val="ListParagraph"/>
              <w:numPr>
                <w:ilvl w:val="0"/>
                <w:numId w:val="292"/>
              </w:numPr>
              <w:rPr>
                <w:ins w:id="2566" w:author="Peter Bomberg" w:date="2018-01-16T14:05:00Z"/>
                <w:highlight w:val="white"/>
              </w:rPr>
            </w:pPr>
            <w:ins w:id="2567" w:author="Peter Bomberg" w:date="2018-01-16T14:05:00Z">
              <w:r>
                <w:rPr>
                  <w:highlight w:val="white"/>
                </w:rPr>
                <w:t>SPL Rule 30</w:t>
              </w:r>
              <w:r w:rsidRPr="00C13369">
                <w:rPr>
                  <w:highlight w:val="white"/>
                </w:rPr>
                <w:t xml:space="preserve"> </w:t>
              </w:r>
              <w:r w:rsidRPr="00334410">
                <w:rPr>
                  <w:highlight w:val="white"/>
                </w:rPr>
                <w:t xml:space="preserve">identifies that </w:t>
              </w:r>
              <w:r>
                <w:rPr>
                  <w:highlight w:val="white"/>
                </w:rPr>
                <w:t xml:space="preserve">the </w:t>
              </w:r>
              <w:r w:rsidR="00995151" w:rsidRPr="00C526BD">
                <w:t>denominator</w:t>
              </w:r>
              <w:r w:rsidR="00995151">
                <w:t>.value</w:t>
              </w:r>
              <w:r w:rsidR="00995151" w:rsidRPr="0037781F">
                <w:rPr>
                  <w:highlight w:val="white"/>
                </w:rPr>
                <w:t xml:space="preserve"> </w:t>
              </w:r>
              <w:r w:rsidRPr="0037781F">
                <w:rPr>
                  <w:highlight w:val="white"/>
                </w:rPr>
                <w:t>is 0.</w:t>
              </w:r>
            </w:ins>
          </w:p>
          <w:p w14:paraId="345DE2BF" w14:textId="358AC87F" w:rsidR="00C526BD" w:rsidRPr="004D0949" w:rsidRDefault="00C526BD" w:rsidP="008B43ED">
            <w:pPr>
              <w:pStyle w:val="ListParagraph"/>
              <w:numPr>
                <w:ilvl w:val="0"/>
                <w:numId w:val="292"/>
              </w:numPr>
              <w:rPr>
                <w:ins w:id="2568" w:author="Peter Bomberg" w:date="2018-01-16T14:05:00Z"/>
                <w:highlight w:val="white"/>
              </w:rPr>
            </w:pPr>
            <w:ins w:id="2569" w:author="Peter Bomberg" w:date="2018-01-16T14:05:00Z">
              <w:r>
                <w:rPr>
                  <w:highlight w:val="white"/>
                </w:rPr>
                <w:t>SPL Rule 31</w:t>
              </w:r>
              <w:r w:rsidRPr="00076FE9">
                <w:rPr>
                  <w:highlight w:val="white"/>
                </w:rPr>
                <w:t xml:space="preserve"> identifies that the </w:t>
              </w:r>
              <w:r w:rsidR="00995151" w:rsidRPr="00C526BD">
                <w:t>denominator</w:t>
              </w:r>
              <w:r w:rsidR="00995151">
                <w:t>.value</w:t>
              </w:r>
              <w:r w:rsidR="00995151" w:rsidRPr="0037781F">
                <w:rPr>
                  <w:highlight w:val="white"/>
                </w:rPr>
                <w:t xml:space="preserve"> </w:t>
              </w:r>
              <w:r w:rsidRPr="0037781F">
                <w:rPr>
                  <w:highlight w:val="white"/>
                </w:rPr>
                <w:t>is not an integer.</w:t>
              </w:r>
            </w:ins>
          </w:p>
          <w:p w14:paraId="21C1243F" w14:textId="77777777" w:rsidR="00C526BD" w:rsidRDefault="00C526BD" w:rsidP="00F37F53">
            <w:pPr>
              <w:rPr>
                <w:ins w:id="2570" w:author="Peter Bomberg" w:date="2018-01-16T14:05:00Z"/>
              </w:rPr>
            </w:pPr>
          </w:p>
          <w:p w14:paraId="31A0FB16" w14:textId="335B80A4" w:rsidR="00995151" w:rsidRDefault="00995151" w:rsidP="008B43ED">
            <w:pPr>
              <w:pStyle w:val="ListParagraph"/>
              <w:numPr>
                <w:ilvl w:val="0"/>
                <w:numId w:val="289"/>
              </w:numPr>
            </w:pPr>
            <w:r w:rsidRPr="00995151">
              <w:t>In cases that there is no strength, the quantity element is to be omitted.</w:t>
            </w:r>
          </w:p>
          <w:p w14:paraId="23DBDA23" w14:textId="17F020EC" w:rsidR="003F0875" w:rsidRDefault="002411EC" w:rsidP="008B43ED">
            <w:pPr>
              <w:pStyle w:val="ListParagraph"/>
              <w:numPr>
                <w:ilvl w:val="0"/>
                <w:numId w:val="293"/>
              </w:numPr>
              <w:rPr>
                <w:ins w:id="2571" w:author="Peter Bomberg" w:date="2018-01-16T14:05:00Z"/>
              </w:rPr>
            </w:pPr>
            <w:del w:id="2572" w:author="Peter Bomberg" w:date="2018-01-16T14:05:00Z">
              <w:r>
                <w:delText xml:space="preserve">Note: At this point in time </w:delText>
              </w:r>
            </w:del>
            <w:ins w:id="2573" w:author="Peter Bomberg" w:date="2018-01-16T14:05:00Z">
              <w:r w:rsidR="00EB04DC">
                <w:rPr>
                  <w:highlight w:val="white"/>
                </w:rPr>
                <w:t xml:space="preserve">N.B. </w:t>
              </w:r>
              <w:r w:rsidR="003F0875">
                <w:rPr>
                  <w:highlight w:val="white"/>
                </w:rPr>
                <w:t xml:space="preserve">there is </w:t>
              </w:r>
              <w:r w:rsidR="003F0875" w:rsidRPr="00E46ED6">
                <w:rPr>
                  <w:highlight w:val="white"/>
                </w:rPr>
                <w:t xml:space="preserve">no validation </w:t>
              </w:r>
              <w:r w:rsidR="003F0875">
                <w:rPr>
                  <w:highlight w:val="white"/>
                </w:rPr>
                <w:t>aspect</w:t>
              </w:r>
              <w:r w:rsidR="003F0875" w:rsidRPr="002240B7">
                <w:t>.</w:t>
              </w:r>
            </w:ins>
          </w:p>
          <w:p w14:paraId="0BC78F2F" w14:textId="77777777" w:rsidR="00995151" w:rsidRDefault="00995151" w:rsidP="003F0875">
            <w:pPr>
              <w:rPr>
                <w:ins w:id="2574" w:author="Peter Bomberg" w:date="2018-01-16T14:05:00Z"/>
              </w:rPr>
            </w:pPr>
          </w:p>
          <w:p w14:paraId="7EA8B7AA" w14:textId="6D43BCED" w:rsidR="00995151" w:rsidRDefault="00995151" w:rsidP="008B43ED">
            <w:pPr>
              <w:pStyle w:val="ListParagraph"/>
              <w:numPr>
                <w:ilvl w:val="0"/>
                <w:numId w:val="289"/>
              </w:numPr>
            </w:pPr>
            <w:r>
              <w:t xml:space="preserve">HPFB </w:t>
            </w:r>
            <w:del w:id="2575" w:author="Peter Bomberg" w:date="2018-01-16T14:05:00Z">
              <w:r w:rsidR="002411EC">
                <w:delText>does not</w:delText>
              </w:r>
            </w:del>
            <w:ins w:id="2576" w:author="Peter Bomberg" w:date="2018-01-16T14:05:00Z">
              <w:r w:rsidR="003F0875">
                <w:t>currently only</w:t>
              </w:r>
            </w:ins>
            <w:r w:rsidR="003F0875">
              <w:t xml:space="preserve"> </w:t>
            </w:r>
            <w:r>
              <w:t xml:space="preserve">support </w:t>
            </w:r>
            <w:del w:id="2577" w:author="Peter Bomberg" w:date="2018-01-16T14:05:00Z">
              <w:r w:rsidR="002411EC">
                <w:delText xml:space="preserve">the concept of </w:delText>
              </w:r>
            </w:del>
            <w:r>
              <w:t xml:space="preserve">May Contain, Does Not Contain and Trace for </w:t>
            </w:r>
            <w:del w:id="2578" w:author="Peter Bomberg" w:date="2018-01-16T14:05:00Z">
              <w:r w:rsidR="002411EC">
                <w:delText xml:space="preserve">anything but </w:delText>
              </w:r>
            </w:del>
            <w:r>
              <w:t>Contaminants</w:t>
            </w:r>
            <w:r w:rsidR="003F0875">
              <w:t>.</w:t>
            </w:r>
          </w:p>
          <w:p w14:paraId="2D6B91D2" w14:textId="77777777" w:rsidR="00560E4C" w:rsidRPr="0018728D" w:rsidRDefault="00560E4C" w:rsidP="008B43ED">
            <w:pPr>
              <w:pStyle w:val="ListParagraph"/>
              <w:numPr>
                <w:ilvl w:val="0"/>
                <w:numId w:val="294"/>
              </w:numPr>
              <w:shd w:val="clear" w:color="auto" w:fill="FFFFFF"/>
              <w:autoSpaceDE w:val="0"/>
              <w:autoSpaceDN w:val="0"/>
              <w:adjustRightInd w:val="0"/>
              <w:rPr>
                <w:ins w:id="2579" w:author="Peter Bomberg" w:date="2018-01-16T14:05:00Z"/>
                <w:highlight w:val="white"/>
              </w:rPr>
            </w:pPr>
            <w:ins w:id="2580" w:author="Peter Bomberg" w:date="2018-01-16T14:05:00Z">
              <w:r w:rsidRPr="0018728D">
                <w:rPr>
                  <w:highlight w:val="white"/>
                </w:rPr>
                <w:t xml:space="preserve">SPL Rule 9 identifies that the element </w:t>
              </w:r>
              <w:r w:rsidRPr="00F762B7">
                <w:rPr>
                  <w:highlight w:val="white"/>
                </w:rPr>
                <w:t>value is incorrect</w:t>
              </w:r>
              <w:r>
                <w:rPr>
                  <w:highlight w:val="white"/>
                </w:rPr>
                <w:t xml:space="preserve"> or contextually incorrect.</w:t>
              </w:r>
            </w:ins>
          </w:p>
          <w:p w14:paraId="4F4418E5" w14:textId="5E3C5DD4" w:rsidR="00560E4C" w:rsidRDefault="00560E4C" w:rsidP="008B43ED">
            <w:pPr>
              <w:pStyle w:val="ListParagraph"/>
              <w:numPr>
                <w:ilvl w:val="0"/>
                <w:numId w:val="294"/>
              </w:numPr>
              <w:rPr>
                <w:ins w:id="2581" w:author="Peter Bomberg" w:date="2018-01-16T14:05:00Z"/>
                <w:highlight w:val="white"/>
              </w:rPr>
            </w:pPr>
            <w:ins w:id="2582" w:author="Peter Bomberg" w:date="2018-01-16T14:05:00Z">
              <w:r w:rsidRPr="00F762B7">
                <w:rPr>
                  <w:highlight w:val="white"/>
                </w:rPr>
                <w:t>SPL Rule 10 identifies that the attribute value is incorrect</w:t>
              </w:r>
              <w:r>
                <w:rPr>
                  <w:highlight w:val="white"/>
                </w:rPr>
                <w:t xml:space="preserve"> or contextually incorrect.</w:t>
              </w:r>
            </w:ins>
          </w:p>
          <w:p w14:paraId="18384CEA" w14:textId="77777777" w:rsidR="00995151" w:rsidRDefault="00995151" w:rsidP="00995151">
            <w:pPr>
              <w:pStyle w:val="ListParagraph"/>
              <w:ind w:left="360"/>
              <w:rPr>
                <w:ins w:id="2583" w:author="Peter Bomberg" w:date="2018-01-16T14:05:00Z"/>
              </w:rPr>
            </w:pPr>
          </w:p>
          <w:p w14:paraId="7381DBDB" w14:textId="5AB3C1D6" w:rsidR="002411EC" w:rsidRDefault="002411EC" w:rsidP="008B43ED">
            <w:pPr>
              <w:pStyle w:val="ListParagraph"/>
              <w:numPr>
                <w:ilvl w:val="0"/>
                <w:numId w:val="289"/>
              </w:numPr>
              <w:rPr>
                <w:ins w:id="2584" w:author="Peter Bomberg" w:date="2018-01-16T14:05:00Z"/>
              </w:rPr>
            </w:pPr>
            <w:r w:rsidRPr="00F44693">
              <w:t xml:space="preserve">The denominators values and units for all ingredients in </w:t>
            </w:r>
            <w:del w:id="2585" w:author="Peter Bomberg" w:date="2018-01-16T14:05:00Z">
              <w:r w:rsidRPr="00F44693">
                <w:delText>this</w:delText>
              </w:r>
            </w:del>
            <w:ins w:id="2586" w:author="Peter Bomberg" w:date="2018-01-16T14:05:00Z">
              <w:r w:rsidR="00F37F53">
                <w:t>a</w:t>
              </w:r>
            </w:ins>
            <w:r w:rsidRPr="00F44693">
              <w:t xml:space="preserve"> product are the same. </w:t>
            </w:r>
          </w:p>
          <w:p w14:paraId="3E783A34" w14:textId="77777777" w:rsidR="00F37F53" w:rsidRDefault="00F37F53" w:rsidP="008B43ED">
            <w:pPr>
              <w:pStyle w:val="ListParagraph"/>
              <w:numPr>
                <w:ilvl w:val="0"/>
                <w:numId w:val="296"/>
              </w:numPr>
              <w:rPr>
                <w:ins w:id="2587" w:author="Peter Bomberg" w:date="2018-01-16T14:05:00Z"/>
                <w:highlight w:val="white"/>
              </w:rPr>
            </w:pPr>
            <w:ins w:id="2588" w:author="Peter Bomberg" w:date="2018-01-16T14:05:00Z">
              <w:r w:rsidRPr="00F762B7">
                <w:rPr>
                  <w:highlight w:val="white"/>
                </w:rPr>
                <w:t xml:space="preserve">SPL Rule 10 identifies that the </w:t>
              </w:r>
              <w:r>
                <w:rPr>
                  <w:highlight w:val="white"/>
                </w:rPr>
                <w:t xml:space="preserve">(value) </w:t>
              </w:r>
              <w:r w:rsidRPr="00F762B7">
                <w:rPr>
                  <w:highlight w:val="white"/>
                </w:rPr>
                <w:t>attribute value is incorrect</w:t>
              </w:r>
              <w:r>
                <w:rPr>
                  <w:highlight w:val="white"/>
                </w:rPr>
                <w:t xml:space="preserve"> or contextually incorrect.</w:t>
              </w:r>
            </w:ins>
          </w:p>
          <w:p w14:paraId="009CF95E" w14:textId="26330EAB" w:rsidR="00F37F53" w:rsidRPr="00F37F53" w:rsidRDefault="00F37F53" w:rsidP="008B43ED">
            <w:pPr>
              <w:pStyle w:val="ListParagraph"/>
              <w:numPr>
                <w:ilvl w:val="0"/>
                <w:numId w:val="296"/>
              </w:numPr>
              <w:rPr>
                <w:highlight w:val="white"/>
              </w:rPr>
            </w:pPr>
            <w:ins w:id="2589" w:author="Peter Bomberg" w:date="2018-01-16T14:05:00Z">
              <w:r w:rsidRPr="00F762B7">
                <w:rPr>
                  <w:highlight w:val="white"/>
                </w:rPr>
                <w:t xml:space="preserve">SPL Rule 10 identifies that the </w:t>
              </w:r>
              <w:r>
                <w:rPr>
                  <w:highlight w:val="white"/>
                </w:rPr>
                <w:t>(</w:t>
              </w:r>
              <w:r w:rsidRPr="00F44693">
                <w:t>units</w:t>
              </w:r>
              <w:r>
                <w:rPr>
                  <w:highlight w:val="white"/>
                </w:rPr>
                <w:t xml:space="preserve">) </w:t>
              </w:r>
              <w:r w:rsidRPr="00F762B7">
                <w:rPr>
                  <w:highlight w:val="white"/>
                </w:rPr>
                <w:t>attribute value is incorrect</w:t>
              </w:r>
              <w:r>
                <w:rPr>
                  <w:highlight w:val="white"/>
                </w:rPr>
                <w:t xml:space="preserve"> or contextually incorrect.</w:t>
              </w:r>
            </w:ins>
          </w:p>
        </w:tc>
      </w:tr>
    </w:tbl>
    <w:p w14:paraId="12E45C26"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558A1103" w14:textId="77777777" w:rsidTr="00122FE2">
        <w:trPr>
          <w:cantSplit/>
          <w:trHeight w:val="580"/>
          <w:tblHeader/>
        </w:trPr>
        <w:tc>
          <w:tcPr>
            <w:tcW w:w="2358" w:type="dxa"/>
            <w:shd w:val="clear" w:color="auto" w:fill="808080"/>
          </w:tcPr>
          <w:p w14:paraId="5DAFCCBF" w14:textId="77777777" w:rsidR="002411EC" w:rsidRPr="000445D1" w:rsidRDefault="002411EC" w:rsidP="0080029F">
            <w:r w:rsidRPr="00675DAA">
              <w:t>Element</w:t>
            </w:r>
          </w:p>
        </w:tc>
        <w:tc>
          <w:tcPr>
            <w:tcW w:w="1260" w:type="dxa"/>
            <w:shd w:val="clear" w:color="auto" w:fill="808080"/>
          </w:tcPr>
          <w:p w14:paraId="3C4EA0A7" w14:textId="77777777" w:rsidR="002411EC" w:rsidRPr="00675DAA" w:rsidRDefault="002411EC" w:rsidP="0080029F">
            <w:r w:rsidRPr="00675DAA">
              <w:t>Attribute</w:t>
            </w:r>
          </w:p>
        </w:tc>
        <w:tc>
          <w:tcPr>
            <w:tcW w:w="1260" w:type="dxa"/>
            <w:shd w:val="clear" w:color="auto" w:fill="808080"/>
          </w:tcPr>
          <w:p w14:paraId="2F75FFFC" w14:textId="77777777" w:rsidR="002411EC" w:rsidRPr="000445D1" w:rsidRDefault="002411EC" w:rsidP="0080029F">
            <w:r w:rsidRPr="00675DAA">
              <w:t>Cardinality</w:t>
            </w:r>
          </w:p>
        </w:tc>
        <w:tc>
          <w:tcPr>
            <w:tcW w:w="1350" w:type="dxa"/>
            <w:shd w:val="clear" w:color="auto" w:fill="808080"/>
          </w:tcPr>
          <w:p w14:paraId="5CEA2DCD" w14:textId="77777777" w:rsidR="002411EC" w:rsidRPr="00675DAA" w:rsidRDefault="002411EC" w:rsidP="0080029F">
            <w:r w:rsidRPr="00675DAA">
              <w:t>Value(s) Allowed</w:t>
            </w:r>
          </w:p>
          <w:p w14:paraId="1EEC07B6" w14:textId="77777777" w:rsidR="002411EC" w:rsidRPr="00675DAA" w:rsidRDefault="002411EC" w:rsidP="0080029F">
            <w:r w:rsidRPr="00675DAA">
              <w:t>Examples</w:t>
            </w:r>
          </w:p>
        </w:tc>
        <w:tc>
          <w:tcPr>
            <w:tcW w:w="3330" w:type="dxa"/>
            <w:shd w:val="clear" w:color="auto" w:fill="808080"/>
          </w:tcPr>
          <w:p w14:paraId="5FF09CB8" w14:textId="77777777" w:rsidR="002411EC" w:rsidRPr="00675DAA" w:rsidRDefault="002411EC" w:rsidP="0080029F">
            <w:r w:rsidRPr="00675DAA">
              <w:t>Description</w:t>
            </w:r>
          </w:p>
          <w:p w14:paraId="2CB92340" w14:textId="77777777" w:rsidR="002411EC" w:rsidRPr="00675DAA" w:rsidRDefault="002411EC" w:rsidP="0080029F">
            <w:r w:rsidRPr="00675DAA">
              <w:t>Instructions</w:t>
            </w:r>
          </w:p>
        </w:tc>
      </w:tr>
      <w:tr w:rsidR="002411EC" w:rsidRPr="00675DAA" w14:paraId="59DF72EB" w14:textId="77777777" w:rsidTr="00122FE2">
        <w:trPr>
          <w:cantSplit/>
        </w:trPr>
        <w:tc>
          <w:tcPr>
            <w:tcW w:w="2358" w:type="dxa"/>
          </w:tcPr>
          <w:p w14:paraId="2CBB73DC" w14:textId="77777777" w:rsidR="002411EC" w:rsidRPr="00675DAA" w:rsidRDefault="002411EC" w:rsidP="0080029F">
            <w:r w:rsidRPr="001B02A1">
              <w:t>numerator</w:t>
            </w:r>
          </w:p>
        </w:tc>
        <w:tc>
          <w:tcPr>
            <w:tcW w:w="1260" w:type="dxa"/>
            <w:shd w:val="clear" w:color="auto" w:fill="D9D9D9"/>
          </w:tcPr>
          <w:p w14:paraId="2E589B9C" w14:textId="77777777" w:rsidR="002411EC" w:rsidRPr="00675DAA" w:rsidRDefault="002411EC" w:rsidP="0080029F">
            <w:r w:rsidRPr="00675DAA">
              <w:t>N/A</w:t>
            </w:r>
          </w:p>
        </w:tc>
        <w:tc>
          <w:tcPr>
            <w:tcW w:w="1260" w:type="dxa"/>
            <w:shd w:val="clear" w:color="auto" w:fill="D9D9D9"/>
          </w:tcPr>
          <w:p w14:paraId="18567D9A" w14:textId="77777777" w:rsidR="002411EC" w:rsidRPr="00675DAA" w:rsidRDefault="002411EC" w:rsidP="0080029F">
            <w:r>
              <w:t>0:1</w:t>
            </w:r>
          </w:p>
        </w:tc>
        <w:tc>
          <w:tcPr>
            <w:tcW w:w="1350" w:type="dxa"/>
            <w:shd w:val="clear" w:color="auto" w:fill="D9D9D9"/>
          </w:tcPr>
          <w:p w14:paraId="491D2CD3" w14:textId="77777777" w:rsidR="002411EC" w:rsidRPr="00675DAA" w:rsidRDefault="002411EC" w:rsidP="0080029F"/>
        </w:tc>
        <w:tc>
          <w:tcPr>
            <w:tcW w:w="3330" w:type="dxa"/>
            <w:shd w:val="clear" w:color="auto" w:fill="D9D9D9"/>
          </w:tcPr>
          <w:p w14:paraId="7F4D771C" w14:textId="77777777" w:rsidR="002411EC" w:rsidRPr="00675DAA" w:rsidRDefault="002411EC" w:rsidP="0080029F"/>
        </w:tc>
      </w:tr>
      <w:tr w:rsidR="002411EC" w:rsidRPr="00675DAA" w14:paraId="2AC884F5" w14:textId="77777777" w:rsidTr="00122FE2">
        <w:trPr>
          <w:cantSplit/>
        </w:trPr>
        <w:tc>
          <w:tcPr>
            <w:tcW w:w="2358" w:type="dxa"/>
          </w:tcPr>
          <w:p w14:paraId="6C48840D" w14:textId="77777777" w:rsidR="002411EC" w:rsidRPr="005565BD" w:rsidRDefault="002411EC" w:rsidP="0080029F"/>
        </w:tc>
        <w:tc>
          <w:tcPr>
            <w:tcW w:w="1260" w:type="dxa"/>
            <w:shd w:val="clear" w:color="auto" w:fill="D9D9D9"/>
          </w:tcPr>
          <w:p w14:paraId="34FEC908" w14:textId="77777777" w:rsidR="002411EC" w:rsidRPr="00675DAA" w:rsidRDefault="002411EC" w:rsidP="0080029F"/>
        </w:tc>
        <w:tc>
          <w:tcPr>
            <w:tcW w:w="1260" w:type="dxa"/>
            <w:shd w:val="clear" w:color="auto" w:fill="D9D9D9"/>
          </w:tcPr>
          <w:p w14:paraId="2D72F75F" w14:textId="77777777" w:rsidR="002411EC" w:rsidRDefault="002411EC" w:rsidP="0080029F"/>
        </w:tc>
        <w:tc>
          <w:tcPr>
            <w:tcW w:w="1350" w:type="dxa"/>
            <w:shd w:val="clear" w:color="auto" w:fill="D9D9D9"/>
          </w:tcPr>
          <w:p w14:paraId="2E88CB95" w14:textId="77777777" w:rsidR="002411EC" w:rsidRPr="00675DAA" w:rsidRDefault="002411EC" w:rsidP="0080029F"/>
        </w:tc>
        <w:tc>
          <w:tcPr>
            <w:tcW w:w="3330" w:type="dxa"/>
            <w:shd w:val="clear" w:color="auto" w:fill="D9D9D9"/>
          </w:tcPr>
          <w:p w14:paraId="50F6E553" w14:textId="77777777" w:rsidR="002411EC" w:rsidRPr="00675DAA" w:rsidRDefault="002411EC" w:rsidP="0080029F"/>
        </w:tc>
      </w:tr>
      <w:tr w:rsidR="002411EC" w:rsidRPr="00675DAA" w14:paraId="4A2DBD87" w14:textId="77777777" w:rsidTr="00122FE2">
        <w:trPr>
          <w:cantSplit/>
        </w:trPr>
        <w:tc>
          <w:tcPr>
            <w:tcW w:w="2358" w:type="dxa"/>
            <w:shd w:val="clear" w:color="auto" w:fill="808080"/>
          </w:tcPr>
          <w:p w14:paraId="69A182BE" w14:textId="77777777" w:rsidR="002411EC" w:rsidRPr="00675DAA" w:rsidRDefault="002411EC" w:rsidP="0080029F">
            <w:r w:rsidRPr="00675DAA">
              <w:t>Conformance</w:t>
            </w:r>
          </w:p>
        </w:tc>
        <w:tc>
          <w:tcPr>
            <w:tcW w:w="7200" w:type="dxa"/>
            <w:gridSpan w:val="4"/>
          </w:tcPr>
          <w:p w14:paraId="6D1D261C" w14:textId="77777777" w:rsidR="002411EC" w:rsidRPr="00F37F53" w:rsidRDefault="002411EC" w:rsidP="008B43ED">
            <w:pPr>
              <w:pStyle w:val="ListParagraph"/>
              <w:numPr>
                <w:ilvl w:val="0"/>
                <w:numId w:val="295"/>
              </w:numPr>
              <w:rPr>
                <w:ins w:id="2590" w:author="Peter Bomberg" w:date="2018-01-16T14:05:00Z"/>
                <w:szCs w:val="24"/>
                <w:highlight w:val="white"/>
              </w:rPr>
            </w:pPr>
            <w:r>
              <w:rPr>
                <w:szCs w:val="24"/>
                <w:highlight w:val="white"/>
              </w:rPr>
              <w:t xml:space="preserve">There may be a </w:t>
            </w:r>
            <w:r w:rsidRPr="001B02A1">
              <w:t>numerator</w:t>
            </w:r>
            <w:r>
              <w:t xml:space="preserve"> element</w:t>
            </w:r>
          </w:p>
          <w:p w14:paraId="7421A7C2" w14:textId="135B3541" w:rsidR="00F37F53" w:rsidRPr="00F37F53" w:rsidRDefault="00EB04DC" w:rsidP="008B43ED">
            <w:pPr>
              <w:pStyle w:val="ListParagraph"/>
              <w:numPr>
                <w:ilvl w:val="0"/>
                <w:numId w:val="298"/>
              </w:numPr>
              <w:rPr>
                <w:highlight w:val="white"/>
              </w:rPr>
            </w:pPr>
            <w:ins w:id="2591" w:author="Peter Bomberg" w:date="2018-01-16T14:05:00Z">
              <w:r>
                <w:rPr>
                  <w:highlight w:val="white"/>
                </w:rPr>
                <w:t xml:space="preserve">N.B. </w:t>
              </w:r>
              <w:r w:rsidR="00F37F53">
                <w:rPr>
                  <w:highlight w:val="white"/>
                </w:rPr>
                <w:t xml:space="preserve">there is </w:t>
              </w:r>
              <w:r w:rsidR="00F37F53" w:rsidRPr="00E46ED6">
                <w:rPr>
                  <w:highlight w:val="white"/>
                </w:rPr>
                <w:t xml:space="preserve">no validation </w:t>
              </w:r>
              <w:r w:rsidR="00F37F53">
                <w:rPr>
                  <w:highlight w:val="white"/>
                </w:rPr>
                <w:t>of optional aspects</w:t>
              </w:r>
              <w:r w:rsidR="00F37F53" w:rsidRPr="00E46ED6">
                <w:rPr>
                  <w:highlight w:val="white"/>
                </w:rPr>
                <w:t>.</w:t>
              </w:r>
            </w:ins>
          </w:p>
        </w:tc>
      </w:tr>
    </w:tbl>
    <w:p w14:paraId="57CCCE37"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13F43E3A" w14:textId="77777777" w:rsidTr="00122FE2">
        <w:trPr>
          <w:cantSplit/>
          <w:trHeight w:val="580"/>
          <w:tblHeader/>
        </w:trPr>
        <w:tc>
          <w:tcPr>
            <w:tcW w:w="2358" w:type="dxa"/>
            <w:shd w:val="clear" w:color="auto" w:fill="808080"/>
          </w:tcPr>
          <w:p w14:paraId="670FFC94" w14:textId="77777777" w:rsidR="002411EC" w:rsidRPr="000445D1" w:rsidRDefault="002411EC" w:rsidP="0080029F">
            <w:r w:rsidRPr="00675DAA">
              <w:lastRenderedPageBreak/>
              <w:t>Element</w:t>
            </w:r>
          </w:p>
        </w:tc>
        <w:tc>
          <w:tcPr>
            <w:tcW w:w="1260" w:type="dxa"/>
            <w:shd w:val="clear" w:color="auto" w:fill="808080"/>
          </w:tcPr>
          <w:p w14:paraId="6B59A97B" w14:textId="77777777" w:rsidR="002411EC" w:rsidRPr="00675DAA" w:rsidRDefault="002411EC" w:rsidP="0080029F">
            <w:r w:rsidRPr="00675DAA">
              <w:t>Attribute</w:t>
            </w:r>
          </w:p>
        </w:tc>
        <w:tc>
          <w:tcPr>
            <w:tcW w:w="1260" w:type="dxa"/>
            <w:shd w:val="clear" w:color="auto" w:fill="808080"/>
          </w:tcPr>
          <w:p w14:paraId="69C7CD37" w14:textId="77777777" w:rsidR="002411EC" w:rsidRPr="000445D1" w:rsidRDefault="002411EC" w:rsidP="0080029F">
            <w:r w:rsidRPr="00675DAA">
              <w:t>Cardinality</w:t>
            </w:r>
          </w:p>
        </w:tc>
        <w:tc>
          <w:tcPr>
            <w:tcW w:w="1350" w:type="dxa"/>
            <w:shd w:val="clear" w:color="auto" w:fill="808080"/>
          </w:tcPr>
          <w:p w14:paraId="3118A8CC" w14:textId="77777777" w:rsidR="002411EC" w:rsidRPr="00675DAA" w:rsidRDefault="002411EC" w:rsidP="0080029F">
            <w:r w:rsidRPr="00675DAA">
              <w:t>Value(s) Allowed</w:t>
            </w:r>
          </w:p>
          <w:p w14:paraId="1A107094" w14:textId="77777777" w:rsidR="002411EC" w:rsidRPr="00675DAA" w:rsidRDefault="002411EC" w:rsidP="0080029F">
            <w:r w:rsidRPr="00675DAA">
              <w:t>Examples</w:t>
            </w:r>
          </w:p>
        </w:tc>
        <w:tc>
          <w:tcPr>
            <w:tcW w:w="3330" w:type="dxa"/>
            <w:shd w:val="clear" w:color="auto" w:fill="808080"/>
          </w:tcPr>
          <w:p w14:paraId="03BBA8C6" w14:textId="77777777" w:rsidR="002411EC" w:rsidRPr="00675DAA" w:rsidRDefault="002411EC" w:rsidP="0080029F">
            <w:r w:rsidRPr="00675DAA">
              <w:t>Description</w:t>
            </w:r>
          </w:p>
          <w:p w14:paraId="51466096" w14:textId="77777777" w:rsidR="002411EC" w:rsidRPr="00675DAA" w:rsidRDefault="002411EC" w:rsidP="0080029F">
            <w:r w:rsidRPr="00675DAA">
              <w:t>Instructions</w:t>
            </w:r>
          </w:p>
        </w:tc>
      </w:tr>
      <w:tr w:rsidR="002411EC" w:rsidRPr="00675DAA" w14:paraId="6C0D48EF" w14:textId="77777777" w:rsidTr="00122FE2">
        <w:trPr>
          <w:cantSplit/>
        </w:trPr>
        <w:tc>
          <w:tcPr>
            <w:tcW w:w="2358" w:type="dxa"/>
          </w:tcPr>
          <w:p w14:paraId="1C03E17B" w14:textId="77777777" w:rsidR="002411EC" w:rsidRPr="00675DAA" w:rsidRDefault="002411EC" w:rsidP="0080029F">
            <w:r w:rsidRPr="00AB73DB">
              <w:t>denominator</w:t>
            </w:r>
          </w:p>
        </w:tc>
        <w:tc>
          <w:tcPr>
            <w:tcW w:w="1260" w:type="dxa"/>
            <w:shd w:val="clear" w:color="auto" w:fill="D9D9D9"/>
          </w:tcPr>
          <w:p w14:paraId="5BEDFE2E" w14:textId="77777777" w:rsidR="002411EC" w:rsidRPr="00675DAA" w:rsidRDefault="002411EC" w:rsidP="0080029F">
            <w:r w:rsidRPr="00675DAA">
              <w:t>N/A</w:t>
            </w:r>
          </w:p>
        </w:tc>
        <w:tc>
          <w:tcPr>
            <w:tcW w:w="1260" w:type="dxa"/>
            <w:shd w:val="clear" w:color="auto" w:fill="D9D9D9"/>
          </w:tcPr>
          <w:p w14:paraId="543D0406" w14:textId="77777777" w:rsidR="002411EC" w:rsidRPr="00675DAA" w:rsidRDefault="002411EC" w:rsidP="0080029F">
            <w:r>
              <w:t>0:1</w:t>
            </w:r>
          </w:p>
        </w:tc>
        <w:tc>
          <w:tcPr>
            <w:tcW w:w="1350" w:type="dxa"/>
            <w:shd w:val="clear" w:color="auto" w:fill="D9D9D9"/>
          </w:tcPr>
          <w:p w14:paraId="43D047CD" w14:textId="77777777" w:rsidR="002411EC" w:rsidRPr="00675DAA" w:rsidRDefault="002411EC" w:rsidP="0080029F"/>
        </w:tc>
        <w:tc>
          <w:tcPr>
            <w:tcW w:w="3330" w:type="dxa"/>
            <w:shd w:val="clear" w:color="auto" w:fill="D9D9D9"/>
          </w:tcPr>
          <w:p w14:paraId="285F5359" w14:textId="77777777" w:rsidR="002411EC" w:rsidRPr="00675DAA" w:rsidRDefault="002411EC" w:rsidP="0080029F"/>
        </w:tc>
      </w:tr>
      <w:tr w:rsidR="002411EC" w:rsidRPr="00675DAA" w14:paraId="1069AE33" w14:textId="77777777" w:rsidTr="00122FE2">
        <w:trPr>
          <w:cantSplit/>
        </w:trPr>
        <w:tc>
          <w:tcPr>
            <w:tcW w:w="2358" w:type="dxa"/>
          </w:tcPr>
          <w:p w14:paraId="54B3DD3A" w14:textId="77777777" w:rsidR="002411EC" w:rsidRPr="005565BD" w:rsidRDefault="002411EC" w:rsidP="0080029F"/>
        </w:tc>
        <w:tc>
          <w:tcPr>
            <w:tcW w:w="1260" w:type="dxa"/>
            <w:shd w:val="clear" w:color="auto" w:fill="D9D9D9"/>
          </w:tcPr>
          <w:p w14:paraId="133AE333" w14:textId="77777777" w:rsidR="002411EC" w:rsidRPr="00675DAA" w:rsidRDefault="002411EC" w:rsidP="0080029F"/>
        </w:tc>
        <w:tc>
          <w:tcPr>
            <w:tcW w:w="1260" w:type="dxa"/>
            <w:shd w:val="clear" w:color="auto" w:fill="D9D9D9"/>
          </w:tcPr>
          <w:p w14:paraId="552AC8EF" w14:textId="77777777" w:rsidR="002411EC" w:rsidRDefault="002411EC" w:rsidP="0080029F"/>
        </w:tc>
        <w:tc>
          <w:tcPr>
            <w:tcW w:w="1350" w:type="dxa"/>
            <w:shd w:val="clear" w:color="auto" w:fill="D9D9D9"/>
          </w:tcPr>
          <w:p w14:paraId="656B5582" w14:textId="77777777" w:rsidR="002411EC" w:rsidRPr="00675DAA" w:rsidRDefault="002411EC" w:rsidP="0080029F"/>
        </w:tc>
        <w:tc>
          <w:tcPr>
            <w:tcW w:w="3330" w:type="dxa"/>
            <w:shd w:val="clear" w:color="auto" w:fill="D9D9D9"/>
          </w:tcPr>
          <w:p w14:paraId="61BC5083" w14:textId="77777777" w:rsidR="002411EC" w:rsidRPr="00675DAA" w:rsidRDefault="002411EC" w:rsidP="0080029F"/>
        </w:tc>
      </w:tr>
      <w:tr w:rsidR="002411EC" w:rsidRPr="00675DAA" w14:paraId="2B2642D5" w14:textId="77777777" w:rsidTr="00122FE2">
        <w:trPr>
          <w:cantSplit/>
        </w:trPr>
        <w:tc>
          <w:tcPr>
            <w:tcW w:w="2358" w:type="dxa"/>
            <w:shd w:val="clear" w:color="auto" w:fill="808080"/>
          </w:tcPr>
          <w:p w14:paraId="414C90A0" w14:textId="77777777" w:rsidR="002411EC" w:rsidRPr="00675DAA" w:rsidRDefault="002411EC" w:rsidP="0080029F">
            <w:r w:rsidRPr="00675DAA">
              <w:t>Conformance</w:t>
            </w:r>
          </w:p>
        </w:tc>
        <w:tc>
          <w:tcPr>
            <w:tcW w:w="7200" w:type="dxa"/>
            <w:gridSpan w:val="4"/>
          </w:tcPr>
          <w:p w14:paraId="0D55E8F8" w14:textId="77777777" w:rsidR="002411EC" w:rsidRPr="00F37F53" w:rsidRDefault="002411EC" w:rsidP="008B43ED">
            <w:pPr>
              <w:pStyle w:val="ListParagraph"/>
              <w:numPr>
                <w:ilvl w:val="0"/>
                <w:numId w:val="300"/>
              </w:numPr>
              <w:rPr>
                <w:ins w:id="2592" w:author="Peter Bomberg" w:date="2018-01-16T14:05:00Z"/>
                <w:szCs w:val="24"/>
                <w:highlight w:val="white"/>
              </w:rPr>
            </w:pPr>
            <w:r>
              <w:rPr>
                <w:szCs w:val="24"/>
                <w:highlight w:val="white"/>
              </w:rPr>
              <w:t xml:space="preserve">There may be a </w:t>
            </w:r>
            <w:r w:rsidRPr="001B02A1">
              <w:t xml:space="preserve">denominator </w:t>
            </w:r>
            <w:r>
              <w:t>element</w:t>
            </w:r>
          </w:p>
          <w:p w14:paraId="31552983" w14:textId="08FAF918" w:rsidR="00F37F53" w:rsidRPr="00F37F53" w:rsidRDefault="00EB04DC" w:rsidP="008B43ED">
            <w:pPr>
              <w:pStyle w:val="ListParagraph"/>
              <w:numPr>
                <w:ilvl w:val="0"/>
                <w:numId w:val="299"/>
              </w:numPr>
              <w:rPr>
                <w:highlight w:val="white"/>
              </w:rPr>
            </w:pPr>
            <w:ins w:id="2593" w:author="Peter Bomberg" w:date="2018-01-16T14:05:00Z">
              <w:r>
                <w:rPr>
                  <w:highlight w:val="white"/>
                </w:rPr>
                <w:t xml:space="preserve">N.B. </w:t>
              </w:r>
              <w:r w:rsidR="00F37F53">
                <w:rPr>
                  <w:highlight w:val="white"/>
                </w:rPr>
                <w:t xml:space="preserve">there is </w:t>
              </w:r>
              <w:r w:rsidR="00F37F53" w:rsidRPr="00E46ED6">
                <w:rPr>
                  <w:highlight w:val="white"/>
                </w:rPr>
                <w:t xml:space="preserve">no validation </w:t>
              </w:r>
              <w:r w:rsidR="00F37F53">
                <w:rPr>
                  <w:highlight w:val="white"/>
                </w:rPr>
                <w:t>of optional aspects</w:t>
              </w:r>
              <w:r w:rsidR="00F37F53" w:rsidRPr="00E46ED6">
                <w:rPr>
                  <w:highlight w:val="white"/>
                </w:rPr>
                <w:t>.</w:t>
              </w:r>
            </w:ins>
          </w:p>
        </w:tc>
      </w:tr>
    </w:tbl>
    <w:p w14:paraId="75DEC0B7"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68C1FDD0" w14:textId="77777777" w:rsidTr="00F37F53">
        <w:trPr>
          <w:trHeight w:val="580"/>
          <w:tblHeader/>
        </w:trPr>
        <w:tc>
          <w:tcPr>
            <w:tcW w:w="2358" w:type="dxa"/>
            <w:shd w:val="clear" w:color="auto" w:fill="808080"/>
          </w:tcPr>
          <w:p w14:paraId="7D94166D" w14:textId="77777777" w:rsidR="002411EC" w:rsidRPr="000445D1" w:rsidRDefault="002411EC" w:rsidP="0080029F">
            <w:r w:rsidRPr="00675DAA">
              <w:t>Element</w:t>
            </w:r>
          </w:p>
        </w:tc>
        <w:tc>
          <w:tcPr>
            <w:tcW w:w="1260" w:type="dxa"/>
            <w:shd w:val="clear" w:color="auto" w:fill="808080"/>
          </w:tcPr>
          <w:p w14:paraId="352D4DCF" w14:textId="77777777" w:rsidR="002411EC" w:rsidRPr="00675DAA" w:rsidRDefault="002411EC" w:rsidP="0080029F">
            <w:r w:rsidRPr="00675DAA">
              <w:t>Attribute</w:t>
            </w:r>
          </w:p>
        </w:tc>
        <w:tc>
          <w:tcPr>
            <w:tcW w:w="1260" w:type="dxa"/>
            <w:shd w:val="clear" w:color="auto" w:fill="808080"/>
          </w:tcPr>
          <w:p w14:paraId="260EBB91" w14:textId="77777777" w:rsidR="002411EC" w:rsidRPr="000445D1" w:rsidRDefault="002411EC" w:rsidP="0080029F">
            <w:r w:rsidRPr="00675DAA">
              <w:t>Cardinality</w:t>
            </w:r>
          </w:p>
        </w:tc>
        <w:tc>
          <w:tcPr>
            <w:tcW w:w="1350" w:type="dxa"/>
            <w:shd w:val="clear" w:color="auto" w:fill="808080"/>
          </w:tcPr>
          <w:p w14:paraId="1E3E7A73" w14:textId="77777777" w:rsidR="002411EC" w:rsidRPr="00675DAA" w:rsidRDefault="002411EC" w:rsidP="0080029F">
            <w:r w:rsidRPr="00675DAA">
              <w:t>Value(s) Allowed</w:t>
            </w:r>
          </w:p>
          <w:p w14:paraId="5DEC6046" w14:textId="77777777" w:rsidR="002411EC" w:rsidRPr="00675DAA" w:rsidRDefault="002411EC" w:rsidP="0080029F">
            <w:r w:rsidRPr="00675DAA">
              <w:t>Examples</w:t>
            </w:r>
          </w:p>
        </w:tc>
        <w:tc>
          <w:tcPr>
            <w:tcW w:w="3330" w:type="dxa"/>
            <w:shd w:val="clear" w:color="auto" w:fill="808080"/>
          </w:tcPr>
          <w:p w14:paraId="503636BE" w14:textId="77777777" w:rsidR="002411EC" w:rsidRPr="00675DAA" w:rsidRDefault="002411EC" w:rsidP="0080029F">
            <w:r w:rsidRPr="00675DAA">
              <w:t>Description</w:t>
            </w:r>
          </w:p>
          <w:p w14:paraId="4ADF04A5" w14:textId="77777777" w:rsidR="002411EC" w:rsidRPr="00675DAA" w:rsidRDefault="002411EC" w:rsidP="0080029F">
            <w:r w:rsidRPr="00675DAA">
              <w:t>Instructions</w:t>
            </w:r>
          </w:p>
        </w:tc>
      </w:tr>
      <w:tr w:rsidR="002411EC" w:rsidRPr="00675DAA" w14:paraId="0638763D" w14:textId="77777777" w:rsidTr="00F37F53">
        <w:tc>
          <w:tcPr>
            <w:tcW w:w="2358" w:type="dxa"/>
          </w:tcPr>
          <w:p w14:paraId="75330687" w14:textId="77777777" w:rsidR="002411EC" w:rsidRPr="00675DAA" w:rsidRDefault="002411EC" w:rsidP="0080029F">
            <w:r w:rsidRPr="001B72AE">
              <w:t>ingredientSubstance</w:t>
            </w:r>
          </w:p>
        </w:tc>
        <w:tc>
          <w:tcPr>
            <w:tcW w:w="1260" w:type="dxa"/>
            <w:shd w:val="clear" w:color="auto" w:fill="D9D9D9"/>
          </w:tcPr>
          <w:p w14:paraId="418E4D72" w14:textId="77777777" w:rsidR="002411EC" w:rsidRPr="00675DAA" w:rsidRDefault="002411EC" w:rsidP="0080029F">
            <w:r w:rsidRPr="00675DAA">
              <w:t>N/A</w:t>
            </w:r>
          </w:p>
        </w:tc>
        <w:tc>
          <w:tcPr>
            <w:tcW w:w="1260" w:type="dxa"/>
            <w:shd w:val="clear" w:color="auto" w:fill="D9D9D9"/>
          </w:tcPr>
          <w:p w14:paraId="0B3DF78B" w14:textId="77777777" w:rsidR="002411EC" w:rsidRPr="00675DAA" w:rsidRDefault="002411EC" w:rsidP="0080029F">
            <w:r>
              <w:t>1:1</w:t>
            </w:r>
          </w:p>
        </w:tc>
        <w:tc>
          <w:tcPr>
            <w:tcW w:w="1350" w:type="dxa"/>
            <w:shd w:val="clear" w:color="auto" w:fill="D9D9D9"/>
          </w:tcPr>
          <w:p w14:paraId="634E3CE7" w14:textId="77777777" w:rsidR="002411EC" w:rsidRPr="00675DAA" w:rsidRDefault="002411EC" w:rsidP="0080029F"/>
        </w:tc>
        <w:tc>
          <w:tcPr>
            <w:tcW w:w="3330" w:type="dxa"/>
            <w:shd w:val="clear" w:color="auto" w:fill="D9D9D9"/>
          </w:tcPr>
          <w:p w14:paraId="4B83469B" w14:textId="77777777" w:rsidR="002411EC" w:rsidRPr="00675DAA" w:rsidRDefault="002411EC" w:rsidP="0080029F"/>
        </w:tc>
      </w:tr>
      <w:tr w:rsidR="005356BD" w:rsidRPr="00675DAA" w14:paraId="24F14566" w14:textId="77777777" w:rsidTr="00F37F53">
        <w:tc>
          <w:tcPr>
            <w:tcW w:w="2358" w:type="dxa"/>
          </w:tcPr>
          <w:p w14:paraId="3F1CB20A" w14:textId="77777777" w:rsidR="005356BD" w:rsidRPr="001B72AE" w:rsidRDefault="005356BD" w:rsidP="0080029F"/>
        </w:tc>
        <w:tc>
          <w:tcPr>
            <w:tcW w:w="1260" w:type="dxa"/>
            <w:shd w:val="clear" w:color="auto" w:fill="D9D9D9"/>
          </w:tcPr>
          <w:p w14:paraId="4AE70618" w14:textId="77777777" w:rsidR="005356BD" w:rsidRPr="00675DAA" w:rsidRDefault="005356BD" w:rsidP="0080029F"/>
        </w:tc>
        <w:tc>
          <w:tcPr>
            <w:tcW w:w="1260" w:type="dxa"/>
            <w:shd w:val="clear" w:color="auto" w:fill="D9D9D9"/>
          </w:tcPr>
          <w:p w14:paraId="1BE1A61B" w14:textId="77777777" w:rsidR="005356BD" w:rsidRDefault="005356BD" w:rsidP="0080029F"/>
        </w:tc>
        <w:tc>
          <w:tcPr>
            <w:tcW w:w="1350" w:type="dxa"/>
            <w:shd w:val="clear" w:color="auto" w:fill="D9D9D9"/>
          </w:tcPr>
          <w:p w14:paraId="3AAE160D" w14:textId="77777777" w:rsidR="005356BD" w:rsidRPr="00675DAA" w:rsidRDefault="005356BD" w:rsidP="0080029F"/>
        </w:tc>
        <w:tc>
          <w:tcPr>
            <w:tcW w:w="3330" w:type="dxa"/>
            <w:shd w:val="clear" w:color="auto" w:fill="D9D9D9"/>
          </w:tcPr>
          <w:p w14:paraId="4390CC0F" w14:textId="77777777" w:rsidR="005356BD" w:rsidRPr="00675DAA" w:rsidRDefault="005356BD" w:rsidP="0080029F"/>
        </w:tc>
      </w:tr>
      <w:tr w:rsidR="002411EC" w:rsidRPr="00675DAA" w14:paraId="2D0DBA12" w14:textId="77777777" w:rsidTr="00F37F53">
        <w:tc>
          <w:tcPr>
            <w:tcW w:w="2358" w:type="dxa"/>
            <w:shd w:val="clear" w:color="auto" w:fill="808080"/>
          </w:tcPr>
          <w:p w14:paraId="57002DC0" w14:textId="77777777" w:rsidR="002411EC" w:rsidRPr="00675DAA" w:rsidRDefault="002411EC" w:rsidP="0080029F">
            <w:r w:rsidRPr="00675DAA">
              <w:t>Conformance</w:t>
            </w:r>
          </w:p>
        </w:tc>
        <w:tc>
          <w:tcPr>
            <w:tcW w:w="7200" w:type="dxa"/>
            <w:gridSpan w:val="4"/>
          </w:tcPr>
          <w:p w14:paraId="3CE7F478" w14:textId="6FDC99C8" w:rsidR="002411EC" w:rsidRDefault="002411EC" w:rsidP="008B43ED">
            <w:pPr>
              <w:pStyle w:val="ListParagraph"/>
              <w:numPr>
                <w:ilvl w:val="0"/>
                <w:numId w:val="57"/>
              </w:numPr>
            </w:pPr>
            <w:r w:rsidRPr="00F44693">
              <w:t xml:space="preserve">There is an </w:t>
            </w:r>
            <w:r>
              <w:t xml:space="preserve">code element </w:t>
            </w:r>
          </w:p>
          <w:p w14:paraId="299A71A4" w14:textId="77777777" w:rsidR="002411EC" w:rsidRPr="002E10DE" w:rsidRDefault="002411EC" w:rsidP="008B43ED">
            <w:pPr>
              <w:pStyle w:val="ListParagraph"/>
              <w:numPr>
                <w:ilvl w:val="0"/>
                <w:numId w:val="9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14:paraId="03FAD367" w14:textId="41E7D1C0" w:rsidR="00904CF5" w:rsidRDefault="00A11980" w:rsidP="008B43ED">
            <w:pPr>
              <w:pStyle w:val="ListParagraph"/>
              <w:numPr>
                <w:ilvl w:val="0"/>
                <w:numId w:val="90"/>
              </w:numPr>
            </w:pPr>
            <w:ins w:id="2594" w:author="Peter Bomberg" w:date="2018-01-16T14:05:00Z">
              <w:r w:rsidRPr="00A11980">
                <w:t>h)</w:t>
              </w:r>
              <w:r w:rsidRPr="00A11980">
                <w:tab/>
              </w:r>
            </w:ins>
            <w:r w:rsidRPr="00A11980">
              <w:t xml:space="preserve">SPL Rule 4 identifies that </w:t>
            </w:r>
            <w:del w:id="2595" w:author="Peter Bomberg" w:date="2018-01-16T14:05:00Z">
              <w:r w:rsidR="002411EC" w:rsidRPr="00D00628">
                <w:rPr>
                  <w:highlight w:val="white"/>
                </w:rPr>
                <w:delText>more than one</w:delText>
              </w:r>
            </w:del>
            <w:ins w:id="2596" w:author="Peter Bomberg" w:date="2018-01-16T14:05:00Z">
              <w:r w:rsidRPr="00A11980">
                <w:t>the</w:t>
              </w:r>
            </w:ins>
            <w:r w:rsidRPr="00A11980">
              <w:t xml:space="preserve"> element </w:t>
            </w:r>
            <w:del w:id="2597" w:author="Peter Bomberg" w:date="2018-01-16T14:05:00Z">
              <w:r w:rsidR="002411EC" w:rsidRPr="002E10DE">
                <w:rPr>
                  <w:highlight w:val="white"/>
                </w:rPr>
                <w:delText>is</w:delText>
              </w:r>
            </w:del>
            <w:ins w:id="2598" w:author="Peter Bomberg" w:date="2018-01-16T14:05:00Z">
              <w:r w:rsidRPr="00A11980">
                <w:t>has been</w:t>
              </w:r>
            </w:ins>
            <w:r w:rsidRPr="00A11980">
              <w:t xml:space="preserve"> defined</w:t>
            </w:r>
            <w:del w:id="2599" w:author="Peter Bomberg" w:date="2018-01-16T14:05:00Z">
              <w:r w:rsidR="002411EC" w:rsidRPr="002E10DE">
                <w:rPr>
                  <w:highlight w:val="white"/>
                </w:rPr>
                <w:delText>.</w:delText>
              </w:r>
            </w:del>
            <w:ins w:id="2600" w:author="Peter Bomberg" w:date="2018-01-16T14:05:00Z">
              <w:r w:rsidRPr="00A11980">
                <w:t xml:space="preserve"> more than once, this will trigger a schema validation error however schema errors are obscure </w:t>
              </w:r>
            </w:ins>
          </w:p>
          <w:p w14:paraId="3772A6AD" w14:textId="77777777" w:rsidR="00A11980" w:rsidRDefault="00A11980" w:rsidP="00A11980">
            <w:pPr>
              <w:pStyle w:val="ListParagraph"/>
              <w:ind w:left="360"/>
            </w:pPr>
          </w:p>
          <w:p w14:paraId="488CBDAE" w14:textId="7003E155" w:rsidR="00904CF5" w:rsidRDefault="00904CF5" w:rsidP="008B43ED">
            <w:pPr>
              <w:pStyle w:val="ListParagraph"/>
              <w:numPr>
                <w:ilvl w:val="0"/>
                <w:numId w:val="57"/>
              </w:numPr>
            </w:pPr>
            <w:r w:rsidRPr="00C80C46">
              <w:t>There is a code</w:t>
            </w:r>
            <w:r>
              <w:t>, codeSystem</w:t>
            </w:r>
            <w:r w:rsidRPr="00C80C46">
              <w:t xml:space="preserve"> and </w:t>
            </w:r>
            <w:r w:rsidRPr="00675DAA">
              <w:t>displayName</w:t>
            </w:r>
            <w:r>
              <w:t xml:space="preserve"> attribute derived from OID </w:t>
            </w:r>
            <w:r w:rsidRPr="004A5D29">
              <w:t>2.16.840.1.113883.2.20.6.</w:t>
            </w:r>
            <w:r>
              <w:t>1</w:t>
            </w:r>
            <w:r w:rsidRPr="004A5D29">
              <w:t>4</w:t>
            </w:r>
            <w:r>
              <w:t xml:space="preserve">, where the </w:t>
            </w:r>
            <w:r w:rsidRPr="00675DAA">
              <w:t>displayName</w:t>
            </w:r>
            <w:r>
              <w:t xml:space="preserve"> </w:t>
            </w:r>
            <w:r w:rsidRPr="00675DAA">
              <w:t>shall display the</w:t>
            </w:r>
            <w:r>
              <w:t xml:space="preserve"> appropriate label.</w:t>
            </w:r>
          </w:p>
          <w:p w14:paraId="6E196883" w14:textId="77777777" w:rsidR="00243C69" w:rsidRDefault="00243C69" w:rsidP="008B43ED">
            <w:pPr>
              <w:pStyle w:val="ListParagraph"/>
              <w:numPr>
                <w:ilvl w:val="0"/>
                <w:numId w:val="301"/>
              </w:numPr>
              <w:rPr>
                <w:moveTo w:id="2601" w:author="Peter Bomberg" w:date="2018-01-16T14:05:00Z"/>
                <w:highlight w:val="white"/>
              </w:rPr>
            </w:pPr>
            <w:moveToRangeStart w:id="2602" w:author="Peter Bomberg" w:date="2018-01-16T14:05:00Z" w:name="move503874911"/>
            <w:moveTo w:id="2603" w:author="Peter Bomberg" w:date="2018-01-16T14:05:00Z">
              <w:r w:rsidRPr="002C49C1">
                <w:rPr>
                  <w:highlight w:val="white"/>
                </w:rPr>
                <w:t>SPL Rule 2 identifies that the OID value is incorrect.</w:t>
              </w:r>
            </w:moveTo>
          </w:p>
          <w:moveToRangeEnd w:id="2602"/>
          <w:p w14:paraId="5FCB63F2" w14:textId="75669ABF" w:rsidR="00243C69" w:rsidRDefault="00243C69" w:rsidP="008B43ED">
            <w:pPr>
              <w:pStyle w:val="ListParagraph"/>
              <w:numPr>
                <w:ilvl w:val="0"/>
                <w:numId w:val="301"/>
              </w:numPr>
              <w:rPr>
                <w:highlight w:val="white"/>
              </w:rPr>
            </w:pPr>
            <w:r>
              <w:rPr>
                <w:highlight w:val="white"/>
              </w:rPr>
              <w:t xml:space="preserve">SPL Rule 5 </w:t>
            </w:r>
            <w:r w:rsidRPr="00334410">
              <w:rPr>
                <w:highlight w:val="white"/>
              </w:rPr>
              <w:t xml:space="preserve">identifies that </w:t>
            </w:r>
            <w:del w:id="2604" w:author="Peter Bomberg" w:date="2018-01-16T14:05:00Z">
              <w:r w:rsidR="00904CF5">
                <w:rPr>
                  <w:highlight w:val="white"/>
                </w:rPr>
                <w:delText xml:space="preserve">one or more of the </w:delText>
              </w:r>
              <w:r w:rsidR="00904CF5" w:rsidRPr="00D00628">
                <w:rPr>
                  <w:highlight w:val="white"/>
                </w:rPr>
                <w:delText>attribute</w:delText>
              </w:r>
              <w:r w:rsidR="00904CF5">
                <w:rPr>
                  <w:highlight w:val="white"/>
                </w:rPr>
                <w:delText>s</w:delText>
              </w:r>
              <w:r w:rsidR="00904CF5" w:rsidRPr="00D00628">
                <w:rPr>
                  <w:highlight w:val="white"/>
                </w:rPr>
                <w:delText xml:space="preserve"> ha</w:delText>
              </w:r>
              <w:r w:rsidR="00904CF5">
                <w:rPr>
                  <w:highlight w:val="white"/>
                </w:rPr>
                <w:delText>ve</w:delText>
              </w:r>
            </w:del>
            <w:ins w:id="2605" w:author="Peter Bomberg" w:date="2018-01-16T14:05:00Z">
              <w:r>
                <w:rPr>
                  <w:highlight w:val="white"/>
                </w:rPr>
                <w:t xml:space="preserve">the (code) </w:t>
              </w:r>
              <w:r w:rsidRPr="00D00628">
                <w:rPr>
                  <w:highlight w:val="white"/>
                </w:rPr>
                <w:t xml:space="preserve">attribute </w:t>
              </w:r>
              <w:r>
                <w:rPr>
                  <w:highlight w:val="white"/>
                </w:rPr>
                <w:t>has</w:t>
              </w:r>
            </w:ins>
            <w:r>
              <w:rPr>
                <w:highlight w:val="white"/>
              </w:rPr>
              <w:t xml:space="preserve"> not </w:t>
            </w:r>
            <w:r w:rsidRPr="00D00628">
              <w:rPr>
                <w:highlight w:val="white"/>
              </w:rPr>
              <w:t>been defined</w:t>
            </w:r>
            <w:r>
              <w:rPr>
                <w:highlight w:val="white"/>
              </w:rPr>
              <w:t xml:space="preserve">. </w:t>
            </w:r>
          </w:p>
          <w:p w14:paraId="18C62C95" w14:textId="77777777" w:rsidR="00243C69" w:rsidRDefault="00243C69" w:rsidP="008B43ED">
            <w:pPr>
              <w:pStyle w:val="ListParagraph"/>
              <w:numPr>
                <w:ilvl w:val="0"/>
                <w:numId w:val="301"/>
              </w:numPr>
              <w:rPr>
                <w:ins w:id="2606" w:author="Peter Bomberg" w:date="2018-01-16T14:05:00Z"/>
                <w:highlight w:val="white"/>
              </w:rPr>
            </w:pPr>
            <w:ins w:id="2607"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5A918AA" w14:textId="77777777" w:rsidR="00243C69" w:rsidRDefault="00243C69" w:rsidP="008B43ED">
            <w:pPr>
              <w:pStyle w:val="ListParagraph"/>
              <w:numPr>
                <w:ilvl w:val="0"/>
                <w:numId w:val="301"/>
              </w:numPr>
              <w:rPr>
                <w:ins w:id="2608" w:author="Peter Bomberg" w:date="2018-01-16T14:05:00Z"/>
                <w:highlight w:val="white"/>
              </w:rPr>
            </w:pPr>
            <w:ins w:id="2609"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4323DEA4" w14:textId="77777777" w:rsidR="00243C69" w:rsidRDefault="00243C69" w:rsidP="008B43ED">
            <w:pPr>
              <w:pStyle w:val="ListParagraph"/>
              <w:numPr>
                <w:ilvl w:val="0"/>
                <w:numId w:val="301"/>
              </w:numPr>
              <w:rPr>
                <w:ins w:id="2610" w:author="Peter Bomberg" w:date="2018-01-16T14:05:00Z"/>
                <w:highlight w:val="white"/>
              </w:rPr>
            </w:pPr>
            <w:ins w:id="2611" w:author="Peter Bomberg" w:date="2018-01-16T14:05:00Z">
              <w:r w:rsidRPr="005225FB">
                <w:rPr>
                  <w:highlight w:val="white"/>
                </w:rPr>
                <w:t>SPL Rule 7 identifies that displayName does not match the CV value.</w:t>
              </w:r>
            </w:ins>
          </w:p>
          <w:p w14:paraId="52210BD9" w14:textId="7ED145D5" w:rsidR="00243C69" w:rsidRDefault="00243C69" w:rsidP="008B43ED">
            <w:pPr>
              <w:pStyle w:val="ListParagraph"/>
              <w:numPr>
                <w:ilvl w:val="0"/>
                <w:numId w:val="301"/>
              </w:numPr>
              <w:rPr>
                <w:highlight w:val="white"/>
              </w:rPr>
            </w:pPr>
            <w:r w:rsidRPr="00FD44A5">
              <w:rPr>
                <w:highlight w:val="white"/>
              </w:rPr>
              <w:t>SPL Rule 8 identifies that the code is not in the CV or is not contextually correct.</w:t>
            </w:r>
          </w:p>
          <w:p w14:paraId="3D7101D4" w14:textId="540AE90A" w:rsidR="00A920F6" w:rsidRDefault="00A920F6" w:rsidP="008B43ED">
            <w:pPr>
              <w:pStyle w:val="ListParagraph"/>
              <w:numPr>
                <w:ilvl w:val="0"/>
                <w:numId w:val="301"/>
              </w:numPr>
              <w:rPr>
                <w:ins w:id="2612" w:author="Peter Bomberg" w:date="2018-01-16T14:05:00Z"/>
                <w:highlight w:val="white"/>
              </w:rPr>
            </w:pPr>
            <w:ins w:id="2613" w:author="Peter Bomberg" w:date="2018-01-16T14:05:00Z">
              <w:r w:rsidRPr="00337A08">
                <w:rPr>
                  <w:sz w:val="22"/>
                  <w:szCs w:val="22"/>
                  <w:highlight w:val="white"/>
                </w:rPr>
                <w:t>SPL Rule 15 identifies that there is a notification flag for the content.</w:t>
              </w:r>
            </w:ins>
          </w:p>
          <w:p w14:paraId="7C4B9615" w14:textId="77777777" w:rsidR="00243C69" w:rsidRDefault="00243C69" w:rsidP="008B43ED">
            <w:pPr>
              <w:pStyle w:val="ListParagraph"/>
              <w:numPr>
                <w:ilvl w:val="0"/>
                <w:numId w:val="301"/>
              </w:numPr>
              <w:rPr>
                <w:moveFrom w:id="2614" w:author="Peter Bomberg" w:date="2018-01-16T14:05:00Z"/>
                <w:highlight w:val="white"/>
              </w:rPr>
            </w:pPr>
            <w:moveFromRangeStart w:id="2615" w:author="Peter Bomberg" w:date="2018-01-16T14:05:00Z" w:name="move503874911"/>
            <w:moveFrom w:id="2616" w:author="Peter Bomberg" w:date="2018-01-16T14:05:00Z">
              <w:r w:rsidRPr="002C49C1">
                <w:rPr>
                  <w:highlight w:val="white"/>
                </w:rPr>
                <w:t>SPL Rule 2 identifies that the OID value is incorrect.</w:t>
              </w:r>
            </w:moveFrom>
          </w:p>
          <w:moveFromRangeEnd w:id="2615"/>
          <w:p w14:paraId="7AC997D7" w14:textId="77777777" w:rsidR="00904CF5" w:rsidRDefault="00904CF5" w:rsidP="008B43ED">
            <w:pPr>
              <w:pStyle w:val="ListParagraph"/>
              <w:numPr>
                <w:ilvl w:val="0"/>
                <w:numId w:val="428"/>
              </w:numPr>
              <w:rPr>
                <w:del w:id="2617" w:author="Peter Bomberg" w:date="2018-01-16T14:05:00Z"/>
              </w:rPr>
            </w:pPr>
            <w:del w:id="2618" w:author="Peter Bomberg" w:date="2018-01-16T14:05:00Z">
              <w:r>
                <w:delText xml:space="preserve">SPL Rule 7 </w:delText>
              </w:r>
              <w:r w:rsidRPr="00AF4E8C">
                <w:delText xml:space="preserve">identifies that </w:delText>
              </w:r>
              <w:r>
                <w:delText>label does not match the CV.</w:delText>
              </w:r>
            </w:del>
          </w:p>
          <w:p w14:paraId="22D308D2" w14:textId="77777777" w:rsidR="00904CF5" w:rsidRDefault="00904CF5" w:rsidP="008B43ED">
            <w:pPr>
              <w:pStyle w:val="ListParagraph"/>
              <w:numPr>
                <w:ilvl w:val="0"/>
                <w:numId w:val="428"/>
              </w:numPr>
              <w:rPr>
                <w:del w:id="2619" w:author="Peter Bomberg" w:date="2018-01-16T14:05:00Z"/>
              </w:rPr>
            </w:pPr>
            <w:del w:id="2620" w:author="Peter Bomberg" w:date="2018-01-16T14:05:00Z">
              <w:r w:rsidRPr="00CA017E">
                <w:rPr>
                  <w:highlight w:val="white"/>
                </w:rPr>
                <w:delText>The code SPL Rule 10 identifies that the attribute value is incorrect.</w:delText>
              </w:r>
            </w:del>
          </w:p>
          <w:p w14:paraId="5FE86254" w14:textId="2374C0E9" w:rsidR="00243C69" w:rsidRDefault="00243C69" w:rsidP="00243C69">
            <w:pPr>
              <w:pStyle w:val="ListParagraph"/>
              <w:ind w:left="360"/>
            </w:pPr>
          </w:p>
          <w:p w14:paraId="14522D99" w14:textId="77777777" w:rsidR="002411EC" w:rsidRDefault="002411EC" w:rsidP="008B43ED">
            <w:pPr>
              <w:pStyle w:val="ListParagraph"/>
              <w:numPr>
                <w:ilvl w:val="0"/>
                <w:numId w:val="57"/>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14:paraId="3B683D4F" w14:textId="0215ED15" w:rsidR="00C226FA" w:rsidRDefault="00C226FA" w:rsidP="008B43ED">
            <w:pPr>
              <w:pStyle w:val="ListParagraph"/>
              <w:numPr>
                <w:ilvl w:val="0"/>
                <w:numId w:val="302"/>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id="2621" w:author="Peter Bomberg" w:date="2018-01-16T14:05:00Z">
              <w:r>
                <w:t xml:space="preserve">, this will trigger a schema validation </w:t>
              </w:r>
              <w:r w:rsidR="0075626F">
                <w:t>error</w:t>
              </w:r>
            </w:ins>
            <w:r w:rsidR="0075626F">
              <w:t>.</w:t>
            </w:r>
          </w:p>
          <w:p w14:paraId="668402BD" w14:textId="77777777" w:rsidR="00C226FA" w:rsidRPr="00C226FA" w:rsidRDefault="002411EC" w:rsidP="008B43ED">
            <w:pPr>
              <w:pStyle w:val="ListParagraph"/>
              <w:numPr>
                <w:ilvl w:val="0"/>
                <w:numId w:val="302"/>
              </w:numPr>
            </w:pPr>
            <w:r w:rsidRPr="00C226FA">
              <w:rPr>
                <w:highlight w:val="white"/>
              </w:rPr>
              <w:t>SPL Rule 4 identifies that more than one element is defined.</w:t>
            </w:r>
          </w:p>
          <w:p w14:paraId="65EDA421" w14:textId="483CFB5D" w:rsidR="002411EC" w:rsidRPr="00C226FA" w:rsidRDefault="002411EC" w:rsidP="008B43ED">
            <w:pPr>
              <w:pStyle w:val="ListParagraph"/>
              <w:numPr>
                <w:ilvl w:val="0"/>
                <w:numId w:val="302"/>
              </w:numPr>
            </w:pPr>
            <w:r w:rsidRPr="00C226FA">
              <w:rPr>
                <w:highlight w:val="white"/>
              </w:rPr>
              <w:t>SPL Rule 7 identifies that label does not match the CV.</w:t>
            </w:r>
          </w:p>
          <w:p w14:paraId="42919023" w14:textId="77777777" w:rsidR="00C226FA" w:rsidRDefault="00C226FA" w:rsidP="0080029F">
            <w:pPr>
              <w:pStyle w:val="ListParagraph"/>
            </w:pPr>
          </w:p>
          <w:p w14:paraId="6C5D8371" w14:textId="095B5340" w:rsidR="002411EC" w:rsidRDefault="002411EC" w:rsidP="008B43ED">
            <w:pPr>
              <w:pStyle w:val="ListParagraph"/>
              <w:numPr>
                <w:ilvl w:val="0"/>
                <w:numId w:val="57"/>
              </w:numPr>
            </w:pPr>
            <w:r w:rsidRPr="00F44693">
              <w:t xml:space="preserve">The same ingredient substance code is not used more than once per product. </w:t>
            </w:r>
          </w:p>
          <w:p w14:paraId="3E7ED93E" w14:textId="7D55FAA5" w:rsidR="00C03DBE" w:rsidRDefault="00C03DBE" w:rsidP="008B43ED">
            <w:pPr>
              <w:pStyle w:val="ListParagraph"/>
              <w:numPr>
                <w:ilvl w:val="0"/>
                <w:numId w:val="303"/>
              </w:numPr>
              <w:rPr>
                <w:ins w:id="2622" w:author="Peter Bomberg" w:date="2018-01-16T14:05:00Z"/>
                <w:highlight w:val="white"/>
              </w:rPr>
            </w:pPr>
            <w:ins w:id="2623" w:author="Peter Bomberg" w:date="2018-01-16T14:05:00Z">
              <w:r w:rsidRPr="00F762B7">
                <w:rPr>
                  <w:highlight w:val="white"/>
                </w:rPr>
                <w:t xml:space="preserve">SPL Rule 10 identifies that the </w:t>
              </w:r>
              <w:r w:rsidR="00440292">
                <w:rPr>
                  <w:highlight w:val="white"/>
                </w:rPr>
                <w:t xml:space="preserve">(code) </w:t>
              </w:r>
              <w:r w:rsidRPr="00F762B7">
                <w:rPr>
                  <w:highlight w:val="white"/>
                </w:rPr>
                <w:t xml:space="preserve">attribute value is </w:t>
              </w:r>
              <w:r>
                <w:rPr>
                  <w:highlight w:val="white"/>
                </w:rPr>
                <w:t>contextually incorrect, (not unique).</w:t>
              </w:r>
            </w:ins>
          </w:p>
          <w:p w14:paraId="2C8826D6" w14:textId="77777777" w:rsidR="00C03DBE" w:rsidRPr="00F44693" w:rsidRDefault="00C03DBE" w:rsidP="00E372E7">
            <w:pPr>
              <w:rPr>
                <w:ins w:id="2624" w:author="Peter Bomberg" w:date="2018-01-16T14:05:00Z"/>
              </w:rPr>
            </w:pPr>
          </w:p>
          <w:p w14:paraId="5A887385" w14:textId="5C8FBB83" w:rsidR="002411EC" w:rsidRDefault="002411EC" w:rsidP="008B43ED">
            <w:pPr>
              <w:pStyle w:val="ListParagraph"/>
              <w:numPr>
                <w:ilvl w:val="0"/>
                <w:numId w:val="57"/>
              </w:numPr>
            </w:pPr>
            <w:r w:rsidRPr="00BB2244">
              <w:t xml:space="preserve">If the product has no parts and is not a part, then there are </w:t>
            </w:r>
            <w:r>
              <w:t>one or more active ingredients</w:t>
            </w:r>
            <w:ins w:id="2625" w:author="Peter Bomberg" w:date="2018-01-16T14:05:00Z">
              <w:r w:rsidR="00E372E7">
                <w:t xml:space="preserve"> directly under the product</w:t>
              </w:r>
            </w:ins>
            <w:r>
              <w:t>.</w:t>
            </w:r>
          </w:p>
          <w:p w14:paraId="50ED2774" w14:textId="3D9F6AFC" w:rsidR="00BC0B38" w:rsidRPr="00E372E7" w:rsidRDefault="00BC0B38" w:rsidP="008B43ED">
            <w:pPr>
              <w:pStyle w:val="ListParagraph"/>
              <w:numPr>
                <w:ilvl w:val="0"/>
                <w:numId w:val="304"/>
              </w:numPr>
              <w:rPr>
                <w:ins w:id="2626" w:author="Peter Bomberg" w:date="2018-01-16T14:05:00Z"/>
                <w:highlight w:val="white"/>
              </w:rPr>
            </w:pPr>
            <w:ins w:id="2627" w:author="Peter Bomberg" w:date="2018-01-16T14:05:00Z">
              <w:r w:rsidRPr="00F762B7">
                <w:rPr>
                  <w:highlight w:val="white"/>
                </w:rPr>
                <w:t xml:space="preserve">SPL Rule 10 identifies that the </w:t>
              </w:r>
              <w:r w:rsidR="00440292">
                <w:rPr>
                  <w:highlight w:val="white"/>
                </w:rPr>
                <w:t>(</w:t>
              </w:r>
              <w:r w:rsidR="00440292" w:rsidRPr="00E372E7">
                <w:rPr>
                  <w:highlight w:val="white"/>
                </w:rPr>
                <w:t>classCode</w:t>
              </w:r>
              <w:r w:rsidR="00440292">
                <w:rPr>
                  <w:highlight w:val="white"/>
                </w:rPr>
                <w:t xml:space="preserve">) </w:t>
              </w:r>
              <w:r w:rsidRPr="00F762B7">
                <w:rPr>
                  <w:highlight w:val="white"/>
                </w:rPr>
                <w:t>attribute value is incorrect</w:t>
              </w:r>
              <w:r>
                <w:rPr>
                  <w:highlight w:val="white"/>
                </w:rPr>
                <w:t xml:space="preserve"> (</w:t>
              </w:r>
              <w:r w:rsidR="00E372E7">
                <w:rPr>
                  <w:highlight w:val="white"/>
                </w:rPr>
                <w:t xml:space="preserve">ie the product has no direct ingredient where the </w:t>
              </w:r>
              <w:r w:rsidRPr="00E372E7">
                <w:rPr>
                  <w:highlight w:val="white"/>
                </w:rPr>
                <w:t>classCode</w:t>
              </w:r>
              <w:r w:rsidR="00E372E7" w:rsidRPr="00E372E7">
                <w:rPr>
                  <w:highlight w:val="white"/>
                </w:rPr>
                <w:t xml:space="preserve"> </w:t>
              </w:r>
              <w:r w:rsidR="00E372E7">
                <w:rPr>
                  <w:highlight w:val="white"/>
                </w:rPr>
                <w:t xml:space="preserve">is equal to </w:t>
              </w:r>
              <w:r w:rsidR="00E372E7" w:rsidRPr="00E372E7">
                <w:rPr>
                  <w:highlight w:val="white"/>
                </w:rPr>
                <w:t xml:space="preserve">ACTI or a child </w:t>
              </w:r>
              <w:r w:rsidR="00E372E7">
                <w:rPr>
                  <w:highlight w:val="white"/>
                </w:rPr>
                <w:t>of ACTI</w:t>
              </w:r>
              <w:r w:rsidR="00E372E7" w:rsidRPr="00E372E7">
                <w:rPr>
                  <w:highlight w:val="white"/>
                </w:rPr>
                <w:t>)</w:t>
              </w:r>
              <w:r w:rsidR="00E372E7">
                <w:rPr>
                  <w:highlight w:val="white"/>
                </w:rPr>
                <w:t>.</w:t>
              </w:r>
            </w:ins>
          </w:p>
          <w:p w14:paraId="4B4F26C6" w14:textId="77777777" w:rsidR="00BC0B38" w:rsidRPr="00BB2244" w:rsidRDefault="00BC0B38" w:rsidP="00E372E7">
            <w:pPr>
              <w:pStyle w:val="ListParagraph"/>
              <w:ind w:left="360"/>
              <w:rPr>
                <w:ins w:id="2628" w:author="Peter Bomberg" w:date="2018-01-16T14:05:00Z"/>
              </w:rPr>
            </w:pPr>
          </w:p>
          <w:p w14:paraId="3FC49DB1" w14:textId="37FEC4E6" w:rsidR="002411EC" w:rsidRDefault="002411EC" w:rsidP="008B43ED">
            <w:pPr>
              <w:pStyle w:val="ListParagraph"/>
              <w:numPr>
                <w:ilvl w:val="0"/>
                <w:numId w:val="57"/>
              </w:numPr>
            </w:pPr>
            <w:r w:rsidRPr="00BB2244">
              <w:t>If the product has parts,</w:t>
            </w:r>
            <w:r>
              <w:t xml:space="preserve"> or is a part </w:t>
            </w:r>
            <w:r w:rsidRPr="00BB2244">
              <w:t>then the act</w:t>
            </w:r>
            <w:r>
              <w:t>ive ingredients are under parts.</w:t>
            </w:r>
          </w:p>
          <w:p w14:paraId="51EA1B0B" w14:textId="563CFBB3" w:rsidR="00E372E7" w:rsidRPr="00E372E7" w:rsidRDefault="00E372E7" w:rsidP="008B43ED">
            <w:pPr>
              <w:pStyle w:val="ListParagraph"/>
              <w:numPr>
                <w:ilvl w:val="0"/>
                <w:numId w:val="304"/>
              </w:numPr>
              <w:rPr>
                <w:ins w:id="2629" w:author="Peter Bomberg" w:date="2018-01-16T14:05:00Z"/>
                <w:highlight w:val="white"/>
              </w:rPr>
            </w:pPr>
            <w:ins w:id="2630" w:author="Peter Bomberg" w:date="2018-01-16T14:05:00Z">
              <w:r w:rsidRPr="00F762B7">
                <w:rPr>
                  <w:highlight w:val="white"/>
                </w:rPr>
                <w:t>SPL Rule 10 identifies that the</w:t>
              </w:r>
              <w:r w:rsidR="00440292">
                <w:rPr>
                  <w:highlight w:val="white"/>
                </w:rPr>
                <w:t xml:space="preserve"> (</w:t>
              </w:r>
              <w:r w:rsidR="00440292" w:rsidRPr="00E372E7">
                <w:rPr>
                  <w:highlight w:val="white"/>
                </w:rPr>
                <w:t>classCode</w:t>
              </w:r>
              <w:r w:rsidR="00440292">
                <w:rPr>
                  <w:highlight w:val="white"/>
                </w:rPr>
                <w:t>)</w:t>
              </w:r>
              <w:r w:rsidRPr="00F762B7">
                <w:rPr>
                  <w:highlight w:val="white"/>
                </w:rPr>
                <w:t xml:space="preserve"> attribute value is incorrect</w:t>
              </w:r>
              <w:r>
                <w:rPr>
                  <w:highlight w:val="white"/>
                </w:rPr>
                <w:t xml:space="preserve"> (ie the product has either a direct ingredient where the </w:t>
              </w:r>
              <w:r w:rsidRPr="00E372E7">
                <w:rPr>
                  <w:highlight w:val="white"/>
                </w:rPr>
                <w:t xml:space="preserve">classCode </w:t>
              </w:r>
              <w:r>
                <w:rPr>
                  <w:highlight w:val="white"/>
                </w:rPr>
                <w:t xml:space="preserve">is equal to </w:t>
              </w:r>
              <w:r w:rsidRPr="00E372E7">
                <w:rPr>
                  <w:highlight w:val="white"/>
                </w:rPr>
                <w:t xml:space="preserve">ACTI or a child </w:t>
              </w:r>
              <w:r>
                <w:rPr>
                  <w:highlight w:val="white"/>
                </w:rPr>
                <w:t xml:space="preserve">of ACTI, or lacks an ingredient where the </w:t>
              </w:r>
              <w:r w:rsidRPr="00E372E7">
                <w:rPr>
                  <w:highlight w:val="white"/>
                </w:rPr>
                <w:t xml:space="preserve">classCode </w:t>
              </w:r>
              <w:r>
                <w:rPr>
                  <w:highlight w:val="white"/>
                </w:rPr>
                <w:t xml:space="preserve">is equal to </w:t>
              </w:r>
              <w:r w:rsidRPr="00E372E7">
                <w:rPr>
                  <w:highlight w:val="white"/>
                </w:rPr>
                <w:t xml:space="preserve">ACTI or a child </w:t>
              </w:r>
              <w:r>
                <w:rPr>
                  <w:highlight w:val="white"/>
                </w:rPr>
                <w:t>of ACTI as part of a contained part</w:t>
              </w:r>
              <w:r w:rsidRPr="00E372E7">
                <w:rPr>
                  <w:highlight w:val="white"/>
                </w:rPr>
                <w:t>)</w:t>
              </w:r>
            </w:ins>
          </w:p>
          <w:p w14:paraId="43D47D74" w14:textId="77777777" w:rsidR="00E372E7" w:rsidRDefault="00E372E7" w:rsidP="00E372E7">
            <w:pPr>
              <w:pStyle w:val="ListParagraph"/>
              <w:ind w:left="360"/>
              <w:rPr>
                <w:ins w:id="2631" w:author="Peter Bomberg" w:date="2018-01-16T14:05:00Z"/>
              </w:rPr>
            </w:pPr>
          </w:p>
          <w:p w14:paraId="52BADB3D" w14:textId="1506218E" w:rsidR="002411EC" w:rsidRDefault="002411EC" w:rsidP="008B43ED">
            <w:pPr>
              <w:pStyle w:val="Default"/>
              <w:numPr>
                <w:ilvl w:val="0"/>
                <w:numId w:val="57"/>
              </w:numPr>
              <w:rPr>
                <w:ins w:id="2632" w:author="Peter Bomberg" w:date="2018-01-16T14:05:00Z"/>
                <w:sz w:val="23"/>
                <w:szCs w:val="23"/>
              </w:rPr>
            </w:pPr>
            <w:r>
              <w:rPr>
                <w:sz w:val="23"/>
                <w:szCs w:val="23"/>
              </w:rPr>
              <w:t xml:space="preserve">If the strength is based on a reference then, then there is an asEquivalentSubstance element </w:t>
            </w:r>
            <w:del w:id="2633" w:author="Peter Bomberg" w:date="2018-01-16T14:05:00Z">
              <w:r>
                <w:rPr>
                  <w:sz w:val="23"/>
                  <w:szCs w:val="23"/>
                </w:rPr>
                <w:delText>with a defining substance otherwise</w:delText>
              </w:r>
            </w:del>
          </w:p>
          <w:p w14:paraId="141CDED3" w14:textId="02D7B356" w:rsidR="00B17CDD" w:rsidRPr="00C13369" w:rsidRDefault="00B17CDD" w:rsidP="008B43ED">
            <w:pPr>
              <w:pStyle w:val="ListParagraph"/>
              <w:numPr>
                <w:ilvl w:val="0"/>
                <w:numId w:val="305"/>
              </w:numPr>
              <w:rPr>
                <w:ins w:id="2634" w:author="Peter Bomberg" w:date="2018-01-16T14:05:00Z"/>
              </w:rPr>
            </w:pPr>
            <w:ins w:id="2635"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Pr>
                  <w:highlight w:val="white"/>
                </w:rPr>
                <w:t>(</w:t>
              </w:r>
              <w:r>
                <w:t xml:space="preserve">asEquivalentSubstance) </w:t>
              </w:r>
              <w:r w:rsidRPr="00D00628">
                <w:t xml:space="preserve">element has </w:t>
              </w:r>
              <w:r>
                <w:t xml:space="preserve">not </w:t>
              </w:r>
              <w:r w:rsidRPr="00D00628">
                <w:t>been defined.</w:t>
              </w:r>
            </w:ins>
          </w:p>
          <w:p w14:paraId="78C9489A" w14:textId="1AB08F67" w:rsidR="00F26BA4" w:rsidRPr="00C03DBE" w:rsidRDefault="00F26BA4" w:rsidP="00B17CDD">
            <w:pPr>
              <w:pStyle w:val="ListParagraph"/>
              <w:ind w:left="360"/>
              <w:rPr>
                <w:ins w:id="2636" w:author="Peter Bomberg" w:date="2018-01-16T14:05:00Z"/>
              </w:rPr>
            </w:pPr>
          </w:p>
          <w:p w14:paraId="5EE3A1A6" w14:textId="600AE818" w:rsidR="00C03DBE" w:rsidRDefault="00C03DBE" w:rsidP="008B43ED">
            <w:pPr>
              <w:pStyle w:val="Default"/>
              <w:numPr>
                <w:ilvl w:val="0"/>
                <w:numId w:val="57"/>
              </w:numPr>
              <w:rPr>
                <w:ins w:id="2637" w:author="Peter Bomberg" w:date="2018-01-16T14:05:00Z"/>
                <w:sz w:val="23"/>
                <w:szCs w:val="23"/>
              </w:rPr>
            </w:pPr>
            <w:ins w:id="2638" w:author="Peter Bomberg" w:date="2018-01-16T14:05:00Z">
              <w:r>
                <w:rPr>
                  <w:sz w:val="23"/>
                  <w:szCs w:val="23"/>
                </w:rPr>
                <w:t>If the strength is not based on a reference then</w:t>
              </w:r>
            </w:ins>
            <w:r>
              <w:rPr>
                <w:sz w:val="23"/>
                <w:szCs w:val="23"/>
              </w:rPr>
              <w:t xml:space="preserve"> there is no asEquivalentSubstance element</w:t>
            </w:r>
          </w:p>
          <w:p w14:paraId="74E26A1C" w14:textId="3C038DE5" w:rsidR="00C03DBE" w:rsidRPr="00CA74B6" w:rsidRDefault="00CA74B6" w:rsidP="008B43ED">
            <w:pPr>
              <w:pStyle w:val="ListParagraph"/>
              <w:numPr>
                <w:ilvl w:val="0"/>
                <w:numId w:val="306"/>
              </w:numPr>
              <w:rPr>
                <w:highlight w:val="white"/>
              </w:rPr>
            </w:pPr>
            <w:ins w:id="2639" w:author="Peter Bomberg" w:date="2018-01-16T14:05:00Z">
              <w:r>
                <w:rPr>
                  <w:highlight w:val="white"/>
                </w:rPr>
                <w:t xml:space="preserve">SPL Rule 35 </w:t>
              </w:r>
              <w:r w:rsidRPr="00334410">
                <w:rPr>
                  <w:highlight w:val="white"/>
                </w:rPr>
                <w:t xml:space="preserve">identifies that </w:t>
              </w:r>
              <w:r>
                <w:rPr>
                  <w:highlight w:val="white"/>
                </w:rPr>
                <w:t>a disallowed element has been included.</w:t>
              </w:r>
            </w:ins>
          </w:p>
        </w:tc>
      </w:tr>
    </w:tbl>
    <w:p w14:paraId="02A80ECC"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D0678F" w:rsidRPr="00675DAA" w14:paraId="2AEB665A" w14:textId="77777777" w:rsidTr="00613AB6">
        <w:trPr>
          <w:cantSplit/>
          <w:trHeight w:val="580"/>
          <w:tblHeader/>
        </w:trPr>
        <w:tc>
          <w:tcPr>
            <w:tcW w:w="2358" w:type="dxa"/>
            <w:shd w:val="clear" w:color="auto" w:fill="808080"/>
          </w:tcPr>
          <w:p w14:paraId="044C5BD0" w14:textId="77777777" w:rsidR="00D0678F" w:rsidRPr="00F53457" w:rsidRDefault="00D0678F" w:rsidP="00613AB6">
            <w:r w:rsidRPr="00675DAA">
              <w:t>Element</w:t>
            </w:r>
          </w:p>
        </w:tc>
        <w:tc>
          <w:tcPr>
            <w:tcW w:w="1260" w:type="dxa"/>
            <w:shd w:val="clear" w:color="auto" w:fill="808080"/>
          </w:tcPr>
          <w:p w14:paraId="006AFAC8" w14:textId="77777777" w:rsidR="00D0678F" w:rsidRPr="00675DAA" w:rsidRDefault="00D0678F" w:rsidP="00613AB6">
            <w:r w:rsidRPr="00675DAA">
              <w:t>Attribute</w:t>
            </w:r>
          </w:p>
        </w:tc>
        <w:tc>
          <w:tcPr>
            <w:tcW w:w="1260" w:type="dxa"/>
            <w:shd w:val="clear" w:color="auto" w:fill="808080"/>
          </w:tcPr>
          <w:p w14:paraId="23238851" w14:textId="77777777" w:rsidR="00D0678F" w:rsidRPr="00F53457" w:rsidRDefault="00D0678F" w:rsidP="00613AB6">
            <w:r w:rsidRPr="00675DAA">
              <w:t>Cardinality</w:t>
            </w:r>
          </w:p>
        </w:tc>
        <w:tc>
          <w:tcPr>
            <w:tcW w:w="1350" w:type="dxa"/>
            <w:shd w:val="clear" w:color="auto" w:fill="808080"/>
          </w:tcPr>
          <w:p w14:paraId="25314274" w14:textId="77777777" w:rsidR="00D0678F" w:rsidRPr="00675DAA" w:rsidRDefault="00D0678F" w:rsidP="00613AB6">
            <w:r w:rsidRPr="00675DAA">
              <w:t>Value(s) Allowed</w:t>
            </w:r>
          </w:p>
          <w:p w14:paraId="6DCF2EF9" w14:textId="77777777" w:rsidR="00D0678F" w:rsidRPr="00675DAA" w:rsidRDefault="00D0678F" w:rsidP="00613AB6">
            <w:r w:rsidRPr="00675DAA">
              <w:t>Examples</w:t>
            </w:r>
          </w:p>
        </w:tc>
        <w:tc>
          <w:tcPr>
            <w:tcW w:w="3330" w:type="dxa"/>
            <w:shd w:val="clear" w:color="auto" w:fill="808080"/>
          </w:tcPr>
          <w:p w14:paraId="4049EBF3" w14:textId="77777777" w:rsidR="00D0678F" w:rsidRPr="00675DAA" w:rsidRDefault="00D0678F" w:rsidP="00613AB6">
            <w:r w:rsidRPr="00675DAA">
              <w:t>Description</w:t>
            </w:r>
          </w:p>
          <w:p w14:paraId="6EED9148" w14:textId="77777777" w:rsidR="00D0678F" w:rsidRPr="00675DAA" w:rsidRDefault="00D0678F" w:rsidP="00613AB6">
            <w:r w:rsidRPr="00675DAA">
              <w:t>Instructions</w:t>
            </w:r>
          </w:p>
        </w:tc>
      </w:tr>
      <w:tr w:rsidR="00D0678F" w:rsidRPr="00675DAA" w14:paraId="677C569C" w14:textId="77777777" w:rsidTr="00613AB6">
        <w:trPr>
          <w:cantSplit/>
        </w:trPr>
        <w:tc>
          <w:tcPr>
            <w:tcW w:w="2358" w:type="dxa"/>
          </w:tcPr>
          <w:p w14:paraId="23C25374" w14:textId="27420015" w:rsidR="00D0678F" w:rsidRPr="001F2903" w:rsidRDefault="00D0678F" w:rsidP="001F2903">
            <w:r w:rsidRPr="001F2903">
              <w:t>asEquivalentSubstance</w:t>
            </w:r>
          </w:p>
          <w:p w14:paraId="71084AED" w14:textId="77777777" w:rsidR="00D0678F" w:rsidRPr="00675DAA" w:rsidRDefault="00D0678F" w:rsidP="00613AB6"/>
        </w:tc>
        <w:tc>
          <w:tcPr>
            <w:tcW w:w="1260" w:type="dxa"/>
            <w:shd w:val="clear" w:color="auto" w:fill="D9D9D9"/>
          </w:tcPr>
          <w:p w14:paraId="662F525E" w14:textId="77777777" w:rsidR="00D0678F" w:rsidRPr="00675DAA" w:rsidRDefault="00D0678F" w:rsidP="00613AB6">
            <w:r w:rsidRPr="00675DAA">
              <w:t>N/A</w:t>
            </w:r>
          </w:p>
        </w:tc>
        <w:tc>
          <w:tcPr>
            <w:tcW w:w="1260" w:type="dxa"/>
            <w:shd w:val="clear" w:color="auto" w:fill="D9D9D9"/>
          </w:tcPr>
          <w:p w14:paraId="4077CC1F" w14:textId="77777777" w:rsidR="00D0678F" w:rsidRPr="00675DAA" w:rsidRDefault="00D0678F" w:rsidP="00613AB6">
            <w:r w:rsidRPr="00675DAA">
              <w:t>1:1</w:t>
            </w:r>
          </w:p>
        </w:tc>
        <w:tc>
          <w:tcPr>
            <w:tcW w:w="1350" w:type="dxa"/>
            <w:shd w:val="clear" w:color="auto" w:fill="D9D9D9"/>
          </w:tcPr>
          <w:p w14:paraId="4EDE9149" w14:textId="77777777" w:rsidR="00D0678F" w:rsidRPr="00675DAA" w:rsidRDefault="00D0678F" w:rsidP="00613AB6"/>
        </w:tc>
        <w:tc>
          <w:tcPr>
            <w:tcW w:w="3330" w:type="dxa"/>
            <w:shd w:val="clear" w:color="auto" w:fill="D9D9D9"/>
          </w:tcPr>
          <w:p w14:paraId="4B78770F" w14:textId="77777777" w:rsidR="00D0678F" w:rsidRPr="00675DAA" w:rsidRDefault="00D0678F" w:rsidP="00613AB6"/>
        </w:tc>
      </w:tr>
      <w:tr w:rsidR="00D0678F" w:rsidRPr="00675DAA" w14:paraId="4B0BDE18" w14:textId="77777777" w:rsidTr="00613AB6">
        <w:trPr>
          <w:cantSplit/>
        </w:trPr>
        <w:tc>
          <w:tcPr>
            <w:tcW w:w="2358" w:type="dxa"/>
            <w:shd w:val="clear" w:color="auto" w:fill="808080"/>
          </w:tcPr>
          <w:p w14:paraId="2813888C" w14:textId="77777777" w:rsidR="00D0678F" w:rsidRPr="00675DAA" w:rsidRDefault="00D0678F" w:rsidP="00613AB6">
            <w:r w:rsidRPr="00675DAA">
              <w:lastRenderedPageBreak/>
              <w:t>Conformance</w:t>
            </w:r>
          </w:p>
        </w:tc>
        <w:tc>
          <w:tcPr>
            <w:tcW w:w="7200" w:type="dxa"/>
            <w:gridSpan w:val="4"/>
          </w:tcPr>
          <w:p w14:paraId="582263BC" w14:textId="77777777" w:rsidR="00613AB6" w:rsidRDefault="00613AB6" w:rsidP="008B43ED">
            <w:pPr>
              <w:pStyle w:val="ListParagraph"/>
              <w:numPr>
                <w:ilvl w:val="0"/>
                <w:numId w:val="137"/>
              </w:numPr>
              <w:rPr>
                <w:del w:id="2640" w:author="Peter Bomberg" w:date="2018-01-16T14:05:00Z"/>
              </w:rPr>
            </w:pPr>
            <w:del w:id="2641" w:author="Peter Bomberg" w:date="2018-01-16T14:05:00Z">
              <w:r w:rsidRPr="00F44693">
                <w:delText xml:space="preserve">There is an </w:delText>
              </w:r>
              <w:r w:rsidRPr="00A650B6">
                <w:delText>asEquivalentSubstance</w:delText>
              </w:r>
              <w:r>
                <w:delText xml:space="preserve"> element</w:delText>
              </w:r>
            </w:del>
          </w:p>
          <w:p w14:paraId="3A59199C" w14:textId="77777777" w:rsidR="00D0678F" w:rsidRDefault="00D0678F" w:rsidP="00D0678F">
            <w:pPr>
              <w:shd w:val="clear" w:color="auto" w:fill="FFFFFF"/>
              <w:autoSpaceDE w:val="0"/>
              <w:autoSpaceDN w:val="0"/>
              <w:adjustRightInd w:val="0"/>
              <w:contextualSpacing w:val="0"/>
              <w:rPr>
                <w:del w:id="2642" w:author="Peter Bomberg" w:date="2018-01-16T14:05:00Z"/>
                <w:color w:val="auto"/>
                <w:sz w:val="24"/>
                <w:szCs w:val="24"/>
                <w:highlight w:val="white"/>
                <w:lang w:val="en-US"/>
              </w:rPr>
            </w:pPr>
          </w:p>
          <w:p w14:paraId="109B9639" w14:textId="2ED73EFD" w:rsidR="00D06D6F" w:rsidRDefault="00613AB6" w:rsidP="008B43ED">
            <w:pPr>
              <w:pStyle w:val="ListParagraph"/>
              <w:numPr>
                <w:ilvl w:val="0"/>
                <w:numId w:val="137"/>
              </w:numPr>
            </w:pPr>
            <w:r w:rsidRPr="00F44693">
              <w:t>There is an</w:t>
            </w:r>
            <w:r w:rsidR="00A650B6">
              <w:t xml:space="preserve"> </w:t>
            </w:r>
            <w:r w:rsidR="0005146B" w:rsidRPr="00A650B6">
              <w:t>definingSubstance</w:t>
            </w:r>
            <w:r>
              <w:t xml:space="preserve"> element</w:t>
            </w:r>
          </w:p>
          <w:p w14:paraId="1C77800A" w14:textId="72103245" w:rsidR="001F2903" w:rsidRDefault="001F2903" w:rsidP="008B43ED">
            <w:pPr>
              <w:pStyle w:val="ListParagraph"/>
              <w:numPr>
                <w:ilvl w:val="0"/>
                <w:numId w:val="307"/>
              </w:numPr>
              <w:rPr>
                <w:ins w:id="2643" w:author="Peter Bomberg" w:date="2018-01-16T14:05:00Z"/>
              </w:rPr>
            </w:pPr>
            <w:ins w:id="264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5C810AA6" w14:textId="3AF1E7AE" w:rsidR="001F2903" w:rsidRPr="00240AA8" w:rsidRDefault="001F2903" w:rsidP="008B43ED">
            <w:pPr>
              <w:pStyle w:val="ListParagraph"/>
              <w:numPr>
                <w:ilvl w:val="0"/>
                <w:numId w:val="307"/>
              </w:numPr>
              <w:rPr>
                <w:ins w:id="2645" w:author="Peter Bomberg" w:date="2018-01-16T14:05:00Z"/>
              </w:rPr>
            </w:pPr>
            <w:ins w:id="2646"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635E2A5D" w14:textId="77777777" w:rsidR="00D06D6F" w:rsidRDefault="00D06D6F" w:rsidP="00D06D6F">
            <w:pPr>
              <w:pStyle w:val="ListParagraph"/>
            </w:pPr>
          </w:p>
          <w:p w14:paraId="219F19B7" w14:textId="77777777" w:rsidR="00D06D6F" w:rsidRDefault="00F26BA4" w:rsidP="008B43ED">
            <w:pPr>
              <w:pStyle w:val="ListParagraph"/>
              <w:numPr>
                <w:ilvl w:val="0"/>
                <w:numId w:val="137"/>
              </w:numPr>
              <w:rPr>
                <w:ins w:id="2647" w:author="Peter Bomberg" w:date="2018-01-16T14:05:00Z"/>
              </w:rPr>
            </w:pPr>
            <w:r w:rsidRPr="00F44693">
              <w:t>There is an</w:t>
            </w:r>
            <w:r w:rsidRPr="00A650B6">
              <w:t xml:space="preserve"> </w:t>
            </w:r>
            <w:ins w:id="2648" w:author="Peter Bomberg" w:date="2018-01-16T14:05:00Z">
              <w:r w:rsidRPr="00A650B6">
                <w:t>definingSubstance</w:t>
              </w:r>
              <w:r>
                <w:t>.code element.</w:t>
              </w:r>
            </w:ins>
          </w:p>
          <w:p w14:paraId="6519A6F4" w14:textId="2A0F6389" w:rsidR="001F2903" w:rsidRDefault="001F2903" w:rsidP="008B43ED">
            <w:pPr>
              <w:pStyle w:val="ListParagraph"/>
              <w:numPr>
                <w:ilvl w:val="0"/>
                <w:numId w:val="308"/>
              </w:numPr>
              <w:rPr>
                <w:ins w:id="2649" w:author="Peter Bomberg" w:date="2018-01-16T14:05:00Z"/>
              </w:rPr>
            </w:pPr>
            <w:ins w:id="2650"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w:t>
              </w:r>
            </w:ins>
          </w:p>
          <w:p w14:paraId="2426CAD7" w14:textId="758FD6C6" w:rsidR="001F2903" w:rsidRPr="00240AA8" w:rsidRDefault="001F2903" w:rsidP="008B43ED">
            <w:pPr>
              <w:pStyle w:val="ListParagraph"/>
              <w:numPr>
                <w:ilvl w:val="0"/>
                <w:numId w:val="308"/>
              </w:numPr>
              <w:rPr>
                <w:ins w:id="2651" w:author="Peter Bomberg" w:date="2018-01-16T14:05:00Z"/>
              </w:rPr>
            </w:pPr>
            <w:ins w:id="2652"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45F7DC6D" w14:textId="4A981BA4" w:rsidR="00D06D6F" w:rsidRDefault="00D06D6F" w:rsidP="00D06D6F">
            <w:pPr>
              <w:pStyle w:val="ListParagraph"/>
              <w:rPr>
                <w:moveTo w:id="2653" w:author="Peter Bomberg" w:date="2018-01-16T14:05:00Z"/>
              </w:rPr>
            </w:pPr>
            <w:moveToRangeStart w:id="2654" w:author="Peter Bomberg" w:date="2018-01-16T14:05:00Z" w:name="move503874908"/>
          </w:p>
          <w:p w14:paraId="26AE3B73" w14:textId="72CB8A0B" w:rsidR="00F26BA4" w:rsidRDefault="00F26BA4" w:rsidP="008B43ED">
            <w:pPr>
              <w:pStyle w:val="ListParagraph"/>
              <w:numPr>
                <w:ilvl w:val="0"/>
                <w:numId w:val="137"/>
              </w:numPr>
              <w:rPr>
                <w:ins w:id="2655" w:author="Peter Bomberg" w:date="2018-01-16T14:05:00Z"/>
              </w:rPr>
            </w:pPr>
            <w:moveTo w:id="2656" w:author="Peter Bomberg" w:date="2018-01-16T14:05:00Z">
              <w:r>
                <w:t xml:space="preserve">The </w:t>
              </w:r>
            </w:moveTo>
            <w:moveToRangeEnd w:id="2654"/>
            <w:ins w:id="2657" w:author="Peter Bomberg" w:date="2018-01-16T14:05:00Z">
              <w:r w:rsidRPr="00A650B6">
                <w:t>definingSubstance</w:t>
              </w:r>
              <w:r>
                <w:t xml:space="preserve">.code element shall include the </w:t>
              </w:r>
              <w:r w:rsidRPr="00C80C46">
                <w:t>code</w:t>
              </w:r>
              <w:r>
                <w:t>, codeSystem</w:t>
              </w:r>
              <w:r w:rsidRPr="00C80C46">
                <w:t xml:space="preserve"> and </w:t>
              </w:r>
              <w:r w:rsidRPr="00675DAA">
                <w:t>displayName</w:t>
              </w:r>
              <w:r>
                <w:t xml:space="preserve"> attributes and be derived from OID </w:t>
              </w:r>
              <w:r w:rsidRPr="00E8677C">
                <w:t>2.16.840.1.113883.2.20.6.</w:t>
              </w:r>
              <w:r>
                <w:t xml:space="preserve">14, the </w:t>
              </w:r>
              <w:r w:rsidRPr="00675DAA">
                <w:t>displayName</w:t>
              </w:r>
              <w:r>
                <w:t xml:space="preserve"> </w:t>
              </w:r>
              <w:r w:rsidRPr="00675DAA">
                <w:t>shall display the</w:t>
              </w:r>
              <w:r>
                <w:t xml:space="preserve"> appropriate label.</w:t>
              </w:r>
            </w:ins>
          </w:p>
          <w:p w14:paraId="567E1A3C" w14:textId="77777777" w:rsidR="00D55720" w:rsidRDefault="00D55720" w:rsidP="008B43ED">
            <w:pPr>
              <w:pStyle w:val="ListParagraph"/>
              <w:numPr>
                <w:ilvl w:val="0"/>
                <w:numId w:val="309"/>
              </w:numPr>
              <w:rPr>
                <w:ins w:id="2658" w:author="Peter Bomberg" w:date="2018-01-16T14:05:00Z"/>
                <w:highlight w:val="white"/>
              </w:rPr>
            </w:pPr>
            <w:ins w:id="2659" w:author="Peter Bomberg" w:date="2018-01-16T14:05:00Z">
              <w:r w:rsidRPr="002C49C1">
                <w:rPr>
                  <w:highlight w:val="white"/>
                </w:rPr>
                <w:t>SPL Rule 2 identifies that the OID value is incorrect.</w:t>
              </w:r>
            </w:ins>
          </w:p>
          <w:p w14:paraId="3EC149F0" w14:textId="77777777" w:rsidR="00D55720" w:rsidRDefault="00D55720" w:rsidP="008B43ED">
            <w:pPr>
              <w:pStyle w:val="ListParagraph"/>
              <w:numPr>
                <w:ilvl w:val="0"/>
                <w:numId w:val="309"/>
              </w:numPr>
              <w:rPr>
                <w:ins w:id="2660" w:author="Peter Bomberg" w:date="2018-01-16T14:05:00Z"/>
                <w:highlight w:val="white"/>
              </w:rPr>
            </w:pPr>
            <w:ins w:id="2661"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183E435F" w14:textId="77777777" w:rsidR="00D55720" w:rsidRDefault="00D55720" w:rsidP="008B43ED">
            <w:pPr>
              <w:pStyle w:val="ListParagraph"/>
              <w:numPr>
                <w:ilvl w:val="0"/>
                <w:numId w:val="309"/>
              </w:numPr>
              <w:rPr>
                <w:ins w:id="2662" w:author="Peter Bomberg" w:date="2018-01-16T14:05:00Z"/>
                <w:highlight w:val="white"/>
              </w:rPr>
            </w:pPr>
            <w:ins w:id="2663"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27AB5C6B" w14:textId="77777777" w:rsidR="00D55720" w:rsidRDefault="00D55720" w:rsidP="008B43ED">
            <w:pPr>
              <w:pStyle w:val="ListParagraph"/>
              <w:numPr>
                <w:ilvl w:val="0"/>
                <w:numId w:val="309"/>
              </w:numPr>
              <w:rPr>
                <w:ins w:id="2664" w:author="Peter Bomberg" w:date="2018-01-16T14:05:00Z"/>
                <w:highlight w:val="white"/>
              </w:rPr>
            </w:pPr>
            <w:ins w:id="2665"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74054498" w14:textId="77777777" w:rsidR="00D55720" w:rsidRDefault="00D55720" w:rsidP="008B43ED">
            <w:pPr>
              <w:pStyle w:val="ListParagraph"/>
              <w:numPr>
                <w:ilvl w:val="0"/>
                <w:numId w:val="309"/>
              </w:numPr>
              <w:rPr>
                <w:ins w:id="2666" w:author="Peter Bomberg" w:date="2018-01-16T14:05:00Z"/>
                <w:highlight w:val="white"/>
              </w:rPr>
            </w:pPr>
            <w:ins w:id="2667" w:author="Peter Bomberg" w:date="2018-01-16T14:05:00Z">
              <w:r w:rsidRPr="005225FB">
                <w:rPr>
                  <w:highlight w:val="white"/>
                </w:rPr>
                <w:t>SPL Rule 7 identifies that displayName does not match the CV value.</w:t>
              </w:r>
            </w:ins>
          </w:p>
          <w:p w14:paraId="09255F40" w14:textId="4EDE8F32" w:rsidR="00D55720" w:rsidRDefault="00D55720" w:rsidP="008B43ED">
            <w:pPr>
              <w:pStyle w:val="ListParagraph"/>
              <w:numPr>
                <w:ilvl w:val="0"/>
                <w:numId w:val="309"/>
              </w:numPr>
              <w:rPr>
                <w:ins w:id="2668" w:author="Peter Bomberg" w:date="2018-01-16T14:05:00Z"/>
                <w:highlight w:val="white"/>
              </w:rPr>
            </w:pPr>
            <w:ins w:id="2669" w:author="Peter Bomberg" w:date="2018-01-16T14:05:00Z">
              <w:r w:rsidRPr="00515104">
                <w:rPr>
                  <w:highlight w:val="white"/>
                </w:rPr>
                <w:t>SPL Rule 8 identifies that the code is not in the CV or is not contextually correct.</w:t>
              </w:r>
            </w:ins>
          </w:p>
          <w:p w14:paraId="4B284708" w14:textId="374ACDEB" w:rsidR="00A920F6" w:rsidRPr="00515104" w:rsidRDefault="00A920F6" w:rsidP="008B43ED">
            <w:pPr>
              <w:pStyle w:val="ListParagraph"/>
              <w:numPr>
                <w:ilvl w:val="0"/>
                <w:numId w:val="309"/>
              </w:numPr>
              <w:rPr>
                <w:ins w:id="2670" w:author="Peter Bomberg" w:date="2018-01-16T14:05:00Z"/>
                <w:highlight w:val="white"/>
              </w:rPr>
            </w:pPr>
            <w:ins w:id="2671" w:author="Peter Bomberg" w:date="2018-01-16T14:05:00Z">
              <w:r w:rsidRPr="00337A08">
                <w:rPr>
                  <w:sz w:val="22"/>
                  <w:szCs w:val="22"/>
                  <w:highlight w:val="white"/>
                </w:rPr>
                <w:t>SPL Rule 15 identifies that there is a notification flag for the content.</w:t>
              </w:r>
            </w:ins>
          </w:p>
          <w:p w14:paraId="303EC49B" w14:textId="77777777" w:rsidR="00F26BA4" w:rsidRPr="00F26BA4" w:rsidRDefault="00F26BA4" w:rsidP="00F26BA4">
            <w:pPr>
              <w:rPr>
                <w:ins w:id="2672" w:author="Peter Bomberg" w:date="2018-01-16T14:05:00Z"/>
              </w:rPr>
            </w:pPr>
          </w:p>
          <w:p w14:paraId="780F4AC7" w14:textId="77777777" w:rsidR="00D0678F" w:rsidRDefault="0005146B" w:rsidP="008B43ED">
            <w:pPr>
              <w:pStyle w:val="ListParagraph"/>
              <w:numPr>
                <w:ilvl w:val="0"/>
                <w:numId w:val="137"/>
              </w:numPr>
              <w:rPr>
                <w:ins w:id="2673" w:author="Peter Bomberg" w:date="2018-01-16T14:05:00Z"/>
              </w:rPr>
            </w:pPr>
            <w:ins w:id="2674" w:author="Peter Bomberg" w:date="2018-01-16T14:05:00Z">
              <w:r w:rsidRPr="00F44693">
                <w:t>There is an</w:t>
              </w:r>
              <w:r w:rsidR="00F26BA4" w:rsidRPr="00A650B6">
                <w:t xml:space="preserve"> definingSubstance</w:t>
              </w:r>
              <w:r w:rsidR="00F26BA4">
                <w:t>.</w:t>
              </w:r>
            </w:ins>
            <w:r w:rsidRPr="00A650B6">
              <w:t>name</w:t>
            </w:r>
            <w:r>
              <w:t xml:space="preserve"> element</w:t>
            </w:r>
            <w:ins w:id="2675" w:author="Peter Bomberg" w:date="2018-01-16T14:05:00Z">
              <w:r w:rsidR="00F26BA4">
                <w:t xml:space="preserve">, that shall match the </w:t>
              </w:r>
              <w:r w:rsidR="008B43ED">
                <w:fldChar w:fldCharType="begin"/>
              </w:r>
              <w:r w:rsidR="008B43ED">
                <w:instrText xml:space="preserve"> HYPERLINK "mailto:definingSubstance.code@displayName" </w:instrText>
              </w:r>
              <w:r w:rsidR="008B43ED">
                <w:fldChar w:fldCharType="separate"/>
              </w:r>
              <w:r w:rsidR="00F26BA4" w:rsidRPr="007B377A">
                <w:rPr>
                  <w:rStyle w:val="Hyperlink"/>
                </w:rPr>
                <w:t>definingSubstance.code@displayName</w:t>
              </w:r>
              <w:r w:rsidR="008B43ED">
                <w:rPr>
                  <w:rStyle w:val="Hyperlink"/>
                </w:rPr>
                <w:fldChar w:fldCharType="end"/>
              </w:r>
              <w:r w:rsidR="00F26BA4">
                <w:t xml:space="preserve"> attribute</w:t>
              </w:r>
            </w:ins>
          </w:p>
          <w:p w14:paraId="578D2925" w14:textId="777D724E" w:rsidR="00D55720" w:rsidRPr="00C5124D" w:rsidRDefault="00D55720" w:rsidP="008B43ED">
            <w:pPr>
              <w:pStyle w:val="ListParagraph"/>
              <w:numPr>
                <w:ilvl w:val="0"/>
                <w:numId w:val="310"/>
              </w:numPr>
              <w:rPr>
                <w:ins w:id="2676" w:author="Peter Bomberg" w:date="2018-01-16T14:05:00Z"/>
              </w:rPr>
            </w:pPr>
            <w:ins w:id="2677"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63C46D76" w14:textId="16023E93" w:rsidR="00D55720" w:rsidRDefault="00D55720" w:rsidP="008B43ED">
            <w:pPr>
              <w:pStyle w:val="ListParagraph"/>
              <w:numPr>
                <w:ilvl w:val="0"/>
                <w:numId w:val="310"/>
              </w:numPr>
              <w:rPr>
                <w:ins w:id="2678" w:author="Peter Bomberg" w:date="2018-01-16T14:05:00Z"/>
              </w:rPr>
            </w:pPr>
            <w:ins w:id="2679"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7568A842" w14:textId="18CF4CDD" w:rsidR="00D55720" w:rsidRPr="00D55720" w:rsidRDefault="00D55720" w:rsidP="008B43ED">
            <w:pPr>
              <w:pStyle w:val="ListParagraph"/>
              <w:numPr>
                <w:ilvl w:val="0"/>
                <w:numId w:val="310"/>
              </w:numPr>
            </w:pPr>
            <w:ins w:id="2680" w:author="Peter Bomberg" w:date="2018-01-16T14:05:00Z">
              <w:r>
                <w:t xml:space="preserve">SPL Rule 7 </w:t>
              </w:r>
              <w:r w:rsidRPr="00AF4E8C">
                <w:t xml:space="preserve">identifies that </w:t>
              </w:r>
              <w:r>
                <w:t>label does not match the CV.</w:t>
              </w:r>
            </w:ins>
          </w:p>
        </w:tc>
      </w:tr>
    </w:tbl>
    <w:p w14:paraId="302E0F6B" w14:textId="77777777" w:rsidR="00D0678F" w:rsidRPr="005565BD" w:rsidRDefault="00D0678F"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5B73BB4D" w14:textId="77777777" w:rsidTr="001F7952">
        <w:trPr>
          <w:trHeight w:val="580"/>
          <w:tblHeader/>
        </w:trPr>
        <w:tc>
          <w:tcPr>
            <w:tcW w:w="2358" w:type="dxa"/>
            <w:shd w:val="clear" w:color="auto" w:fill="808080"/>
          </w:tcPr>
          <w:p w14:paraId="72124C44" w14:textId="77777777" w:rsidR="00A32EB7" w:rsidRPr="00F53457" w:rsidRDefault="00A32EB7" w:rsidP="0080029F">
            <w:r w:rsidRPr="00675DAA">
              <w:t>Element</w:t>
            </w:r>
          </w:p>
        </w:tc>
        <w:tc>
          <w:tcPr>
            <w:tcW w:w="1260" w:type="dxa"/>
            <w:shd w:val="clear" w:color="auto" w:fill="808080"/>
          </w:tcPr>
          <w:p w14:paraId="4304C916" w14:textId="77777777" w:rsidR="00A32EB7" w:rsidRPr="00675DAA" w:rsidRDefault="00A32EB7" w:rsidP="0080029F">
            <w:r w:rsidRPr="00675DAA">
              <w:t>Attribute</w:t>
            </w:r>
          </w:p>
        </w:tc>
        <w:tc>
          <w:tcPr>
            <w:tcW w:w="1260" w:type="dxa"/>
            <w:shd w:val="clear" w:color="auto" w:fill="808080"/>
          </w:tcPr>
          <w:p w14:paraId="29A3188D" w14:textId="77777777" w:rsidR="00A32EB7" w:rsidRPr="00F53457" w:rsidRDefault="00A32EB7" w:rsidP="0080029F">
            <w:r w:rsidRPr="00675DAA">
              <w:t>Cardinality</w:t>
            </w:r>
          </w:p>
        </w:tc>
        <w:tc>
          <w:tcPr>
            <w:tcW w:w="1350" w:type="dxa"/>
            <w:shd w:val="clear" w:color="auto" w:fill="808080"/>
          </w:tcPr>
          <w:p w14:paraId="70F19E9B" w14:textId="77777777" w:rsidR="00A32EB7" w:rsidRPr="00675DAA" w:rsidRDefault="00A32EB7" w:rsidP="0080029F">
            <w:r w:rsidRPr="00675DAA">
              <w:t>Value(s) Allowed</w:t>
            </w:r>
          </w:p>
          <w:p w14:paraId="005E81CB" w14:textId="77777777" w:rsidR="00A32EB7" w:rsidRPr="00675DAA" w:rsidRDefault="00A32EB7" w:rsidP="0080029F">
            <w:r w:rsidRPr="00675DAA">
              <w:t>Examples</w:t>
            </w:r>
          </w:p>
        </w:tc>
        <w:tc>
          <w:tcPr>
            <w:tcW w:w="3330" w:type="dxa"/>
            <w:shd w:val="clear" w:color="auto" w:fill="808080"/>
          </w:tcPr>
          <w:p w14:paraId="44A6085C" w14:textId="77777777" w:rsidR="00A32EB7" w:rsidRPr="00675DAA" w:rsidRDefault="00A32EB7" w:rsidP="0080029F">
            <w:r w:rsidRPr="00675DAA">
              <w:t>Description</w:t>
            </w:r>
          </w:p>
          <w:p w14:paraId="309B936E" w14:textId="77777777" w:rsidR="00A32EB7" w:rsidRPr="00675DAA" w:rsidRDefault="00A32EB7" w:rsidP="0080029F">
            <w:r w:rsidRPr="00675DAA">
              <w:t>Instructions</w:t>
            </w:r>
          </w:p>
        </w:tc>
      </w:tr>
      <w:tr w:rsidR="00A32EB7" w:rsidRPr="00675DAA" w14:paraId="36DA189D" w14:textId="77777777" w:rsidTr="001F7952">
        <w:tc>
          <w:tcPr>
            <w:tcW w:w="2358" w:type="dxa"/>
          </w:tcPr>
          <w:p w14:paraId="01E558BC" w14:textId="77777777" w:rsidR="00A32EB7" w:rsidRPr="00675DAA" w:rsidRDefault="00A32EB7" w:rsidP="0080029F">
            <w:r w:rsidRPr="00A250B0">
              <w:t>asContent</w:t>
            </w:r>
          </w:p>
        </w:tc>
        <w:tc>
          <w:tcPr>
            <w:tcW w:w="1260" w:type="dxa"/>
            <w:shd w:val="clear" w:color="auto" w:fill="D9D9D9"/>
          </w:tcPr>
          <w:p w14:paraId="5689DD04" w14:textId="77777777" w:rsidR="00A32EB7" w:rsidRPr="00675DAA" w:rsidRDefault="00A32EB7" w:rsidP="0080029F">
            <w:r w:rsidRPr="00675DAA">
              <w:t>N/A</w:t>
            </w:r>
          </w:p>
        </w:tc>
        <w:tc>
          <w:tcPr>
            <w:tcW w:w="1260" w:type="dxa"/>
            <w:shd w:val="clear" w:color="auto" w:fill="D9D9D9"/>
          </w:tcPr>
          <w:p w14:paraId="01F0CF8E" w14:textId="77777777" w:rsidR="00A32EB7" w:rsidRPr="00675DAA" w:rsidRDefault="00A32EB7" w:rsidP="0080029F">
            <w:r w:rsidRPr="00675DAA">
              <w:t>1:1</w:t>
            </w:r>
          </w:p>
        </w:tc>
        <w:tc>
          <w:tcPr>
            <w:tcW w:w="1350" w:type="dxa"/>
            <w:shd w:val="clear" w:color="auto" w:fill="D9D9D9"/>
          </w:tcPr>
          <w:p w14:paraId="0E5730B0" w14:textId="77777777" w:rsidR="00A32EB7" w:rsidRPr="00675DAA" w:rsidRDefault="00A32EB7" w:rsidP="0080029F"/>
        </w:tc>
        <w:tc>
          <w:tcPr>
            <w:tcW w:w="3330" w:type="dxa"/>
            <w:shd w:val="clear" w:color="auto" w:fill="D9D9D9"/>
          </w:tcPr>
          <w:p w14:paraId="41F388F6" w14:textId="77777777" w:rsidR="00A32EB7" w:rsidRPr="00675DAA" w:rsidRDefault="00A32EB7" w:rsidP="0080029F"/>
        </w:tc>
      </w:tr>
      <w:tr w:rsidR="00A32EB7" w:rsidRPr="00675DAA" w14:paraId="5C0B1E8C" w14:textId="77777777" w:rsidTr="001F7952">
        <w:tc>
          <w:tcPr>
            <w:tcW w:w="2358" w:type="dxa"/>
            <w:shd w:val="clear" w:color="auto" w:fill="808080"/>
          </w:tcPr>
          <w:p w14:paraId="67EF114E" w14:textId="77777777" w:rsidR="00A32EB7" w:rsidRPr="00675DAA" w:rsidRDefault="00A32EB7" w:rsidP="0080029F">
            <w:r w:rsidRPr="00675DAA">
              <w:t>Conformance</w:t>
            </w:r>
          </w:p>
        </w:tc>
        <w:tc>
          <w:tcPr>
            <w:tcW w:w="7200" w:type="dxa"/>
            <w:gridSpan w:val="4"/>
          </w:tcPr>
          <w:p w14:paraId="69DC8F99" w14:textId="58052233" w:rsidR="001F002D" w:rsidRDefault="001F002D" w:rsidP="008B43ED">
            <w:pPr>
              <w:pStyle w:val="ListParagraph"/>
              <w:numPr>
                <w:ilvl w:val="0"/>
                <w:numId w:val="136"/>
              </w:numPr>
              <w:rPr>
                <w:ins w:id="2681" w:author="Peter Bomberg" w:date="2018-01-16T14:05:00Z"/>
              </w:rPr>
            </w:pPr>
            <w:ins w:id="2682" w:author="Peter Bomberg" w:date="2018-01-16T14:05:00Z">
              <w:r>
                <w:t>There is a q</w:t>
              </w:r>
              <w:r w:rsidRPr="001F002D">
                <w:t>uantity</w:t>
              </w:r>
              <w:r>
                <w:t xml:space="preserve"> element</w:t>
              </w:r>
            </w:ins>
          </w:p>
          <w:p w14:paraId="65D1D360" w14:textId="77777777" w:rsidR="00D66447" w:rsidRDefault="00D66447" w:rsidP="008B43ED">
            <w:pPr>
              <w:pStyle w:val="ListParagraph"/>
              <w:numPr>
                <w:ilvl w:val="0"/>
                <w:numId w:val="311"/>
              </w:numPr>
              <w:rPr>
                <w:ins w:id="2683" w:author="Peter Bomberg" w:date="2018-01-16T14:05:00Z"/>
              </w:rPr>
            </w:pPr>
            <w:ins w:id="268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0F04E8F7" w14:textId="524F4E1F" w:rsidR="00D66447" w:rsidRPr="00240AA8" w:rsidRDefault="00D66447" w:rsidP="008B43ED">
            <w:pPr>
              <w:pStyle w:val="ListParagraph"/>
              <w:numPr>
                <w:ilvl w:val="0"/>
                <w:numId w:val="311"/>
              </w:numPr>
              <w:rPr>
                <w:ins w:id="2685" w:author="Peter Bomberg" w:date="2018-01-16T14:05:00Z"/>
              </w:rPr>
            </w:pPr>
            <w:ins w:id="2686" w:author="Peter Bomberg" w:date="2018-01-16T14:05:00Z">
              <w:r w:rsidRPr="00D66447">
                <w:rPr>
                  <w:highlight w:val="white"/>
                </w:rPr>
                <w:t xml:space="preserve">SPL Rule 4 identifies that the </w:t>
              </w:r>
              <w:r w:rsidRPr="00D00628">
                <w:t>element has been defined</w:t>
              </w:r>
              <w:r>
                <w:t xml:space="preserve"> more than once, this will trigger a schema validation </w:t>
              </w:r>
              <w:r w:rsidR="0075626F">
                <w:t>error.</w:t>
              </w:r>
            </w:ins>
          </w:p>
          <w:p w14:paraId="57FDE8B3" w14:textId="2CE60B4A" w:rsidR="000951CE" w:rsidRDefault="000951CE" w:rsidP="00D66447">
            <w:pPr>
              <w:pStyle w:val="ListParagraph"/>
              <w:ind w:left="360"/>
              <w:rPr>
                <w:ins w:id="2687" w:author="Peter Bomberg" w:date="2018-01-16T14:05:00Z"/>
              </w:rPr>
            </w:pPr>
          </w:p>
          <w:p w14:paraId="50040BB6" w14:textId="48BD05F9" w:rsidR="001F002D" w:rsidRDefault="001F002D" w:rsidP="008B43ED">
            <w:pPr>
              <w:pStyle w:val="ListParagraph"/>
              <w:numPr>
                <w:ilvl w:val="0"/>
                <w:numId w:val="136"/>
              </w:numPr>
              <w:rPr>
                <w:ins w:id="2688" w:author="Peter Bomberg" w:date="2018-01-16T14:05:00Z"/>
              </w:rPr>
            </w:pPr>
            <w:ins w:id="2689" w:author="Peter Bomberg" w:date="2018-01-16T14:05:00Z">
              <w:r>
                <w:t>There is a q</w:t>
              </w:r>
              <w:r w:rsidRPr="001F002D">
                <w:t>uantity</w:t>
              </w:r>
              <w:r>
                <w:t>.numerator element</w:t>
              </w:r>
            </w:ins>
          </w:p>
          <w:p w14:paraId="7CAEFEAB" w14:textId="69FD42A6" w:rsidR="00D66447" w:rsidRDefault="00D66447" w:rsidP="008B43ED">
            <w:pPr>
              <w:pStyle w:val="ListParagraph"/>
              <w:numPr>
                <w:ilvl w:val="0"/>
                <w:numId w:val="312"/>
              </w:numPr>
              <w:rPr>
                <w:ins w:id="2690" w:author="Peter Bomberg" w:date="2018-01-16T14:05:00Z"/>
              </w:rPr>
            </w:pPr>
            <w:ins w:id="2691"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5C48C11F" w14:textId="01DBB6C5" w:rsidR="00D66447" w:rsidRPr="00240AA8" w:rsidRDefault="00D66447" w:rsidP="008B43ED">
            <w:pPr>
              <w:pStyle w:val="ListParagraph"/>
              <w:numPr>
                <w:ilvl w:val="0"/>
                <w:numId w:val="312"/>
              </w:numPr>
              <w:rPr>
                <w:ins w:id="2692" w:author="Peter Bomberg" w:date="2018-01-16T14:05:00Z"/>
              </w:rPr>
            </w:pPr>
            <w:ins w:id="2693"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169AF468" w14:textId="7129A424" w:rsidR="00D66447" w:rsidRDefault="00D66447" w:rsidP="00D66447">
            <w:pPr>
              <w:pStyle w:val="ListParagraph"/>
              <w:ind w:left="360"/>
              <w:rPr>
                <w:ins w:id="2694" w:author="Peter Bomberg" w:date="2018-01-16T14:05:00Z"/>
              </w:rPr>
            </w:pPr>
          </w:p>
          <w:p w14:paraId="42B46629" w14:textId="48D916BD" w:rsidR="0023380C" w:rsidRDefault="0023380C" w:rsidP="008B43ED">
            <w:pPr>
              <w:pStyle w:val="ListParagraph"/>
              <w:numPr>
                <w:ilvl w:val="0"/>
                <w:numId w:val="136"/>
              </w:numPr>
            </w:pPr>
            <w:r>
              <w:t xml:space="preserve">The numerator </w:t>
            </w:r>
            <w:ins w:id="2695" w:author="Peter Bomberg" w:date="2018-01-16T14:05:00Z">
              <w:r w:rsidR="006E4457">
                <w:t xml:space="preserve">element </w:t>
              </w:r>
            </w:ins>
            <w:r>
              <w:t>has</w:t>
            </w:r>
            <w:r w:rsidRPr="00C80C46">
              <w:t xml:space="preserve"> a value </w:t>
            </w:r>
            <w:ins w:id="2696" w:author="Peter Bomberg" w:date="2018-01-16T14:05:00Z">
              <w:r w:rsidR="006E4457">
                <w:t xml:space="preserve">attribute that is </w:t>
              </w:r>
            </w:ins>
            <w:r w:rsidRPr="00C80C46">
              <w:t xml:space="preserve">greater than zero and a unit </w:t>
            </w:r>
            <w:ins w:id="2697" w:author="Peter Bomberg" w:date="2018-01-16T14:05:00Z">
              <w:r w:rsidR="006E4457">
                <w:t xml:space="preserve">attribute </w:t>
              </w:r>
            </w:ins>
            <w:r>
              <w:t xml:space="preserve">derived from OID </w:t>
            </w:r>
            <w:r>
              <w:rPr>
                <w:rFonts w:eastAsia="Times New Roman"/>
                <w:lang w:eastAsia="de-DE"/>
              </w:rPr>
              <w:t>2.16.840.1.113883.2.20.6.38</w:t>
            </w:r>
          </w:p>
          <w:p w14:paraId="2FCF1CE5" w14:textId="5BB2380E" w:rsidR="0023380C" w:rsidRDefault="0023380C" w:rsidP="008B43ED">
            <w:pPr>
              <w:pStyle w:val="ListParagraph"/>
              <w:numPr>
                <w:ilvl w:val="0"/>
                <w:numId w:val="314"/>
              </w:numPr>
              <w:rPr>
                <w:ins w:id="2698" w:author="Peter Bomberg" w:date="2018-01-16T14:05:00Z"/>
                <w:highlight w:val="white"/>
              </w:rPr>
            </w:pPr>
            <w:ins w:id="2699" w:author="Peter Bomberg" w:date="2018-01-16T14:05:00Z">
              <w:r>
                <w:rPr>
                  <w:highlight w:val="white"/>
                </w:rPr>
                <w:t xml:space="preserve">SPL Rule 5 </w:t>
              </w:r>
              <w:r w:rsidRPr="00334410">
                <w:rPr>
                  <w:highlight w:val="white"/>
                </w:rPr>
                <w:t xml:space="preserve">identifies that </w:t>
              </w:r>
              <w:r>
                <w:rPr>
                  <w:highlight w:val="white"/>
                </w:rPr>
                <w:t>the (</w:t>
              </w:r>
              <w:r w:rsidRPr="00C80C46">
                <w:t>value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37945A7A" w14:textId="508C8863" w:rsidR="0023380C" w:rsidRDefault="0023380C" w:rsidP="008B43ED">
            <w:pPr>
              <w:pStyle w:val="ListParagraph"/>
              <w:numPr>
                <w:ilvl w:val="0"/>
                <w:numId w:val="314"/>
              </w:numPr>
              <w:rPr>
                <w:ins w:id="2700" w:author="Peter Bomberg" w:date="2018-01-16T14:05:00Z"/>
                <w:highlight w:val="white"/>
              </w:rPr>
            </w:pPr>
            <w:ins w:id="2701" w:author="Peter Bomberg" w:date="2018-01-16T14:05:00Z">
              <w:r>
                <w:rPr>
                  <w:highlight w:val="white"/>
                </w:rPr>
                <w:t xml:space="preserve">SPL Rule 5 </w:t>
              </w:r>
              <w:r w:rsidRPr="00334410">
                <w:rPr>
                  <w:highlight w:val="white"/>
                </w:rPr>
                <w:t xml:space="preserve">identifies that </w:t>
              </w:r>
              <w:r>
                <w:rPr>
                  <w:highlight w:val="white"/>
                </w:rPr>
                <w:t>the (</w:t>
              </w:r>
              <w:r w:rsidRPr="00C80C46">
                <w:t>unit</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35F9816" w14:textId="405D5058" w:rsidR="0023380C" w:rsidRDefault="0023380C" w:rsidP="008B43ED">
            <w:pPr>
              <w:pStyle w:val="ListParagraph"/>
              <w:numPr>
                <w:ilvl w:val="0"/>
                <w:numId w:val="314"/>
              </w:numPr>
              <w:rPr>
                <w:ins w:id="2702" w:author="Peter Bomberg" w:date="2018-01-16T14:05:00Z"/>
                <w:highlight w:val="white"/>
              </w:rPr>
            </w:pPr>
            <w:ins w:id="2703" w:author="Peter Bomberg" w:date="2018-01-16T14:05:00Z">
              <w:r w:rsidRPr="00515104">
                <w:rPr>
                  <w:highlight w:val="white"/>
                </w:rPr>
                <w:t xml:space="preserve">SPL Rule 8 identifies that the </w:t>
              </w:r>
              <w:r>
                <w:rPr>
                  <w:highlight w:val="white"/>
                </w:rPr>
                <w:t xml:space="preserve">unit </w:t>
              </w:r>
              <w:r w:rsidRPr="00515104">
                <w:rPr>
                  <w:highlight w:val="white"/>
                </w:rPr>
                <w:t>is not in the CV or is not contextually correct.</w:t>
              </w:r>
            </w:ins>
          </w:p>
          <w:p w14:paraId="19676EF4" w14:textId="77777777" w:rsidR="00A920F6" w:rsidRPr="00A920F6" w:rsidRDefault="00A920F6" w:rsidP="008B43ED">
            <w:pPr>
              <w:pStyle w:val="ListParagraph"/>
              <w:numPr>
                <w:ilvl w:val="0"/>
                <w:numId w:val="314"/>
              </w:numPr>
              <w:rPr>
                <w:ins w:id="2704" w:author="Peter Bomberg" w:date="2018-01-16T14:05:00Z"/>
                <w:highlight w:val="white"/>
              </w:rPr>
            </w:pPr>
            <w:ins w:id="2705" w:author="Peter Bomberg" w:date="2018-01-16T14:05:00Z">
              <w:r w:rsidRPr="00337A08">
                <w:rPr>
                  <w:sz w:val="22"/>
                  <w:szCs w:val="22"/>
                  <w:highlight w:val="white"/>
                </w:rPr>
                <w:t>SPL Rule 15 identifies that there is a notification flag for the content.</w:t>
              </w:r>
            </w:ins>
          </w:p>
          <w:p w14:paraId="4EAABD68" w14:textId="77777777" w:rsidR="00A920F6" w:rsidRDefault="0023380C" w:rsidP="008B43ED">
            <w:pPr>
              <w:pStyle w:val="ListParagraph"/>
              <w:numPr>
                <w:ilvl w:val="0"/>
                <w:numId w:val="314"/>
              </w:numPr>
              <w:rPr>
                <w:ins w:id="2706" w:author="Peter Bomberg" w:date="2018-01-16T14:05:00Z"/>
                <w:highlight w:val="white"/>
              </w:rPr>
            </w:pPr>
            <w:ins w:id="2707" w:author="Peter Bomberg" w:date="2018-01-16T14:05:00Z">
              <w:r w:rsidRPr="00A920F6">
                <w:rPr>
                  <w:highlight w:val="white"/>
                </w:rPr>
                <w:t>SPL Rule 30 identifies that the value is 0.</w:t>
              </w:r>
            </w:ins>
          </w:p>
          <w:p w14:paraId="54A3A105" w14:textId="11679ACF" w:rsidR="0023380C" w:rsidRPr="00A920F6" w:rsidRDefault="0023380C" w:rsidP="008B43ED">
            <w:pPr>
              <w:pStyle w:val="ListParagraph"/>
              <w:numPr>
                <w:ilvl w:val="0"/>
                <w:numId w:val="314"/>
              </w:numPr>
              <w:rPr>
                <w:ins w:id="2708" w:author="Peter Bomberg" w:date="2018-01-16T14:05:00Z"/>
                <w:highlight w:val="white"/>
              </w:rPr>
            </w:pPr>
            <w:ins w:id="2709" w:author="Peter Bomberg" w:date="2018-01-16T14:05:00Z">
              <w:r w:rsidRPr="00A920F6">
                <w:rPr>
                  <w:highlight w:val="white"/>
                </w:rPr>
                <w:t>SPL Rule 31 identifies that the value is not an integer.</w:t>
              </w:r>
            </w:ins>
          </w:p>
          <w:p w14:paraId="658AF8FB" w14:textId="77777777" w:rsidR="0023380C" w:rsidRDefault="0023380C" w:rsidP="00D66447">
            <w:pPr>
              <w:pStyle w:val="ListParagraph"/>
              <w:ind w:left="360"/>
              <w:rPr>
                <w:ins w:id="2710" w:author="Peter Bomberg" w:date="2018-01-16T14:05:00Z"/>
              </w:rPr>
            </w:pPr>
          </w:p>
          <w:p w14:paraId="5149DACC" w14:textId="28EFF8E8" w:rsidR="001F002D" w:rsidRDefault="001F002D" w:rsidP="008B43ED">
            <w:pPr>
              <w:pStyle w:val="ListParagraph"/>
              <w:numPr>
                <w:ilvl w:val="0"/>
                <w:numId w:val="136"/>
              </w:numPr>
              <w:rPr>
                <w:ins w:id="2711" w:author="Peter Bomberg" w:date="2018-01-16T14:05:00Z"/>
              </w:rPr>
            </w:pPr>
            <w:ins w:id="2712" w:author="Peter Bomberg" w:date="2018-01-16T14:05:00Z">
              <w:r>
                <w:t>There is a q</w:t>
              </w:r>
              <w:r w:rsidRPr="001F002D">
                <w:t>uantity</w:t>
              </w:r>
              <w:r>
                <w:t>.d</w:t>
              </w:r>
              <w:r w:rsidRPr="001F002D">
                <w:t>enominator</w:t>
              </w:r>
              <w:r>
                <w:t xml:space="preserve"> element</w:t>
              </w:r>
            </w:ins>
          </w:p>
          <w:p w14:paraId="693718A7" w14:textId="34FFB88C" w:rsidR="008B5D35" w:rsidRDefault="008B5D35" w:rsidP="008B43ED">
            <w:pPr>
              <w:pStyle w:val="ListParagraph"/>
              <w:numPr>
                <w:ilvl w:val="0"/>
                <w:numId w:val="313"/>
              </w:numPr>
              <w:rPr>
                <w:ins w:id="2713" w:author="Peter Bomberg" w:date="2018-01-16T14:05:00Z"/>
              </w:rPr>
            </w:pPr>
            <w:ins w:id="271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01B9AFE4" w14:textId="2AE54813" w:rsidR="008B5D35" w:rsidRPr="00240AA8" w:rsidRDefault="008B5D35" w:rsidP="008B43ED">
            <w:pPr>
              <w:pStyle w:val="ListParagraph"/>
              <w:numPr>
                <w:ilvl w:val="0"/>
                <w:numId w:val="313"/>
              </w:numPr>
              <w:rPr>
                <w:ins w:id="2715" w:author="Peter Bomberg" w:date="2018-01-16T14:05:00Z"/>
              </w:rPr>
            </w:pPr>
            <w:ins w:id="2716"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3AFA0DB0" w14:textId="77777777" w:rsidR="008B5D35" w:rsidRDefault="008B5D35" w:rsidP="001F002D">
            <w:pPr>
              <w:pStyle w:val="ListParagraph"/>
              <w:ind w:left="360"/>
              <w:rPr>
                <w:ins w:id="2717" w:author="Peter Bomberg" w:date="2018-01-16T14:05:00Z"/>
              </w:rPr>
            </w:pPr>
          </w:p>
          <w:p w14:paraId="6344ADCA" w14:textId="153852CF" w:rsidR="002411EC" w:rsidRDefault="002411EC" w:rsidP="008B43ED">
            <w:pPr>
              <w:pStyle w:val="ListParagraph"/>
              <w:numPr>
                <w:ilvl w:val="0"/>
                <w:numId w:val="136"/>
              </w:numPr>
            </w:pPr>
            <w:r>
              <w:t>The d</w:t>
            </w:r>
            <w:r w:rsidRPr="00C80C46">
              <w:t xml:space="preserve">enominator </w:t>
            </w:r>
            <w:ins w:id="2718" w:author="Peter Bomberg" w:date="2018-01-16T14:05:00Z">
              <w:r w:rsidR="006E4457">
                <w:t xml:space="preserve">element </w:t>
              </w:r>
            </w:ins>
            <w:r w:rsidRPr="00C80C46">
              <w:t xml:space="preserve">has value </w:t>
            </w:r>
            <w:del w:id="2719" w:author="Peter Bomberg" w:date="2018-01-16T14:05:00Z">
              <w:r w:rsidRPr="00C80C46">
                <w:delText>1</w:delText>
              </w:r>
            </w:del>
            <w:ins w:id="2720" w:author="Peter Bomberg" w:date="2018-01-16T14:05:00Z">
              <w:r w:rsidR="006E4457">
                <w:t>attribute</w:t>
              </w:r>
            </w:ins>
            <w:r w:rsidR="006E4457">
              <w:t xml:space="preserve"> </w:t>
            </w:r>
            <w:r w:rsidRPr="00C80C46">
              <w:t xml:space="preserve">and </w:t>
            </w:r>
            <w:r>
              <w:t xml:space="preserve">a </w:t>
            </w:r>
            <w:r w:rsidRPr="00C80C46">
              <w:t xml:space="preserve">unit </w:t>
            </w:r>
            <w:del w:id="2721" w:author="Peter Bomberg" w:date="2018-01-16T14:05:00Z">
              <w:r>
                <w:delText xml:space="preserve">of </w:delText>
              </w:r>
              <w:r w:rsidRPr="00C80C46">
                <w:delText xml:space="preserve">“1” </w:delText>
              </w:r>
            </w:del>
            <w:ins w:id="2722" w:author="Peter Bomberg" w:date="2018-01-16T14:05:00Z">
              <w:r w:rsidR="006E4457">
                <w:t xml:space="preserve">attribute that </w:t>
              </w:r>
              <w:r w:rsidR="001F7952">
                <w:t xml:space="preserve">both </w:t>
              </w:r>
              <w:r w:rsidR="006E4457">
                <w:t xml:space="preserve">equals </w:t>
              </w:r>
              <w:r w:rsidR="001F7952">
                <w:t>“</w:t>
              </w:r>
              <w:r w:rsidRPr="00C80C46">
                <w:t>1</w:t>
              </w:r>
              <w:r w:rsidR="001F7952">
                <w:t>”</w:t>
              </w:r>
              <w:r w:rsidR="006E4457">
                <w:t>.</w:t>
              </w:r>
            </w:ins>
          </w:p>
          <w:p w14:paraId="529E9492" w14:textId="2C1CCE60" w:rsidR="006E4457" w:rsidRPr="006E4457" w:rsidRDefault="006E4457" w:rsidP="008B43ED">
            <w:pPr>
              <w:pStyle w:val="ListParagraph"/>
              <w:numPr>
                <w:ilvl w:val="0"/>
                <w:numId w:val="315"/>
              </w:numPr>
              <w:rPr>
                <w:ins w:id="2723" w:author="Peter Bomberg" w:date="2018-01-16T14:05:00Z"/>
                <w:highlight w:val="white"/>
              </w:rPr>
            </w:pPr>
            <w:ins w:id="2724" w:author="Peter Bomberg" w:date="2018-01-16T14:05:00Z">
              <w:r w:rsidRPr="006E4457">
                <w:rPr>
                  <w:highlight w:val="white"/>
                </w:rPr>
                <w:t xml:space="preserve">SPL Rule 10 identifies that the </w:t>
              </w:r>
              <w:r w:rsidR="00440292">
                <w:rPr>
                  <w:highlight w:val="white"/>
                </w:rPr>
                <w:t>(</w:t>
              </w:r>
              <w:r w:rsidRPr="00C80C46">
                <w:t>value</w:t>
              </w:r>
              <w:r w:rsidR="00440292">
                <w:t>)</w:t>
              </w:r>
              <w:r w:rsidRPr="00C80C46">
                <w:t xml:space="preserve"> </w:t>
              </w:r>
              <w:r w:rsidRPr="006E4457">
                <w:rPr>
                  <w:highlight w:val="white"/>
                </w:rPr>
                <w:t>attribute value is incorrect</w:t>
              </w:r>
              <w:r>
                <w:rPr>
                  <w:highlight w:val="white"/>
                </w:rPr>
                <w:t>.</w:t>
              </w:r>
            </w:ins>
          </w:p>
          <w:p w14:paraId="6B94E592" w14:textId="183C594F" w:rsidR="006E4457" w:rsidRPr="006E4457" w:rsidRDefault="006E4457" w:rsidP="008B43ED">
            <w:pPr>
              <w:pStyle w:val="ListParagraph"/>
              <w:numPr>
                <w:ilvl w:val="0"/>
                <w:numId w:val="315"/>
              </w:numPr>
              <w:rPr>
                <w:ins w:id="2725" w:author="Peter Bomberg" w:date="2018-01-16T14:05:00Z"/>
                <w:highlight w:val="white"/>
              </w:rPr>
            </w:pPr>
            <w:ins w:id="2726" w:author="Peter Bomberg" w:date="2018-01-16T14:05:00Z">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w:t>
              </w:r>
            </w:ins>
          </w:p>
          <w:p w14:paraId="0BCE01CC" w14:textId="257902FA" w:rsidR="006E4457" w:rsidRDefault="006E4457" w:rsidP="001F7952">
            <w:pPr>
              <w:rPr>
                <w:ins w:id="2727" w:author="Peter Bomberg" w:date="2018-01-16T14:05:00Z"/>
              </w:rPr>
            </w:pPr>
          </w:p>
          <w:p w14:paraId="5CCC137F" w14:textId="5B01CF5E" w:rsidR="002411EC" w:rsidRDefault="002411EC" w:rsidP="008B43ED">
            <w:pPr>
              <w:pStyle w:val="ListParagraph"/>
              <w:numPr>
                <w:ilvl w:val="0"/>
                <w:numId w:val="136"/>
              </w:numPr>
            </w:pPr>
            <w:r w:rsidRPr="00C80C46">
              <w:t xml:space="preserve">If the product has parts, then the initial numerator value and unit is “1” </w:t>
            </w:r>
          </w:p>
          <w:p w14:paraId="1A9938EA" w14:textId="5ADFFB1B" w:rsidR="001F7952" w:rsidRPr="006E4457" w:rsidRDefault="001F7952" w:rsidP="008B43ED">
            <w:pPr>
              <w:pStyle w:val="ListParagraph"/>
              <w:numPr>
                <w:ilvl w:val="0"/>
                <w:numId w:val="316"/>
              </w:numPr>
              <w:rPr>
                <w:ins w:id="2728" w:author="Peter Bomberg" w:date="2018-01-16T14:05:00Z"/>
                <w:highlight w:val="white"/>
              </w:rPr>
            </w:pPr>
            <w:ins w:id="2729" w:author="Peter Bomberg" w:date="2018-01-16T14:05:00Z">
              <w:r w:rsidRPr="006E4457">
                <w:rPr>
                  <w:highlight w:val="white"/>
                </w:rPr>
                <w:t xml:space="preserve">SPL Rule 10 identifies that the </w:t>
              </w:r>
              <w:r w:rsidR="00440292">
                <w:rPr>
                  <w:highlight w:val="white"/>
                </w:rPr>
                <w:t>(</w:t>
              </w:r>
              <w:r w:rsidRPr="00C80C46">
                <w:t>value</w:t>
              </w:r>
              <w:r w:rsidR="00440292">
                <w:t>)</w:t>
              </w:r>
              <w:r w:rsidRPr="00C80C46">
                <w:t xml:space="preserve"> </w:t>
              </w:r>
              <w:r w:rsidRPr="006E4457">
                <w:rPr>
                  <w:highlight w:val="white"/>
                </w:rPr>
                <w:t>attribute value is incorrect</w:t>
              </w:r>
              <w:r>
                <w:rPr>
                  <w:highlight w:val="white"/>
                </w:rPr>
                <w:t>, based on the product structure.</w:t>
              </w:r>
            </w:ins>
          </w:p>
          <w:p w14:paraId="032916B8" w14:textId="76AEC3E3" w:rsidR="001F7952" w:rsidRPr="006E4457" w:rsidRDefault="001F7952" w:rsidP="008B43ED">
            <w:pPr>
              <w:pStyle w:val="ListParagraph"/>
              <w:numPr>
                <w:ilvl w:val="0"/>
                <w:numId w:val="316"/>
              </w:numPr>
              <w:rPr>
                <w:ins w:id="2730" w:author="Peter Bomberg" w:date="2018-01-16T14:05:00Z"/>
                <w:highlight w:val="white"/>
              </w:rPr>
            </w:pPr>
            <w:ins w:id="2731" w:author="Peter Bomberg" w:date="2018-01-16T14:05:00Z">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 based on the product structure.</w:t>
              </w:r>
            </w:ins>
          </w:p>
          <w:p w14:paraId="73CE2EA3" w14:textId="77777777" w:rsidR="001F7952" w:rsidRPr="00C80C46" w:rsidRDefault="001F7952" w:rsidP="001F7952">
            <w:pPr>
              <w:rPr>
                <w:ins w:id="2732" w:author="Peter Bomberg" w:date="2018-01-16T14:05:00Z"/>
              </w:rPr>
            </w:pPr>
          </w:p>
          <w:p w14:paraId="1C14C54F" w14:textId="77777777" w:rsidR="002411EC" w:rsidRPr="00C80C46" w:rsidRDefault="002411EC" w:rsidP="008B43ED">
            <w:pPr>
              <w:pStyle w:val="ListParagraph"/>
              <w:numPr>
                <w:ilvl w:val="0"/>
                <w:numId w:val="136"/>
              </w:numPr>
            </w:pPr>
            <w:r>
              <w:t>The u</w:t>
            </w:r>
            <w:r w:rsidRPr="00C80C46">
              <w:t xml:space="preserve">nit of the numerator of the initial package is the same as the units for the denominators of all the ingredient quantities (strengths) </w:t>
            </w:r>
          </w:p>
          <w:p w14:paraId="705EB494" w14:textId="3DC85C5D" w:rsidR="001F7952" w:rsidRPr="006E4457" w:rsidRDefault="001F7952" w:rsidP="008B43ED">
            <w:pPr>
              <w:pStyle w:val="ListParagraph"/>
              <w:numPr>
                <w:ilvl w:val="0"/>
                <w:numId w:val="317"/>
              </w:numPr>
              <w:rPr>
                <w:ins w:id="2733" w:author="Peter Bomberg" w:date="2018-01-16T14:05:00Z"/>
                <w:highlight w:val="white"/>
              </w:rPr>
            </w:pPr>
            <w:ins w:id="2734" w:author="Peter Bomberg" w:date="2018-01-16T14:05:00Z">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 based on the product structure.</w:t>
              </w:r>
            </w:ins>
          </w:p>
          <w:p w14:paraId="6871EC85" w14:textId="77777777" w:rsidR="00C44B1E" w:rsidRDefault="00C44B1E" w:rsidP="00C44B1E">
            <w:pPr>
              <w:pStyle w:val="ListParagraph"/>
              <w:shd w:val="clear" w:color="auto" w:fill="FFFFFF"/>
              <w:autoSpaceDE w:val="0"/>
              <w:autoSpaceDN w:val="0"/>
              <w:adjustRightInd w:val="0"/>
              <w:ind w:left="360"/>
              <w:contextualSpacing w:val="0"/>
              <w:rPr>
                <w:ins w:id="2735" w:author="Peter Bomberg" w:date="2018-01-16T14:05:00Z"/>
              </w:rPr>
            </w:pPr>
          </w:p>
          <w:p w14:paraId="63E216D4" w14:textId="0CDCAF3C" w:rsidR="00B40AF5" w:rsidRDefault="002411EC" w:rsidP="008B43ED">
            <w:pPr>
              <w:pStyle w:val="ListParagraph"/>
              <w:numPr>
                <w:ilvl w:val="0"/>
                <w:numId w:val="136"/>
              </w:numPr>
              <w:shd w:val="clear" w:color="auto" w:fill="FFFFFF"/>
              <w:autoSpaceDE w:val="0"/>
              <w:autoSpaceDN w:val="0"/>
              <w:adjustRightInd w:val="0"/>
              <w:contextualSpacing w:val="0"/>
            </w:pPr>
            <w:r>
              <w:t>The u</w:t>
            </w:r>
            <w:r w:rsidRPr="00C80C46">
              <w:t>nit of the numerator of an outer package is the same as the unit for the denominator of the quantity of the inner package</w:t>
            </w:r>
            <w:ins w:id="2736" w:author="Peter Bomberg" w:date="2018-01-16T14:05:00Z">
              <w:r w:rsidR="001F7952">
                <w:t>.</w:t>
              </w:r>
            </w:ins>
          </w:p>
          <w:p w14:paraId="2AE5FF7F" w14:textId="5E3F5429" w:rsidR="001F7952" w:rsidRPr="006E4457" w:rsidRDefault="001F7952" w:rsidP="008B43ED">
            <w:pPr>
              <w:pStyle w:val="ListParagraph"/>
              <w:numPr>
                <w:ilvl w:val="0"/>
                <w:numId w:val="318"/>
              </w:numPr>
              <w:rPr>
                <w:ins w:id="2737" w:author="Peter Bomberg" w:date="2018-01-16T14:05:00Z"/>
                <w:highlight w:val="white"/>
              </w:rPr>
            </w:pPr>
            <w:ins w:id="2738" w:author="Peter Bomberg" w:date="2018-01-16T14:05:00Z">
              <w:r w:rsidRPr="006E4457">
                <w:rPr>
                  <w:highlight w:val="white"/>
                </w:rPr>
                <w:t xml:space="preserve">SPL Rule 10 identifies that the </w:t>
              </w:r>
              <w:r w:rsidR="00440292">
                <w:rPr>
                  <w:highlight w:val="white"/>
                </w:rPr>
                <w:t>(</w:t>
              </w:r>
              <w:r w:rsidRPr="00C80C46">
                <w:t>unit</w:t>
              </w:r>
              <w:r w:rsidR="00440292">
                <w:t>)</w:t>
              </w:r>
              <w:r w:rsidRPr="00C80C46">
                <w:t xml:space="preserve"> </w:t>
              </w:r>
              <w:r w:rsidRPr="006E4457">
                <w:rPr>
                  <w:highlight w:val="white"/>
                </w:rPr>
                <w:t>attribute value is incorrect</w:t>
              </w:r>
              <w:r>
                <w:rPr>
                  <w:highlight w:val="white"/>
                </w:rPr>
                <w:t>, based on the product structure.</w:t>
              </w:r>
            </w:ins>
          </w:p>
          <w:p w14:paraId="512E76CD" w14:textId="77777777" w:rsidR="00C44B1E" w:rsidRPr="00C44B1E" w:rsidRDefault="00C44B1E" w:rsidP="00C44B1E">
            <w:pPr>
              <w:pStyle w:val="ListParagraph"/>
              <w:shd w:val="clear" w:color="auto" w:fill="FFFFFF"/>
              <w:autoSpaceDE w:val="0"/>
              <w:autoSpaceDN w:val="0"/>
              <w:adjustRightInd w:val="0"/>
              <w:ind w:left="360"/>
              <w:contextualSpacing w:val="0"/>
              <w:rPr>
                <w:ins w:id="2739" w:author="Peter Bomberg" w:date="2018-01-16T14:05:00Z"/>
                <w:color w:val="auto"/>
                <w:sz w:val="24"/>
                <w:szCs w:val="24"/>
                <w:highlight w:val="white"/>
                <w:lang w:val="en-US"/>
              </w:rPr>
            </w:pPr>
          </w:p>
          <w:p w14:paraId="71EFA720" w14:textId="77777777" w:rsidR="002411EC" w:rsidRPr="00DF0AEE" w:rsidRDefault="00BA22EC" w:rsidP="008B43ED">
            <w:pPr>
              <w:pStyle w:val="ListParagraph"/>
              <w:numPr>
                <w:ilvl w:val="0"/>
                <w:numId w:val="136"/>
              </w:numPr>
              <w:shd w:val="clear" w:color="auto" w:fill="FFFFFF"/>
              <w:autoSpaceDE w:val="0"/>
              <w:autoSpaceDN w:val="0"/>
              <w:adjustRightInd w:val="0"/>
              <w:contextualSpacing w:val="0"/>
              <w:rPr>
                <w:ins w:id="2740" w:author="Peter Bomberg" w:date="2018-01-16T14:05:00Z"/>
                <w:color w:val="auto"/>
                <w:sz w:val="24"/>
                <w:szCs w:val="24"/>
                <w:highlight w:val="white"/>
                <w:lang w:val="en-US"/>
              </w:rPr>
            </w:pPr>
            <w:r>
              <w:lastRenderedPageBreak/>
              <w:t xml:space="preserve">There may be a </w:t>
            </w:r>
            <w:r w:rsidRPr="008C1F1A">
              <w:t>containerPackagedProduct</w:t>
            </w:r>
          </w:p>
          <w:p w14:paraId="7392A684" w14:textId="52FA16D7" w:rsidR="00DF0AEE" w:rsidRPr="00DF0AEE" w:rsidRDefault="00EB04DC" w:rsidP="008B43ED">
            <w:pPr>
              <w:pStyle w:val="ListParagraph"/>
              <w:numPr>
                <w:ilvl w:val="0"/>
                <w:numId w:val="319"/>
              </w:numPr>
              <w:rPr>
                <w:highlight w:val="white"/>
              </w:rPr>
            </w:pPr>
            <w:ins w:id="2741" w:author="Peter Bomberg" w:date="2018-01-16T14:05:00Z">
              <w:r>
                <w:rPr>
                  <w:highlight w:val="white"/>
                </w:rPr>
                <w:t xml:space="preserve">N.B. </w:t>
              </w:r>
              <w:r w:rsidR="00DF0AEE">
                <w:rPr>
                  <w:highlight w:val="white"/>
                </w:rPr>
                <w:t xml:space="preserve">there is </w:t>
              </w:r>
              <w:r w:rsidR="00DF0AEE" w:rsidRPr="00E46ED6">
                <w:rPr>
                  <w:highlight w:val="white"/>
                </w:rPr>
                <w:t xml:space="preserve">no validation </w:t>
              </w:r>
              <w:r w:rsidR="00DF0AEE">
                <w:rPr>
                  <w:highlight w:val="white"/>
                </w:rPr>
                <w:t>of optional aspects</w:t>
              </w:r>
              <w:r w:rsidR="00DF0AEE" w:rsidRPr="00E46ED6">
                <w:rPr>
                  <w:highlight w:val="white"/>
                </w:rPr>
                <w:t>.</w:t>
              </w:r>
            </w:ins>
          </w:p>
        </w:tc>
      </w:tr>
    </w:tbl>
    <w:p w14:paraId="319FBFCB" w14:textId="77777777" w:rsidR="00A32EB7" w:rsidRDefault="00A32EB7"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14:paraId="76EE413F" w14:textId="77777777" w:rsidTr="00613AB6">
        <w:trPr>
          <w:cantSplit/>
          <w:trHeight w:val="580"/>
          <w:tblHeader/>
        </w:trPr>
        <w:tc>
          <w:tcPr>
            <w:tcW w:w="2358" w:type="dxa"/>
            <w:shd w:val="clear" w:color="auto" w:fill="808080"/>
          </w:tcPr>
          <w:p w14:paraId="588DADE7" w14:textId="77777777" w:rsidR="00BA22EC" w:rsidRPr="00F53457" w:rsidRDefault="00BA22EC" w:rsidP="00613AB6">
            <w:r w:rsidRPr="00675DAA">
              <w:t>Element</w:t>
            </w:r>
          </w:p>
        </w:tc>
        <w:tc>
          <w:tcPr>
            <w:tcW w:w="1260" w:type="dxa"/>
            <w:shd w:val="clear" w:color="auto" w:fill="808080"/>
          </w:tcPr>
          <w:p w14:paraId="4E556AFB" w14:textId="77777777" w:rsidR="00BA22EC" w:rsidRPr="00675DAA" w:rsidRDefault="00BA22EC" w:rsidP="00613AB6">
            <w:r w:rsidRPr="00675DAA">
              <w:t>Attribute</w:t>
            </w:r>
          </w:p>
        </w:tc>
        <w:tc>
          <w:tcPr>
            <w:tcW w:w="1260" w:type="dxa"/>
            <w:shd w:val="clear" w:color="auto" w:fill="808080"/>
          </w:tcPr>
          <w:p w14:paraId="3DF606E3" w14:textId="77777777" w:rsidR="00BA22EC" w:rsidRPr="00F53457" w:rsidRDefault="00BA22EC" w:rsidP="00613AB6">
            <w:r w:rsidRPr="00675DAA">
              <w:t>Cardinality</w:t>
            </w:r>
          </w:p>
        </w:tc>
        <w:tc>
          <w:tcPr>
            <w:tcW w:w="1350" w:type="dxa"/>
            <w:shd w:val="clear" w:color="auto" w:fill="808080"/>
          </w:tcPr>
          <w:p w14:paraId="2272F4EE" w14:textId="77777777" w:rsidR="00BA22EC" w:rsidRPr="00675DAA" w:rsidRDefault="00BA22EC" w:rsidP="00613AB6">
            <w:r w:rsidRPr="00675DAA">
              <w:t>Value(s) Allowed</w:t>
            </w:r>
          </w:p>
          <w:p w14:paraId="2F2B065C" w14:textId="77777777" w:rsidR="00BA22EC" w:rsidRPr="00675DAA" w:rsidRDefault="00BA22EC" w:rsidP="00613AB6">
            <w:r w:rsidRPr="00675DAA">
              <w:t>Examples</w:t>
            </w:r>
          </w:p>
        </w:tc>
        <w:tc>
          <w:tcPr>
            <w:tcW w:w="3330" w:type="dxa"/>
            <w:shd w:val="clear" w:color="auto" w:fill="808080"/>
          </w:tcPr>
          <w:p w14:paraId="209FBE3B" w14:textId="77777777" w:rsidR="00BA22EC" w:rsidRPr="00675DAA" w:rsidRDefault="00BA22EC" w:rsidP="00613AB6">
            <w:r w:rsidRPr="00675DAA">
              <w:t>Description</w:t>
            </w:r>
          </w:p>
          <w:p w14:paraId="2B51A9DD" w14:textId="77777777" w:rsidR="00BA22EC" w:rsidRPr="00675DAA" w:rsidRDefault="00BA22EC" w:rsidP="00613AB6">
            <w:r w:rsidRPr="00675DAA">
              <w:t>Instructions</w:t>
            </w:r>
          </w:p>
        </w:tc>
      </w:tr>
      <w:tr w:rsidR="00BA22EC" w:rsidRPr="00675DAA" w14:paraId="097E95A7" w14:textId="77777777" w:rsidTr="00613AB6">
        <w:trPr>
          <w:cantSplit/>
        </w:trPr>
        <w:tc>
          <w:tcPr>
            <w:tcW w:w="2358" w:type="dxa"/>
          </w:tcPr>
          <w:p w14:paraId="2D4A1668" w14:textId="77777777" w:rsidR="00BA22EC" w:rsidRPr="00675DAA" w:rsidRDefault="00BA22EC" w:rsidP="00613AB6">
            <w:r w:rsidRPr="008C1F1A">
              <w:t>containerPackagedProduct</w:t>
            </w:r>
          </w:p>
        </w:tc>
        <w:tc>
          <w:tcPr>
            <w:tcW w:w="1260" w:type="dxa"/>
            <w:shd w:val="clear" w:color="auto" w:fill="D9D9D9"/>
          </w:tcPr>
          <w:p w14:paraId="0E4A6BD3" w14:textId="77777777" w:rsidR="00BA22EC" w:rsidRPr="00675DAA" w:rsidRDefault="00BA22EC" w:rsidP="00613AB6">
            <w:r w:rsidRPr="00675DAA">
              <w:t>N/A</w:t>
            </w:r>
          </w:p>
        </w:tc>
        <w:tc>
          <w:tcPr>
            <w:tcW w:w="1260" w:type="dxa"/>
            <w:shd w:val="clear" w:color="auto" w:fill="D9D9D9"/>
          </w:tcPr>
          <w:p w14:paraId="58174189" w14:textId="77777777" w:rsidR="00BA22EC" w:rsidRPr="00675DAA" w:rsidRDefault="00BA22EC" w:rsidP="00613AB6">
            <w:r w:rsidRPr="00675DAA">
              <w:t>1:1</w:t>
            </w:r>
          </w:p>
        </w:tc>
        <w:tc>
          <w:tcPr>
            <w:tcW w:w="1350" w:type="dxa"/>
            <w:shd w:val="clear" w:color="auto" w:fill="D9D9D9"/>
          </w:tcPr>
          <w:p w14:paraId="0F3A1457" w14:textId="77777777" w:rsidR="00BA22EC" w:rsidRPr="00675DAA" w:rsidRDefault="00BA22EC" w:rsidP="00613AB6"/>
        </w:tc>
        <w:tc>
          <w:tcPr>
            <w:tcW w:w="3330" w:type="dxa"/>
            <w:shd w:val="clear" w:color="auto" w:fill="D9D9D9"/>
          </w:tcPr>
          <w:p w14:paraId="422B12D7" w14:textId="77777777" w:rsidR="00BA22EC" w:rsidRPr="00675DAA" w:rsidRDefault="00BA22EC" w:rsidP="00613AB6"/>
        </w:tc>
      </w:tr>
      <w:tr w:rsidR="00BA22EC" w:rsidRPr="00675DAA" w14:paraId="444F11E8" w14:textId="77777777" w:rsidTr="00613AB6">
        <w:trPr>
          <w:cantSplit/>
        </w:trPr>
        <w:tc>
          <w:tcPr>
            <w:tcW w:w="2358" w:type="dxa"/>
            <w:shd w:val="clear" w:color="auto" w:fill="808080"/>
          </w:tcPr>
          <w:p w14:paraId="583FEF73" w14:textId="77777777" w:rsidR="00BA22EC" w:rsidRPr="00675DAA" w:rsidRDefault="00BA22EC" w:rsidP="00613AB6">
            <w:r w:rsidRPr="00675DAA">
              <w:t>Conformance</w:t>
            </w:r>
          </w:p>
        </w:tc>
        <w:tc>
          <w:tcPr>
            <w:tcW w:w="7200" w:type="dxa"/>
            <w:gridSpan w:val="4"/>
          </w:tcPr>
          <w:p w14:paraId="354DB4DA" w14:textId="2CCD9256" w:rsidR="00DF0AEE" w:rsidRDefault="00DF0AEE" w:rsidP="008B43ED">
            <w:pPr>
              <w:pStyle w:val="ListParagraph"/>
              <w:numPr>
                <w:ilvl w:val="0"/>
                <w:numId w:val="135"/>
              </w:numPr>
            </w:pPr>
            <w:r>
              <w:t xml:space="preserve">There is a </w:t>
            </w:r>
            <w:del w:id="2742" w:author="Peter Bomberg" w:date="2018-01-16T14:05:00Z">
              <w:r w:rsidR="00C602DB" w:rsidRPr="008C1F1A">
                <w:delText>containerPackagedProduct</w:delText>
              </w:r>
            </w:del>
            <w:ins w:id="2743" w:author="Peter Bomberg" w:date="2018-01-16T14:05:00Z">
              <w:r>
                <w:t>code</w:t>
              </w:r>
            </w:ins>
            <w:r>
              <w:t xml:space="preserve"> element</w:t>
            </w:r>
            <w:ins w:id="2744" w:author="Peter Bomberg" w:date="2018-01-16T14:05:00Z">
              <w:r>
                <w:t>.</w:t>
              </w:r>
            </w:ins>
          </w:p>
          <w:p w14:paraId="52A894D3" w14:textId="77777777" w:rsidR="00DF0AEE" w:rsidRDefault="00DF0AEE" w:rsidP="008B43ED">
            <w:pPr>
              <w:pStyle w:val="ListParagraph"/>
              <w:numPr>
                <w:ilvl w:val="0"/>
                <w:numId w:val="320"/>
              </w:numPr>
              <w:rPr>
                <w:ins w:id="2745" w:author="Peter Bomberg" w:date="2018-01-16T14:05:00Z"/>
              </w:rPr>
            </w:pPr>
            <w:ins w:id="2746"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044D25B2" w14:textId="6B5A9789" w:rsidR="00DF0AEE" w:rsidRPr="00240AA8" w:rsidRDefault="00DF0AEE" w:rsidP="008B43ED">
            <w:pPr>
              <w:pStyle w:val="ListParagraph"/>
              <w:numPr>
                <w:ilvl w:val="0"/>
                <w:numId w:val="320"/>
              </w:numPr>
              <w:rPr>
                <w:ins w:id="2747" w:author="Peter Bomberg" w:date="2018-01-16T14:05:00Z"/>
              </w:rPr>
            </w:pPr>
            <w:ins w:id="2748" w:author="Peter Bomberg" w:date="2018-01-16T14:05:00Z">
              <w:r w:rsidRPr="00DF0AEE">
                <w:rPr>
                  <w:highlight w:val="white"/>
                </w:rPr>
                <w:t xml:space="preserve">SPL Rule 4 identifies that the </w:t>
              </w:r>
              <w:r w:rsidRPr="00D00628">
                <w:t>element has been defined</w:t>
              </w:r>
              <w:r>
                <w:t xml:space="preserve"> more than once, this will trigger a schema validation </w:t>
              </w:r>
              <w:r w:rsidR="0075626F">
                <w:t>error.</w:t>
              </w:r>
            </w:ins>
          </w:p>
          <w:p w14:paraId="4BD4489C" w14:textId="77777777" w:rsidR="00DF0AEE" w:rsidRDefault="00DF0AEE" w:rsidP="00DF0AEE"/>
          <w:p w14:paraId="4BE95246" w14:textId="0F1209E8" w:rsidR="0005146B" w:rsidRDefault="00BA22EC" w:rsidP="008B43ED">
            <w:pPr>
              <w:pStyle w:val="ListParagraph"/>
              <w:numPr>
                <w:ilvl w:val="0"/>
                <w:numId w:val="135"/>
              </w:numPr>
            </w:pPr>
            <w:r>
              <w:t xml:space="preserve">There is a </w:t>
            </w:r>
            <w:r w:rsidR="0005146B">
              <w:t>formCode element.</w:t>
            </w:r>
          </w:p>
          <w:p w14:paraId="5480278C" w14:textId="77777777" w:rsidR="00DF0AEE" w:rsidRDefault="00DF0AEE" w:rsidP="008B43ED">
            <w:pPr>
              <w:pStyle w:val="ListParagraph"/>
              <w:numPr>
                <w:ilvl w:val="0"/>
                <w:numId w:val="323"/>
              </w:numPr>
              <w:rPr>
                <w:ins w:id="2749" w:author="Peter Bomberg" w:date="2018-01-16T14:05:00Z"/>
              </w:rPr>
            </w:pPr>
            <w:ins w:id="2750"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537A0D72" w14:textId="443F6534" w:rsidR="00DF0AEE" w:rsidRPr="00240AA8" w:rsidRDefault="00DF0AEE" w:rsidP="008B43ED">
            <w:pPr>
              <w:pStyle w:val="ListParagraph"/>
              <w:numPr>
                <w:ilvl w:val="0"/>
                <w:numId w:val="323"/>
              </w:numPr>
              <w:rPr>
                <w:ins w:id="2751" w:author="Peter Bomberg" w:date="2018-01-16T14:05:00Z"/>
              </w:rPr>
            </w:pPr>
            <w:ins w:id="2752" w:author="Peter Bomberg" w:date="2018-01-16T14:05:00Z">
              <w:r w:rsidRPr="00DF0AEE">
                <w:rPr>
                  <w:highlight w:val="white"/>
                </w:rPr>
                <w:t xml:space="preserve">SPL Rule 4 identifies that the </w:t>
              </w:r>
              <w:r w:rsidRPr="00D00628">
                <w:t>element has been defined</w:t>
              </w:r>
              <w:r>
                <w:t xml:space="preserve"> more than once, this will trigger a schema validation </w:t>
              </w:r>
              <w:r w:rsidR="0075626F">
                <w:t>error.</w:t>
              </w:r>
            </w:ins>
          </w:p>
          <w:p w14:paraId="510617E7" w14:textId="77777777" w:rsidR="0005146B" w:rsidRDefault="0005146B" w:rsidP="0005146B">
            <w:pPr>
              <w:pStyle w:val="ListParagraph"/>
              <w:ind w:left="360"/>
            </w:pPr>
          </w:p>
          <w:p w14:paraId="71CFD5E7" w14:textId="6573BD7D" w:rsidR="0005146B" w:rsidRDefault="0005146B" w:rsidP="008B43ED">
            <w:pPr>
              <w:pStyle w:val="ListParagraph"/>
              <w:numPr>
                <w:ilvl w:val="0"/>
                <w:numId w:val="135"/>
              </w:numPr>
            </w:pPr>
            <w:r>
              <w:t xml:space="preserve">There is </w:t>
            </w:r>
            <w:del w:id="2753" w:author="Peter Bomberg" w:date="2018-01-16T14:05:00Z">
              <w:r>
                <w:delText>an</w:delText>
              </w:r>
            </w:del>
            <w:ins w:id="2754" w:author="Peter Bomberg" w:date="2018-01-16T14:05:00Z">
              <w:r w:rsidR="00DF0AEE">
                <w:t>one or more</w:t>
              </w:r>
            </w:ins>
            <w:r>
              <w:t xml:space="preserve"> </w:t>
            </w:r>
            <w:r w:rsidRPr="0005146B">
              <w:t>asManufacturedProduct element</w:t>
            </w:r>
            <w:ins w:id="2755" w:author="Peter Bomberg" w:date="2018-01-16T14:05:00Z">
              <w:r w:rsidR="00DF0AEE">
                <w:t>s</w:t>
              </w:r>
            </w:ins>
          </w:p>
          <w:p w14:paraId="40E5A09A" w14:textId="6DF6F1E8" w:rsidR="00BA22EC" w:rsidRPr="00675DAA" w:rsidRDefault="00BA22EC" w:rsidP="008B43ED">
            <w:pPr>
              <w:pStyle w:val="ListParagraph"/>
              <w:numPr>
                <w:ilvl w:val="0"/>
                <w:numId w:val="325"/>
              </w:numPr>
            </w:pPr>
            <w:ins w:id="2756" w:author="Peter Bomberg" w:date="2018-01-16T14:05:00Z">
              <w:r>
                <w:t xml:space="preserve"> </w:t>
              </w:r>
              <w:r w:rsidR="00DF0AEE">
                <w:rPr>
                  <w:highlight w:val="white"/>
                </w:rPr>
                <w:t xml:space="preserve">SPL Rule 3 </w:t>
              </w:r>
              <w:r w:rsidR="00DF0AEE" w:rsidRPr="00D00628">
                <w:rPr>
                  <w:highlight w:val="white"/>
                </w:rPr>
                <w:t xml:space="preserve">identifies that </w:t>
              </w:r>
              <w:r w:rsidR="00DF0AEE">
                <w:rPr>
                  <w:highlight w:val="white"/>
                </w:rPr>
                <w:t>the</w:t>
              </w:r>
              <w:r w:rsidR="00DF0AEE" w:rsidRPr="00D00628">
                <w:rPr>
                  <w:highlight w:val="white"/>
                </w:rPr>
                <w:t xml:space="preserve"> </w:t>
              </w:r>
              <w:r w:rsidR="00DF0AEE" w:rsidRPr="00D00628">
                <w:t xml:space="preserve">element has </w:t>
              </w:r>
              <w:r w:rsidR="00DF0AEE">
                <w:t xml:space="preserve">not </w:t>
              </w:r>
              <w:r w:rsidR="00DF0AEE" w:rsidRPr="00D00628">
                <w:t>been defined.</w:t>
              </w:r>
            </w:ins>
          </w:p>
        </w:tc>
      </w:tr>
    </w:tbl>
    <w:p w14:paraId="286EC295" w14:textId="6C0569FB" w:rsidR="00BA22EC" w:rsidRDefault="00BA22EC" w:rsidP="0080029F">
      <w:pPr>
        <w:rPr>
          <w:ins w:id="2757" w:author="Peter Bomberg" w:date="2018-01-16T14:05: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DF0AEE" w:rsidRPr="00675DAA" w14:paraId="3031EC0C" w14:textId="77777777" w:rsidTr="00EC298B">
        <w:trPr>
          <w:cantSplit/>
          <w:trHeight w:val="580"/>
          <w:tblHeader/>
          <w:ins w:id="2758" w:author="Peter Bomberg" w:date="2018-01-16T14:05:00Z"/>
        </w:trPr>
        <w:tc>
          <w:tcPr>
            <w:tcW w:w="2358" w:type="dxa"/>
            <w:shd w:val="clear" w:color="auto" w:fill="808080"/>
          </w:tcPr>
          <w:p w14:paraId="025D67FF" w14:textId="77777777" w:rsidR="00DF0AEE" w:rsidRPr="000445D1" w:rsidRDefault="00DF0AEE" w:rsidP="00EC298B">
            <w:pPr>
              <w:rPr>
                <w:ins w:id="2759" w:author="Peter Bomberg" w:date="2018-01-16T14:05:00Z"/>
              </w:rPr>
            </w:pPr>
            <w:ins w:id="2760" w:author="Peter Bomberg" w:date="2018-01-16T14:05:00Z">
              <w:r w:rsidRPr="00675DAA">
                <w:t>Element</w:t>
              </w:r>
            </w:ins>
          </w:p>
        </w:tc>
        <w:tc>
          <w:tcPr>
            <w:tcW w:w="1260" w:type="dxa"/>
            <w:shd w:val="clear" w:color="auto" w:fill="808080"/>
          </w:tcPr>
          <w:p w14:paraId="546B53FD" w14:textId="77777777" w:rsidR="00DF0AEE" w:rsidRPr="00675DAA" w:rsidRDefault="00DF0AEE" w:rsidP="00EC298B">
            <w:pPr>
              <w:rPr>
                <w:ins w:id="2761" w:author="Peter Bomberg" w:date="2018-01-16T14:05:00Z"/>
              </w:rPr>
            </w:pPr>
            <w:ins w:id="2762" w:author="Peter Bomberg" w:date="2018-01-16T14:05:00Z">
              <w:r w:rsidRPr="00675DAA">
                <w:t>Attribute</w:t>
              </w:r>
            </w:ins>
          </w:p>
        </w:tc>
        <w:tc>
          <w:tcPr>
            <w:tcW w:w="1260" w:type="dxa"/>
            <w:shd w:val="clear" w:color="auto" w:fill="808080"/>
          </w:tcPr>
          <w:p w14:paraId="3481ED26" w14:textId="77777777" w:rsidR="00DF0AEE" w:rsidRPr="000445D1" w:rsidRDefault="00DF0AEE" w:rsidP="00EC298B">
            <w:pPr>
              <w:rPr>
                <w:ins w:id="2763" w:author="Peter Bomberg" w:date="2018-01-16T14:05:00Z"/>
              </w:rPr>
            </w:pPr>
            <w:ins w:id="2764" w:author="Peter Bomberg" w:date="2018-01-16T14:05:00Z">
              <w:r w:rsidRPr="00675DAA">
                <w:t>Cardinality</w:t>
              </w:r>
            </w:ins>
          </w:p>
        </w:tc>
        <w:tc>
          <w:tcPr>
            <w:tcW w:w="1350" w:type="dxa"/>
            <w:shd w:val="clear" w:color="auto" w:fill="808080"/>
          </w:tcPr>
          <w:p w14:paraId="7773AC49" w14:textId="77777777" w:rsidR="00DF0AEE" w:rsidRPr="00675DAA" w:rsidRDefault="00DF0AEE" w:rsidP="00EC298B">
            <w:pPr>
              <w:rPr>
                <w:ins w:id="2765" w:author="Peter Bomberg" w:date="2018-01-16T14:05:00Z"/>
              </w:rPr>
            </w:pPr>
            <w:ins w:id="2766" w:author="Peter Bomberg" w:date="2018-01-16T14:05:00Z">
              <w:r w:rsidRPr="00675DAA">
                <w:t>Value(s) Allowed</w:t>
              </w:r>
            </w:ins>
          </w:p>
          <w:p w14:paraId="2BA5526C" w14:textId="77777777" w:rsidR="00DF0AEE" w:rsidRPr="00675DAA" w:rsidRDefault="00DF0AEE" w:rsidP="00EC298B">
            <w:pPr>
              <w:rPr>
                <w:ins w:id="2767" w:author="Peter Bomberg" w:date="2018-01-16T14:05:00Z"/>
              </w:rPr>
            </w:pPr>
            <w:ins w:id="2768" w:author="Peter Bomberg" w:date="2018-01-16T14:05:00Z">
              <w:r w:rsidRPr="00675DAA">
                <w:t>Examples</w:t>
              </w:r>
            </w:ins>
          </w:p>
        </w:tc>
        <w:tc>
          <w:tcPr>
            <w:tcW w:w="3330" w:type="dxa"/>
            <w:shd w:val="clear" w:color="auto" w:fill="808080"/>
          </w:tcPr>
          <w:p w14:paraId="0057D447" w14:textId="77777777" w:rsidR="00DF0AEE" w:rsidRPr="00675DAA" w:rsidRDefault="00DF0AEE" w:rsidP="00EC298B">
            <w:pPr>
              <w:rPr>
                <w:ins w:id="2769" w:author="Peter Bomberg" w:date="2018-01-16T14:05:00Z"/>
              </w:rPr>
            </w:pPr>
            <w:ins w:id="2770" w:author="Peter Bomberg" w:date="2018-01-16T14:05:00Z">
              <w:r w:rsidRPr="00675DAA">
                <w:t>Description</w:t>
              </w:r>
            </w:ins>
          </w:p>
          <w:p w14:paraId="44774F81" w14:textId="77777777" w:rsidR="00DF0AEE" w:rsidRPr="00675DAA" w:rsidRDefault="00DF0AEE" w:rsidP="00EC298B">
            <w:pPr>
              <w:rPr>
                <w:ins w:id="2771" w:author="Peter Bomberg" w:date="2018-01-16T14:05:00Z"/>
              </w:rPr>
            </w:pPr>
            <w:ins w:id="2772" w:author="Peter Bomberg" w:date="2018-01-16T14:05:00Z">
              <w:r w:rsidRPr="00675DAA">
                <w:t>Instructions</w:t>
              </w:r>
            </w:ins>
          </w:p>
        </w:tc>
      </w:tr>
      <w:tr w:rsidR="00DF0AEE" w:rsidRPr="00675DAA" w14:paraId="26B19238" w14:textId="77777777" w:rsidTr="00EC298B">
        <w:trPr>
          <w:cantSplit/>
          <w:ins w:id="2773" w:author="Peter Bomberg" w:date="2018-01-16T14:05:00Z"/>
        </w:trPr>
        <w:tc>
          <w:tcPr>
            <w:tcW w:w="2358" w:type="dxa"/>
            <w:vMerge w:val="restart"/>
          </w:tcPr>
          <w:p w14:paraId="0639449B" w14:textId="008992C1" w:rsidR="00DF0AEE" w:rsidRPr="008C1F1A" w:rsidRDefault="00DF0AEE" w:rsidP="00EC298B">
            <w:pPr>
              <w:shd w:val="clear" w:color="auto" w:fill="FFFFFF"/>
              <w:autoSpaceDE w:val="0"/>
              <w:autoSpaceDN w:val="0"/>
              <w:adjustRightInd w:val="0"/>
              <w:contextualSpacing w:val="0"/>
              <w:rPr>
                <w:ins w:id="2774" w:author="Peter Bomberg" w:date="2018-01-16T14:05:00Z"/>
              </w:rPr>
            </w:pPr>
            <w:ins w:id="2775" w:author="Peter Bomberg" w:date="2018-01-16T14:05:00Z">
              <w:r w:rsidRPr="008C1F1A">
                <w:t>containerPackagedProduct</w:t>
              </w:r>
              <w:r>
                <w:t>.c</w:t>
              </w:r>
              <w:r w:rsidRPr="002732D0">
                <w:t>ode</w:t>
              </w:r>
            </w:ins>
          </w:p>
          <w:p w14:paraId="5E09A348" w14:textId="77777777" w:rsidR="00DF0AEE" w:rsidRPr="00675DAA" w:rsidRDefault="00DF0AEE" w:rsidP="00EC298B">
            <w:pPr>
              <w:rPr>
                <w:ins w:id="2776" w:author="Peter Bomberg" w:date="2018-01-16T14:05:00Z"/>
              </w:rPr>
            </w:pPr>
          </w:p>
        </w:tc>
        <w:tc>
          <w:tcPr>
            <w:tcW w:w="1260" w:type="dxa"/>
            <w:shd w:val="clear" w:color="auto" w:fill="D9D9D9"/>
          </w:tcPr>
          <w:p w14:paraId="32C9EB1B" w14:textId="77777777" w:rsidR="00DF0AEE" w:rsidRPr="00675DAA" w:rsidRDefault="00DF0AEE" w:rsidP="00EC298B">
            <w:pPr>
              <w:rPr>
                <w:ins w:id="2777" w:author="Peter Bomberg" w:date="2018-01-16T14:05:00Z"/>
              </w:rPr>
            </w:pPr>
            <w:ins w:id="2778" w:author="Peter Bomberg" w:date="2018-01-16T14:05:00Z">
              <w:r w:rsidRPr="00675DAA">
                <w:t>N/A</w:t>
              </w:r>
            </w:ins>
          </w:p>
        </w:tc>
        <w:tc>
          <w:tcPr>
            <w:tcW w:w="1260" w:type="dxa"/>
            <w:shd w:val="clear" w:color="auto" w:fill="D9D9D9"/>
          </w:tcPr>
          <w:p w14:paraId="074D3E82" w14:textId="77777777" w:rsidR="00DF0AEE" w:rsidRPr="00675DAA" w:rsidRDefault="00DF0AEE" w:rsidP="00EC298B">
            <w:pPr>
              <w:rPr>
                <w:ins w:id="2779" w:author="Peter Bomberg" w:date="2018-01-16T14:05:00Z"/>
              </w:rPr>
            </w:pPr>
            <w:ins w:id="2780" w:author="Peter Bomberg" w:date="2018-01-16T14:05:00Z">
              <w:r w:rsidRPr="00675DAA">
                <w:t>1:1</w:t>
              </w:r>
            </w:ins>
          </w:p>
        </w:tc>
        <w:tc>
          <w:tcPr>
            <w:tcW w:w="1350" w:type="dxa"/>
            <w:shd w:val="clear" w:color="auto" w:fill="D9D9D9"/>
          </w:tcPr>
          <w:p w14:paraId="3963B095" w14:textId="77777777" w:rsidR="00DF0AEE" w:rsidRPr="00675DAA" w:rsidRDefault="00DF0AEE" w:rsidP="00EC298B">
            <w:pPr>
              <w:rPr>
                <w:ins w:id="2781" w:author="Peter Bomberg" w:date="2018-01-16T14:05:00Z"/>
              </w:rPr>
            </w:pPr>
          </w:p>
        </w:tc>
        <w:tc>
          <w:tcPr>
            <w:tcW w:w="3330" w:type="dxa"/>
            <w:shd w:val="clear" w:color="auto" w:fill="D9D9D9"/>
          </w:tcPr>
          <w:p w14:paraId="407A162D" w14:textId="77777777" w:rsidR="00DF0AEE" w:rsidRPr="00675DAA" w:rsidRDefault="00DF0AEE" w:rsidP="00EC298B">
            <w:pPr>
              <w:rPr>
                <w:ins w:id="2782" w:author="Peter Bomberg" w:date="2018-01-16T14:05:00Z"/>
              </w:rPr>
            </w:pPr>
          </w:p>
        </w:tc>
      </w:tr>
      <w:tr w:rsidR="00DF0AEE" w:rsidRPr="00675DAA" w14:paraId="771C54A2" w14:textId="77777777" w:rsidTr="00EC298B">
        <w:trPr>
          <w:cantSplit/>
        </w:trPr>
        <w:tc>
          <w:tcPr>
            <w:tcW w:w="2358" w:type="dxa"/>
            <w:vMerge/>
          </w:tcPr>
          <w:p w14:paraId="054327F8" w14:textId="77777777" w:rsidR="00DF0AEE" w:rsidRPr="00675DAA" w:rsidRDefault="00DF0AEE" w:rsidP="00EC298B">
            <w:pPr>
              <w:rPr>
                <w:moveTo w:id="2783" w:author="Peter Bomberg" w:date="2018-01-16T14:05:00Z"/>
              </w:rPr>
            </w:pPr>
            <w:moveToRangeStart w:id="2784" w:author="Peter Bomberg" w:date="2018-01-16T14:05:00Z" w:name="move503874912"/>
          </w:p>
        </w:tc>
        <w:tc>
          <w:tcPr>
            <w:tcW w:w="1260" w:type="dxa"/>
          </w:tcPr>
          <w:p w14:paraId="7C60FC5A" w14:textId="77777777" w:rsidR="00DF0AEE" w:rsidRPr="00675DAA" w:rsidRDefault="00DF0AEE" w:rsidP="00EC298B">
            <w:pPr>
              <w:rPr>
                <w:moveTo w:id="2785" w:author="Peter Bomberg" w:date="2018-01-16T14:05:00Z"/>
              </w:rPr>
            </w:pPr>
            <w:moveTo w:id="2786" w:author="Peter Bomberg" w:date="2018-01-16T14:05:00Z">
              <w:r w:rsidRPr="00675DAA">
                <w:t>code</w:t>
              </w:r>
            </w:moveTo>
          </w:p>
        </w:tc>
        <w:tc>
          <w:tcPr>
            <w:tcW w:w="1260" w:type="dxa"/>
          </w:tcPr>
          <w:p w14:paraId="2FBE0FCB" w14:textId="77777777" w:rsidR="00DF0AEE" w:rsidRPr="00675DAA" w:rsidRDefault="00DF0AEE" w:rsidP="00EC298B">
            <w:pPr>
              <w:rPr>
                <w:moveTo w:id="2787" w:author="Peter Bomberg" w:date="2018-01-16T14:05:00Z"/>
              </w:rPr>
            </w:pPr>
            <w:moveTo w:id="2788" w:author="Peter Bomberg" w:date="2018-01-16T14:05:00Z">
              <w:r w:rsidRPr="00675DAA">
                <w:t>1:1</w:t>
              </w:r>
            </w:moveTo>
          </w:p>
        </w:tc>
        <w:tc>
          <w:tcPr>
            <w:tcW w:w="1350" w:type="dxa"/>
          </w:tcPr>
          <w:p w14:paraId="2970A568" w14:textId="77777777" w:rsidR="00DF0AEE" w:rsidRPr="00675DAA" w:rsidRDefault="00DF0AEE" w:rsidP="00EC298B">
            <w:pPr>
              <w:rPr>
                <w:moveTo w:id="2789" w:author="Peter Bomberg" w:date="2018-01-16T14:05:00Z"/>
              </w:rPr>
            </w:pPr>
          </w:p>
        </w:tc>
        <w:tc>
          <w:tcPr>
            <w:tcW w:w="3330" w:type="dxa"/>
          </w:tcPr>
          <w:p w14:paraId="61864545" w14:textId="77777777" w:rsidR="00DF0AEE" w:rsidRPr="00675DAA" w:rsidRDefault="00DF0AEE" w:rsidP="00EC298B">
            <w:pPr>
              <w:rPr>
                <w:moveTo w:id="2790" w:author="Peter Bomberg" w:date="2018-01-16T14:05:00Z"/>
              </w:rPr>
            </w:pPr>
          </w:p>
        </w:tc>
      </w:tr>
      <w:tr w:rsidR="00DF0AEE" w:rsidRPr="00675DAA" w14:paraId="12ED9E85" w14:textId="77777777" w:rsidTr="00EC298B">
        <w:trPr>
          <w:cantSplit/>
        </w:trPr>
        <w:tc>
          <w:tcPr>
            <w:tcW w:w="2358" w:type="dxa"/>
            <w:vMerge/>
          </w:tcPr>
          <w:p w14:paraId="14E7D2A0" w14:textId="77777777" w:rsidR="00DF0AEE" w:rsidRPr="00675DAA" w:rsidRDefault="00DF0AEE" w:rsidP="00EC298B">
            <w:pPr>
              <w:rPr>
                <w:moveTo w:id="2791" w:author="Peter Bomberg" w:date="2018-01-16T14:05:00Z"/>
              </w:rPr>
            </w:pPr>
          </w:p>
        </w:tc>
        <w:tc>
          <w:tcPr>
            <w:tcW w:w="1260" w:type="dxa"/>
          </w:tcPr>
          <w:p w14:paraId="1C87FCB3" w14:textId="77777777" w:rsidR="00DF0AEE" w:rsidRPr="00675DAA" w:rsidRDefault="00DF0AEE" w:rsidP="00EC298B">
            <w:pPr>
              <w:rPr>
                <w:moveTo w:id="2792" w:author="Peter Bomberg" w:date="2018-01-16T14:05:00Z"/>
              </w:rPr>
            </w:pPr>
            <w:moveTo w:id="2793" w:author="Peter Bomberg" w:date="2018-01-16T14:05:00Z">
              <w:r w:rsidRPr="00675DAA">
                <w:t>codeSystem</w:t>
              </w:r>
            </w:moveTo>
          </w:p>
        </w:tc>
        <w:tc>
          <w:tcPr>
            <w:tcW w:w="1260" w:type="dxa"/>
          </w:tcPr>
          <w:p w14:paraId="27F617D3" w14:textId="77777777" w:rsidR="00DF0AEE" w:rsidRPr="00675DAA" w:rsidRDefault="00DF0AEE" w:rsidP="00EC298B">
            <w:pPr>
              <w:rPr>
                <w:moveTo w:id="2794" w:author="Peter Bomberg" w:date="2018-01-16T14:05:00Z"/>
              </w:rPr>
            </w:pPr>
            <w:moveTo w:id="2795" w:author="Peter Bomberg" w:date="2018-01-16T14:05:00Z">
              <w:r w:rsidRPr="00675DAA">
                <w:t>1:1</w:t>
              </w:r>
            </w:moveTo>
          </w:p>
        </w:tc>
        <w:tc>
          <w:tcPr>
            <w:tcW w:w="1350" w:type="dxa"/>
          </w:tcPr>
          <w:p w14:paraId="26FCC75B" w14:textId="77777777" w:rsidR="00DF0AEE" w:rsidRPr="00675DAA" w:rsidRDefault="00DF0AEE" w:rsidP="00EC298B">
            <w:pPr>
              <w:rPr>
                <w:moveTo w:id="2796" w:author="Peter Bomberg" w:date="2018-01-16T14:05:00Z"/>
              </w:rPr>
            </w:pPr>
          </w:p>
        </w:tc>
        <w:tc>
          <w:tcPr>
            <w:tcW w:w="3330" w:type="dxa"/>
          </w:tcPr>
          <w:p w14:paraId="4A78AF65" w14:textId="77777777" w:rsidR="00DF0AEE" w:rsidRPr="00675DAA" w:rsidRDefault="00DF0AEE" w:rsidP="00EC298B">
            <w:pPr>
              <w:rPr>
                <w:moveTo w:id="2797" w:author="Peter Bomberg" w:date="2018-01-16T14:05:00Z"/>
              </w:rPr>
            </w:pPr>
          </w:p>
        </w:tc>
      </w:tr>
      <w:tr w:rsidR="00DF0AEE" w:rsidRPr="00675DAA" w14:paraId="2382AB6C" w14:textId="77777777" w:rsidTr="00EC298B">
        <w:trPr>
          <w:cantSplit/>
        </w:trPr>
        <w:tc>
          <w:tcPr>
            <w:tcW w:w="2358" w:type="dxa"/>
            <w:vMerge/>
          </w:tcPr>
          <w:p w14:paraId="40E70C37" w14:textId="77777777" w:rsidR="00DF0AEE" w:rsidRPr="00675DAA" w:rsidRDefault="00DF0AEE" w:rsidP="00EC298B">
            <w:pPr>
              <w:rPr>
                <w:moveTo w:id="2798" w:author="Peter Bomberg" w:date="2018-01-16T14:05:00Z"/>
              </w:rPr>
            </w:pPr>
          </w:p>
        </w:tc>
        <w:tc>
          <w:tcPr>
            <w:tcW w:w="1260" w:type="dxa"/>
          </w:tcPr>
          <w:p w14:paraId="7ACC60C9" w14:textId="77777777" w:rsidR="00DF0AEE" w:rsidRPr="00675DAA" w:rsidRDefault="00DF0AEE" w:rsidP="00EC298B">
            <w:pPr>
              <w:rPr>
                <w:moveTo w:id="2799" w:author="Peter Bomberg" w:date="2018-01-16T14:05:00Z"/>
              </w:rPr>
            </w:pPr>
            <w:moveTo w:id="2800" w:author="Peter Bomberg" w:date="2018-01-16T14:05:00Z">
              <w:r w:rsidRPr="00675DAA">
                <w:t>displayName</w:t>
              </w:r>
            </w:moveTo>
          </w:p>
        </w:tc>
        <w:tc>
          <w:tcPr>
            <w:tcW w:w="1260" w:type="dxa"/>
          </w:tcPr>
          <w:p w14:paraId="0DA9F1D0" w14:textId="77777777" w:rsidR="00DF0AEE" w:rsidRPr="00675DAA" w:rsidRDefault="00DF0AEE" w:rsidP="00EC298B">
            <w:pPr>
              <w:rPr>
                <w:moveTo w:id="2801" w:author="Peter Bomberg" w:date="2018-01-16T14:05:00Z"/>
              </w:rPr>
            </w:pPr>
            <w:moveTo w:id="2802" w:author="Peter Bomberg" w:date="2018-01-16T14:05:00Z">
              <w:r w:rsidRPr="00675DAA">
                <w:t>1:1</w:t>
              </w:r>
            </w:moveTo>
          </w:p>
        </w:tc>
        <w:tc>
          <w:tcPr>
            <w:tcW w:w="1350" w:type="dxa"/>
          </w:tcPr>
          <w:p w14:paraId="4BAE7687" w14:textId="77777777" w:rsidR="00DF0AEE" w:rsidRPr="00675DAA" w:rsidRDefault="00DF0AEE" w:rsidP="00EC298B">
            <w:pPr>
              <w:rPr>
                <w:moveTo w:id="2803" w:author="Peter Bomberg" w:date="2018-01-16T14:05:00Z"/>
              </w:rPr>
            </w:pPr>
          </w:p>
        </w:tc>
        <w:tc>
          <w:tcPr>
            <w:tcW w:w="3330" w:type="dxa"/>
          </w:tcPr>
          <w:p w14:paraId="7F05FB32" w14:textId="77777777" w:rsidR="00DF0AEE" w:rsidRPr="00675DAA" w:rsidRDefault="00DF0AEE" w:rsidP="00EC298B">
            <w:pPr>
              <w:rPr>
                <w:moveTo w:id="2804" w:author="Peter Bomberg" w:date="2018-01-16T14:05:00Z"/>
              </w:rPr>
            </w:pPr>
          </w:p>
        </w:tc>
      </w:tr>
      <w:moveToRangeEnd w:id="2784"/>
      <w:tr w:rsidR="00DF0AEE" w:rsidRPr="00675DAA" w14:paraId="3E75CB34" w14:textId="77777777" w:rsidTr="00EC298B">
        <w:trPr>
          <w:cantSplit/>
          <w:ins w:id="2805" w:author="Peter Bomberg" w:date="2018-01-16T14:05:00Z"/>
        </w:trPr>
        <w:tc>
          <w:tcPr>
            <w:tcW w:w="2358" w:type="dxa"/>
            <w:shd w:val="clear" w:color="auto" w:fill="808080"/>
          </w:tcPr>
          <w:p w14:paraId="66F70441" w14:textId="77777777" w:rsidR="00DF0AEE" w:rsidRPr="00675DAA" w:rsidRDefault="00DF0AEE" w:rsidP="00EC298B">
            <w:pPr>
              <w:rPr>
                <w:ins w:id="2806" w:author="Peter Bomberg" w:date="2018-01-16T14:05:00Z"/>
              </w:rPr>
            </w:pPr>
            <w:ins w:id="2807" w:author="Peter Bomberg" w:date="2018-01-16T14:05:00Z">
              <w:r w:rsidRPr="00675DAA">
                <w:t>Conformance</w:t>
              </w:r>
            </w:ins>
          </w:p>
        </w:tc>
        <w:tc>
          <w:tcPr>
            <w:tcW w:w="7200" w:type="dxa"/>
            <w:gridSpan w:val="4"/>
          </w:tcPr>
          <w:p w14:paraId="12931552" w14:textId="3A159F14" w:rsidR="00DF0AEE" w:rsidRPr="0050178E" w:rsidRDefault="00DF0AEE" w:rsidP="008B43ED">
            <w:pPr>
              <w:pStyle w:val="ListParagraph"/>
              <w:numPr>
                <w:ilvl w:val="0"/>
                <w:numId w:val="321"/>
              </w:numPr>
              <w:rPr>
                <w:ins w:id="2808" w:author="Peter Bomberg" w:date="2018-01-16T14:05:00Z"/>
              </w:rPr>
            </w:pPr>
            <w:ins w:id="2809" w:author="Peter Bomberg" w:date="2018-01-16T14:05:00Z">
              <w:r w:rsidRPr="00C80C46">
                <w:t>There is a code</w:t>
              </w:r>
              <w:r>
                <w:t>, codeSystem</w:t>
              </w:r>
              <w:r w:rsidRPr="00C80C46">
                <w:t xml:space="preserve"> and </w:t>
              </w:r>
              <w:r w:rsidRPr="00675DAA">
                <w:t>displayName</w:t>
              </w:r>
              <w:r>
                <w:t xml:space="preserve"> attribute derived from OID </w:t>
              </w:r>
              <w:r w:rsidRPr="00E8677C">
                <w:t>2.16.840.1.113883.2.20.6.</w:t>
              </w:r>
              <w:r>
                <w:t>20</w:t>
              </w:r>
              <w:r w:rsidRPr="00E8677C">
                <w:t xml:space="preserve"> </w:t>
              </w:r>
              <w:r>
                <w:t xml:space="preserve">where the </w:t>
              </w:r>
              <w:r w:rsidRPr="00675DAA">
                <w:t>displayName</w:t>
              </w:r>
              <w:r>
                <w:t xml:space="preserve"> </w:t>
              </w:r>
              <w:r w:rsidRPr="00675DAA">
                <w:t>shall display the</w:t>
              </w:r>
              <w:r>
                <w:t xml:space="preserve"> appropriate label.</w:t>
              </w:r>
            </w:ins>
          </w:p>
          <w:p w14:paraId="3ACCD06F" w14:textId="77777777" w:rsidR="00DF0AEE" w:rsidRDefault="00DF0AEE" w:rsidP="008B43ED">
            <w:pPr>
              <w:pStyle w:val="ListParagraph"/>
              <w:numPr>
                <w:ilvl w:val="0"/>
                <w:numId w:val="322"/>
              </w:numPr>
              <w:rPr>
                <w:ins w:id="2810" w:author="Peter Bomberg" w:date="2018-01-16T14:05:00Z"/>
                <w:highlight w:val="white"/>
              </w:rPr>
            </w:pPr>
            <w:ins w:id="2811" w:author="Peter Bomberg" w:date="2018-01-16T14:05:00Z">
              <w:r w:rsidRPr="002C49C1">
                <w:rPr>
                  <w:highlight w:val="white"/>
                </w:rPr>
                <w:t>SPL Rule 2 identifies that the OID value is incorrect.</w:t>
              </w:r>
            </w:ins>
          </w:p>
          <w:p w14:paraId="5E64F921" w14:textId="77777777" w:rsidR="00DF0AEE" w:rsidRDefault="00DF0AEE" w:rsidP="008B43ED">
            <w:pPr>
              <w:pStyle w:val="ListParagraph"/>
              <w:numPr>
                <w:ilvl w:val="0"/>
                <w:numId w:val="322"/>
              </w:numPr>
              <w:rPr>
                <w:ins w:id="2812" w:author="Peter Bomberg" w:date="2018-01-16T14:05:00Z"/>
                <w:highlight w:val="white"/>
              </w:rPr>
            </w:pPr>
            <w:ins w:id="2813"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2B659C7" w14:textId="77777777" w:rsidR="00DF0AEE" w:rsidRDefault="00DF0AEE" w:rsidP="008B43ED">
            <w:pPr>
              <w:pStyle w:val="ListParagraph"/>
              <w:numPr>
                <w:ilvl w:val="0"/>
                <w:numId w:val="322"/>
              </w:numPr>
              <w:rPr>
                <w:ins w:id="2814" w:author="Peter Bomberg" w:date="2018-01-16T14:05:00Z"/>
                <w:highlight w:val="white"/>
              </w:rPr>
            </w:pPr>
            <w:ins w:id="2815"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89F0BA0" w14:textId="77777777" w:rsidR="00DF0AEE" w:rsidRDefault="00DF0AEE" w:rsidP="008B43ED">
            <w:pPr>
              <w:pStyle w:val="ListParagraph"/>
              <w:numPr>
                <w:ilvl w:val="0"/>
                <w:numId w:val="322"/>
              </w:numPr>
              <w:rPr>
                <w:ins w:id="2816" w:author="Peter Bomberg" w:date="2018-01-16T14:05:00Z"/>
                <w:highlight w:val="white"/>
              </w:rPr>
            </w:pPr>
            <w:ins w:id="2817"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588DB4EB" w14:textId="77777777" w:rsidR="00DF0AEE" w:rsidRDefault="00DF0AEE" w:rsidP="008B43ED">
            <w:pPr>
              <w:pStyle w:val="ListParagraph"/>
              <w:numPr>
                <w:ilvl w:val="0"/>
                <w:numId w:val="322"/>
              </w:numPr>
              <w:rPr>
                <w:ins w:id="2818" w:author="Peter Bomberg" w:date="2018-01-16T14:05:00Z"/>
                <w:highlight w:val="white"/>
              </w:rPr>
            </w:pPr>
            <w:ins w:id="2819" w:author="Peter Bomberg" w:date="2018-01-16T14:05:00Z">
              <w:r w:rsidRPr="005225FB">
                <w:rPr>
                  <w:highlight w:val="white"/>
                </w:rPr>
                <w:t>SPL Rule 7 identifies that displayName does not match the CV value.</w:t>
              </w:r>
            </w:ins>
          </w:p>
          <w:p w14:paraId="78F84DA3" w14:textId="77777777" w:rsidR="00DF0AEE" w:rsidRDefault="00DF0AEE" w:rsidP="008B43ED">
            <w:pPr>
              <w:pStyle w:val="ListParagraph"/>
              <w:numPr>
                <w:ilvl w:val="0"/>
                <w:numId w:val="322"/>
              </w:numPr>
              <w:rPr>
                <w:ins w:id="2820" w:author="Peter Bomberg" w:date="2018-01-16T14:05:00Z"/>
                <w:highlight w:val="white"/>
              </w:rPr>
            </w:pPr>
            <w:ins w:id="2821" w:author="Peter Bomberg" w:date="2018-01-16T14:05:00Z">
              <w:r w:rsidRPr="00515104">
                <w:rPr>
                  <w:highlight w:val="white"/>
                </w:rPr>
                <w:t>SPL Rule 8 identifies that the code is not in the CV or is not contextually correct.</w:t>
              </w:r>
            </w:ins>
          </w:p>
          <w:p w14:paraId="617772A3" w14:textId="2D5DFEB8" w:rsidR="00A920F6" w:rsidRPr="00DF0AEE" w:rsidRDefault="00A920F6" w:rsidP="008B43ED">
            <w:pPr>
              <w:pStyle w:val="ListParagraph"/>
              <w:numPr>
                <w:ilvl w:val="0"/>
                <w:numId w:val="322"/>
              </w:numPr>
              <w:rPr>
                <w:ins w:id="2822" w:author="Peter Bomberg" w:date="2018-01-16T14:05:00Z"/>
                <w:highlight w:val="white"/>
              </w:rPr>
            </w:pPr>
            <w:ins w:id="2823" w:author="Peter Bomberg" w:date="2018-01-16T14:05:00Z">
              <w:r w:rsidRPr="00337A08">
                <w:rPr>
                  <w:sz w:val="22"/>
                  <w:szCs w:val="22"/>
                  <w:highlight w:val="white"/>
                </w:rPr>
                <w:t>SPL Rule 15 identifies that there is a notification flag for the content.</w:t>
              </w:r>
            </w:ins>
          </w:p>
        </w:tc>
      </w:tr>
    </w:tbl>
    <w:p w14:paraId="2DF5E28D" w14:textId="77777777" w:rsidR="00DF0AEE" w:rsidRDefault="00DF0AEE"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A22EC" w:rsidRPr="00675DAA" w14:paraId="69C504B4" w14:textId="77777777" w:rsidTr="00613AB6">
        <w:trPr>
          <w:cantSplit/>
          <w:trHeight w:val="580"/>
          <w:tblHeader/>
        </w:trPr>
        <w:tc>
          <w:tcPr>
            <w:tcW w:w="2358" w:type="dxa"/>
            <w:shd w:val="clear" w:color="auto" w:fill="808080"/>
          </w:tcPr>
          <w:p w14:paraId="3C2B84AD" w14:textId="77777777" w:rsidR="00BA22EC" w:rsidRPr="000445D1" w:rsidRDefault="00BA22EC" w:rsidP="00613AB6">
            <w:r w:rsidRPr="00675DAA">
              <w:lastRenderedPageBreak/>
              <w:t>Element</w:t>
            </w:r>
          </w:p>
        </w:tc>
        <w:tc>
          <w:tcPr>
            <w:tcW w:w="1260" w:type="dxa"/>
            <w:shd w:val="clear" w:color="auto" w:fill="808080"/>
          </w:tcPr>
          <w:p w14:paraId="6C8DC3AD" w14:textId="77777777" w:rsidR="00BA22EC" w:rsidRPr="00675DAA" w:rsidRDefault="00BA22EC" w:rsidP="00613AB6">
            <w:r w:rsidRPr="00675DAA">
              <w:t>Attribute</w:t>
            </w:r>
          </w:p>
        </w:tc>
        <w:tc>
          <w:tcPr>
            <w:tcW w:w="1260" w:type="dxa"/>
            <w:shd w:val="clear" w:color="auto" w:fill="808080"/>
          </w:tcPr>
          <w:p w14:paraId="1598B418" w14:textId="77777777" w:rsidR="00BA22EC" w:rsidRPr="000445D1" w:rsidRDefault="00BA22EC" w:rsidP="00613AB6">
            <w:r w:rsidRPr="00675DAA">
              <w:t>Cardinality</w:t>
            </w:r>
          </w:p>
        </w:tc>
        <w:tc>
          <w:tcPr>
            <w:tcW w:w="1350" w:type="dxa"/>
            <w:shd w:val="clear" w:color="auto" w:fill="808080"/>
          </w:tcPr>
          <w:p w14:paraId="1E41B418" w14:textId="77777777" w:rsidR="00BA22EC" w:rsidRPr="00675DAA" w:rsidRDefault="00BA22EC" w:rsidP="00613AB6">
            <w:r w:rsidRPr="00675DAA">
              <w:t>Value(s) Allowed</w:t>
            </w:r>
          </w:p>
          <w:p w14:paraId="59A6B91C" w14:textId="77777777" w:rsidR="00BA22EC" w:rsidRPr="00675DAA" w:rsidRDefault="00BA22EC" w:rsidP="00613AB6">
            <w:r w:rsidRPr="00675DAA">
              <w:t>Examples</w:t>
            </w:r>
          </w:p>
        </w:tc>
        <w:tc>
          <w:tcPr>
            <w:tcW w:w="3330" w:type="dxa"/>
            <w:shd w:val="clear" w:color="auto" w:fill="808080"/>
          </w:tcPr>
          <w:p w14:paraId="6C185072" w14:textId="77777777" w:rsidR="00BA22EC" w:rsidRPr="00675DAA" w:rsidRDefault="00BA22EC" w:rsidP="00613AB6">
            <w:r w:rsidRPr="00675DAA">
              <w:t>Description</w:t>
            </w:r>
          </w:p>
          <w:p w14:paraId="7BD3071E" w14:textId="77777777" w:rsidR="00BA22EC" w:rsidRPr="00675DAA" w:rsidRDefault="00BA22EC" w:rsidP="00613AB6">
            <w:r w:rsidRPr="00675DAA">
              <w:t>Instructions</w:t>
            </w:r>
          </w:p>
        </w:tc>
      </w:tr>
      <w:tr w:rsidR="00BA22EC" w:rsidRPr="00675DAA" w14:paraId="6AE4253A" w14:textId="77777777" w:rsidTr="00613AB6">
        <w:trPr>
          <w:cantSplit/>
        </w:trPr>
        <w:tc>
          <w:tcPr>
            <w:tcW w:w="2358" w:type="dxa"/>
            <w:vMerge w:val="restart"/>
          </w:tcPr>
          <w:p w14:paraId="46526281" w14:textId="77777777" w:rsidR="00BA22EC" w:rsidRPr="008C1F1A" w:rsidRDefault="00BA22EC" w:rsidP="00BA22EC">
            <w:pPr>
              <w:shd w:val="clear" w:color="auto" w:fill="FFFFFF"/>
              <w:autoSpaceDE w:val="0"/>
              <w:autoSpaceDN w:val="0"/>
              <w:adjustRightInd w:val="0"/>
              <w:contextualSpacing w:val="0"/>
            </w:pPr>
            <w:r w:rsidRPr="008C1F1A">
              <w:t>containerPackagedProduct</w:t>
            </w:r>
            <w:r>
              <w:t>.</w:t>
            </w:r>
            <w:r w:rsidRPr="002732D0">
              <w:t>formCode</w:t>
            </w:r>
          </w:p>
          <w:p w14:paraId="6199C507" w14:textId="77777777" w:rsidR="00BA22EC" w:rsidRPr="00675DAA" w:rsidRDefault="00BA22EC" w:rsidP="00613AB6"/>
        </w:tc>
        <w:tc>
          <w:tcPr>
            <w:tcW w:w="1260" w:type="dxa"/>
            <w:shd w:val="clear" w:color="auto" w:fill="D9D9D9"/>
          </w:tcPr>
          <w:p w14:paraId="63289966" w14:textId="77777777" w:rsidR="00BA22EC" w:rsidRPr="00675DAA" w:rsidRDefault="00BA22EC" w:rsidP="00613AB6">
            <w:r w:rsidRPr="00675DAA">
              <w:t>N/A</w:t>
            </w:r>
          </w:p>
        </w:tc>
        <w:tc>
          <w:tcPr>
            <w:tcW w:w="1260" w:type="dxa"/>
            <w:shd w:val="clear" w:color="auto" w:fill="D9D9D9"/>
          </w:tcPr>
          <w:p w14:paraId="2791C190" w14:textId="77777777" w:rsidR="00BA22EC" w:rsidRPr="00675DAA" w:rsidRDefault="00BA22EC" w:rsidP="00613AB6">
            <w:r w:rsidRPr="00675DAA">
              <w:t>1:1</w:t>
            </w:r>
          </w:p>
        </w:tc>
        <w:tc>
          <w:tcPr>
            <w:tcW w:w="1350" w:type="dxa"/>
            <w:shd w:val="clear" w:color="auto" w:fill="D9D9D9"/>
          </w:tcPr>
          <w:p w14:paraId="1DBB6D2F" w14:textId="77777777" w:rsidR="00BA22EC" w:rsidRPr="00675DAA" w:rsidRDefault="00BA22EC" w:rsidP="00613AB6"/>
        </w:tc>
        <w:tc>
          <w:tcPr>
            <w:tcW w:w="3330" w:type="dxa"/>
            <w:shd w:val="clear" w:color="auto" w:fill="D9D9D9"/>
          </w:tcPr>
          <w:p w14:paraId="3A585C92" w14:textId="77777777" w:rsidR="00BA22EC" w:rsidRPr="00675DAA" w:rsidRDefault="00BA22EC" w:rsidP="00613AB6"/>
        </w:tc>
      </w:tr>
      <w:tr w:rsidR="00BA22EC" w:rsidRPr="00675DAA" w14:paraId="66D100B1" w14:textId="77777777" w:rsidTr="00613AB6">
        <w:trPr>
          <w:cantSplit/>
        </w:trPr>
        <w:tc>
          <w:tcPr>
            <w:tcW w:w="2358" w:type="dxa"/>
            <w:vMerge/>
          </w:tcPr>
          <w:p w14:paraId="4D751A41" w14:textId="77777777" w:rsidR="00BA22EC" w:rsidRPr="00675DAA" w:rsidRDefault="00BA22EC" w:rsidP="00613AB6"/>
        </w:tc>
        <w:tc>
          <w:tcPr>
            <w:tcW w:w="1260" w:type="dxa"/>
          </w:tcPr>
          <w:p w14:paraId="207D16F1" w14:textId="77777777" w:rsidR="00BA22EC" w:rsidRPr="00675DAA" w:rsidRDefault="00BA22EC" w:rsidP="00613AB6">
            <w:r w:rsidRPr="00675DAA">
              <w:t>code</w:t>
            </w:r>
          </w:p>
        </w:tc>
        <w:tc>
          <w:tcPr>
            <w:tcW w:w="1260" w:type="dxa"/>
          </w:tcPr>
          <w:p w14:paraId="79E5E188" w14:textId="77777777" w:rsidR="00BA22EC" w:rsidRPr="00675DAA" w:rsidRDefault="00BA22EC" w:rsidP="00613AB6">
            <w:r w:rsidRPr="00675DAA">
              <w:t>1:1</w:t>
            </w:r>
          </w:p>
        </w:tc>
        <w:tc>
          <w:tcPr>
            <w:tcW w:w="1350" w:type="dxa"/>
          </w:tcPr>
          <w:p w14:paraId="030A1146" w14:textId="77777777" w:rsidR="00BA22EC" w:rsidRPr="00675DAA" w:rsidRDefault="00BA22EC" w:rsidP="00613AB6"/>
        </w:tc>
        <w:tc>
          <w:tcPr>
            <w:tcW w:w="3330" w:type="dxa"/>
          </w:tcPr>
          <w:p w14:paraId="34456F71" w14:textId="77777777" w:rsidR="00BA22EC" w:rsidRPr="00675DAA" w:rsidRDefault="00BA22EC" w:rsidP="00613AB6"/>
        </w:tc>
      </w:tr>
      <w:tr w:rsidR="00BA22EC" w:rsidRPr="00675DAA" w14:paraId="19DE15ED" w14:textId="77777777" w:rsidTr="00613AB6">
        <w:trPr>
          <w:cantSplit/>
        </w:trPr>
        <w:tc>
          <w:tcPr>
            <w:tcW w:w="2358" w:type="dxa"/>
            <w:vMerge/>
          </w:tcPr>
          <w:p w14:paraId="7B147172" w14:textId="77777777" w:rsidR="00BA22EC" w:rsidRPr="00675DAA" w:rsidRDefault="00BA22EC" w:rsidP="00613AB6"/>
        </w:tc>
        <w:tc>
          <w:tcPr>
            <w:tcW w:w="1260" w:type="dxa"/>
          </w:tcPr>
          <w:p w14:paraId="5A5118E0" w14:textId="77777777" w:rsidR="00BA22EC" w:rsidRPr="00675DAA" w:rsidRDefault="00BA22EC" w:rsidP="00613AB6">
            <w:r w:rsidRPr="00675DAA">
              <w:t>codeSystem</w:t>
            </w:r>
          </w:p>
        </w:tc>
        <w:tc>
          <w:tcPr>
            <w:tcW w:w="1260" w:type="dxa"/>
          </w:tcPr>
          <w:p w14:paraId="743429F4" w14:textId="77777777" w:rsidR="00BA22EC" w:rsidRPr="00675DAA" w:rsidRDefault="00BA22EC" w:rsidP="00613AB6">
            <w:r w:rsidRPr="00675DAA">
              <w:t>1:1</w:t>
            </w:r>
          </w:p>
        </w:tc>
        <w:tc>
          <w:tcPr>
            <w:tcW w:w="1350" w:type="dxa"/>
          </w:tcPr>
          <w:p w14:paraId="103A7B04" w14:textId="77777777" w:rsidR="00BA22EC" w:rsidRPr="00675DAA" w:rsidRDefault="00BA22EC" w:rsidP="00613AB6"/>
        </w:tc>
        <w:tc>
          <w:tcPr>
            <w:tcW w:w="3330" w:type="dxa"/>
          </w:tcPr>
          <w:p w14:paraId="2E8E0838" w14:textId="77777777" w:rsidR="00BA22EC" w:rsidRPr="00675DAA" w:rsidRDefault="00BA22EC" w:rsidP="00613AB6"/>
        </w:tc>
      </w:tr>
      <w:tr w:rsidR="00BA22EC" w:rsidRPr="00675DAA" w14:paraId="275F1152" w14:textId="77777777" w:rsidTr="00613AB6">
        <w:trPr>
          <w:cantSplit/>
        </w:trPr>
        <w:tc>
          <w:tcPr>
            <w:tcW w:w="2358" w:type="dxa"/>
            <w:vMerge/>
          </w:tcPr>
          <w:p w14:paraId="77FBE6CF" w14:textId="77777777" w:rsidR="00BA22EC" w:rsidRPr="00675DAA" w:rsidRDefault="00BA22EC" w:rsidP="00613AB6"/>
        </w:tc>
        <w:tc>
          <w:tcPr>
            <w:tcW w:w="1260" w:type="dxa"/>
          </w:tcPr>
          <w:p w14:paraId="15D27881" w14:textId="77777777" w:rsidR="00BA22EC" w:rsidRPr="00675DAA" w:rsidRDefault="00BA22EC" w:rsidP="00613AB6">
            <w:r w:rsidRPr="00675DAA">
              <w:t>displayName</w:t>
            </w:r>
          </w:p>
        </w:tc>
        <w:tc>
          <w:tcPr>
            <w:tcW w:w="1260" w:type="dxa"/>
          </w:tcPr>
          <w:p w14:paraId="4665B685" w14:textId="77777777" w:rsidR="00BA22EC" w:rsidRPr="00675DAA" w:rsidRDefault="00BA22EC" w:rsidP="00613AB6">
            <w:r w:rsidRPr="00675DAA">
              <w:t>1:1</w:t>
            </w:r>
          </w:p>
        </w:tc>
        <w:tc>
          <w:tcPr>
            <w:tcW w:w="1350" w:type="dxa"/>
          </w:tcPr>
          <w:p w14:paraId="4717D4FF" w14:textId="77777777" w:rsidR="00BA22EC" w:rsidRPr="00675DAA" w:rsidRDefault="00BA22EC" w:rsidP="00613AB6"/>
        </w:tc>
        <w:tc>
          <w:tcPr>
            <w:tcW w:w="3330" w:type="dxa"/>
          </w:tcPr>
          <w:p w14:paraId="78531BD1" w14:textId="77777777" w:rsidR="00BA22EC" w:rsidRPr="00675DAA" w:rsidRDefault="00BA22EC" w:rsidP="00613AB6"/>
        </w:tc>
      </w:tr>
      <w:tr w:rsidR="00BA22EC" w:rsidRPr="00675DAA" w14:paraId="69FAE80D" w14:textId="77777777" w:rsidTr="00613AB6">
        <w:trPr>
          <w:cantSplit/>
        </w:trPr>
        <w:tc>
          <w:tcPr>
            <w:tcW w:w="2358" w:type="dxa"/>
            <w:shd w:val="clear" w:color="auto" w:fill="808080"/>
          </w:tcPr>
          <w:p w14:paraId="05283BF4" w14:textId="77777777" w:rsidR="00BA22EC" w:rsidRPr="00675DAA" w:rsidRDefault="00BA22EC" w:rsidP="00613AB6">
            <w:r w:rsidRPr="00675DAA">
              <w:t>Conformance</w:t>
            </w:r>
          </w:p>
        </w:tc>
        <w:tc>
          <w:tcPr>
            <w:tcW w:w="7200" w:type="dxa"/>
            <w:gridSpan w:val="4"/>
          </w:tcPr>
          <w:p w14:paraId="243952DB" w14:textId="77777777" w:rsidR="00BA22EC" w:rsidRDefault="00BA22EC" w:rsidP="008B43ED">
            <w:pPr>
              <w:pStyle w:val="ListParagraph"/>
              <w:numPr>
                <w:ilvl w:val="0"/>
                <w:numId w:val="429"/>
              </w:numPr>
              <w:rPr>
                <w:del w:id="2824" w:author="Peter Bomberg" w:date="2018-01-16T14:05:00Z"/>
              </w:rPr>
            </w:pPr>
            <w:del w:id="2825" w:author="Peter Bomberg" w:date="2018-01-16T14:05:00Z">
              <w:r>
                <w:delText xml:space="preserve">There is an </w:delText>
              </w:r>
              <w:r w:rsidRPr="00AC1632">
                <w:delText>formCode</w:delText>
              </w:r>
              <w:r>
                <w:delText xml:space="preserve"> element</w:delText>
              </w:r>
            </w:del>
          </w:p>
          <w:p w14:paraId="462C6B5B" w14:textId="77777777" w:rsidR="00BA22EC" w:rsidRPr="00FD3CB1" w:rsidRDefault="00BA22EC" w:rsidP="008B43ED">
            <w:pPr>
              <w:pStyle w:val="ListParagraph"/>
              <w:numPr>
                <w:ilvl w:val="0"/>
                <w:numId w:val="430"/>
              </w:numPr>
              <w:rPr>
                <w:del w:id="2826" w:author="Peter Bomberg" w:date="2018-01-16T14:05:00Z"/>
                <w:highlight w:val="white"/>
              </w:rPr>
            </w:pPr>
            <w:del w:id="2827"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D3CB1">
                <w:rPr>
                  <w:highlight w:val="white"/>
                </w:rPr>
                <w:delText>element has not been defined.</w:delText>
              </w:r>
            </w:del>
          </w:p>
          <w:p w14:paraId="311F6D0F" w14:textId="77777777" w:rsidR="00BA22EC" w:rsidRPr="00FD3CB1" w:rsidRDefault="00BA22EC" w:rsidP="008B43ED">
            <w:pPr>
              <w:pStyle w:val="ListParagraph"/>
              <w:numPr>
                <w:ilvl w:val="0"/>
                <w:numId w:val="430"/>
              </w:numPr>
              <w:rPr>
                <w:del w:id="2828" w:author="Peter Bomberg" w:date="2018-01-16T14:05:00Z"/>
                <w:highlight w:val="white"/>
              </w:rPr>
            </w:pPr>
            <w:del w:id="2829" w:author="Peter Bomberg" w:date="2018-01-16T14:05:00Z">
              <w:r>
                <w:rPr>
                  <w:highlight w:val="white"/>
                </w:rPr>
                <w:delText xml:space="preserve">SPL Rule 4 </w:delText>
              </w:r>
              <w:r w:rsidRPr="00D00628">
                <w:rPr>
                  <w:highlight w:val="white"/>
                </w:rPr>
                <w:delText xml:space="preserve">identifies that more than one </w:delText>
              </w:r>
              <w:r w:rsidRPr="00FD3CB1">
                <w:rPr>
                  <w:highlight w:val="white"/>
                </w:rPr>
                <w:delText>element is defined.</w:delText>
              </w:r>
            </w:del>
          </w:p>
          <w:p w14:paraId="1DA79A9D" w14:textId="77777777" w:rsidR="00BA22EC" w:rsidRDefault="00BA22EC" w:rsidP="00613AB6">
            <w:pPr>
              <w:pStyle w:val="ListParagraph"/>
              <w:rPr>
                <w:del w:id="2830" w:author="Peter Bomberg" w:date="2018-01-16T14:05:00Z"/>
              </w:rPr>
            </w:pPr>
          </w:p>
          <w:p w14:paraId="4D591DC5" w14:textId="77777777" w:rsidR="00BA22EC" w:rsidRPr="0050178E" w:rsidRDefault="00BA22EC" w:rsidP="008B43ED">
            <w:pPr>
              <w:pStyle w:val="ListParagraph"/>
              <w:numPr>
                <w:ilvl w:val="0"/>
                <w:numId w:val="326"/>
              </w:numPr>
            </w:pPr>
            <w:r w:rsidRPr="00C80C46">
              <w:t>There is a code</w:t>
            </w:r>
            <w:r>
              <w:t>, codeSystem</w:t>
            </w:r>
            <w:r w:rsidRPr="00C80C46">
              <w:t xml:space="preserve"> and </w:t>
            </w:r>
            <w:r w:rsidRPr="00675DAA">
              <w:t>displayName</w:t>
            </w:r>
            <w:r>
              <w:t xml:space="preserve"> attribute derived from OID </w:t>
            </w:r>
            <w:r w:rsidRPr="00E8677C">
              <w:t xml:space="preserve">2.16.840.1.113883.2.20.6.32 </w:t>
            </w:r>
            <w:r>
              <w:t xml:space="preserve">where the </w:t>
            </w:r>
            <w:r w:rsidRPr="00675DAA">
              <w:t>displayName</w:t>
            </w:r>
            <w:r>
              <w:t xml:space="preserve"> </w:t>
            </w:r>
            <w:r w:rsidRPr="00675DAA">
              <w:t>shall display the</w:t>
            </w:r>
            <w:r>
              <w:t xml:space="preserve"> appropriate label.</w:t>
            </w:r>
          </w:p>
          <w:p w14:paraId="633BEE9B" w14:textId="77777777" w:rsidR="00DF0AEE" w:rsidRDefault="00DF0AEE" w:rsidP="008B43ED">
            <w:pPr>
              <w:pStyle w:val="ListParagraph"/>
              <w:numPr>
                <w:ilvl w:val="0"/>
                <w:numId w:val="324"/>
              </w:numPr>
              <w:rPr>
                <w:moveTo w:id="2831" w:author="Peter Bomberg" w:date="2018-01-16T14:05:00Z"/>
                <w:highlight w:val="white"/>
              </w:rPr>
            </w:pPr>
            <w:moveToRangeStart w:id="2832" w:author="Peter Bomberg" w:date="2018-01-16T14:05:00Z" w:name="move503874913"/>
            <w:moveTo w:id="2833" w:author="Peter Bomberg" w:date="2018-01-16T14:05:00Z">
              <w:r w:rsidRPr="002C49C1">
                <w:rPr>
                  <w:highlight w:val="white"/>
                </w:rPr>
                <w:t>SPL Rule 2 identifies that the OID value is incorrect.</w:t>
              </w:r>
            </w:moveTo>
          </w:p>
          <w:moveToRangeEnd w:id="2832"/>
          <w:p w14:paraId="0D3DAC51" w14:textId="41E33B6C" w:rsidR="00DF0AEE" w:rsidRDefault="00DF0AEE" w:rsidP="008B43ED">
            <w:pPr>
              <w:pStyle w:val="ListParagraph"/>
              <w:numPr>
                <w:ilvl w:val="0"/>
                <w:numId w:val="324"/>
              </w:numPr>
              <w:rPr>
                <w:highlight w:val="white"/>
              </w:rPr>
            </w:pPr>
            <w:r>
              <w:rPr>
                <w:highlight w:val="white"/>
              </w:rPr>
              <w:t xml:space="preserve">SPL Rule 5 </w:t>
            </w:r>
            <w:r w:rsidRPr="00334410">
              <w:rPr>
                <w:highlight w:val="white"/>
              </w:rPr>
              <w:t xml:space="preserve">identifies that </w:t>
            </w:r>
            <w:del w:id="2834" w:author="Peter Bomberg" w:date="2018-01-16T14:05:00Z">
              <w:r w:rsidR="00BA22EC">
                <w:rPr>
                  <w:highlight w:val="white"/>
                </w:rPr>
                <w:delText xml:space="preserve">one or more of the </w:delText>
              </w:r>
              <w:r w:rsidR="00BA22EC" w:rsidRPr="00D00628">
                <w:rPr>
                  <w:highlight w:val="white"/>
                </w:rPr>
                <w:delText>attribute</w:delText>
              </w:r>
              <w:r w:rsidR="00BA22EC">
                <w:rPr>
                  <w:highlight w:val="white"/>
                </w:rPr>
                <w:delText>s</w:delText>
              </w:r>
              <w:r w:rsidR="00BA22EC" w:rsidRPr="00D00628">
                <w:rPr>
                  <w:highlight w:val="white"/>
                </w:rPr>
                <w:delText xml:space="preserve"> ha</w:delText>
              </w:r>
              <w:r w:rsidR="00BA22EC">
                <w:rPr>
                  <w:highlight w:val="white"/>
                </w:rPr>
                <w:delText>ve</w:delText>
              </w:r>
            </w:del>
            <w:ins w:id="2835" w:author="Peter Bomberg" w:date="2018-01-16T14:05:00Z">
              <w:r>
                <w:rPr>
                  <w:highlight w:val="white"/>
                </w:rPr>
                <w:t xml:space="preserve">the (code) </w:t>
              </w:r>
              <w:r w:rsidRPr="00D00628">
                <w:rPr>
                  <w:highlight w:val="white"/>
                </w:rPr>
                <w:t xml:space="preserve">attribute </w:t>
              </w:r>
              <w:r>
                <w:rPr>
                  <w:highlight w:val="white"/>
                </w:rPr>
                <w:t>has</w:t>
              </w:r>
            </w:ins>
            <w:r>
              <w:rPr>
                <w:highlight w:val="white"/>
              </w:rPr>
              <w:t xml:space="preserve"> not </w:t>
            </w:r>
            <w:r w:rsidRPr="00D00628">
              <w:rPr>
                <w:highlight w:val="white"/>
              </w:rPr>
              <w:t>been defined</w:t>
            </w:r>
            <w:r>
              <w:rPr>
                <w:highlight w:val="white"/>
              </w:rPr>
              <w:t xml:space="preserve">. </w:t>
            </w:r>
          </w:p>
          <w:p w14:paraId="12086A82" w14:textId="77777777" w:rsidR="00DF0AEE" w:rsidRDefault="00DF0AEE" w:rsidP="008B43ED">
            <w:pPr>
              <w:pStyle w:val="ListParagraph"/>
              <w:numPr>
                <w:ilvl w:val="0"/>
                <w:numId w:val="324"/>
              </w:numPr>
              <w:rPr>
                <w:ins w:id="2836" w:author="Peter Bomberg" w:date="2018-01-16T14:05:00Z"/>
                <w:highlight w:val="white"/>
              </w:rPr>
            </w:pPr>
            <w:ins w:id="2837"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7EAB0DA" w14:textId="77777777" w:rsidR="00DF0AEE" w:rsidRDefault="00DF0AEE" w:rsidP="008B43ED">
            <w:pPr>
              <w:pStyle w:val="ListParagraph"/>
              <w:numPr>
                <w:ilvl w:val="0"/>
                <w:numId w:val="324"/>
              </w:numPr>
              <w:rPr>
                <w:ins w:id="2838" w:author="Peter Bomberg" w:date="2018-01-16T14:05:00Z"/>
                <w:highlight w:val="white"/>
              </w:rPr>
            </w:pPr>
            <w:ins w:id="2839"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75538A6D" w14:textId="77777777" w:rsidR="00A920F6" w:rsidRDefault="00DF0AEE" w:rsidP="008B43ED">
            <w:pPr>
              <w:pStyle w:val="ListParagraph"/>
              <w:numPr>
                <w:ilvl w:val="0"/>
                <w:numId w:val="324"/>
              </w:numPr>
              <w:rPr>
                <w:ins w:id="2840" w:author="Peter Bomberg" w:date="2018-01-16T14:05:00Z"/>
                <w:highlight w:val="white"/>
              </w:rPr>
            </w:pPr>
            <w:ins w:id="2841" w:author="Peter Bomberg" w:date="2018-01-16T14:05:00Z">
              <w:r w:rsidRPr="005225FB">
                <w:rPr>
                  <w:highlight w:val="white"/>
                </w:rPr>
                <w:t>SPL Rule 7 identifies that displayName does not match the CV value.</w:t>
              </w:r>
            </w:ins>
          </w:p>
          <w:p w14:paraId="0832C453" w14:textId="77777777" w:rsidR="00A920F6" w:rsidRDefault="00DF0AEE" w:rsidP="008B43ED">
            <w:pPr>
              <w:pStyle w:val="ListParagraph"/>
              <w:numPr>
                <w:ilvl w:val="0"/>
                <w:numId w:val="324"/>
              </w:numPr>
              <w:rPr>
                <w:highlight w:val="white"/>
              </w:rPr>
            </w:pPr>
            <w:r w:rsidRPr="00A920F6">
              <w:rPr>
                <w:highlight w:val="white"/>
              </w:rPr>
              <w:t>SPL Rule 8 identifies that the code is not in the CV or is not contextually correct.</w:t>
            </w:r>
          </w:p>
          <w:p w14:paraId="456B7587" w14:textId="77777777" w:rsidR="00DF0AEE" w:rsidRDefault="00A920F6" w:rsidP="008B43ED">
            <w:pPr>
              <w:pStyle w:val="ListParagraph"/>
              <w:numPr>
                <w:ilvl w:val="0"/>
                <w:numId w:val="324"/>
              </w:numPr>
              <w:rPr>
                <w:moveFrom w:id="2842" w:author="Peter Bomberg" w:date="2018-01-16T14:05:00Z"/>
                <w:highlight w:val="white"/>
              </w:rPr>
            </w:pPr>
            <w:ins w:id="2843" w:author="Peter Bomberg" w:date="2018-01-16T14:05:00Z">
              <w:r w:rsidRPr="00A920F6">
                <w:rPr>
                  <w:sz w:val="22"/>
                  <w:szCs w:val="22"/>
                  <w:highlight w:val="white"/>
                </w:rPr>
                <w:t>SPL Rule 15 identifies that there is a notification flag for the content.</w:t>
              </w:r>
            </w:ins>
            <w:moveFromRangeStart w:id="2844" w:author="Peter Bomberg" w:date="2018-01-16T14:05:00Z" w:name="move503874913"/>
            <w:moveFrom w:id="2845" w:author="Peter Bomberg" w:date="2018-01-16T14:05:00Z">
              <w:r w:rsidR="00DF0AEE" w:rsidRPr="002C49C1">
                <w:rPr>
                  <w:highlight w:val="white"/>
                </w:rPr>
                <w:t>SPL Rule 2 identifies that the OID value is incorrect.</w:t>
              </w:r>
            </w:moveFrom>
          </w:p>
          <w:moveFromRangeEnd w:id="2844"/>
          <w:p w14:paraId="468886F9" w14:textId="77777777" w:rsidR="00BA22EC" w:rsidRDefault="00BA22EC" w:rsidP="008B43ED">
            <w:pPr>
              <w:pStyle w:val="ListParagraph"/>
              <w:numPr>
                <w:ilvl w:val="0"/>
                <w:numId w:val="134"/>
              </w:numPr>
              <w:rPr>
                <w:del w:id="2846" w:author="Peter Bomberg" w:date="2018-01-16T14:05:00Z"/>
              </w:rPr>
            </w:pPr>
            <w:del w:id="2847" w:author="Peter Bomberg" w:date="2018-01-16T14:05:00Z">
              <w:r>
                <w:delText xml:space="preserve">SPL Rule 7 </w:delText>
              </w:r>
              <w:r w:rsidRPr="00AF4E8C">
                <w:delText xml:space="preserve">identifies that </w:delText>
              </w:r>
              <w:r>
                <w:delText>label does not match the CV.</w:delText>
              </w:r>
            </w:del>
          </w:p>
          <w:p w14:paraId="2B4750FE" w14:textId="7EAECA81" w:rsidR="00A920F6" w:rsidRPr="00A920F6" w:rsidRDefault="00BA22EC" w:rsidP="008B43ED">
            <w:pPr>
              <w:pStyle w:val="ListParagraph"/>
              <w:numPr>
                <w:ilvl w:val="0"/>
                <w:numId w:val="324"/>
              </w:numPr>
              <w:rPr>
                <w:highlight w:val="white"/>
              </w:rPr>
            </w:pPr>
            <w:del w:id="2848" w:author="Peter Bomberg" w:date="2018-01-16T14:05:00Z">
              <w:r w:rsidRPr="00CA017E">
                <w:rPr>
                  <w:highlight w:val="white"/>
                </w:rPr>
                <w:delText>The code SPL Rule 10 identifies that the attribute value is incorrect.</w:delText>
              </w:r>
            </w:del>
          </w:p>
        </w:tc>
      </w:tr>
    </w:tbl>
    <w:p w14:paraId="59A53B60" w14:textId="77777777" w:rsidR="00BA22EC" w:rsidRDefault="00BA22EC"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5146B" w:rsidRPr="00675DAA" w14:paraId="6BD1E85A" w14:textId="77777777" w:rsidTr="00DF0AEE">
        <w:trPr>
          <w:trHeight w:val="580"/>
          <w:tblHeader/>
        </w:trPr>
        <w:tc>
          <w:tcPr>
            <w:tcW w:w="2358" w:type="dxa"/>
            <w:shd w:val="clear" w:color="auto" w:fill="808080"/>
          </w:tcPr>
          <w:p w14:paraId="32E3A6FF" w14:textId="77777777" w:rsidR="0005146B" w:rsidRPr="000445D1" w:rsidRDefault="0005146B" w:rsidP="00E23921">
            <w:r w:rsidRPr="00675DAA">
              <w:t>Element</w:t>
            </w:r>
          </w:p>
        </w:tc>
        <w:tc>
          <w:tcPr>
            <w:tcW w:w="1260" w:type="dxa"/>
            <w:shd w:val="clear" w:color="auto" w:fill="808080"/>
          </w:tcPr>
          <w:p w14:paraId="628A454C" w14:textId="77777777" w:rsidR="0005146B" w:rsidRPr="00675DAA" w:rsidRDefault="0005146B" w:rsidP="00E23921">
            <w:r w:rsidRPr="00675DAA">
              <w:t>Attribute</w:t>
            </w:r>
          </w:p>
        </w:tc>
        <w:tc>
          <w:tcPr>
            <w:tcW w:w="1260" w:type="dxa"/>
            <w:shd w:val="clear" w:color="auto" w:fill="808080"/>
          </w:tcPr>
          <w:p w14:paraId="6D916B71" w14:textId="77777777" w:rsidR="0005146B" w:rsidRPr="000445D1" w:rsidRDefault="0005146B" w:rsidP="00E23921">
            <w:r w:rsidRPr="00675DAA">
              <w:t>Cardinality</w:t>
            </w:r>
          </w:p>
        </w:tc>
        <w:tc>
          <w:tcPr>
            <w:tcW w:w="1350" w:type="dxa"/>
            <w:shd w:val="clear" w:color="auto" w:fill="808080"/>
          </w:tcPr>
          <w:p w14:paraId="7ED3D166" w14:textId="77777777" w:rsidR="0005146B" w:rsidRPr="00675DAA" w:rsidRDefault="0005146B" w:rsidP="00E23921">
            <w:r w:rsidRPr="00675DAA">
              <w:t>Value(s) Allowed</w:t>
            </w:r>
          </w:p>
          <w:p w14:paraId="1F151FEE" w14:textId="77777777" w:rsidR="0005146B" w:rsidRPr="00675DAA" w:rsidRDefault="0005146B" w:rsidP="00E23921">
            <w:r w:rsidRPr="00675DAA">
              <w:t>Examples</w:t>
            </w:r>
          </w:p>
        </w:tc>
        <w:tc>
          <w:tcPr>
            <w:tcW w:w="3330" w:type="dxa"/>
            <w:shd w:val="clear" w:color="auto" w:fill="808080"/>
          </w:tcPr>
          <w:p w14:paraId="0876BA44" w14:textId="77777777" w:rsidR="0005146B" w:rsidRPr="00675DAA" w:rsidRDefault="0005146B" w:rsidP="00E23921">
            <w:r w:rsidRPr="00675DAA">
              <w:t>Description</w:t>
            </w:r>
          </w:p>
          <w:p w14:paraId="4DD47D26" w14:textId="77777777" w:rsidR="0005146B" w:rsidRPr="00675DAA" w:rsidRDefault="0005146B" w:rsidP="00E23921">
            <w:r w:rsidRPr="00675DAA">
              <w:t>Instructions</w:t>
            </w:r>
          </w:p>
        </w:tc>
      </w:tr>
      <w:tr w:rsidR="0005146B" w:rsidRPr="00675DAA" w14:paraId="1715E1F9" w14:textId="77777777" w:rsidTr="00DF0AEE">
        <w:tc>
          <w:tcPr>
            <w:tcW w:w="2358" w:type="dxa"/>
            <w:vMerge w:val="restart"/>
          </w:tcPr>
          <w:p w14:paraId="6ECBC4D2" w14:textId="77777777" w:rsidR="0005146B" w:rsidRPr="00675DAA" w:rsidRDefault="0005146B" w:rsidP="00E23921">
            <w:r w:rsidRPr="00C602DB">
              <w:t xml:space="preserve">asManufacturedProduct </w:t>
            </w:r>
          </w:p>
        </w:tc>
        <w:tc>
          <w:tcPr>
            <w:tcW w:w="1260" w:type="dxa"/>
            <w:shd w:val="clear" w:color="auto" w:fill="D9D9D9"/>
          </w:tcPr>
          <w:p w14:paraId="1A4A9D82" w14:textId="77777777" w:rsidR="0005146B" w:rsidRPr="00675DAA" w:rsidRDefault="0005146B" w:rsidP="00E23921">
            <w:r w:rsidRPr="00675DAA">
              <w:t>N/A</w:t>
            </w:r>
          </w:p>
        </w:tc>
        <w:tc>
          <w:tcPr>
            <w:tcW w:w="1260" w:type="dxa"/>
            <w:shd w:val="clear" w:color="auto" w:fill="D9D9D9"/>
          </w:tcPr>
          <w:p w14:paraId="3B894963" w14:textId="77777777" w:rsidR="0005146B" w:rsidRPr="00675DAA" w:rsidRDefault="0005146B" w:rsidP="00E23921">
            <w:r w:rsidRPr="00675DAA">
              <w:t>1:1</w:t>
            </w:r>
          </w:p>
        </w:tc>
        <w:tc>
          <w:tcPr>
            <w:tcW w:w="1350" w:type="dxa"/>
            <w:shd w:val="clear" w:color="auto" w:fill="D9D9D9"/>
          </w:tcPr>
          <w:p w14:paraId="1CD1278B" w14:textId="77777777" w:rsidR="0005146B" w:rsidRPr="00675DAA" w:rsidRDefault="0005146B" w:rsidP="00E23921"/>
        </w:tc>
        <w:tc>
          <w:tcPr>
            <w:tcW w:w="3330" w:type="dxa"/>
            <w:shd w:val="clear" w:color="auto" w:fill="D9D9D9"/>
          </w:tcPr>
          <w:p w14:paraId="1EE6CB67" w14:textId="77777777" w:rsidR="0005146B" w:rsidRPr="00675DAA" w:rsidRDefault="0005146B" w:rsidP="00E23921"/>
        </w:tc>
      </w:tr>
      <w:tr w:rsidR="0005146B" w:rsidRPr="00675DAA" w14:paraId="078DE7D8" w14:textId="77777777" w:rsidTr="00DF0AEE">
        <w:tc>
          <w:tcPr>
            <w:tcW w:w="2358" w:type="dxa"/>
            <w:vMerge/>
          </w:tcPr>
          <w:p w14:paraId="3D8ABFBC" w14:textId="77777777" w:rsidR="0005146B" w:rsidRPr="00675DAA" w:rsidRDefault="0005146B" w:rsidP="00E23921"/>
        </w:tc>
        <w:tc>
          <w:tcPr>
            <w:tcW w:w="1260" w:type="dxa"/>
          </w:tcPr>
          <w:p w14:paraId="0EEA6492" w14:textId="77777777" w:rsidR="0005146B" w:rsidRPr="00675DAA" w:rsidRDefault="0005146B" w:rsidP="00E23921"/>
        </w:tc>
        <w:tc>
          <w:tcPr>
            <w:tcW w:w="1260" w:type="dxa"/>
          </w:tcPr>
          <w:p w14:paraId="5120DD46" w14:textId="77777777" w:rsidR="0005146B" w:rsidRPr="00675DAA" w:rsidRDefault="0005146B" w:rsidP="00E23921"/>
        </w:tc>
        <w:tc>
          <w:tcPr>
            <w:tcW w:w="1350" w:type="dxa"/>
          </w:tcPr>
          <w:p w14:paraId="74D5B505" w14:textId="77777777" w:rsidR="0005146B" w:rsidRPr="00675DAA" w:rsidRDefault="0005146B" w:rsidP="00E23921"/>
        </w:tc>
        <w:tc>
          <w:tcPr>
            <w:tcW w:w="3330" w:type="dxa"/>
          </w:tcPr>
          <w:p w14:paraId="458E84EA" w14:textId="77777777" w:rsidR="0005146B" w:rsidRPr="00675DAA" w:rsidRDefault="0005146B" w:rsidP="00E23921"/>
        </w:tc>
      </w:tr>
      <w:tr w:rsidR="0005146B" w:rsidRPr="00675DAA" w14:paraId="12352DFA" w14:textId="77777777" w:rsidTr="00DF0AEE">
        <w:tc>
          <w:tcPr>
            <w:tcW w:w="2358" w:type="dxa"/>
            <w:vMerge/>
          </w:tcPr>
          <w:p w14:paraId="6A03ECFC" w14:textId="77777777" w:rsidR="0005146B" w:rsidRPr="00675DAA" w:rsidRDefault="0005146B" w:rsidP="00E23921"/>
        </w:tc>
        <w:tc>
          <w:tcPr>
            <w:tcW w:w="1260" w:type="dxa"/>
          </w:tcPr>
          <w:p w14:paraId="33A75D22" w14:textId="77777777" w:rsidR="0005146B" w:rsidRPr="00675DAA" w:rsidRDefault="0005146B" w:rsidP="00E23921"/>
        </w:tc>
        <w:tc>
          <w:tcPr>
            <w:tcW w:w="1260" w:type="dxa"/>
          </w:tcPr>
          <w:p w14:paraId="36ACB62C" w14:textId="77777777" w:rsidR="0005146B" w:rsidRPr="00675DAA" w:rsidRDefault="0005146B" w:rsidP="00E23921"/>
        </w:tc>
        <w:tc>
          <w:tcPr>
            <w:tcW w:w="1350" w:type="dxa"/>
          </w:tcPr>
          <w:p w14:paraId="1AD58124" w14:textId="77777777" w:rsidR="0005146B" w:rsidRPr="00675DAA" w:rsidRDefault="0005146B" w:rsidP="00E23921"/>
        </w:tc>
        <w:tc>
          <w:tcPr>
            <w:tcW w:w="3330" w:type="dxa"/>
          </w:tcPr>
          <w:p w14:paraId="0BC7FCAD" w14:textId="77777777" w:rsidR="0005146B" w:rsidRPr="00675DAA" w:rsidRDefault="0005146B" w:rsidP="00E23921"/>
        </w:tc>
      </w:tr>
      <w:tr w:rsidR="0005146B" w:rsidRPr="00675DAA" w14:paraId="65F22FB1" w14:textId="77777777" w:rsidTr="00DF0AEE">
        <w:tc>
          <w:tcPr>
            <w:tcW w:w="2358" w:type="dxa"/>
            <w:vMerge/>
          </w:tcPr>
          <w:p w14:paraId="1D317AFB" w14:textId="77777777" w:rsidR="0005146B" w:rsidRPr="00675DAA" w:rsidRDefault="0005146B" w:rsidP="00E23921"/>
        </w:tc>
        <w:tc>
          <w:tcPr>
            <w:tcW w:w="1260" w:type="dxa"/>
          </w:tcPr>
          <w:p w14:paraId="0E47BAA4" w14:textId="77777777" w:rsidR="0005146B" w:rsidRPr="00675DAA" w:rsidRDefault="0005146B" w:rsidP="00E23921"/>
        </w:tc>
        <w:tc>
          <w:tcPr>
            <w:tcW w:w="1260" w:type="dxa"/>
          </w:tcPr>
          <w:p w14:paraId="70CFD5AE" w14:textId="77777777" w:rsidR="0005146B" w:rsidRPr="00675DAA" w:rsidRDefault="0005146B" w:rsidP="00E23921"/>
        </w:tc>
        <w:tc>
          <w:tcPr>
            <w:tcW w:w="1350" w:type="dxa"/>
          </w:tcPr>
          <w:p w14:paraId="70456593" w14:textId="77777777" w:rsidR="0005146B" w:rsidRPr="00675DAA" w:rsidRDefault="0005146B" w:rsidP="00E23921"/>
        </w:tc>
        <w:tc>
          <w:tcPr>
            <w:tcW w:w="3330" w:type="dxa"/>
          </w:tcPr>
          <w:p w14:paraId="3156B1DD" w14:textId="77777777" w:rsidR="0005146B" w:rsidRPr="00675DAA" w:rsidRDefault="0005146B" w:rsidP="00E23921"/>
        </w:tc>
      </w:tr>
      <w:tr w:rsidR="00C602DB" w:rsidRPr="00675DAA" w14:paraId="62EAB463" w14:textId="77777777" w:rsidTr="00DF0AEE">
        <w:tc>
          <w:tcPr>
            <w:tcW w:w="2358" w:type="dxa"/>
            <w:shd w:val="clear" w:color="auto" w:fill="808080"/>
          </w:tcPr>
          <w:p w14:paraId="171C9349" w14:textId="77777777" w:rsidR="00C602DB" w:rsidRPr="00675DAA" w:rsidRDefault="00C602DB" w:rsidP="00E23921">
            <w:r w:rsidRPr="00675DAA">
              <w:t>Conformance</w:t>
            </w:r>
          </w:p>
        </w:tc>
        <w:tc>
          <w:tcPr>
            <w:tcW w:w="7200" w:type="dxa"/>
            <w:gridSpan w:val="4"/>
          </w:tcPr>
          <w:p w14:paraId="129BC515" w14:textId="77777777" w:rsidR="00C602DB" w:rsidRDefault="00C602DB" w:rsidP="008B43ED">
            <w:pPr>
              <w:pStyle w:val="ListParagraph"/>
              <w:numPr>
                <w:ilvl w:val="0"/>
                <w:numId w:val="431"/>
              </w:numPr>
              <w:rPr>
                <w:del w:id="2849" w:author="Peter Bomberg" w:date="2018-01-16T14:05:00Z"/>
              </w:rPr>
            </w:pPr>
            <w:del w:id="2850" w:author="Peter Bomberg" w:date="2018-01-16T14:05:00Z">
              <w:r>
                <w:delText xml:space="preserve">There is an </w:delText>
              </w:r>
              <w:r w:rsidRPr="00C602DB">
                <w:delText xml:space="preserve">asManufacturedProduct </w:delText>
              </w:r>
              <w:r>
                <w:delText>element</w:delText>
              </w:r>
            </w:del>
          </w:p>
          <w:p w14:paraId="7CE460CF" w14:textId="77777777" w:rsidR="00C602DB" w:rsidRDefault="00C602DB" w:rsidP="00E23921">
            <w:pPr>
              <w:rPr>
                <w:del w:id="2851" w:author="Peter Bomberg" w:date="2018-01-16T14:05:00Z"/>
              </w:rPr>
            </w:pPr>
          </w:p>
          <w:p w14:paraId="032956C9" w14:textId="08D9A40C" w:rsidR="00C602DB" w:rsidRDefault="00C602DB" w:rsidP="008B43ED">
            <w:pPr>
              <w:pStyle w:val="ListParagraph"/>
              <w:numPr>
                <w:ilvl w:val="0"/>
                <w:numId w:val="138"/>
              </w:numPr>
              <w:rPr>
                <w:ins w:id="2852" w:author="Peter Bomberg" w:date="2018-01-16T14:05:00Z"/>
              </w:rPr>
            </w:pPr>
            <w:r>
              <w:t>T</w:t>
            </w:r>
            <w:r w:rsidR="00A650B6">
              <w:t xml:space="preserve">here is a </w:t>
            </w:r>
            <w:r w:rsidRPr="008C1F1A">
              <w:t xml:space="preserve">subjectOf </w:t>
            </w:r>
            <w:r>
              <w:t>element</w:t>
            </w:r>
          </w:p>
          <w:p w14:paraId="669195E0" w14:textId="77777777" w:rsidR="00031F86" w:rsidRDefault="00031F86" w:rsidP="008B43ED">
            <w:pPr>
              <w:pStyle w:val="ListParagraph"/>
              <w:numPr>
                <w:ilvl w:val="0"/>
                <w:numId w:val="327"/>
              </w:numPr>
              <w:rPr>
                <w:ins w:id="2853" w:author="Peter Bomberg" w:date="2018-01-16T14:05:00Z"/>
              </w:rPr>
            </w:pPr>
            <w:ins w:id="285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213E024B" w14:textId="30B3DEBA" w:rsidR="00031F86" w:rsidRPr="00AF1C00" w:rsidRDefault="00031F86" w:rsidP="008B43ED">
            <w:pPr>
              <w:pStyle w:val="ListParagraph"/>
              <w:numPr>
                <w:ilvl w:val="0"/>
                <w:numId w:val="327"/>
              </w:numPr>
            </w:pPr>
            <w:ins w:id="2855" w:author="Peter Bomberg" w:date="2018-01-16T14:05:00Z">
              <w:r w:rsidRPr="00031F86">
                <w:rPr>
                  <w:highlight w:val="white"/>
                </w:rPr>
                <w:t xml:space="preserve">SPL Rule 4 identifies that the </w:t>
              </w:r>
              <w:r w:rsidRPr="00D00628">
                <w:t>element has been defined</w:t>
              </w:r>
              <w:r>
                <w:t xml:space="preserve"> more than once.</w:t>
              </w:r>
            </w:ins>
          </w:p>
        </w:tc>
      </w:tr>
    </w:tbl>
    <w:p w14:paraId="61171C32" w14:textId="77777777" w:rsidR="00BA22EC" w:rsidRDefault="00BA22EC" w:rsidP="0080029F">
      <w:pPr>
        <w:rPr>
          <w:moveTo w:id="2856" w:author="Peter Bomberg" w:date="2018-01-16T14:05:00Z"/>
          <w:highlight w:val="white"/>
          <w:lang w:val="en-US"/>
        </w:rPr>
      </w:pPr>
      <w:moveToRangeStart w:id="2857" w:author="Peter Bomberg" w:date="2018-01-16T14:05:00Z" w:name="move50387491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14:paraId="73869255" w14:textId="77777777" w:rsidTr="00E23921">
        <w:trPr>
          <w:cantSplit/>
          <w:trHeight w:val="580"/>
          <w:tblHeader/>
        </w:trPr>
        <w:tc>
          <w:tcPr>
            <w:tcW w:w="2358" w:type="dxa"/>
            <w:shd w:val="clear" w:color="auto" w:fill="808080"/>
          </w:tcPr>
          <w:p w14:paraId="4EA18906" w14:textId="77777777" w:rsidR="008471D7" w:rsidRPr="000445D1" w:rsidRDefault="008471D7" w:rsidP="00E23921">
            <w:pPr>
              <w:rPr>
                <w:moveTo w:id="2858" w:author="Peter Bomberg" w:date="2018-01-16T14:05:00Z"/>
              </w:rPr>
            </w:pPr>
            <w:moveTo w:id="2859" w:author="Peter Bomberg" w:date="2018-01-16T14:05:00Z">
              <w:r w:rsidRPr="00675DAA">
                <w:lastRenderedPageBreak/>
                <w:t>Element</w:t>
              </w:r>
            </w:moveTo>
          </w:p>
        </w:tc>
        <w:tc>
          <w:tcPr>
            <w:tcW w:w="1260" w:type="dxa"/>
            <w:shd w:val="clear" w:color="auto" w:fill="808080"/>
          </w:tcPr>
          <w:p w14:paraId="2612835F" w14:textId="77777777" w:rsidR="008471D7" w:rsidRPr="00675DAA" w:rsidRDefault="008471D7" w:rsidP="00E23921">
            <w:pPr>
              <w:rPr>
                <w:moveTo w:id="2860" w:author="Peter Bomberg" w:date="2018-01-16T14:05:00Z"/>
              </w:rPr>
            </w:pPr>
            <w:moveTo w:id="2861" w:author="Peter Bomberg" w:date="2018-01-16T14:05:00Z">
              <w:r w:rsidRPr="00675DAA">
                <w:t>Attribute</w:t>
              </w:r>
            </w:moveTo>
          </w:p>
        </w:tc>
        <w:tc>
          <w:tcPr>
            <w:tcW w:w="1260" w:type="dxa"/>
            <w:shd w:val="clear" w:color="auto" w:fill="808080"/>
          </w:tcPr>
          <w:p w14:paraId="2F46A556" w14:textId="77777777" w:rsidR="008471D7" w:rsidRPr="000445D1" w:rsidRDefault="008471D7" w:rsidP="00E23921">
            <w:pPr>
              <w:rPr>
                <w:moveTo w:id="2862" w:author="Peter Bomberg" w:date="2018-01-16T14:05:00Z"/>
              </w:rPr>
            </w:pPr>
            <w:moveTo w:id="2863" w:author="Peter Bomberg" w:date="2018-01-16T14:05:00Z">
              <w:r w:rsidRPr="00675DAA">
                <w:t>Cardinality</w:t>
              </w:r>
            </w:moveTo>
          </w:p>
        </w:tc>
        <w:tc>
          <w:tcPr>
            <w:tcW w:w="1350" w:type="dxa"/>
            <w:shd w:val="clear" w:color="auto" w:fill="808080"/>
          </w:tcPr>
          <w:p w14:paraId="44419535" w14:textId="77777777" w:rsidR="008471D7" w:rsidRPr="00675DAA" w:rsidRDefault="008471D7" w:rsidP="00E23921">
            <w:pPr>
              <w:rPr>
                <w:moveTo w:id="2864" w:author="Peter Bomberg" w:date="2018-01-16T14:05:00Z"/>
              </w:rPr>
            </w:pPr>
            <w:moveTo w:id="2865" w:author="Peter Bomberg" w:date="2018-01-16T14:05:00Z">
              <w:r w:rsidRPr="00675DAA">
                <w:t>Value(s) Allowed</w:t>
              </w:r>
            </w:moveTo>
          </w:p>
          <w:p w14:paraId="2305D83D" w14:textId="77777777" w:rsidR="008471D7" w:rsidRPr="00675DAA" w:rsidRDefault="008471D7" w:rsidP="00E23921">
            <w:pPr>
              <w:rPr>
                <w:moveTo w:id="2866" w:author="Peter Bomberg" w:date="2018-01-16T14:05:00Z"/>
              </w:rPr>
            </w:pPr>
            <w:moveTo w:id="2867" w:author="Peter Bomberg" w:date="2018-01-16T14:05:00Z">
              <w:r w:rsidRPr="00675DAA">
                <w:t>Examples</w:t>
              </w:r>
            </w:moveTo>
          </w:p>
        </w:tc>
        <w:tc>
          <w:tcPr>
            <w:tcW w:w="3330" w:type="dxa"/>
            <w:shd w:val="clear" w:color="auto" w:fill="808080"/>
          </w:tcPr>
          <w:p w14:paraId="324568AA" w14:textId="77777777" w:rsidR="008471D7" w:rsidRPr="00675DAA" w:rsidRDefault="008471D7" w:rsidP="00E23921">
            <w:pPr>
              <w:rPr>
                <w:moveTo w:id="2868" w:author="Peter Bomberg" w:date="2018-01-16T14:05:00Z"/>
              </w:rPr>
            </w:pPr>
            <w:moveTo w:id="2869" w:author="Peter Bomberg" w:date="2018-01-16T14:05:00Z">
              <w:r w:rsidRPr="00675DAA">
                <w:t>Description</w:t>
              </w:r>
            </w:moveTo>
          </w:p>
          <w:p w14:paraId="2BCD06B2" w14:textId="77777777" w:rsidR="008471D7" w:rsidRPr="00675DAA" w:rsidRDefault="008471D7" w:rsidP="00E23921">
            <w:pPr>
              <w:rPr>
                <w:moveTo w:id="2870" w:author="Peter Bomberg" w:date="2018-01-16T14:05:00Z"/>
              </w:rPr>
            </w:pPr>
            <w:moveTo w:id="2871" w:author="Peter Bomberg" w:date="2018-01-16T14:05:00Z">
              <w:r w:rsidRPr="00675DAA">
                <w:t>Instructions</w:t>
              </w:r>
            </w:moveTo>
          </w:p>
        </w:tc>
      </w:tr>
      <w:moveToRangeEnd w:id="2857"/>
    </w:tbl>
    <w:p w14:paraId="6062EF84" w14:textId="77777777" w:rsidR="00BA22EC" w:rsidRDefault="00BA22EC" w:rsidP="0080029F">
      <w:pPr>
        <w:rPr>
          <w:del w:id="2872" w:author="Peter Bomberg" w:date="2018-01-16T14:05: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14:paraId="26B77AC2" w14:textId="77777777" w:rsidTr="00E23921">
        <w:trPr>
          <w:cantSplit/>
          <w:trHeight w:val="580"/>
          <w:tblHeader/>
          <w:del w:id="2873" w:author="Peter Bomberg" w:date="2018-01-16T14:05:00Z"/>
        </w:trPr>
        <w:tc>
          <w:tcPr>
            <w:tcW w:w="2358" w:type="dxa"/>
            <w:shd w:val="clear" w:color="auto" w:fill="808080"/>
          </w:tcPr>
          <w:p w14:paraId="4E8B80C8" w14:textId="77777777" w:rsidR="008471D7" w:rsidRPr="000445D1" w:rsidRDefault="008471D7" w:rsidP="00E23921">
            <w:pPr>
              <w:rPr>
                <w:del w:id="2874" w:author="Peter Bomberg" w:date="2018-01-16T14:05:00Z"/>
              </w:rPr>
            </w:pPr>
            <w:del w:id="2875" w:author="Peter Bomberg" w:date="2018-01-16T14:05:00Z">
              <w:r w:rsidRPr="00675DAA">
                <w:delText>Element</w:delText>
              </w:r>
            </w:del>
          </w:p>
        </w:tc>
        <w:tc>
          <w:tcPr>
            <w:tcW w:w="1260" w:type="dxa"/>
            <w:shd w:val="clear" w:color="auto" w:fill="808080"/>
          </w:tcPr>
          <w:p w14:paraId="58D84CB9" w14:textId="77777777" w:rsidR="008471D7" w:rsidRPr="00675DAA" w:rsidRDefault="008471D7" w:rsidP="00E23921">
            <w:pPr>
              <w:rPr>
                <w:del w:id="2876" w:author="Peter Bomberg" w:date="2018-01-16T14:05:00Z"/>
              </w:rPr>
            </w:pPr>
            <w:del w:id="2877" w:author="Peter Bomberg" w:date="2018-01-16T14:05:00Z">
              <w:r w:rsidRPr="00675DAA">
                <w:delText>Attribute</w:delText>
              </w:r>
            </w:del>
          </w:p>
        </w:tc>
        <w:tc>
          <w:tcPr>
            <w:tcW w:w="1260" w:type="dxa"/>
            <w:shd w:val="clear" w:color="auto" w:fill="808080"/>
          </w:tcPr>
          <w:p w14:paraId="7D044DC3" w14:textId="77777777" w:rsidR="008471D7" w:rsidRPr="000445D1" w:rsidRDefault="008471D7" w:rsidP="00E23921">
            <w:pPr>
              <w:rPr>
                <w:del w:id="2878" w:author="Peter Bomberg" w:date="2018-01-16T14:05:00Z"/>
              </w:rPr>
            </w:pPr>
            <w:del w:id="2879" w:author="Peter Bomberg" w:date="2018-01-16T14:05:00Z">
              <w:r w:rsidRPr="00675DAA">
                <w:delText>Cardinality</w:delText>
              </w:r>
            </w:del>
          </w:p>
        </w:tc>
        <w:tc>
          <w:tcPr>
            <w:tcW w:w="1350" w:type="dxa"/>
            <w:shd w:val="clear" w:color="auto" w:fill="808080"/>
          </w:tcPr>
          <w:p w14:paraId="29283C02" w14:textId="77777777" w:rsidR="008471D7" w:rsidRPr="00675DAA" w:rsidRDefault="008471D7" w:rsidP="00E23921">
            <w:pPr>
              <w:rPr>
                <w:del w:id="2880" w:author="Peter Bomberg" w:date="2018-01-16T14:05:00Z"/>
              </w:rPr>
            </w:pPr>
            <w:del w:id="2881" w:author="Peter Bomberg" w:date="2018-01-16T14:05:00Z">
              <w:r w:rsidRPr="00675DAA">
                <w:delText>Value(s) Allowed</w:delText>
              </w:r>
            </w:del>
          </w:p>
          <w:p w14:paraId="0792F079" w14:textId="77777777" w:rsidR="008471D7" w:rsidRPr="00675DAA" w:rsidRDefault="008471D7" w:rsidP="00E23921">
            <w:pPr>
              <w:rPr>
                <w:del w:id="2882" w:author="Peter Bomberg" w:date="2018-01-16T14:05:00Z"/>
              </w:rPr>
            </w:pPr>
            <w:del w:id="2883" w:author="Peter Bomberg" w:date="2018-01-16T14:05:00Z">
              <w:r w:rsidRPr="00675DAA">
                <w:delText>Examples</w:delText>
              </w:r>
            </w:del>
          </w:p>
        </w:tc>
        <w:tc>
          <w:tcPr>
            <w:tcW w:w="3330" w:type="dxa"/>
            <w:shd w:val="clear" w:color="auto" w:fill="808080"/>
          </w:tcPr>
          <w:p w14:paraId="2B1FF9F8" w14:textId="77777777" w:rsidR="008471D7" w:rsidRPr="00675DAA" w:rsidRDefault="008471D7" w:rsidP="00E23921">
            <w:pPr>
              <w:rPr>
                <w:del w:id="2884" w:author="Peter Bomberg" w:date="2018-01-16T14:05:00Z"/>
              </w:rPr>
            </w:pPr>
            <w:del w:id="2885" w:author="Peter Bomberg" w:date="2018-01-16T14:05:00Z">
              <w:r w:rsidRPr="00675DAA">
                <w:delText>Description</w:delText>
              </w:r>
            </w:del>
          </w:p>
          <w:p w14:paraId="04C578C9" w14:textId="77777777" w:rsidR="008471D7" w:rsidRPr="00675DAA" w:rsidRDefault="008471D7" w:rsidP="00E23921">
            <w:pPr>
              <w:rPr>
                <w:del w:id="2886" w:author="Peter Bomberg" w:date="2018-01-16T14:05:00Z"/>
              </w:rPr>
            </w:pPr>
            <w:del w:id="2887" w:author="Peter Bomberg" w:date="2018-01-16T14:05:00Z">
              <w:r w:rsidRPr="00675DAA">
                <w:delText>Instructions</w:delText>
              </w:r>
            </w:del>
          </w:p>
        </w:tc>
      </w:tr>
      <w:tr w:rsidR="008471D7" w:rsidRPr="00675DAA" w14:paraId="49F3E126" w14:textId="77777777" w:rsidTr="00E23921">
        <w:trPr>
          <w:cantSplit/>
        </w:trPr>
        <w:tc>
          <w:tcPr>
            <w:tcW w:w="2358" w:type="dxa"/>
            <w:vMerge w:val="restart"/>
          </w:tcPr>
          <w:p w14:paraId="0CA8C583" w14:textId="77777777" w:rsidR="008471D7" w:rsidRPr="00675DAA" w:rsidRDefault="008471D7" w:rsidP="00E23921">
            <w:r w:rsidRPr="008C1F1A">
              <w:t>subjectOf</w:t>
            </w:r>
          </w:p>
        </w:tc>
        <w:tc>
          <w:tcPr>
            <w:tcW w:w="1260" w:type="dxa"/>
            <w:shd w:val="clear" w:color="auto" w:fill="D9D9D9"/>
          </w:tcPr>
          <w:p w14:paraId="41ADE52B" w14:textId="77777777" w:rsidR="008471D7" w:rsidRPr="00675DAA" w:rsidRDefault="008471D7" w:rsidP="00E23921">
            <w:r w:rsidRPr="00675DAA">
              <w:t>N/A</w:t>
            </w:r>
          </w:p>
        </w:tc>
        <w:tc>
          <w:tcPr>
            <w:tcW w:w="1260" w:type="dxa"/>
            <w:shd w:val="clear" w:color="auto" w:fill="D9D9D9"/>
          </w:tcPr>
          <w:p w14:paraId="473D6D66" w14:textId="77777777" w:rsidR="008471D7" w:rsidRPr="00675DAA" w:rsidRDefault="008471D7" w:rsidP="00E23921">
            <w:r w:rsidRPr="00675DAA">
              <w:t>1:1</w:t>
            </w:r>
          </w:p>
        </w:tc>
        <w:tc>
          <w:tcPr>
            <w:tcW w:w="1350" w:type="dxa"/>
            <w:shd w:val="clear" w:color="auto" w:fill="D9D9D9"/>
          </w:tcPr>
          <w:p w14:paraId="1A9AC689" w14:textId="77777777" w:rsidR="008471D7" w:rsidRPr="00675DAA" w:rsidRDefault="008471D7" w:rsidP="00E23921"/>
        </w:tc>
        <w:tc>
          <w:tcPr>
            <w:tcW w:w="3330" w:type="dxa"/>
            <w:shd w:val="clear" w:color="auto" w:fill="D9D9D9"/>
          </w:tcPr>
          <w:p w14:paraId="3EBF3F80" w14:textId="77777777" w:rsidR="008471D7" w:rsidRPr="00675DAA" w:rsidRDefault="008471D7" w:rsidP="00E23921"/>
        </w:tc>
      </w:tr>
      <w:tr w:rsidR="008471D7" w:rsidRPr="00675DAA" w14:paraId="49089EBC" w14:textId="77777777" w:rsidTr="00E23921">
        <w:trPr>
          <w:cantSplit/>
        </w:trPr>
        <w:tc>
          <w:tcPr>
            <w:tcW w:w="2358" w:type="dxa"/>
            <w:vMerge/>
          </w:tcPr>
          <w:p w14:paraId="2C114BDE" w14:textId="77777777" w:rsidR="008471D7" w:rsidRPr="00675DAA" w:rsidRDefault="008471D7" w:rsidP="00E23921"/>
        </w:tc>
        <w:tc>
          <w:tcPr>
            <w:tcW w:w="1260" w:type="dxa"/>
          </w:tcPr>
          <w:p w14:paraId="2E984E0E" w14:textId="77777777" w:rsidR="008471D7" w:rsidRPr="00675DAA" w:rsidRDefault="008471D7" w:rsidP="00E23921"/>
        </w:tc>
        <w:tc>
          <w:tcPr>
            <w:tcW w:w="1260" w:type="dxa"/>
          </w:tcPr>
          <w:p w14:paraId="23F730BA" w14:textId="77777777" w:rsidR="008471D7" w:rsidRPr="00675DAA" w:rsidRDefault="008471D7" w:rsidP="00E23921"/>
        </w:tc>
        <w:tc>
          <w:tcPr>
            <w:tcW w:w="1350" w:type="dxa"/>
          </w:tcPr>
          <w:p w14:paraId="5D15078A" w14:textId="77777777" w:rsidR="008471D7" w:rsidRPr="00675DAA" w:rsidRDefault="008471D7" w:rsidP="00E23921"/>
        </w:tc>
        <w:tc>
          <w:tcPr>
            <w:tcW w:w="3330" w:type="dxa"/>
          </w:tcPr>
          <w:p w14:paraId="0ACF2D46" w14:textId="77777777" w:rsidR="008471D7" w:rsidRPr="00675DAA" w:rsidRDefault="008471D7" w:rsidP="00E23921"/>
        </w:tc>
      </w:tr>
      <w:tr w:rsidR="008471D7" w:rsidRPr="00675DAA" w14:paraId="6BC5AAD7" w14:textId="77777777" w:rsidTr="00E23921">
        <w:trPr>
          <w:cantSplit/>
        </w:trPr>
        <w:tc>
          <w:tcPr>
            <w:tcW w:w="2358" w:type="dxa"/>
            <w:vMerge/>
          </w:tcPr>
          <w:p w14:paraId="6ABE7700" w14:textId="77777777" w:rsidR="008471D7" w:rsidRPr="00675DAA" w:rsidRDefault="008471D7" w:rsidP="00E23921"/>
        </w:tc>
        <w:tc>
          <w:tcPr>
            <w:tcW w:w="1260" w:type="dxa"/>
          </w:tcPr>
          <w:p w14:paraId="27E819A3" w14:textId="77777777" w:rsidR="008471D7" w:rsidRPr="00675DAA" w:rsidRDefault="008471D7" w:rsidP="00E23921"/>
        </w:tc>
        <w:tc>
          <w:tcPr>
            <w:tcW w:w="1260" w:type="dxa"/>
          </w:tcPr>
          <w:p w14:paraId="0E2C4581" w14:textId="77777777" w:rsidR="008471D7" w:rsidRPr="00675DAA" w:rsidRDefault="008471D7" w:rsidP="00E23921"/>
        </w:tc>
        <w:tc>
          <w:tcPr>
            <w:tcW w:w="1350" w:type="dxa"/>
          </w:tcPr>
          <w:p w14:paraId="53731DAF" w14:textId="77777777" w:rsidR="008471D7" w:rsidRPr="00675DAA" w:rsidRDefault="008471D7" w:rsidP="00E23921"/>
        </w:tc>
        <w:tc>
          <w:tcPr>
            <w:tcW w:w="3330" w:type="dxa"/>
          </w:tcPr>
          <w:p w14:paraId="0246A8C8" w14:textId="77777777" w:rsidR="008471D7" w:rsidRPr="00675DAA" w:rsidRDefault="008471D7" w:rsidP="00E23921"/>
        </w:tc>
      </w:tr>
      <w:tr w:rsidR="008471D7" w:rsidRPr="00675DAA" w14:paraId="5D9D4A10" w14:textId="77777777" w:rsidTr="00E23921">
        <w:trPr>
          <w:cantSplit/>
        </w:trPr>
        <w:tc>
          <w:tcPr>
            <w:tcW w:w="2358" w:type="dxa"/>
            <w:vMerge/>
          </w:tcPr>
          <w:p w14:paraId="1937DE11" w14:textId="77777777" w:rsidR="008471D7" w:rsidRPr="00675DAA" w:rsidRDefault="008471D7" w:rsidP="00E23921"/>
        </w:tc>
        <w:tc>
          <w:tcPr>
            <w:tcW w:w="1260" w:type="dxa"/>
          </w:tcPr>
          <w:p w14:paraId="0F4EE235" w14:textId="77777777" w:rsidR="008471D7" w:rsidRPr="00675DAA" w:rsidRDefault="008471D7" w:rsidP="00E23921"/>
        </w:tc>
        <w:tc>
          <w:tcPr>
            <w:tcW w:w="1260" w:type="dxa"/>
          </w:tcPr>
          <w:p w14:paraId="6048CF4A" w14:textId="77777777" w:rsidR="008471D7" w:rsidRPr="00675DAA" w:rsidRDefault="008471D7" w:rsidP="00E23921"/>
        </w:tc>
        <w:tc>
          <w:tcPr>
            <w:tcW w:w="1350" w:type="dxa"/>
          </w:tcPr>
          <w:p w14:paraId="64452106" w14:textId="77777777" w:rsidR="008471D7" w:rsidRPr="00675DAA" w:rsidRDefault="008471D7" w:rsidP="00E23921"/>
        </w:tc>
        <w:tc>
          <w:tcPr>
            <w:tcW w:w="3330" w:type="dxa"/>
          </w:tcPr>
          <w:p w14:paraId="4B10C689" w14:textId="77777777" w:rsidR="008471D7" w:rsidRPr="00675DAA" w:rsidRDefault="008471D7" w:rsidP="00E23921"/>
        </w:tc>
      </w:tr>
      <w:tr w:rsidR="008471D7" w:rsidRPr="00675DAA" w14:paraId="1725B06D" w14:textId="77777777" w:rsidTr="00E23921">
        <w:trPr>
          <w:cantSplit/>
          <w:del w:id="2888" w:author="Peter Bomberg" w:date="2018-01-16T14:05:00Z"/>
        </w:trPr>
        <w:tc>
          <w:tcPr>
            <w:tcW w:w="2358" w:type="dxa"/>
            <w:shd w:val="clear" w:color="auto" w:fill="808080"/>
          </w:tcPr>
          <w:p w14:paraId="67ED1FBE" w14:textId="77777777" w:rsidR="008471D7" w:rsidRPr="00675DAA" w:rsidRDefault="008471D7" w:rsidP="00E23921">
            <w:pPr>
              <w:rPr>
                <w:del w:id="2889" w:author="Peter Bomberg" w:date="2018-01-16T14:05:00Z"/>
              </w:rPr>
            </w:pPr>
            <w:del w:id="2890" w:author="Peter Bomberg" w:date="2018-01-16T14:05:00Z">
              <w:r w:rsidRPr="00675DAA">
                <w:delText>Conformance</w:delText>
              </w:r>
            </w:del>
          </w:p>
        </w:tc>
        <w:tc>
          <w:tcPr>
            <w:tcW w:w="7200" w:type="dxa"/>
            <w:gridSpan w:val="4"/>
          </w:tcPr>
          <w:p w14:paraId="0EE7AFDE" w14:textId="77777777" w:rsidR="008471D7" w:rsidRDefault="008471D7" w:rsidP="008B43ED">
            <w:pPr>
              <w:pStyle w:val="ListParagraph"/>
              <w:numPr>
                <w:ilvl w:val="0"/>
                <w:numId w:val="138"/>
              </w:numPr>
              <w:rPr>
                <w:del w:id="2891" w:author="Peter Bomberg" w:date="2018-01-16T14:05:00Z"/>
              </w:rPr>
            </w:pPr>
            <w:del w:id="2892" w:author="Peter Bomberg" w:date="2018-01-16T14:05:00Z">
              <w:r>
                <w:delText xml:space="preserve">There is an </w:delText>
              </w:r>
              <w:r w:rsidRPr="008C1F1A">
                <w:delText xml:space="preserve">subjectOf </w:delText>
              </w:r>
              <w:r>
                <w:delText>element</w:delText>
              </w:r>
            </w:del>
          </w:p>
          <w:p w14:paraId="69528414" w14:textId="77777777" w:rsidR="000F31E5" w:rsidRDefault="000F31E5" w:rsidP="000F31E5">
            <w:pPr>
              <w:pStyle w:val="ListParagraph"/>
              <w:ind w:left="360"/>
              <w:rPr>
                <w:del w:id="2893" w:author="Peter Bomberg" w:date="2018-01-16T14:05:00Z"/>
              </w:rPr>
            </w:pPr>
          </w:p>
          <w:p w14:paraId="1DA1E875" w14:textId="77777777" w:rsidR="008471D7" w:rsidRDefault="000F31E5" w:rsidP="008B43ED">
            <w:pPr>
              <w:pStyle w:val="ListParagraph"/>
              <w:numPr>
                <w:ilvl w:val="0"/>
                <w:numId w:val="138"/>
              </w:numPr>
              <w:rPr>
                <w:del w:id="2894" w:author="Peter Bomberg" w:date="2018-01-16T14:05:00Z"/>
              </w:rPr>
            </w:pPr>
            <w:del w:id="2895" w:author="Peter Bomberg" w:date="2018-01-16T14:05:00Z">
              <w:r>
                <w:delText>There is a</w:delText>
              </w:r>
              <w:r w:rsidR="00A650B6">
                <w:delText xml:space="preserve"> </w:delText>
              </w:r>
              <w:r w:rsidR="00B87E7B" w:rsidRPr="00B87E7B">
                <w:delText>manufacturedProduct/subjectOf</w:delText>
              </w:r>
              <w:r w:rsidR="00B87E7B">
                <w:delText>/</w:delText>
              </w:r>
              <w:r w:rsidR="00B87E7B" w:rsidRPr="00B87E7B">
                <w:delText>marketingAct</w:delText>
              </w:r>
              <w:r w:rsidR="00641AE1">
                <w:delText xml:space="preserve"> </w:delText>
              </w:r>
              <w:r>
                <w:delText>element</w:delText>
              </w:r>
            </w:del>
          </w:p>
          <w:p w14:paraId="675F8746" w14:textId="77777777" w:rsidR="00641AE1" w:rsidRDefault="00641AE1" w:rsidP="00641AE1">
            <w:pPr>
              <w:pStyle w:val="ListParagraph"/>
              <w:ind w:left="360"/>
              <w:rPr>
                <w:del w:id="2896" w:author="Peter Bomberg" w:date="2018-01-16T14:05:00Z"/>
              </w:rPr>
            </w:pPr>
          </w:p>
          <w:p w14:paraId="56D5802A" w14:textId="77777777" w:rsidR="00B87E7B" w:rsidRDefault="00B87E7B" w:rsidP="008B43ED">
            <w:pPr>
              <w:pStyle w:val="ListParagraph"/>
              <w:numPr>
                <w:ilvl w:val="0"/>
                <w:numId w:val="138"/>
              </w:numPr>
              <w:rPr>
                <w:del w:id="2897" w:author="Peter Bomberg" w:date="2018-01-16T14:05:00Z"/>
              </w:rPr>
            </w:pPr>
            <w:del w:id="2898" w:author="Peter Bomberg" w:date="2018-01-16T14:05:00Z">
              <w:r>
                <w:delText xml:space="preserve">There is a </w:delText>
              </w:r>
              <w:r w:rsidRPr="00B87E7B">
                <w:delText>manufacturedProduct/subjectOf</w:delText>
              </w:r>
              <w:r>
                <w:delText>/</w:delText>
              </w:r>
              <w:r w:rsidRPr="000F31E5">
                <w:delText>approval</w:delText>
              </w:r>
              <w:r>
                <w:delText xml:space="preserve"> element</w:delText>
              </w:r>
            </w:del>
          </w:p>
          <w:p w14:paraId="57A2AF23" w14:textId="77777777" w:rsidR="00B87E7B" w:rsidRPr="00AF1C00" w:rsidRDefault="00B87E7B" w:rsidP="00641AE1">
            <w:pPr>
              <w:rPr>
                <w:del w:id="2899" w:author="Peter Bomberg" w:date="2018-01-16T14:05:00Z"/>
              </w:rPr>
            </w:pPr>
          </w:p>
        </w:tc>
      </w:tr>
      <w:tr w:rsidR="008471D7" w:rsidRPr="00675DAA" w14:paraId="57ED4B66" w14:textId="77777777" w:rsidTr="00E23921">
        <w:trPr>
          <w:cantSplit/>
          <w:ins w:id="2900" w:author="Peter Bomberg" w:date="2018-01-16T14:05:00Z"/>
        </w:trPr>
        <w:tc>
          <w:tcPr>
            <w:tcW w:w="2358" w:type="dxa"/>
            <w:shd w:val="clear" w:color="auto" w:fill="808080"/>
          </w:tcPr>
          <w:p w14:paraId="762F2EE9" w14:textId="77777777" w:rsidR="008471D7" w:rsidRPr="00675DAA" w:rsidRDefault="008471D7" w:rsidP="00E23921">
            <w:pPr>
              <w:rPr>
                <w:ins w:id="2901" w:author="Peter Bomberg" w:date="2018-01-16T14:05:00Z"/>
              </w:rPr>
            </w:pPr>
            <w:ins w:id="2902" w:author="Peter Bomberg" w:date="2018-01-16T14:05:00Z">
              <w:r w:rsidRPr="00675DAA">
                <w:t>Conformance</w:t>
              </w:r>
            </w:ins>
          </w:p>
        </w:tc>
        <w:tc>
          <w:tcPr>
            <w:tcW w:w="7200" w:type="dxa"/>
            <w:gridSpan w:val="4"/>
          </w:tcPr>
          <w:p w14:paraId="166CF406" w14:textId="5EB54B20" w:rsidR="000A7006" w:rsidRDefault="000A7006" w:rsidP="008B43ED">
            <w:pPr>
              <w:pStyle w:val="ListParagraph"/>
              <w:numPr>
                <w:ilvl w:val="0"/>
                <w:numId w:val="329"/>
              </w:numPr>
              <w:rPr>
                <w:ins w:id="2903" w:author="Peter Bomberg" w:date="2018-01-16T14:05:00Z"/>
              </w:rPr>
            </w:pPr>
            <w:ins w:id="2904" w:author="Peter Bomberg" w:date="2018-01-16T14:05:00Z">
              <w:r>
                <w:t xml:space="preserve">There may be </w:t>
              </w:r>
              <w:r w:rsidR="00EC298B">
                <w:t>one of the following (</w:t>
              </w:r>
              <w:r w:rsidRPr="000A7006">
                <w:t>characteristic</w:t>
              </w:r>
              <w:r w:rsidR="00EC298B">
                <w:t xml:space="preserve">, </w:t>
              </w:r>
              <w:r w:rsidR="00EC298B" w:rsidRPr="00B87E7B">
                <w:t>marketingAct</w:t>
              </w:r>
              <w:r w:rsidR="00EC298B">
                <w:t xml:space="preserve"> or </w:t>
              </w:r>
              <w:r w:rsidR="00EC298B" w:rsidRPr="000F31E5">
                <w:t>approval</w:t>
              </w:r>
              <w:r w:rsidR="00EC298B">
                <w:t xml:space="preserve">) </w:t>
              </w:r>
              <w:r>
                <w:t>element</w:t>
              </w:r>
              <w:r w:rsidR="00EC298B">
                <w:t>.</w:t>
              </w:r>
            </w:ins>
          </w:p>
          <w:p w14:paraId="3181B443" w14:textId="6EB243A9" w:rsidR="00B87E7B" w:rsidRPr="00EC298B" w:rsidRDefault="00EB04DC" w:rsidP="008B43ED">
            <w:pPr>
              <w:pStyle w:val="ListParagraph"/>
              <w:numPr>
                <w:ilvl w:val="0"/>
                <w:numId w:val="328"/>
              </w:numPr>
              <w:rPr>
                <w:ins w:id="2905" w:author="Peter Bomberg" w:date="2018-01-16T14:05:00Z"/>
                <w:highlight w:val="white"/>
              </w:rPr>
            </w:pPr>
            <w:ins w:id="2906" w:author="Peter Bomberg" w:date="2018-01-16T14:05:00Z">
              <w:r>
                <w:rPr>
                  <w:highlight w:val="white"/>
                </w:rPr>
                <w:t xml:space="preserve">N.B. </w:t>
              </w:r>
              <w:r w:rsidR="005A7ADE">
                <w:rPr>
                  <w:highlight w:val="white"/>
                </w:rPr>
                <w:t xml:space="preserve">there is </w:t>
              </w:r>
              <w:r w:rsidR="005A7ADE" w:rsidRPr="00E46ED6">
                <w:rPr>
                  <w:highlight w:val="white"/>
                </w:rPr>
                <w:t xml:space="preserve">no validation </w:t>
              </w:r>
              <w:r w:rsidR="005A7ADE">
                <w:rPr>
                  <w:highlight w:val="white"/>
                </w:rPr>
                <w:t>of optional aspects</w:t>
              </w:r>
              <w:r w:rsidR="005A7ADE" w:rsidRPr="00E46ED6">
                <w:rPr>
                  <w:highlight w:val="white"/>
                </w:rPr>
                <w:t>.</w:t>
              </w:r>
            </w:ins>
          </w:p>
        </w:tc>
      </w:tr>
    </w:tbl>
    <w:p w14:paraId="457278D2" w14:textId="77777777" w:rsidR="0005146B" w:rsidRDefault="0005146B"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F31E5" w:rsidRPr="00675DAA" w14:paraId="71CDF5AC" w14:textId="77777777" w:rsidTr="00E23921">
        <w:trPr>
          <w:cantSplit/>
          <w:trHeight w:val="580"/>
          <w:tblHeader/>
        </w:trPr>
        <w:tc>
          <w:tcPr>
            <w:tcW w:w="2358" w:type="dxa"/>
            <w:shd w:val="clear" w:color="auto" w:fill="808080"/>
          </w:tcPr>
          <w:p w14:paraId="5391F84A" w14:textId="77777777" w:rsidR="000F31E5" w:rsidRPr="000445D1" w:rsidRDefault="000F31E5" w:rsidP="00E23921">
            <w:r w:rsidRPr="00675DAA">
              <w:t>Element</w:t>
            </w:r>
          </w:p>
        </w:tc>
        <w:tc>
          <w:tcPr>
            <w:tcW w:w="1260" w:type="dxa"/>
            <w:shd w:val="clear" w:color="auto" w:fill="808080"/>
          </w:tcPr>
          <w:p w14:paraId="21EF0D38" w14:textId="77777777" w:rsidR="000F31E5" w:rsidRPr="00675DAA" w:rsidRDefault="000F31E5" w:rsidP="00E23921">
            <w:r w:rsidRPr="00675DAA">
              <w:t>Attribute</w:t>
            </w:r>
          </w:p>
        </w:tc>
        <w:tc>
          <w:tcPr>
            <w:tcW w:w="1260" w:type="dxa"/>
            <w:shd w:val="clear" w:color="auto" w:fill="808080"/>
          </w:tcPr>
          <w:p w14:paraId="6ADAEB1E" w14:textId="77777777" w:rsidR="000F31E5" w:rsidRPr="000445D1" w:rsidRDefault="000F31E5" w:rsidP="00E23921">
            <w:r w:rsidRPr="00675DAA">
              <w:t>Cardinality</w:t>
            </w:r>
          </w:p>
        </w:tc>
        <w:tc>
          <w:tcPr>
            <w:tcW w:w="1350" w:type="dxa"/>
            <w:shd w:val="clear" w:color="auto" w:fill="808080"/>
          </w:tcPr>
          <w:p w14:paraId="6B7ACC91" w14:textId="77777777" w:rsidR="000F31E5" w:rsidRPr="00675DAA" w:rsidRDefault="000F31E5" w:rsidP="00E23921">
            <w:r w:rsidRPr="00675DAA">
              <w:t>Value(s) Allowed</w:t>
            </w:r>
          </w:p>
          <w:p w14:paraId="6106BB74" w14:textId="77777777" w:rsidR="000F31E5" w:rsidRPr="00675DAA" w:rsidRDefault="000F31E5" w:rsidP="00E23921">
            <w:r w:rsidRPr="00675DAA">
              <w:t>Examples</w:t>
            </w:r>
          </w:p>
        </w:tc>
        <w:tc>
          <w:tcPr>
            <w:tcW w:w="3330" w:type="dxa"/>
            <w:shd w:val="clear" w:color="auto" w:fill="808080"/>
          </w:tcPr>
          <w:p w14:paraId="5A5236D1" w14:textId="77777777" w:rsidR="000F31E5" w:rsidRPr="00675DAA" w:rsidRDefault="000F31E5" w:rsidP="00E23921">
            <w:r w:rsidRPr="00675DAA">
              <w:t>Description</w:t>
            </w:r>
          </w:p>
          <w:p w14:paraId="1F0DDC6D" w14:textId="77777777" w:rsidR="000F31E5" w:rsidRPr="00675DAA" w:rsidRDefault="000F31E5" w:rsidP="00E23921">
            <w:r w:rsidRPr="00675DAA">
              <w:t>Instructions</w:t>
            </w:r>
          </w:p>
        </w:tc>
      </w:tr>
      <w:tr w:rsidR="000F31E5" w:rsidRPr="00675DAA" w14:paraId="7CD8F704" w14:textId="77777777" w:rsidTr="00E23921">
        <w:trPr>
          <w:cantSplit/>
        </w:trPr>
        <w:tc>
          <w:tcPr>
            <w:tcW w:w="2358" w:type="dxa"/>
            <w:vMerge w:val="restart"/>
          </w:tcPr>
          <w:p w14:paraId="0556AA8B" w14:textId="77777777" w:rsidR="000F31E5" w:rsidRPr="00675DAA" w:rsidRDefault="000F31E5" w:rsidP="00E23921">
            <w:r w:rsidRPr="000F31E5">
              <w:t>approval</w:t>
            </w:r>
          </w:p>
        </w:tc>
        <w:tc>
          <w:tcPr>
            <w:tcW w:w="1260" w:type="dxa"/>
            <w:shd w:val="clear" w:color="auto" w:fill="D9D9D9"/>
          </w:tcPr>
          <w:p w14:paraId="68D94F11" w14:textId="77777777" w:rsidR="000F31E5" w:rsidRPr="00675DAA" w:rsidRDefault="000F31E5" w:rsidP="00E23921">
            <w:r w:rsidRPr="00675DAA">
              <w:t>N/A</w:t>
            </w:r>
          </w:p>
        </w:tc>
        <w:tc>
          <w:tcPr>
            <w:tcW w:w="1260" w:type="dxa"/>
            <w:shd w:val="clear" w:color="auto" w:fill="D9D9D9"/>
          </w:tcPr>
          <w:p w14:paraId="73BB1E55" w14:textId="77777777" w:rsidR="000F31E5" w:rsidRPr="00675DAA" w:rsidRDefault="000F31E5" w:rsidP="00E23921">
            <w:r w:rsidRPr="00675DAA">
              <w:t>1:1</w:t>
            </w:r>
          </w:p>
        </w:tc>
        <w:tc>
          <w:tcPr>
            <w:tcW w:w="1350" w:type="dxa"/>
            <w:shd w:val="clear" w:color="auto" w:fill="D9D9D9"/>
          </w:tcPr>
          <w:p w14:paraId="6C8796F1" w14:textId="77777777" w:rsidR="000F31E5" w:rsidRPr="00675DAA" w:rsidRDefault="000F31E5" w:rsidP="00E23921"/>
        </w:tc>
        <w:tc>
          <w:tcPr>
            <w:tcW w:w="3330" w:type="dxa"/>
            <w:shd w:val="clear" w:color="auto" w:fill="D9D9D9"/>
          </w:tcPr>
          <w:p w14:paraId="28B68354" w14:textId="77777777" w:rsidR="000F31E5" w:rsidRPr="00675DAA" w:rsidRDefault="000F31E5" w:rsidP="00E23921"/>
        </w:tc>
      </w:tr>
      <w:tr w:rsidR="000F31E5" w:rsidRPr="00675DAA" w14:paraId="1626E23F" w14:textId="77777777" w:rsidTr="00E23921">
        <w:trPr>
          <w:cantSplit/>
        </w:trPr>
        <w:tc>
          <w:tcPr>
            <w:tcW w:w="2358" w:type="dxa"/>
            <w:vMerge/>
          </w:tcPr>
          <w:p w14:paraId="2A895BED" w14:textId="77777777" w:rsidR="000F31E5" w:rsidRPr="00675DAA" w:rsidRDefault="000F31E5" w:rsidP="00E23921"/>
        </w:tc>
        <w:tc>
          <w:tcPr>
            <w:tcW w:w="1260" w:type="dxa"/>
          </w:tcPr>
          <w:p w14:paraId="72985628" w14:textId="77777777" w:rsidR="000F31E5" w:rsidRPr="00675DAA" w:rsidRDefault="000F31E5" w:rsidP="00E23921"/>
        </w:tc>
        <w:tc>
          <w:tcPr>
            <w:tcW w:w="1260" w:type="dxa"/>
          </w:tcPr>
          <w:p w14:paraId="592E2C2C" w14:textId="77777777" w:rsidR="000F31E5" w:rsidRPr="00675DAA" w:rsidRDefault="000F31E5" w:rsidP="00E23921"/>
        </w:tc>
        <w:tc>
          <w:tcPr>
            <w:tcW w:w="1350" w:type="dxa"/>
          </w:tcPr>
          <w:p w14:paraId="5B6186B3" w14:textId="77777777" w:rsidR="000F31E5" w:rsidRPr="00675DAA" w:rsidRDefault="000F31E5" w:rsidP="00E23921"/>
        </w:tc>
        <w:tc>
          <w:tcPr>
            <w:tcW w:w="3330" w:type="dxa"/>
          </w:tcPr>
          <w:p w14:paraId="47795E63" w14:textId="77777777" w:rsidR="000F31E5" w:rsidRPr="00675DAA" w:rsidRDefault="000F31E5" w:rsidP="00E23921"/>
        </w:tc>
      </w:tr>
      <w:tr w:rsidR="000F31E5" w:rsidRPr="00675DAA" w14:paraId="60629D18" w14:textId="77777777" w:rsidTr="00E23921">
        <w:trPr>
          <w:cantSplit/>
        </w:trPr>
        <w:tc>
          <w:tcPr>
            <w:tcW w:w="2358" w:type="dxa"/>
            <w:vMerge/>
          </w:tcPr>
          <w:p w14:paraId="6CC23C0A" w14:textId="77777777" w:rsidR="000F31E5" w:rsidRPr="00675DAA" w:rsidRDefault="000F31E5" w:rsidP="00E23921"/>
        </w:tc>
        <w:tc>
          <w:tcPr>
            <w:tcW w:w="1260" w:type="dxa"/>
          </w:tcPr>
          <w:p w14:paraId="72862B77" w14:textId="77777777" w:rsidR="000F31E5" w:rsidRPr="00675DAA" w:rsidRDefault="000F31E5" w:rsidP="00E23921"/>
        </w:tc>
        <w:tc>
          <w:tcPr>
            <w:tcW w:w="1260" w:type="dxa"/>
          </w:tcPr>
          <w:p w14:paraId="203E5A5C" w14:textId="77777777" w:rsidR="000F31E5" w:rsidRPr="00675DAA" w:rsidRDefault="000F31E5" w:rsidP="00E23921"/>
        </w:tc>
        <w:tc>
          <w:tcPr>
            <w:tcW w:w="1350" w:type="dxa"/>
          </w:tcPr>
          <w:p w14:paraId="131D4514" w14:textId="77777777" w:rsidR="000F31E5" w:rsidRPr="00675DAA" w:rsidRDefault="000F31E5" w:rsidP="00E23921"/>
        </w:tc>
        <w:tc>
          <w:tcPr>
            <w:tcW w:w="3330" w:type="dxa"/>
          </w:tcPr>
          <w:p w14:paraId="64EFD8F2" w14:textId="77777777" w:rsidR="000F31E5" w:rsidRPr="00675DAA" w:rsidRDefault="000F31E5" w:rsidP="00E23921"/>
        </w:tc>
      </w:tr>
      <w:tr w:rsidR="000F31E5" w:rsidRPr="00675DAA" w14:paraId="69C97F86" w14:textId="77777777" w:rsidTr="00E23921">
        <w:trPr>
          <w:cantSplit/>
        </w:trPr>
        <w:tc>
          <w:tcPr>
            <w:tcW w:w="2358" w:type="dxa"/>
            <w:vMerge/>
          </w:tcPr>
          <w:p w14:paraId="4231921D" w14:textId="77777777" w:rsidR="000F31E5" w:rsidRPr="00675DAA" w:rsidRDefault="000F31E5" w:rsidP="00E23921"/>
        </w:tc>
        <w:tc>
          <w:tcPr>
            <w:tcW w:w="1260" w:type="dxa"/>
          </w:tcPr>
          <w:p w14:paraId="02BF27B3" w14:textId="77777777" w:rsidR="000F31E5" w:rsidRPr="00675DAA" w:rsidRDefault="000F31E5" w:rsidP="00E23921"/>
        </w:tc>
        <w:tc>
          <w:tcPr>
            <w:tcW w:w="1260" w:type="dxa"/>
          </w:tcPr>
          <w:p w14:paraId="7A62A43D" w14:textId="77777777" w:rsidR="000F31E5" w:rsidRPr="00675DAA" w:rsidRDefault="000F31E5" w:rsidP="00E23921"/>
        </w:tc>
        <w:tc>
          <w:tcPr>
            <w:tcW w:w="1350" w:type="dxa"/>
          </w:tcPr>
          <w:p w14:paraId="3543AA6E" w14:textId="77777777" w:rsidR="000F31E5" w:rsidRPr="00675DAA" w:rsidRDefault="000F31E5" w:rsidP="00E23921"/>
        </w:tc>
        <w:tc>
          <w:tcPr>
            <w:tcW w:w="3330" w:type="dxa"/>
          </w:tcPr>
          <w:p w14:paraId="7FEE0883" w14:textId="77777777" w:rsidR="000F31E5" w:rsidRPr="00675DAA" w:rsidRDefault="000F31E5" w:rsidP="00E23921"/>
        </w:tc>
      </w:tr>
      <w:tr w:rsidR="000F31E5" w:rsidRPr="00675DAA" w14:paraId="34F9468D" w14:textId="77777777" w:rsidTr="00E23921">
        <w:trPr>
          <w:cantSplit/>
        </w:trPr>
        <w:tc>
          <w:tcPr>
            <w:tcW w:w="2358" w:type="dxa"/>
            <w:shd w:val="clear" w:color="auto" w:fill="808080"/>
          </w:tcPr>
          <w:p w14:paraId="722E3448" w14:textId="77777777" w:rsidR="000F31E5" w:rsidRPr="00675DAA" w:rsidRDefault="000F31E5" w:rsidP="00E23921">
            <w:r w:rsidRPr="00675DAA">
              <w:lastRenderedPageBreak/>
              <w:t>Conformance</w:t>
            </w:r>
          </w:p>
        </w:tc>
        <w:tc>
          <w:tcPr>
            <w:tcW w:w="7200" w:type="dxa"/>
            <w:gridSpan w:val="4"/>
          </w:tcPr>
          <w:p w14:paraId="1BEE0FDB" w14:textId="77777777" w:rsidR="000F31E5" w:rsidRDefault="000F31E5" w:rsidP="008B43ED">
            <w:pPr>
              <w:pStyle w:val="ListParagraph"/>
              <w:numPr>
                <w:ilvl w:val="0"/>
                <w:numId w:val="140"/>
              </w:numPr>
              <w:rPr>
                <w:del w:id="2907" w:author="Peter Bomberg" w:date="2018-01-16T14:05:00Z"/>
              </w:rPr>
            </w:pPr>
            <w:del w:id="2908" w:author="Peter Bomberg" w:date="2018-01-16T14:05:00Z">
              <w:r>
                <w:delText xml:space="preserve">There is an </w:delText>
              </w:r>
              <w:r w:rsidRPr="000F31E5">
                <w:delText>approval</w:delText>
              </w:r>
              <w:r>
                <w:delText xml:space="preserve"> element</w:delText>
              </w:r>
            </w:del>
          </w:p>
          <w:p w14:paraId="16E2F843" w14:textId="77777777" w:rsidR="000F31E5" w:rsidRDefault="000F31E5" w:rsidP="00E23921">
            <w:pPr>
              <w:pStyle w:val="ListParagraph"/>
              <w:ind w:left="360"/>
              <w:rPr>
                <w:del w:id="2909" w:author="Peter Bomberg" w:date="2018-01-16T14:05:00Z"/>
              </w:rPr>
            </w:pPr>
          </w:p>
          <w:p w14:paraId="35B99919" w14:textId="1C5AE28E" w:rsidR="000F31E5" w:rsidRDefault="000F31E5" w:rsidP="008B43ED">
            <w:pPr>
              <w:pStyle w:val="ListParagraph"/>
              <w:numPr>
                <w:ilvl w:val="0"/>
                <w:numId w:val="140"/>
              </w:numPr>
            </w:pPr>
            <w:r>
              <w:t>There is an id element</w:t>
            </w:r>
            <w:del w:id="2910" w:author="Peter Bomberg" w:date="2018-01-16T14:05:00Z">
              <w:r w:rsidR="001E507A">
                <w:delText>,</w:delText>
              </w:r>
            </w:del>
            <w:ins w:id="2911" w:author="Peter Bomberg" w:date="2018-01-16T14:05:00Z">
              <w:r w:rsidR="00A447C8">
                <w:t xml:space="preserve"> for each product</w:t>
              </w:r>
              <w:r w:rsidR="00EC298B">
                <w:t>.</w:t>
              </w:r>
            </w:ins>
          </w:p>
          <w:p w14:paraId="17C8C598" w14:textId="77777777" w:rsidR="00EC298B" w:rsidRDefault="00EC298B" w:rsidP="008B43ED">
            <w:pPr>
              <w:pStyle w:val="ListParagraph"/>
              <w:numPr>
                <w:ilvl w:val="0"/>
                <w:numId w:val="332"/>
              </w:numPr>
              <w:rPr>
                <w:ins w:id="2912" w:author="Peter Bomberg" w:date="2018-01-16T14:05:00Z"/>
              </w:rPr>
            </w:pPr>
            <w:ins w:id="2913"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0840AF97" w14:textId="3EFBE841" w:rsidR="00EC298B" w:rsidRPr="00240AA8" w:rsidRDefault="00EC298B" w:rsidP="008B43ED">
            <w:pPr>
              <w:pStyle w:val="ListParagraph"/>
              <w:numPr>
                <w:ilvl w:val="0"/>
                <w:numId w:val="332"/>
              </w:numPr>
              <w:rPr>
                <w:ins w:id="2914" w:author="Peter Bomberg" w:date="2018-01-16T14:05:00Z"/>
              </w:rPr>
            </w:pPr>
            <w:ins w:id="2915" w:author="Peter Bomberg" w:date="2018-01-16T14:05:00Z">
              <w:r w:rsidRPr="00EC298B">
                <w:rPr>
                  <w:highlight w:val="white"/>
                </w:rPr>
                <w:t xml:space="preserve">SPL Rule 4 identifies that the </w:t>
              </w:r>
              <w:r w:rsidRPr="00D00628">
                <w:t>element has been defined</w:t>
              </w:r>
              <w:r>
                <w:t xml:space="preserve"> more than once, this will trigger a schema validation </w:t>
              </w:r>
              <w:r w:rsidR="0075626F">
                <w:t>error.</w:t>
              </w:r>
            </w:ins>
          </w:p>
          <w:p w14:paraId="2C332E26" w14:textId="77777777" w:rsidR="001E507A" w:rsidRDefault="001E507A" w:rsidP="001E507A">
            <w:pPr>
              <w:pStyle w:val="ListParagraph"/>
              <w:ind w:left="360"/>
            </w:pPr>
          </w:p>
          <w:p w14:paraId="427E2805" w14:textId="239AAC59" w:rsidR="000F31E5" w:rsidRDefault="000F31E5" w:rsidP="008B43ED">
            <w:pPr>
              <w:pStyle w:val="ListParagraph"/>
              <w:numPr>
                <w:ilvl w:val="0"/>
                <w:numId w:val="140"/>
              </w:numPr>
            </w:pPr>
            <w:r>
              <w:t>There is a code element</w:t>
            </w:r>
            <w:ins w:id="2916" w:author="Peter Bomberg" w:date="2018-01-16T14:05:00Z">
              <w:r w:rsidR="00A447C8">
                <w:t xml:space="preserve"> for each product.</w:t>
              </w:r>
            </w:ins>
          </w:p>
          <w:p w14:paraId="3608C0D3" w14:textId="77777777" w:rsidR="00EC298B" w:rsidRDefault="00EC298B" w:rsidP="008B43ED">
            <w:pPr>
              <w:pStyle w:val="ListParagraph"/>
              <w:numPr>
                <w:ilvl w:val="0"/>
                <w:numId w:val="330"/>
              </w:numPr>
              <w:rPr>
                <w:ins w:id="2917" w:author="Peter Bomberg" w:date="2018-01-16T14:05:00Z"/>
              </w:rPr>
            </w:pPr>
            <w:ins w:id="291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4DDA3C69" w14:textId="52BA17B8" w:rsidR="00EC298B" w:rsidRPr="00240AA8" w:rsidRDefault="00EC298B" w:rsidP="008B43ED">
            <w:pPr>
              <w:pStyle w:val="ListParagraph"/>
              <w:numPr>
                <w:ilvl w:val="0"/>
                <w:numId w:val="330"/>
              </w:numPr>
              <w:rPr>
                <w:ins w:id="2919" w:author="Peter Bomberg" w:date="2018-01-16T14:05:00Z"/>
              </w:rPr>
            </w:pPr>
            <w:ins w:id="2920" w:author="Peter Bomberg" w:date="2018-01-16T14:05:00Z">
              <w:r w:rsidRPr="00EC298B">
                <w:rPr>
                  <w:highlight w:val="white"/>
                </w:rPr>
                <w:t xml:space="preserve">SPL Rule 4 identifies that the </w:t>
              </w:r>
              <w:r w:rsidRPr="00D00628">
                <w:t>element has been defined</w:t>
              </w:r>
              <w:r>
                <w:t xml:space="preserve"> more than once, this will trigger a schema validation </w:t>
              </w:r>
              <w:r w:rsidR="0075626F">
                <w:t>error.</w:t>
              </w:r>
            </w:ins>
          </w:p>
          <w:p w14:paraId="7CD214D7" w14:textId="77777777" w:rsidR="001E507A" w:rsidRDefault="001E507A" w:rsidP="001E507A">
            <w:pPr>
              <w:pStyle w:val="ListParagraph"/>
              <w:ind w:left="360"/>
            </w:pPr>
          </w:p>
          <w:p w14:paraId="7720318E" w14:textId="25C4D249" w:rsidR="000F31E5" w:rsidRDefault="000F31E5" w:rsidP="008B43ED">
            <w:pPr>
              <w:pStyle w:val="ListParagraph"/>
              <w:numPr>
                <w:ilvl w:val="0"/>
                <w:numId w:val="140"/>
              </w:numPr>
              <w:rPr>
                <w:ins w:id="2921" w:author="Peter Bomberg" w:date="2018-01-16T14:05:00Z"/>
              </w:rPr>
            </w:pPr>
            <w:r>
              <w:t>There is an author element</w:t>
            </w:r>
            <w:ins w:id="2922" w:author="Peter Bomberg" w:date="2018-01-16T14:05:00Z">
              <w:r w:rsidR="007360D5">
                <w:t xml:space="preserve"> for each product.</w:t>
              </w:r>
            </w:ins>
          </w:p>
          <w:p w14:paraId="50D57ADF" w14:textId="77777777" w:rsidR="00EC298B" w:rsidRDefault="00EC298B" w:rsidP="008B43ED">
            <w:pPr>
              <w:pStyle w:val="ListParagraph"/>
              <w:numPr>
                <w:ilvl w:val="0"/>
                <w:numId w:val="331"/>
              </w:numPr>
              <w:rPr>
                <w:ins w:id="2923" w:author="Peter Bomberg" w:date="2018-01-16T14:05:00Z"/>
              </w:rPr>
            </w:pPr>
            <w:ins w:id="292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7EE21502" w14:textId="77777777" w:rsidR="00EC298B" w:rsidRDefault="00EC298B" w:rsidP="008B43ED">
            <w:pPr>
              <w:pStyle w:val="ListParagraph"/>
              <w:numPr>
                <w:ilvl w:val="0"/>
                <w:numId w:val="331"/>
              </w:numPr>
              <w:rPr>
                <w:ins w:id="2925" w:author="Peter Bomberg" w:date="2018-01-16T14:05:00Z"/>
              </w:rPr>
            </w:pPr>
            <w:ins w:id="2926" w:author="Peter Bomberg" w:date="2018-01-16T14:05:00Z">
              <w:r w:rsidRPr="00EC298B">
                <w:rPr>
                  <w:highlight w:val="white"/>
                </w:rPr>
                <w:t xml:space="preserve">SPL Rule 4 identifies that the </w:t>
              </w:r>
              <w:r w:rsidRPr="00D00628">
                <w:t>element has been defined</w:t>
              </w:r>
              <w:r>
                <w:t xml:space="preserve"> more than once.</w:t>
              </w:r>
            </w:ins>
          </w:p>
          <w:p w14:paraId="4A3AEBF4" w14:textId="77777777" w:rsidR="00A447C8" w:rsidRDefault="00A447C8" w:rsidP="00A447C8">
            <w:pPr>
              <w:pStyle w:val="ListParagraph"/>
              <w:ind w:left="360"/>
              <w:rPr>
                <w:moveTo w:id="2927" w:author="Peter Bomberg" w:date="2018-01-16T14:05:00Z"/>
              </w:rPr>
            </w:pPr>
            <w:moveToRangeStart w:id="2928" w:author="Peter Bomberg" w:date="2018-01-16T14:05:00Z" w:name="move503874906"/>
          </w:p>
          <w:p w14:paraId="517AC489" w14:textId="77777777" w:rsidR="00A447C8" w:rsidRDefault="00A447C8" w:rsidP="008B43ED">
            <w:pPr>
              <w:pStyle w:val="ListParagraph"/>
              <w:numPr>
                <w:ilvl w:val="0"/>
                <w:numId w:val="140"/>
              </w:numPr>
              <w:rPr>
                <w:ins w:id="2929" w:author="Peter Bomberg" w:date="2018-01-16T14:05:00Z"/>
              </w:rPr>
            </w:pPr>
            <w:moveTo w:id="2930" w:author="Peter Bomberg" w:date="2018-01-16T14:05:00Z">
              <w:r>
                <w:t xml:space="preserve">There </w:t>
              </w:r>
            </w:moveTo>
            <w:moveToRangeEnd w:id="2928"/>
            <w:ins w:id="2931" w:author="Peter Bomberg" w:date="2018-01-16T14:05:00Z">
              <w:r>
                <w:t xml:space="preserve">is an </w:t>
              </w:r>
              <w:r w:rsidRPr="00344D61">
                <w:t xml:space="preserve">author.territorialAuthority.territory.code </w:t>
              </w:r>
              <w:r>
                <w:t>element for each product.</w:t>
              </w:r>
            </w:ins>
          </w:p>
          <w:p w14:paraId="6DD28DE3" w14:textId="77770771" w:rsidR="00A447C8" w:rsidRDefault="00A447C8" w:rsidP="008B43ED">
            <w:pPr>
              <w:pStyle w:val="ListParagraph"/>
              <w:numPr>
                <w:ilvl w:val="0"/>
                <w:numId w:val="366"/>
              </w:numPr>
              <w:rPr>
                <w:ins w:id="2932" w:author="Peter Bomberg" w:date="2018-01-16T14:05:00Z"/>
              </w:rPr>
            </w:pPr>
            <w:ins w:id="2933"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419A40AA" w14:textId="4DA52F0D" w:rsidR="00A447C8" w:rsidRPr="00240AA8" w:rsidRDefault="00A447C8" w:rsidP="008B43ED">
            <w:pPr>
              <w:pStyle w:val="ListParagraph"/>
              <w:numPr>
                <w:ilvl w:val="0"/>
                <w:numId w:val="366"/>
              </w:numPr>
              <w:rPr>
                <w:ins w:id="2934" w:author="Peter Bomberg" w:date="2018-01-16T14:05:00Z"/>
              </w:rPr>
            </w:pPr>
            <w:ins w:id="2935"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55AF95B2" w14:textId="77777777" w:rsidR="00A447C8" w:rsidRDefault="00A447C8" w:rsidP="00A447C8">
            <w:pPr>
              <w:rPr>
                <w:ins w:id="2936" w:author="Peter Bomberg" w:date="2018-01-16T14:05:00Z"/>
              </w:rPr>
            </w:pPr>
          </w:p>
          <w:p w14:paraId="4C0EA2A2" w14:textId="77777777" w:rsidR="00A447C8" w:rsidRDefault="00A447C8" w:rsidP="008B43ED">
            <w:pPr>
              <w:pStyle w:val="ListParagraph"/>
              <w:numPr>
                <w:ilvl w:val="0"/>
                <w:numId w:val="140"/>
              </w:numPr>
              <w:rPr>
                <w:ins w:id="2937" w:author="Peter Bomberg" w:date="2018-01-16T14:05:00Z"/>
              </w:rPr>
            </w:pPr>
            <w:ins w:id="2938" w:author="Peter Bomberg" w:date="2018-01-16T14:05:00Z">
              <w:r>
                <w:t xml:space="preserve">There is an </w:t>
              </w:r>
              <w:r w:rsidRPr="006217AE">
                <w:t>effectiveTime</w:t>
              </w:r>
              <w:r>
                <w:t xml:space="preserve"> element for each product.</w:t>
              </w:r>
            </w:ins>
          </w:p>
          <w:p w14:paraId="6881F9F0" w14:textId="77777777" w:rsidR="00A447C8" w:rsidRDefault="00A447C8" w:rsidP="008B43ED">
            <w:pPr>
              <w:pStyle w:val="ListParagraph"/>
              <w:numPr>
                <w:ilvl w:val="0"/>
                <w:numId w:val="371"/>
              </w:numPr>
              <w:rPr>
                <w:ins w:id="2939" w:author="Peter Bomberg" w:date="2018-01-16T14:05:00Z"/>
              </w:rPr>
            </w:pPr>
            <w:ins w:id="2940"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5D5E6B44" w14:textId="1C469376" w:rsidR="00A447C8" w:rsidRPr="00240AA8" w:rsidRDefault="00A447C8" w:rsidP="008B43ED">
            <w:pPr>
              <w:pStyle w:val="ListParagraph"/>
              <w:numPr>
                <w:ilvl w:val="0"/>
                <w:numId w:val="371"/>
              </w:numPr>
              <w:rPr>
                <w:ins w:id="2941" w:author="Peter Bomberg" w:date="2018-01-16T14:05:00Z"/>
              </w:rPr>
            </w:pPr>
            <w:ins w:id="2942" w:author="Peter Bomberg" w:date="2018-01-16T14:05:00Z">
              <w:r w:rsidRPr="00371479">
                <w:rPr>
                  <w:highlight w:val="white"/>
                </w:rPr>
                <w:t xml:space="preserve">SPL Rule 4 identifies that the </w:t>
              </w:r>
              <w:r w:rsidRPr="00D00628">
                <w:t>element has been defined</w:t>
              </w:r>
              <w:r>
                <w:t xml:space="preserve"> more than once, this will trigger a schema validation </w:t>
              </w:r>
              <w:r w:rsidR="0075626F">
                <w:t>error.</w:t>
              </w:r>
            </w:ins>
          </w:p>
          <w:p w14:paraId="0A45EBF2" w14:textId="77777777" w:rsidR="00A447C8" w:rsidRDefault="00A447C8" w:rsidP="00A447C8">
            <w:pPr>
              <w:rPr>
                <w:moveTo w:id="2943" w:author="Peter Bomberg" w:date="2018-01-16T14:05:00Z"/>
              </w:rPr>
            </w:pPr>
            <w:moveToRangeStart w:id="2944" w:author="Peter Bomberg" w:date="2018-01-16T14:05:00Z" w:name="move503874915"/>
          </w:p>
          <w:p w14:paraId="37794708" w14:textId="77777777" w:rsidR="00A447C8" w:rsidRDefault="00A447C8" w:rsidP="008B43ED">
            <w:pPr>
              <w:pStyle w:val="ListParagraph"/>
              <w:numPr>
                <w:ilvl w:val="0"/>
                <w:numId w:val="140"/>
              </w:numPr>
              <w:rPr>
                <w:ins w:id="2945" w:author="Peter Bomberg" w:date="2018-01-16T14:05:00Z"/>
              </w:rPr>
            </w:pPr>
            <w:moveTo w:id="2946" w:author="Peter Bomberg" w:date="2018-01-16T14:05:00Z">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moveTo>
            <w:moveToRangeEnd w:id="2944"/>
          </w:p>
          <w:p w14:paraId="227671D2" w14:textId="0DC251DC" w:rsidR="00A447C8" w:rsidRPr="00AF1C00" w:rsidRDefault="00EB04DC" w:rsidP="008B43ED">
            <w:pPr>
              <w:pStyle w:val="ListParagraph"/>
              <w:numPr>
                <w:ilvl w:val="0"/>
                <w:numId w:val="331"/>
              </w:numPr>
            </w:pPr>
            <w:ins w:id="2947" w:author="Peter Bomberg" w:date="2018-01-16T14:05:00Z">
              <w:r>
                <w:rPr>
                  <w:highlight w:val="white"/>
                </w:rPr>
                <w:t xml:space="preserve">N.B. </w:t>
              </w:r>
              <w:r w:rsidR="00A447C8">
                <w:rPr>
                  <w:highlight w:val="white"/>
                </w:rPr>
                <w:t xml:space="preserve">currently not </w:t>
              </w:r>
              <w:r w:rsidR="00A447C8" w:rsidRPr="00152BBC">
                <w:rPr>
                  <w:highlight w:val="white"/>
                </w:rPr>
                <w:t>validat</w:t>
              </w:r>
              <w:r w:rsidR="00A447C8">
                <w:rPr>
                  <w:highlight w:val="white"/>
                </w:rPr>
                <w:t>ed, however it is planned to introduce this in the future</w:t>
              </w:r>
              <w:r w:rsidR="00A447C8" w:rsidRPr="00E46ED6">
                <w:rPr>
                  <w:highlight w:val="white"/>
                </w:rPr>
                <w:t>.</w:t>
              </w:r>
            </w:ins>
          </w:p>
        </w:tc>
      </w:tr>
    </w:tbl>
    <w:p w14:paraId="3EAB6D41" w14:textId="77777777" w:rsidR="00A447C8" w:rsidRDefault="00A447C8" w:rsidP="0080029F">
      <w:pPr>
        <w:rPr>
          <w:ins w:id="2948" w:author="Peter Bomberg" w:date="2018-01-16T14:05: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798E1B17" w14:textId="77777777" w:rsidTr="00E23921">
        <w:trPr>
          <w:cantSplit/>
          <w:trHeight w:val="580"/>
          <w:tblHeader/>
          <w:ins w:id="2949" w:author="Peter Bomberg" w:date="2018-01-16T14:05:00Z"/>
        </w:trPr>
        <w:tc>
          <w:tcPr>
            <w:tcW w:w="2358" w:type="dxa"/>
            <w:shd w:val="clear" w:color="auto" w:fill="808080"/>
          </w:tcPr>
          <w:p w14:paraId="5D42EEA5" w14:textId="77777777" w:rsidR="001E507A" w:rsidRPr="000445D1" w:rsidRDefault="001E507A" w:rsidP="00E23921">
            <w:pPr>
              <w:rPr>
                <w:ins w:id="2950" w:author="Peter Bomberg" w:date="2018-01-16T14:05:00Z"/>
              </w:rPr>
            </w:pPr>
            <w:ins w:id="2951" w:author="Peter Bomberg" w:date="2018-01-16T14:05:00Z">
              <w:r w:rsidRPr="00675DAA">
                <w:t>Element</w:t>
              </w:r>
            </w:ins>
          </w:p>
        </w:tc>
        <w:tc>
          <w:tcPr>
            <w:tcW w:w="1260" w:type="dxa"/>
            <w:shd w:val="clear" w:color="auto" w:fill="808080"/>
          </w:tcPr>
          <w:p w14:paraId="6BCA1CBC" w14:textId="77777777" w:rsidR="001E507A" w:rsidRPr="00675DAA" w:rsidRDefault="001E507A" w:rsidP="00E23921">
            <w:pPr>
              <w:rPr>
                <w:ins w:id="2952" w:author="Peter Bomberg" w:date="2018-01-16T14:05:00Z"/>
              </w:rPr>
            </w:pPr>
            <w:ins w:id="2953" w:author="Peter Bomberg" w:date="2018-01-16T14:05:00Z">
              <w:r w:rsidRPr="00675DAA">
                <w:t>Attribute</w:t>
              </w:r>
            </w:ins>
          </w:p>
        </w:tc>
        <w:tc>
          <w:tcPr>
            <w:tcW w:w="1260" w:type="dxa"/>
            <w:shd w:val="clear" w:color="auto" w:fill="808080"/>
          </w:tcPr>
          <w:p w14:paraId="43BD4E9C" w14:textId="77777777" w:rsidR="001E507A" w:rsidRPr="000445D1" w:rsidRDefault="001E507A" w:rsidP="00E23921">
            <w:pPr>
              <w:rPr>
                <w:ins w:id="2954" w:author="Peter Bomberg" w:date="2018-01-16T14:05:00Z"/>
              </w:rPr>
            </w:pPr>
            <w:ins w:id="2955" w:author="Peter Bomberg" w:date="2018-01-16T14:05:00Z">
              <w:r w:rsidRPr="00675DAA">
                <w:t>Cardinality</w:t>
              </w:r>
            </w:ins>
          </w:p>
        </w:tc>
        <w:tc>
          <w:tcPr>
            <w:tcW w:w="1350" w:type="dxa"/>
            <w:shd w:val="clear" w:color="auto" w:fill="808080"/>
          </w:tcPr>
          <w:p w14:paraId="507D8951" w14:textId="77777777" w:rsidR="001E507A" w:rsidRPr="00675DAA" w:rsidRDefault="001E507A" w:rsidP="00E23921">
            <w:pPr>
              <w:rPr>
                <w:ins w:id="2956" w:author="Peter Bomberg" w:date="2018-01-16T14:05:00Z"/>
              </w:rPr>
            </w:pPr>
            <w:ins w:id="2957" w:author="Peter Bomberg" w:date="2018-01-16T14:05:00Z">
              <w:r w:rsidRPr="00675DAA">
                <w:t>Value(s) Allowed</w:t>
              </w:r>
            </w:ins>
          </w:p>
          <w:p w14:paraId="7B09CFAC" w14:textId="77777777" w:rsidR="001E507A" w:rsidRPr="00675DAA" w:rsidRDefault="001E507A" w:rsidP="00E23921">
            <w:pPr>
              <w:rPr>
                <w:ins w:id="2958" w:author="Peter Bomberg" w:date="2018-01-16T14:05:00Z"/>
              </w:rPr>
            </w:pPr>
            <w:ins w:id="2959" w:author="Peter Bomberg" w:date="2018-01-16T14:05:00Z">
              <w:r w:rsidRPr="00675DAA">
                <w:t>Examples</w:t>
              </w:r>
            </w:ins>
          </w:p>
        </w:tc>
        <w:tc>
          <w:tcPr>
            <w:tcW w:w="3330" w:type="dxa"/>
            <w:shd w:val="clear" w:color="auto" w:fill="808080"/>
          </w:tcPr>
          <w:p w14:paraId="4271053A" w14:textId="77777777" w:rsidR="001E507A" w:rsidRPr="00675DAA" w:rsidRDefault="001E507A" w:rsidP="00E23921">
            <w:pPr>
              <w:rPr>
                <w:ins w:id="2960" w:author="Peter Bomberg" w:date="2018-01-16T14:05:00Z"/>
              </w:rPr>
            </w:pPr>
            <w:ins w:id="2961" w:author="Peter Bomberg" w:date="2018-01-16T14:05:00Z">
              <w:r w:rsidRPr="00675DAA">
                <w:t>Description</w:t>
              </w:r>
            </w:ins>
          </w:p>
          <w:p w14:paraId="04E252C6" w14:textId="77777777" w:rsidR="001E507A" w:rsidRPr="00675DAA" w:rsidRDefault="001E507A" w:rsidP="00E23921">
            <w:pPr>
              <w:rPr>
                <w:ins w:id="2962" w:author="Peter Bomberg" w:date="2018-01-16T14:05:00Z"/>
              </w:rPr>
            </w:pPr>
            <w:ins w:id="2963" w:author="Peter Bomberg" w:date="2018-01-16T14:05:00Z">
              <w:r w:rsidRPr="00675DAA">
                <w:t>Instructions</w:t>
              </w:r>
            </w:ins>
          </w:p>
        </w:tc>
      </w:tr>
      <w:tr w:rsidR="001E507A" w:rsidRPr="00675DAA" w14:paraId="21870D46" w14:textId="77777777" w:rsidTr="00E23921">
        <w:trPr>
          <w:cantSplit/>
          <w:ins w:id="2964" w:author="Peter Bomberg" w:date="2018-01-16T14:05:00Z"/>
        </w:trPr>
        <w:tc>
          <w:tcPr>
            <w:tcW w:w="2358" w:type="dxa"/>
            <w:vMerge w:val="restart"/>
          </w:tcPr>
          <w:p w14:paraId="5BB24527" w14:textId="77777777" w:rsidR="001E507A" w:rsidRPr="00675DAA" w:rsidRDefault="001E507A" w:rsidP="001E507A">
            <w:pPr>
              <w:rPr>
                <w:ins w:id="2965" w:author="Peter Bomberg" w:date="2018-01-16T14:05:00Z"/>
              </w:rPr>
            </w:pPr>
            <w:ins w:id="2966" w:author="Peter Bomberg" w:date="2018-01-16T14:05:00Z">
              <w:r>
                <w:t>a</w:t>
              </w:r>
              <w:r w:rsidRPr="000F31E5">
                <w:t>pproval</w:t>
              </w:r>
              <w:r>
                <w:t>.id</w:t>
              </w:r>
            </w:ins>
          </w:p>
        </w:tc>
        <w:tc>
          <w:tcPr>
            <w:tcW w:w="1260" w:type="dxa"/>
            <w:shd w:val="clear" w:color="auto" w:fill="D9D9D9"/>
          </w:tcPr>
          <w:p w14:paraId="6113D67D" w14:textId="77777777" w:rsidR="001E507A" w:rsidRPr="00675DAA" w:rsidRDefault="001E507A" w:rsidP="00E23921">
            <w:pPr>
              <w:rPr>
                <w:ins w:id="2967" w:author="Peter Bomberg" w:date="2018-01-16T14:05:00Z"/>
              </w:rPr>
            </w:pPr>
            <w:ins w:id="2968" w:author="Peter Bomberg" w:date="2018-01-16T14:05:00Z">
              <w:r w:rsidRPr="00675DAA">
                <w:t>N/A</w:t>
              </w:r>
            </w:ins>
          </w:p>
        </w:tc>
        <w:tc>
          <w:tcPr>
            <w:tcW w:w="1260" w:type="dxa"/>
            <w:shd w:val="clear" w:color="auto" w:fill="D9D9D9"/>
          </w:tcPr>
          <w:p w14:paraId="511853C6" w14:textId="77777777" w:rsidR="001E507A" w:rsidRPr="00675DAA" w:rsidRDefault="001E507A" w:rsidP="00E23921">
            <w:pPr>
              <w:rPr>
                <w:ins w:id="2969" w:author="Peter Bomberg" w:date="2018-01-16T14:05:00Z"/>
              </w:rPr>
            </w:pPr>
            <w:ins w:id="2970" w:author="Peter Bomberg" w:date="2018-01-16T14:05:00Z">
              <w:r w:rsidRPr="00675DAA">
                <w:t>1:1</w:t>
              </w:r>
            </w:ins>
          </w:p>
        </w:tc>
        <w:tc>
          <w:tcPr>
            <w:tcW w:w="1350" w:type="dxa"/>
            <w:shd w:val="clear" w:color="auto" w:fill="D9D9D9"/>
          </w:tcPr>
          <w:p w14:paraId="2D52AF05" w14:textId="77777777" w:rsidR="001E507A" w:rsidRPr="00675DAA" w:rsidRDefault="001E507A" w:rsidP="00E23921">
            <w:pPr>
              <w:rPr>
                <w:ins w:id="2971" w:author="Peter Bomberg" w:date="2018-01-16T14:05:00Z"/>
              </w:rPr>
            </w:pPr>
          </w:p>
        </w:tc>
        <w:tc>
          <w:tcPr>
            <w:tcW w:w="3330" w:type="dxa"/>
            <w:shd w:val="clear" w:color="auto" w:fill="D9D9D9"/>
          </w:tcPr>
          <w:p w14:paraId="58110F5B" w14:textId="77777777" w:rsidR="001E507A" w:rsidRPr="00675DAA" w:rsidRDefault="001E507A" w:rsidP="00E23921">
            <w:pPr>
              <w:rPr>
                <w:ins w:id="2972" w:author="Peter Bomberg" w:date="2018-01-16T14:05:00Z"/>
              </w:rPr>
            </w:pPr>
          </w:p>
        </w:tc>
      </w:tr>
      <w:tr w:rsidR="001E507A" w:rsidRPr="00675DAA" w14:paraId="77327232" w14:textId="77777777" w:rsidTr="00E23921">
        <w:trPr>
          <w:cantSplit/>
          <w:ins w:id="2973" w:author="Peter Bomberg" w:date="2018-01-16T14:05:00Z"/>
        </w:trPr>
        <w:tc>
          <w:tcPr>
            <w:tcW w:w="2358" w:type="dxa"/>
            <w:vMerge/>
          </w:tcPr>
          <w:p w14:paraId="5514E988" w14:textId="77777777" w:rsidR="001E507A" w:rsidRPr="00675DAA" w:rsidRDefault="001E507A" w:rsidP="00E23921">
            <w:pPr>
              <w:rPr>
                <w:ins w:id="2974" w:author="Peter Bomberg" w:date="2018-01-16T14:05:00Z"/>
              </w:rPr>
            </w:pPr>
          </w:p>
        </w:tc>
        <w:tc>
          <w:tcPr>
            <w:tcW w:w="1260" w:type="dxa"/>
          </w:tcPr>
          <w:p w14:paraId="1E4FDB9A" w14:textId="77777777" w:rsidR="001E507A" w:rsidRPr="00675DAA" w:rsidRDefault="001E507A" w:rsidP="00E23921">
            <w:pPr>
              <w:rPr>
                <w:ins w:id="2975" w:author="Peter Bomberg" w:date="2018-01-16T14:05:00Z"/>
              </w:rPr>
            </w:pPr>
          </w:p>
        </w:tc>
        <w:tc>
          <w:tcPr>
            <w:tcW w:w="1260" w:type="dxa"/>
          </w:tcPr>
          <w:p w14:paraId="78A86A93" w14:textId="77777777" w:rsidR="001E507A" w:rsidRPr="00675DAA" w:rsidRDefault="001E507A" w:rsidP="00E23921">
            <w:pPr>
              <w:rPr>
                <w:ins w:id="2976" w:author="Peter Bomberg" w:date="2018-01-16T14:05:00Z"/>
              </w:rPr>
            </w:pPr>
          </w:p>
        </w:tc>
        <w:tc>
          <w:tcPr>
            <w:tcW w:w="1350" w:type="dxa"/>
          </w:tcPr>
          <w:p w14:paraId="700D7C1D" w14:textId="77777777" w:rsidR="001E507A" w:rsidRPr="00675DAA" w:rsidRDefault="001E507A" w:rsidP="00E23921">
            <w:pPr>
              <w:rPr>
                <w:ins w:id="2977" w:author="Peter Bomberg" w:date="2018-01-16T14:05:00Z"/>
              </w:rPr>
            </w:pPr>
          </w:p>
        </w:tc>
        <w:tc>
          <w:tcPr>
            <w:tcW w:w="3330" w:type="dxa"/>
          </w:tcPr>
          <w:p w14:paraId="505F6855" w14:textId="77777777" w:rsidR="001E507A" w:rsidRPr="00675DAA" w:rsidRDefault="001E507A" w:rsidP="00E23921">
            <w:pPr>
              <w:rPr>
                <w:ins w:id="2978" w:author="Peter Bomberg" w:date="2018-01-16T14:05:00Z"/>
              </w:rPr>
            </w:pPr>
          </w:p>
        </w:tc>
      </w:tr>
      <w:tr w:rsidR="001E507A" w:rsidRPr="00675DAA" w14:paraId="20A09F1D" w14:textId="77777777" w:rsidTr="00E23921">
        <w:trPr>
          <w:cantSplit/>
          <w:ins w:id="2979" w:author="Peter Bomberg" w:date="2018-01-16T14:05:00Z"/>
        </w:trPr>
        <w:tc>
          <w:tcPr>
            <w:tcW w:w="2358" w:type="dxa"/>
            <w:vMerge/>
          </w:tcPr>
          <w:p w14:paraId="6553E8E4" w14:textId="77777777" w:rsidR="001E507A" w:rsidRPr="00675DAA" w:rsidRDefault="001E507A" w:rsidP="00E23921">
            <w:pPr>
              <w:rPr>
                <w:ins w:id="2980" w:author="Peter Bomberg" w:date="2018-01-16T14:05:00Z"/>
              </w:rPr>
            </w:pPr>
          </w:p>
        </w:tc>
        <w:tc>
          <w:tcPr>
            <w:tcW w:w="1260" w:type="dxa"/>
          </w:tcPr>
          <w:p w14:paraId="5F1A4F10" w14:textId="77777777" w:rsidR="001E507A" w:rsidRPr="00675DAA" w:rsidRDefault="001E507A" w:rsidP="00E23921">
            <w:pPr>
              <w:rPr>
                <w:ins w:id="2981" w:author="Peter Bomberg" w:date="2018-01-16T14:05:00Z"/>
              </w:rPr>
            </w:pPr>
          </w:p>
        </w:tc>
        <w:tc>
          <w:tcPr>
            <w:tcW w:w="1260" w:type="dxa"/>
          </w:tcPr>
          <w:p w14:paraId="0F5809A8" w14:textId="77777777" w:rsidR="001E507A" w:rsidRPr="00675DAA" w:rsidRDefault="001E507A" w:rsidP="00E23921">
            <w:pPr>
              <w:rPr>
                <w:ins w:id="2982" w:author="Peter Bomberg" w:date="2018-01-16T14:05:00Z"/>
              </w:rPr>
            </w:pPr>
          </w:p>
        </w:tc>
        <w:tc>
          <w:tcPr>
            <w:tcW w:w="1350" w:type="dxa"/>
          </w:tcPr>
          <w:p w14:paraId="3F773AA3" w14:textId="77777777" w:rsidR="001E507A" w:rsidRPr="00675DAA" w:rsidRDefault="001E507A" w:rsidP="00E23921">
            <w:pPr>
              <w:rPr>
                <w:ins w:id="2983" w:author="Peter Bomberg" w:date="2018-01-16T14:05:00Z"/>
              </w:rPr>
            </w:pPr>
          </w:p>
        </w:tc>
        <w:tc>
          <w:tcPr>
            <w:tcW w:w="3330" w:type="dxa"/>
          </w:tcPr>
          <w:p w14:paraId="5C11596D" w14:textId="77777777" w:rsidR="001E507A" w:rsidRPr="00675DAA" w:rsidRDefault="001E507A" w:rsidP="00E23921">
            <w:pPr>
              <w:rPr>
                <w:ins w:id="2984" w:author="Peter Bomberg" w:date="2018-01-16T14:05:00Z"/>
              </w:rPr>
            </w:pPr>
          </w:p>
        </w:tc>
      </w:tr>
      <w:tr w:rsidR="001E507A" w:rsidRPr="00675DAA" w14:paraId="7E262E2B" w14:textId="77777777" w:rsidTr="00E23921">
        <w:trPr>
          <w:cantSplit/>
          <w:ins w:id="2985" w:author="Peter Bomberg" w:date="2018-01-16T14:05:00Z"/>
        </w:trPr>
        <w:tc>
          <w:tcPr>
            <w:tcW w:w="2358" w:type="dxa"/>
            <w:vMerge/>
          </w:tcPr>
          <w:p w14:paraId="4D04E052" w14:textId="77777777" w:rsidR="001E507A" w:rsidRPr="00675DAA" w:rsidRDefault="001E507A" w:rsidP="00E23921">
            <w:pPr>
              <w:rPr>
                <w:ins w:id="2986" w:author="Peter Bomberg" w:date="2018-01-16T14:05:00Z"/>
              </w:rPr>
            </w:pPr>
          </w:p>
        </w:tc>
        <w:tc>
          <w:tcPr>
            <w:tcW w:w="1260" w:type="dxa"/>
          </w:tcPr>
          <w:p w14:paraId="4F1E79E3" w14:textId="77777777" w:rsidR="001E507A" w:rsidRPr="00675DAA" w:rsidRDefault="001E507A" w:rsidP="00E23921">
            <w:pPr>
              <w:rPr>
                <w:ins w:id="2987" w:author="Peter Bomberg" w:date="2018-01-16T14:05:00Z"/>
              </w:rPr>
            </w:pPr>
          </w:p>
        </w:tc>
        <w:tc>
          <w:tcPr>
            <w:tcW w:w="1260" w:type="dxa"/>
          </w:tcPr>
          <w:p w14:paraId="5F36D9F9" w14:textId="77777777" w:rsidR="001E507A" w:rsidRPr="00675DAA" w:rsidRDefault="001E507A" w:rsidP="00E23921">
            <w:pPr>
              <w:rPr>
                <w:ins w:id="2988" w:author="Peter Bomberg" w:date="2018-01-16T14:05:00Z"/>
              </w:rPr>
            </w:pPr>
          </w:p>
        </w:tc>
        <w:tc>
          <w:tcPr>
            <w:tcW w:w="1350" w:type="dxa"/>
          </w:tcPr>
          <w:p w14:paraId="5654FD7F" w14:textId="77777777" w:rsidR="001E507A" w:rsidRPr="00675DAA" w:rsidRDefault="001E507A" w:rsidP="00E23921">
            <w:pPr>
              <w:rPr>
                <w:ins w:id="2989" w:author="Peter Bomberg" w:date="2018-01-16T14:05:00Z"/>
              </w:rPr>
            </w:pPr>
          </w:p>
        </w:tc>
        <w:tc>
          <w:tcPr>
            <w:tcW w:w="3330" w:type="dxa"/>
          </w:tcPr>
          <w:p w14:paraId="158DDB63" w14:textId="77777777" w:rsidR="001E507A" w:rsidRPr="00675DAA" w:rsidRDefault="001E507A" w:rsidP="00E23921">
            <w:pPr>
              <w:rPr>
                <w:ins w:id="2990" w:author="Peter Bomberg" w:date="2018-01-16T14:05:00Z"/>
              </w:rPr>
            </w:pPr>
          </w:p>
        </w:tc>
      </w:tr>
      <w:tr w:rsidR="001E507A" w:rsidRPr="00675DAA" w14:paraId="72395C7C" w14:textId="77777777" w:rsidTr="00E23921">
        <w:trPr>
          <w:cantSplit/>
          <w:ins w:id="2991" w:author="Peter Bomberg" w:date="2018-01-16T14:05:00Z"/>
        </w:trPr>
        <w:tc>
          <w:tcPr>
            <w:tcW w:w="2358" w:type="dxa"/>
            <w:shd w:val="clear" w:color="auto" w:fill="808080"/>
          </w:tcPr>
          <w:p w14:paraId="19C61339" w14:textId="77777777" w:rsidR="001E507A" w:rsidRPr="00675DAA" w:rsidRDefault="001E507A" w:rsidP="00E23921">
            <w:pPr>
              <w:rPr>
                <w:ins w:id="2992" w:author="Peter Bomberg" w:date="2018-01-16T14:05:00Z"/>
              </w:rPr>
            </w:pPr>
            <w:ins w:id="2993" w:author="Peter Bomberg" w:date="2018-01-16T14:05:00Z">
              <w:r w:rsidRPr="00675DAA">
                <w:lastRenderedPageBreak/>
                <w:t>Conformance</w:t>
              </w:r>
            </w:ins>
          </w:p>
        </w:tc>
        <w:tc>
          <w:tcPr>
            <w:tcW w:w="7200" w:type="dxa"/>
            <w:gridSpan w:val="4"/>
          </w:tcPr>
          <w:p w14:paraId="532B8C26" w14:textId="77777777" w:rsidR="001E507A" w:rsidRDefault="001E507A" w:rsidP="008B43ED">
            <w:pPr>
              <w:pStyle w:val="ListParagraph"/>
              <w:numPr>
                <w:ilvl w:val="0"/>
                <w:numId w:val="139"/>
              </w:numPr>
              <w:rPr>
                <w:ins w:id="2994" w:author="Peter Bomberg" w:date="2018-01-16T14:05:00Z"/>
              </w:rPr>
            </w:pPr>
            <w:ins w:id="2995" w:author="Peter Bomberg" w:date="2018-01-16T14:05:00Z">
              <w:r w:rsidRPr="00C80C46">
                <w:t xml:space="preserve">There is a </w:t>
              </w:r>
              <w:r w:rsidRPr="001E507A">
                <w:t xml:space="preserve">root and an extension </w:t>
              </w:r>
              <w:r>
                <w:t xml:space="preserve">attribute, the root value is </w:t>
              </w:r>
              <w:r w:rsidRPr="001E507A">
                <w:t>2.16.840.1.113883.2.20.6.42</w:t>
              </w:r>
              <w:r>
                <w:t xml:space="preserve">, the </w:t>
              </w:r>
              <w:r w:rsidRPr="001E507A">
                <w:t xml:space="preserve">extension is </w:t>
              </w:r>
              <w:r>
                <w:t xml:space="preserve">derived from the OID and </w:t>
              </w:r>
              <w:r w:rsidRPr="00675DAA">
                <w:t>shall display the</w:t>
              </w:r>
              <w:r>
                <w:t xml:space="preserve"> appropriate label.</w:t>
              </w:r>
            </w:ins>
          </w:p>
          <w:p w14:paraId="6D42C5A1" w14:textId="77777777" w:rsidR="00FE3AF2" w:rsidRDefault="00FE3AF2" w:rsidP="008B43ED">
            <w:pPr>
              <w:pStyle w:val="ListParagraph"/>
              <w:numPr>
                <w:ilvl w:val="0"/>
                <w:numId w:val="333"/>
              </w:numPr>
              <w:rPr>
                <w:ins w:id="2996" w:author="Peter Bomberg" w:date="2018-01-16T14:05:00Z"/>
                <w:highlight w:val="white"/>
              </w:rPr>
            </w:pPr>
            <w:ins w:id="2997" w:author="Peter Bomberg" w:date="2018-01-16T14:05:00Z">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ins>
          </w:p>
          <w:p w14:paraId="030700CD" w14:textId="1378FD24" w:rsidR="00FE3AF2" w:rsidRDefault="00FE3AF2" w:rsidP="008B43ED">
            <w:pPr>
              <w:pStyle w:val="ListParagraph"/>
              <w:numPr>
                <w:ilvl w:val="0"/>
                <w:numId w:val="333"/>
              </w:numPr>
              <w:rPr>
                <w:ins w:id="2998" w:author="Peter Bomberg" w:date="2018-01-16T14:05:00Z"/>
                <w:highlight w:val="white"/>
              </w:rPr>
            </w:pPr>
            <w:ins w:id="2999" w:author="Peter Bomberg" w:date="2018-01-16T14:05:00Z">
              <w:r>
                <w:rPr>
                  <w:highlight w:val="white"/>
                </w:rPr>
                <w:t xml:space="preserve">SPL Rule 5 </w:t>
              </w:r>
              <w:r w:rsidRPr="00334410">
                <w:rPr>
                  <w:highlight w:val="white"/>
                </w:rPr>
                <w:t xml:space="preserve">identifies that </w:t>
              </w:r>
              <w:r>
                <w:rPr>
                  <w:highlight w:val="white"/>
                </w:rPr>
                <w:t>the (</w:t>
              </w:r>
              <w:r w:rsidRPr="001E507A">
                <w:t>root</w:t>
              </w:r>
              <w:r>
                <w:t xml:space="preserve">) </w:t>
              </w:r>
              <w:r w:rsidRPr="00D00628">
                <w:rPr>
                  <w:highlight w:val="white"/>
                </w:rPr>
                <w:t xml:space="preserve">attribute has </w:t>
              </w:r>
              <w:r>
                <w:rPr>
                  <w:highlight w:val="white"/>
                </w:rPr>
                <w:t xml:space="preserve">not </w:t>
              </w:r>
              <w:r w:rsidRPr="00D00628">
                <w:rPr>
                  <w:highlight w:val="white"/>
                </w:rPr>
                <w:t>been defined</w:t>
              </w:r>
            </w:ins>
          </w:p>
          <w:p w14:paraId="21F6C497" w14:textId="0698FFA4" w:rsidR="00FE3AF2" w:rsidRDefault="00FE3AF2" w:rsidP="008B43ED">
            <w:pPr>
              <w:pStyle w:val="ListParagraph"/>
              <w:numPr>
                <w:ilvl w:val="0"/>
                <w:numId w:val="333"/>
              </w:numPr>
              <w:rPr>
                <w:ins w:id="3000" w:author="Peter Bomberg" w:date="2018-01-16T14:05:00Z"/>
                <w:highlight w:val="white"/>
              </w:rPr>
            </w:pPr>
            <w:ins w:id="3001" w:author="Peter Bomberg" w:date="2018-01-16T14:05:00Z">
              <w:r>
                <w:rPr>
                  <w:highlight w:val="white"/>
                </w:rPr>
                <w:t xml:space="preserve">SPL Rule 5 </w:t>
              </w:r>
              <w:r w:rsidRPr="00334410">
                <w:rPr>
                  <w:highlight w:val="white"/>
                </w:rPr>
                <w:t xml:space="preserve">identifies that </w:t>
              </w:r>
              <w:r>
                <w:rPr>
                  <w:highlight w:val="white"/>
                </w:rPr>
                <w:t>the (</w:t>
              </w:r>
              <w:r>
                <w:t xml:space="preserve">extension) </w:t>
              </w:r>
              <w:r w:rsidRPr="00D00628">
                <w:rPr>
                  <w:highlight w:val="white"/>
                </w:rPr>
                <w:t xml:space="preserve">attribute has </w:t>
              </w:r>
              <w:r>
                <w:rPr>
                  <w:highlight w:val="white"/>
                </w:rPr>
                <w:t xml:space="preserve">not </w:t>
              </w:r>
              <w:r w:rsidRPr="00D00628">
                <w:rPr>
                  <w:highlight w:val="white"/>
                </w:rPr>
                <w:t>been defined</w:t>
              </w:r>
            </w:ins>
          </w:p>
          <w:p w14:paraId="556D442B" w14:textId="77777777" w:rsidR="00A92470" w:rsidRDefault="00FE3AF2" w:rsidP="008B43ED">
            <w:pPr>
              <w:pStyle w:val="ListParagraph"/>
              <w:numPr>
                <w:ilvl w:val="0"/>
                <w:numId w:val="333"/>
              </w:numPr>
              <w:rPr>
                <w:ins w:id="3002" w:author="Peter Bomberg" w:date="2018-01-16T14:05:00Z"/>
              </w:rPr>
            </w:pPr>
            <w:ins w:id="3003" w:author="Peter Bomberg" w:date="2018-01-16T14:05:00Z">
              <w:r w:rsidRPr="00FE3AF2">
                <w:t xml:space="preserve">SPL Rule 8 identifies that the </w:t>
              </w:r>
              <w:r w:rsidRPr="001E507A">
                <w:t xml:space="preserve">extension </w:t>
              </w:r>
              <w:r w:rsidRPr="00FE3AF2">
                <w:t>is not in the CV or is not contextually correct.</w:t>
              </w:r>
            </w:ins>
          </w:p>
          <w:p w14:paraId="5217B2F6" w14:textId="2D19C616" w:rsidR="00A920F6" w:rsidRPr="00AF1C00" w:rsidRDefault="00A920F6" w:rsidP="008B43ED">
            <w:pPr>
              <w:pStyle w:val="ListParagraph"/>
              <w:numPr>
                <w:ilvl w:val="0"/>
                <w:numId w:val="333"/>
              </w:numPr>
              <w:rPr>
                <w:ins w:id="3004" w:author="Peter Bomberg" w:date="2018-01-16T14:05:00Z"/>
              </w:rPr>
            </w:pPr>
            <w:ins w:id="3005" w:author="Peter Bomberg" w:date="2018-01-16T14:05:00Z">
              <w:r w:rsidRPr="00337A08">
                <w:rPr>
                  <w:sz w:val="22"/>
                  <w:szCs w:val="22"/>
                  <w:highlight w:val="white"/>
                </w:rPr>
                <w:t>SPL Rule 15 identifies that there is a notification flag for the content.</w:t>
              </w:r>
            </w:ins>
          </w:p>
        </w:tc>
      </w:tr>
    </w:tbl>
    <w:p w14:paraId="1D9DE813" w14:textId="77777777" w:rsidR="001E507A" w:rsidRDefault="001E507A"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E507A" w:rsidRPr="00675DAA" w14:paraId="4E22E84A" w14:textId="77777777" w:rsidTr="00E23921">
        <w:trPr>
          <w:cantSplit/>
          <w:trHeight w:val="580"/>
          <w:tblHeader/>
        </w:trPr>
        <w:tc>
          <w:tcPr>
            <w:tcW w:w="2358" w:type="dxa"/>
            <w:shd w:val="clear" w:color="auto" w:fill="808080"/>
          </w:tcPr>
          <w:p w14:paraId="4DDCF173" w14:textId="77777777" w:rsidR="001E507A" w:rsidRPr="000445D1" w:rsidRDefault="001E507A" w:rsidP="00E23921">
            <w:r w:rsidRPr="00675DAA">
              <w:t>Element</w:t>
            </w:r>
          </w:p>
        </w:tc>
        <w:tc>
          <w:tcPr>
            <w:tcW w:w="1260" w:type="dxa"/>
            <w:shd w:val="clear" w:color="auto" w:fill="808080"/>
          </w:tcPr>
          <w:p w14:paraId="3027ACBC" w14:textId="77777777" w:rsidR="001E507A" w:rsidRPr="00675DAA" w:rsidRDefault="001E507A" w:rsidP="00E23921">
            <w:r w:rsidRPr="00675DAA">
              <w:t>Attribute</w:t>
            </w:r>
          </w:p>
        </w:tc>
        <w:tc>
          <w:tcPr>
            <w:tcW w:w="1260" w:type="dxa"/>
            <w:shd w:val="clear" w:color="auto" w:fill="808080"/>
          </w:tcPr>
          <w:p w14:paraId="7D1A679C" w14:textId="77777777" w:rsidR="001E507A" w:rsidRPr="000445D1" w:rsidRDefault="001E507A" w:rsidP="00E23921">
            <w:r w:rsidRPr="00675DAA">
              <w:t>Cardinality</w:t>
            </w:r>
          </w:p>
        </w:tc>
        <w:tc>
          <w:tcPr>
            <w:tcW w:w="1350" w:type="dxa"/>
            <w:shd w:val="clear" w:color="auto" w:fill="808080"/>
          </w:tcPr>
          <w:p w14:paraId="7905B82A" w14:textId="77777777" w:rsidR="001E507A" w:rsidRPr="00675DAA" w:rsidRDefault="001E507A" w:rsidP="00E23921">
            <w:r w:rsidRPr="00675DAA">
              <w:t>Value(s) Allowed</w:t>
            </w:r>
          </w:p>
          <w:p w14:paraId="6B77240F" w14:textId="77777777" w:rsidR="001E507A" w:rsidRPr="00675DAA" w:rsidRDefault="001E507A" w:rsidP="00E23921">
            <w:r w:rsidRPr="00675DAA">
              <w:t>Examples</w:t>
            </w:r>
          </w:p>
        </w:tc>
        <w:tc>
          <w:tcPr>
            <w:tcW w:w="3330" w:type="dxa"/>
            <w:shd w:val="clear" w:color="auto" w:fill="808080"/>
          </w:tcPr>
          <w:p w14:paraId="54AF3694" w14:textId="77777777" w:rsidR="001E507A" w:rsidRPr="00675DAA" w:rsidRDefault="001E507A" w:rsidP="00E23921">
            <w:r w:rsidRPr="00675DAA">
              <w:t>Description</w:t>
            </w:r>
          </w:p>
          <w:p w14:paraId="60CDB197" w14:textId="77777777" w:rsidR="001E507A" w:rsidRPr="00675DAA" w:rsidRDefault="001E507A" w:rsidP="00E23921">
            <w:r w:rsidRPr="00675DAA">
              <w:t>Instructions</w:t>
            </w:r>
          </w:p>
        </w:tc>
      </w:tr>
      <w:tr w:rsidR="001E507A" w:rsidRPr="00675DAA" w14:paraId="4B35ABD1" w14:textId="77777777" w:rsidTr="00E23921">
        <w:trPr>
          <w:cantSplit/>
        </w:trPr>
        <w:tc>
          <w:tcPr>
            <w:tcW w:w="2358" w:type="dxa"/>
            <w:vMerge w:val="restart"/>
          </w:tcPr>
          <w:p w14:paraId="2C363115" w14:textId="65B22E9C" w:rsidR="001E507A" w:rsidRPr="00675DAA" w:rsidRDefault="001E507A" w:rsidP="00E23921">
            <w:r>
              <w:t>a</w:t>
            </w:r>
            <w:r w:rsidRPr="000F31E5">
              <w:t>pproval</w:t>
            </w:r>
            <w:r>
              <w:t>.</w:t>
            </w:r>
            <w:del w:id="3006" w:author="Peter Bomberg" w:date="2018-01-16T14:05:00Z">
              <w:r>
                <w:delText>id</w:delText>
              </w:r>
            </w:del>
            <w:ins w:id="3007" w:author="Peter Bomberg" w:date="2018-01-16T14:05:00Z">
              <w:r>
                <w:t>code</w:t>
              </w:r>
            </w:ins>
          </w:p>
        </w:tc>
        <w:tc>
          <w:tcPr>
            <w:tcW w:w="1260" w:type="dxa"/>
            <w:shd w:val="clear" w:color="auto" w:fill="D9D9D9"/>
          </w:tcPr>
          <w:p w14:paraId="3605B012" w14:textId="77777777" w:rsidR="001E507A" w:rsidRPr="00675DAA" w:rsidRDefault="001E507A" w:rsidP="00E23921">
            <w:r w:rsidRPr="00675DAA">
              <w:t>N/A</w:t>
            </w:r>
          </w:p>
        </w:tc>
        <w:tc>
          <w:tcPr>
            <w:tcW w:w="1260" w:type="dxa"/>
            <w:shd w:val="clear" w:color="auto" w:fill="D9D9D9"/>
          </w:tcPr>
          <w:p w14:paraId="13407A48" w14:textId="77777777" w:rsidR="001E507A" w:rsidRPr="00675DAA" w:rsidRDefault="001E507A" w:rsidP="00E23921">
            <w:r w:rsidRPr="00675DAA">
              <w:t>1:1</w:t>
            </w:r>
          </w:p>
        </w:tc>
        <w:tc>
          <w:tcPr>
            <w:tcW w:w="1350" w:type="dxa"/>
            <w:shd w:val="clear" w:color="auto" w:fill="D9D9D9"/>
          </w:tcPr>
          <w:p w14:paraId="2B9FEA88" w14:textId="77777777" w:rsidR="001E507A" w:rsidRPr="00675DAA" w:rsidRDefault="001E507A" w:rsidP="00E23921"/>
        </w:tc>
        <w:tc>
          <w:tcPr>
            <w:tcW w:w="3330" w:type="dxa"/>
            <w:shd w:val="clear" w:color="auto" w:fill="D9D9D9"/>
          </w:tcPr>
          <w:p w14:paraId="30F53D19" w14:textId="77777777" w:rsidR="001E507A" w:rsidRPr="00675DAA" w:rsidRDefault="001E507A" w:rsidP="00E23921"/>
        </w:tc>
      </w:tr>
      <w:tr w:rsidR="001E507A" w:rsidRPr="00675DAA" w14:paraId="2C554ABB" w14:textId="77777777" w:rsidTr="00E23921">
        <w:trPr>
          <w:cantSplit/>
        </w:trPr>
        <w:tc>
          <w:tcPr>
            <w:tcW w:w="2358" w:type="dxa"/>
            <w:vMerge/>
          </w:tcPr>
          <w:p w14:paraId="650D528E" w14:textId="77777777" w:rsidR="001E507A" w:rsidRPr="00675DAA" w:rsidRDefault="001E507A" w:rsidP="00E23921"/>
        </w:tc>
        <w:tc>
          <w:tcPr>
            <w:tcW w:w="1260" w:type="dxa"/>
          </w:tcPr>
          <w:p w14:paraId="4B25056D" w14:textId="77777777" w:rsidR="001E507A" w:rsidRPr="00675DAA" w:rsidRDefault="001E507A" w:rsidP="00E23921"/>
        </w:tc>
        <w:tc>
          <w:tcPr>
            <w:tcW w:w="1260" w:type="dxa"/>
          </w:tcPr>
          <w:p w14:paraId="664DF964" w14:textId="77777777" w:rsidR="001E507A" w:rsidRPr="00675DAA" w:rsidRDefault="001E507A" w:rsidP="00E23921"/>
        </w:tc>
        <w:tc>
          <w:tcPr>
            <w:tcW w:w="1350" w:type="dxa"/>
          </w:tcPr>
          <w:p w14:paraId="58656684" w14:textId="77777777" w:rsidR="001E507A" w:rsidRPr="00675DAA" w:rsidRDefault="001E507A" w:rsidP="00E23921"/>
        </w:tc>
        <w:tc>
          <w:tcPr>
            <w:tcW w:w="3330" w:type="dxa"/>
          </w:tcPr>
          <w:p w14:paraId="451AB317" w14:textId="77777777" w:rsidR="001E507A" w:rsidRPr="00675DAA" w:rsidRDefault="001E507A" w:rsidP="00E23921"/>
        </w:tc>
      </w:tr>
      <w:tr w:rsidR="001E507A" w:rsidRPr="00675DAA" w14:paraId="14046EFA" w14:textId="77777777" w:rsidTr="00E23921">
        <w:trPr>
          <w:cantSplit/>
        </w:trPr>
        <w:tc>
          <w:tcPr>
            <w:tcW w:w="2358" w:type="dxa"/>
            <w:vMerge/>
          </w:tcPr>
          <w:p w14:paraId="5F20A573" w14:textId="77777777" w:rsidR="001E507A" w:rsidRPr="00675DAA" w:rsidRDefault="001E507A" w:rsidP="00E23921"/>
        </w:tc>
        <w:tc>
          <w:tcPr>
            <w:tcW w:w="1260" w:type="dxa"/>
          </w:tcPr>
          <w:p w14:paraId="02780B7E" w14:textId="77777777" w:rsidR="001E507A" w:rsidRPr="00675DAA" w:rsidRDefault="001E507A" w:rsidP="00E23921"/>
        </w:tc>
        <w:tc>
          <w:tcPr>
            <w:tcW w:w="1260" w:type="dxa"/>
          </w:tcPr>
          <w:p w14:paraId="525D84AA" w14:textId="77777777" w:rsidR="001E507A" w:rsidRPr="00675DAA" w:rsidRDefault="001E507A" w:rsidP="00E23921"/>
        </w:tc>
        <w:tc>
          <w:tcPr>
            <w:tcW w:w="1350" w:type="dxa"/>
          </w:tcPr>
          <w:p w14:paraId="68B747D2" w14:textId="77777777" w:rsidR="001E507A" w:rsidRPr="00675DAA" w:rsidRDefault="001E507A" w:rsidP="00E23921"/>
        </w:tc>
        <w:tc>
          <w:tcPr>
            <w:tcW w:w="3330" w:type="dxa"/>
          </w:tcPr>
          <w:p w14:paraId="5A4B40DE" w14:textId="77777777" w:rsidR="001E507A" w:rsidRPr="00675DAA" w:rsidRDefault="001E507A" w:rsidP="00E23921"/>
        </w:tc>
      </w:tr>
      <w:tr w:rsidR="001E507A" w:rsidRPr="00675DAA" w14:paraId="25CBF46F" w14:textId="77777777" w:rsidTr="00E23921">
        <w:trPr>
          <w:cantSplit/>
        </w:trPr>
        <w:tc>
          <w:tcPr>
            <w:tcW w:w="2358" w:type="dxa"/>
            <w:vMerge/>
          </w:tcPr>
          <w:p w14:paraId="092216A2" w14:textId="77777777" w:rsidR="001E507A" w:rsidRPr="00675DAA" w:rsidRDefault="001E507A" w:rsidP="00E23921"/>
        </w:tc>
        <w:tc>
          <w:tcPr>
            <w:tcW w:w="1260" w:type="dxa"/>
          </w:tcPr>
          <w:p w14:paraId="7BCB05F6" w14:textId="77777777" w:rsidR="001E507A" w:rsidRPr="00675DAA" w:rsidRDefault="001E507A" w:rsidP="00E23921"/>
        </w:tc>
        <w:tc>
          <w:tcPr>
            <w:tcW w:w="1260" w:type="dxa"/>
          </w:tcPr>
          <w:p w14:paraId="36B0A8A7" w14:textId="77777777" w:rsidR="001E507A" w:rsidRPr="00675DAA" w:rsidRDefault="001E507A" w:rsidP="00E23921"/>
        </w:tc>
        <w:tc>
          <w:tcPr>
            <w:tcW w:w="1350" w:type="dxa"/>
          </w:tcPr>
          <w:p w14:paraId="3242D2EE" w14:textId="77777777" w:rsidR="001E507A" w:rsidRPr="00675DAA" w:rsidRDefault="001E507A" w:rsidP="00E23921"/>
        </w:tc>
        <w:tc>
          <w:tcPr>
            <w:tcW w:w="3330" w:type="dxa"/>
          </w:tcPr>
          <w:p w14:paraId="48A2BA25" w14:textId="77777777" w:rsidR="001E507A" w:rsidRPr="00675DAA" w:rsidRDefault="001E507A" w:rsidP="00E23921"/>
        </w:tc>
      </w:tr>
      <w:tr w:rsidR="001E507A" w:rsidRPr="00675DAA" w14:paraId="408AD437" w14:textId="77777777" w:rsidTr="00E23921">
        <w:trPr>
          <w:cantSplit/>
        </w:trPr>
        <w:tc>
          <w:tcPr>
            <w:tcW w:w="2358" w:type="dxa"/>
            <w:shd w:val="clear" w:color="auto" w:fill="808080"/>
          </w:tcPr>
          <w:p w14:paraId="1C6D1BBF" w14:textId="77777777" w:rsidR="001E507A" w:rsidRPr="00675DAA" w:rsidRDefault="001E507A" w:rsidP="00E23921">
            <w:r w:rsidRPr="00675DAA">
              <w:t>Conformance</w:t>
            </w:r>
          </w:p>
        </w:tc>
        <w:tc>
          <w:tcPr>
            <w:tcW w:w="7200" w:type="dxa"/>
            <w:gridSpan w:val="4"/>
          </w:tcPr>
          <w:p w14:paraId="7FB30C61" w14:textId="77777777" w:rsidR="001E507A" w:rsidRDefault="001E507A" w:rsidP="008B43ED">
            <w:pPr>
              <w:pStyle w:val="ListParagraph"/>
              <w:numPr>
                <w:ilvl w:val="0"/>
                <w:numId w:val="139"/>
              </w:numPr>
              <w:rPr>
                <w:del w:id="3008" w:author="Peter Bomberg" w:date="2018-01-16T14:05:00Z"/>
              </w:rPr>
            </w:pPr>
            <w:del w:id="3009" w:author="Peter Bomberg" w:date="2018-01-16T14:05:00Z">
              <w:r>
                <w:delText>There is an id element</w:delText>
              </w:r>
            </w:del>
          </w:p>
          <w:p w14:paraId="12EEF328" w14:textId="77777777" w:rsidR="001E507A" w:rsidRDefault="001E507A" w:rsidP="00E23921">
            <w:pPr>
              <w:pStyle w:val="ListParagraph"/>
              <w:ind w:left="360"/>
              <w:rPr>
                <w:del w:id="3010" w:author="Peter Bomberg" w:date="2018-01-16T14:05:00Z"/>
              </w:rPr>
            </w:pPr>
          </w:p>
          <w:p w14:paraId="1FF37806" w14:textId="75E66B9F" w:rsidR="001E507A" w:rsidRDefault="001E507A" w:rsidP="008B43ED">
            <w:pPr>
              <w:pStyle w:val="ListParagraph"/>
              <w:numPr>
                <w:ilvl w:val="0"/>
                <w:numId w:val="141"/>
              </w:numPr>
              <w:rPr>
                <w:ins w:id="3011" w:author="Peter Bomberg" w:date="2018-01-16T14:05:00Z"/>
              </w:rPr>
            </w:pPr>
            <w:r w:rsidRPr="00C80C46">
              <w:t xml:space="preserve">There is a </w:t>
            </w:r>
            <w:del w:id="3012" w:author="Peter Bomberg" w:date="2018-01-16T14:05:00Z">
              <w:r w:rsidRPr="001E507A">
                <w:delText>root</w:delText>
              </w:r>
            </w:del>
            <w:ins w:id="3013" w:author="Peter Bomberg" w:date="2018-01-16T14:05:00Z">
              <w:r w:rsidRPr="00C80C46">
                <w:t>code</w:t>
              </w:r>
              <w:r>
                <w:t>, codeSystem</w:t>
              </w:r>
            </w:ins>
            <w:r w:rsidRPr="00C80C46">
              <w:t xml:space="preserve"> and </w:t>
            </w:r>
            <w:del w:id="3014" w:author="Peter Bomberg" w:date="2018-01-16T14:05:00Z">
              <w:r w:rsidRPr="001E507A">
                <w:delText>an extension</w:delText>
              </w:r>
            </w:del>
            <w:ins w:id="3015" w:author="Peter Bomberg" w:date="2018-01-16T14:05:00Z">
              <w:r w:rsidRPr="00675DAA">
                <w:t>displayName</w:t>
              </w:r>
            </w:ins>
            <w:r>
              <w:t xml:space="preserve"> attribute</w:t>
            </w:r>
            <w:del w:id="3016" w:author="Peter Bomberg" w:date="2018-01-16T14:05:00Z">
              <w:r>
                <w:delText xml:space="preserve">, the root value is </w:delText>
              </w:r>
            </w:del>
            <w:ins w:id="3017" w:author="Peter Bomberg" w:date="2018-01-16T14:05:00Z">
              <w:r>
                <w:t xml:space="preserve"> derived from OID </w:t>
              </w:r>
            </w:ins>
            <w:r w:rsidRPr="001E507A">
              <w:t>2.16.840.1.113883.2.20.6.</w:t>
            </w:r>
            <w:del w:id="3018" w:author="Peter Bomberg" w:date="2018-01-16T14:05:00Z">
              <w:r w:rsidRPr="001E507A">
                <w:delText>42</w:delText>
              </w:r>
              <w:r>
                <w:delText xml:space="preserve">, the </w:delText>
              </w:r>
              <w:r w:rsidRPr="001E507A">
                <w:delText xml:space="preserve">extension is </w:delText>
              </w:r>
              <w:r>
                <w:delText>derived from the OID and</w:delText>
              </w:r>
            </w:del>
            <w:ins w:id="3019" w:author="Peter Bomberg" w:date="2018-01-16T14:05:00Z">
              <w:r w:rsidRPr="001E507A">
                <w:t>11</w:t>
              </w:r>
              <w:r>
                <w:t xml:space="preserve"> where the </w:t>
              </w:r>
              <w:r w:rsidRPr="00675DAA">
                <w:t>displayName</w:t>
              </w:r>
            </w:ins>
            <w:r>
              <w:t xml:space="preserve"> </w:t>
            </w:r>
            <w:r w:rsidRPr="00675DAA">
              <w:t>shall display the</w:t>
            </w:r>
            <w:r>
              <w:t xml:space="preserve"> appropriate label.</w:t>
            </w:r>
          </w:p>
          <w:p w14:paraId="6FE576CC" w14:textId="77777777" w:rsidR="00C91AC0" w:rsidRDefault="00C91AC0" w:rsidP="008B43ED">
            <w:pPr>
              <w:pStyle w:val="ListParagraph"/>
              <w:numPr>
                <w:ilvl w:val="0"/>
                <w:numId w:val="334"/>
              </w:numPr>
              <w:rPr>
                <w:ins w:id="3020" w:author="Peter Bomberg" w:date="2018-01-16T14:05:00Z"/>
                <w:highlight w:val="white"/>
              </w:rPr>
            </w:pPr>
            <w:ins w:id="3021" w:author="Peter Bomberg" w:date="2018-01-16T14:05:00Z">
              <w:r w:rsidRPr="002C49C1">
                <w:rPr>
                  <w:highlight w:val="white"/>
                </w:rPr>
                <w:t>SPL Rule 2 identifies that the OID value is incorrect.</w:t>
              </w:r>
            </w:ins>
          </w:p>
          <w:p w14:paraId="510B60BA" w14:textId="77777777" w:rsidR="00C91AC0" w:rsidRDefault="00C91AC0" w:rsidP="008B43ED">
            <w:pPr>
              <w:pStyle w:val="ListParagraph"/>
              <w:numPr>
                <w:ilvl w:val="0"/>
                <w:numId w:val="334"/>
              </w:numPr>
              <w:rPr>
                <w:ins w:id="3022" w:author="Peter Bomberg" w:date="2018-01-16T14:05:00Z"/>
                <w:highlight w:val="white"/>
              </w:rPr>
            </w:pPr>
            <w:ins w:id="3023"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3C8A99B6" w14:textId="77777777" w:rsidR="00C91AC0" w:rsidRDefault="00C91AC0" w:rsidP="008B43ED">
            <w:pPr>
              <w:pStyle w:val="ListParagraph"/>
              <w:numPr>
                <w:ilvl w:val="0"/>
                <w:numId w:val="334"/>
              </w:numPr>
              <w:rPr>
                <w:ins w:id="3024" w:author="Peter Bomberg" w:date="2018-01-16T14:05:00Z"/>
                <w:highlight w:val="white"/>
              </w:rPr>
            </w:pPr>
            <w:ins w:id="3025"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2C37A24D" w14:textId="77777777" w:rsidR="00C91AC0" w:rsidRDefault="00C91AC0" w:rsidP="008B43ED">
            <w:pPr>
              <w:pStyle w:val="ListParagraph"/>
              <w:numPr>
                <w:ilvl w:val="0"/>
                <w:numId w:val="334"/>
              </w:numPr>
              <w:rPr>
                <w:ins w:id="3026" w:author="Peter Bomberg" w:date="2018-01-16T14:05:00Z"/>
                <w:highlight w:val="white"/>
              </w:rPr>
            </w:pPr>
            <w:ins w:id="3027"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D5A2CE0" w14:textId="77777777" w:rsidR="00C91AC0" w:rsidRDefault="00C91AC0" w:rsidP="008B43ED">
            <w:pPr>
              <w:pStyle w:val="ListParagraph"/>
              <w:numPr>
                <w:ilvl w:val="0"/>
                <w:numId w:val="334"/>
              </w:numPr>
              <w:rPr>
                <w:ins w:id="3028" w:author="Peter Bomberg" w:date="2018-01-16T14:05:00Z"/>
                <w:highlight w:val="white"/>
              </w:rPr>
            </w:pPr>
            <w:ins w:id="3029" w:author="Peter Bomberg" w:date="2018-01-16T14:05:00Z">
              <w:r w:rsidRPr="005225FB">
                <w:rPr>
                  <w:highlight w:val="white"/>
                </w:rPr>
                <w:t>SPL Rule 7 identifies that displayName does not match the CV value.</w:t>
              </w:r>
            </w:ins>
          </w:p>
          <w:p w14:paraId="3550A2DA" w14:textId="77777777" w:rsidR="00C91AC0" w:rsidRDefault="00C91AC0" w:rsidP="008B43ED">
            <w:pPr>
              <w:pStyle w:val="ListParagraph"/>
              <w:numPr>
                <w:ilvl w:val="0"/>
                <w:numId w:val="334"/>
              </w:numPr>
              <w:rPr>
                <w:ins w:id="3030" w:author="Peter Bomberg" w:date="2018-01-16T14:05:00Z"/>
                <w:highlight w:val="white"/>
              </w:rPr>
            </w:pPr>
            <w:ins w:id="3031" w:author="Peter Bomberg" w:date="2018-01-16T14:05:00Z">
              <w:r w:rsidRPr="00515104">
                <w:rPr>
                  <w:highlight w:val="white"/>
                </w:rPr>
                <w:t>SPL Rule 8 identifies that the code is not in the CV or is not contextually correct.</w:t>
              </w:r>
            </w:ins>
          </w:p>
          <w:p w14:paraId="5D773075" w14:textId="600C74A7" w:rsidR="00A920F6" w:rsidRPr="00C91AC0" w:rsidRDefault="00A920F6" w:rsidP="008B43ED">
            <w:pPr>
              <w:pStyle w:val="ListParagraph"/>
              <w:numPr>
                <w:ilvl w:val="0"/>
                <w:numId w:val="334"/>
              </w:numPr>
              <w:rPr>
                <w:highlight w:val="white"/>
              </w:rPr>
            </w:pPr>
            <w:ins w:id="3032" w:author="Peter Bomberg" w:date="2018-01-16T14:05:00Z">
              <w:r w:rsidRPr="00337A08">
                <w:rPr>
                  <w:sz w:val="22"/>
                  <w:szCs w:val="22"/>
                  <w:highlight w:val="white"/>
                </w:rPr>
                <w:t>SPL Rule 15 identifies that there is a notification flag for the content.</w:t>
              </w:r>
            </w:ins>
          </w:p>
        </w:tc>
      </w:tr>
    </w:tbl>
    <w:p w14:paraId="3C22C498" w14:textId="77777777" w:rsidR="00A447C8" w:rsidRDefault="00A447C8" w:rsidP="0080029F">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E26B4" w:rsidRPr="00675DAA" w14:paraId="39B6EE54" w14:textId="77777777" w:rsidTr="00E23921">
        <w:trPr>
          <w:cantSplit/>
          <w:trHeight w:val="580"/>
          <w:tblHeader/>
        </w:trPr>
        <w:tc>
          <w:tcPr>
            <w:tcW w:w="2358" w:type="dxa"/>
            <w:shd w:val="clear" w:color="auto" w:fill="808080"/>
          </w:tcPr>
          <w:p w14:paraId="6CA7033B" w14:textId="77777777" w:rsidR="00EE26B4" w:rsidRPr="000445D1" w:rsidRDefault="00EE26B4" w:rsidP="00E23921">
            <w:r w:rsidRPr="00675DAA">
              <w:t>Element</w:t>
            </w:r>
          </w:p>
        </w:tc>
        <w:tc>
          <w:tcPr>
            <w:tcW w:w="1260" w:type="dxa"/>
            <w:shd w:val="clear" w:color="auto" w:fill="808080"/>
          </w:tcPr>
          <w:p w14:paraId="5E33EC63" w14:textId="77777777" w:rsidR="00EE26B4" w:rsidRPr="00675DAA" w:rsidRDefault="00EE26B4" w:rsidP="00E23921">
            <w:r w:rsidRPr="00675DAA">
              <w:t>Attribute</w:t>
            </w:r>
          </w:p>
        </w:tc>
        <w:tc>
          <w:tcPr>
            <w:tcW w:w="1260" w:type="dxa"/>
            <w:shd w:val="clear" w:color="auto" w:fill="808080"/>
          </w:tcPr>
          <w:p w14:paraId="090078D8" w14:textId="77777777" w:rsidR="00EE26B4" w:rsidRPr="000445D1" w:rsidRDefault="00EE26B4" w:rsidP="00E23921">
            <w:r w:rsidRPr="00675DAA">
              <w:t>Cardinality</w:t>
            </w:r>
          </w:p>
        </w:tc>
        <w:tc>
          <w:tcPr>
            <w:tcW w:w="1350" w:type="dxa"/>
            <w:shd w:val="clear" w:color="auto" w:fill="808080"/>
          </w:tcPr>
          <w:p w14:paraId="7228B901" w14:textId="77777777" w:rsidR="00EE26B4" w:rsidRPr="00675DAA" w:rsidRDefault="00EE26B4" w:rsidP="00E23921">
            <w:r w:rsidRPr="00675DAA">
              <w:t>Value(s) Allowed</w:t>
            </w:r>
          </w:p>
          <w:p w14:paraId="1F4E4098" w14:textId="77777777" w:rsidR="00EE26B4" w:rsidRPr="00675DAA" w:rsidRDefault="00EE26B4" w:rsidP="00E23921">
            <w:r w:rsidRPr="00675DAA">
              <w:t>Examples</w:t>
            </w:r>
          </w:p>
        </w:tc>
        <w:tc>
          <w:tcPr>
            <w:tcW w:w="3330" w:type="dxa"/>
            <w:shd w:val="clear" w:color="auto" w:fill="808080"/>
          </w:tcPr>
          <w:p w14:paraId="1810C9FC" w14:textId="77777777" w:rsidR="00EE26B4" w:rsidRPr="00675DAA" w:rsidRDefault="00EE26B4" w:rsidP="00E23921">
            <w:r w:rsidRPr="00675DAA">
              <w:t>Description</w:t>
            </w:r>
          </w:p>
          <w:p w14:paraId="572175F4" w14:textId="77777777" w:rsidR="00EE26B4" w:rsidRPr="00675DAA" w:rsidRDefault="00EE26B4" w:rsidP="00E23921">
            <w:r w:rsidRPr="00675DAA">
              <w:t>Instructions</w:t>
            </w:r>
          </w:p>
        </w:tc>
      </w:tr>
      <w:tr w:rsidR="00EE26B4" w:rsidRPr="00675DAA" w14:paraId="0DFF7D21" w14:textId="77777777" w:rsidTr="00E23921">
        <w:trPr>
          <w:cantSplit/>
        </w:trPr>
        <w:tc>
          <w:tcPr>
            <w:tcW w:w="2358" w:type="dxa"/>
            <w:vMerge w:val="restart"/>
          </w:tcPr>
          <w:p w14:paraId="39E1DA71" w14:textId="23BBB12B" w:rsidR="00EE26B4" w:rsidRPr="00675DAA" w:rsidRDefault="00EE26B4" w:rsidP="00EE26B4">
            <w:r>
              <w:t>a</w:t>
            </w:r>
            <w:r w:rsidRPr="000F31E5">
              <w:t>pproval</w:t>
            </w:r>
            <w:r>
              <w:t>.</w:t>
            </w:r>
            <w:del w:id="3033" w:author="Peter Bomberg" w:date="2018-01-16T14:05:00Z">
              <w:r w:rsidR="001E507A">
                <w:delText>code</w:delText>
              </w:r>
            </w:del>
            <w:ins w:id="3034" w:author="Peter Bomberg" w:date="2018-01-16T14:05:00Z">
              <w:r>
                <w:t>author</w:t>
              </w:r>
            </w:ins>
          </w:p>
        </w:tc>
        <w:tc>
          <w:tcPr>
            <w:tcW w:w="1260" w:type="dxa"/>
            <w:shd w:val="clear" w:color="auto" w:fill="D9D9D9"/>
          </w:tcPr>
          <w:p w14:paraId="2885F74C" w14:textId="77777777" w:rsidR="00EE26B4" w:rsidRPr="00675DAA" w:rsidRDefault="00EE26B4" w:rsidP="00E23921">
            <w:r w:rsidRPr="00675DAA">
              <w:t>N/A</w:t>
            </w:r>
          </w:p>
        </w:tc>
        <w:tc>
          <w:tcPr>
            <w:tcW w:w="1260" w:type="dxa"/>
            <w:shd w:val="clear" w:color="auto" w:fill="D9D9D9"/>
          </w:tcPr>
          <w:p w14:paraId="366CD4B5" w14:textId="77777777" w:rsidR="00EE26B4" w:rsidRPr="00675DAA" w:rsidRDefault="00EE26B4" w:rsidP="00E23921">
            <w:r w:rsidRPr="00675DAA">
              <w:t>1:1</w:t>
            </w:r>
          </w:p>
        </w:tc>
        <w:tc>
          <w:tcPr>
            <w:tcW w:w="1350" w:type="dxa"/>
            <w:shd w:val="clear" w:color="auto" w:fill="D9D9D9"/>
          </w:tcPr>
          <w:p w14:paraId="08290324" w14:textId="77777777" w:rsidR="00EE26B4" w:rsidRPr="00675DAA" w:rsidRDefault="00EE26B4" w:rsidP="00E23921"/>
        </w:tc>
        <w:tc>
          <w:tcPr>
            <w:tcW w:w="3330" w:type="dxa"/>
            <w:shd w:val="clear" w:color="auto" w:fill="D9D9D9"/>
          </w:tcPr>
          <w:p w14:paraId="286A3852" w14:textId="77777777" w:rsidR="00EE26B4" w:rsidRPr="00675DAA" w:rsidRDefault="00EE26B4" w:rsidP="00E23921"/>
        </w:tc>
      </w:tr>
      <w:tr w:rsidR="00EE26B4" w:rsidRPr="00675DAA" w14:paraId="427CEE0F" w14:textId="77777777" w:rsidTr="00E23921">
        <w:trPr>
          <w:cantSplit/>
        </w:trPr>
        <w:tc>
          <w:tcPr>
            <w:tcW w:w="2358" w:type="dxa"/>
            <w:vMerge/>
          </w:tcPr>
          <w:p w14:paraId="1D701E93" w14:textId="77777777" w:rsidR="00EE26B4" w:rsidRPr="00675DAA" w:rsidRDefault="00EE26B4" w:rsidP="00E23921"/>
        </w:tc>
        <w:tc>
          <w:tcPr>
            <w:tcW w:w="1260" w:type="dxa"/>
          </w:tcPr>
          <w:p w14:paraId="7151C118" w14:textId="77777777" w:rsidR="00EE26B4" w:rsidRPr="00675DAA" w:rsidRDefault="00EE26B4" w:rsidP="00E23921"/>
        </w:tc>
        <w:tc>
          <w:tcPr>
            <w:tcW w:w="1260" w:type="dxa"/>
          </w:tcPr>
          <w:p w14:paraId="6869B1CC" w14:textId="77777777" w:rsidR="00EE26B4" w:rsidRPr="00675DAA" w:rsidRDefault="00EE26B4" w:rsidP="00E23921"/>
        </w:tc>
        <w:tc>
          <w:tcPr>
            <w:tcW w:w="1350" w:type="dxa"/>
          </w:tcPr>
          <w:p w14:paraId="39D6D785" w14:textId="77777777" w:rsidR="00EE26B4" w:rsidRPr="00675DAA" w:rsidRDefault="00EE26B4" w:rsidP="00E23921"/>
        </w:tc>
        <w:tc>
          <w:tcPr>
            <w:tcW w:w="3330" w:type="dxa"/>
          </w:tcPr>
          <w:p w14:paraId="0216DF30" w14:textId="77777777" w:rsidR="00EE26B4" w:rsidRPr="00675DAA" w:rsidRDefault="00EE26B4" w:rsidP="00E23921"/>
        </w:tc>
      </w:tr>
      <w:tr w:rsidR="00EE26B4" w:rsidRPr="00675DAA" w14:paraId="7A8DA10B" w14:textId="77777777" w:rsidTr="00E23921">
        <w:trPr>
          <w:cantSplit/>
        </w:trPr>
        <w:tc>
          <w:tcPr>
            <w:tcW w:w="2358" w:type="dxa"/>
            <w:vMerge/>
          </w:tcPr>
          <w:p w14:paraId="4DC58314" w14:textId="77777777" w:rsidR="00EE26B4" w:rsidRPr="00675DAA" w:rsidRDefault="00EE26B4" w:rsidP="00E23921"/>
        </w:tc>
        <w:tc>
          <w:tcPr>
            <w:tcW w:w="1260" w:type="dxa"/>
          </w:tcPr>
          <w:p w14:paraId="2D4267A4" w14:textId="77777777" w:rsidR="00EE26B4" w:rsidRPr="00675DAA" w:rsidRDefault="00EE26B4" w:rsidP="00E23921"/>
        </w:tc>
        <w:tc>
          <w:tcPr>
            <w:tcW w:w="1260" w:type="dxa"/>
          </w:tcPr>
          <w:p w14:paraId="678EBC18" w14:textId="77777777" w:rsidR="00EE26B4" w:rsidRPr="00675DAA" w:rsidRDefault="00EE26B4" w:rsidP="00E23921"/>
        </w:tc>
        <w:tc>
          <w:tcPr>
            <w:tcW w:w="1350" w:type="dxa"/>
          </w:tcPr>
          <w:p w14:paraId="69D2C36D" w14:textId="77777777" w:rsidR="00EE26B4" w:rsidRPr="00675DAA" w:rsidRDefault="00EE26B4" w:rsidP="00E23921"/>
        </w:tc>
        <w:tc>
          <w:tcPr>
            <w:tcW w:w="3330" w:type="dxa"/>
          </w:tcPr>
          <w:p w14:paraId="55A01D37" w14:textId="77777777" w:rsidR="00EE26B4" w:rsidRPr="00675DAA" w:rsidRDefault="00EE26B4" w:rsidP="00E23921"/>
        </w:tc>
      </w:tr>
      <w:tr w:rsidR="00EE26B4" w:rsidRPr="00675DAA" w14:paraId="15735BC2" w14:textId="77777777" w:rsidTr="00E23921">
        <w:trPr>
          <w:cantSplit/>
        </w:trPr>
        <w:tc>
          <w:tcPr>
            <w:tcW w:w="2358" w:type="dxa"/>
            <w:vMerge/>
          </w:tcPr>
          <w:p w14:paraId="26680993" w14:textId="77777777" w:rsidR="00EE26B4" w:rsidRPr="00675DAA" w:rsidRDefault="00EE26B4" w:rsidP="00E23921"/>
        </w:tc>
        <w:tc>
          <w:tcPr>
            <w:tcW w:w="1260" w:type="dxa"/>
          </w:tcPr>
          <w:p w14:paraId="00441982" w14:textId="77777777" w:rsidR="00EE26B4" w:rsidRPr="00675DAA" w:rsidRDefault="00EE26B4" w:rsidP="00E23921"/>
        </w:tc>
        <w:tc>
          <w:tcPr>
            <w:tcW w:w="1260" w:type="dxa"/>
          </w:tcPr>
          <w:p w14:paraId="4F93402E" w14:textId="77777777" w:rsidR="00EE26B4" w:rsidRPr="00675DAA" w:rsidRDefault="00EE26B4" w:rsidP="00E23921"/>
        </w:tc>
        <w:tc>
          <w:tcPr>
            <w:tcW w:w="1350" w:type="dxa"/>
          </w:tcPr>
          <w:p w14:paraId="5F120824" w14:textId="77777777" w:rsidR="00EE26B4" w:rsidRPr="00675DAA" w:rsidRDefault="00EE26B4" w:rsidP="00E23921"/>
        </w:tc>
        <w:tc>
          <w:tcPr>
            <w:tcW w:w="3330" w:type="dxa"/>
          </w:tcPr>
          <w:p w14:paraId="51CF36BA" w14:textId="77777777" w:rsidR="00EE26B4" w:rsidRPr="00675DAA" w:rsidRDefault="00EE26B4" w:rsidP="00E23921"/>
        </w:tc>
      </w:tr>
      <w:tr w:rsidR="00EE26B4" w:rsidRPr="00675DAA" w14:paraId="746B6E42" w14:textId="77777777" w:rsidTr="00E23921">
        <w:trPr>
          <w:cantSplit/>
        </w:trPr>
        <w:tc>
          <w:tcPr>
            <w:tcW w:w="2358" w:type="dxa"/>
            <w:shd w:val="clear" w:color="auto" w:fill="808080"/>
          </w:tcPr>
          <w:p w14:paraId="0593E152" w14:textId="77777777" w:rsidR="00EE26B4" w:rsidRPr="00675DAA" w:rsidRDefault="00EE26B4" w:rsidP="00E23921">
            <w:r w:rsidRPr="00675DAA">
              <w:lastRenderedPageBreak/>
              <w:t>Conformance</w:t>
            </w:r>
          </w:p>
        </w:tc>
        <w:tc>
          <w:tcPr>
            <w:tcW w:w="7200" w:type="dxa"/>
            <w:gridSpan w:val="4"/>
          </w:tcPr>
          <w:p w14:paraId="05BAB5D3" w14:textId="77777777" w:rsidR="00EE26B4" w:rsidRDefault="00EE26B4" w:rsidP="008B43ED">
            <w:pPr>
              <w:pStyle w:val="ListParagraph"/>
              <w:numPr>
                <w:ilvl w:val="0"/>
                <w:numId w:val="142"/>
              </w:numPr>
              <w:rPr>
                <w:ins w:id="3035" w:author="Peter Bomberg" w:date="2018-01-16T14:05:00Z"/>
              </w:rPr>
            </w:pPr>
            <w:r>
              <w:t>There is a</w:t>
            </w:r>
            <w:r w:rsidR="00A650B6">
              <w:t xml:space="preserve"> </w:t>
            </w:r>
            <w:ins w:id="3036" w:author="Peter Bomberg" w:date="2018-01-16T14:05:00Z">
              <w:r w:rsidRPr="00EE26B4">
                <w:t>territorialAuthority</w:t>
              </w:r>
              <w:r>
                <w:t xml:space="preserve"> element</w:t>
              </w:r>
            </w:ins>
          </w:p>
          <w:p w14:paraId="4C00A366" w14:textId="7696B8FC" w:rsidR="00D22F83" w:rsidRDefault="00D22F83" w:rsidP="008B43ED">
            <w:pPr>
              <w:pStyle w:val="ListParagraph"/>
              <w:numPr>
                <w:ilvl w:val="0"/>
                <w:numId w:val="335"/>
              </w:numPr>
              <w:rPr>
                <w:ins w:id="3037" w:author="Peter Bomberg" w:date="2018-01-16T14:05:00Z"/>
              </w:rPr>
            </w:pPr>
            <w:ins w:id="303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2763D59C" w14:textId="301F820C" w:rsidR="00D22F83" w:rsidRPr="00240AA8" w:rsidRDefault="00D22F83" w:rsidP="008B43ED">
            <w:pPr>
              <w:pStyle w:val="ListParagraph"/>
              <w:numPr>
                <w:ilvl w:val="0"/>
                <w:numId w:val="335"/>
              </w:numPr>
              <w:rPr>
                <w:ins w:id="3039" w:author="Peter Bomberg" w:date="2018-01-16T14:05:00Z"/>
              </w:rPr>
            </w:pPr>
            <w:ins w:id="3040"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66DE25C8" w14:textId="77777777" w:rsidR="00EE26B4" w:rsidRDefault="00EE26B4" w:rsidP="00E23921">
            <w:pPr>
              <w:pStyle w:val="ListParagraph"/>
              <w:ind w:left="360"/>
              <w:rPr>
                <w:ins w:id="3041" w:author="Peter Bomberg" w:date="2018-01-16T14:05:00Z"/>
              </w:rPr>
            </w:pPr>
          </w:p>
          <w:p w14:paraId="735C6A75" w14:textId="77777777" w:rsidR="00EE26B4" w:rsidRDefault="00EE26B4" w:rsidP="008B43ED">
            <w:pPr>
              <w:pStyle w:val="ListParagraph"/>
              <w:numPr>
                <w:ilvl w:val="0"/>
                <w:numId w:val="142"/>
              </w:numPr>
              <w:rPr>
                <w:ins w:id="3042" w:author="Peter Bomberg" w:date="2018-01-16T14:05:00Z"/>
              </w:rPr>
            </w:pPr>
            <w:ins w:id="3043" w:author="Peter Bomberg" w:date="2018-01-16T14:05:00Z">
              <w:r>
                <w:t>There is a</w:t>
              </w:r>
              <w:r w:rsidR="00A650B6">
                <w:t xml:space="preserve"> </w:t>
              </w:r>
              <w:r w:rsidRPr="00EE26B4">
                <w:t>territorialAuthority</w:t>
              </w:r>
              <w:r>
                <w:t>.</w:t>
              </w:r>
              <w:r w:rsidRPr="00EE26B4">
                <w:t>territory</w:t>
              </w:r>
              <w:r>
                <w:t xml:space="preserve"> element</w:t>
              </w:r>
            </w:ins>
          </w:p>
          <w:p w14:paraId="525A6152" w14:textId="77777777" w:rsidR="00D22F83" w:rsidRDefault="00D22F83" w:rsidP="008B43ED">
            <w:pPr>
              <w:pStyle w:val="ListParagraph"/>
              <w:numPr>
                <w:ilvl w:val="0"/>
                <w:numId w:val="336"/>
              </w:numPr>
              <w:rPr>
                <w:ins w:id="3044" w:author="Peter Bomberg" w:date="2018-01-16T14:05:00Z"/>
              </w:rPr>
            </w:pPr>
            <w:ins w:id="3045"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5358D5BB" w14:textId="2369113B" w:rsidR="00D22F83" w:rsidRPr="00240AA8" w:rsidRDefault="00D22F83" w:rsidP="008B43ED">
            <w:pPr>
              <w:pStyle w:val="ListParagraph"/>
              <w:numPr>
                <w:ilvl w:val="0"/>
                <w:numId w:val="336"/>
              </w:numPr>
              <w:rPr>
                <w:ins w:id="3046" w:author="Peter Bomberg" w:date="2018-01-16T14:05:00Z"/>
              </w:rPr>
            </w:pPr>
            <w:ins w:id="3047" w:author="Peter Bomberg" w:date="2018-01-16T14:05:00Z">
              <w:r w:rsidRPr="00D22F83">
                <w:rPr>
                  <w:highlight w:val="white"/>
                </w:rPr>
                <w:t xml:space="preserve">SPL Rule 4 identifies that the </w:t>
              </w:r>
              <w:r w:rsidRPr="00D00628">
                <w:t>element has been defined</w:t>
              </w:r>
              <w:r>
                <w:t xml:space="preserve"> more than once, this will trigger a schema validation </w:t>
              </w:r>
              <w:r w:rsidR="0075626F">
                <w:t>error.</w:t>
              </w:r>
            </w:ins>
          </w:p>
          <w:p w14:paraId="54364E7A" w14:textId="77777777" w:rsidR="00D22F83" w:rsidRDefault="00D22F83" w:rsidP="00EE26B4">
            <w:pPr>
              <w:pStyle w:val="ListParagraph"/>
              <w:ind w:left="360"/>
              <w:rPr>
                <w:moveTo w:id="3048" w:author="Peter Bomberg" w:date="2018-01-16T14:05:00Z"/>
              </w:rPr>
            </w:pPr>
            <w:moveToRangeStart w:id="3049" w:author="Peter Bomberg" w:date="2018-01-16T14:05:00Z" w:name="move503874916"/>
          </w:p>
          <w:p w14:paraId="72888294" w14:textId="77777777" w:rsidR="001E507A" w:rsidRDefault="00EE26B4" w:rsidP="008B43ED">
            <w:pPr>
              <w:pStyle w:val="ListParagraph"/>
              <w:numPr>
                <w:ilvl w:val="0"/>
                <w:numId w:val="141"/>
              </w:numPr>
              <w:rPr>
                <w:del w:id="3050" w:author="Peter Bomberg" w:date="2018-01-16T14:05:00Z"/>
              </w:rPr>
            </w:pPr>
            <w:moveTo w:id="3051" w:author="Peter Bomberg" w:date="2018-01-16T14:05:00Z">
              <w:r>
                <w:t>There is an author.</w:t>
              </w:r>
              <w:r w:rsidRPr="00EE26B4">
                <w:t>territorialAuthority</w:t>
              </w:r>
              <w:r>
                <w:t>.</w:t>
              </w:r>
              <w:r w:rsidRPr="00EE26B4">
                <w:t>territory</w:t>
              </w:r>
              <w:r>
                <w:t>.</w:t>
              </w:r>
            </w:moveTo>
            <w:moveToRangeEnd w:id="3049"/>
            <w:r>
              <w:t>code element</w:t>
            </w:r>
          </w:p>
          <w:p w14:paraId="7A065E4D" w14:textId="77777777" w:rsidR="001E507A" w:rsidRDefault="001E507A" w:rsidP="00E23921">
            <w:pPr>
              <w:pStyle w:val="ListParagraph"/>
              <w:ind w:left="360"/>
              <w:rPr>
                <w:del w:id="3052" w:author="Peter Bomberg" w:date="2018-01-16T14:05:00Z"/>
              </w:rPr>
            </w:pPr>
          </w:p>
          <w:p w14:paraId="0BD65E9E" w14:textId="3E0A4CF1" w:rsidR="00D22F83" w:rsidRPr="0050178E" w:rsidRDefault="001E507A" w:rsidP="00736E53">
            <w:pPr>
              <w:pStyle w:val="ListParagraph"/>
              <w:numPr>
                <w:ilvl w:val="0"/>
                <w:numId w:val="12"/>
              </w:numPr>
              <w:rPr>
                <w:ins w:id="3053" w:author="Peter Bomberg" w:date="2018-01-16T14:05:00Z"/>
              </w:rPr>
            </w:pPr>
            <w:del w:id="3054" w:author="Peter Bomberg" w:date="2018-01-16T14:05:00Z">
              <w:r w:rsidRPr="00C80C46">
                <w:delText xml:space="preserve">There is a </w:delText>
              </w:r>
            </w:del>
            <w:ins w:id="3055" w:author="Peter Bomberg" w:date="2018-01-16T14:05:00Z">
              <w:r w:rsidR="00EE26B4">
                <w:t xml:space="preserve"> that contains </w:t>
              </w:r>
            </w:ins>
            <w:r w:rsidR="00D22F83" w:rsidRPr="00C80C46">
              <w:t>code</w:t>
            </w:r>
            <w:r w:rsidR="00D22F83">
              <w:t>, codeSystem</w:t>
            </w:r>
            <w:r w:rsidR="00D22F83" w:rsidRPr="00C80C46">
              <w:t xml:space="preserve"> and </w:t>
            </w:r>
            <w:r w:rsidR="00D22F83" w:rsidRPr="00675DAA">
              <w:t>displayName</w:t>
            </w:r>
            <w:r w:rsidR="00D22F83">
              <w:t xml:space="preserve"> attribute</w:t>
            </w:r>
            <w:ins w:id="3056" w:author="Peter Bomberg" w:date="2018-01-16T14:05:00Z">
              <w:r w:rsidR="00D22F83">
                <w:t>s</w:t>
              </w:r>
            </w:ins>
            <w:r w:rsidR="00D22F83">
              <w:t xml:space="preserve"> derived from </w:t>
            </w:r>
            <w:del w:id="3057" w:author="Peter Bomberg" w:date="2018-01-16T14:05:00Z">
              <w:r>
                <w:delText xml:space="preserve">OID </w:delText>
              </w:r>
            </w:del>
            <w:r w:rsidR="005363B1">
              <w:t>2.16.840.1.113883.2.20.6.</w:t>
            </w:r>
            <w:del w:id="3058" w:author="Peter Bomberg" w:date="2018-01-16T14:05:00Z">
              <w:r w:rsidRPr="001E507A">
                <w:delText>11</w:delText>
              </w:r>
            </w:del>
            <w:ins w:id="3059" w:author="Peter Bomberg" w:date="2018-01-16T14:05:00Z">
              <w:r w:rsidR="005363B1">
                <w:t>17</w:t>
              </w:r>
              <w:r w:rsidR="00D22F83">
                <w:t>,</w:t>
              </w:r>
            </w:ins>
            <w:r w:rsidR="00D22F83">
              <w:t xml:space="preserve"> where the </w:t>
            </w:r>
            <w:r w:rsidR="00D22F83" w:rsidRPr="00675DAA">
              <w:t>displayName</w:t>
            </w:r>
            <w:r w:rsidR="00D22F83">
              <w:t xml:space="preserve"> </w:t>
            </w:r>
            <w:r w:rsidR="00D22F83" w:rsidRPr="00675DAA">
              <w:t>shall display the</w:t>
            </w:r>
            <w:r w:rsidR="00D22F83">
              <w:t xml:space="preserve"> appropriate </w:t>
            </w:r>
            <w:r w:rsidR="00D22F83" w:rsidRPr="00675DAA">
              <w:t>label.</w:t>
            </w:r>
          </w:p>
          <w:p w14:paraId="39F89A35" w14:textId="77777777" w:rsidR="00D22F83" w:rsidRDefault="00D22F83" w:rsidP="008B43ED">
            <w:pPr>
              <w:pStyle w:val="ListParagraph"/>
              <w:numPr>
                <w:ilvl w:val="0"/>
                <w:numId w:val="337"/>
              </w:numPr>
              <w:rPr>
                <w:ins w:id="3060" w:author="Peter Bomberg" w:date="2018-01-16T14:05:00Z"/>
                <w:highlight w:val="white"/>
              </w:rPr>
            </w:pPr>
            <w:ins w:id="3061" w:author="Peter Bomberg" w:date="2018-01-16T14:05:00Z">
              <w:r w:rsidRPr="002C49C1">
                <w:rPr>
                  <w:highlight w:val="white"/>
                </w:rPr>
                <w:t>SPL Rule 2 identifies that the OID value is incorrect.</w:t>
              </w:r>
            </w:ins>
          </w:p>
          <w:p w14:paraId="1140AFAF" w14:textId="77777777" w:rsidR="00D22F83" w:rsidRDefault="00D22F83" w:rsidP="008B43ED">
            <w:pPr>
              <w:pStyle w:val="ListParagraph"/>
              <w:numPr>
                <w:ilvl w:val="0"/>
                <w:numId w:val="337"/>
              </w:numPr>
              <w:rPr>
                <w:ins w:id="3062" w:author="Peter Bomberg" w:date="2018-01-16T14:05:00Z"/>
                <w:highlight w:val="white"/>
              </w:rPr>
            </w:pPr>
            <w:ins w:id="3063"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79A08A89" w14:textId="77777777" w:rsidR="00D22F83" w:rsidRDefault="00D22F83" w:rsidP="008B43ED">
            <w:pPr>
              <w:pStyle w:val="ListParagraph"/>
              <w:numPr>
                <w:ilvl w:val="0"/>
                <w:numId w:val="337"/>
              </w:numPr>
              <w:rPr>
                <w:ins w:id="3064" w:author="Peter Bomberg" w:date="2018-01-16T14:05:00Z"/>
                <w:highlight w:val="white"/>
              </w:rPr>
            </w:pPr>
            <w:ins w:id="3065"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1EEFB24B" w14:textId="77777777" w:rsidR="00D22F83" w:rsidRDefault="00D22F83" w:rsidP="008B43ED">
            <w:pPr>
              <w:pStyle w:val="ListParagraph"/>
              <w:numPr>
                <w:ilvl w:val="0"/>
                <w:numId w:val="337"/>
              </w:numPr>
              <w:rPr>
                <w:ins w:id="3066" w:author="Peter Bomberg" w:date="2018-01-16T14:05:00Z"/>
                <w:highlight w:val="white"/>
              </w:rPr>
            </w:pPr>
            <w:ins w:id="3067"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C9798EC" w14:textId="77777777" w:rsidR="00D22F83" w:rsidRDefault="00D22F83" w:rsidP="008B43ED">
            <w:pPr>
              <w:pStyle w:val="ListParagraph"/>
              <w:numPr>
                <w:ilvl w:val="0"/>
                <w:numId w:val="337"/>
              </w:numPr>
              <w:rPr>
                <w:ins w:id="3068" w:author="Peter Bomberg" w:date="2018-01-16T14:05:00Z"/>
                <w:highlight w:val="white"/>
              </w:rPr>
            </w:pPr>
            <w:ins w:id="3069" w:author="Peter Bomberg" w:date="2018-01-16T14:05:00Z">
              <w:r w:rsidRPr="005225FB">
                <w:rPr>
                  <w:highlight w:val="white"/>
                </w:rPr>
                <w:t>SPL Rule 7 identifies that displayName does not match the CV value.</w:t>
              </w:r>
            </w:ins>
          </w:p>
          <w:p w14:paraId="602B82BA" w14:textId="77777777" w:rsidR="00D22F83" w:rsidRDefault="00D22F83" w:rsidP="008B43ED">
            <w:pPr>
              <w:pStyle w:val="ListParagraph"/>
              <w:numPr>
                <w:ilvl w:val="0"/>
                <w:numId w:val="337"/>
              </w:numPr>
              <w:rPr>
                <w:ins w:id="3070" w:author="Peter Bomberg" w:date="2018-01-16T14:05:00Z"/>
                <w:highlight w:val="white"/>
              </w:rPr>
            </w:pPr>
            <w:ins w:id="3071" w:author="Peter Bomberg" w:date="2018-01-16T14:05:00Z">
              <w:r w:rsidRPr="00515104">
                <w:rPr>
                  <w:highlight w:val="white"/>
                </w:rPr>
                <w:t>SPL Rule 8 identifies that the code is not in the CV or is not contextually correct.</w:t>
              </w:r>
            </w:ins>
          </w:p>
          <w:p w14:paraId="5CE265E2" w14:textId="2A62F3B0" w:rsidR="00A920F6" w:rsidRPr="00E72601" w:rsidRDefault="00A920F6" w:rsidP="008B43ED">
            <w:pPr>
              <w:pStyle w:val="ListParagraph"/>
              <w:numPr>
                <w:ilvl w:val="0"/>
                <w:numId w:val="337"/>
              </w:numPr>
              <w:rPr>
                <w:highlight w:val="white"/>
              </w:rPr>
            </w:pPr>
            <w:ins w:id="3072" w:author="Peter Bomberg" w:date="2018-01-16T14:05:00Z">
              <w:r w:rsidRPr="00337A08">
                <w:rPr>
                  <w:sz w:val="22"/>
                  <w:szCs w:val="22"/>
                  <w:highlight w:val="white"/>
                </w:rPr>
                <w:t>SPL Rule 15 identifies that there is a notification flag for the content.</w:t>
              </w:r>
            </w:ins>
          </w:p>
        </w:tc>
      </w:tr>
    </w:tbl>
    <w:p w14:paraId="5871CE0A" w14:textId="0FB9F5E9" w:rsidR="00EE26B4" w:rsidRDefault="00EE26B4" w:rsidP="0080029F">
      <w:pPr>
        <w:rPr>
          <w:moveTo w:id="3073" w:author="Peter Bomberg" w:date="2018-01-16T14:05:00Z"/>
          <w:highlight w:val="white"/>
          <w:lang w:val="en-US"/>
        </w:rPr>
      </w:pPr>
      <w:moveToRangeStart w:id="3074" w:author="Peter Bomberg" w:date="2018-01-16T14:05:00Z" w:name="move50387491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5489E" w:rsidRPr="00675DAA" w14:paraId="787908B1" w14:textId="77777777" w:rsidTr="00E83A07">
        <w:trPr>
          <w:cantSplit/>
          <w:trHeight w:val="580"/>
          <w:tblHeader/>
        </w:trPr>
        <w:tc>
          <w:tcPr>
            <w:tcW w:w="2358" w:type="dxa"/>
            <w:shd w:val="clear" w:color="auto" w:fill="808080"/>
          </w:tcPr>
          <w:p w14:paraId="5829874C" w14:textId="77777777" w:rsidR="0085489E" w:rsidRPr="000445D1" w:rsidRDefault="0085489E" w:rsidP="00E83A07">
            <w:pPr>
              <w:rPr>
                <w:moveTo w:id="3075" w:author="Peter Bomberg" w:date="2018-01-16T14:05:00Z"/>
              </w:rPr>
            </w:pPr>
            <w:moveTo w:id="3076" w:author="Peter Bomberg" w:date="2018-01-16T14:05:00Z">
              <w:r w:rsidRPr="00675DAA">
                <w:t>Element</w:t>
              </w:r>
            </w:moveTo>
          </w:p>
        </w:tc>
        <w:tc>
          <w:tcPr>
            <w:tcW w:w="1260" w:type="dxa"/>
            <w:shd w:val="clear" w:color="auto" w:fill="808080"/>
          </w:tcPr>
          <w:p w14:paraId="4C384719" w14:textId="77777777" w:rsidR="0085489E" w:rsidRPr="00675DAA" w:rsidRDefault="0085489E" w:rsidP="00E83A07">
            <w:pPr>
              <w:rPr>
                <w:moveTo w:id="3077" w:author="Peter Bomberg" w:date="2018-01-16T14:05:00Z"/>
              </w:rPr>
            </w:pPr>
            <w:moveTo w:id="3078" w:author="Peter Bomberg" w:date="2018-01-16T14:05:00Z">
              <w:r w:rsidRPr="00675DAA">
                <w:t>Attribute</w:t>
              </w:r>
            </w:moveTo>
          </w:p>
        </w:tc>
        <w:tc>
          <w:tcPr>
            <w:tcW w:w="1260" w:type="dxa"/>
            <w:shd w:val="clear" w:color="auto" w:fill="808080"/>
          </w:tcPr>
          <w:p w14:paraId="260C77C7" w14:textId="77777777" w:rsidR="0085489E" w:rsidRPr="000445D1" w:rsidRDefault="0085489E" w:rsidP="00E83A07">
            <w:pPr>
              <w:rPr>
                <w:moveTo w:id="3079" w:author="Peter Bomberg" w:date="2018-01-16T14:05:00Z"/>
              </w:rPr>
            </w:pPr>
            <w:moveTo w:id="3080" w:author="Peter Bomberg" w:date="2018-01-16T14:05:00Z">
              <w:r w:rsidRPr="00675DAA">
                <w:t>Cardinality</w:t>
              </w:r>
            </w:moveTo>
          </w:p>
        </w:tc>
        <w:tc>
          <w:tcPr>
            <w:tcW w:w="1350" w:type="dxa"/>
            <w:shd w:val="clear" w:color="auto" w:fill="808080"/>
          </w:tcPr>
          <w:p w14:paraId="475BE422" w14:textId="77777777" w:rsidR="0085489E" w:rsidRPr="00675DAA" w:rsidRDefault="0085489E" w:rsidP="00E83A07">
            <w:pPr>
              <w:rPr>
                <w:moveTo w:id="3081" w:author="Peter Bomberg" w:date="2018-01-16T14:05:00Z"/>
              </w:rPr>
            </w:pPr>
            <w:moveTo w:id="3082" w:author="Peter Bomberg" w:date="2018-01-16T14:05:00Z">
              <w:r w:rsidRPr="00675DAA">
                <w:t>Value(s) Allowed</w:t>
              </w:r>
            </w:moveTo>
          </w:p>
          <w:p w14:paraId="2B4BDA33" w14:textId="77777777" w:rsidR="0085489E" w:rsidRPr="00675DAA" w:rsidRDefault="0085489E" w:rsidP="00E83A07">
            <w:pPr>
              <w:rPr>
                <w:moveTo w:id="3083" w:author="Peter Bomberg" w:date="2018-01-16T14:05:00Z"/>
              </w:rPr>
            </w:pPr>
            <w:moveTo w:id="3084" w:author="Peter Bomberg" w:date="2018-01-16T14:05:00Z">
              <w:r w:rsidRPr="00675DAA">
                <w:t>Examples</w:t>
              </w:r>
            </w:moveTo>
          </w:p>
        </w:tc>
        <w:tc>
          <w:tcPr>
            <w:tcW w:w="3330" w:type="dxa"/>
            <w:shd w:val="clear" w:color="auto" w:fill="808080"/>
          </w:tcPr>
          <w:p w14:paraId="17FE94F2" w14:textId="77777777" w:rsidR="0085489E" w:rsidRPr="00675DAA" w:rsidRDefault="0085489E" w:rsidP="00E83A07">
            <w:pPr>
              <w:rPr>
                <w:moveTo w:id="3085" w:author="Peter Bomberg" w:date="2018-01-16T14:05:00Z"/>
              </w:rPr>
            </w:pPr>
            <w:moveTo w:id="3086" w:author="Peter Bomberg" w:date="2018-01-16T14:05:00Z">
              <w:r w:rsidRPr="00675DAA">
                <w:t>Description</w:t>
              </w:r>
            </w:moveTo>
          </w:p>
          <w:p w14:paraId="1CA4C728" w14:textId="77777777" w:rsidR="0085489E" w:rsidRPr="00675DAA" w:rsidRDefault="0085489E" w:rsidP="00E83A07">
            <w:pPr>
              <w:rPr>
                <w:moveTo w:id="3087" w:author="Peter Bomberg" w:date="2018-01-16T14:05:00Z"/>
              </w:rPr>
            </w:pPr>
            <w:moveTo w:id="3088" w:author="Peter Bomberg" w:date="2018-01-16T14:05:00Z">
              <w:r w:rsidRPr="00675DAA">
                <w:t>Instructions</w:t>
              </w:r>
            </w:moveTo>
          </w:p>
        </w:tc>
      </w:tr>
      <w:moveToRangeEnd w:id="3074"/>
    </w:tbl>
    <w:p w14:paraId="2C367BDD" w14:textId="77777777" w:rsidR="001E507A" w:rsidRDefault="001E507A" w:rsidP="0080029F">
      <w:pPr>
        <w:rPr>
          <w:del w:id="3089" w:author="Peter Bomberg" w:date="2018-01-16T14:05:00Z"/>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E26B4" w:rsidRPr="00675DAA" w14:paraId="3FC0893A" w14:textId="77777777" w:rsidTr="00E23921">
        <w:trPr>
          <w:cantSplit/>
          <w:trHeight w:val="580"/>
          <w:tblHeader/>
          <w:del w:id="3090" w:author="Peter Bomberg" w:date="2018-01-16T14:05:00Z"/>
        </w:trPr>
        <w:tc>
          <w:tcPr>
            <w:tcW w:w="2358" w:type="dxa"/>
            <w:shd w:val="clear" w:color="auto" w:fill="808080"/>
          </w:tcPr>
          <w:p w14:paraId="413A9D9C" w14:textId="77777777" w:rsidR="00EE26B4" w:rsidRPr="000445D1" w:rsidRDefault="00EE26B4" w:rsidP="00E23921">
            <w:pPr>
              <w:rPr>
                <w:del w:id="3091" w:author="Peter Bomberg" w:date="2018-01-16T14:05:00Z"/>
              </w:rPr>
            </w:pPr>
            <w:del w:id="3092" w:author="Peter Bomberg" w:date="2018-01-16T14:05:00Z">
              <w:r w:rsidRPr="00675DAA">
                <w:delText>Element</w:delText>
              </w:r>
            </w:del>
          </w:p>
        </w:tc>
        <w:tc>
          <w:tcPr>
            <w:tcW w:w="1260" w:type="dxa"/>
            <w:shd w:val="clear" w:color="auto" w:fill="808080"/>
          </w:tcPr>
          <w:p w14:paraId="00BD38BA" w14:textId="77777777" w:rsidR="00EE26B4" w:rsidRPr="00675DAA" w:rsidRDefault="00EE26B4" w:rsidP="00E23921">
            <w:pPr>
              <w:rPr>
                <w:del w:id="3093" w:author="Peter Bomberg" w:date="2018-01-16T14:05:00Z"/>
              </w:rPr>
            </w:pPr>
            <w:del w:id="3094" w:author="Peter Bomberg" w:date="2018-01-16T14:05:00Z">
              <w:r w:rsidRPr="00675DAA">
                <w:delText>Attribute</w:delText>
              </w:r>
            </w:del>
          </w:p>
        </w:tc>
        <w:tc>
          <w:tcPr>
            <w:tcW w:w="1260" w:type="dxa"/>
            <w:shd w:val="clear" w:color="auto" w:fill="808080"/>
          </w:tcPr>
          <w:p w14:paraId="7635DCE2" w14:textId="77777777" w:rsidR="00EE26B4" w:rsidRPr="000445D1" w:rsidRDefault="00EE26B4" w:rsidP="00E23921">
            <w:pPr>
              <w:rPr>
                <w:del w:id="3095" w:author="Peter Bomberg" w:date="2018-01-16T14:05:00Z"/>
              </w:rPr>
            </w:pPr>
            <w:del w:id="3096" w:author="Peter Bomberg" w:date="2018-01-16T14:05:00Z">
              <w:r w:rsidRPr="00675DAA">
                <w:delText>Cardinality</w:delText>
              </w:r>
            </w:del>
          </w:p>
        </w:tc>
        <w:tc>
          <w:tcPr>
            <w:tcW w:w="1350" w:type="dxa"/>
            <w:shd w:val="clear" w:color="auto" w:fill="808080"/>
          </w:tcPr>
          <w:p w14:paraId="0B67B57B" w14:textId="77777777" w:rsidR="00EE26B4" w:rsidRPr="00675DAA" w:rsidRDefault="00EE26B4" w:rsidP="00E23921">
            <w:pPr>
              <w:rPr>
                <w:del w:id="3097" w:author="Peter Bomberg" w:date="2018-01-16T14:05:00Z"/>
              </w:rPr>
            </w:pPr>
            <w:del w:id="3098" w:author="Peter Bomberg" w:date="2018-01-16T14:05:00Z">
              <w:r w:rsidRPr="00675DAA">
                <w:delText>Value(s) Allowed</w:delText>
              </w:r>
            </w:del>
          </w:p>
          <w:p w14:paraId="24A9D394" w14:textId="77777777" w:rsidR="00EE26B4" w:rsidRPr="00675DAA" w:rsidRDefault="00EE26B4" w:rsidP="00E23921">
            <w:pPr>
              <w:rPr>
                <w:del w:id="3099" w:author="Peter Bomberg" w:date="2018-01-16T14:05:00Z"/>
              </w:rPr>
            </w:pPr>
            <w:del w:id="3100" w:author="Peter Bomberg" w:date="2018-01-16T14:05:00Z">
              <w:r w:rsidRPr="00675DAA">
                <w:delText>Examples</w:delText>
              </w:r>
            </w:del>
          </w:p>
        </w:tc>
        <w:tc>
          <w:tcPr>
            <w:tcW w:w="3330" w:type="dxa"/>
            <w:shd w:val="clear" w:color="auto" w:fill="808080"/>
          </w:tcPr>
          <w:p w14:paraId="22268878" w14:textId="77777777" w:rsidR="00EE26B4" w:rsidRPr="00675DAA" w:rsidRDefault="00EE26B4" w:rsidP="00E23921">
            <w:pPr>
              <w:rPr>
                <w:del w:id="3101" w:author="Peter Bomberg" w:date="2018-01-16T14:05:00Z"/>
              </w:rPr>
            </w:pPr>
            <w:del w:id="3102" w:author="Peter Bomberg" w:date="2018-01-16T14:05:00Z">
              <w:r w:rsidRPr="00675DAA">
                <w:delText>Description</w:delText>
              </w:r>
            </w:del>
          </w:p>
          <w:p w14:paraId="3B4E23CF" w14:textId="77777777" w:rsidR="00EE26B4" w:rsidRPr="00675DAA" w:rsidRDefault="00EE26B4" w:rsidP="00E23921">
            <w:pPr>
              <w:rPr>
                <w:del w:id="3103" w:author="Peter Bomberg" w:date="2018-01-16T14:05:00Z"/>
              </w:rPr>
            </w:pPr>
            <w:del w:id="3104" w:author="Peter Bomberg" w:date="2018-01-16T14:05:00Z">
              <w:r w:rsidRPr="00675DAA">
                <w:delText>Instructions</w:delText>
              </w:r>
            </w:del>
          </w:p>
        </w:tc>
      </w:tr>
      <w:tr w:rsidR="00EE26B4" w:rsidRPr="00675DAA" w14:paraId="13DF74E3" w14:textId="77777777" w:rsidTr="00E23921">
        <w:trPr>
          <w:cantSplit/>
          <w:del w:id="3105" w:author="Peter Bomberg" w:date="2018-01-16T14:05:00Z"/>
        </w:trPr>
        <w:tc>
          <w:tcPr>
            <w:tcW w:w="2358" w:type="dxa"/>
            <w:vMerge w:val="restart"/>
          </w:tcPr>
          <w:p w14:paraId="585D456B" w14:textId="77777777" w:rsidR="00EE26B4" w:rsidRPr="00675DAA" w:rsidRDefault="00EE26B4" w:rsidP="00EE26B4">
            <w:pPr>
              <w:rPr>
                <w:del w:id="3106" w:author="Peter Bomberg" w:date="2018-01-16T14:05:00Z"/>
              </w:rPr>
            </w:pPr>
            <w:del w:id="3107" w:author="Peter Bomberg" w:date="2018-01-16T14:05:00Z">
              <w:r>
                <w:delText>a</w:delText>
              </w:r>
              <w:r w:rsidRPr="000F31E5">
                <w:delText>pproval</w:delText>
              </w:r>
              <w:r>
                <w:delText>.author</w:delText>
              </w:r>
            </w:del>
          </w:p>
        </w:tc>
        <w:tc>
          <w:tcPr>
            <w:tcW w:w="1260" w:type="dxa"/>
            <w:shd w:val="clear" w:color="auto" w:fill="D9D9D9"/>
          </w:tcPr>
          <w:p w14:paraId="0D3D016D" w14:textId="77777777" w:rsidR="00EE26B4" w:rsidRPr="00675DAA" w:rsidRDefault="00EE26B4" w:rsidP="00E23921">
            <w:pPr>
              <w:rPr>
                <w:del w:id="3108" w:author="Peter Bomberg" w:date="2018-01-16T14:05:00Z"/>
              </w:rPr>
            </w:pPr>
            <w:del w:id="3109" w:author="Peter Bomberg" w:date="2018-01-16T14:05:00Z">
              <w:r w:rsidRPr="00675DAA">
                <w:delText>N/A</w:delText>
              </w:r>
            </w:del>
          </w:p>
        </w:tc>
        <w:tc>
          <w:tcPr>
            <w:tcW w:w="1260" w:type="dxa"/>
            <w:shd w:val="clear" w:color="auto" w:fill="D9D9D9"/>
          </w:tcPr>
          <w:p w14:paraId="786C671F" w14:textId="77777777" w:rsidR="00EE26B4" w:rsidRPr="00675DAA" w:rsidRDefault="00EE26B4" w:rsidP="00E23921">
            <w:pPr>
              <w:rPr>
                <w:del w:id="3110" w:author="Peter Bomberg" w:date="2018-01-16T14:05:00Z"/>
              </w:rPr>
            </w:pPr>
            <w:del w:id="3111" w:author="Peter Bomberg" w:date="2018-01-16T14:05:00Z">
              <w:r w:rsidRPr="00675DAA">
                <w:delText>1:1</w:delText>
              </w:r>
            </w:del>
          </w:p>
        </w:tc>
        <w:tc>
          <w:tcPr>
            <w:tcW w:w="1350" w:type="dxa"/>
            <w:shd w:val="clear" w:color="auto" w:fill="D9D9D9"/>
          </w:tcPr>
          <w:p w14:paraId="71BCF6C3" w14:textId="77777777" w:rsidR="00EE26B4" w:rsidRPr="00675DAA" w:rsidRDefault="00EE26B4" w:rsidP="00E23921">
            <w:pPr>
              <w:rPr>
                <w:del w:id="3112" w:author="Peter Bomberg" w:date="2018-01-16T14:05:00Z"/>
              </w:rPr>
            </w:pPr>
          </w:p>
        </w:tc>
        <w:tc>
          <w:tcPr>
            <w:tcW w:w="3330" w:type="dxa"/>
            <w:shd w:val="clear" w:color="auto" w:fill="D9D9D9"/>
          </w:tcPr>
          <w:p w14:paraId="79538342" w14:textId="77777777" w:rsidR="00EE26B4" w:rsidRPr="00675DAA" w:rsidRDefault="00EE26B4" w:rsidP="00E23921">
            <w:pPr>
              <w:rPr>
                <w:del w:id="3113" w:author="Peter Bomberg" w:date="2018-01-16T14:05:00Z"/>
              </w:rPr>
            </w:pPr>
          </w:p>
        </w:tc>
      </w:tr>
      <w:tr w:rsidR="0085489E" w:rsidRPr="00675DAA" w14:paraId="55262446" w14:textId="77777777" w:rsidTr="00E83A07">
        <w:trPr>
          <w:cantSplit/>
          <w:ins w:id="3114" w:author="Peter Bomberg" w:date="2018-01-16T14:05:00Z"/>
        </w:trPr>
        <w:tc>
          <w:tcPr>
            <w:tcW w:w="2358" w:type="dxa"/>
            <w:vMerge w:val="restart"/>
          </w:tcPr>
          <w:p w14:paraId="564F7339" w14:textId="34BFDC18" w:rsidR="0085489E" w:rsidRPr="00675DAA" w:rsidRDefault="0085489E" w:rsidP="00E83A07">
            <w:pPr>
              <w:rPr>
                <w:ins w:id="3115" w:author="Peter Bomberg" w:date="2018-01-16T14:05:00Z"/>
              </w:rPr>
            </w:pPr>
            <w:ins w:id="3116" w:author="Peter Bomberg" w:date="2018-01-16T14:05:00Z">
              <w:r w:rsidRPr="00EE26B4">
                <w:t>territorialAuthority</w:t>
              </w:r>
            </w:ins>
          </w:p>
        </w:tc>
        <w:tc>
          <w:tcPr>
            <w:tcW w:w="1260" w:type="dxa"/>
            <w:shd w:val="clear" w:color="auto" w:fill="D9D9D9"/>
          </w:tcPr>
          <w:p w14:paraId="4104348A" w14:textId="77777777" w:rsidR="0085489E" w:rsidRPr="00675DAA" w:rsidRDefault="0085489E" w:rsidP="00E83A07">
            <w:pPr>
              <w:rPr>
                <w:ins w:id="3117" w:author="Peter Bomberg" w:date="2018-01-16T14:05:00Z"/>
              </w:rPr>
            </w:pPr>
            <w:ins w:id="3118" w:author="Peter Bomberg" w:date="2018-01-16T14:05:00Z">
              <w:r w:rsidRPr="00675DAA">
                <w:t>N/A</w:t>
              </w:r>
            </w:ins>
          </w:p>
        </w:tc>
        <w:tc>
          <w:tcPr>
            <w:tcW w:w="1260" w:type="dxa"/>
            <w:shd w:val="clear" w:color="auto" w:fill="D9D9D9"/>
          </w:tcPr>
          <w:p w14:paraId="59605C03" w14:textId="77777777" w:rsidR="0085489E" w:rsidRPr="00675DAA" w:rsidRDefault="0085489E" w:rsidP="00E83A07">
            <w:pPr>
              <w:rPr>
                <w:ins w:id="3119" w:author="Peter Bomberg" w:date="2018-01-16T14:05:00Z"/>
              </w:rPr>
            </w:pPr>
            <w:ins w:id="3120" w:author="Peter Bomberg" w:date="2018-01-16T14:05:00Z">
              <w:r w:rsidRPr="00675DAA">
                <w:t>1:1</w:t>
              </w:r>
            </w:ins>
          </w:p>
        </w:tc>
        <w:tc>
          <w:tcPr>
            <w:tcW w:w="1350" w:type="dxa"/>
            <w:shd w:val="clear" w:color="auto" w:fill="D9D9D9"/>
          </w:tcPr>
          <w:p w14:paraId="60B6BCAC" w14:textId="77777777" w:rsidR="0085489E" w:rsidRPr="00675DAA" w:rsidRDefault="0085489E" w:rsidP="00E83A07">
            <w:pPr>
              <w:rPr>
                <w:ins w:id="3121" w:author="Peter Bomberg" w:date="2018-01-16T14:05:00Z"/>
              </w:rPr>
            </w:pPr>
          </w:p>
        </w:tc>
        <w:tc>
          <w:tcPr>
            <w:tcW w:w="3330" w:type="dxa"/>
            <w:shd w:val="clear" w:color="auto" w:fill="D9D9D9"/>
          </w:tcPr>
          <w:p w14:paraId="5D710DAA" w14:textId="77777777" w:rsidR="0085489E" w:rsidRPr="00675DAA" w:rsidRDefault="0085489E" w:rsidP="00E83A07">
            <w:pPr>
              <w:rPr>
                <w:ins w:id="3122" w:author="Peter Bomberg" w:date="2018-01-16T14:05:00Z"/>
              </w:rPr>
            </w:pPr>
          </w:p>
        </w:tc>
      </w:tr>
      <w:tr w:rsidR="0085489E" w:rsidRPr="00675DAA" w14:paraId="4BE0C3FF" w14:textId="77777777" w:rsidTr="00E83A07">
        <w:trPr>
          <w:cantSplit/>
        </w:trPr>
        <w:tc>
          <w:tcPr>
            <w:tcW w:w="2358" w:type="dxa"/>
            <w:vMerge/>
          </w:tcPr>
          <w:p w14:paraId="334A7263" w14:textId="77777777" w:rsidR="0085489E" w:rsidRPr="00675DAA" w:rsidRDefault="0085489E" w:rsidP="00E83A07"/>
        </w:tc>
        <w:tc>
          <w:tcPr>
            <w:tcW w:w="1260" w:type="dxa"/>
          </w:tcPr>
          <w:p w14:paraId="4A131B74" w14:textId="77777777" w:rsidR="0085489E" w:rsidRPr="00675DAA" w:rsidRDefault="0085489E" w:rsidP="00E83A07"/>
        </w:tc>
        <w:tc>
          <w:tcPr>
            <w:tcW w:w="1260" w:type="dxa"/>
          </w:tcPr>
          <w:p w14:paraId="5A1102A9" w14:textId="77777777" w:rsidR="0085489E" w:rsidRPr="00675DAA" w:rsidRDefault="0085489E" w:rsidP="00E83A07"/>
        </w:tc>
        <w:tc>
          <w:tcPr>
            <w:tcW w:w="1350" w:type="dxa"/>
          </w:tcPr>
          <w:p w14:paraId="599FFF36" w14:textId="77777777" w:rsidR="0085489E" w:rsidRPr="00675DAA" w:rsidRDefault="0085489E" w:rsidP="00E83A07"/>
        </w:tc>
        <w:tc>
          <w:tcPr>
            <w:tcW w:w="3330" w:type="dxa"/>
          </w:tcPr>
          <w:p w14:paraId="6A0E9115" w14:textId="77777777" w:rsidR="0085489E" w:rsidRPr="00675DAA" w:rsidRDefault="0085489E" w:rsidP="00E83A07"/>
        </w:tc>
      </w:tr>
      <w:tr w:rsidR="0085489E" w:rsidRPr="00675DAA" w14:paraId="52B11077" w14:textId="77777777" w:rsidTr="00E83A07">
        <w:trPr>
          <w:cantSplit/>
        </w:trPr>
        <w:tc>
          <w:tcPr>
            <w:tcW w:w="2358" w:type="dxa"/>
            <w:vMerge/>
          </w:tcPr>
          <w:p w14:paraId="08CBE0A9" w14:textId="77777777" w:rsidR="0085489E" w:rsidRPr="00675DAA" w:rsidRDefault="0085489E" w:rsidP="00E83A07"/>
        </w:tc>
        <w:tc>
          <w:tcPr>
            <w:tcW w:w="1260" w:type="dxa"/>
          </w:tcPr>
          <w:p w14:paraId="107670C4" w14:textId="77777777" w:rsidR="0085489E" w:rsidRPr="00675DAA" w:rsidRDefault="0085489E" w:rsidP="00E83A07"/>
        </w:tc>
        <w:tc>
          <w:tcPr>
            <w:tcW w:w="1260" w:type="dxa"/>
          </w:tcPr>
          <w:p w14:paraId="2AD0B99D" w14:textId="77777777" w:rsidR="0085489E" w:rsidRPr="00675DAA" w:rsidRDefault="0085489E" w:rsidP="00E83A07"/>
        </w:tc>
        <w:tc>
          <w:tcPr>
            <w:tcW w:w="1350" w:type="dxa"/>
          </w:tcPr>
          <w:p w14:paraId="246D8E89" w14:textId="77777777" w:rsidR="0085489E" w:rsidRPr="00675DAA" w:rsidRDefault="0085489E" w:rsidP="00E83A07"/>
        </w:tc>
        <w:tc>
          <w:tcPr>
            <w:tcW w:w="3330" w:type="dxa"/>
          </w:tcPr>
          <w:p w14:paraId="1A01D0B9" w14:textId="77777777" w:rsidR="0085489E" w:rsidRPr="00675DAA" w:rsidRDefault="0085489E" w:rsidP="00E83A07"/>
        </w:tc>
      </w:tr>
      <w:tr w:rsidR="0085489E" w:rsidRPr="00675DAA" w14:paraId="38075E51" w14:textId="77777777" w:rsidTr="00E83A07">
        <w:trPr>
          <w:cantSplit/>
        </w:trPr>
        <w:tc>
          <w:tcPr>
            <w:tcW w:w="2358" w:type="dxa"/>
            <w:vMerge/>
          </w:tcPr>
          <w:p w14:paraId="6DD1751A" w14:textId="77777777" w:rsidR="0085489E" w:rsidRPr="00675DAA" w:rsidRDefault="0085489E" w:rsidP="00E83A07"/>
        </w:tc>
        <w:tc>
          <w:tcPr>
            <w:tcW w:w="1260" w:type="dxa"/>
          </w:tcPr>
          <w:p w14:paraId="1786586A" w14:textId="77777777" w:rsidR="0085489E" w:rsidRPr="00675DAA" w:rsidRDefault="0085489E" w:rsidP="00E83A07"/>
        </w:tc>
        <w:tc>
          <w:tcPr>
            <w:tcW w:w="1260" w:type="dxa"/>
          </w:tcPr>
          <w:p w14:paraId="17FA98A0" w14:textId="77777777" w:rsidR="0085489E" w:rsidRPr="00675DAA" w:rsidRDefault="0085489E" w:rsidP="00E83A07"/>
        </w:tc>
        <w:tc>
          <w:tcPr>
            <w:tcW w:w="1350" w:type="dxa"/>
          </w:tcPr>
          <w:p w14:paraId="03BDFBDC" w14:textId="77777777" w:rsidR="0085489E" w:rsidRPr="00675DAA" w:rsidRDefault="0085489E" w:rsidP="00E83A07"/>
        </w:tc>
        <w:tc>
          <w:tcPr>
            <w:tcW w:w="3330" w:type="dxa"/>
          </w:tcPr>
          <w:p w14:paraId="2A73D036" w14:textId="77777777" w:rsidR="0085489E" w:rsidRPr="00675DAA" w:rsidRDefault="0085489E" w:rsidP="00E83A07"/>
        </w:tc>
      </w:tr>
      <w:tr w:rsidR="0085489E" w:rsidRPr="00675DAA" w14:paraId="215468BA" w14:textId="77777777" w:rsidTr="00E83A07">
        <w:trPr>
          <w:cantSplit/>
          <w:ins w:id="3123" w:author="Peter Bomberg" w:date="2018-01-16T14:05:00Z"/>
        </w:trPr>
        <w:tc>
          <w:tcPr>
            <w:tcW w:w="2358" w:type="dxa"/>
            <w:shd w:val="clear" w:color="auto" w:fill="808080"/>
          </w:tcPr>
          <w:p w14:paraId="0DBA13D5" w14:textId="77777777" w:rsidR="0085489E" w:rsidRPr="00675DAA" w:rsidRDefault="0085489E" w:rsidP="00E83A07">
            <w:pPr>
              <w:rPr>
                <w:ins w:id="3124" w:author="Peter Bomberg" w:date="2018-01-16T14:05:00Z"/>
              </w:rPr>
            </w:pPr>
            <w:ins w:id="3125" w:author="Peter Bomberg" w:date="2018-01-16T14:05:00Z">
              <w:r w:rsidRPr="00675DAA">
                <w:t>Conformance</w:t>
              </w:r>
            </w:ins>
          </w:p>
        </w:tc>
        <w:tc>
          <w:tcPr>
            <w:tcW w:w="7200" w:type="dxa"/>
            <w:gridSpan w:val="4"/>
          </w:tcPr>
          <w:p w14:paraId="3E8873F9" w14:textId="77777777" w:rsidR="0085489E" w:rsidRDefault="0085489E" w:rsidP="008B43ED">
            <w:pPr>
              <w:pStyle w:val="ListParagraph"/>
              <w:numPr>
                <w:ilvl w:val="0"/>
                <w:numId w:val="368"/>
              </w:numPr>
              <w:rPr>
                <w:ins w:id="3126" w:author="Peter Bomberg" w:date="2018-01-16T14:05:00Z"/>
              </w:rPr>
            </w:pPr>
            <w:ins w:id="3127" w:author="Peter Bomberg" w:date="2018-01-16T14:05:00Z">
              <w:r>
                <w:t xml:space="preserve">There is a </w:t>
              </w:r>
              <w:r w:rsidRPr="00EE26B4">
                <w:t>territorialAuthority</w:t>
              </w:r>
              <w:r>
                <w:t>.</w:t>
              </w:r>
              <w:r w:rsidRPr="00EE26B4">
                <w:t>territory</w:t>
              </w:r>
              <w:r>
                <w:t xml:space="preserve"> element</w:t>
              </w:r>
            </w:ins>
          </w:p>
          <w:p w14:paraId="13D5EDDA" w14:textId="77777777" w:rsidR="0085489E" w:rsidRDefault="0085489E" w:rsidP="008B43ED">
            <w:pPr>
              <w:pStyle w:val="ListParagraph"/>
              <w:numPr>
                <w:ilvl w:val="0"/>
                <w:numId w:val="367"/>
              </w:numPr>
              <w:rPr>
                <w:ins w:id="3128" w:author="Peter Bomberg" w:date="2018-01-16T14:05:00Z"/>
              </w:rPr>
            </w:pPr>
            <w:ins w:id="3129"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369F88EB" w14:textId="3510FA38" w:rsidR="0085489E" w:rsidRPr="00371479" w:rsidRDefault="0085489E" w:rsidP="008B43ED">
            <w:pPr>
              <w:pStyle w:val="ListParagraph"/>
              <w:numPr>
                <w:ilvl w:val="0"/>
                <w:numId w:val="367"/>
              </w:numPr>
              <w:rPr>
                <w:ins w:id="3130" w:author="Peter Bomberg" w:date="2018-01-16T14:05:00Z"/>
              </w:rPr>
            </w:pPr>
            <w:ins w:id="3131" w:author="Peter Bomberg" w:date="2018-01-16T14:05:00Z">
              <w:r w:rsidRPr="00D22F83">
                <w:rPr>
                  <w:highlight w:val="white"/>
                </w:rPr>
                <w:t xml:space="preserve">SPL Rule 4 identifies that the </w:t>
              </w:r>
              <w:r w:rsidRPr="00D00628">
                <w:t>element has been defined</w:t>
              </w:r>
              <w:r>
                <w:t xml:space="preserve"> more than once, this will trigger a schema validation </w:t>
              </w:r>
              <w:r w:rsidR="0075626F">
                <w:t>error.</w:t>
              </w:r>
            </w:ins>
          </w:p>
        </w:tc>
      </w:tr>
    </w:tbl>
    <w:p w14:paraId="6C1B9D05" w14:textId="04401BF0" w:rsidR="0085489E" w:rsidRDefault="0085489E" w:rsidP="0080029F">
      <w:pPr>
        <w:rPr>
          <w:moveTo w:id="3132" w:author="Peter Bomberg" w:date="2018-01-16T14:05:00Z"/>
          <w:highlight w:val="white"/>
          <w:lang w:val="en-US"/>
        </w:rPr>
      </w:pPr>
      <w:moveToRangeStart w:id="3133" w:author="Peter Bomberg" w:date="2018-01-16T14:05:00Z" w:name="move50387491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5489E" w:rsidRPr="00675DAA" w14:paraId="3BB7A194" w14:textId="77777777" w:rsidTr="00E83A07">
        <w:trPr>
          <w:cantSplit/>
          <w:trHeight w:val="580"/>
          <w:tblHeader/>
        </w:trPr>
        <w:tc>
          <w:tcPr>
            <w:tcW w:w="2358" w:type="dxa"/>
            <w:shd w:val="clear" w:color="auto" w:fill="808080"/>
          </w:tcPr>
          <w:p w14:paraId="629E7619" w14:textId="77777777" w:rsidR="0085489E" w:rsidRPr="000445D1" w:rsidRDefault="0085489E" w:rsidP="00E83A07">
            <w:pPr>
              <w:rPr>
                <w:moveTo w:id="3134" w:author="Peter Bomberg" w:date="2018-01-16T14:05:00Z"/>
              </w:rPr>
            </w:pPr>
            <w:moveTo w:id="3135" w:author="Peter Bomberg" w:date="2018-01-16T14:05:00Z">
              <w:r w:rsidRPr="00675DAA">
                <w:lastRenderedPageBreak/>
                <w:t>Element</w:t>
              </w:r>
            </w:moveTo>
          </w:p>
        </w:tc>
        <w:tc>
          <w:tcPr>
            <w:tcW w:w="1260" w:type="dxa"/>
            <w:shd w:val="clear" w:color="auto" w:fill="808080"/>
          </w:tcPr>
          <w:p w14:paraId="742588D3" w14:textId="77777777" w:rsidR="0085489E" w:rsidRPr="00675DAA" w:rsidRDefault="0085489E" w:rsidP="00E83A07">
            <w:pPr>
              <w:rPr>
                <w:moveTo w:id="3136" w:author="Peter Bomberg" w:date="2018-01-16T14:05:00Z"/>
              </w:rPr>
            </w:pPr>
            <w:moveTo w:id="3137" w:author="Peter Bomberg" w:date="2018-01-16T14:05:00Z">
              <w:r w:rsidRPr="00675DAA">
                <w:t>Attribute</w:t>
              </w:r>
            </w:moveTo>
          </w:p>
        </w:tc>
        <w:tc>
          <w:tcPr>
            <w:tcW w:w="1260" w:type="dxa"/>
            <w:shd w:val="clear" w:color="auto" w:fill="808080"/>
          </w:tcPr>
          <w:p w14:paraId="5EFF0E7F" w14:textId="77777777" w:rsidR="0085489E" w:rsidRPr="000445D1" w:rsidRDefault="0085489E" w:rsidP="00E83A07">
            <w:pPr>
              <w:rPr>
                <w:moveTo w:id="3138" w:author="Peter Bomberg" w:date="2018-01-16T14:05:00Z"/>
              </w:rPr>
            </w:pPr>
            <w:moveTo w:id="3139" w:author="Peter Bomberg" w:date="2018-01-16T14:05:00Z">
              <w:r w:rsidRPr="00675DAA">
                <w:t>Cardinality</w:t>
              </w:r>
            </w:moveTo>
          </w:p>
        </w:tc>
        <w:tc>
          <w:tcPr>
            <w:tcW w:w="1350" w:type="dxa"/>
            <w:shd w:val="clear" w:color="auto" w:fill="808080"/>
          </w:tcPr>
          <w:p w14:paraId="79DC041C" w14:textId="77777777" w:rsidR="0085489E" w:rsidRPr="00675DAA" w:rsidRDefault="0085489E" w:rsidP="00E83A07">
            <w:pPr>
              <w:rPr>
                <w:moveTo w:id="3140" w:author="Peter Bomberg" w:date="2018-01-16T14:05:00Z"/>
              </w:rPr>
            </w:pPr>
            <w:moveTo w:id="3141" w:author="Peter Bomberg" w:date="2018-01-16T14:05:00Z">
              <w:r w:rsidRPr="00675DAA">
                <w:t>Value(s) Allowed</w:t>
              </w:r>
            </w:moveTo>
          </w:p>
          <w:p w14:paraId="0896AE8C" w14:textId="77777777" w:rsidR="0085489E" w:rsidRPr="00675DAA" w:rsidRDefault="0085489E" w:rsidP="00E83A07">
            <w:pPr>
              <w:rPr>
                <w:moveTo w:id="3142" w:author="Peter Bomberg" w:date="2018-01-16T14:05:00Z"/>
              </w:rPr>
            </w:pPr>
            <w:moveTo w:id="3143" w:author="Peter Bomberg" w:date="2018-01-16T14:05:00Z">
              <w:r w:rsidRPr="00675DAA">
                <w:t>Examples</w:t>
              </w:r>
            </w:moveTo>
          </w:p>
        </w:tc>
        <w:tc>
          <w:tcPr>
            <w:tcW w:w="3330" w:type="dxa"/>
            <w:shd w:val="clear" w:color="auto" w:fill="808080"/>
          </w:tcPr>
          <w:p w14:paraId="17B2D474" w14:textId="77777777" w:rsidR="0085489E" w:rsidRPr="00675DAA" w:rsidRDefault="0085489E" w:rsidP="00E83A07">
            <w:pPr>
              <w:rPr>
                <w:moveTo w:id="3144" w:author="Peter Bomberg" w:date="2018-01-16T14:05:00Z"/>
              </w:rPr>
            </w:pPr>
            <w:moveTo w:id="3145" w:author="Peter Bomberg" w:date="2018-01-16T14:05:00Z">
              <w:r w:rsidRPr="00675DAA">
                <w:t>Description</w:t>
              </w:r>
            </w:moveTo>
          </w:p>
          <w:p w14:paraId="428D2455" w14:textId="77777777" w:rsidR="0085489E" w:rsidRPr="00675DAA" w:rsidRDefault="0085489E" w:rsidP="00E83A07">
            <w:pPr>
              <w:rPr>
                <w:moveTo w:id="3146" w:author="Peter Bomberg" w:date="2018-01-16T14:05:00Z"/>
              </w:rPr>
            </w:pPr>
            <w:moveTo w:id="3147" w:author="Peter Bomberg" w:date="2018-01-16T14:05:00Z">
              <w:r w:rsidRPr="00675DAA">
                <w:t>Instructions</w:t>
              </w:r>
            </w:moveTo>
          </w:p>
        </w:tc>
      </w:tr>
      <w:moveToRangeEnd w:id="3133"/>
      <w:tr w:rsidR="0085489E" w:rsidRPr="00675DAA" w14:paraId="652CA15E" w14:textId="77777777" w:rsidTr="00E83A07">
        <w:trPr>
          <w:cantSplit/>
          <w:ins w:id="3148" w:author="Peter Bomberg" w:date="2018-01-16T14:05:00Z"/>
        </w:trPr>
        <w:tc>
          <w:tcPr>
            <w:tcW w:w="2358" w:type="dxa"/>
            <w:vMerge w:val="restart"/>
          </w:tcPr>
          <w:p w14:paraId="0EBE764C" w14:textId="0C0974BF" w:rsidR="0085489E" w:rsidRPr="00675DAA" w:rsidRDefault="0085489E" w:rsidP="00E83A07">
            <w:pPr>
              <w:rPr>
                <w:ins w:id="3149" w:author="Peter Bomberg" w:date="2018-01-16T14:05:00Z"/>
              </w:rPr>
            </w:pPr>
            <w:ins w:id="3150" w:author="Peter Bomberg" w:date="2018-01-16T14:05:00Z">
              <w:r w:rsidRPr="00EE26B4">
                <w:t>territory</w:t>
              </w:r>
            </w:ins>
          </w:p>
        </w:tc>
        <w:tc>
          <w:tcPr>
            <w:tcW w:w="1260" w:type="dxa"/>
            <w:shd w:val="clear" w:color="auto" w:fill="D9D9D9"/>
          </w:tcPr>
          <w:p w14:paraId="3BCCF8AF" w14:textId="77777777" w:rsidR="0085489E" w:rsidRPr="00675DAA" w:rsidRDefault="0085489E" w:rsidP="00E83A07">
            <w:pPr>
              <w:rPr>
                <w:ins w:id="3151" w:author="Peter Bomberg" w:date="2018-01-16T14:05:00Z"/>
              </w:rPr>
            </w:pPr>
            <w:ins w:id="3152" w:author="Peter Bomberg" w:date="2018-01-16T14:05:00Z">
              <w:r w:rsidRPr="00675DAA">
                <w:t>N/A</w:t>
              </w:r>
            </w:ins>
          </w:p>
        </w:tc>
        <w:tc>
          <w:tcPr>
            <w:tcW w:w="1260" w:type="dxa"/>
            <w:shd w:val="clear" w:color="auto" w:fill="D9D9D9"/>
          </w:tcPr>
          <w:p w14:paraId="416D1875" w14:textId="77777777" w:rsidR="0085489E" w:rsidRPr="00675DAA" w:rsidRDefault="0085489E" w:rsidP="00E83A07">
            <w:pPr>
              <w:rPr>
                <w:ins w:id="3153" w:author="Peter Bomberg" w:date="2018-01-16T14:05:00Z"/>
              </w:rPr>
            </w:pPr>
            <w:ins w:id="3154" w:author="Peter Bomberg" w:date="2018-01-16T14:05:00Z">
              <w:r w:rsidRPr="00675DAA">
                <w:t>1:1</w:t>
              </w:r>
            </w:ins>
          </w:p>
        </w:tc>
        <w:tc>
          <w:tcPr>
            <w:tcW w:w="1350" w:type="dxa"/>
            <w:shd w:val="clear" w:color="auto" w:fill="D9D9D9"/>
          </w:tcPr>
          <w:p w14:paraId="115013E7" w14:textId="77777777" w:rsidR="0085489E" w:rsidRPr="00675DAA" w:rsidRDefault="0085489E" w:rsidP="00E83A07">
            <w:pPr>
              <w:rPr>
                <w:ins w:id="3155" w:author="Peter Bomberg" w:date="2018-01-16T14:05:00Z"/>
              </w:rPr>
            </w:pPr>
          </w:p>
        </w:tc>
        <w:tc>
          <w:tcPr>
            <w:tcW w:w="3330" w:type="dxa"/>
            <w:shd w:val="clear" w:color="auto" w:fill="D9D9D9"/>
          </w:tcPr>
          <w:p w14:paraId="48183EC3" w14:textId="77777777" w:rsidR="0085489E" w:rsidRPr="00675DAA" w:rsidRDefault="0085489E" w:rsidP="00E83A07">
            <w:pPr>
              <w:rPr>
                <w:ins w:id="3156" w:author="Peter Bomberg" w:date="2018-01-16T14:05:00Z"/>
              </w:rPr>
            </w:pPr>
          </w:p>
        </w:tc>
      </w:tr>
      <w:tr w:rsidR="0085489E" w:rsidRPr="00675DAA" w14:paraId="7A9B1D3F" w14:textId="77777777" w:rsidTr="00E83A07">
        <w:trPr>
          <w:cantSplit/>
          <w:ins w:id="3157" w:author="Peter Bomberg" w:date="2018-01-16T14:05:00Z"/>
        </w:trPr>
        <w:tc>
          <w:tcPr>
            <w:tcW w:w="2358" w:type="dxa"/>
            <w:vMerge/>
          </w:tcPr>
          <w:p w14:paraId="7C378DE1" w14:textId="77777777" w:rsidR="0085489E" w:rsidRPr="00675DAA" w:rsidRDefault="0085489E" w:rsidP="00E83A07">
            <w:pPr>
              <w:rPr>
                <w:ins w:id="3158" w:author="Peter Bomberg" w:date="2018-01-16T14:05:00Z"/>
              </w:rPr>
            </w:pPr>
          </w:p>
        </w:tc>
        <w:tc>
          <w:tcPr>
            <w:tcW w:w="1260" w:type="dxa"/>
          </w:tcPr>
          <w:p w14:paraId="7A4ADECE" w14:textId="77777777" w:rsidR="0085489E" w:rsidRPr="00675DAA" w:rsidRDefault="0085489E" w:rsidP="00E83A07">
            <w:pPr>
              <w:rPr>
                <w:ins w:id="3159" w:author="Peter Bomberg" w:date="2018-01-16T14:05:00Z"/>
              </w:rPr>
            </w:pPr>
          </w:p>
        </w:tc>
        <w:tc>
          <w:tcPr>
            <w:tcW w:w="1260" w:type="dxa"/>
          </w:tcPr>
          <w:p w14:paraId="25527E99" w14:textId="77777777" w:rsidR="0085489E" w:rsidRPr="00675DAA" w:rsidRDefault="0085489E" w:rsidP="00E83A07">
            <w:pPr>
              <w:rPr>
                <w:ins w:id="3160" w:author="Peter Bomberg" w:date="2018-01-16T14:05:00Z"/>
              </w:rPr>
            </w:pPr>
          </w:p>
        </w:tc>
        <w:tc>
          <w:tcPr>
            <w:tcW w:w="1350" w:type="dxa"/>
          </w:tcPr>
          <w:p w14:paraId="68CF6D80" w14:textId="77777777" w:rsidR="0085489E" w:rsidRPr="00675DAA" w:rsidRDefault="0085489E" w:rsidP="00E83A07">
            <w:pPr>
              <w:rPr>
                <w:ins w:id="3161" w:author="Peter Bomberg" w:date="2018-01-16T14:05:00Z"/>
              </w:rPr>
            </w:pPr>
          </w:p>
        </w:tc>
        <w:tc>
          <w:tcPr>
            <w:tcW w:w="3330" w:type="dxa"/>
          </w:tcPr>
          <w:p w14:paraId="78A8B0FF" w14:textId="77777777" w:rsidR="0085489E" w:rsidRPr="00675DAA" w:rsidRDefault="0085489E" w:rsidP="00E83A07">
            <w:pPr>
              <w:rPr>
                <w:ins w:id="3162" w:author="Peter Bomberg" w:date="2018-01-16T14:05:00Z"/>
              </w:rPr>
            </w:pPr>
          </w:p>
        </w:tc>
      </w:tr>
      <w:tr w:rsidR="0085489E" w:rsidRPr="00675DAA" w14:paraId="7AE289BE" w14:textId="77777777" w:rsidTr="00E83A07">
        <w:trPr>
          <w:cantSplit/>
          <w:ins w:id="3163" w:author="Peter Bomberg" w:date="2018-01-16T14:05:00Z"/>
        </w:trPr>
        <w:tc>
          <w:tcPr>
            <w:tcW w:w="2358" w:type="dxa"/>
            <w:vMerge/>
          </w:tcPr>
          <w:p w14:paraId="2BBDE868" w14:textId="77777777" w:rsidR="0085489E" w:rsidRPr="00675DAA" w:rsidRDefault="0085489E" w:rsidP="00E83A07">
            <w:pPr>
              <w:rPr>
                <w:ins w:id="3164" w:author="Peter Bomberg" w:date="2018-01-16T14:05:00Z"/>
              </w:rPr>
            </w:pPr>
          </w:p>
        </w:tc>
        <w:tc>
          <w:tcPr>
            <w:tcW w:w="1260" w:type="dxa"/>
          </w:tcPr>
          <w:p w14:paraId="2F89B4A0" w14:textId="77777777" w:rsidR="0085489E" w:rsidRPr="00675DAA" w:rsidRDefault="0085489E" w:rsidP="00E83A07">
            <w:pPr>
              <w:rPr>
                <w:ins w:id="3165" w:author="Peter Bomberg" w:date="2018-01-16T14:05:00Z"/>
              </w:rPr>
            </w:pPr>
          </w:p>
        </w:tc>
        <w:tc>
          <w:tcPr>
            <w:tcW w:w="1260" w:type="dxa"/>
          </w:tcPr>
          <w:p w14:paraId="50E3259B" w14:textId="77777777" w:rsidR="0085489E" w:rsidRPr="00675DAA" w:rsidRDefault="0085489E" w:rsidP="00E83A07">
            <w:pPr>
              <w:rPr>
                <w:ins w:id="3166" w:author="Peter Bomberg" w:date="2018-01-16T14:05:00Z"/>
              </w:rPr>
            </w:pPr>
          </w:p>
        </w:tc>
        <w:tc>
          <w:tcPr>
            <w:tcW w:w="1350" w:type="dxa"/>
          </w:tcPr>
          <w:p w14:paraId="35269017" w14:textId="77777777" w:rsidR="0085489E" w:rsidRPr="00675DAA" w:rsidRDefault="0085489E" w:rsidP="00E83A07">
            <w:pPr>
              <w:rPr>
                <w:ins w:id="3167" w:author="Peter Bomberg" w:date="2018-01-16T14:05:00Z"/>
              </w:rPr>
            </w:pPr>
          </w:p>
        </w:tc>
        <w:tc>
          <w:tcPr>
            <w:tcW w:w="3330" w:type="dxa"/>
          </w:tcPr>
          <w:p w14:paraId="23728199" w14:textId="77777777" w:rsidR="0085489E" w:rsidRPr="00675DAA" w:rsidRDefault="0085489E" w:rsidP="00E83A07">
            <w:pPr>
              <w:rPr>
                <w:ins w:id="3168" w:author="Peter Bomberg" w:date="2018-01-16T14:05:00Z"/>
              </w:rPr>
            </w:pPr>
          </w:p>
        </w:tc>
      </w:tr>
      <w:tr w:rsidR="0085489E" w:rsidRPr="00675DAA" w14:paraId="320F4E8B" w14:textId="77777777" w:rsidTr="00E83A07">
        <w:trPr>
          <w:cantSplit/>
          <w:ins w:id="3169" w:author="Peter Bomberg" w:date="2018-01-16T14:05:00Z"/>
        </w:trPr>
        <w:tc>
          <w:tcPr>
            <w:tcW w:w="2358" w:type="dxa"/>
            <w:vMerge/>
          </w:tcPr>
          <w:p w14:paraId="5FCB42F2" w14:textId="77777777" w:rsidR="0085489E" w:rsidRPr="00675DAA" w:rsidRDefault="0085489E" w:rsidP="00E83A07">
            <w:pPr>
              <w:rPr>
                <w:ins w:id="3170" w:author="Peter Bomberg" w:date="2018-01-16T14:05:00Z"/>
              </w:rPr>
            </w:pPr>
          </w:p>
        </w:tc>
        <w:tc>
          <w:tcPr>
            <w:tcW w:w="1260" w:type="dxa"/>
          </w:tcPr>
          <w:p w14:paraId="13D420BF" w14:textId="77777777" w:rsidR="0085489E" w:rsidRPr="00675DAA" w:rsidRDefault="0085489E" w:rsidP="00E83A07">
            <w:pPr>
              <w:rPr>
                <w:ins w:id="3171" w:author="Peter Bomberg" w:date="2018-01-16T14:05:00Z"/>
              </w:rPr>
            </w:pPr>
          </w:p>
        </w:tc>
        <w:tc>
          <w:tcPr>
            <w:tcW w:w="1260" w:type="dxa"/>
          </w:tcPr>
          <w:p w14:paraId="4BF90944" w14:textId="77777777" w:rsidR="0085489E" w:rsidRPr="00675DAA" w:rsidRDefault="0085489E" w:rsidP="00E83A07">
            <w:pPr>
              <w:rPr>
                <w:ins w:id="3172" w:author="Peter Bomberg" w:date="2018-01-16T14:05:00Z"/>
              </w:rPr>
            </w:pPr>
          </w:p>
        </w:tc>
        <w:tc>
          <w:tcPr>
            <w:tcW w:w="1350" w:type="dxa"/>
          </w:tcPr>
          <w:p w14:paraId="2BE5534A" w14:textId="77777777" w:rsidR="0085489E" w:rsidRPr="00675DAA" w:rsidRDefault="0085489E" w:rsidP="00E83A07">
            <w:pPr>
              <w:rPr>
                <w:ins w:id="3173" w:author="Peter Bomberg" w:date="2018-01-16T14:05:00Z"/>
              </w:rPr>
            </w:pPr>
          </w:p>
        </w:tc>
        <w:tc>
          <w:tcPr>
            <w:tcW w:w="3330" w:type="dxa"/>
          </w:tcPr>
          <w:p w14:paraId="17B912B4" w14:textId="77777777" w:rsidR="0085489E" w:rsidRPr="00675DAA" w:rsidRDefault="0085489E" w:rsidP="00E83A07">
            <w:pPr>
              <w:rPr>
                <w:ins w:id="3174" w:author="Peter Bomberg" w:date="2018-01-16T14:05:00Z"/>
              </w:rPr>
            </w:pPr>
          </w:p>
        </w:tc>
      </w:tr>
      <w:tr w:rsidR="0085489E" w:rsidRPr="00675DAA" w14:paraId="762F7746" w14:textId="77777777" w:rsidTr="00E83A07">
        <w:trPr>
          <w:cantSplit/>
          <w:ins w:id="3175" w:author="Peter Bomberg" w:date="2018-01-16T14:05:00Z"/>
        </w:trPr>
        <w:tc>
          <w:tcPr>
            <w:tcW w:w="2358" w:type="dxa"/>
            <w:shd w:val="clear" w:color="auto" w:fill="808080"/>
          </w:tcPr>
          <w:p w14:paraId="10450B75" w14:textId="77777777" w:rsidR="0085489E" w:rsidRPr="00675DAA" w:rsidRDefault="0085489E" w:rsidP="00E83A07">
            <w:pPr>
              <w:rPr>
                <w:ins w:id="3176" w:author="Peter Bomberg" w:date="2018-01-16T14:05:00Z"/>
              </w:rPr>
            </w:pPr>
            <w:ins w:id="3177" w:author="Peter Bomberg" w:date="2018-01-16T14:05:00Z">
              <w:r w:rsidRPr="00675DAA">
                <w:t>Conformance</w:t>
              </w:r>
            </w:ins>
          </w:p>
        </w:tc>
        <w:tc>
          <w:tcPr>
            <w:tcW w:w="7200" w:type="dxa"/>
            <w:gridSpan w:val="4"/>
          </w:tcPr>
          <w:p w14:paraId="629E90A5" w14:textId="514FE0EC" w:rsidR="0085489E" w:rsidRPr="0050178E" w:rsidRDefault="0085489E" w:rsidP="008B43ED">
            <w:pPr>
              <w:pStyle w:val="ListParagraph"/>
              <w:numPr>
                <w:ilvl w:val="0"/>
                <w:numId w:val="370"/>
              </w:numPr>
              <w:rPr>
                <w:ins w:id="3178" w:author="Peter Bomberg" w:date="2018-01-16T14:05:00Z"/>
              </w:rPr>
            </w:pPr>
            <w:ins w:id="3179" w:author="Peter Bomberg" w:date="2018-01-16T14:05:00Z">
              <w:r>
                <w:t xml:space="preserve">There is an code element that contains </w:t>
              </w:r>
              <w:r w:rsidRPr="00C80C46">
                <w:t>code</w:t>
              </w:r>
              <w:r>
                <w:t>, codeSystem</w:t>
              </w:r>
              <w:r w:rsidRPr="00C80C46">
                <w:t xml:space="preserve"> and </w:t>
              </w:r>
              <w:r w:rsidRPr="00675DAA">
                <w:t>displayName</w:t>
              </w:r>
              <w:r>
                <w:t xml:space="preserve"> attributes derived from 2.16.840.1.113883.2.20.6.17, where the </w:t>
              </w:r>
              <w:r w:rsidRPr="00675DAA">
                <w:t>displayName</w:t>
              </w:r>
              <w:r>
                <w:t xml:space="preserve"> </w:t>
              </w:r>
              <w:r w:rsidRPr="00675DAA">
                <w:t>shall display the</w:t>
              </w:r>
              <w:r>
                <w:t xml:space="preserve"> appropriate </w:t>
              </w:r>
              <w:r w:rsidRPr="00675DAA">
                <w:t>label.</w:t>
              </w:r>
            </w:ins>
          </w:p>
          <w:p w14:paraId="781FEF04" w14:textId="77777777" w:rsidR="0085489E" w:rsidRDefault="0085489E" w:rsidP="008B43ED">
            <w:pPr>
              <w:pStyle w:val="ListParagraph"/>
              <w:numPr>
                <w:ilvl w:val="0"/>
                <w:numId w:val="369"/>
              </w:numPr>
              <w:rPr>
                <w:ins w:id="3180" w:author="Peter Bomberg" w:date="2018-01-16T14:05:00Z"/>
                <w:highlight w:val="white"/>
              </w:rPr>
            </w:pPr>
            <w:ins w:id="3181" w:author="Peter Bomberg" w:date="2018-01-16T14:05:00Z">
              <w:r w:rsidRPr="002C49C1">
                <w:rPr>
                  <w:highlight w:val="white"/>
                </w:rPr>
                <w:t>SPL Rule 2 identifies that the OID value is incorrect.</w:t>
              </w:r>
            </w:ins>
          </w:p>
          <w:p w14:paraId="7C216DED" w14:textId="77777777" w:rsidR="0085489E" w:rsidRDefault="0085489E" w:rsidP="008B43ED">
            <w:pPr>
              <w:pStyle w:val="ListParagraph"/>
              <w:numPr>
                <w:ilvl w:val="0"/>
                <w:numId w:val="369"/>
              </w:numPr>
              <w:rPr>
                <w:ins w:id="3182" w:author="Peter Bomberg" w:date="2018-01-16T14:05:00Z"/>
                <w:highlight w:val="white"/>
              </w:rPr>
            </w:pPr>
            <w:ins w:id="3183"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29831882" w14:textId="77777777" w:rsidR="0085489E" w:rsidRDefault="0085489E" w:rsidP="008B43ED">
            <w:pPr>
              <w:pStyle w:val="ListParagraph"/>
              <w:numPr>
                <w:ilvl w:val="0"/>
                <w:numId w:val="369"/>
              </w:numPr>
              <w:rPr>
                <w:ins w:id="3184" w:author="Peter Bomberg" w:date="2018-01-16T14:05:00Z"/>
                <w:highlight w:val="white"/>
              </w:rPr>
            </w:pPr>
            <w:ins w:id="3185"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254FED00" w14:textId="77777777" w:rsidR="0085489E" w:rsidRDefault="0085489E" w:rsidP="008B43ED">
            <w:pPr>
              <w:pStyle w:val="ListParagraph"/>
              <w:numPr>
                <w:ilvl w:val="0"/>
                <w:numId w:val="369"/>
              </w:numPr>
              <w:rPr>
                <w:ins w:id="3186" w:author="Peter Bomberg" w:date="2018-01-16T14:05:00Z"/>
                <w:highlight w:val="white"/>
              </w:rPr>
            </w:pPr>
            <w:ins w:id="3187"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643CE34" w14:textId="77777777" w:rsidR="0085489E" w:rsidRDefault="0085489E" w:rsidP="008B43ED">
            <w:pPr>
              <w:pStyle w:val="ListParagraph"/>
              <w:numPr>
                <w:ilvl w:val="0"/>
                <w:numId w:val="369"/>
              </w:numPr>
              <w:rPr>
                <w:ins w:id="3188" w:author="Peter Bomberg" w:date="2018-01-16T14:05:00Z"/>
                <w:highlight w:val="white"/>
              </w:rPr>
            </w:pPr>
            <w:ins w:id="3189" w:author="Peter Bomberg" w:date="2018-01-16T14:05:00Z">
              <w:r w:rsidRPr="005225FB">
                <w:rPr>
                  <w:highlight w:val="white"/>
                </w:rPr>
                <w:t>SPL Rule 7 identifies that displayName does not match the CV value.</w:t>
              </w:r>
            </w:ins>
          </w:p>
          <w:p w14:paraId="497A5325" w14:textId="77777777" w:rsidR="0085489E" w:rsidRDefault="0085489E" w:rsidP="008B43ED">
            <w:pPr>
              <w:pStyle w:val="ListParagraph"/>
              <w:numPr>
                <w:ilvl w:val="0"/>
                <w:numId w:val="369"/>
              </w:numPr>
              <w:rPr>
                <w:ins w:id="3190" w:author="Peter Bomberg" w:date="2018-01-16T14:05:00Z"/>
                <w:highlight w:val="white"/>
              </w:rPr>
            </w:pPr>
            <w:ins w:id="3191" w:author="Peter Bomberg" w:date="2018-01-16T14:05:00Z">
              <w:r w:rsidRPr="00515104">
                <w:rPr>
                  <w:highlight w:val="white"/>
                </w:rPr>
                <w:t>SPL Rule 8 identifies that the code is not in the CV or is not contextually correct.</w:t>
              </w:r>
            </w:ins>
          </w:p>
          <w:p w14:paraId="4C8DC79C" w14:textId="2F077A1D" w:rsidR="00A920F6" w:rsidRPr="00E72601" w:rsidRDefault="00A920F6" w:rsidP="008B43ED">
            <w:pPr>
              <w:pStyle w:val="ListParagraph"/>
              <w:numPr>
                <w:ilvl w:val="0"/>
                <w:numId w:val="369"/>
              </w:numPr>
              <w:rPr>
                <w:ins w:id="3192" w:author="Peter Bomberg" w:date="2018-01-16T14:05:00Z"/>
                <w:highlight w:val="white"/>
              </w:rPr>
            </w:pPr>
            <w:ins w:id="3193" w:author="Peter Bomberg" w:date="2018-01-16T14:05:00Z">
              <w:r w:rsidRPr="00337A08">
                <w:rPr>
                  <w:sz w:val="22"/>
                  <w:szCs w:val="22"/>
                  <w:highlight w:val="white"/>
                </w:rPr>
                <w:t>SPL Rule 15 identifies that there is a notification flag for the content.</w:t>
              </w:r>
            </w:ins>
          </w:p>
        </w:tc>
      </w:tr>
    </w:tbl>
    <w:p w14:paraId="50F04E44" w14:textId="77777777" w:rsidR="0085489E" w:rsidRDefault="0085489E" w:rsidP="0080029F">
      <w:pPr>
        <w:rPr>
          <w:moveTo w:id="3194" w:author="Peter Bomberg" w:date="2018-01-16T14:05:00Z"/>
          <w:highlight w:val="white"/>
          <w:lang w:val="en-US"/>
        </w:rPr>
      </w:pPr>
      <w:moveToRangeStart w:id="3195" w:author="Peter Bomberg" w:date="2018-01-16T14:05:00Z" w:name="move50387491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6A000D07" w14:textId="77777777" w:rsidTr="00122FE2">
        <w:trPr>
          <w:cantSplit/>
          <w:trHeight w:val="580"/>
          <w:tblHeader/>
        </w:trPr>
        <w:tc>
          <w:tcPr>
            <w:tcW w:w="2358" w:type="dxa"/>
            <w:shd w:val="clear" w:color="auto" w:fill="808080"/>
          </w:tcPr>
          <w:p w14:paraId="20FA3D69" w14:textId="77777777" w:rsidR="00A32EB7" w:rsidRPr="00F53457" w:rsidRDefault="00A32EB7" w:rsidP="0080029F">
            <w:pPr>
              <w:rPr>
                <w:moveTo w:id="3196" w:author="Peter Bomberg" w:date="2018-01-16T14:05:00Z"/>
              </w:rPr>
            </w:pPr>
            <w:moveTo w:id="3197" w:author="Peter Bomberg" w:date="2018-01-16T14:05:00Z">
              <w:r w:rsidRPr="00675DAA">
                <w:t>Element</w:t>
              </w:r>
            </w:moveTo>
          </w:p>
        </w:tc>
        <w:tc>
          <w:tcPr>
            <w:tcW w:w="1260" w:type="dxa"/>
            <w:shd w:val="clear" w:color="auto" w:fill="808080"/>
          </w:tcPr>
          <w:p w14:paraId="3B12AE93" w14:textId="77777777" w:rsidR="00A32EB7" w:rsidRPr="00675DAA" w:rsidRDefault="00A32EB7" w:rsidP="0080029F">
            <w:pPr>
              <w:rPr>
                <w:moveTo w:id="3198" w:author="Peter Bomberg" w:date="2018-01-16T14:05:00Z"/>
              </w:rPr>
            </w:pPr>
            <w:moveTo w:id="3199" w:author="Peter Bomberg" w:date="2018-01-16T14:05:00Z">
              <w:r w:rsidRPr="00675DAA">
                <w:t>Attribute</w:t>
              </w:r>
            </w:moveTo>
          </w:p>
        </w:tc>
        <w:tc>
          <w:tcPr>
            <w:tcW w:w="1260" w:type="dxa"/>
            <w:shd w:val="clear" w:color="auto" w:fill="808080"/>
          </w:tcPr>
          <w:p w14:paraId="56C0178A" w14:textId="77777777" w:rsidR="00A32EB7" w:rsidRPr="00F53457" w:rsidRDefault="00A32EB7" w:rsidP="0080029F">
            <w:pPr>
              <w:rPr>
                <w:moveTo w:id="3200" w:author="Peter Bomberg" w:date="2018-01-16T14:05:00Z"/>
              </w:rPr>
            </w:pPr>
            <w:moveTo w:id="3201" w:author="Peter Bomberg" w:date="2018-01-16T14:05:00Z">
              <w:r w:rsidRPr="00675DAA">
                <w:t>Cardinality</w:t>
              </w:r>
            </w:moveTo>
          </w:p>
        </w:tc>
        <w:tc>
          <w:tcPr>
            <w:tcW w:w="1350" w:type="dxa"/>
            <w:shd w:val="clear" w:color="auto" w:fill="808080"/>
          </w:tcPr>
          <w:p w14:paraId="2253F6AE" w14:textId="77777777" w:rsidR="00A32EB7" w:rsidRPr="00675DAA" w:rsidRDefault="00A32EB7" w:rsidP="0080029F">
            <w:pPr>
              <w:rPr>
                <w:moveTo w:id="3202" w:author="Peter Bomberg" w:date="2018-01-16T14:05:00Z"/>
              </w:rPr>
            </w:pPr>
            <w:moveTo w:id="3203" w:author="Peter Bomberg" w:date="2018-01-16T14:05:00Z">
              <w:r w:rsidRPr="00675DAA">
                <w:t>Value(s) Allowed</w:t>
              </w:r>
            </w:moveTo>
          </w:p>
          <w:p w14:paraId="0A2B3A1F" w14:textId="77777777" w:rsidR="00A32EB7" w:rsidRPr="00675DAA" w:rsidRDefault="00A32EB7" w:rsidP="0080029F">
            <w:pPr>
              <w:rPr>
                <w:moveTo w:id="3204" w:author="Peter Bomberg" w:date="2018-01-16T14:05:00Z"/>
              </w:rPr>
            </w:pPr>
            <w:moveTo w:id="3205" w:author="Peter Bomberg" w:date="2018-01-16T14:05:00Z">
              <w:r w:rsidRPr="00675DAA">
                <w:t>Examples</w:t>
              </w:r>
            </w:moveTo>
          </w:p>
        </w:tc>
        <w:tc>
          <w:tcPr>
            <w:tcW w:w="3330" w:type="dxa"/>
            <w:shd w:val="clear" w:color="auto" w:fill="808080"/>
          </w:tcPr>
          <w:p w14:paraId="3761609F" w14:textId="77777777" w:rsidR="00A32EB7" w:rsidRPr="00675DAA" w:rsidRDefault="00A32EB7" w:rsidP="0080029F">
            <w:pPr>
              <w:rPr>
                <w:moveTo w:id="3206" w:author="Peter Bomberg" w:date="2018-01-16T14:05:00Z"/>
              </w:rPr>
            </w:pPr>
            <w:moveTo w:id="3207" w:author="Peter Bomberg" w:date="2018-01-16T14:05:00Z">
              <w:r w:rsidRPr="00675DAA">
                <w:t>Description</w:t>
              </w:r>
            </w:moveTo>
          </w:p>
          <w:p w14:paraId="2DC497CB" w14:textId="77777777" w:rsidR="00A32EB7" w:rsidRPr="00675DAA" w:rsidRDefault="00A32EB7" w:rsidP="0080029F">
            <w:pPr>
              <w:rPr>
                <w:moveTo w:id="3208" w:author="Peter Bomberg" w:date="2018-01-16T14:05:00Z"/>
              </w:rPr>
            </w:pPr>
            <w:moveTo w:id="3209" w:author="Peter Bomberg" w:date="2018-01-16T14:05:00Z">
              <w:r w:rsidRPr="00675DAA">
                <w:t>Instructions</w:t>
              </w:r>
            </w:moveTo>
          </w:p>
        </w:tc>
      </w:tr>
      <w:moveToRangeEnd w:id="3195"/>
      <w:tr w:rsidR="00EE26B4" w:rsidRPr="00675DAA" w14:paraId="4942184F" w14:textId="77777777" w:rsidTr="00E23921">
        <w:trPr>
          <w:cantSplit/>
          <w:del w:id="3210" w:author="Peter Bomberg" w:date="2018-01-16T14:05:00Z"/>
        </w:trPr>
        <w:tc>
          <w:tcPr>
            <w:tcW w:w="2358" w:type="dxa"/>
            <w:shd w:val="clear" w:color="auto" w:fill="808080"/>
          </w:tcPr>
          <w:p w14:paraId="7E93F051" w14:textId="77777777" w:rsidR="00EE26B4" w:rsidRPr="00675DAA" w:rsidRDefault="00EE26B4" w:rsidP="00E23921">
            <w:pPr>
              <w:rPr>
                <w:del w:id="3211" w:author="Peter Bomberg" w:date="2018-01-16T14:05:00Z"/>
              </w:rPr>
            </w:pPr>
            <w:del w:id="3212" w:author="Peter Bomberg" w:date="2018-01-16T14:05:00Z">
              <w:r w:rsidRPr="00675DAA">
                <w:delText>Conformance</w:delText>
              </w:r>
            </w:del>
          </w:p>
        </w:tc>
        <w:tc>
          <w:tcPr>
            <w:tcW w:w="7200" w:type="dxa"/>
            <w:gridSpan w:val="4"/>
          </w:tcPr>
          <w:p w14:paraId="0C775B0D" w14:textId="77777777" w:rsidR="00EE26B4" w:rsidRDefault="00EE26B4" w:rsidP="008B43ED">
            <w:pPr>
              <w:pStyle w:val="ListParagraph"/>
              <w:numPr>
                <w:ilvl w:val="0"/>
                <w:numId w:val="142"/>
              </w:numPr>
              <w:rPr>
                <w:del w:id="3213" w:author="Peter Bomberg" w:date="2018-01-16T14:05:00Z"/>
              </w:rPr>
            </w:pPr>
            <w:del w:id="3214" w:author="Peter Bomberg" w:date="2018-01-16T14:05:00Z">
              <w:r>
                <w:delText>There is an author element</w:delText>
              </w:r>
            </w:del>
          </w:p>
          <w:p w14:paraId="59ECAC81" w14:textId="77777777" w:rsidR="00EE26B4" w:rsidRDefault="00EE26B4" w:rsidP="00E23921">
            <w:pPr>
              <w:pStyle w:val="ListParagraph"/>
              <w:ind w:left="360"/>
              <w:rPr>
                <w:del w:id="3215" w:author="Peter Bomberg" w:date="2018-01-16T14:05:00Z"/>
              </w:rPr>
            </w:pPr>
          </w:p>
          <w:p w14:paraId="67A2C633" w14:textId="77777777" w:rsidR="00EE26B4" w:rsidRDefault="00EE26B4" w:rsidP="008B43ED">
            <w:pPr>
              <w:pStyle w:val="ListParagraph"/>
              <w:numPr>
                <w:ilvl w:val="0"/>
                <w:numId w:val="142"/>
              </w:numPr>
              <w:rPr>
                <w:del w:id="3216" w:author="Peter Bomberg" w:date="2018-01-16T14:05:00Z"/>
              </w:rPr>
            </w:pPr>
            <w:del w:id="3217" w:author="Peter Bomberg" w:date="2018-01-16T14:05:00Z">
              <w:r>
                <w:delText>There is a</w:delText>
              </w:r>
              <w:r w:rsidR="00A650B6">
                <w:delText xml:space="preserve"> </w:delText>
              </w:r>
              <w:r w:rsidRPr="00EE26B4">
                <w:delText>territorialAuthority</w:delText>
              </w:r>
              <w:r>
                <w:delText xml:space="preserve"> element</w:delText>
              </w:r>
            </w:del>
          </w:p>
          <w:p w14:paraId="6A9A7D99" w14:textId="77777777" w:rsidR="00EE26B4" w:rsidRDefault="00EE26B4" w:rsidP="00E23921">
            <w:pPr>
              <w:pStyle w:val="ListParagraph"/>
              <w:ind w:left="360"/>
              <w:rPr>
                <w:del w:id="3218" w:author="Peter Bomberg" w:date="2018-01-16T14:05:00Z"/>
              </w:rPr>
            </w:pPr>
          </w:p>
          <w:p w14:paraId="43D14613" w14:textId="77777777" w:rsidR="00EE26B4" w:rsidRDefault="00EE26B4" w:rsidP="008B43ED">
            <w:pPr>
              <w:pStyle w:val="ListParagraph"/>
              <w:numPr>
                <w:ilvl w:val="0"/>
                <w:numId w:val="142"/>
              </w:numPr>
              <w:rPr>
                <w:del w:id="3219" w:author="Peter Bomberg" w:date="2018-01-16T14:05:00Z"/>
              </w:rPr>
            </w:pPr>
            <w:del w:id="3220" w:author="Peter Bomberg" w:date="2018-01-16T14:05:00Z">
              <w:r>
                <w:delText>There is a</w:delText>
              </w:r>
              <w:r w:rsidR="00A650B6">
                <w:delText xml:space="preserve"> </w:delText>
              </w:r>
              <w:r w:rsidRPr="00EE26B4">
                <w:delText>territorialAuthority</w:delText>
              </w:r>
              <w:r>
                <w:delText>.</w:delText>
              </w:r>
              <w:r w:rsidRPr="00EE26B4">
                <w:delText>territory</w:delText>
              </w:r>
              <w:r>
                <w:delText xml:space="preserve"> element</w:delText>
              </w:r>
            </w:del>
          </w:p>
          <w:p w14:paraId="4E7A2B88" w14:textId="77777777" w:rsidR="00EE26B4" w:rsidRDefault="00EE26B4" w:rsidP="00EE26B4">
            <w:pPr>
              <w:pStyle w:val="ListParagraph"/>
              <w:ind w:left="360"/>
              <w:rPr>
                <w:del w:id="3221" w:author="Peter Bomberg" w:date="2018-01-16T14:05:00Z"/>
              </w:rPr>
            </w:pPr>
          </w:p>
          <w:p w14:paraId="3FE4D813" w14:textId="77777777" w:rsidR="00EE26B4" w:rsidRPr="00AF1C00" w:rsidRDefault="00EE26B4" w:rsidP="008B43ED">
            <w:pPr>
              <w:pStyle w:val="ListParagraph"/>
              <w:numPr>
                <w:ilvl w:val="0"/>
                <w:numId w:val="142"/>
              </w:numPr>
              <w:rPr>
                <w:del w:id="3222" w:author="Peter Bomberg" w:date="2018-01-16T14:05:00Z"/>
              </w:rPr>
            </w:pPr>
            <w:del w:id="3223" w:author="Peter Bomberg" w:date="2018-01-16T14:05:00Z">
              <w:r>
                <w:delText>There is an author.</w:delText>
              </w:r>
              <w:r w:rsidRPr="00EE26B4">
                <w:delText>territorialAuthority</w:delText>
              </w:r>
              <w:r>
                <w:delText>.</w:delText>
              </w:r>
              <w:r w:rsidRPr="00EE26B4">
                <w:delText>territory</w:delText>
              </w:r>
              <w:r>
                <w:delText xml:space="preserve">.code element that contains a code and a </w:delText>
              </w:r>
              <w:r w:rsidRPr="00EE26B4">
                <w:delText>codeSystem</w:delText>
              </w:r>
              <w:r>
                <w:delText xml:space="preserve"> attribute. The </w:delText>
              </w:r>
              <w:r w:rsidRPr="00EE26B4">
                <w:delText>codeSystem v</w:delText>
              </w:r>
              <w:r>
                <w:delText xml:space="preserve">alue shall be </w:delText>
              </w:r>
              <w:r w:rsidR="005363B1">
                <w:delText>2.16.840.1.113883.2.20.6.17</w:delText>
              </w:r>
              <w:r w:rsidRPr="00EE26B4">
                <w:delText xml:space="preserve"> and the </w:delText>
              </w:r>
              <w:r>
                <w:delText xml:space="preserve">code </w:delText>
              </w:r>
              <w:r w:rsidRPr="00675DAA">
                <w:delText>shall display the</w:delText>
              </w:r>
              <w:r>
                <w:delText xml:space="preserve"> appropriate label.</w:delText>
              </w:r>
            </w:del>
          </w:p>
        </w:tc>
      </w:tr>
    </w:tbl>
    <w:p w14:paraId="07AB6C83" w14:textId="77777777" w:rsidR="00BA22EC" w:rsidRDefault="00BA22EC" w:rsidP="0080029F">
      <w:pPr>
        <w:rPr>
          <w:moveFrom w:id="3224" w:author="Peter Bomberg" w:date="2018-01-16T14:05:00Z"/>
          <w:highlight w:val="white"/>
          <w:lang w:val="en-US"/>
        </w:rPr>
      </w:pPr>
      <w:moveFromRangeStart w:id="3225" w:author="Peter Bomberg" w:date="2018-01-16T14:05:00Z" w:name="move50387491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471D7" w:rsidRPr="00675DAA" w14:paraId="00E53DBE" w14:textId="77777777" w:rsidTr="00E23921">
        <w:trPr>
          <w:cantSplit/>
          <w:trHeight w:val="580"/>
          <w:tblHeader/>
        </w:trPr>
        <w:tc>
          <w:tcPr>
            <w:tcW w:w="2358" w:type="dxa"/>
            <w:shd w:val="clear" w:color="auto" w:fill="808080"/>
          </w:tcPr>
          <w:p w14:paraId="566EA0F3" w14:textId="77777777" w:rsidR="008471D7" w:rsidRPr="000445D1" w:rsidRDefault="008471D7" w:rsidP="00E23921">
            <w:pPr>
              <w:rPr>
                <w:moveFrom w:id="3226" w:author="Peter Bomberg" w:date="2018-01-16T14:05:00Z"/>
              </w:rPr>
            </w:pPr>
            <w:moveFrom w:id="3227" w:author="Peter Bomberg" w:date="2018-01-16T14:05:00Z">
              <w:r w:rsidRPr="00675DAA">
                <w:t>Element</w:t>
              </w:r>
            </w:moveFrom>
          </w:p>
        </w:tc>
        <w:tc>
          <w:tcPr>
            <w:tcW w:w="1260" w:type="dxa"/>
            <w:shd w:val="clear" w:color="auto" w:fill="808080"/>
          </w:tcPr>
          <w:p w14:paraId="6D216F6E" w14:textId="77777777" w:rsidR="008471D7" w:rsidRPr="00675DAA" w:rsidRDefault="008471D7" w:rsidP="00E23921">
            <w:pPr>
              <w:rPr>
                <w:moveFrom w:id="3228" w:author="Peter Bomberg" w:date="2018-01-16T14:05:00Z"/>
              </w:rPr>
            </w:pPr>
            <w:moveFrom w:id="3229" w:author="Peter Bomberg" w:date="2018-01-16T14:05:00Z">
              <w:r w:rsidRPr="00675DAA">
                <w:t>Attribute</w:t>
              </w:r>
            </w:moveFrom>
          </w:p>
        </w:tc>
        <w:tc>
          <w:tcPr>
            <w:tcW w:w="1260" w:type="dxa"/>
            <w:shd w:val="clear" w:color="auto" w:fill="808080"/>
          </w:tcPr>
          <w:p w14:paraId="36BCB10B" w14:textId="77777777" w:rsidR="008471D7" w:rsidRPr="000445D1" w:rsidRDefault="008471D7" w:rsidP="00E23921">
            <w:pPr>
              <w:rPr>
                <w:moveFrom w:id="3230" w:author="Peter Bomberg" w:date="2018-01-16T14:05:00Z"/>
              </w:rPr>
            </w:pPr>
            <w:moveFrom w:id="3231" w:author="Peter Bomberg" w:date="2018-01-16T14:05:00Z">
              <w:r w:rsidRPr="00675DAA">
                <w:t>Cardinality</w:t>
              </w:r>
            </w:moveFrom>
          </w:p>
        </w:tc>
        <w:tc>
          <w:tcPr>
            <w:tcW w:w="1350" w:type="dxa"/>
            <w:shd w:val="clear" w:color="auto" w:fill="808080"/>
          </w:tcPr>
          <w:p w14:paraId="7FE0C3FD" w14:textId="77777777" w:rsidR="008471D7" w:rsidRPr="00675DAA" w:rsidRDefault="008471D7" w:rsidP="00E23921">
            <w:pPr>
              <w:rPr>
                <w:moveFrom w:id="3232" w:author="Peter Bomberg" w:date="2018-01-16T14:05:00Z"/>
              </w:rPr>
            </w:pPr>
            <w:moveFrom w:id="3233" w:author="Peter Bomberg" w:date="2018-01-16T14:05:00Z">
              <w:r w:rsidRPr="00675DAA">
                <w:t>Value(s) Allowed</w:t>
              </w:r>
            </w:moveFrom>
          </w:p>
          <w:p w14:paraId="6CCBCEAC" w14:textId="77777777" w:rsidR="008471D7" w:rsidRPr="00675DAA" w:rsidRDefault="008471D7" w:rsidP="00E23921">
            <w:pPr>
              <w:rPr>
                <w:moveFrom w:id="3234" w:author="Peter Bomberg" w:date="2018-01-16T14:05:00Z"/>
              </w:rPr>
            </w:pPr>
            <w:moveFrom w:id="3235" w:author="Peter Bomberg" w:date="2018-01-16T14:05:00Z">
              <w:r w:rsidRPr="00675DAA">
                <w:t>Examples</w:t>
              </w:r>
            </w:moveFrom>
          </w:p>
        </w:tc>
        <w:tc>
          <w:tcPr>
            <w:tcW w:w="3330" w:type="dxa"/>
            <w:shd w:val="clear" w:color="auto" w:fill="808080"/>
          </w:tcPr>
          <w:p w14:paraId="61C48FCC" w14:textId="77777777" w:rsidR="008471D7" w:rsidRPr="00675DAA" w:rsidRDefault="008471D7" w:rsidP="00E23921">
            <w:pPr>
              <w:rPr>
                <w:moveFrom w:id="3236" w:author="Peter Bomberg" w:date="2018-01-16T14:05:00Z"/>
              </w:rPr>
            </w:pPr>
            <w:moveFrom w:id="3237" w:author="Peter Bomberg" w:date="2018-01-16T14:05:00Z">
              <w:r w:rsidRPr="00675DAA">
                <w:t>Description</w:t>
              </w:r>
            </w:moveFrom>
          </w:p>
          <w:p w14:paraId="4CCD73EE" w14:textId="77777777" w:rsidR="008471D7" w:rsidRPr="00675DAA" w:rsidRDefault="008471D7" w:rsidP="00E23921">
            <w:pPr>
              <w:rPr>
                <w:moveFrom w:id="3238" w:author="Peter Bomberg" w:date="2018-01-16T14:05:00Z"/>
              </w:rPr>
            </w:pPr>
            <w:moveFrom w:id="3239" w:author="Peter Bomberg" w:date="2018-01-16T14:05:00Z">
              <w:r w:rsidRPr="00675DAA">
                <w:t>Instructions</w:t>
              </w:r>
            </w:moveFrom>
          </w:p>
        </w:tc>
      </w:tr>
      <w:moveFromRangeEnd w:id="3225"/>
      <w:tr w:rsidR="00A32EB7" w:rsidRPr="00675DAA" w14:paraId="085C987A" w14:textId="77777777" w:rsidTr="00122FE2">
        <w:trPr>
          <w:cantSplit/>
        </w:trPr>
        <w:tc>
          <w:tcPr>
            <w:tcW w:w="2358" w:type="dxa"/>
          </w:tcPr>
          <w:p w14:paraId="1F00ADEC" w14:textId="77777777" w:rsidR="00A32EB7" w:rsidRPr="00675DAA" w:rsidRDefault="00A32EB7" w:rsidP="0080029F">
            <w:r w:rsidRPr="00D14E7C">
              <w:rPr>
                <w:highlight w:val="white"/>
              </w:rPr>
              <w:t>confidentialityCode</w:t>
            </w:r>
          </w:p>
        </w:tc>
        <w:tc>
          <w:tcPr>
            <w:tcW w:w="1260" w:type="dxa"/>
            <w:shd w:val="clear" w:color="auto" w:fill="D9D9D9"/>
          </w:tcPr>
          <w:p w14:paraId="781CEB2E" w14:textId="77777777" w:rsidR="00A32EB7" w:rsidRPr="00675DAA" w:rsidRDefault="00A32EB7" w:rsidP="0080029F">
            <w:r w:rsidRPr="00675DAA">
              <w:t>N/A</w:t>
            </w:r>
          </w:p>
        </w:tc>
        <w:tc>
          <w:tcPr>
            <w:tcW w:w="1260" w:type="dxa"/>
            <w:shd w:val="clear" w:color="auto" w:fill="D9D9D9"/>
          </w:tcPr>
          <w:p w14:paraId="0877499D" w14:textId="77777777" w:rsidR="00A32EB7" w:rsidRPr="00675DAA" w:rsidRDefault="00A32EB7" w:rsidP="0080029F">
            <w:r w:rsidRPr="00675DAA">
              <w:t>1:1</w:t>
            </w:r>
          </w:p>
        </w:tc>
        <w:tc>
          <w:tcPr>
            <w:tcW w:w="1350" w:type="dxa"/>
            <w:shd w:val="clear" w:color="auto" w:fill="D9D9D9"/>
          </w:tcPr>
          <w:p w14:paraId="634FAFED" w14:textId="77777777" w:rsidR="00A32EB7" w:rsidRPr="00675DAA" w:rsidRDefault="00A32EB7" w:rsidP="0080029F"/>
        </w:tc>
        <w:tc>
          <w:tcPr>
            <w:tcW w:w="3330" w:type="dxa"/>
            <w:shd w:val="clear" w:color="auto" w:fill="D9D9D9"/>
          </w:tcPr>
          <w:p w14:paraId="031CF12A" w14:textId="77777777" w:rsidR="00A32EB7" w:rsidRPr="00675DAA" w:rsidRDefault="00A32EB7" w:rsidP="0080029F"/>
        </w:tc>
      </w:tr>
      <w:tr w:rsidR="00A32EB7" w:rsidRPr="00675DAA" w14:paraId="4D58655A" w14:textId="77777777" w:rsidTr="00122FE2">
        <w:trPr>
          <w:cantSplit/>
          <w:del w:id="3240" w:author="Peter Bomberg" w:date="2018-01-16T14:05:00Z"/>
        </w:trPr>
        <w:tc>
          <w:tcPr>
            <w:tcW w:w="2358" w:type="dxa"/>
            <w:shd w:val="clear" w:color="auto" w:fill="808080"/>
          </w:tcPr>
          <w:p w14:paraId="757E520D" w14:textId="77777777" w:rsidR="00A32EB7" w:rsidRPr="00675DAA" w:rsidRDefault="00A32EB7" w:rsidP="0080029F">
            <w:pPr>
              <w:rPr>
                <w:del w:id="3241" w:author="Peter Bomberg" w:date="2018-01-16T14:05:00Z"/>
              </w:rPr>
            </w:pPr>
            <w:del w:id="3242" w:author="Peter Bomberg" w:date="2018-01-16T14:05:00Z">
              <w:r w:rsidRPr="00675DAA">
                <w:lastRenderedPageBreak/>
                <w:delText>Conformance</w:delText>
              </w:r>
            </w:del>
          </w:p>
        </w:tc>
        <w:tc>
          <w:tcPr>
            <w:tcW w:w="7200" w:type="dxa"/>
            <w:gridSpan w:val="4"/>
          </w:tcPr>
          <w:p w14:paraId="0A1EA720" w14:textId="77777777" w:rsidR="00E8677C" w:rsidRDefault="00E8677C" w:rsidP="008B43ED">
            <w:pPr>
              <w:pStyle w:val="ListParagraph"/>
              <w:numPr>
                <w:ilvl w:val="0"/>
                <w:numId w:val="143"/>
              </w:numPr>
              <w:rPr>
                <w:del w:id="3243" w:author="Peter Bomberg" w:date="2018-01-16T14:05:00Z"/>
              </w:rPr>
            </w:pPr>
            <w:del w:id="3244" w:author="Peter Bomberg" w:date="2018-01-16T14:05:00Z">
              <w:r>
                <w:delText xml:space="preserve">There is an </w:delText>
              </w:r>
              <w:r w:rsidRPr="00D14E7C">
                <w:rPr>
                  <w:highlight w:val="white"/>
                </w:rPr>
                <w:delText>confidentialityCode</w:delText>
              </w:r>
              <w:r>
                <w:delText xml:space="preserve"> element</w:delText>
              </w:r>
            </w:del>
          </w:p>
          <w:p w14:paraId="54FE32F1" w14:textId="77777777" w:rsidR="00E8677C" w:rsidRPr="00FD3CB1" w:rsidRDefault="00E8677C" w:rsidP="008B43ED">
            <w:pPr>
              <w:pStyle w:val="ListParagraph"/>
              <w:numPr>
                <w:ilvl w:val="0"/>
                <w:numId w:val="433"/>
              </w:numPr>
              <w:rPr>
                <w:del w:id="3245" w:author="Peter Bomberg" w:date="2018-01-16T14:05:00Z"/>
                <w:highlight w:val="white"/>
              </w:rPr>
            </w:pPr>
            <w:del w:id="3246"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D3CB1">
                <w:rPr>
                  <w:highlight w:val="white"/>
                </w:rPr>
                <w:delText>element has not been defined.</w:delText>
              </w:r>
            </w:del>
          </w:p>
          <w:p w14:paraId="36F529DC" w14:textId="77777777" w:rsidR="00E8677C" w:rsidRPr="00FD3CB1" w:rsidRDefault="00E8677C" w:rsidP="008B43ED">
            <w:pPr>
              <w:pStyle w:val="ListParagraph"/>
              <w:numPr>
                <w:ilvl w:val="0"/>
                <w:numId w:val="433"/>
              </w:numPr>
              <w:rPr>
                <w:del w:id="3247" w:author="Peter Bomberg" w:date="2018-01-16T14:05:00Z"/>
                <w:highlight w:val="white"/>
              </w:rPr>
            </w:pPr>
            <w:del w:id="3248" w:author="Peter Bomberg" w:date="2018-01-16T14:05:00Z">
              <w:r>
                <w:rPr>
                  <w:highlight w:val="white"/>
                </w:rPr>
                <w:delText xml:space="preserve">SPL Rule 4 </w:delText>
              </w:r>
              <w:r w:rsidRPr="00D00628">
                <w:rPr>
                  <w:highlight w:val="white"/>
                </w:rPr>
                <w:delText xml:space="preserve">identifies that more than one </w:delText>
              </w:r>
              <w:r w:rsidRPr="00FD3CB1">
                <w:rPr>
                  <w:highlight w:val="white"/>
                </w:rPr>
                <w:delText>element is defined.</w:delText>
              </w:r>
            </w:del>
          </w:p>
          <w:p w14:paraId="76539C62" w14:textId="77777777" w:rsidR="00E8677C" w:rsidRDefault="00E8677C" w:rsidP="00E8677C">
            <w:pPr>
              <w:rPr>
                <w:del w:id="3249" w:author="Peter Bomberg" w:date="2018-01-16T14:05:00Z"/>
              </w:rPr>
            </w:pPr>
          </w:p>
          <w:p w14:paraId="00A3560A" w14:textId="77777777" w:rsidR="00E8677C" w:rsidRPr="0050178E" w:rsidRDefault="00E8677C" w:rsidP="008B43ED">
            <w:pPr>
              <w:pStyle w:val="ListParagraph"/>
              <w:numPr>
                <w:ilvl w:val="0"/>
                <w:numId w:val="143"/>
              </w:numPr>
              <w:rPr>
                <w:del w:id="3250" w:author="Peter Bomberg" w:date="2018-01-16T14:05:00Z"/>
              </w:rPr>
            </w:pPr>
            <w:del w:id="3251" w:author="Peter Bomberg" w:date="2018-01-16T14:05:00Z">
              <w:r w:rsidRPr="00C80C46">
                <w:delText>There is a code</w:delText>
              </w:r>
              <w:r>
                <w:delText>, codeSystem</w:delText>
              </w:r>
              <w:r w:rsidRPr="00C80C46">
                <w:delText xml:space="preserve"> and </w:delText>
              </w:r>
              <w:r w:rsidRPr="00675DAA">
                <w:delText>displayName</w:delText>
              </w:r>
              <w:r>
                <w:delText xml:space="preserve"> attribute derived from OID </w:delText>
              </w:r>
              <w:r w:rsidRPr="00D4569C">
                <w:delText>2.16.840.1.113883.2.20.6.21</w:delText>
              </w:r>
              <w:r w:rsidR="00C602DB">
                <w:delText xml:space="preserve"> </w:delText>
              </w:r>
              <w:r>
                <w:delText xml:space="preserve">where the </w:delText>
              </w:r>
              <w:r w:rsidRPr="00675DAA">
                <w:delText>displayName</w:delText>
              </w:r>
              <w:r>
                <w:delText xml:space="preserve"> </w:delText>
              </w:r>
              <w:r w:rsidRPr="00675DAA">
                <w:delText>shall display the</w:delText>
              </w:r>
              <w:r>
                <w:delText xml:space="preserve"> appropriate label.</w:delText>
              </w:r>
            </w:del>
          </w:p>
          <w:p w14:paraId="1528699E" w14:textId="77777777" w:rsidR="00E8677C" w:rsidRDefault="00E8677C" w:rsidP="008B43ED">
            <w:pPr>
              <w:pStyle w:val="ListParagraph"/>
              <w:numPr>
                <w:ilvl w:val="0"/>
                <w:numId w:val="434"/>
              </w:numPr>
              <w:rPr>
                <w:del w:id="3252" w:author="Peter Bomberg" w:date="2018-01-16T14:05:00Z"/>
                <w:highlight w:val="white"/>
              </w:rPr>
            </w:pPr>
            <w:del w:id="3253" w:author="Peter Bomberg" w:date="2018-01-16T14:05:00Z">
              <w:r>
                <w:rPr>
                  <w:highlight w:val="white"/>
                </w:rPr>
                <w:delText xml:space="preserve">SPL Rule 5 </w:delText>
              </w:r>
              <w:r w:rsidRPr="00334410">
                <w:rPr>
                  <w:highlight w:val="white"/>
                </w:rPr>
                <w:delText xml:space="preserve">identifies that </w:delText>
              </w:r>
              <w:r>
                <w:rPr>
                  <w:highlight w:val="white"/>
                </w:rPr>
                <w:delText xml:space="preserve">one or more of the </w:delText>
              </w:r>
              <w:r w:rsidRPr="00D00628">
                <w:rPr>
                  <w:highlight w:val="white"/>
                </w:rPr>
                <w:delText>attribute</w:delText>
              </w:r>
              <w:r>
                <w:rPr>
                  <w:highlight w:val="white"/>
                </w:rPr>
                <w:delText>s</w:delText>
              </w:r>
              <w:r w:rsidRPr="00D00628">
                <w:rPr>
                  <w:highlight w:val="white"/>
                </w:rPr>
                <w:delText xml:space="preserve"> ha</w:delText>
              </w:r>
              <w:r>
                <w:rPr>
                  <w:highlight w:val="white"/>
                </w:rPr>
                <w:delText>ve</w:delText>
              </w:r>
              <w:r w:rsidRPr="00D00628">
                <w:rPr>
                  <w:highlight w:val="white"/>
                </w:rPr>
                <w:delText xml:space="preserve"> </w:delText>
              </w:r>
              <w:r>
                <w:rPr>
                  <w:highlight w:val="white"/>
                </w:rPr>
                <w:delText xml:space="preserve">not </w:delText>
              </w:r>
              <w:r w:rsidRPr="00D00628">
                <w:rPr>
                  <w:highlight w:val="white"/>
                </w:rPr>
                <w:delText>been defined</w:delText>
              </w:r>
              <w:r>
                <w:rPr>
                  <w:highlight w:val="white"/>
                </w:rPr>
                <w:delText xml:space="preserve">. </w:delText>
              </w:r>
            </w:del>
          </w:p>
          <w:p w14:paraId="4A689DC7" w14:textId="77777777" w:rsidR="00E8677C" w:rsidRDefault="00E8677C" w:rsidP="008B43ED">
            <w:pPr>
              <w:pStyle w:val="ListParagraph"/>
              <w:numPr>
                <w:ilvl w:val="0"/>
                <w:numId w:val="434"/>
              </w:numPr>
              <w:rPr>
                <w:del w:id="3254" w:author="Peter Bomberg" w:date="2018-01-16T14:05:00Z"/>
                <w:highlight w:val="white"/>
              </w:rPr>
            </w:pPr>
            <w:del w:id="3255"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 or is not contextually correct.</w:delText>
              </w:r>
            </w:del>
          </w:p>
          <w:p w14:paraId="2A79B64C" w14:textId="77777777" w:rsidR="00E8677C" w:rsidRDefault="00E8677C" w:rsidP="008B43ED">
            <w:pPr>
              <w:pStyle w:val="ListParagraph"/>
              <w:numPr>
                <w:ilvl w:val="0"/>
                <w:numId w:val="434"/>
              </w:numPr>
              <w:rPr>
                <w:del w:id="3256" w:author="Peter Bomberg" w:date="2018-01-16T14:05:00Z"/>
              </w:rPr>
            </w:pPr>
            <w:del w:id="3257" w:author="Peter Bomberg" w:date="2018-01-16T14:05:00Z">
              <w:r w:rsidRPr="002C49C1">
                <w:rPr>
                  <w:highlight w:val="white"/>
                </w:rPr>
                <w:delText>SPL Rule 2 identifies that the OID value is incorrect.</w:delText>
              </w:r>
            </w:del>
          </w:p>
          <w:p w14:paraId="1A53390F" w14:textId="77777777" w:rsidR="00E8677C" w:rsidRDefault="00E8677C" w:rsidP="008B43ED">
            <w:pPr>
              <w:pStyle w:val="ListParagraph"/>
              <w:numPr>
                <w:ilvl w:val="0"/>
                <w:numId w:val="434"/>
              </w:numPr>
              <w:rPr>
                <w:del w:id="3258" w:author="Peter Bomberg" w:date="2018-01-16T14:05:00Z"/>
              </w:rPr>
            </w:pPr>
            <w:del w:id="3259" w:author="Peter Bomberg" w:date="2018-01-16T14:05:00Z">
              <w:r>
                <w:delText xml:space="preserve">SPL Rule 7 </w:delText>
              </w:r>
              <w:r w:rsidRPr="00AF4E8C">
                <w:delText xml:space="preserve">identifies that </w:delText>
              </w:r>
              <w:r>
                <w:delText>label does not match the CV.</w:delText>
              </w:r>
            </w:del>
          </w:p>
          <w:p w14:paraId="05C0B7D0" w14:textId="77777777" w:rsidR="00E8677C" w:rsidRPr="00675DAA" w:rsidRDefault="00E8677C" w:rsidP="008B43ED">
            <w:pPr>
              <w:pStyle w:val="ListParagraph"/>
              <w:numPr>
                <w:ilvl w:val="0"/>
                <w:numId w:val="434"/>
              </w:numPr>
              <w:rPr>
                <w:del w:id="3260" w:author="Peter Bomberg" w:date="2018-01-16T14:05:00Z"/>
              </w:rPr>
            </w:pPr>
            <w:del w:id="3261" w:author="Peter Bomberg" w:date="2018-01-16T14:05:00Z">
              <w:r w:rsidRPr="00CA017E">
                <w:rPr>
                  <w:highlight w:val="white"/>
                </w:rPr>
                <w:delText>The code SPL Rule 10 identifies that the attribute value is incorrect.</w:delText>
              </w:r>
            </w:del>
          </w:p>
        </w:tc>
      </w:tr>
      <w:tr w:rsidR="00A32EB7" w:rsidRPr="00675DAA" w14:paraId="1EF7AF3D" w14:textId="77777777" w:rsidTr="00122FE2">
        <w:trPr>
          <w:cantSplit/>
          <w:ins w:id="3262" w:author="Peter Bomberg" w:date="2018-01-16T14:05:00Z"/>
        </w:trPr>
        <w:tc>
          <w:tcPr>
            <w:tcW w:w="2358" w:type="dxa"/>
            <w:shd w:val="clear" w:color="auto" w:fill="808080"/>
          </w:tcPr>
          <w:p w14:paraId="635226FC" w14:textId="77777777" w:rsidR="00A32EB7" w:rsidRPr="00675DAA" w:rsidRDefault="00A32EB7" w:rsidP="0080029F">
            <w:pPr>
              <w:rPr>
                <w:ins w:id="3263" w:author="Peter Bomberg" w:date="2018-01-16T14:05:00Z"/>
              </w:rPr>
            </w:pPr>
            <w:ins w:id="3264" w:author="Peter Bomberg" w:date="2018-01-16T14:05:00Z">
              <w:r w:rsidRPr="00675DAA">
                <w:t>Conformance</w:t>
              </w:r>
            </w:ins>
          </w:p>
        </w:tc>
        <w:tc>
          <w:tcPr>
            <w:tcW w:w="7200" w:type="dxa"/>
            <w:gridSpan w:val="4"/>
          </w:tcPr>
          <w:p w14:paraId="73AA9525" w14:textId="5AF54D8F" w:rsidR="00E8677C" w:rsidRPr="0050178E" w:rsidRDefault="00E8677C" w:rsidP="008B43ED">
            <w:pPr>
              <w:pStyle w:val="ListParagraph"/>
              <w:numPr>
                <w:ilvl w:val="0"/>
                <w:numId w:val="143"/>
              </w:numPr>
              <w:rPr>
                <w:ins w:id="3265" w:author="Peter Bomberg" w:date="2018-01-16T14:05:00Z"/>
              </w:rPr>
            </w:pPr>
            <w:ins w:id="3266" w:author="Peter Bomberg" w:date="2018-01-16T14:05:00Z">
              <w:r w:rsidRPr="00C80C46">
                <w:t>There is a code</w:t>
              </w:r>
              <w:r>
                <w:t>, codeSystem</w:t>
              </w:r>
              <w:r w:rsidRPr="00C80C46">
                <w:t xml:space="preserve"> and </w:t>
              </w:r>
              <w:r w:rsidRPr="00675DAA">
                <w:t>displayName</w:t>
              </w:r>
              <w:r>
                <w:t xml:space="preserve"> attribute derived from OID </w:t>
              </w:r>
              <w:r w:rsidRPr="00D4569C">
                <w:t>2.16.840.1.113883.2.20.6.21</w:t>
              </w:r>
              <w:r w:rsidR="00C602DB">
                <w:t xml:space="preserve"> </w:t>
              </w:r>
              <w:r>
                <w:t xml:space="preserve">where the </w:t>
              </w:r>
              <w:r w:rsidRPr="00675DAA">
                <w:t>displayName</w:t>
              </w:r>
              <w:r>
                <w:t xml:space="preserve"> </w:t>
              </w:r>
              <w:r w:rsidRPr="00675DAA">
                <w:t>shall display the</w:t>
              </w:r>
              <w:r>
                <w:t xml:space="preserve"> appropriate label.</w:t>
              </w:r>
            </w:ins>
          </w:p>
          <w:p w14:paraId="3623E727" w14:textId="77777777" w:rsidR="004D765E" w:rsidRDefault="004D765E" w:rsidP="008B43ED">
            <w:pPr>
              <w:pStyle w:val="ListParagraph"/>
              <w:numPr>
                <w:ilvl w:val="0"/>
                <w:numId w:val="338"/>
              </w:numPr>
              <w:rPr>
                <w:ins w:id="3267" w:author="Peter Bomberg" w:date="2018-01-16T14:05:00Z"/>
                <w:highlight w:val="white"/>
              </w:rPr>
            </w:pPr>
            <w:ins w:id="3268" w:author="Peter Bomberg" w:date="2018-01-16T14:05:00Z">
              <w:r w:rsidRPr="002C49C1">
                <w:rPr>
                  <w:highlight w:val="white"/>
                </w:rPr>
                <w:t>SPL Rule 2 identifies that the OID value is incorrect.</w:t>
              </w:r>
            </w:ins>
          </w:p>
          <w:p w14:paraId="1A67A3C1" w14:textId="77777777" w:rsidR="004D765E" w:rsidRDefault="004D765E" w:rsidP="008B43ED">
            <w:pPr>
              <w:pStyle w:val="ListParagraph"/>
              <w:numPr>
                <w:ilvl w:val="0"/>
                <w:numId w:val="338"/>
              </w:numPr>
              <w:rPr>
                <w:ins w:id="3269" w:author="Peter Bomberg" w:date="2018-01-16T14:05:00Z"/>
                <w:highlight w:val="white"/>
              </w:rPr>
            </w:pPr>
            <w:ins w:id="3270"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1501DBC3" w14:textId="77777777" w:rsidR="004D765E" w:rsidRDefault="004D765E" w:rsidP="008B43ED">
            <w:pPr>
              <w:pStyle w:val="ListParagraph"/>
              <w:numPr>
                <w:ilvl w:val="0"/>
                <w:numId w:val="338"/>
              </w:numPr>
              <w:rPr>
                <w:ins w:id="3271" w:author="Peter Bomberg" w:date="2018-01-16T14:05:00Z"/>
                <w:highlight w:val="white"/>
              </w:rPr>
            </w:pPr>
            <w:ins w:id="3272"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358879C" w14:textId="77777777" w:rsidR="004D765E" w:rsidRDefault="004D765E" w:rsidP="008B43ED">
            <w:pPr>
              <w:pStyle w:val="ListParagraph"/>
              <w:numPr>
                <w:ilvl w:val="0"/>
                <w:numId w:val="338"/>
              </w:numPr>
              <w:rPr>
                <w:ins w:id="3273" w:author="Peter Bomberg" w:date="2018-01-16T14:05:00Z"/>
                <w:highlight w:val="white"/>
              </w:rPr>
            </w:pPr>
            <w:ins w:id="3274"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247818DA" w14:textId="77777777" w:rsidR="004D765E" w:rsidRDefault="004D765E" w:rsidP="008B43ED">
            <w:pPr>
              <w:pStyle w:val="ListParagraph"/>
              <w:numPr>
                <w:ilvl w:val="0"/>
                <w:numId w:val="338"/>
              </w:numPr>
              <w:rPr>
                <w:ins w:id="3275" w:author="Peter Bomberg" w:date="2018-01-16T14:05:00Z"/>
                <w:highlight w:val="white"/>
              </w:rPr>
            </w:pPr>
            <w:ins w:id="3276" w:author="Peter Bomberg" w:date="2018-01-16T14:05:00Z">
              <w:r w:rsidRPr="005225FB">
                <w:rPr>
                  <w:highlight w:val="white"/>
                </w:rPr>
                <w:t>SPL Rule 7 identifies that displayName does not match the CV value.</w:t>
              </w:r>
            </w:ins>
          </w:p>
          <w:p w14:paraId="069DD050" w14:textId="77777777" w:rsidR="00E8677C" w:rsidRDefault="004D765E" w:rsidP="008B43ED">
            <w:pPr>
              <w:pStyle w:val="ListParagraph"/>
              <w:numPr>
                <w:ilvl w:val="0"/>
                <w:numId w:val="338"/>
              </w:numPr>
              <w:rPr>
                <w:ins w:id="3277" w:author="Peter Bomberg" w:date="2018-01-16T14:05:00Z"/>
                <w:highlight w:val="white"/>
              </w:rPr>
            </w:pPr>
            <w:ins w:id="3278" w:author="Peter Bomberg" w:date="2018-01-16T14:05:00Z">
              <w:r w:rsidRPr="004D765E">
                <w:rPr>
                  <w:highlight w:val="white"/>
                </w:rPr>
                <w:t>SPL Rule 8 identifies that the code is not in the CV or is not contextually correct.</w:t>
              </w:r>
            </w:ins>
          </w:p>
          <w:p w14:paraId="1AE359C6" w14:textId="0A9E1230" w:rsidR="00A920F6" w:rsidRPr="004D765E" w:rsidRDefault="00A920F6" w:rsidP="008B43ED">
            <w:pPr>
              <w:pStyle w:val="ListParagraph"/>
              <w:numPr>
                <w:ilvl w:val="0"/>
                <w:numId w:val="338"/>
              </w:numPr>
              <w:rPr>
                <w:ins w:id="3279" w:author="Peter Bomberg" w:date="2018-01-16T14:05:00Z"/>
                <w:highlight w:val="white"/>
              </w:rPr>
            </w:pPr>
            <w:ins w:id="3280" w:author="Peter Bomberg" w:date="2018-01-16T14:05:00Z">
              <w:r w:rsidRPr="00337A08">
                <w:rPr>
                  <w:sz w:val="22"/>
                  <w:szCs w:val="22"/>
                  <w:highlight w:val="white"/>
                </w:rPr>
                <w:t>SPL Rule 15 identifies that there is a notification flag for the content.</w:t>
              </w:r>
            </w:ins>
          </w:p>
        </w:tc>
      </w:tr>
    </w:tbl>
    <w:p w14:paraId="1F0A7461" w14:textId="77777777" w:rsidR="002411EC" w:rsidRDefault="002411EC"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14:paraId="2315BB74" w14:textId="77777777" w:rsidTr="00122FE2">
        <w:trPr>
          <w:cantSplit/>
          <w:trHeight w:val="580"/>
          <w:tblHeader/>
        </w:trPr>
        <w:tc>
          <w:tcPr>
            <w:tcW w:w="2358" w:type="dxa"/>
            <w:shd w:val="clear" w:color="auto" w:fill="808080"/>
          </w:tcPr>
          <w:p w14:paraId="6F1F7012" w14:textId="77777777" w:rsidR="002411EC" w:rsidRPr="00F53457" w:rsidRDefault="002411EC" w:rsidP="0080029F">
            <w:r w:rsidRPr="00675DAA">
              <w:t>Element</w:t>
            </w:r>
          </w:p>
        </w:tc>
        <w:tc>
          <w:tcPr>
            <w:tcW w:w="1260" w:type="dxa"/>
            <w:shd w:val="clear" w:color="auto" w:fill="808080"/>
          </w:tcPr>
          <w:p w14:paraId="241B63A4" w14:textId="77777777" w:rsidR="002411EC" w:rsidRPr="00675DAA" w:rsidRDefault="002411EC" w:rsidP="0080029F">
            <w:r w:rsidRPr="00675DAA">
              <w:t>Attribute</w:t>
            </w:r>
          </w:p>
        </w:tc>
        <w:tc>
          <w:tcPr>
            <w:tcW w:w="1260" w:type="dxa"/>
            <w:shd w:val="clear" w:color="auto" w:fill="808080"/>
          </w:tcPr>
          <w:p w14:paraId="49CA6338" w14:textId="77777777" w:rsidR="002411EC" w:rsidRPr="00F53457" w:rsidRDefault="002411EC" w:rsidP="0080029F">
            <w:r w:rsidRPr="00675DAA">
              <w:t>Cardinality</w:t>
            </w:r>
          </w:p>
        </w:tc>
        <w:tc>
          <w:tcPr>
            <w:tcW w:w="1350" w:type="dxa"/>
            <w:shd w:val="clear" w:color="auto" w:fill="808080"/>
          </w:tcPr>
          <w:p w14:paraId="744D309C" w14:textId="77777777" w:rsidR="002411EC" w:rsidRPr="00675DAA" w:rsidRDefault="002411EC" w:rsidP="0080029F">
            <w:r w:rsidRPr="00675DAA">
              <w:t>Value(s) Allowed</w:t>
            </w:r>
          </w:p>
          <w:p w14:paraId="504EC5A2" w14:textId="77777777" w:rsidR="002411EC" w:rsidRPr="00675DAA" w:rsidRDefault="002411EC" w:rsidP="0080029F">
            <w:r w:rsidRPr="00675DAA">
              <w:t>Examples</w:t>
            </w:r>
          </w:p>
        </w:tc>
        <w:tc>
          <w:tcPr>
            <w:tcW w:w="3330" w:type="dxa"/>
            <w:shd w:val="clear" w:color="auto" w:fill="808080"/>
          </w:tcPr>
          <w:p w14:paraId="7900C684" w14:textId="77777777" w:rsidR="002411EC" w:rsidRPr="00675DAA" w:rsidRDefault="002411EC" w:rsidP="0080029F">
            <w:r w:rsidRPr="00675DAA">
              <w:t>Description</w:t>
            </w:r>
          </w:p>
          <w:p w14:paraId="2DCCC105" w14:textId="77777777" w:rsidR="002411EC" w:rsidRPr="00675DAA" w:rsidRDefault="002411EC" w:rsidP="0080029F">
            <w:r w:rsidRPr="00675DAA">
              <w:t>Instructions</w:t>
            </w:r>
          </w:p>
        </w:tc>
      </w:tr>
      <w:tr w:rsidR="002411EC" w:rsidRPr="00675DAA" w14:paraId="47D26889" w14:textId="77777777" w:rsidTr="00122FE2">
        <w:trPr>
          <w:cantSplit/>
        </w:trPr>
        <w:tc>
          <w:tcPr>
            <w:tcW w:w="2358" w:type="dxa"/>
          </w:tcPr>
          <w:p w14:paraId="13C5146E" w14:textId="77777777" w:rsidR="002411EC" w:rsidRPr="00675DAA" w:rsidRDefault="002411EC" w:rsidP="0080029F">
            <w:r w:rsidRPr="00603F85">
              <w:t>asEquivalentEntity</w:t>
            </w:r>
          </w:p>
        </w:tc>
        <w:tc>
          <w:tcPr>
            <w:tcW w:w="1260" w:type="dxa"/>
            <w:shd w:val="clear" w:color="auto" w:fill="D9D9D9"/>
          </w:tcPr>
          <w:p w14:paraId="0AAD77C9" w14:textId="77777777" w:rsidR="002411EC" w:rsidRPr="00675DAA" w:rsidRDefault="002411EC" w:rsidP="0080029F">
            <w:r w:rsidRPr="00675DAA">
              <w:t>N/A</w:t>
            </w:r>
          </w:p>
        </w:tc>
        <w:tc>
          <w:tcPr>
            <w:tcW w:w="1260" w:type="dxa"/>
            <w:shd w:val="clear" w:color="auto" w:fill="D9D9D9"/>
          </w:tcPr>
          <w:p w14:paraId="3BD919DC" w14:textId="77777777" w:rsidR="002411EC" w:rsidRPr="00675DAA" w:rsidRDefault="002411EC" w:rsidP="0080029F">
            <w:r w:rsidRPr="00675DAA">
              <w:t>1:1</w:t>
            </w:r>
          </w:p>
        </w:tc>
        <w:tc>
          <w:tcPr>
            <w:tcW w:w="1350" w:type="dxa"/>
            <w:shd w:val="clear" w:color="auto" w:fill="D9D9D9"/>
          </w:tcPr>
          <w:p w14:paraId="12C1DD79" w14:textId="77777777" w:rsidR="002411EC" w:rsidRPr="00675DAA" w:rsidRDefault="002411EC" w:rsidP="0080029F"/>
        </w:tc>
        <w:tc>
          <w:tcPr>
            <w:tcW w:w="3330" w:type="dxa"/>
            <w:shd w:val="clear" w:color="auto" w:fill="D9D9D9"/>
          </w:tcPr>
          <w:p w14:paraId="325A288D" w14:textId="77777777" w:rsidR="002411EC" w:rsidRPr="00675DAA" w:rsidRDefault="002411EC" w:rsidP="0080029F"/>
        </w:tc>
      </w:tr>
      <w:tr w:rsidR="00156204" w:rsidRPr="00675DAA" w14:paraId="61C96E55" w14:textId="77777777" w:rsidTr="00122FE2">
        <w:trPr>
          <w:cantSplit/>
        </w:trPr>
        <w:tc>
          <w:tcPr>
            <w:tcW w:w="2358" w:type="dxa"/>
          </w:tcPr>
          <w:p w14:paraId="6E013C43" w14:textId="77777777" w:rsidR="00156204" w:rsidRPr="00603F85" w:rsidRDefault="00156204" w:rsidP="0080029F"/>
        </w:tc>
        <w:tc>
          <w:tcPr>
            <w:tcW w:w="1260" w:type="dxa"/>
            <w:shd w:val="clear" w:color="auto" w:fill="D9D9D9"/>
          </w:tcPr>
          <w:p w14:paraId="4071D724" w14:textId="77777777" w:rsidR="00156204" w:rsidRPr="00675DAA" w:rsidRDefault="00156204" w:rsidP="0080029F">
            <w:r w:rsidRPr="00C80C46">
              <w:t>code</w:t>
            </w:r>
          </w:p>
        </w:tc>
        <w:tc>
          <w:tcPr>
            <w:tcW w:w="1260" w:type="dxa"/>
            <w:shd w:val="clear" w:color="auto" w:fill="D9D9D9"/>
          </w:tcPr>
          <w:p w14:paraId="6A576335" w14:textId="77777777" w:rsidR="00156204" w:rsidRPr="00675DAA" w:rsidRDefault="00156204" w:rsidP="0080029F"/>
        </w:tc>
        <w:tc>
          <w:tcPr>
            <w:tcW w:w="1350" w:type="dxa"/>
            <w:shd w:val="clear" w:color="auto" w:fill="D9D9D9"/>
          </w:tcPr>
          <w:p w14:paraId="3585CE02" w14:textId="77777777" w:rsidR="00156204" w:rsidRPr="00675DAA" w:rsidRDefault="00156204" w:rsidP="0080029F"/>
        </w:tc>
        <w:tc>
          <w:tcPr>
            <w:tcW w:w="3330" w:type="dxa"/>
            <w:shd w:val="clear" w:color="auto" w:fill="D9D9D9"/>
          </w:tcPr>
          <w:p w14:paraId="693CEFD3" w14:textId="77777777" w:rsidR="00156204" w:rsidRPr="00675DAA" w:rsidRDefault="00156204" w:rsidP="0080029F"/>
        </w:tc>
      </w:tr>
      <w:tr w:rsidR="00156204" w:rsidRPr="00675DAA" w14:paraId="76F8CF72" w14:textId="77777777" w:rsidTr="00122FE2">
        <w:trPr>
          <w:cantSplit/>
        </w:trPr>
        <w:tc>
          <w:tcPr>
            <w:tcW w:w="2358" w:type="dxa"/>
          </w:tcPr>
          <w:p w14:paraId="079A9650" w14:textId="77777777" w:rsidR="00156204" w:rsidRPr="00603F85" w:rsidRDefault="00156204" w:rsidP="0080029F"/>
        </w:tc>
        <w:tc>
          <w:tcPr>
            <w:tcW w:w="1260" w:type="dxa"/>
            <w:shd w:val="clear" w:color="auto" w:fill="D9D9D9"/>
          </w:tcPr>
          <w:p w14:paraId="50852FF6" w14:textId="77777777" w:rsidR="00156204" w:rsidRPr="00C80C46" w:rsidRDefault="00156204" w:rsidP="0080029F">
            <w:r>
              <w:t>codeSystem</w:t>
            </w:r>
          </w:p>
        </w:tc>
        <w:tc>
          <w:tcPr>
            <w:tcW w:w="1260" w:type="dxa"/>
            <w:shd w:val="clear" w:color="auto" w:fill="D9D9D9"/>
          </w:tcPr>
          <w:p w14:paraId="208DD35A" w14:textId="77777777" w:rsidR="00156204" w:rsidRPr="00675DAA" w:rsidRDefault="00156204" w:rsidP="0080029F"/>
        </w:tc>
        <w:tc>
          <w:tcPr>
            <w:tcW w:w="1350" w:type="dxa"/>
            <w:shd w:val="clear" w:color="auto" w:fill="D9D9D9"/>
          </w:tcPr>
          <w:p w14:paraId="7BF1D525" w14:textId="77777777" w:rsidR="00156204" w:rsidRPr="00675DAA" w:rsidRDefault="00156204" w:rsidP="0080029F"/>
        </w:tc>
        <w:tc>
          <w:tcPr>
            <w:tcW w:w="3330" w:type="dxa"/>
            <w:shd w:val="clear" w:color="auto" w:fill="D9D9D9"/>
          </w:tcPr>
          <w:p w14:paraId="078AE827" w14:textId="77777777" w:rsidR="00156204" w:rsidRPr="00675DAA" w:rsidRDefault="00156204" w:rsidP="0080029F"/>
        </w:tc>
      </w:tr>
      <w:tr w:rsidR="00156204" w:rsidRPr="00675DAA" w14:paraId="64135438" w14:textId="77777777" w:rsidTr="00122FE2">
        <w:trPr>
          <w:cantSplit/>
        </w:trPr>
        <w:tc>
          <w:tcPr>
            <w:tcW w:w="2358" w:type="dxa"/>
          </w:tcPr>
          <w:p w14:paraId="423B39DB" w14:textId="77777777" w:rsidR="00156204" w:rsidRPr="00603F85" w:rsidRDefault="00156204" w:rsidP="0080029F"/>
        </w:tc>
        <w:tc>
          <w:tcPr>
            <w:tcW w:w="1260" w:type="dxa"/>
            <w:shd w:val="clear" w:color="auto" w:fill="D9D9D9"/>
          </w:tcPr>
          <w:p w14:paraId="752760B2" w14:textId="77777777" w:rsidR="00156204" w:rsidRDefault="00156204" w:rsidP="0080029F">
            <w:r w:rsidRPr="00675DAA">
              <w:t>displayName</w:t>
            </w:r>
          </w:p>
        </w:tc>
        <w:tc>
          <w:tcPr>
            <w:tcW w:w="1260" w:type="dxa"/>
            <w:shd w:val="clear" w:color="auto" w:fill="D9D9D9"/>
          </w:tcPr>
          <w:p w14:paraId="02B57A37" w14:textId="77777777" w:rsidR="00156204" w:rsidRPr="00675DAA" w:rsidRDefault="00156204" w:rsidP="0080029F"/>
        </w:tc>
        <w:tc>
          <w:tcPr>
            <w:tcW w:w="1350" w:type="dxa"/>
            <w:shd w:val="clear" w:color="auto" w:fill="D9D9D9"/>
          </w:tcPr>
          <w:p w14:paraId="071E32AD" w14:textId="77777777" w:rsidR="00156204" w:rsidRPr="00675DAA" w:rsidRDefault="00156204" w:rsidP="0080029F"/>
        </w:tc>
        <w:tc>
          <w:tcPr>
            <w:tcW w:w="3330" w:type="dxa"/>
            <w:shd w:val="clear" w:color="auto" w:fill="D9D9D9"/>
          </w:tcPr>
          <w:p w14:paraId="2C8ACE26" w14:textId="77777777" w:rsidR="00156204" w:rsidRPr="00675DAA" w:rsidRDefault="00156204" w:rsidP="0080029F"/>
        </w:tc>
      </w:tr>
      <w:tr w:rsidR="002411EC" w:rsidRPr="00675DAA" w14:paraId="1520C29C" w14:textId="77777777" w:rsidTr="00122FE2">
        <w:trPr>
          <w:cantSplit/>
        </w:trPr>
        <w:tc>
          <w:tcPr>
            <w:tcW w:w="2358" w:type="dxa"/>
            <w:shd w:val="clear" w:color="auto" w:fill="808080"/>
          </w:tcPr>
          <w:p w14:paraId="5492E3CA" w14:textId="77777777" w:rsidR="002411EC" w:rsidRPr="00675DAA" w:rsidRDefault="002411EC" w:rsidP="0080029F">
            <w:r w:rsidRPr="00675DAA">
              <w:lastRenderedPageBreak/>
              <w:t>Conformance</w:t>
            </w:r>
          </w:p>
        </w:tc>
        <w:tc>
          <w:tcPr>
            <w:tcW w:w="7200" w:type="dxa"/>
            <w:gridSpan w:val="4"/>
          </w:tcPr>
          <w:p w14:paraId="22398CB5" w14:textId="77777777" w:rsidR="002411EC" w:rsidRDefault="002411EC" w:rsidP="008B43ED">
            <w:pPr>
              <w:pStyle w:val="ListParagraph"/>
              <w:numPr>
                <w:ilvl w:val="0"/>
                <w:numId w:val="146"/>
              </w:numPr>
            </w:pPr>
            <w:r>
              <w:t xml:space="preserve">There is a </w:t>
            </w:r>
            <w:r w:rsidRPr="00603F85">
              <w:t>asEquivalentEntity</w:t>
            </w:r>
            <w:r>
              <w:t xml:space="preserve"> element</w:t>
            </w:r>
          </w:p>
          <w:p w14:paraId="14D7CACE" w14:textId="77777777" w:rsidR="002411EC" w:rsidRPr="00AA6F63" w:rsidRDefault="002411EC" w:rsidP="008B43ED">
            <w:pPr>
              <w:pStyle w:val="ListParagraph"/>
              <w:numPr>
                <w:ilvl w:val="0"/>
                <w:numId w:val="14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358C0C84" w14:textId="77777777" w:rsidR="002411EC" w:rsidRDefault="002411EC" w:rsidP="008B43ED">
            <w:pPr>
              <w:pStyle w:val="ListParagraph"/>
              <w:numPr>
                <w:ilvl w:val="0"/>
                <w:numId w:val="144"/>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14:paraId="58C8E8F6" w14:textId="59038FF4" w:rsidR="002411EC" w:rsidRDefault="002411EC" w:rsidP="0080029F">
            <w:pPr>
              <w:pStyle w:val="ListParagraph"/>
            </w:pPr>
          </w:p>
          <w:p w14:paraId="2E9E0A5F" w14:textId="77777777" w:rsidR="00156204" w:rsidRPr="0050178E" w:rsidRDefault="00156204" w:rsidP="008B43ED">
            <w:pPr>
              <w:pStyle w:val="ListParagraph"/>
              <w:numPr>
                <w:ilvl w:val="0"/>
                <w:numId w:val="146"/>
              </w:numPr>
            </w:pPr>
            <w:r w:rsidRPr="00C80C46">
              <w:t>There is a code</w:t>
            </w:r>
            <w:r>
              <w:t>, codeSystem</w:t>
            </w:r>
            <w:r w:rsidRPr="00C80C46">
              <w:t xml:space="preserve"> and </w:t>
            </w:r>
            <w:r w:rsidRPr="00675DAA">
              <w:t>displayName</w:t>
            </w:r>
            <w:r>
              <w:t xml:space="preserve"> attribute derived from OID 2.16.840.1.113883.2.20.6.12 where the </w:t>
            </w:r>
            <w:r w:rsidRPr="00675DAA">
              <w:t>displayName</w:t>
            </w:r>
            <w:r>
              <w:t xml:space="preserve"> </w:t>
            </w:r>
            <w:r w:rsidRPr="00675DAA">
              <w:t>shall display the</w:t>
            </w:r>
            <w:r>
              <w:t xml:space="preserve"> appropriate label.</w:t>
            </w:r>
          </w:p>
          <w:p w14:paraId="39D43768" w14:textId="77777777" w:rsidR="004D765E" w:rsidRDefault="004D765E" w:rsidP="008B43ED">
            <w:pPr>
              <w:pStyle w:val="ListParagraph"/>
              <w:numPr>
                <w:ilvl w:val="0"/>
                <w:numId w:val="339"/>
              </w:numPr>
              <w:rPr>
                <w:ins w:id="3281" w:author="Peter Bomberg" w:date="2018-01-16T14:05:00Z"/>
                <w:highlight w:val="white"/>
              </w:rPr>
            </w:pPr>
            <w:ins w:id="3282" w:author="Peter Bomberg" w:date="2018-01-16T14:05:00Z">
              <w:r w:rsidRPr="002C49C1">
                <w:rPr>
                  <w:highlight w:val="white"/>
                </w:rPr>
                <w:t>SPL Rule 2 identifies that the OID value is incorrect.</w:t>
              </w:r>
            </w:ins>
          </w:p>
          <w:p w14:paraId="1D5E7663" w14:textId="77777777" w:rsidR="004D765E" w:rsidRDefault="004D765E" w:rsidP="008B43ED">
            <w:pPr>
              <w:pStyle w:val="ListParagraph"/>
              <w:numPr>
                <w:ilvl w:val="0"/>
                <w:numId w:val="339"/>
              </w:numPr>
              <w:rPr>
                <w:ins w:id="3283" w:author="Peter Bomberg" w:date="2018-01-16T14:05:00Z"/>
                <w:highlight w:val="white"/>
              </w:rPr>
            </w:pPr>
            <w:ins w:id="3284"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4BF07321" w14:textId="77777777" w:rsidR="004D765E" w:rsidRDefault="004D765E" w:rsidP="008B43ED">
            <w:pPr>
              <w:pStyle w:val="ListParagraph"/>
              <w:numPr>
                <w:ilvl w:val="0"/>
                <w:numId w:val="339"/>
              </w:numPr>
              <w:rPr>
                <w:ins w:id="3285" w:author="Peter Bomberg" w:date="2018-01-16T14:05:00Z"/>
                <w:highlight w:val="white"/>
              </w:rPr>
            </w:pPr>
            <w:ins w:id="3286"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27D978C" w14:textId="77777777" w:rsidR="004D765E" w:rsidRDefault="004D765E" w:rsidP="008B43ED">
            <w:pPr>
              <w:pStyle w:val="ListParagraph"/>
              <w:numPr>
                <w:ilvl w:val="0"/>
                <w:numId w:val="339"/>
              </w:numPr>
              <w:rPr>
                <w:ins w:id="3287" w:author="Peter Bomberg" w:date="2018-01-16T14:05:00Z"/>
                <w:highlight w:val="white"/>
              </w:rPr>
            </w:pPr>
            <w:ins w:id="3288"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1AF4458D" w14:textId="77777777" w:rsidR="004D765E" w:rsidRDefault="004D765E" w:rsidP="008B43ED">
            <w:pPr>
              <w:pStyle w:val="ListParagraph"/>
              <w:numPr>
                <w:ilvl w:val="0"/>
                <w:numId w:val="339"/>
              </w:numPr>
              <w:rPr>
                <w:ins w:id="3289" w:author="Peter Bomberg" w:date="2018-01-16T14:05:00Z"/>
                <w:highlight w:val="white"/>
              </w:rPr>
            </w:pPr>
            <w:ins w:id="3290" w:author="Peter Bomberg" w:date="2018-01-16T14:05:00Z">
              <w:r w:rsidRPr="005225FB">
                <w:rPr>
                  <w:highlight w:val="white"/>
                </w:rPr>
                <w:t>SPL Rule 7 identifies that displayName does not match the CV value.</w:t>
              </w:r>
            </w:ins>
          </w:p>
          <w:p w14:paraId="0000B2A9" w14:textId="5B6BA907" w:rsidR="00156204" w:rsidRDefault="004D765E" w:rsidP="008B43ED">
            <w:pPr>
              <w:pStyle w:val="ListParagraph"/>
              <w:numPr>
                <w:ilvl w:val="0"/>
                <w:numId w:val="339"/>
              </w:numPr>
              <w:rPr>
                <w:ins w:id="3291" w:author="Peter Bomberg" w:date="2018-01-16T14:05:00Z"/>
                <w:highlight w:val="white"/>
              </w:rPr>
            </w:pPr>
            <w:ins w:id="3292" w:author="Peter Bomberg" w:date="2018-01-16T14:05:00Z">
              <w:r w:rsidRPr="004D765E">
                <w:rPr>
                  <w:highlight w:val="white"/>
                </w:rPr>
                <w:t>SPL Rule 8 identifies that the code is not in the CV or is not contextually correct.</w:t>
              </w:r>
            </w:ins>
          </w:p>
          <w:p w14:paraId="4C406A8D" w14:textId="03CE0498" w:rsidR="00A920F6" w:rsidRDefault="00A920F6" w:rsidP="008B43ED">
            <w:pPr>
              <w:pStyle w:val="ListParagraph"/>
              <w:numPr>
                <w:ilvl w:val="0"/>
                <w:numId w:val="339"/>
              </w:numPr>
              <w:rPr>
                <w:ins w:id="3293" w:author="Peter Bomberg" w:date="2018-01-16T14:05:00Z"/>
                <w:highlight w:val="white"/>
              </w:rPr>
            </w:pPr>
            <w:ins w:id="3294" w:author="Peter Bomberg" w:date="2018-01-16T14:05:00Z">
              <w:r w:rsidRPr="00337A08">
                <w:rPr>
                  <w:sz w:val="22"/>
                  <w:szCs w:val="22"/>
                  <w:highlight w:val="white"/>
                </w:rPr>
                <w:t>SPL Rule 15 identifies that there is a notification flag for the content.</w:t>
              </w:r>
            </w:ins>
          </w:p>
          <w:p w14:paraId="4F329703" w14:textId="77777777" w:rsidR="004D765E" w:rsidRPr="00695785" w:rsidRDefault="004D765E" w:rsidP="00695785">
            <w:pPr>
              <w:rPr>
                <w:highlight w:val="white"/>
              </w:rPr>
            </w:pPr>
          </w:p>
          <w:p w14:paraId="35D2B032" w14:textId="2549F8C6" w:rsidR="00D76A04" w:rsidRDefault="002411EC" w:rsidP="008B43ED">
            <w:pPr>
              <w:pStyle w:val="ListParagraph"/>
              <w:numPr>
                <w:ilvl w:val="0"/>
                <w:numId w:val="146"/>
              </w:numPr>
            </w:pPr>
            <w:r>
              <w:t xml:space="preserve">The defining material kind code matches </w:t>
            </w:r>
            <w:r w:rsidR="00D76A04" w:rsidRPr="003C5E15">
              <w:t xml:space="preserve">a product/item code </w:t>
            </w:r>
            <w:r>
              <w:t>in an SPL file with a different set id</w:t>
            </w:r>
          </w:p>
          <w:p w14:paraId="22F14BD3" w14:textId="68231880" w:rsidR="004D765E" w:rsidRDefault="00EB04DC" w:rsidP="008B43ED">
            <w:pPr>
              <w:pStyle w:val="ListParagraph"/>
              <w:numPr>
                <w:ilvl w:val="0"/>
                <w:numId w:val="340"/>
              </w:numPr>
              <w:rPr>
                <w:ins w:id="3295" w:author="Peter Bomberg" w:date="2018-01-16T14:05:00Z"/>
                <w:highlight w:val="white"/>
              </w:rPr>
            </w:pPr>
            <w:ins w:id="3296" w:author="Peter Bomberg" w:date="2018-01-16T14:05:00Z">
              <w:r>
                <w:rPr>
                  <w:highlight w:val="white"/>
                </w:rPr>
                <w:t xml:space="preserve">N.B. </w:t>
              </w:r>
              <w:r w:rsidR="004D765E" w:rsidRPr="0036599D">
                <w:rPr>
                  <w:highlight w:val="white"/>
                </w:rPr>
                <w:t>c</w:t>
              </w:r>
              <w:r w:rsidR="004D765E">
                <w:rPr>
                  <w:highlight w:val="white"/>
                </w:rPr>
                <w:t>urrently this is not validated, however it is planned to introduce this in the future</w:t>
              </w:r>
              <w:r w:rsidR="00695785">
                <w:rPr>
                  <w:highlight w:val="white"/>
                </w:rPr>
                <w:t>.</w:t>
              </w:r>
            </w:ins>
          </w:p>
          <w:p w14:paraId="7A992986" w14:textId="77777777" w:rsidR="00695785" w:rsidRDefault="00695785" w:rsidP="004D765E">
            <w:pPr>
              <w:pStyle w:val="ListParagraph"/>
              <w:ind w:left="360"/>
              <w:rPr>
                <w:ins w:id="3297" w:author="Peter Bomberg" w:date="2018-01-16T14:05:00Z"/>
              </w:rPr>
            </w:pPr>
          </w:p>
          <w:p w14:paraId="6EBE4DD9" w14:textId="117BC682" w:rsidR="00D76A04" w:rsidRDefault="00D76A04" w:rsidP="008B43ED">
            <w:pPr>
              <w:pStyle w:val="ListParagraph"/>
              <w:numPr>
                <w:ilvl w:val="0"/>
                <w:numId w:val="146"/>
              </w:numPr>
            </w:pPr>
            <w:r>
              <w:t>P</w:t>
            </w:r>
            <w:r w:rsidRPr="003C5E15">
              <w:t>roduct/item code for the source is not the same as the product/item code for the product</w:t>
            </w:r>
            <w:r>
              <w:t>.</w:t>
            </w:r>
          </w:p>
          <w:p w14:paraId="3B73EB34" w14:textId="7FCAF7C3" w:rsidR="00E274AD" w:rsidRDefault="00EB04DC" w:rsidP="008B43ED">
            <w:pPr>
              <w:pStyle w:val="ListParagraph"/>
              <w:numPr>
                <w:ilvl w:val="0"/>
                <w:numId w:val="341"/>
              </w:numPr>
              <w:rPr>
                <w:ins w:id="3298" w:author="Peter Bomberg" w:date="2018-01-16T14:05:00Z"/>
                <w:highlight w:val="white"/>
              </w:rPr>
            </w:pPr>
            <w:ins w:id="3299" w:author="Peter Bomberg" w:date="2018-01-16T14:05:00Z">
              <w:r>
                <w:rPr>
                  <w:highlight w:val="white"/>
                </w:rPr>
                <w:t xml:space="preserve">N.B. </w:t>
              </w:r>
              <w:r w:rsidR="00E274AD" w:rsidRPr="0036599D">
                <w:rPr>
                  <w:highlight w:val="white"/>
                </w:rPr>
                <w:t>c</w:t>
              </w:r>
              <w:r w:rsidR="00E274AD">
                <w:rPr>
                  <w:highlight w:val="white"/>
                </w:rPr>
                <w:t>urrently this is not validated, however it is planned to introduce this in the future.</w:t>
              </w:r>
            </w:ins>
          </w:p>
          <w:p w14:paraId="5C0E2672" w14:textId="77777777" w:rsidR="00E274AD" w:rsidRDefault="00E274AD" w:rsidP="00E274AD">
            <w:pPr>
              <w:rPr>
                <w:ins w:id="3300" w:author="Peter Bomberg" w:date="2018-01-16T14:05:00Z"/>
              </w:rPr>
            </w:pPr>
          </w:p>
          <w:p w14:paraId="15BD63BD" w14:textId="3EB489C2" w:rsidR="002411EC" w:rsidRDefault="002411EC" w:rsidP="008B43ED">
            <w:pPr>
              <w:pStyle w:val="ListParagraph"/>
              <w:numPr>
                <w:ilvl w:val="0"/>
                <w:numId w:val="146"/>
              </w:numPr>
            </w:pPr>
            <w:r>
              <w:t xml:space="preserve">The equivalent Item Code is not the same as the Item Code for the product </w:t>
            </w:r>
          </w:p>
          <w:p w14:paraId="1FDFB528" w14:textId="2DB56248" w:rsidR="00E274AD" w:rsidRDefault="00EB04DC" w:rsidP="008B43ED">
            <w:pPr>
              <w:pStyle w:val="ListParagraph"/>
              <w:numPr>
                <w:ilvl w:val="0"/>
                <w:numId w:val="342"/>
              </w:numPr>
              <w:rPr>
                <w:ins w:id="3301" w:author="Peter Bomberg" w:date="2018-01-16T14:05:00Z"/>
                <w:highlight w:val="white"/>
              </w:rPr>
            </w:pPr>
            <w:ins w:id="3302" w:author="Peter Bomberg" w:date="2018-01-16T14:05:00Z">
              <w:r>
                <w:rPr>
                  <w:highlight w:val="white"/>
                </w:rPr>
                <w:t xml:space="preserve">N.B. </w:t>
              </w:r>
              <w:r w:rsidR="00E274AD" w:rsidRPr="0036599D">
                <w:rPr>
                  <w:highlight w:val="white"/>
                </w:rPr>
                <w:t>c</w:t>
              </w:r>
              <w:r w:rsidR="00E274AD">
                <w:rPr>
                  <w:highlight w:val="white"/>
                </w:rPr>
                <w:t>urrently this is not validated, however it is planned to introduce this in the future.</w:t>
              </w:r>
            </w:ins>
          </w:p>
          <w:p w14:paraId="2F15A507" w14:textId="77777777" w:rsidR="00E274AD" w:rsidRDefault="00E274AD" w:rsidP="00E274AD">
            <w:pPr>
              <w:rPr>
                <w:ins w:id="3303" w:author="Peter Bomberg" w:date="2018-01-16T14:05:00Z"/>
              </w:rPr>
            </w:pPr>
          </w:p>
          <w:p w14:paraId="1DA7FE56" w14:textId="64900370" w:rsidR="002411EC" w:rsidRDefault="002411EC" w:rsidP="008B43ED">
            <w:pPr>
              <w:pStyle w:val="ListParagraph"/>
              <w:numPr>
                <w:ilvl w:val="0"/>
                <w:numId w:val="146"/>
              </w:numPr>
            </w:pPr>
            <w:r>
              <w:t xml:space="preserve">The equivalent Item Code is not the same as the Item Code for another equivalence stated for this product. </w:t>
            </w:r>
          </w:p>
          <w:p w14:paraId="0FE1B5F5" w14:textId="2299021F" w:rsidR="00E274AD" w:rsidRDefault="00EB04DC" w:rsidP="008B43ED">
            <w:pPr>
              <w:pStyle w:val="ListParagraph"/>
              <w:numPr>
                <w:ilvl w:val="0"/>
                <w:numId w:val="343"/>
              </w:numPr>
              <w:rPr>
                <w:ins w:id="3304" w:author="Peter Bomberg" w:date="2018-01-16T14:05:00Z"/>
                <w:highlight w:val="white"/>
              </w:rPr>
            </w:pPr>
            <w:ins w:id="3305" w:author="Peter Bomberg" w:date="2018-01-16T14:05:00Z">
              <w:r>
                <w:rPr>
                  <w:highlight w:val="white"/>
                </w:rPr>
                <w:t xml:space="preserve">N.B. </w:t>
              </w:r>
              <w:r w:rsidR="00E274AD" w:rsidRPr="0036599D">
                <w:rPr>
                  <w:highlight w:val="white"/>
                </w:rPr>
                <w:t>c</w:t>
              </w:r>
              <w:r w:rsidR="00E274AD">
                <w:rPr>
                  <w:highlight w:val="white"/>
                </w:rPr>
                <w:t>urrently this is not validated, however it is planned to introduce this in the future.</w:t>
              </w:r>
            </w:ins>
          </w:p>
          <w:p w14:paraId="03E0DEEB" w14:textId="77777777" w:rsidR="00E274AD" w:rsidRDefault="00E274AD" w:rsidP="00E274AD">
            <w:pPr>
              <w:rPr>
                <w:ins w:id="3306" w:author="Peter Bomberg" w:date="2018-01-16T14:05:00Z"/>
              </w:rPr>
            </w:pPr>
          </w:p>
          <w:p w14:paraId="11937F5D" w14:textId="77777777" w:rsidR="00A03E08" w:rsidRDefault="002411EC" w:rsidP="008B43ED">
            <w:pPr>
              <w:pStyle w:val="ListParagraph"/>
              <w:numPr>
                <w:ilvl w:val="0"/>
                <w:numId w:val="146"/>
              </w:numPr>
              <w:rPr>
                <w:ins w:id="3307" w:author="Peter Bomberg" w:date="2018-01-16T14:05:00Z"/>
              </w:rPr>
            </w:pPr>
            <w:r>
              <w:t>There is only one product source per product.</w:t>
            </w:r>
          </w:p>
          <w:p w14:paraId="50D4F751" w14:textId="745823F3" w:rsidR="00E274AD" w:rsidRPr="00F02393" w:rsidRDefault="00F02393" w:rsidP="008B43ED">
            <w:pPr>
              <w:pStyle w:val="ListParagraph"/>
              <w:numPr>
                <w:ilvl w:val="0"/>
                <w:numId w:val="344"/>
              </w:numPr>
              <w:rPr>
                <w:highlight w:val="white"/>
              </w:rPr>
            </w:pPr>
            <w:ins w:id="3308" w:author="Peter Bomberg" w:date="2018-01-16T14:05:00Z">
              <w:r w:rsidRPr="00F762B7">
                <w:rPr>
                  <w:highlight w:val="white"/>
                </w:rPr>
                <w:t>SPL Rule 10 identifies that the attribute value is incorrect</w:t>
              </w:r>
              <w:r>
                <w:rPr>
                  <w:highlight w:val="white"/>
                </w:rPr>
                <w:t>, i.e. there is more than one product source for a specific product.</w:t>
              </w:r>
            </w:ins>
          </w:p>
        </w:tc>
      </w:tr>
    </w:tbl>
    <w:p w14:paraId="24D68888" w14:textId="77777777"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02717" w:rsidRPr="00675DAA" w14:paraId="712F5160" w14:textId="77777777" w:rsidTr="001C1595">
        <w:trPr>
          <w:cantSplit/>
          <w:trHeight w:val="580"/>
          <w:tblHeader/>
        </w:trPr>
        <w:tc>
          <w:tcPr>
            <w:tcW w:w="2358" w:type="dxa"/>
            <w:shd w:val="clear" w:color="auto" w:fill="808080"/>
          </w:tcPr>
          <w:p w14:paraId="5540832D" w14:textId="77777777" w:rsidR="00202717" w:rsidRPr="00F53457" w:rsidRDefault="00202717" w:rsidP="001C1595">
            <w:r w:rsidRPr="00675DAA">
              <w:lastRenderedPageBreak/>
              <w:t>Element</w:t>
            </w:r>
          </w:p>
        </w:tc>
        <w:tc>
          <w:tcPr>
            <w:tcW w:w="1260" w:type="dxa"/>
            <w:shd w:val="clear" w:color="auto" w:fill="808080"/>
          </w:tcPr>
          <w:p w14:paraId="26F530E9" w14:textId="77777777" w:rsidR="00202717" w:rsidRPr="00675DAA" w:rsidRDefault="00202717" w:rsidP="001C1595">
            <w:r w:rsidRPr="00675DAA">
              <w:t>Attribute</w:t>
            </w:r>
          </w:p>
        </w:tc>
        <w:tc>
          <w:tcPr>
            <w:tcW w:w="1260" w:type="dxa"/>
            <w:shd w:val="clear" w:color="auto" w:fill="808080"/>
          </w:tcPr>
          <w:p w14:paraId="27623323" w14:textId="77777777" w:rsidR="00202717" w:rsidRPr="00F53457" w:rsidRDefault="00202717" w:rsidP="001C1595">
            <w:r w:rsidRPr="00675DAA">
              <w:t>Cardinality</w:t>
            </w:r>
          </w:p>
        </w:tc>
        <w:tc>
          <w:tcPr>
            <w:tcW w:w="1350" w:type="dxa"/>
            <w:shd w:val="clear" w:color="auto" w:fill="808080"/>
          </w:tcPr>
          <w:p w14:paraId="7D508D0B" w14:textId="77777777" w:rsidR="00202717" w:rsidRPr="00675DAA" w:rsidRDefault="00202717" w:rsidP="001C1595">
            <w:r w:rsidRPr="00675DAA">
              <w:t>Value(s) Allowed</w:t>
            </w:r>
          </w:p>
          <w:p w14:paraId="163FDC34" w14:textId="77777777" w:rsidR="00202717" w:rsidRPr="00675DAA" w:rsidRDefault="00202717" w:rsidP="001C1595">
            <w:r w:rsidRPr="00675DAA">
              <w:t>Examples</w:t>
            </w:r>
          </w:p>
        </w:tc>
        <w:tc>
          <w:tcPr>
            <w:tcW w:w="3330" w:type="dxa"/>
            <w:shd w:val="clear" w:color="auto" w:fill="808080"/>
          </w:tcPr>
          <w:p w14:paraId="2AEF7E73" w14:textId="77777777" w:rsidR="00202717" w:rsidRPr="00675DAA" w:rsidRDefault="00202717" w:rsidP="001C1595">
            <w:r w:rsidRPr="00675DAA">
              <w:t>Description</w:t>
            </w:r>
          </w:p>
          <w:p w14:paraId="40D2C729" w14:textId="77777777" w:rsidR="00202717" w:rsidRPr="00675DAA" w:rsidRDefault="00202717" w:rsidP="001C1595">
            <w:r w:rsidRPr="00675DAA">
              <w:t>Instructions</w:t>
            </w:r>
          </w:p>
        </w:tc>
      </w:tr>
      <w:tr w:rsidR="00202717" w:rsidRPr="00675DAA" w14:paraId="4E4A8B5C" w14:textId="77777777" w:rsidTr="001C1595">
        <w:trPr>
          <w:cantSplit/>
        </w:trPr>
        <w:tc>
          <w:tcPr>
            <w:tcW w:w="2358" w:type="dxa"/>
          </w:tcPr>
          <w:p w14:paraId="3F51B5C7" w14:textId="77777777" w:rsidR="00202717" w:rsidRPr="00675DAA" w:rsidRDefault="00202717" w:rsidP="001C1595">
            <w:r w:rsidRPr="00240FA6">
              <w:t>asSpecializedKind</w:t>
            </w:r>
          </w:p>
        </w:tc>
        <w:tc>
          <w:tcPr>
            <w:tcW w:w="1260" w:type="dxa"/>
            <w:shd w:val="clear" w:color="auto" w:fill="D9D9D9"/>
          </w:tcPr>
          <w:p w14:paraId="3CB76E55" w14:textId="77777777" w:rsidR="00202717" w:rsidRPr="00675DAA" w:rsidRDefault="00202717" w:rsidP="001C1595">
            <w:r w:rsidRPr="00675DAA">
              <w:t>N/A</w:t>
            </w:r>
          </w:p>
        </w:tc>
        <w:tc>
          <w:tcPr>
            <w:tcW w:w="1260" w:type="dxa"/>
            <w:shd w:val="clear" w:color="auto" w:fill="D9D9D9"/>
          </w:tcPr>
          <w:p w14:paraId="641080F4" w14:textId="77777777" w:rsidR="00202717" w:rsidRPr="00675DAA" w:rsidRDefault="00202717" w:rsidP="001C1595">
            <w:r w:rsidRPr="00675DAA">
              <w:t>1:1</w:t>
            </w:r>
          </w:p>
        </w:tc>
        <w:tc>
          <w:tcPr>
            <w:tcW w:w="1350" w:type="dxa"/>
            <w:shd w:val="clear" w:color="auto" w:fill="D9D9D9"/>
          </w:tcPr>
          <w:p w14:paraId="682FF4D1" w14:textId="77777777" w:rsidR="00202717" w:rsidRPr="00675DAA" w:rsidRDefault="00202717" w:rsidP="001C1595"/>
        </w:tc>
        <w:tc>
          <w:tcPr>
            <w:tcW w:w="3330" w:type="dxa"/>
            <w:shd w:val="clear" w:color="auto" w:fill="D9D9D9"/>
          </w:tcPr>
          <w:p w14:paraId="12CFF083" w14:textId="77777777" w:rsidR="00202717" w:rsidRPr="00675DAA" w:rsidRDefault="00202717" w:rsidP="001C1595"/>
        </w:tc>
      </w:tr>
      <w:tr w:rsidR="00202717" w:rsidRPr="00675DAA" w14:paraId="6DDBE407" w14:textId="77777777" w:rsidTr="001C1595">
        <w:trPr>
          <w:cantSplit/>
        </w:trPr>
        <w:tc>
          <w:tcPr>
            <w:tcW w:w="2358" w:type="dxa"/>
          </w:tcPr>
          <w:p w14:paraId="1CD123FD" w14:textId="77777777" w:rsidR="00202717" w:rsidRPr="00240FA6" w:rsidRDefault="00202717" w:rsidP="001C1595"/>
        </w:tc>
        <w:tc>
          <w:tcPr>
            <w:tcW w:w="1260" w:type="dxa"/>
            <w:shd w:val="clear" w:color="auto" w:fill="D9D9D9"/>
          </w:tcPr>
          <w:p w14:paraId="1E5E530A" w14:textId="77777777" w:rsidR="00202717" w:rsidRPr="00675DAA" w:rsidRDefault="00202717" w:rsidP="001C1595">
            <w:r w:rsidRPr="00240FA6">
              <w:t>classCode</w:t>
            </w:r>
          </w:p>
        </w:tc>
        <w:tc>
          <w:tcPr>
            <w:tcW w:w="1260" w:type="dxa"/>
            <w:shd w:val="clear" w:color="auto" w:fill="D9D9D9"/>
          </w:tcPr>
          <w:p w14:paraId="23A46DF7" w14:textId="77777777" w:rsidR="00202717" w:rsidRPr="00675DAA" w:rsidRDefault="00202717" w:rsidP="001C1595"/>
        </w:tc>
        <w:tc>
          <w:tcPr>
            <w:tcW w:w="1350" w:type="dxa"/>
            <w:shd w:val="clear" w:color="auto" w:fill="D9D9D9"/>
          </w:tcPr>
          <w:p w14:paraId="761B7392" w14:textId="77777777" w:rsidR="00202717" w:rsidRPr="00675DAA" w:rsidRDefault="00202717" w:rsidP="001C1595"/>
        </w:tc>
        <w:tc>
          <w:tcPr>
            <w:tcW w:w="3330" w:type="dxa"/>
            <w:shd w:val="clear" w:color="auto" w:fill="D9D9D9"/>
          </w:tcPr>
          <w:p w14:paraId="162D95E3" w14:textId="77777777" w:rsidR="00202717" w:rsidRPr="00675DAA" w:rsidRDefault="00202717" w:rsidP="001C1595"/>
        </w:tc>
      </w:tr>
      <w:tr w:rsidR="00202717" w:rsidRPr="00675DAA" w14:paraId="2FED80BD" w14:textId="77777777" w:rsidTr="001C1595">
        <w:trPr>
          <w:cantSplit/>
        </w:trPr>
        <w:tc>
          <w:tcPr>
            <w:tcW w:w="2358" w:type="dxa"/>
            <w:shd w:val="clear" w:color="auto" w:fill="808080"/>
          </w:tcPr>
          <w:p w14:paraId="27C7D416" w14:textId="77777777" w:rsidR="00202717" w:rsidRPr="00675DAA" w:rsidRDefault="00202717" w:rsidP="001C1595">
            <w:r w:rsidRPr="00675DAA">
              <w:t>Conformance</w:t>
            </w:r>
          </w:p>
        </w:tc>
        <w:tc>
          <w:tcPr>
            <w:tcW w:w="7200" w:type="dxa"/>
            <w:gridSpan w:val="4"/>
          </w:tcPr>
          <w:p w14:paraId="38200711" w14:textId="77777777" w:rsidR="00202717" w:rsidRDefault="00202717" w:rsidP="008B43ED">
            <w:pPr>
              <w:pStyle w:val="ListParagraph"/>
              <w:numPr>
                <w:ilvl w:val="0"/>
                <w:numId w:val="155"/>
              </w:numPr>
            </w:pPr>
            <w:r>
              <w:t xml:space="preserve">There is an </w:t>
            </w:r>
            <w:r w:rsidRPr="00240FA6">
              <w:t xml:space="preserve">asSpecializedKind </w:t>
            </w:r>
            <w:r>
              <w:t>element</w:t>
            </w:r>
          </w:p>
          <w:p w14:paraId="3FBBDE0F" w14:textId="77777777" w:rsidR="00202717" w:rsidRPr="00AA6F63" w:rsidRDefault="00202717" w:rsidP="008B43ED">
            <w:pPr>
              <w:pStyle w:val="ListParagraph"/>
              <w:numPr>
                <w:ilvl w:val="0"/>
                <w:numId w:val="15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14:paraId="2542B8D9" w14:textId="77777777" w:rsidR="00202717" w:rsidRPr="00AA6F63" w:rsidRDefault="00202717" w:rsidP="008B43ED">
            <w:pPr>
              <w:pStyle w:val="ListParagraph"/>
              <w:numPr>
                <w:ilvl w:val="0"/>
                <w:numId w:val="158"/>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14:paraId="0BBA16AE" w14:textId="77777777" w:rsidR="00202717" w:rsidRPr="006841F8" w:rsidRDefault="00202717" w:rsidP="001C1595">
            <w:pPr>
              <w:pStyle w:val="ListParagraph"/>
            </w:pPr>
          </w:p>
          <w:p w14:paraId="7D04CD60" w14:textId="77777777" w:rsidR="00202717" w:rsidRDefault="00202717" w:rsidP="008B43ED">
            <w:pPr>
              <w:pStyle w:val="ListParagraph"/>
              <w:numPr>
                <w:ilvl w:val="0"/>
                <w:numId w:val="155"/>
              </w:numPr>
            </w:pPr>
            <w:r>
              <w:t xml:space="preserve">There is an </w:t>
            </w:r>
            <w:r w:rsidRPr="00240FA6">
              <w:t>asSpecializedKind</w:t>
            </w:r>
            <w:r>
              <w:t>.</w:t>
            </w:r>
            <w:r w:rsidRPr="00240FA6">
              <w:t>generalizedMaterialKind</w:t>
            </w:r>
            <w:r>
              <w:t xml:space="preserve"> element</w:t>
            </w:r>
          </w:p>
          <w:p w14:paraId="3C47D69C" w14:textId="77777777" w:rsidR="00202717" w:rsidRPr="004C79CF" w:rsidRDefault="00202717" w:rsidP="008B43ED">
            <w:pPr>
              <w:pStyle w:val="ListParagraph"/>
              <w:numPr>
                <w:ilvl w:val="0"/>
                <w:numId w:val="15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14:paraId="2B00E688" w14:textId="77777777" w:rsidR="00202717" w:rsidRPr="004C79CF" w:rsidRDefault="00202717" w:rsidP="008B43ED">
            <w:pPr>
              <w:pStyle w:val="ListParagraph"/>
              <w:numPr>
                <w:ilvl w:val="0"/>
                <w:numId w:val="156"/>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14:paraId="5C98AA4C" w14:textId="77777777" w:rsidR="00202717" w:rsidRDefault="00202717" w:rsidP="001C1595">
            <w:pPr>
              <w:pStyle w:val="ListParagraph"/>
            </w:pPr>
          </w:p>
          <w:p w14:paraId="67CA1CF8" w14:textId="77777777" w:rsidR="00202717" w:rsidRDefault="00202717" w:rsidP="008B43ED">
            <w:pPr>
              <w:pStyle w:val="ListParagraph"/>
              <w:numPr>
                <w:ilvl w:val="0"/>
                <w:numId w:val="155"/>
              </w:numPr>
            </w:pPr>
            <w:r>
              <w:t>There is a</w:t>
            </w:r>
            <w:r w:rsidR="005363B1">
              <w:t>n</w:t>
            </w:r>
            <w:r>
              <w:t xml:space="preserve"> </w:t>
            </w:r>
            <w:r w:rsidRPr="00240FA6">
              <w:t>asSpecializedKind</w:t>
            </w:r>
            <w:r>
              <w:t>.</w:t>
            </w:r>
            <w:r w:rsidRPr="00240FA6">
              <w:t>generalizedMaterialKind</w:t>
            </w:r>
            <w:r>
              <w:t>.</w:t>
            </w:r>
            <w:r w:rsidRPr="00240FA6">
              <w:t xml:space="preserve">code </w:t>
            </w:r>
            <w:r w:rsidRPr="00BA7B5B">
              <w:t>element</w:t>
            </w:r>
          </w:p>
          <w:p w14:paraId="4FC63D7F" w14:textId="77777777" w:rsidR="005363B1" w:rsidRPr="004C79CF" w:rsidRDefault="005363B1" w:rsidP="008B43ED">
            <w:pPr>
              <w:pStyle w:val="ListParagraph"/>
              <w:numPr>
                <w:ilvl w:val="0"/>
                <w:numId w:val="15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14:paraId="0331FE18" w14:textId="77777777" w:rsidR="00202717" w:rsidRPr="00941030" w:rsidRDefault="005363B1" w:rsidP="008B43ED">
            <w:pPr>
              <w:pStyle w:val="ListParagraph"/>
              <w:numPr>
                <w:ilvl w:val="0"/>
                <w:numId w:val="157"/>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tc>
      </w:tr>
    </w:tbl>
    <w:p w14:paraId="457097F9" w14:textId="77777777" w:rsidR="00202717" w:rsidRDefault="00202717"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363B1" w:rsidRPr="00675DAA" w14:paraId="1451ABB7" w14:textId="77777777" w:rsidTr="001C1595">
        <w:trPr>
          <w:cantSplit/>
          <w:trHeight w:val="580"/>
          <w:tblHeader/>
        </w:trPr>
        <w:tc>
          <w:tcPr>
            <w:tcW w:w="2358" w:type="dxa"/>
            <w:shd w:val="clear" w:color="auto" w:fill="808080"/>
          </w:tcPr>
          <w:p w14:paraId="0B82F69D" w14:textId="77777777" w:rsidR="005363B1" w:rsidRPr="000445D1" w:rsidRDefault="005363B1" w:rsidP="001C1595">
            <w:r w:rsidRPr="00675DAA">
              <w:t>Element</w:t>
            </w:r>
          </w:p>
        </w:tc>
        <w:tc>
          <w:tcPr>
            <w:tcW w:w="1260" w:type="dxa"/>
            <w:shd w:val="clear" w:color="auto" w:fill="808080"/>
          </w:tcPr>
          <w:p w14:paraId="3A3B9FA1" w14:textId="77777777" w:rsidR="005363B1" w:rsidRPr="00675DAA" w:rsidRDefault="005363B1" w:rsidP="001C1595">
            <w:r w:rsidRPr="00675DAA">
              <w:t>Attribute</w:t>
            </w:r>
          </w:p>
        </w:tc>
        <w:tc>
          <w:tcPr>
            <w:tcW w:w="1260" w:type="dxa"/>
            <w:shd w:val="clear" w:color="auto" w:fill="808080"/>
          </w:tcPr>
          <w:p w14:paraId="1C67BEFA" w14:textId="77777777" w:rsidR="005363B1" w:rsidRPr="000445D1" w:rsidRDefault="005363B1" w:rsidP="001C1595">
            <w:r w:rsidRPr="00675DAA">
              <w:t>Cardinality</w:t>
            </w:r>
          </w:p>
        </w:tc>
        <w:tc>
          <w:tcPr>
            <w:tcW w:w="1350" w:type="dxa"/>
            <w:shd w:val="clear" w:color="auto" w:fill="808080"/>
          </w:tcPr>
          <w:p w14:paraId="53164E57" w14:textId="77777777" w:rsidR="005363B1" w:rsidRPr="00675DAA" w:rsidRDefault="005363B1" w:rsidP="001C1595">
            <w:r w:rsidRPr="00675DAA">
              <w:t>Value(s) Allowed</w:t>
            </w:r>
          </w:p>
          <w:p w14:paraId="19C8516D" w14:textId="77777777" w:rsidR="005363B1" w:rsidRPr="00675DAA" w:rsidRDefault="005363B1" w:rsidP="001C1595">
            <w:r w:rsidRPr="00675DAA">
              <w:t>Examples</w:t>
            </w:r>
          </w:p>
        </w:tc>
        <w:tc>
          <w:tcPr>
            <w:tcW w:w="3330" w:type="dxa"/>
            <w:shd w:val="clear" w:color="auto" w:fill="808080"/>
          </w:tcPr>
          <w:p w14:paraId="34E872B4" w14:textId="77777777" w:rsidR="005363B1" w:rsidRPr="00675DAA" w:rsidRDefault="005363B1" w:rsidP="001C1595">
            <w:r w:rsidRPr="00675DAA">
              <w:t>Description</w:t>
            </w:r>
          </w:p>
          <w:p w14:paraId="54852E65" w14:textId="77777777" w:rsidR="005363B1" w:rsidRPr="00675DAA" w:rsidRDefault="005363B1" w:rsidP="001C1595">
            <w:r w:rsidRPr="00675DAA">
              <w:t>Instructions</w:t>
            </w:r>
          </w:p>
        </w:tc>
      </w:tr>
      <w:tr w:rsidR="005363B1" w:rsidRPr="00675DAA" w14:paraId="6923A978" w14:textId="77777777" w:rsidTr="001C1595">
        <w:trPr>
          <w:cantSplit/>
        </w:trPr>
        <w:tc>
          <w:tcPr>
            <w:tcW w:w="2358" w:type="dxa"/>
            <w:vMerge w:val="restart"/>
          </w:tcPr>
          <w:p w14:paraId="1C3548D9" w14:textId="77777777" w:rsidR="005363B1" w:rsidRPr="009500E3" w:rsidRDefault="005363B1" w:rsidP="001C1595">
            <w:pPr>
              <w:rPr>
                <w:color w:val="auto"/>
                <w:sz w:val="24"/>
                <w:szCs w:val="24"/>
                <w:highlight w:val="white"/>
                <w:lang w:val="en-US"/>
              </w:rPr>
            </w:pPr>
            <w:r w:rsidRPr="00240FA6">
              <w:t>asSpecializedKind</w:t>
            </w:r>
            <w:r>
              <w:t>.</w:t>
            </w:r>
            <w:r w:rsidRPr="00240FA6">
              <w:t>generalizedMaterialKind</w:t>
            </w:r>
            <w:r>
              <w:t>.</w:t>
            </w:r>
            <w:r w:rsidRPr="00240FA6">
              <w:t xml:space="preserve">code </w:t>
            </w:r>
          </w:p>
        </w:tc>
        <w:tc>
          <w:tcPr>
            <w:tcW w:w="1260" w:type="dxa"/>
            <w:shd w:val="clear" w:color="auto" w:fill="D9D9D9"/>
          </w:tcPr>
          <w:p w14:paraId="43387D9B" w14:textId="77777777" w:rsidR="005363B1" w:rsidRPr="00675DAA" w:rsidRDefault="005363B1" w:rsidP="001C1595">
            <w:r w:rsidRPr="00675DAA">
              <w:t>N/A</w:t>
            </w:r>
          </w:p>
        </w:tc>
        <w:tc>
          <w:tcPr>
            <w:tcW w:w="1260" w:type="dxa"/>
            <w:shd w:val="clear" w:color="auto" w:fill="D9D9D9"/>
          </w:tcPr>
          <w:p w14:paraId="693775CD" w14:textId="77777777" w:rsidR="005363B1" w:rsidRPr="00675DAA" w:rsidRDefault="005363B1" w:rsidP="001C1595">
            <w:r w:rsidRPr="00675DAA">
              <w:t>1:1</w:t>
            </w:r>
          </w:p>
        </w:tc>
        <w:tc>
          <w:tcPr>
            <w:tcW w:w="1350" w:type="dxa"/>
            <w:shd w:val="clear" w:color="auto" w:fill="D9D9D9"/>
          </w:tcPr>
          <w:p w14:paraId="0FAF3927" w14:textId="77777777" w:rsidR="005363B1" w:rsidRPr="00675DAA" w:rsidRDefault="005363B1" w:rsidP="001C1595"/>
        </w:tc>
        <w:tc>
          <w:tcPr>
            <w:tcW w:w="3330" w:type="dxa"/>
            <w:shd w:val="clear" w:color="auto" w:fill="D9D9D9"/>
          </w:tcPr>
          <w:p w14:paraId="5030546D" w14:textId="77777777" w:rsidR="005363B1" w:rsidRPr="00675DAA" w:rsidRDefault="005363B1" w:rsidP="001C1595"/>
        </w:tc>
      </w:tr>
      <w:tr w:rsidR="005363B1" w:rsidRPr="00675DAA" w14:paraId="7982B9A3" w14:textId="77777777" w:rsidTr="001C1595">
        <w:trPr>
          <w:cantSplit/>
        </w:trPr>
        <w:tc>
          <w:tcPr>
            <w:tcW w:w="2358" w:type="dxa"/>
            <w:vMerge/>
          </w:tcPr>
          <w:p w14:paraId="18295290" w14:textId="77777777" w:rsidR="005363B1" w:rsidRPr="00675DAA" w:rsidRDefault="005363B1" w:rsidP="001C1595"/>
        </w:tc>
        <w:tc>
          <w:tcPr>
            <w:tcW w:w="1260" w:type="dxa"/>
          </w:tcPr>
          <w:p w14:paraId="04511C5B" w14:textId="77777777" w:rsidR="005363B1" w:rsidRPr="00675DAA" w:rsidRDefault="005363B1" w:rsidP="001C1595">
            <w:r w:rsidRPr="00675DAA">
              <w:t>code</w:t>
            </w:r>
          </w:p>
        </w:tc>
        <w:tc>
          <w:tcPr>
            <w:tcW w:w="1260" w:type="dxa"/>
          </w:tcPr>
          <w:p w14:paraId="36B991D2" w14:textId="77777777" w:rsidR="005363B1" w:rsidRPr="00675DAA" w:rsidRDefault="005363B1" w:rsidP="001C1595">
            <w:r w:rsidRPr="00675DAA">
              <w:t>1:1</w:t>
            </w:r>
          </w:p>
        </w:tc>
        <w:tc>
          <w:tcPr>
            <w:tcW w:w="1350" w:type="dxa"/>
          </w:tcPr>
          <w:p w14:paraId="081BF910" w14:textId="77777777" w:rsidR="005363B1" w:rsidRPr="00675DAA" w:rsidRDefault="005363B1" w:rsidP="001C1595"/>
        </w:tc>
        <w:tc>
          <w:tcPr>
            <w:tcW w:w="3330" w:type="dxa"/>
          </w:tcPr>
          <w:p w14:paraId="342E9123" w14:textId="77777777" w:rsidR="005363B1" w:rsidRPr="00675DAA" w:rsidRDefault="005363B1" w:rsidP="001C1595"/>
        </w:tc>
      </w:tr>
      <w:tr w:rsidR="005363B1" w:rsidRPr="00675DAA" w14:paraId="062C05B5" w14:textId="77777777" w:rsidTr="001C1595">
        <w:trPr>
          <w:cantSplit/>
        </w:trPr>
        <w:tc>
          <w:tcPr>
            <w:tcW w:w="2358" w:type="dxa"/>
            <w:vMerge/>
          </w:tcPr>
          <w:p w14:paraId="27189ED3" w14:textId="77777777" w:rsidR="005363B1" w:rsidRPr="00675DAA" w:rsidRDefault="005363B1" w:rsidP="001C1595"/>
        </w:tc>
        <w:tc>
          <w:tcPr>
            <w:tcW w:w="1260" w:type="dxa"/>
          </w:tcPr>
          <w:p w14:paraId="7691BAD3" w14:textId="77777777" w:rsidR="005363B1" w:rsidRPr="00675DAA" w:rsidRDefault="005363B1" w:rsidP="001C1595">
            <w:r w:rsidRPr="00675DAA">
              <w:t>codeSystem</w:t>
            </w:r>
          </w:p>
        </w:tc>
        <w:tc>
          <w:tcPr>
            <w:tcW w:w="1260" w:type="dxa"/>
          </w:tcPr>
          <w:p w14:paraId="4FB91701" w14:textId="77777777" w:rsidR="005363B1" w:rsidRPr="00675DAA" w:rsidRDefault="005363B1" w:rsidP="001C1595">
            <w:r w:rsidRPr="00675DAA">
              <w:t>1:1</w:t>
            </w:r>
          </w:p>
        </w:tc>
        <w:tc>
          <w:tcPr>
            <w:tcW w:w="1350" w:type="dxa"/>
          </w:tcPr>
          <w:p w14:paraId="0AB46000" w14:textId="77777777" w:rsidR="005363B1" w:rsidRPr="00675DAA" w:rsidRDefault="005363B1" w:rsidP="001C1595"/>
        </w:tc>
        <w:tc>
          <w:tcPr>
            <w:tcW w:w="3330" w:type="dxa"/>
          </w:tcPr>
          <w:p w14:paraId="44D3A349" w14:textId="77777777" w:rsidR="005363B1" w:rsidRPr="00675DAA" w:rsidRDefault="005363B1" w:rsidP="001C1595"/>
        </w:tc>
      </w:tr>
      <w:tr w:rsidR="005363B1" w:rsidRPr="00675DAA" w14:paraId="4B4646F8" w14:textId="77777777" w:rsidTr="001C1595">
        <w:trPr>
          <w:cantSplit/>
        </w:trPr>
        <w:tc>
          <w:tcPr>
            <w:tcW w:w="2358" w:type="dxa"/>
            <w:vMerge/>
          </w:tcPr>
          <w:p w14:paraId="61E3B097" w14:textId="77777777" w:rsidR="005363B1" w:rsidRPr="00675DAA" w:rsidRDefault="005363B1" w:rsidP="001C1595"/>
        </w:tc>
        <w:tc>
          <w:tcPr>
            <w:tcW w:w="1260" w:type="dxa"/>
          </w:tcPr>
          <w:p w14:paraId="76FA87C3" w14:textId="77777777" w:rsidR="005363B1" w:rsidRPr="00675DAA" w:rsidRDefault="005363B1" w:rsidP="001C1595">
            <w:r w:rsidRPr="00675DAA">
              <w:t>displayName</w:t>
            </w:r>
          </w:p>
        </w:tc>
        <w:tc>
          <w:tcPr>
            <w:tcW w:w="1260" w:type="dxa"/>
          </w:tcPr>
          <w:p w14:paraId="04374E29" w14:textId="77777777" w:rsidR="005363B1" w:rsidRPr="00675DAA" w:rsidRDefault="005363B1" w:rsidP="001C1595">
            <w:r w:rsidRPr="00675DAA">
              <w:t>1:1</w:t>
            </w:r>
          </w:p>
        </w:tc>
        <w:tc>
          <w:tcPr>
            <w:tcW w:w="1350" w:type="dxa"/>
          </w:tcPr>
          <w:p w14:paraId="58BE3A5C" w14:textId="77777777" w:rsidR="005363B1" w:rsidRPr="00675DAA" w:rsidRDefault="005363B1" w:rsidP="001C1595"/>
        </w:tc>
        <w:tc>
          <w:tcPr>
            <w:tcW w:w="3330" w:type="dxa"/>
          </w:tcPr>
          <w:p w14:paraId="14D1AF7F" w14:textId="77777777" w:rsidR="005363B1" w:rsidRPr="00675DAA" w:rsidRDefault="005363B1" w:rsidP="001C1595"/>
        </w:tc>
      </w:tr>
      <w:tr w:rsidR="005363B1" w:rsidRPr="00675DAA" w14:paraId="375C9717" w14:textId="77777777" w:rsidTr="001C1595">
        <w:trPr>
          <w:cantSplit/>
        </w:trPr>
        <w:tc>
          <w:tcPr>
            <w:tcW w:w="2358" w:type="dxa"/>
            <w:shd w:val="clear" w:color="auto" w:fill="808080"/>
          </w:tcPr>
          <w:p w14:paraId="621D7BE5" w14:textId="77777777" w:rsidR="005363B1" w:rsidRPr="00675DAA" w:rsidRDefault="005363B1" w:rsidP="001C1595">
            <w:r w:rsidRPr="00675DAA">
              <w:t>Conformance</w:t>
            </w:r>
          </w:p>
        </w:tc>
        <w:tc>
          <w:tcPr>
            <w:tcW w:w="7200" w:type="dxa"/>
            <w:gridSpan w:val="4"/>
          </w:tcPr>
          <w:p w14:paraId="53350FC7" w14:textId="77777777" w:rsidR="005363B1" w:rsidRDefault="005363B1" w:rsidP="008B43ED">
            <w:pPr>
              <w:pStyle w:val="ListParagraph"/>
              <w:numPr>
                <w:ilvl w:val="0"/>
                <w:numId w:val="153"/>
              </w:numPr>
              <w:rPr>
                <w:del w:id="3309" w:author="Peter Bomberg" w:date="2018-01-16T14:05:00Z"/>
              </w:rPr>
            </w:pPr>
            <w:del w:id="3310" w:author="Peter Bomberg" w:date="2018-01-16T14:05:00Z">
              <w:r>
                <w:delText>There is an code element</w:delText>
              </w:r>
            </w:del>
          </w:p>
          <w:p w14:paraId="35AB1637" w14:textId="77777777" w:rsidR="00E74037" w:rsidRPr="00E74037" w:rsidRDefault="00E74037" w:rsidP="008B43ED">
            <w:pPr>
              <w:pStyle w:val="ListParagraph"/>
              <w:numPr>
                <w:ilvl w:val="0"/>
                <w:numId w:val="230"/>
              </w:numPr>
              <w:rPr>
                <w:moveFrom w:id="3311" w:author="Peter Bomberg" w:date="2018-01-16T14:05:00Z"/>
                <w:highlight w:val="white"/>
              </w:rPr>
            </w:pPr>
            <w:moveFromRangeStart w:id="3312" w:author="Peter Bomberg" w:date="2018-01-16T14:05:00Z" w:name="move503874901"/>
            <w:moveFrom w:id="3313" w:author="Peter Bomberg" w:date="2018-01-16T14:05:00Z">
              <w:r w:rsidRPr="00E74037">
                <w:rPr>
                  <w:highlight w:val="white"/>
                </w:rPr>
                <w:t>SPL Rule 3 identifies that the element has not been defined.</w:t>
              </w:r>
            </w:moveFrom>
          </w:p>
          <w:moveFromRangeEnd w:id="3312"/>
          <w:p w14:paraId="7F801C69" w14:textId="77777777" w:rsidR="005363B1" w:rsidRPr="002279D1" w:rsidRDefault="005363B1" w:rsidP="008B43ED">
            <w:pPr>
              <w:pStyle w:val="ListParagraph"/>
              <w:numPr>
                <w:ilvl w:val="0"/>
                <w:numId w:val="435"/>
              </w:numPr>
              <w:rPr>
                <w:del w:id="3314" w:author="Peter Bomberg" w:date="2018-01-16T14:05:00Z"/>
                <w:highlight w:val="white"/>
              </w:rPr>
            </w:pPr>
            <w:del w:id="3315" w:author="Peter Bomberg" w:date="2018-01-16T14:05:00Z">
              <w:r>
                <w:rPr>
                  <w:highlight w:val="white"/>
                </w:rPr>
                <w:delText xml:space="preserve">SPL Rule 4 </w:delText>
              </w:r>
              <w:r w:rsidRPr="00D00628">
                <w:rPr>
                  <w:highlight w:val="white"/>
                </w:rPr>
                <w:delText xml:space="preserve">identifies that more than one </w:delText>
              </w:r>
              <w:r w:rsidRPr="002279D1">
                <w:rPr>
                  <w:highlight w:val="white"/>
                </w:rPr>
                <w:delText>element is defined.</w:delText>
              </w:r>
            </w:del>
          </w:p>
          <w:p w14:paraId="70CEDF94" w14:textId="77777777" w:rsidR="005363B1" w:rsidRDefault="005363B1" w:rsidP="001C1595">
            <w:pPr>
              <w:pStyle w:val="ListParagraph"/>
              <w:rPr>
                <w:del w:id="3316" w:author="Peter Bomberg" w:date="2018-01-16T14:05:00Z"/>
              </w:rPr>
            </w:pPr>
          </w:p>
          <w:p w14:paraId="0EDCB5D4" w14:textId="2D2A129E" w:rsidR="005363B1" w:rsidRPr="0050178E" w:rsidRDefault="005363B1" w:rsidP="008B43ED">
            <w:pPr>
              <w:pStyle w:val="ListParagraph"/>
              <w:numPr>
                <w:ilvl w:val="0"/>
                <w:numId w:val="153"/>
              </w:numPr>
            </w:pPr>
            <w:r w:rsidRPr="00C80C46">
              <w:t>There is a code</w:t>
            </w:r>
            <w:r>
              <w:t>, codeSystem</w:t>
            </w:r>
            <w:r w:rsidRPr="00C80C46">
              <w:t xml:space="preserve"> and </w:t>
            </w:r>
            <w:r w:rsidRPr="00675DAA">
              <w:t>displayName</w:t>
            </w:r>
            <w:r>
              <w:t xml:space="preserve"> attribute derived from OID 2.16.840.1.113883.2.20.6.27, where the </w:t>
            </w:r>
            <w:r w:rsidRPr="00675DAA">
              <w:t>displayName</w:t>
            </w:r>
            <w:r>
              <w:t xml:space="preserve"> </w:t>
            </w:r>
            <w:r w:rsidRPr="00675DAA">
              <w:t>shall display the</w:t>
            </w:r>
            <w:r>
              <w:t xml:space="preserve"> appropriate label.</w:t>
            </w:r>
          </w:p>
          <w:p w14:paraId="75D6E840" w14:textId="77777777" w:rsidR="00E862D4" w:rsidRDefault="00E862D4" w:rsidP="008B43ED">
            <w:pPr>
              <w:pStyle w:val="ListParagraph"/>
              <w:numPr>
                <w:ilvl w:val="0"/>
                <w:numId w:val="345"/>
              </w:numPr>
              <w:rPr>
                <w:moveTo w:id="3317" w:author="Peter Bomberg" w:date="2018-01-16T14:05:00Z"/>
                <w:highlight w:val="white"/>
              </w:rPr>
            </w:pPr>
            <w:moveToRangeStart w:id="3318" w:author="Peter Bomberg" w:date="2018-01-16T14:05:00Z" w:name="move503874920"/>
            <w:moveTo w:id="3319" w:author="Peter Bomberg" w:date="2018-01-16T14:05:00Z">
              <w:r w:rsidRPr="002C49C1">
                <w:rPr>
                  <w:highlight w:val="white"/>
                </w:rPr>
                <w:t>SPL Rule 2 identifies that the OID value is incorrect.</w:t>
              </w:r>
            </w:moveTo>
          </w:p>
          <w:moveToRangeEnd w:id="3318"/>
          <w:p w14:paraId="5098D928" w14:textId="4B641F49" w:rsidR="00E862D4" w:rsidRDefault="00E862D4" w:rsidP="008B43ED">
            <w:pPr>
              <w:pStyle w:val="ListParagraph"/>
              <w:numPr>
                <w:ilvl w:val="0"/>
                <w:numId w:val="345"/>
              </w:numPr>
              <w:rPr>
                <w:highlight w:val="white"/>
              </w:rPr>
            </w:pPr>
            <w:r>
              <w:rPr>
                <w:highlight w:val="white"/>
              </w:rPr>
              <w:t xml:space="preserve">SPL Rule 5 </w:t>
            </w:r>
            <w:r w:rsidRPr="00334410">
              <w:rPr>
                <w:highlight w:val="white"/>
              </w:rPr>
              <w:t xml:space="preserve">identifies that </w:t>
            </w:r>
            <w:del w:id="3320" w:author="Peter Bomberg" w:date="2018-01-16T14:05:00Z">
              <w:r w:rsidR="005363B1">
                <w:rPr>
                  <w:highlight w:val="white"/>
                </w:rPr>
                <w:delText xml:space="preserve">one or more of the </w:delText>
              </w:r>
              <w:r w:rsidR="005363B1" w:rsidRPr="00D00628">
                <w:rPr>
                  <w:highlight w:val="white"/>
                </w:rPr>
                <w:delText>attribute</w:delText>
              </w:r>
              <w:r w:rsidR="005363B1">
                <w:rPr>
                  <w:highlight w:val="white"/>
                </w:rPr>
                <w:delText>s</w:delText>
              </w:r>
              <w:r w:rsidR="005363B1" w:rsidRPr="00D00628">
                <w:rPr>
                  <w:highlight w:val="white"/>
                </w:rPr>
                <w:delText xml:space="preserve"> ha</w:delText>
              </w:r>
              <w:r w:rsidR="005363B1">
                <w:rPr>
                  <w:highlight w:val="white"/>
                </w:rPr>
                <w:delText>ve</w:delText>
              </w:r>
            </w:del>
            <w:ins w:id="3321" w:author="Peter Bomberg" w:date="2018-01-16T14:05:00Z">
              <w:r>
                <w:rPr>
                  <w:highlight w:val="white"/>
                </w:rPr>
                <w:t xml:space="preserve">the (code) </w:t>
              </w:r>
              <w:r w:rsidRPr="00D00628">
                <w:rPr>
                  <w:highlight w:val="white"/>
                </w:rPr>
                <w:t xml:space="preserve">attribute </w:t>
              </w:r>
              <w:r>
                <w:rPr>
                  <w:highlight w:val="white"/>
                </w:rPr>
                <w:t>has</w:t>
              </w:r>
            </w:ins>
            <w:r>
              <w:rPr>
                <w:highlight w:val="white"/>
              </w:rPr>
              <w:t xml:space="preserve"> not </w:t>
            </w:r>
            <w:r w:rsidRPr="00D00628">
              <w:rPr>
                <w:highlight w:val="white"/>
              </w:rPr>
              <w:t>been defined</w:t>
            </w:r>
            <w:r>
              <w:rPr>
                <w:highlight w:val="white"/>
              </w:rPr>
              <w:t xml:space="preserve">. </w:t>
            </w:r>
          </w:p>
          <w:p w14:paraId="12CFC1C1" w14:textId="77777777" w:rsidR="00E862D4" w:rsidRDefault="00E862D4" w:rsidP="008B43ED">
            <w:pPr>
              <w:pStyle w:val="ListParagraph"/>
              <w:numPr>
                <w:ilvl w:val="0"/>
                <w:numId w:val="345"/>
              </w:numPr>
              <w:rPr>
                <w:ins w:id="3322" w:author="Peter Bomberg" w:date="2018-01-16T14:05:00Z"/>
                <w:highlight w:val="white"/>
              </w:rPr>
            </w:pPr>
            <w:ins w:id="3323"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4748C402" w14:textId="77777777" w:rsidR="00E862D4" w:rsidRDefault="00E862D4" w:rsidP="008B43ED">
            <w:pPr>
              <w:pStyle w:val="ListParagraph"/>
              <w:numPr>
                <w:ilvl w:val="0"/>
                <w:numId w:val="345"/>
              </w:numPr>
              <w:rPr>
                <w:ins w:id="3324" w:author="Peter Bomberg" w:date="2018-01-16T14:05:00Z"/>
                <w:highlight w:val="white"/>
              </w:rPr>
            </w:pPr>
            <w:ins w:id="3325"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4D9451B9" w14:textId="77777777" w:rsidR="00E862D4" w:rsidRDefault="00E862D4" w:rsidP="008B43ED">
            <w:pPr>
              <w:pStyle w:val="ListParagraph"/>
              <w:numPr>
                <w:ilvl w:val="0"/>
                <w:numId w:val="345"/>
              </w:numPr>
              <w:rPr>
                <w:ins w:id="3326" w:author="Peter Bomberg" w:date="2018-01-16T14:05:00Z"/>
                <w:highlight w:val="white"/>
              </w:rPr>
            </w:pPr>
            <w:ins w:id="3327" w:author="Peter Bomberg" w:date="2018-01-16T14:05:00Z">
              <w:r w:rsidRPr="005225FB">
                <w:rPr>
                  <w:highlight w:val="white"/>
                </w:rPr>
                <w:t>SPL Rule 7 identifies that displayName does not match the CV value.</w:t>
              </w:r>
            </w:ins>
          </w:p>
          <w:p w14:paraId="02C8C1E5" w14:textId="77777777" w:rsidR="005363B1" w:rsidRDefault="00E862D4" w:rsidP="008B43ED">
            <w:pPr>
              <w:pStyle w:val="ListParagraph"/>
              <w:numPr>
                <w:ilvl w:val="0"/>
                <w:numId w:val="345"/>
              </w:numPr>
              <w:rPr>
                <w:highlight w:val="white"/>
              </w:rPr>
            </w:pPr>
            <w:r w:rsidRPr="004D765E">
              <w:rPr>
                <w:highlight w:val="white"/>
              </w:rPr>
              <w:t>SPL Rule 8 identifies that the code is not in the CV or is not contextually correct.</w:t>
            </w:r>
          </w:p>
          <w:p w14:paraId="5B110A5C" w14:textId="77777777" w:rsidR="00E862D4" w:rsidRDefault="00A920F6" w:rsidP="008B43ED">
            <w:pPr>
              <w:pStyle w:val="ListParagraph"/>
              <w:numPr>
                <w:ilvl w:val="0"/>
                <w:numId w:val="345"/>
              </w:numPr>
              <w:rPr>
                <w:moveFrom w:id="3328" w:author="Peter Bomberg" w:date="2018-01-16T14:05:00Z"/>
                <w:highlight w:val="white"/>
              </w:rPr>
            </w:pPr>
            <w:ins w:id="3329" w:author="Peter Bomberg" w:date="2018-01-16T14:05:00Z">
              <w:r w:rsidRPr="00337A08">
                <w:rPr>
                  <w:sz w:val="22"/>
                  <w:szCs w:val="22"/>
                  <w:highlight w:val="white"/>
                </w:rPr>
                <w:t>SPL Rule 15 identifies that there is a notification flag for the content.</w:t>
              </w:r>
            </w:ins>
            <w:moveFromRangeStart w:id="3330" w:author="Peter Bomberg" w:date="2018-01-16T14:05:00Z" w:name="move503874920"/>
            <w:moveFrom w:id="3331" w:author="Peter Bomberg" w:date="2018-01-16T14:05:00Z">
              <w:r w:rsidR="00E862D4" w:rsidRPr="002C49C1">
                <w:rPr>
                  <w:highlight w:val="white"/>
                </w:rPr>
                <w:t>SPL Rule 2 identifies that the OID value is incorrect.</w:t>
              </w:r>
            </w:moveFrom>
          </w:p>
          <w:moveFromRangeEnd w:id="3330"/>
          <w:p w14:paraId="37C75944" w14:textId="77777777" w:rsidR="005363B1" w:rsidRDefault="005363B1" w:rsidP="008B43ED">
            <w:pPr>
              <w:pStyle w:val="ListParagraph"/>
              <w:numPr>
                <w:ilvl w:val="0"/>
                <w:numId w:val="436"/>
              </w:numPr>
              <w:rPr>
                <w:del w:id="3332" w:author="Peter Bomberg" w:date="2018-01-16T14:05:00Z"/>
              </w:rPr>
            </w:pPr>
            <w:del w:id="3333" w:author="Peter Bomberg" w:date="2018-01-16T14:05:00Z">
              <w:r>
                <w:delText xml:space="preserve">SPL Rule 7 </w:delText>
              </w:r>
              <w:r w:rsidRPr="00AF4E8C">
                <w:delText xml:space="preserve">identifies that </w:delText>
              </w:r>
              <w:r>
                <w:delText>label does not match the CV.</w:delText>
              </w:r>
            </w:del>
          </w:p>
          <w:p w14:paraId="6A7220AE" w14:textId="75B86A7B" w:rsidR="00A920F6" w:rsidRPr="00E862D4" w:rsidRDefault="005363B1" w:rsidP="008B43ED">
            <w:pPr>
              <w:pStyle w:val="ListParagraph"/>
              <w:numPr>
                <w:ilvl w:val="0"/>
                <w:numId w:val="345"/>
              </w:numPr>
              <w:rPr>
                <w:highlight w:val="white"/>
              </w:rPr>
            </w:pPr>
            <w:del w:id="3334" w:author="Peter Bomberg" w:date="2018-01-16T14:05:00Z">
              <w:r w:rsidRPr="00CA017E">
                <w:rPr>
                  <w:highlight w:val="white"/>
                </w:rPr>
                <w:delText>The code SPL Rule 10 identifies that the attribute value is incorrect.</w:delText>
              </w:r>
            </w:del>
          </w:p>
        </w:tc>
      </w:tr>
    </w:tbl>
    <w:p w14:paraId="5830526E" w14:textId="77777777" w:rsidR="008123DE" w:rsidRDefault="008123DE" w:rsidP="0080029F">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123DE" w:rsidRPr="00675DAA" w14:paraId="4624BFFD" w14:textId="77777777" w:rsidTr="00AB6235">
        <w:trPr>
          <w:trHeight w:val="580"/>
          <w:tblHeader/>
        </w:trPr>
        <w:tc>
          <w:tcPr>
            <w:tcW w:w="2358" w:type="dxa"/>
            <w:shd w:val="clear" w:color="auto" w:fill="808080"/>
          </w:tcPr>
          <w:p w14:paraId="50D72019" w14:textId="77777777" w:rsidR="008123DE" w:rsidRPr="00F53457" w:rsidRDefault="008123DE" w:rsidP="001C1595">
            <w:r w:rsidRPr="00675DAA">
              <w:t>Element</w:t>
            </w:r>
          </w:p>
        </w:tc>
        <w:tc>
          <w:tcPr>
            <w:tcW w:w="1260" w:type="dxa"/>
            <w:shd w:val="clear" w:color="auto" w:fill="808080"/>
          </w:tcPr>
          <w:p w14:paraId="67F74CA0" w14:textId="77777777" w:rsidR="008123DE" w:rsidRPr="00675DAA" w:rsidRDefault="008123DE" w:rsidP="001C1595">
            <w:r w:rsidRPr="00675DAA">
              <w:t>Attribute</w:t>
            </w:r>
          </w:p>
        </w:tc>
        <w:tc>
          <w:tcPr>
            <w:tcW w:w="1260" w:type="dxa"/>
            <w:shd w:val="clear" w:color="auto" w:fill="808080"/>
          </w:tcPr>
          <w:p w14:paraId="15438565" w14:textId="77777777" w:rsidR="008123DE" w:rsidRPr="00F53457" w:rsidRDefault="008123DE" w:rsidP="001C1595">
            <w:r w:rsidRPr="00675DAA">
              <w:t>Cardinality</w:t>
            </w:r>
          </w:p>
        </w:tc>
        <w:tc>
          <w:tcPr>
            <w:tcW w:w="1350" w:type="dxa"/>
            <w:shd w:val="clear" w:color="auto" w:fill="808080"/>
          </w:tcPr>
          <w:p w14:paraId="5A61436A" w14:textId="77777777" w:rsidR="008123DE" w:rsidRPr="00675DAA" w:rsidRDefault="008123DE" w:rsidP="001C1595">
            <w:r w:rsidRPr="00675DAA">
              <w:t>Value(s) Allowed</w:t>
            </w:r>
          </w:p>
          <w:p w14:paraId="60641D89" w14:textId="77777777" w:rsidR="008123DE" w:rsidRPr="00675DAA" w:rsidRDefault="008123DE" w:rsidP="001C1595">
            <w:r w:rsidRPr="00675DAA">
              <w:t>Examples</w:t>
            </w:r>
          </w:p>
        </w:tc>
        <w:tc>
          <w:tcPr>
            <w:tcW w:w="3330" w:type="dxa"/>
            <w:shd w:val="clear" w:color="auto" w:fill="808080"/>
          </w:tcPr>
          <w:p w14:paraId="7BCDFD6A" w14:textId="77777777" w:rsidR="008123DE" w:rsidRPr="00675DAA" w:rsidRDefault="008123DE" w:rsidP="001C1595">
            <w:r w:rsidRPr="00675DAA">
              <w:t>Description</w:t>
            </w:r>
          </w:p>
          <w:p w14:paraId="287FB3E2" w14:textId="77777777" w:rsidR="008123DE" w:rsidRPr="00675DAA" w:rsidRDefault="008123DE" w:rsidP="001C1595">
            <w:r w:rsidRPr="00675DAA">
              <w:t>Instructions</w:t>
            </w:r>
          </w:p>
        </w:tc>
      </w:tr>
      <w:tr w:rsidR="008123DE" w:rsidRPr="00675DAA" w14:paraId="5AE4FFF1" w14:textId="77777777" w:rsidTr="00AB6235">
        <w:tc>
          <w:tcPr>
            <w:tcW w:w="2358" w:type="dxa"/>
          </w:tcPr>
          <w:p w14:paraId="0AE6336A" w14:textId="77777777" w:rsidR="008123DE" w:rsidRPr="00675DAA" w:rsidRDefault="008123DE" w:rsidP="008123DE">
            <w:pPr>
              <w:pStyle w:val="ListParagraph"/>
            </w:pPr>
            <w:r w:rsidRPr="00240FA6">
              <w:t>asIdentifiedEntity</w:t>
            </w:r>
          </w:p>
        </w:tc>
        <w:tc>
          <w:tcPr>
            <w:tcW w:w="1260" w:type="dxa"/>
            <w:shd w:val="clear" w:color="auto" w:fill="D9D9D9"/>
          </w:tcPr>
          <w:p w14:paraId="3C4F2F91" w14:textId="77777777" w:rsidR="008123DE" w:rsidRPr="00675DAA" w:rsidRDefault="008123DE" w:rsidP="001C1595">
            <w:r w:rsidRPr="00675DAA">
              <w:t>N/A</w:t>
            </w:r>
          </w:p>
        </w:tc>
        <w:tc>
          <w:tcPr>
            <w:tcW w:w="1260" w:type="dxa"/>
            <w:shd w:val="clear" w:color="auto" w:fill="D9D9D9"/>
          </w:tcPr>
          <w:p w14:paraId="44E0A125" w14:textId="77777777" w:rsidR="008123DE" w:rsidRPr="00675DAA" w:rsidRDefault="008123DE" w:rsidP="001C1595">
            <w:r w:rsidRPr="00675DAA">
              <w:t>1:1</w:t>
            </w:r>
          </w:p>
        </w:tc>
        <w:tc>
          <w:tcPr>
            <w:tcW w:w="1350" w:type="dxa"/>
            <w:shd w:val="clear" w:color="auto" w:fill="D9D9D9"/>
          </w:tcPr>
          <w:p w14:paraId="7892EF9D" w14:textId="77777777" w:rsidR="008123DE" w:rsidRPr="00675DAA" w:rsidRDefault="008123DE" w:rsidP="001C1595"/>
        </w:tc>
        <w:tc>
          <w:tcPr>
            <w:tcW w:w="3330" w:type="dxa"/>
            <w:shd w:val="clear" w:color="auto" w:fill="D9D9D9"/>
          </w:tcPr>
          <w:p w14:paraId="37FF5ECF" w14:textId="77777777" w:rsidR="008123DE" w:rsidRPr="00675DAA" w:rsidRDefault="008123DE" w:rsidP="001C1595"/>
        </w:tc>
      </w:tr>
      <w:tr w:rsidR="00AB6235" w:rsidRPr="00675DAA" w14:paraId="67D71A51" w14:textId="77777777" w:rsidTr="00AB6235">
        <w:trPr>
          <w:ins w:id="3335" w:author="Peter Bomberg" w:date="2018-01-16T14:05:00Z"/>
        </w:trPr>
        <w:tc>
          <w:tcPr>
            <w:tcW w:w="2358" w:type="dxa"/>
          </w:tcPr>
          <w:p w14:paraId="660B1567" w14:textId="77777777" w:rsidR="00AB6235" w:rsidRPr="00240FA6" w:rsidRDefault="00AB6235" w:rsidP="008123DE">
            <w:pPr>
              <w:pStyle w:val="ListParagraph"/>
              <w:rPr>
                <w:ins w:id="3336" w:author="Peter Bomberg" w:date="2018-01-16T14:05:00Z"/>
              </w:rPr>
            </w:pPr>
          </w:p>
        </w:tc>
        <w:tc>
          <w:tcPr>
            <w:tcW w:w="1260" w:type="dxa"/>
            <w:shd w:val="clear" w:color="auto" w:fill="D9D9D9"/>
          </w:tcPr>
          <w:p w14:paraId="52410CB9" w14:textId="793AC9D5" w:rsidR="00AB6235" w:rsidRPr="00675DAA" w:rsidRDefault="00AB6235" w:rsidP="001C1595">
            <w:pPr>
              <w:rPr>
                <w:ins w:id="3337" w:author="Peter Bomberg" w:date="2018-01-16T14:05:00Z"/>
              </w:rPr>
            </w:pPr>
            <w:ins w:id="3338" w:author="Peter Bomberg" w:date="2018-01-16T14:05:00Z">
              <w:r w:rsidRPr="006D4B01">
                <w:t>classCode</w:t>
              </w:r>
            </w:ins>
          </w:p>
        </w:tc>
        <w:tc>
          <w:tcPr>
            <w:tcW w:w="1260" w:type="dxa"/>
            <w:shd w:val="clear" w:color="auto" w:fill="D9D9D9"/>
          </w:tcPr>
          <w:p w14:paraId="2491FC29" w14:textId="227E29C5" w:rsidR="00AB6235" w:rsidRPr="00675DAA" w:rsidRDefault="00AB6235" w:rsidP="001C1595">
            <w:pPr>
              <w:rPr>
                <w:ins w:id="3339" w:author="Peter Bomberg" w:date="2018-01-16T14:05:00Z"/>
              </w:rPr>
            </w:pPr>
            <w:ins w:id="3340" w:author="Peter Bomberg" w:date="2018-01-16T14:05:00Z">
              <w:r>
                <w:t>1:1</w:t>
              </w:r>
            </w:ins>
          </w:p>
        </w:tc>
        <w:tc>
          <w:tcPr>
            <w:tcW w:w="1350" w:type="dxa"/>
            <w:shd w:val="clear" w:color="auto" w:fill="D9D9D9"/>
          </w:tcPr>
          <w:p w14:paraId="0F837A67" w14:textId="138B4042" w:rsidR="00AB6235" w:rsidRPr="00675DAA" w:rsidRDefault="00AB6235" w:rsidP="001C1595">
            <w:pPr>
              <w:rPr>
                <w:ins w:id="3341" w:author="Peter Bomberg" w:date="2018-01-16T14:05:00Z"/>
              </w:rPr>
            </w:pPr>
            <w:ins w:id="3342" w:author="Peter Bomberg" w:date="2018-01-16T14:05:00Z">
              <w:r w:rsidRPr="006D4B01">
                <w:t>IDENT</w:t>
              </w:r>
            </w:ins>
          </w:p>
        </w:tc>
        <w:tc>
          <w:tcPr>
            <w:tcW w:w="3330" w:type="dxa"/>
            <w:shd w:val="clear" w:color="auto" w:fill="D9D9D9"/>
          </w:tcPr>
          <w:p w14:paraId="41FB7C29" w14:textId="77777777" w:rsidR="00AB6235" w:rsidRPr="00675DAA" w:rsidRDefault="00AB6235" w:rsidP="001C1595">
            <w:pPr>
              <w:rPr>
                <w:ins w:id="3343" w:author="Peter Bomberg" w:date="2018-01-16T14:05:00Z"/>
              </w:rPr>
            </w:pPr>
          </w:p>
        </w:tc>
      </w:tr>
      <w:tr w:rsidR="008123DE" w:rsidRPr="00675DAA" w14:paraId="0FBD71AD" w14:textId="77777777" w:rsidTr="00AB6235">
        <w:tc>
          <w:tcPr>
            <w:tcW w:w="2358" w:type="dxa"/>
            <w:shd w:val="clear" w:color="auto" w:fill="808080"/>
          </w:tcPr>
          <w:p w14:paraId="1E3BAB1A" w14:textId="77777777" w:rsidR="008123DE" w:rsidRPr="00675DAA" w:rsidRDefault="008123DE" w:rsidP="001C1595">
            <w:r w:rsidRPr="00675DAA">
              <w:t>Conformance</w:t>
            </w:r>
          </w:p>
        </w:tc>
        <w:tc>
          <w:tcPr>
            <w:tcW w:w="7200" w:type="dxa"/>
            <w:gridSpan w:val="4"/>
          </w:tcPr>
          <w:p w14:paraId="3ED9D649" w14:textId="77777777" w:rsidR="008123DE" w:rsidRDefault="008123DE" w:rsidP="008123DE">
            <w:pPr>
              <w:pStyle w:val="Heading4"/>
              <w:numPr>
                <w:ilvl w:val="0"/>
                <w:numId w:val="0"/>
              </w:numPr>
              <w:ind w:left="1714"/>
              <w:rPr>
                <w:del w:id="3344" w:author="Peter Bomberg" w:date="2018-01-16T14:05:00Z"/>
              </w:rPr>
            </w:pPr>
          </w:p>
          <w:p w14:paraId="478ED702" w14:textId="671C8D2F" w:rsidR="008123DE" w:rsidRDefault="008123DE" w:rsidP="004756DB">
            <w:pPr>
              <w:pStyle w:val="Default"/>
              <w:numPr>
                <w:ilvl w:val="0"/>
                <w:numId w:val="10"/>
              </w:numPr>
              <w:rPr>
                <w:sz w:val="23"/>
                <w:szCs w:val="23"/>
              </w:rPr>
            </w:pPr>
            <w:r w:rsidRPr="000F5EA6">
              <w:rPr>
                <w:sz w:val="23"/>
                <w:szCs w:val="23"/>
              </w:rPr>
              <w:t xml:space="preserve">There may be one or more additional identifiers, including model number, catalog number, and reference number. </w:t>
            </w:r>
            <w:ins w:id="3345" w:author="Peter Bomberg" w:date="2018-01-16T14:05:00Z">
              <w:r w:rsidR="00AB6235">
                <w:rPr>
                  <w:sz w:val="23"/>
                  <w:szCs w:val="23"/>
                </w:rPr>
                <w:t xml:space="preserve">Each </w:t>
              </w:r>
              <w:r w:rsidR="00AB6235" w:rsidRPr="000F5EA6">
                <w:rPr>
                  <w:sz w:val="23"/>
                  <w:szCs w:val="23"/>
                </w:rPr>
                <w:t>identifier</w:t>
              </w:r>
              <w:r w:rsidR="00AB6235">
                <w:rPr>
                  <w:sz w:val="23"/>
                  <w:szCs w:val="23"/>
                </w:rPr>
                <w:t xml:space="preserve"> shall have a single </w:t>
              </w:r>
              <w:r w:rsidR="00AB6235" w:rsidRPr="00D41865">
                <w:rPr>
                  <w:sz w:val="23"/>
                  <w:szCs w:val="23"/>
                </w:rPr>
                <w:t>asIdentifiedEntity</w:t>
              </w:r>
              <w:r w:rsidR="00AB6235">
                <w:rPr>
                  <w:sz w:val="23"/>
                  <w:szCs w:val="23"/>
                </w:rPr>
                <w:t xml:space="preserve"> element.</w:t>
              </w:r>
            </w:ins>
          </w:p>
          <w:p w14:paraId="59BFE594" w14:textId="52826EEB" w:rsidR="00243D6C" w:rsidRPr="00E46ED6" w:rsidRDefault="008123DE" w:rsidP="008B43ED">
            <w:pPr>
              <w:pStyle w:val="ListParagraph"/>
              <w:numPr>
                <w:ilvl w:val="0"/>
                <w:numId w:val="346"/>
              </w:numPr>
              <w:rPr>
                <w:ins w:id="3346" w:author="Peter Bomberg" w:date="2018-01-16T14:05:00Z"/>
                <w:highlight w:val="white"/>
              </w:rPr>
            </w:pPr>
            <w:del w:id="3347" w:author="Peter Bomberg" w:date="2018-01-16T14:05:00Z">
              <w:r w:rsidRPr="00250F40">
                <w:delText>There</w:delText>
              </w:r>
            </w:del>
            <w:ins w:id="3348" w:author="Peter Bomberg" w:date="2018-01-16T14:05:00Z">
              <w:r w:rsidR="00EB04DC">
                <w:rPr>
                  <w:highlight w:val="white"/>
                </w:rPr>
                <w:t xml:space="preserve">N.B. </w:t>
              </w:r>
              <w:r w:rsidR="00243D6C">
                <w:rPr>
                  <w:highlight w:val="white"/>
                </w:rPr>
                <w:t>there</w:t>
              </w:r>
            </w:ins>
            <w:r w:rsidR="00243D6C">
              <w:rPr>
                <w:highlight w:val="white"/>
              </w:rPr>
              <w:t xml:space="preserve"> is </w:t>
            </w:r>
            <w:ins w:id="3349" w:author="Peter Bomberg" w:date="2018-01-16T14:05:00Z">
              <w:r w:rsidR="00243D6C" w:rsidRPr="00E46ED6">
                <w:rPr>
                  <w:highlight w:val="white"/>
                </w:rPr>
                <w:t xml:space="preserve">no validation </w:t>
              </w:r>
              <w:r w:rsidR="00243D6C">
                <w:rPr>
                  <w:highlight w:val="white"/>
                </w:rPr>
                <w:t>of optional aspects</w:t>
              </w:r>
              <w:r w:rsidR="00243D6C" w:rsidRPr="00E46ED6">
                <w:rPr>
                  <w:highlight w:val="white"/>
                </w:rPr>
                <w:t>.</w:t>
              </w:r>
            </w:ins>
          </w:p>
          <w:p w14:paraId="4DF382FB" w14:textId="09742B56" w:rsidR="000F5EA6" w:rsidRDefault="000F5EA6" w:rsidP="000F5EA6">
            <w:pPr>
              <w:pStyle w:val="Default"/>
              <w:ind w:left="360"/>
              <w:rPr>
                <w:ins w:id="3350" w:author="Peter Bomberg" w:date="2018-01-16T14:05:00Z"/>
                <w:sz w:val="23"/>
                <w:szCs w:val="23"/>
              </w:rPr>
            </w:pPr>
          </w:p>
          <w:p w14:paraId="682BEA63" w14:textId="4502A507" w:rsidR="00AB6235" w:rsidRDefault="00AB6235" w:rsidP="004756DB">
            <w:pPr>
              <w:pStyle w:val="Default"/>
              <w:numPr>
                <w:ilvl w:val="0"/>
                <w:numId w:val="10"/>
              </w:numPr>
              <w:rPr>
                <w:sz w:val="23"/>
                <w:szCs w:val="23"/>
              </w:rPr>
            </w:pPr>
            <w:ins w:id="3351" w:author="Peter Bomberg" w:date="2018-01-16T14:05:00Z">
              <w:r>
                <w:rPr>
                  <w:sz w:val="23"/>
                  <w:szCs w:val="23"/>
                </w:rPr>
                <w:t xml:space="preserve">Each </w:t>
              </w:r>
              <w:r w:rsidRPr="006D4B01">
                <w:rPr>
                  <w:sz w:val="23"/>
                  <w:szCs w:val="23"/>
                </w:rPr>
                <w:t xml:space="preserve">asIdentifiedEntity </w:t>
              </w:r>
              <w:r>
                <w:rPr>
                  <w:sz w:val="23"/>
                  <w:szCs w:val="23"/>
                </w:rPr>
                <w:t xml:space="preserve">shall have </w:t>
              </w:r>
            </w:ins>
            <w:r>
              <w:rPr>
                <w:sz w:val="23"/>
                <w:szCs w:val="23"/>
              </w:rPr>
              <w:t xml:space="preserve">a </w:t>
            </w:r>
            <w:del w:id="3352" w:author="Peter Bomberg" w:date="2018-01-16T14:05:00Z">
              <w:r w:rsidR="008123DE" w:rsidRPr="00250F40">
                <w:rPr>
                  <w:sz w:val="23"/>
                  <w:szCs w:val="23"/>
                </w:rPr>
                <w:delText>code</w:delText>
              </w:r>
            </w:del>
            <w:ins w:id="3353" w:author="Peter Bomberg" w:date="2018-01-16T14:05:00Z">
              <w:r w:rsidRPr="006D4B01">
                <w:rPr>
                  <w:sz w:val="23"/>
                  <w:szCs w:val="23"/>
                </w:rPr>
                <w:t>classCode</w:t>
              </w:r>
              <w:r w:rsidRPr="00D41865">
                <w:rPr>
                  <w:sz w:val="23"/>
                  <w:szCs w:val="23"/>
                </w:rPr>
                <w:t xml:space="preserve"> </w:t>
              </w:r>
              <w:r>
                <w:rPr>
                  <w:sz w:val="23"/>
                  <w:szCs w:val="23"/>
                </w:rPr>
                <w:t>attribute</w:t>
              </w:r>
            </w:ins>
            <w:r>
              <w:rPr>
                <w:sz w:val="23"/>
                <w:szCs w:val="23"/>
              </w:rPr>
              <w:t xml:space="preserve"> with </w:t>
            </w:r>
            <w:del w:id="3354" w:author="Peter Bomberg" w:date="2018-01-16T14:05:00Z">
              <w:r w:rsidR="008123DE" w:rsidRPr="00250F40">
                <w:rPr>
                  <w:sz w:val="23"/>
                  <w:szCs w:val="23"/>
                </w:rPr>
                <w:delText xml:space="preserve">code system </w:delText>
              </w:r>
              <w:r w:rsidR="008123DE">
                <w:rPr>
                  <w:sz w:val="23"/>
                  <w:szCs w:val="23"/>
                </w:rPr>
                <w:delText>2.16.840.1.113883.2.20.6.???</w:delText>
              </w:r>
            </w:del>
            <w:ins w:id="3355" w:author="Peter Bomberg" w:date="2018-01-16T14:05:00Z">
              <w:r>
                <w:rPr>
                  <w:sz w:val="23"/>
                  <w:szCs w:val="23"/>
                </w:rPr>
                <w:t>a value of “</w:t>
              </w:r>
              <w:r w:rsidRPr="006D4B01">
                <w:rPr>
                  <w:sz w:val="23"/>
                  <w:szCs w:val="23"/>
                </w:rPr>
                <w:t>IDENT</w:t>
              </w:r>
              <w:r>
                <w:rPr>
                  <w:sz w:val="23"/>
                  <w:szCs w:val="23"/>
                </w:rPr>
                <w:t>”.</w:t>
              </w:r>
            </w:ins>
          </w:p>
          <w:p w14:paraId="1181E360" w14:textId="77777777" w:rsidR="008123DE" w:rsidRPr="00250F40" w:rsidRDefault="008123DE" w:rsidP="00C00C2B">
            <w:pPr>
              <w:pStyle w:val="Default"/>
              <w:numPr>
                <w:ilvl w:val="0"/>
                <w:numId w:val="10"/>
              </w:numPr>
              <w:rPr>
                <w:del w:id="3356" w:author="Peter Bomberg" w:date="2018-01-16T14:05:00Z"/>
                <w:sz w:val="23"/>
                <w:szCs w:val="23"/>
              </w:rPr>
            </w:pPr>
            <w:del w:id="3357" w:author="Peter Bomberg" w:date="2018-01-16T14:05:00Z">
              <w:r w:rsidRPr="00250F40">
                <w:rPr>
                  <w:sz w:val="23"/>
                  <w:szCs w:val="23"/>
                </w:rPr>
                <w:delText>There is one id</w:delText>
              </w:r>
            </w:del>
          </w:p>
          <w:p w14:paraId="3EFC8795" w14:textId="77777777" w:rsidR="008123DE" w:rsidRPr="00250F40" w:rsidRDefault="008123DE" w:rsidP="00C00C2B">
            <w:pPr>
              <w:pStyle w:val="Default"/>
              <w:numPr>
                <w:ilvl w:val="0"/>
                <w:numId w:val="10"/>
              </w:numPr>
              <w:rPr>
                <w:del w:id="3358" w:author="Peter Bomberg" w:date="2018-01-16T14:05:00Z"/>
                <w:sz w:val="23"/>
                <w:szCs w:val="23"/>
              </w:rPr>
            </w:pPr>
            <w:del w:id="3359" w:author="Peter Bomberg" w:date="2018-01-16T14:05:00Z">
              <w:r w:rsidRPr="00250F40">
                <w:rPr>
                  <w:sz w:val="23"/>
                  <w:szCs w:val="23"/>
                </w:rPr>
                <w:delText>Id has a root OID</w:delText>
              </w:r>
            </w:del>
          </w:p>
          <w:p w14:paraId="78EA3152" w14:textId="77777777" w:rsidR="008123DE" w:rsidRDefault="008123DE" w:rsidP="00C00C2B">
            <w:pPr>
              <w:pStyle w:val="Default"/>
              <w:numPr>
                <w:ilvl w:val="0"/>
                <w:numId w:val="10"/>
              </w:numPr>
              <w:rPr>
                <w:del w:id="3360" w:author="Peter Bomberg" w:date="2018-01-16T14:05:00Z"/>
                <w:sz w:val="23"/>
                <w:szCs w:val="23"/>
              </w:rPr>
            </w:pPr>
            <w:del w:id="3361" w:author="Peter Bomberg" w:date="2018-01-16T14:05:00Z">
              <w:r w:rsidRPr="00250F40">
                <w:rPr>
                  <w:sz w:val="23"/>
                  <w:szCs w:val="23"/>
                </w:rPr>
                <w:delText>The actual identifier is in the extension.</w:delText>
              </w:r>
            </w:del>
          </w:p>
          <w:p w14:paraId="45BC7334" w14:textId="4B7320F5" w:rsidR="00AB6235" w:rsidRDefault="008123DE" w:rsidP="008B43ED">
            <w:pPr>
              <w:pStyle w:val="ListParagraph"/>
              <w:numPr>
                <w:ilvl w:val="0"/>
                <w:numId w:val="347"/>
              </w:numPr>
              <w:rPr>
                <w:ins w:id="3362" w:author="Peter Bomberg" w:date="2018-01-16T14:05:00Z"/>
                <w:highlight w:val="white"/>
              </w:rPr>
            </w:pPr>
            <w:del w:id="3363" w:author="Peter Bomberg" w:date="2018-01-16T14:05:00Z">
              <w:r w:rsidRPr="00250F40">
                <w:delText xml:space="preserve">Id extension </w:delText>
              </w:r>
            </w:del>
            <w:ins w:id="3364" w:author="Peter Bomberg" w:date="2018-01-16T14:05:00Z">
              <w:r w:rsidR="00AB6235" w:rsidRPr="00F762B7">
                <w:rPr>
                  <w:highlight w:val="white"/>
                </w:rPr>
                <w:t xml:space="preserve">SPL Rule 10 identifies that the </w:t>
              </w:r>
              <w:r w:rsidR="00B74ED7">
                <w:rPr>
                  <w:highlight w:val="white"/>
                </w:rPr>
                <w:t>(</w:t>
              </w:r>
              <w:r w:rsidR="00AB6235" w:rsidRPr="006D4B01">
                <w:t>classCode</w:t>
              </w:r>
              <w:r w:rsidR="00B74ED7">
                <w:t>)</w:t>
              </w:r>
              <w:r w:rsidR="00AB6235" w:rsidRPr="00D41865">
                <w:t xml:space="preserve"> </w:t>
              </w:r>
              <w:r w:rsidR="00AB6235" w:rsidRPr="00F762B7">
                <w:rPr>
                  <w:highlight w:val="white"/>
                </w:rPr>
                <w:t>attribute value is incorrect</w:t>
              </w:r>
              <w:r w:rsidR="00AB6235">
                <w:rPr>
                  <w:highlight w:val="white"/>
                </w:rPr>
                <w:t>.</w:t>
              </w:r>
            </w:ins>
          </w:p>
          <w:p w14:paraId="2C1A6772" w14:textId="6C5E13F0" w:rsidR="00243D6C" w:rsidRDefault="00243D6C" w:rsidP="000F5EA6">
            <w:pPr>
              <w:pStyle w:val="Default"/>
              <w:ind w:left="360"/>
              <w:rPr>
                <w:ins w:id="3365" w:author="Peter Bomberg" w:date="2018-01-16T14:05:00Z"/>
                <w:sz w:val="23"/>
                <w:szCs w:val="23"/>
              </w:rPr>
            </w:pPr>
          </w:p>
          <w:p w14:paraId="5DCFDD32" w14:textId="0B836B1E" w:rsidR="00AB6235" w:rsidRDefault="00AB6235" w:rsidP="004756DB">
            <w:pPr>
              <w:pStyle w:val="Default"/>
              <w:numPr>
                <w:ilvl w:val="0"/>
                <w:numId w:val="10"/>
              </w:numPr>
              <w:rPr>
                <w:ins w:id="3366" w:author="Peter Bomberg" w:date="2018-01-16T14:05:00Z"/>
                <w:sz w:val="23"/>
                <w:szCs w:val="23"/>
              </w:rPr>
            </w:pPr>
            <w:ins w:id="3367" w:author="Peter Bomberg" w:date="2018-01-16T14:05:00Z">
              <w:r>
                <w:rPr>
                  <w:sz w:val="23"/>
                  <w:szCs w:val="23"/>
                </w:rPr>
                <w:t xml:space="preserve">Each </w:t>
              </w:r>
              <w:r w:rsidRPr="006D4B01">
                <w:rPr>
                  <w:sz w:val="23"/>
                  <w:szCs w:val="23"/>
                </w:rPr>
                <w:t xml:space="preserve">asIdentifiedEntity </w:t>
              </w:r>
              <w:r>
                <w:rPr>
                  <w:sz w:val="23"/>
                  <w:szCs w:val="23"/>
                </w:rPr>
                <w:t xml:space="preserve">shall have a single </w:t>
              </w:r>
              <w:r w:rsidRPr="00D41865">
                <w:rPr>
                  <w:sz w:val="23"/>
                  <w:szCs w:val="23"/>
                </w:rPr>
                <w:t>asIdentifiedEntity</w:t>
              </w:r>
              <w:r>
                <w:rPr>
                  <w:sz w:val="23"/>
                  <w:szCs w:val="23"/>
                </w:rPr>
                <w:t>.id</w:t>
              </w:r>
              <w:r w:rsidRPr="00250F40">
                <w:rPr>
                  <w:sz w:val="23"/>
                  <w:szCs w:val="23"/>
                </w:rPr>
                <w:t xml:space="preserve"> </w:t>
              </w:r>
              <w:r>
                <w:rPr>
                  <w:sz w:val="23"/>
                  <w:szCs w:val="23"/>
                </w:rPr>
                <w:t xml:space="preserve">element </w:t>
              </w:r>
              <w:r w:rsidRPr="00250F40">
                <w:rPr>
                  <w:sz w:val="23"/>
                  <w:szCs w:val="23"/>
                </w:rPr>
                <w:t xml:space="preserve">with </w:t>
              </w:r>
              <w:r>
                <w:rPr>
                  <w:sz w:val="23"/>
                  <w:szCs w:val="23"/>
                </w:rPr>
                <w:t xml:space="preserve">both root and extension attributes. The root attribute shall contain the Sponsors OID (see below) and an extension attribute captures the </w:t>
              </w:r>
              <w:r w:rsidRPr="00250F40">
                <w:rPr>
                  <w:sz w:val="23"/>
                  <w:szCs w:val="23"/>
                </w:rPr>
                <w:t>actual identifier</w:t>
              </w:r>
              <w:r>
                <w:rPr>
                  <w:sz w:val="23"/>
                  <w:szCs w:val="23"/>
                </w:rPr>
                <w:t>.</w:t>
              </w:r>
            </w:ins>
          </w:p>
          <w:p w14:paraId="2BAE16AE" w14:textId="50DA58C6" w:rsidR="00AB6235" w:rsidRDefault="00AB6235" w:rsidP="008B43ED">
            <w:pPr>
              <w:pStyle w:val="ListParagraph"/>
              <w:numPr>
                <w:ilvl w:val="0"/>
                <w:numId w:val="348"/>
              </w:numPr>
              <w:rPr>
                <w:ins w:id="3368" w:author="Peter Bomberg" w:date="2018-01-16T14:05:00Z"/>
              </w:rPr>
            </w:pPr>
            <w:ins w:id="3369"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6127749E" w14:textId="1FA221AA" w:rsidR="00AB6235" w:rsidRDefault="00AB6235" w:rsidP="008B43ED">
            <w:pPr>
              <w:pStyle w:val="ListParagraph"/>
              <w:numPr>
                <w:ilvl w:val="0"/>
                <w:numId w:val="348"/>
              </w:numPr>
              <w:rPr>
                <w:ins w:id="3370" w:author="Peter Bomberg" w:date="2018-01-16T14:05:00Z"/>
              </w:rPr>
            </w:pPr>
            <w:ins w:id="3371"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557ADEBD" w14:textId="455BA69D" w:rsidR="00AB6235" w:rsidRPr="00AB6235" w:rsidRDefault="00AB6235" w:rsidP="008B43ED">
            <w:pPr>
              <w:pStyle w:val="ListParagraph"/>
              <w:numPr>
                <w:ilvl w:val="0"/>
                <w:numId w:val="348"/>
              </w:numPr>
              <w:rPr>
                <w:ins w:id="3372" w:author="Peter Bomberg" w:date="2018-01-16T14:05:00Z"/>
              </w:rPr>
            </w:pPr>
            <w:ins w:id="3373" w:author="Peter Bomberg" w:date="2018-01-16T14:05:00Z">
              <w:r w:rsidRPr="00AB6235">
                <w:rPr>
                  <w:highlight w:val="white"/>
                </w:rPr>
                <w:t>SPL Rule 5 identifies that the (</w:t>
              </w:r>
              <w:r>
                <w:t>root</w:t>
              </w:r>
              <w:r w:rsidRPr="00AB6235">
                <w:rPr>
                  <w:highlight w:val="white"/>
                </w:rPr>
                <w:t xml:space="preserve">) attribute has not been defined. </w:t>
              </w:r>
            </w:ins>
          </w:p>
          <w:p w14:paraId="3B113332" w14:textId="77777777" w:rsidR="00D97903" w:rsidRPr="00D97903" w:rsidRDefault="00AB6235" w:rsidP="008B43ED">
            <w:pPr>
              <w:pStyle w:val="ListParagraph"/>
              <w:numPr>
                <w:ilvl w:val="0"/>
                <w:numId w:val="348"/>
              </w:numPr>
              <w:rPr>
                <w:ins w:id="3374" w:author="Peter Bomberg" w:date="2018-01-16T14:05:00Z"/>
              </w:rPr>
            </w:pPr>
            <w:ins w:id="3375" w:author="Peter Bomberg" w:date="2018-01-16T14:05:00Z">
              <w:r w:rsidRPr="00AB6235">
                <w:rPr>
                  <w:highlight w:val="white"/>
                </w:rPr>
                <w:t>SPL Rule 5 identifies that the (</w:t>
              </w:r>
              <w:r>
                <w:t>extension</w:t>
              </w:r>
              <w:r w:rsidRPr="00AB6235">
                <w:rPr>
                  <w:highlight w:val="white"/>
                </w:rPr>
                <w:t xml:space="preserve">) attribute has not been defined. </w:t>
              </w:r>
            </w:ins>
          </w:p>
          <w:p w14:paraId="70129DDF" w14:textId="422C5DA4" w:rsidR="00AB6235" w:rsidRPr="00D97903" w:rsidRDefault="00AB6235" w:rsidP="008B43ED">
            <w:pPr>
              <w:pStyle w:val="ListParagraph"/>
              <w:numPr>
                <w:ilvl w:val="0"/>
                <w:numId w:val="348"/>
              </w:numPr>
              <w:rPr>
                <w:ins w:id="3376" w:author="Peter Bomberg" w:date="2018-01-16T14:05:00Z"/>
              </w:rPr>
            </w:pPr>
            <w:ins w:id="3377" w:author="Peter Bomberg" w:date="2018-01-16T14:05:00Z">
              <w:r w:rsidRPr="00D97903">
                <w:rPr>
                  <w:highlight w:val="white"/>
                </w:rPr>
                <w:t xml:space="preserve">SPL Rule 6 identifies that the </w:t>
              </w:r>
              <w:r>
                <w:t>root</w:t>
              </w:r>
              <w:r w:rsidRPr="00D97903">
                <w:rPr>
                  <w:highlight w:val="white"/>
                </w:rPr>
                <w:t xml:space="preserve"> is empty.</w:t>
              </w:r>
            </w:ins>
          </w:p>
          <w:p w14:paraId="7DDF437D" w14:textId="2D70DB02" w:rsidR="00AB6235" w:rsidRPr="00AB6235" w:rsidRDefault="00AB6235" w:rsidP="008B43ED">
            <w:pPr>
              <w:pStyle w:val="ListParagraph"/>
              <w:numPr>
                <w:ilvl w:val="0"/>
                <w:numId w:val="37"/>
              </w:numPr>
              <w:rPr>
                <w:ins w:id="3378" w:author="Peter Bomberg" w:date="2018-01-16T14:05:00Z"/>
                <w:highlight w:val="white"/>
              </w:rPr>
            </w:pPr>
            <w:ins w:id="3379" w:author="Peter Bomberg" w:date="2018-01-16T14:05:00Z">
              <w:r w:rsidRPr="004E7D0E">
                <w:rPr>
                  <w:highlight w:val="white"/>
                </w:rPr>
                <w:t xml:space="preserve">SPL Rule 6 identifies that the </w:t>
              </w:r>
              <w:r>
                <w:t>extension</w:t>
              </w:r>
              <w:r w:rsidRPr="004E7D0E">
                <w:rPr>
                  <w:highlight w:val="white"/>
                </w:rPr>
                <w:t xml:space="preserve"> is empty.</w:t>
              </w:r>
            </w:ins>
          </w:p>
          <w:p w14:paraId="160BC97E" w14:textId="4DA1BE18" w:rsidR="00AB6235" w:rsidRDefault="00AB6235" w:rsidP="00AB6235">
            <w:pPr>
              <w:pStyle w:val="Default"/>
              <w:ind w:left="360"/>
              <w:rPr>
                <w:ins w:id="3380" w:author="Peter Bomberg" w:date="2018-01-16T14:05:00Z"/>
                <w:sz w:val="23"/>
                <w:szCs w:val="23"/>
              </w:rPr>
            </w:pPr>
          </w:p>
          <w:p w14:paraId="3933C9B1" w14:textId="77777777" w:rsidR="00D97903" w:rsidRDefault="00D97903" w:rsidP="004756DB">
            <w:pPr>
              <w:pStyle w:val="Default"/>
              <w:numPr>
                <w:ilvl w:val="0"/>
                <w:numId w:val="10"/>
              </w:numPr>
              <w:rPr>
                <w:sz w:val="23"/>
                <w:szCs w:val="23"/>
              </w:rPr>
            </w:pPr>
            <w:ins w:id="3381" w:author="Peter Bomberg" w:date="2018-01-16T14:05:00Z">
              <w:r>
                <w:rPr>
                  <w:sz w:val="23"/>
                  <w:szCs w:val="23"/>
                </w:rPr>
                <w:t xml:space="preserve">The </w:t>
              </w:r>
              <w:r w:rsidRPr="00D41865">
                <w:rPr>
                  <w:sz w:val="23"/>
                  <w:szCs w:val="23"/>
                </w:rPr>
                <w:t>asIdentifiedEntity</w:t>
              </w:r>
              <w:r>
                <w:rPr>
                  <w:sz w:val="23"/>
                  <w:szCs w:val="23"/>
                </w:rPr>
                <w:t>.i</w:t>
              </w:r>
              <w:r w:rsidRPr="00250F40">
                <w:rPr>
                  <w:sz w:val="23"/>
                  <w:szCs w:val="23"/>
                </w:rPr>
                <w:t xml:space="preserve">d extension </w:t>
              </w:r>
              <w:r>
                <w:rPr>
                  <w:sz w:val="23"/>
                  <w:szCs w:val="23"/>
                </w:rPr>
                <w:t xml:space="preserve">attribute </w:t>
              </w:r>
            </w:ins>
            <w:r w:rsidRPr="00250F40">
              <w:rPr>
                <w:sz w:val="23"/>
                <w:szCs w:val="23"/>
              </w:rPr>
              <w:t>is compliant with the code system’s allocation rules.</w:t>
            </w:r>
          </w:p>
          <w:p w14:paraId="71389A20" w14:textId="502165B3" w:rsidR="00D97903" w:rsidRDefault="00EB04DC" w:rsidP="008B43ED">
            <w:pPr>
              <w:pStyle w:val="ListParagraph"/>
              <w:numPr>
                <w:ilvl w:val="0"/>
                <w:numId w:val="349"/>
              </w:numPr>
              <w:rPr>
                <w:ins w:id="3382" w:author="Peter Bomberg" w:date="2018-01-16T14:05:00Z"/>
              </w:rPr>
            </w:pPr>
            <w:ins w:id="3383" w:author="Peter Bomberg" w:date="2018-01-16T14:05:00Z">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ins>
          </w:p>
          <w:p w14:paraId="3F483B22" w14:textId="77777777" w:rsidR="00CB24AB" w:rsidRDefault="00CB24AB" w:rsidP="00CB24AB">
            <w:pPr>
              <w:pStyle w:val="ListParagraph"/>
              <w:rPr>
                <w:ins w:id="3384" w:author="Peter Bomberg" w:date="2018-01-16T14:05:00Z"/>
              </w:rPr>
            </w:pPr>
          </w:p>
          <w:p w14:paraId="4B62C987" w14:textId="77777777" w:rsidR="00CB24AB" w:rsidRDefault="008123DE" w:rsidP="00CB24AB">
            <w:pPr>
              <w:pStyle w:val="ListParagraph"/>
              <w:rPr>
                <w:moveFrom w:id="3385" w:author="Peter Bomberg" w:date="2018-01-16T14:05:00Z"/>
              </w:rPr>
            </w:pPr>
            <w:r w:rsidRPr="00CB24AB">
              <w:t xml:space="preserve">There is at most one </w:t>
            </w:r>
            <w:ins w:id="3386" w:author="Peter Bomberg" w:date="2018-01-16T14:05:00Z">
              <w:r w:rsidR="00FC68AF" w:rsidRPr="00CB24AB">
                <w:t xml:space="preserve">asIdentifiedEntity.id </w:t>
              </w:r>
              <w:r w:rsidR="00CB24AB" w:rsidRPr="00CB24AB">
                <w:t xml:space="preserve">used to capture the </w:t>
              </w:r>
            </w:ins>
            <w:r w:rsidRPr="00CB24AB">
              <w:t>Model Number reference.</w:t>
            </w:r>
            <w:r w:rsidR="00CB24AB" w:rsidRPr="00CB24AB">
              <w:t xml:space="preserve"> </w:t>
            </w:r>
            <w:r w:rsidRPr="00CB24AB">
              <w:t xml:space="preserve">The id root can be any root OID over which the </w:t>
            </w:r>
            <w:del w:id="3387" w:author="Peter Bomberg" w:date="2018-01-16T14:05:00Z">
              <w:r>
                <w:delText>DIN Owner</w:delText>
              </w:r>
            </w:del>
            <w:ins w:id="3388" w:author="Peter Bomberg" w:date="2018-01-16T14:05:00Z">
              <w:r w:rsidR="00B234F4">
                <w:t>Sponsor</w:t>
              </w:r>
            </w:ins>
            <w:r w:rsidRPr="00CB24AB">
              <w:t xml:space="preserve"> has authority. If the </w:t>
            </w:r>
            <w:del w:id="3389" w:author="Peter Bomberg" w:date="2018-01-16T14:05:00Z">
              <w:r>
                <w:delText>DIN Owner</w:delText>
              </w:r>
              <w:r w:rsidRPr="00250F40">
                <w:delText xml:space="preserve"> has no such root OID of its own, then the root is constructed by concatenating the </w:delText>
              </w:r>
              <w:r>
                <w:delText>Company ID</w:delText>
              </w:r>
              <w:r w:rsidRPr="00250F40">
                <w:delText xml:space="preserve"> (without leading zeroes) to the fixed string “1.3.6.1.4.1.32366.3</w:delText>
              </w:r>
              <w:r>
                <w:delText>???</w:delText>
              </w:r>
              <w:r w:rsidRPr="00250F40">
                <w:delText xml:space="preserve">.” </w:delText>
              </w:r>
            </w:del>
            <w:ins w:id="3390" w:author="Peter Bomberg" w:date="2018-01-16T14:05:00Z">
              <w:r w:rsidR="00B234F4">
                <w:t>Sponsor</w:t>
              </w:r>
            </w:ins>
            <w:moveFromRangeStart w:id="3391" w:author="Peter Bomberg" w:date="2018-01-16T14:05:00Z" w:name="move503874921"/>
          </w:p>
          <w:p w14:paraId="77926894" w14:textId="77777777" w:rsidR="008123DE" w:rsidRPr="00250F40" w:rsidRDefault="00CB24AB" w:rsidP="00C00C2B">
            <w:pPr>
              <w:pStyle w:val="Default"/>
              <w:numPr>
                <w:ilvl w:val="0"/>
                <w:numId w:val="10"/>
              </w:numPr>
              <w:rPr>
                <w:del w:id="3392" w:author="Peter Bomberg" w:date="2018-01-16T14:05:00Z"/>
                <w:sz w:val="23"/>
                <w:szCs w:val="23"/>
              </w:rPr>
            </w:pPr>
            <w:moveFrom w:id="3393" w:author="Peter Bomberg" w:date="2018-01-16T14:05:00Z">
              <w:r w:rsidRPr="00CB24AB">
                <w:rPr>
                  <w:sz w:val="23"/>
                  <w:szCs w:val="23"/>
                </w:rPr>
                <w:t xml:space="preserve">There is at most one </w:t>
              </w:r>
            </w:moveFrom>
            <w:moveFromRangeEnd w:id="3391"/>
            <w:del w:id="3394" w:author="Peter Bomberg" w:date="2018-01-16T14:05:00Z">
              <w:r w:rsidR="008123DE">
                <w:rPr>
                  <w:sz w:val="23"/>
                  <w:szCs w:val="23"/>
                </w:rPr>
                <w:delText>Catalog Number</w:delText>
              </w:r>
              <w:r w:rsidR="008123DE" w:rsidRPr="00250F40">
                <w:rPr>
                  <w:sz w:val="23"/>
                  <w:szCs w:val="23"/>
                </w:rPr>
                <w:delText xml:space="preserve"> </w:delText>
              </w:r>
            </w:del>
          </w:p>
          <w:p w14:paraId="53CD4081" w14:textId="6C07A484" w:rsidR="00CB24AB" w:rsidRPr="00D97903" w:rsidRDefault="008123DE" w:rsidP="004756DB">
            <w:pPr>
              <w:pStyle w:val="Default"/>
              <w:numPr>
                <w:ilvl w:val="0"/>
                <w:numId w:val="10"/>
              </w:numPr>
              <w:rPr>
                <w:sz w:val="23"/>
                <w:szCs w:val="23"/>
              </w:rPr>
            </w:pPr>
            <w:del w:id="3395" w:author="Peter Bomberg" w:date="2018-01-16T14:05:00Z">
              <w:r w:rsidRPr="00250F40">
                <w:rPr>
                  <w:sz w:val="23"/>
                  <w:szCs w:val="23"/>
                </w:rPr>
                <w:delText xml:space="preserve">The id root can be any root OID over which the </w:delText>
              </w:r>
              <w:r>
                <w:rPr>
                  <w:sz w:val="23"/>
                  <w:szCs w:val="23"/>
                </w:rPr>
                <w:delText>DIN Owner</w:delText>
              </w:r>
              <w:r w:rsidRPr="00250F40">
                <w:rPr>
                  <w:sz w:val="23"/>
                  <w:szCs w:val="23"/>
                </w:rPr>
                <w:delText xml:space="preserve"> has authority. If the </w:delText>
              </w:r>
              <w:r>
                <w:rPr>
                  <w:sz w:val="23"/>
                  <w:szCs w:val="23"/>
                </w:rPr>
                <w:delText>DIN Owner</w:delText>
              </w:r>
            </w:del>
            <w:r w:rsidR="00B234F4" w:rsidRPr="00CB24AB">
              <w:rPr>
                <w:sz w:val="23"/>
                <w:szCs w:val="23"/>
              </w:rPr>
              <w:t xml:space="preserve"> </w:t>
            </w:r>
            <w:r w:rsidRPr="00CB24AB">
              <w:rPr>
                <w:sz w:val="23"/>
                <w:szCs w:val="23"/>
              </w:rPr>
              <w:t xml:space="preserve">has no such root OID of its own, then the </w:t>
            </w:r>
            <w:r w:rsidRPr="00CB24AB">
              <w:rPr>
                <w:sz w:val="23"/>
                <w:szCs w:val="23"/>
              </w:rPr>
              <w:lastRenderedPageBreak/>
              <w:t>root is constructed by concatenating the Company ID (without leading zeroes) to the fixed string “</w:t>
            </w:r>
            <w:ins w:id="3396" w:author="Peter Bomberg" w:date="2018-01-16T14:05:00Z">
              <w:r w:rsidR="00CB24AB" w:rsidRPr="00CB24AB">
                <w:rPr>
                  <w:lang w:val="en-US"/>
                </w:rPr>
                <w:t>2.16.840.</w:t>
              </w:r>
            </w:ins>
            <w:r w:rsidR="00CB24AB" w:rsidRPr="00CB24AB">
              <w:rPr>
                <w:lang w:val="en-US"/>
              </w:rPr>
              <w:t>1.</w:t>
            </w:r>
            <w:del w:id="3397" w:author="Peter Bomberg" w:date="2018-01-16T14:05:00Z">
              <w:r w:rsidRPr="00250F40">
                <w:rPr>
                  <w:sz w:val="23"/>
                  <w:szCs w:val="23"/>
                </w:rPr>
                <w:delText>3</w:delText>
              </w:r>
            </w:del>
            <w:ins w:id="3398" w:author="Peter Bomberg" w:date="2018-01-16T14:05:00Z">
              <w:r w:rsidR="00CB24AB" w:rsidRPr="00CB24AB">
                <w:rPr>
                  <w:lang w:val="en-US"/>
                </w:rPr>
                <w:t>113883.2.20</w:t>
              </w:r>
            </w:ins>
            <w:r w:rsidR="00CB24AB" w:rsidRPr="00CB24AB">
              <w:rPr>
                <w:lang w:val="en-US"/>
              </w:rPr>
              <w:t>.6.</w:t>
            </w:r>
            <w:del w:id="3399" w:author="Peter Bomberg" w:date="2018-01-16T14:05:00Z">
              <w:r w:rsidRPr="00250F40">
                <w:rPr>
                  <w:sz w:val="23"/>
                  <w:szCs w:val="23"/>
                </w:rPr>
                <w:delText>1.4.1.32366.3</w:delText>
              </w:r>
              <w:r>
                <w:rPr>
                  <w:sz w:val="23"/>
                  <w:szCs w:val="23"/>
                </w:rPr>
                <w:delText>???</w:delText>
              </w:r>
              <w:r w:rsidRPr="00250F40">
                <w:rPr>
                  <w:sz w:val="23"/>
                  <w:szCs w:val="23"/>
                </w:rPr>
                <w:delText xml:space="preserve">.” </w:delText>
              </w:r>
            </w:del>
            <w:ins w:id="3400" w:author="Peter Bomberg" w:date="2018-01-16T14:05:00Z">
              <w:r w:rsidR="00CB24AB" w:rsidRPr="00CB24AB">
                <w:rPr>
                  <w:lang w:val="en-US"/>
                </w:rPr>
                <w:t>13”</w:t>
              </w:r>
            </w:ins>
          </w:p>
          <w:p w14:paraId="3B982742" w14:textId="724B735B" w:rsidR="00D97903" w:rsidRDefault="00EB04DC" w:rsidP="008B43ED">
            <w:pPr>
              <w:pStyle w:val="ListParagraph"/>
              <w:numPr>
                <w:ilvl w:val="0"/>
                <w:numId w:val="350"/>
              </w:numPr>
              <w:rPr>
                <w:ins w:id="3401" w:author="Peter Bomberg" w:date="2018-01-16T14:05:00Z"/>
              </w:rPr>
            </w:pPr>
            <w:ins w:id="3402" w:author="Peter Bomberg" w:date="2018-01-16T14:05:00Z">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ins>
          </w:p>
          <w:p w14:paraId="0A9B92EB" w14:textId="77777777" w:rsidR="00CB24AB" w:rsidRDefault="00CB24AB" w:rsidP="00CB24AB">
            <w:pPr>
              <w:pStyle w:val="ListParagraph"/>
              <w:rPr>
                <w:moveTo w:id="3403" w:author="Peter Bomberg" w:date="2018-01-16T14:05:00Z"/>
              </w:rPr>
            </w:pPr>
            <w:moveToRangeStart w:id="3404" w:author="Peter Bomberg" w:date="2018-01-16T14:05:00Z" w:name="move503874921"/>
          </w:p>
          <w:p w14:paraId="7C3F46B9" w14:textId="77777777" w:rsidR="008123DE" w:rsidRPr="00250F40" w:rsidRDefault="00CB24AB" w:rsidP="00C00C2B">
            <w:pPr>
              <w:pStyle w:val="Default"/>
              <w:numPr>
                <w:ilvl w:val="0"/>
                <w:numId w:val="10"/>
              </w:numPr>
              <w:rPr>
                <w:del w:id="3405" w:author="Peter Bomberg" w:date="2018-01-16T14:05:00Z"/>
                <w:sz w:val="23"/>
                <w:szCs w:val="23"/>
              </w:rPr>
            </w:pPr>
            <w:moveTo w:id="3406" w:author="Peter Bomberg" w:date="2018-01-16T14:05:00Z">
              <w:r w:rsidRPr="00CB24AB">
                <w:rPr>
                  <w:sz w:val="23"/>
                  <w:szCs w:val="23"/>
                </w:rPr>
                <w:t xml:space="preserve">There is at most one </w:t>
              </w:r>
            </w:moveTo>
            <w:moveToRangeEnd w:id="3404"/>
            <w:del w:id="3407" w:author="Peter Bomberg" w:date="2018-01-16T14:05:00Z">
              <w:r w:rsidR="008123DE" w:rsidRPr="00250F40">
                <w:rPr>
                  <w:sz w:val="23"/>
                  <w:szCs w:val="23"/>
                </w:rPr>
                <w:delText>The product may have multiple reference numbe</w:delText>
              </w:r>
              <w:r w:rsidR="008123DE">
                <w:rPr>
                  <w:sz w:val="23"/>
                  <w:szCs w:val="23"/>
                </w:rPr>
                <w:delText>rs (i.e., secondary identifiers</w:delText>
              </w:r>
              <w:r w:rsidR="008123DE" w:rsidRPr="00250F40">
                <w:rPr>
                  <w:sz w:val="23"/>
                  <w:szCs w:val="23"/>
                </w:rPr>
                <w:delText xml:space="preserve">. </w:delText>
              </w:r>
            </w:del>
          </w:p>
          <w:p w14:paraId="6FD72875" w14:textId="22892144" w:rsidR="008123DE" w:rsidRPr="00CB24AB" w:rsidRDefault="00CB24AB" w:rsidP="004756DB">
            <w:pPr>
              <w:pStyle w:val="Default"/>
              <w:numPr>
                <w:ilvl w:val="0"/>
                <w:numId w:val="10"/>
              </w:numPr>
              <w:rPr>
                <w:ins w:id="3408" w:author="Peter Bomberg" w:date="2018-01-16T14:05:00Z"/>
                <w:sz w:val="23"/>
                <w:szCs w:val="23"/>
              </w:rPr>
            </w:pPr>
            <w:ins w:id="3409" w:author="Peter Bomberg" w:date="2018-01-16T14:05:00Z">
              <w:r w:rsidRPr="00CB24AB">
                <w:rPr>
                  <w:sz w:val="23"/>
                  <w:szCs w:val="23"/>
                </w:rPr>
                <w:t xml:space="preserve">asIdentifiedEntity.id used to capture the </w:t>
              </w:r>
              <w:r w:rsidR="008123DE" w:rsidRPr="00CB24AB">
                <w:rPr>
                  <w:sz w:val="23"/>
                  <w:szCs w:val="23"/>
                </w:rPr>
                <w:t>Catalog Number</w:t>
              </w:r>
              <w:r w:rsidRPr="00CB24AB">
                <w:rPr>
                  <w:sz w:val="23"/>
                  <w:szCs w:val="23"/>
                </w:rPr>
                <w:t xml:space="preserve">. </w:t>
              </w:r>
            </w:ins>
            <w:r w:rsidR="008123DE" w:rsidRPr="00CB24AB">
              <w:rPr>
                <w:sz w:val="23"/>
                <w:szCs w:val="23"/>
              </w:rPr>
              <w:t xml:space="preserve">The id root </w:t>
            </w:r>
            <w:del w:id="3410" w:author="Peter Bomberg" w:date="2018-01-16T14:05:00Z">
              <w:r w:rsidR="008123DE" w:rsidRPr="00250F40">
                <w:rPr>
                  <w:sz w:val="23"/>
                  <w:szCs w:val="23"/>
                </w:rPr>
                <w:delText xml:space="preserve">is </w:delText>
              </w:r>
              <w:r w:rsidR="008123DE">
                <w:rPr>
                  <w:sz w:val="23"/>
                  <w:szCs w:val="23"/>
                </w:rPr>
                <w:delText>2.16.840.1.113883.2.20.6.28</w:delText>
              </w:r>
              <w:r w:rsidR="008123DE" w:rsidRPr="00250F40">
                <w:rPr>
                  <w:sz w:val="23"/>
                  <w:szCs w:val="23"/>
                </w:rPr>
                <w:delText xml:space="preserve"> (</w:delText>
              </w:r>
              <w:r w:rsidR="008123DE">
                <w:rPr>
                  <w:rFonts w:eastAsia="Arial Unicode MS"/>
                  <w:sz w:val="23"/>
                  <w:szCs w:val="23"/>
                </w:rPr>
                <w:delText>HPFB</w:delText>
              </w:r>
              <w:r w:rsidR="008123DE">
                <w:rPr>
                  <w:sz w:val="23"/>
                  <w:szCs w:val="23"/>
                </w:rPr>
                <w:delText xml:space="preserve"> CTS</w:delText>
              </w:r>
              <w:r w:rsidR="008123DE" w:rsidRPr="00250F40">
                <w:rPr>
                  <w:sz w:val="23"/>
                  <w:szCs w:val="23"/>
                </w:rPr>
                <w:delText>), or may be</w:delText>
              </w:r>
            </w:del>
            <w:ins w:id="3411" w:author="Peter Bomberg" w:date="2018-01-16T14:05:00Z">
              <w:r w:rsidR="008123DE" w:rsidRPr="00CB24AB">
                <w:rPr>
                  <w:sz w:val="23"/>
                  <w:szCs w:val="23"/>
                </w:rPr>
                <w:t xml:space="preserve">can be any root OID over which the </w:t>
              </w:r>
              <w:r w:rsidR="00B234F4">
                <w:rPr>
                  <w:sz w:val="23"/>
                  <w:szCs w:val="23"/>
                </w:rPr>
                <w:t>Sponsor</w:t>
              </w:r>
              <w:r w:rsidR="00B234F4" w:rsidRPr="00CB24AB">
                <w:rPr>
                  <w:sz w:val="23"/>
                  <w:szCs w:val="23"/>
                </w:rPr>
                <w:t xml:space="preserve"> </w:t>
              </w:r>
              <w:r w:rsidR="008123DE" w:rsidRPr="00CB24AB">
                <w:rPr>
                  <w:sz w:val="23"/>
                  <w:szCs w:val="23"/>
                </w:rPr>
                <w:t xml:space="preserve">has authority. If the </w:t>
              </w:r>
              <w:r w:rsidR="00B234F4">
                <w:rPr>
                  <w:sz w:val="23"/>
                  <w:szCs w:val="23"/>
                </w:rPr>
                <w:t>Sponsor</w:t>
              </w:r>
              <w:r w:rsidR="00B234F4" w:rsidRPr="00CB24AB">
                <w:rPr>
                  <w:sz w:val="23"/>
                  <w:szCs w:val="23"/>
                </w:rPr>
                <w:t xml:space="preserve"> </w:t>
              </w:r>
              <w:r w:rsidR="008123DE" w:rsidRPr="00CB24AB">
                <w:rPr>
                  <w:sz w:val="23"/>
                  <w:szCs w:val="23"/>
                </w:rPr>
                <w:t>has no such root OID of its own, then the root is</w:t>
              </w:r>
            </w:ins>
            <w:r w:rsidR="008123DE" w:rsidRPr="00CB24AB">
              <w:rPr>
                <w:sz w:val="23"/>
                <w:szCs w:val="23"/>
              </w:rPr>
              <w:t xml:space="preserve"> constructed by concatenating the Company ID (without leading zeroes) to the fixed string </w:t>
            </w:r>
            <w:r w:rsidRPr="00CB24AB">
              <w:rPr>
                <w:sz w:val="23"/>
                <w:szCs w:val="23"/>
              </w:rPr>
              <w:t>“</w:t>
            </w:r>
            <w:ins w:id="3412" w:author="Peter Bomberg" w:date="2018-01-16T14:05:00Z">
              <w:r w:rsidRPr="00CB24AB">
                <w:rPr>
                  <w:lang w:val="en-US"/>
                </w:rPr>
                <w:t>2.16.840.1.113883.2.20.6.13”</w:t>
              </w:r>
            </w:ins>
          </w:p>
          <w:p w14:paraId="7713F753" w14:textId="4E522143" w:rsidR="00D97903" w:rsidRDefault="00EB04DC" w:rsidP="008B43ED">
            <w:pPr>
              <w:pStyle w:val="ListParagraph"/>
              <w:numPr>
                <w:ilvl w:val="0"/>
                <w:numId w:val="351"/>
              </w:numPr>
              <w:rPr>
                <w:ins w:id="3413" w:author="Peter Bomberg" w:date="2018-01-16T14:05:00Z"/>
              </w:rPr>
            </w:pPr>
            <w:ins w:id="3414" w:author="Peter Bomberg" w:date="2018-01-16T14:05:00Z">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ins>
          </w:p>
          <w:p w14:paraId="0F5600F8" w14:textId="77777777" w:rsidR="00CB24AB" w:rsidRPr="00CB24AB" w:rsidRDefault="00CB24AB" w:rsidP="00CB24AB">
            <w:pPr>
              <w:pStyle w:val="Default"/>
              <w:rPr>
                <w:ins w:id="3415" w:author="Peter Bomberg" w:date="2018-01-16T14:05:00Z"/>
                <w:sz w:val="23"/>
                <w:szCs w:val="23"/>
              </w:rPr>
            </w:pPr>
          </w:p>
          <w:p w14:paraId="2269E3A4" w14:textId="5768F827" w:rsidR="008123DE" w:rsidRPr="00D97903" w:rsidRDefault="008123DE" w:rsidP="004756DB">
            <w:pPr>
              <w:pStyle w:val="Default"/>
              <w:numPr>
                <w:ilvl w:val="0"/>
                <w:numId w:val="10"/>
              </w:numPr>
              <w:rPr>
                <w:ins w:id="3416" w:author="Peter Bomberg" w:date="2018-01-16T14:05:00Z"/>
                <w:sz w:val="23"/>
                <w:szCs w:val="23"/>
              </w:rPr>
            </w:pPr>
            <w:ins w:id="3417" w:author="Peter Bomberg" w:date="2018-01-16T14:05:00Z">
              <w:r w:rsidRPr="00250F40">
                <w:rPr>
                  <w:sz w:val="23"/>
                  <w:szCs w:val="23"/>
                </w:rPr>
                <w:t xml:space="preserve">The product may have multiple </w:t>
              </w:r>
              <w:r w:rsidR="00CB24AB" w:rsidRPr="00CB24AB">
                <w:rPr>
                  <w:sz w:val="23"/>
                  <w:szCs w:val="23"/>
                </w:rPr>
                <w:t xml:space="preserve">asIdentifiedEntity.id </w:t>
              </w:r>
              <w:r w:rsidR="00CB24AB">
                <w:rPr>
                  <w:sz w:val="23"/>
                  <w:szCs w:val="23"/>
                </w:rPr>
                <w:t xml:space="preserve">elements used to capture </w:t>
              </w:r>
              <w:r w:rsidRPr="00250F40">
                <w:rPr>
                  <w:sz w:val="23"/>
                  <w:szCs w:val="23"/>
                </w:rPr>
                <w:t>reference numbe</w:t>
              </w:r>
              <w:r>
                <w:rPr>
                  <w:sz w:val="23"/>
                  <w:szCs w:val="23"/>
                </w:rPr>
                <w:t>rs (i.e., secondary identifiers</w:t>
              </w:r>
              <w:r w:rsidR="00CB24AB">
                <w:rPr>
                  <w:sz w:val="23"/>
                  <w:szCs w:val="23"/>
                </w:rPr>
                <w:t>)</w:t>
              </w:r>
              <w:r w:rsidRPr="00250F40">
                <w:rPr>
                  <w:sz w:val="23"/>
                  <w:szCs w:val="23"/>
                </w:rPr>
                <w:t xml:space="preserve">. </w:t>
              </w:r>
              <w:r w:rsidR="00CB24AB" w:rsidRPr="00CB24AB">
                <w:rPr>
                  <w:sz w:val="23"/>
                  <w:szCs w:val="23"/>
                </w:rPr>
                <w:t xml:space="preserve">The id root can be any root OID over which the </w:t>
              </w:r>
              <w:r w:rsidR="00B234F4">
                <w:rPr>
                  <w:sz w:val="23"/>
                  <w:szCs w:val="23"/>
                </w:rPr>
                <w:t>Sponsor</w:t>
              </w:r>
              <w:r w:rsidR="00B234F4" w:rsidRPr="00CB24AB">
                <w:rPr>
                  <w:sz w:val="23"/>
                  <w:szCs w:val="23"/>
                </w:rPr>
                <w:t xml:space="preserve"> </w:t>
              </w:r>
              <w:r w:rsidR="00CB24AB" w:rsidRPr="00CB24AB">
                <w:rPr>
                  <w:sz w:val="23"/>
                  <w:szCs w:val="23"/>
                </w:rPr>
                <w:t xml:space="preserve">has authority. If the </w:t>
              </w:r>
              <w:r w:rsidR="00B234F4">
                <w:rPr>
                  <w:sz w:val="23"/>
                  <w:szCs w:val="23"/>
                </w:rPr>
                <w:t>Sponsor</w:t>
              </w:r>
              <w:r w:rsidR="00B234F4" w:rsidRPr="00CB24AB">
                <w:rPr>
                  <w:sz w:val="23"/>
                  <w:szCs w:val="23"/>
                </w:rPr>
                <w:t xml:space="preserve"> </w:t>
              </w:r>
              <w:r w:rsidR="00CB24AB" w:rsidRPr="00CB24AB">
                <w:rPr>
                  <w:sz w:val="23"/>
                  <w:szCs w:val="23"/>
                </w:rPr>
                <w:t>has no such root OID of its own, then the root is constructed by concatenating the Company ID (without leading zeroes) to the fixed string “</w:t>
              </w:r>
              <w:r w:rsidR="00CB24AB" w:rsidRPr="00D877DC">
                <w:rPr>
                  <w:lang w:val="en-US"/>
                </w:rPr>
                <w:t>2.16.840.</w:t>
              </w:r>
            </w:ins>
            <w:r w:rsidR="00CB24AB" w:rsidRPr="00D877DC">
              <w:rPr>
                <w:lang w:val="en-US"/>
              </w:rPr>
              <w:t>1.</w:t>
            </w:r>
            <w:del w:id="3418" w:author="Peter Bomberg" w:date="2018-01-16T14:05:00Z">
              <w:r w:rsidRPr="00250F40">
                <w:rPr>
                  <w:sz w:val="23"/>
                  <w:szCs w:val="23"/>
                </w:rPr>
                <w:delText>3</w:delText>
              </w:r>
            </w:del>
            <w:ins w:id="3419" w:author="Peter Bomberg" w:date="2018-01-16T14:05:00Z">
              <w:r w:rsidR="00CB24AB" w:rsidRPr="00D877DC">
                <w:rPr>
                  <w:lang w:val="en-US"/>
                </w:rPr>
                <w:t>113883.2.20</w:t>
              </w:r>
            </w:ins>
            <w:r w:rsidR="00CB24AB" w:rsidRPr="00D877DC">
              <w:rPr>
                <w:lang w:val="en-US"/>
              </w:rPr>
              <w:t>.6.</w:t>
            </w:r>
            <w:ins w:id="3420" w:author="Peter Bomberg" w:date="2018-01-16T14:05:00Z">
              <w:r w:rsidR="00CB24AB" w:rsidRPr="00D877DC">
                <w:rPr>
                  <w:lang w:val="en-US"/>
                </w:rPr>
                <w:t>13</w:t>
              </w:r>
              <w:r w:rsidR="00CB24AB">
                <w:rPr>
                  <w:lang w:val="en-US"/>
                </w:rPr>
                <w:t>”</w:t>
              </w:r>
            </w:ins>
          </w:p>
          <w:p w14:paraId="0DA2C7F9" w14:textId="3FE74B9B" w:rsidR="00D97903" w:rsidRDefault="00EB04DC" w:rsidP="008B43ED">
            <w:pPr>
              <w:pStyle w:val="ListParagraph"/>
              <w:numPr>
                <w:ilvl w:val="0"/>
                <w:numId w:val="352"/>
              </w:numPr>
              <w:rPr>
                <w:ins w:id="3421" w:author="Peter Bomberg" w:date="2018-01-16T14:05:00Z"/>
              </w:rPr>
            </w:pPr>
            <w:ins w:id="3422" w:author="Peter Bomberg" w:date="2018-01-16T14:05:00Z">
              <w:r>
                <w:rPr>
                  <w:highlight w:val="white"/>
                </w:rPr>
                <w:t xml:space="preserve">N.B. </w:t>
              </w:r>
              <w:r w:rsidR="00D97903">
                <w:rPr>
                  <w:highlight w:val="white"/>
                </w:rPr>
                <w:t xml:space="preserve">there is </w:t>
              </w:r>
              <w:r w:rsidR="00D97903" w:rsidRPr="00E46ED6">
                <w:rPr>
                  <w:highlight w:val="white"/>
                </w:rPr>
                <w:t xml:space="preserve">no validation </w:t>
              </w:r>
              <w:r w:rsidR="00D97903">
                <w:rPr>
                  <w:highlight w:val="white"/>
                </w:rPr>
                <w:t>aspect</w:t>
              </w:r>
              <w:r w:rsidR="00D97903" w:rsidRPr="002240B7">
                <w:t>.</w:t>
              </w:r>
            </w:ins>
          </w:p>
          <w:p w14:paraId="11154B7E" w14:textId="77777777" w:rsidR="00D97903" w:rsidRDefault="00D97903" w:rsidP="00D97903">
            <w:pPr>
              <w:pStyle w:val="ListParagraph"/>
              <w:rPr>
                <w:ins w:id="3423" w:author="Peter Bomberg" w:date="2018-01-16T14:05:00Z"/>
              </w:rPr>
            </w:pPr>
          </w:p>
          <w:p w14:paraId="0155DB8E" w14:textId="2314ED86" w:rsidR="00D97903" w:rsidRPr="00D97903" w:rsidRDefault="00D97903" w:rsidP="004756DB">
            <w:pPr>
              <w:pStyle w:val="Default"/>
              <w:numPr>
                <w:ilvl w:val="0"/>
                <w:numId w:val="10"/>
              </w:numPr>
              <w:rPr>
                <w:ins w:id="3424" w:author="Peter Bomberg" w:date="2018-01-16T14:05:00Z"/>
                <w:sz w:val="23"/>
                <w:szCs w:val="23"/>
              </w:rPr>
            </w:pPr>
            <w:ins w:id="3425" w:author="Peter Bomberg" w:date="2018-01-16T14:05:00Z">
              <w:r w:rsidRPr="00D97903">
                <w:rPr>
                  <w:sz w:val="23"/>
                  <w:szCs w:val="23"/>
                </w:rPr>
                <w:t xml:space="preserve">Each asIdentifiedEntity shall have a single asIdentifiedEntity.code element, the asIdentifiedEntity.code element shall have </w:t>
              </w:r>
              <w:r w:rsidRPr="00C80C46">
                <w:t>a code</w:t>
              </w:r>
              <w:r>
                <w:t>, codeSystem</w:t>
              </w:r>
              <w:r w:rsidRPr="00C80C46">
                <w:t xml:space="preserve"> and </w:t>
              </w:r>
              <w:r w:rsidRPr="00675DAA">
                <w:t>displayName</w:t>
              </w:r>
              <w:r>
                <w:t xml:space="preserve"> attribute derived from OID </w:t>
              </w:r>
              <w:r w:rsidRPr="00D97903">
                <w:rPr>
                  <w:sz w:val="23"/>
                  <w:szCs w:val="23"/>
                </w:rPr>
                <w:t>2.16.840.</w:t>
              </w:r>
            </w:ins>
            <w:r w:rsidRPr="00D97903">
              <w:rPr>
                <w:sz w:val="23"/>
                <w:szCs w:val="23"/>
              </w:rPr>
              <w:t>1.</w:t>
            </w:r>
            <w:ins w:id="3426" w:author="Peter Bomberg" w:date="2018-01-16T14:05:00Z">
              <w:r w:rsidRPr="00D97903">
                <w:rPr>
                  <w:sz w:val="23"/>
                  <w:szCs w:val="23"/>
                </w:rPr>
                <w:t>113883.2.20.6.13</w:t>
              </w:r>
              <w:r>
                <w:rPr>
                  <w:sz w:val="23"/>
                  <w:szCs w:val="23"/>
                </w:rPr>
                <w:t xml:space="preserve">, </w:t>
              </w:r>
              <w:r>
                <w:t xml:space="preserve">where the </w:t>
              </w:r>
              <w:r w:rsidRPr="00675DAA">
                <w:t>displayName</w:t>
              </w:r>
              <w:r>
                <w:t xml:space="preserve"> </w:t>
              </w:r>
              <w:r w:rsidRPr="00675DAA">
                <w:t>shall display the</w:t>
              </w:r>
              <w:r>
                <w:t xml:space="preserve"> appropriate </w:t>
              </w:r>
              <w:r w:rsidRPr="00675DAA">
                <w:t>label.</w:t>
              </w:r>
            </w:ins>
          </w:p>
          <w:p w14:paraId="082BE61C" w14:textId="77777777" w:rsidR="00D97903" w:rsidRDefault="00D97903" w:rsidP="008B43ED">
            <w:pPr>
              <w:pStyle w:val="ListParagraph"/>
              <w:numPr>
                <w:ilvl w:val="0"/>
                <w:numId w:val="353"/>
              </w:numPr>
              <w:rPr>
                <w:ins w:id="3427" w:author="Peter Bomberg" w:date="2018-01-16T14:05:00Z"/>
              </w:rPr>
            </w:pPr>
            <w:ins w:id="342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79D71E78" w14:textId="7104C1EA" w:rsidR="00D97903" w:rsidRDefault="00D97903" w:rsidP="008B43ED">
            <w:pPr>
              <w:pStyle w:val="ListParagraph"/>
              <w:numPr>
                <w:ilvl w:val="0"/>
                <w:numId w:val="353"/>
              </w:numPr>
              <w:rPr>
                <w:ins w:id="3429" w:author="Peter Bomberg" w:date="2018-01-16T14:05:00Z"/>
              </w:rPr>
            </w:pPr>
            <w:ins w:id="3430" w:author="Peter Bomberg" w:date="2018-01-16T14:05:00Z">
              <w:r w:rsidRPr="00D97903">
                <w:rPr>
                  <w:highlight w:val="white"/>
                </w:rPr>
                <w:t xml:space="preserve">SPL Rule </w:t>
              </w:r>
            </w:ins>
            <w:r w:rsidRPr="00D97903">
              <w:rPr>
                <w:highlight w:val="white"/>
              </w:rPr>
              <w:t>4</w:t>
            </w:r>
            <w:del w:id="3431" w:author="Peter Bomberg" w:date="2018-01-16T14:05:00Z">
              <w:r w:rsidR="008123DE" w:rsidRPr="00250F40">
                <w:delText>.1.32366.3</w:delText>
              </w:r>
              <w:r w:rsidR="008123DE">
                <w:delText>???</w:delText>
              </w:r>
              <w:r w:rsidR="008123DE" w:rsidRPr="00250F40">
                <w:delText xml:space="preserve">.” </w:delText>
              </w:r>
            </w:del>
            <w:ins w:id="3432" w:author="Peter Bomberg" w:date="2018-01-16T14:05:00Z">
              <w:r w:rsidRPr="00D97903">
                <w:rPr>
                  <w:highlight w:val="white"/>
                </w:rPr>
                <w:t xml:space="preserve"> identifies that the </w:t>
              </w:r>
              <w:r w:rsidRPr="00D00628">
                <w:t>element has been defined</w:t>
              </w:r>
              <w:r>
                <w:t xml:space="preserve"> more than once, this will trigger a schema validation </w:t>
              </w:r>
              <w:r w:rsidR="0075626F">
                <w:t>error.</w:t>
              </w:r>
            </w:ins>
          </w:p>
          <w:p w14:paraId="0DBCB26F" w14:textId="77777777" w:rsidR="00D97903" w:rsidRPr="00D97903" w:rsidRDefault="00D97903" w:rsidP="008B43ED">
            <w:pPr>
              <w:pStyle w:val="ListParagraph"/>
              <w:numPr>
                <w:ilvl w:val="0"/>
                <w:numId w:val="353"/>
              </w:numPr>
              <w:rPr>
                <w:ins w:id="3433" w:author="Peter Bomberg" w:date="2018-01-16T14:05:00Z"/>
              </w:rPr>
            </w:pPr>
            <w:ins w:id="3434" w:author="Peter Bomberg" w:date="2018-01-16T14:05:00Z">
              <w:r w:rsidRPr="00D97903">
                <w:rPr>
                  <w:highlight w:val="white"/>
                </w:rPr>
                <w:t>SPL Rule 2 identifies that the OID value is incorrect.</w:t>
              </w:r>
            </w:ins>
          </w:p>
          <w:p w14:paraId="1582E5B9" w14:textId="77777777" w:rsidR="00D97903" w:rsidRPr="00D97903" w:rsidRDefault="00D97903" w:rsidP="008B43ED">
            <w:pPr>
              <w:pStyle w:val="ListParagraph"/>
              <w:numPr>
                <w:ilvl w:val="0"/>
                <w:numId w:val="353"/>
              </w:numPr>
              <w:rPr>
                <w:ins w:id="3435" w:author="Peter Bomberg" w:date="2018-01-16T14:05:00Z"/>
              </w:rPr>
            </w:pPr>
            <w:ins w:id="3436" w:author="Peter Bomberg" w:date="2018-01-16T14:05:00Z">
              <w:r w:rsidRPr="00D97903">
                <w:rPr>
                  <w:highlight w:val="white"/>
                </w:rPr>
                <w:t xml:space="preserve">SPL Rule 5 identifies that the (code) attribute has not been defined. </w:t>
              </w:r>
            </w:ins>
          </w:p>
          <w:p w14:paraId="2E749688" w14:textId="77777777" w:rsidR="00D97903" w:rsidRPr="00D97903" w:rsidRDefault="00D97903" w:rsidP="008B43ED">
            <w:pPr>
              <w:pStyle w:val="ListParagraph"/>
              <w:numPr>
                <w:ilvl w:val="0"/>
                <w:numId w:val="353"/>
              </w:numPr>
              <w:rPr>
                <w:ins w:id="3437" w:author="Peter Bomberg" w:date="2018-01-16T14:05:00Z"/>
              </w:rPr>
            </w:pPr>
            <w:ins w:id="3438" w:author="Peter Bomberg" w:date="2018-01-16T14:05:00Z">
              <w:r w:rsidRPr="00D97903">
                <w:rPr>
                  <w:highlight w:val="white"/>
                </w:rPr>
                <w:t>SPL Rule 5 identifies that the (</w:t>
              </w:r>
              <w:r>
                <w:t>codeSystem</w:t>
              </w:r>
              <w:r w:rsidRPr="00D97903">
                <w:rPr>
                  <w:highlight w:val="white"/>
                </w:rPr>
                <w:t xml:space="preserve">) attribute has not been defined. </w:t>
              </w:r>
            </w:ins>
          </w:p>
          <w:p w14:paraId="6316CA04" w14:textId="77777777" w:rsidR="00D97903" w:rsidRPr="00D97903" w:rsidRDefault="00D97903" w:rsidP="008B43ED">
            <w:pPr>
              <w:pStyle w:val="ListParagraph"/>
              <w:numPr>
                <w:ilvl w:val="0"/>
                <w:numId w:val="353"/>
              </w:numPr>
              <w:rPr>
                <w:ins w:id="3439" w:author="Peter Bomberg" w:date="2018-01-16T14:05:00Z"/>
              </w:rPr>
            </w:pPr>
            <w:ins w:id="3440" w:author="Peter Bomberg" w:date="2018-01-16T14:05:00Z">
              <w:r w:rsidRPr="00D97903">
                <w:rPr>
                  <w:highlight w:val="white"/>
                </w:rPr>
                <w:t>SPL Rule 5 identifies that the (</w:t>
              </w:r>
              <w:r w:rsidRPr="00675DAA">
                <w:t>displayName</w:t>
              </w:r>
              <w:r w:rsidRPr="00D97903">
                <w:rPr>
                  <w:highlight w:val="white"/>
                </w:rPr>
                <w:t xml:space="preserve">) attribute has not been defined. </w:t>
              </w:r>
            </w:ins>
          </w:p>
          <w:p w14:paraId="3EA75A80" w14:textId="77777777" w:rsidR="00D97903" w:rsidRPr="00D97903" w:rsidRDefault="00D97903" w:rsidP="008B43ED">
            <w:pPr>
              <w:pStyle w:val="ListParagraph"/>
              <w:numPr>
                <w:ilvl w:val="0"/>
                <w:numId w:val="353"/>
              </w:numPr>
              <w:rPr>
                <w:ins w:id="3441" w:author="Peter Bomberg" w:date="2018-01-16T14:05:00Z"/>
              </w:rPr>
            </w:pPr>
            <w:ins w:id="3442" w:author="Peter Bomberg" w:date="2018-01-16T14:05:00Z">
              <w:r w:rsidRPr="00D97903">
                <w:rPr>
                  <w:highlight w:val="white"/>
                </w:rPr>
                <w:t>SPL Rule 7 identifies that displayName does not match the CV value.</w:t>
              </w:r>
            </w:ins>
          </w:p>
          <w:p w14:paraId="3D7B3A14" w14:textId="77777777" w:rsidR="00D97903" w:rsidRPr="00A920F6" w:rsidRDefault="00D97903" w:rsidP="008B43ED">
            <w:pPr>
              <w:pStyle w:val="ListParagraph"/>
              <w:numPr>
                <w:ilvl w:val="0"/>
                <w:numId w:val="353"/>
              </w:numPr>
              <w:rPr>
                <w:ins w:id="3443" w:author="Peter Bomberg" w:date="2018-01-16T14:05:00Z"/>
              </w:rPr>
            </w:pPr>
            <w:ins w:id="3444" w:author="Peter Bomberg" w:date="2018-01-16T14:05:00Z">
              <w:r w:rsidRPr="00D97903">
                <w:rPr>
                  <w:highlight w:val="white"/>
                </w:rPr>
                <w:t>SPL Rule 8 identifies that the code is not in the CV or is not contextually correct.</w:t>
              </w:r>
            </w:ins>
          </w:p>
          <w:p w14:paraId="7E1F3EE9" w14:textId="32E2846C" w:rsidR="00A920F6" w:rsidRPr="00D97903" w:rsidRDefault="00A920F6" w:rsidP="008B43ED">
            <w:pPr>
              <w:pStyle w:val="ListParagraph"/>
              <w:numPr>
                <w:ilvl w:val="0"/>
                <w:numId w:val="353"/>
              </w:numPr>
            </w:pPr>
            <w:ins w:id="3445" w:author="Peter Bomberg" w:date="2018-01-16T14:05:00Z">
              <w:r w:rsidRPr="00337A08">
                <w:rPr>
                  <w:sz w:val="22"/>
                  <w:szCs w:val="22"/>
                  <w:highlight w:val="white"/>
                </w:rPr>
                <w:t>SPL Rule 15 identifies that there is a notification flag for the content.</w:t>
              </w:r>
            </w:ins>
          </w:p>
        </w:tc>
      </w:tr>
    </w:tbl>
    <w:p w14:paraId="39D5A8CB" w14:textId="77777777" w:rsidR="00202717" w:rsidRDefault="00202717" w:rsidP="0080029F">
      <w:pPr>
        <w:pStyle w:val="ListParagraph"/>
        <w:rPr>
          <w:moveTo w:id="3446" w:author="Peter Bomberg" w:date="2018-01-16T14:05:00Z"/>
        </w:rPr>
      </w:pPr>
      <w:moveToRangeStart w:id="3447" w:author="Peter Bomberg" w:date="2018-01-16T14:05:00Z" w:name="move50387492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505854B4" w14:textId="77777777" w:rsidTr="00D97903">
        <w:trPr>
          <w:trHeight w:val="580"/>
          <w:tblHeader/>
        </w:trPr>
        <w:tc>
          <w:tcPr>
            <w:tcW w:w="2358" w:type="dxa"/>
            <w:shd w:val="clear" w:color="auto" w:fill="808080"/>
          </w:tcPr>
          <w:p w14:paraId="54B93E00" w14:textId="77777777" w:rsidR="00CC55B8" w:rsidRPr="00F53457" w:rsidRDefault="00CC55B8" w:rsidP="0080029F">
            <w:pPr>
              <w:rPr>
                <w:moveTo w:id="3448" w:author="Peter Bomberg" w:date="2018-01-16T14:05:00Z"/>
              </w:rPr>
            </w:pPr>
            <w:moveTo w:id="3449" w:author="Peter Bomberg" w:date="2018-01-16T14:05:00Z">
              <w:r w:rsidRPr="00675DAA">
                <w:lastRenderedPageBreak/>
                <w:t>Element</w:t>
              </w:r>
            </w:moveTo>
          </w:p>
        </w:tc>
        <w:tc>
          <w:tcPr>
            <w:tcW w:w="1260" w:type="dxa"/>
            <w:shd w:val="clear" w:color="auto" w:fill="808080"/>
          </w:tcPr>
          <w:p w14:paraId="618C6010" w14:textId="77777777" w:rsidR="00CC55B8" w:rsidRPr="00675DAA" w:rsidRDefault="00CC55B8" w:rsidP="0080029F">
            <w:pPr>
              <w:rPr>
                <w:moveTo w:id="3450" w:author="Peter Bomberg" w:date="2018-01-16T14:05:00Z"/>
              </w:rPr>
            </w:pPr>
            <w:moveTo w:id="3451" w:author="Peter Bomberg" w:date="2018-01-16T14:05:00Z">
              <w:r w:rsidRPr="00675DAA">
                <w:t>Attribute</w:t>
              </w:r>
            </w:moveTo>
          </w:p>
        </w:tc>
        <w:tc>
          <w:tcPr>
            <w:tcW w:w="1260" w:type="dxa"/>
            <w:shd w:val="clear" w:color="auto" w:fill="808080"/>
          </w:tcPr>
          <w:p w14:paraId="614E2C63" w14:textId="77777777" w:rsidR="00CC55B8" w:rsidRPr="00F53457" w:rsidRDefault="00CC55B8" w:rsidP="0080029F">
            <w:pPr>
              <w:rPr>
                <w:moveTo w:id="3452" w:author="Peter Bomberg" w:date="2018-01-16T14:05:00Z"/>
              </w:rPr>
            </w:pPr>
            <w:moveTo w:id="3453" w:author="Peter Bomberg" w:date="2018-01-16T14:05:00Z">
              <w:r w:rsidRPr="00675DAA">
                <w:t>Cardinality</w:t>
              </w:r>
            </w:moveTo>
          </w:p>
        </w:tc>
        <w:tc>
          <w:tcPr>
            <w:tcW w:w="1350" w:type="dxa"/>
            <w:shd w:val="clear" w:color="auto" w:fill="808080"/>
          </w:tcPr>
          <w:p w14:paraId="0F09C55C" w14:textId="77777777" w:rsidR="00CC55B8" w:rsidRPr="00675DAA" w:rsidRDefault="00CC55B8" w:rsidP="0080029F">
            <w:pPr>
              <w:rPr>
                <w:moveTo w:id="3454" w:author="Peter Bomberg" w:date="2018-01-16T14:05:00Z"/>
              </w:rPr>
            </w:pPr>
            <w:moveTo w:id="3455" w:author="Peter Bomberg" w:date="2018-01-16T14:05:00Z">
              <w:r w:rsidRPr="00675DAA">
                <w:t>Value(s) Allowed</w:t>
              </w:r>
            </w:moveTo>
          </w:p>
          <w:p w14:paraId="04E50369" w14:textId="77777777" w:rsidR="00CC55B8" w:rsidRPr="00675DAA" w:rsidRDefault="00CC55B8" w:rsidP="0080029F">
            <w:pPr>
              <w:rPr>
                <w:moveTo w:id="3456" w:author="Peter Bomberg" w:date="2018-01-16T14:05:00Z"/>
              </w:rPr>
            </w:pPr>
            <w:moveTo w:id="3457" w:author="Peter Bomberg" w:date="2018-01-16T14:05:00Z">
              <w:r w:rsidRPr="00675DAA">
                <w:t>Examples</w:t>
              </w:r>
            </w:moveTo>
          </w:p>
        </w:tc>
        <w:tc>
          <w:tcPr>
            <w:tcW w:w="3330" w:type="dxa"/>
            <w:shd w:val="clear" w:color="auto" w:fill="808080"/>
          </w:tcPr>
          <w:p w14:paraId="60C09455" w14:textId="77777777" w:rsidR="00CC55B8" w:rsidRPr="00675DAA" w:rsidRDefault="00CC55B8" w:rsidP="0080029F">
            <w:pPr>
              <w:rPr>
                <w:moveTo w:id="3458" w:author="Peter Bomberg" w:date="2018-01-16T14:05:00Z"/>
              </w:rPr>
            </w:pPr>
            <w:moveTo w:id="3459" w:author="Peter Bomberg" w:date="2018-01-16T14:05:00Z">
              <w:r w:rsidRPr="00675DAA">
                <w:t>Description</w:t>
              </w:r>
            </w:moveTo>
          </w:p>
          <w:p w14:paraId="57075BC4" w14:textId="77777777" w:rsidR="00CC55B8" w:rsidRPr="00675DAA" w:rsidRDefault="00CC55B8" w:rsidP="0080029F">
            <w:pPr>
              <w:rPr>
                <w:moveTo w:id="3460" w:author="Peter Bomberg" w:date="2018-01-16T14:05:00Z"/>
              </w:rPr>
            </w:pPr>
            <w:moveTo w:id="3461" w:author="Peter Bomberg" w:date="2018-01-16T14:05:00Z">
              <w:r w:rsidRPr="00675DAA">
                <w:t>Instructions</w:t>
              </w:r>
            </w:moveTo>
          </w:p>
        </w:tc>
      </w:tr>
    </w:tbl>
    <w:p w14:paraId="5E90255E" w14:textId="77777777" w:rsidR="00EE26B4" w:rsidRDefault="00EE26B4" w:rsidP="0080029F">
      <w:pPr>
        <w:rPr>
          <w:moveFrom w:id="3462" w:author="Peter Bomberg" w:date="2018-01-16T14:05:00Z"/>
          <w:highlight w:val="white"/>
          <w:lang w:val="en-US"/>
        </w:rPr>
      </w:pPr>
      <w:moveFromRangeStart w:id="3463" w:author="Peter Bomberg" w:date="2018-01-16T14:05:00Z" w:name="move503874917"/>
      <w:moveToRangeEnd w:id="344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5489E" w:rsidRPr="00675DAA" w14:paraId="38B9252A" w14:textId="77777777" w:rsidTr="00E83A07">
        <w:trPr>
          <w:cantSplit/>
          <w:trHeight w:val="580"/>
          <w:tblHeader/>
        </w:trPr>
        <w:tc>
          <w:tcPr>
            <w:tcW w:w="2358" w:type="dxa"/>
            <w:shd w:val="clear" w:color="auto" w:fill="808080"/>
          </w:tcPr>
          <w:p w14:paraId="5AF66EA0" w14:textId="77777777" w:rsidR="0085489E" w:rsidRPr="000445D1" w:rsidRDefault="0085489E" w:rsidP="00E83A07">
            <w:pPr>
              <w:rPr>
                <w:moveFrom w:id="3464" w:author="Peter Bomberg" w:date="2018-01-16T14:05:00Z"/>
              </w:rPr>
            </w:pPr>
            <w:moveFrom w:id="3465" w:author="Peter Bomberg" w:date="2018-01-16T14:05:00Z">
              <w:r w:rsidRPr="00675DAA">
                <w:t>Element</w:t>
              </w:r>
            </w:moveFrom>
          </w:p>
        </w:tc>
        <w:tc>
          <w:tcPr>
            <w:tcW w:w="1260" w:type="dxa"/>
            <w:shd w:val="clear" w:color="auto" w:fill="808080"/>
          </w:tcPr>
          <w:p w14:paraId="3AFEC40C" w14:textId="77777777" w:rsidR="0085489E" w:rsidRPr="00675DAA" w:rsidRDefault="0085489E" w:rsidP="00E83A07">
            <w:pPr>
              <w:rPr>
                <w:moveFrom w:id="3466" w:author="Peter Bomberg" w:date="2018-01-16T14:05:00Z"/>
              </w:rPr>
            </w:pPr>
            <w:moveFrom w:id="3467" w:author="Peter Bomberg" w:date="2018-01-16T14:05:00Z">
              <w:r w:rsidRPr="00675DAA">
                <w:t>Attribute</w:t>
              </w:r>
            </w:moveFrom>
          </w:p>
        </w:tc>
        <w:tc>
          <w:tcPr>
            <w:tcW w:w="1260" w:type="dxa"/>
            <w:shd w:val="clear" w:color="auto" w:fill="808080"/>
          </w:tcPr>
          <w:p w14:paraId="5AB3C49E" w14:textId="77777777" w:rsidR="0085489E" w:rsidRPr="000445D1" w:rsidRDefault="0085489E" w:rsidP="00E83A07">
            <w:pPr>
              <w:rPr>
                <w:moveFrom w:id="3468" w:author="Peter Bomberg" w:date="2018-01-16T14:05:00Z"/>
              </w:rPr>
            </w:pPr>
            <w:moveFrom w:id="3469" w:author="Peter Bomberg" w:date="2018-01-16T14:05:00Z">
              <w:r w:rsidRPr="00675DAA">
                <w:t>Cardinality</w:t>
              </w:r>
            </w:moveFrom>
          </w:p>
        </w:tc>
        <w:tc>
          <w:tcPr>
            <w:tcW w:w="1350" w:type="dxa"/>
            <w:shd w:val="clear" w:color="auto" w:fill="808080"/>
          </w:tcPr>
          <w:p w14:paraId="3D8ACD72" w14:textId="77777777" w:rsidR="0085489E" w:rsidRPr="00675DAA" w:rsidRDefault="0085489E" w:rsidP="00E83A07">
            <w:pPr>
              <w:rPr>
                <w:moveFrom w:id="3470" w:author="Peter Bomberg" w:date="2018-01-16T14:05:00Z"/>
              </w:rPr>
            </w:pPr>
            <w:moveFrom w:id="3471" w:author="Peter Bomberg" w:date="2018-01-16T14:05:00Z">
              <w:r w:rsidRPr="00675DAA">
                <w:t>Value(s) Allowed</w:t>
              </w:r>
            </w:moveFrom>
          </w:p>
          <w:p w14:paraId="10F86569" w14:textId="77777777" w:rsidR="0085489E" w:rsidRPr="00675DAA" w:rsidRDefault="0085489E" w:rsidP="00E83A07">
            <w:pPr>
              <w:rPr>
                <w:moveFrom w:id="3472" w:author="Peter Bomberg" w:date="2018-01-16T14:05:00Z"/>
              </w:rPr>
            </w:pPr>
            <w:moveFrom w:id="3473" w:author="Peter Bomberg" w:date="2018-01-16T14:05:00Z">
              <w:r w:rsidRPr="00675DAA">
                <w:t>Examples</w:t>
              </w:r>
            </w:moveFrom>
          </w:p>
        </w:tc>
        <w:tc>
          <w:tcPr>
            <w:tcW w:w="3330" w:type="dxa"/>
            <w:shd w:val="clear" w:color="auto" w:fill="808080"/>
          </w:tcPr>
          <w:p w14:paraId="24571C34" w14:textId="77777777" w:rsidR="0085489E" w:rsidRPr="00675DAA" w:rsidRDefault="0085489E" w:rsidP="00E83A07">
            <w:pPr>
              <w:rPr>
                <w:moveFrom w:id="3474" w:author="Peter Bomberg" w:date="2018-01-16T14:05:00Z"/>
              </w:rPr>
            </w:pPr>
            <w:moveFrom w:id="3475" w:author="Peter Bomberg" w:date="2018-01-16T14:05:00Z">
              <w:r w:rsidRPr="00675DAA">
                <w:t>Description</w:t>
              </w:r>
            </w:moveFrom>
          </w:p>
          <w:p w14:paraId="3CE1AD10" w14:textId="77777777" w:rsidR="0085489E" w:rsidRPr="00675DAA" w:rsidRDefault="0085489E" w:rsidP="00E83A07">
            <w:pPr>
              <w:rPr>
                <w:moveFrom w:id="3476" w:author="Peter Bomberg" w:date="2018-01-16T14:05:00Z"/>
              </w:rPr>
            </w:pPr>
            <w:moveFrom w:id="3477" w:author="Peter Bomberg" w:date="2018-01-16T14:05:00Z">
              <w:r w:rsidRPr="00675DAA">
                <w:t>Instructions</w:t>
              </w:r>
            </w:moveFrom>
          </w:p>
        </w:tc>
      </w:tr>
      <w:moveFromRangeEnd w:id="3463"/>
      <w:tr w:rsidR="00CC55B8" w:rsidRPr="00675DAA" w14:paraId="3164DB6D" w14:textId="77777777" w:rsidTr="00D97903">
        <w:tc>
          <w:tcPr>
            <w:tcW w:w="2358" w:type="dxa"/>
          </w:tcPr>
          <w:p w14:paraId="67B669CF" w14:textId="77777777" w:rsidR="00CC55B8" w:rsidRPr="00675DAA" w:rsidRDefault="00B265CF" w:rsidP="00B265CF">
            <w:r>
              <w:t>p</w:t>
            </w:r>
            <w:r w:rsidR="00CC55B8">
              <w:t>art</w:t>
            </w:r>
          </w:p>
        </w:tc>
        <w:tc>
          <w:tcPr>
            <w:tcW w:w="1260" w:type="dxa"/>
            <w:shd w:val="clear" w:color="auto" w:fill="D9D9D9"/>
          </w:tcPr>
          <w:p w14:paraId="5C062408" w14:textId="77777777" w:rsidR="00CC55B8" w:rsidRPr="00675DAA" w:rsidRDefault="00CC55B8" w:rsidP="0080029F">
            <w:r w:rsidRPr="00675DAA">
              <w:t>N/A</w:t>
            </w:r>
          </w:p>
        </w:tc>
        <w:tc>
          <w:tcPr>
            <w:tcW w:w="1260" w:type="dxa"/>
            <w:shd w:val="clear" w:color="auto" w:fill="D9D9D9"/>
          </w:tcPr>
          <w:p w14:paraId="72A12E14" w14:textId="77777777" w:rsidR="00CC55B8" w:rsidRPr="00675DAA" w:rsidRDefault="00CC55B8" w:rsidP="0080029F">
            <w:r w:rsidRPr="00675DAA">
              <w:t>1:1</w:t>
            </w:r>
          </w:p>
        </w:tc>
        <w:tc>
          <w:tcPr>
            <w:tcW w:w="1350" w:type="dxa"/>
            <w:shd w:val="clear" w:color="auto" w:fill="D9D9D9"/>
          </w:tcPr>
          <w:p w14:paraId="2C71BA0A" w14:textId="77777777" w:rsidR="00CC55B8" w:rsidRPr="00675DAA" w:rsidRDefault="00CC55B8" w:rsidP="0080029F"/>
        </w:tc>
        <w:tc>
          <w:tcPr>
            <w:tcW w:w="3330" w:type="dxa"/>
            <w:shd w:val="clear" w:color="auto" w:fill="D9D9D9"/>
          </w:tcPr>
          <w:p w14:paraId="21FAE661" w14:textId="77777777" w:rsidR="00CC55B8" w:rsidRPr="00675DAA" w:rsidRDefault="00CC55B8" w:rsidP="0080029F"/>
        </w:tc>
      </w:tr>
      <w:tr w:rsidR="00CC55B8" w:rsidRPr="00675DAA" w14:paraId="6503D66E" w14:textId="77777777" w:rsidTr="00D97903">
        <w:trPr>
          <w:ins w:id="3478" w:author="Peter Bomberg" w:date="2018-01-16T14:05:00Z"/>
        </w:trPr>
        <w:tc>
          <w:tcPr>
            <w:tcW w:w="2358" w:type="dxa"/>
            <w:shd w:val="clear" w:color="auto" w:fill="808080"/>
          </w:tcPr>
          <w:p w14:paraId="0542A351" w14:textId="77777777" w:rsidR="00CC55B8" w:rsidRPr="00675DAA" w:rsidRDefault="00CC55B8" w:rsidP="0080029F">
            <w:pPr>
              <w:rPr>
                <w:ins w:id="3479" w:author="Peter Bomberg" w:date="2018-01-16T14:05:00Z"/>
              </w:rPr>
            </w:pPr>
            <w:ins w:id="3480" w:author="Peter Bomberg" w:date="2018-01-16T14:05:00Z">
              <w:r w:rsidRPr="00675DAA">
                <w:t>Conformance</w:t>
              </w:r>
            </w:ins>
          </w:p>
        </w:tc>
        <w:tc>
          <w:tcPr>
            <w:tcW w:w="7200" w:type="dxa"/>
            <w:gridSpan w:val="4"/>
          </w:tcPr>
          <w:p w14:paraId="2507C1AB" w14:textId="2BA5425D" w:rsidR="007F1C85" w:rsidRDefault="00CC55B8" w:rsidP="008B43ED">
            <w:pPr>
              <w:pStyle w:val="ListParagraph"/>
              <w:numPr>
                <w:ilvl w:val="0"/>
                <w:numId w:val="145"/>
              </w:numPr>
              <w:rPr>
                <w:ins w:id="3481" w:author="Peter Bomberg" w:date="2018-01-16T14:05:00Z"/>
              </w:rPr>
            </w:pPr>
            <w:ins w:id="3482" w:author="Peter Bomberg" w:date="2018-01-16T14:05:00Z">
              <w:r w:rsidRPr="00915A7E">
                <w:t xml:space="preserve">Each part has an overall quantity </w:t>
              </w:r>
              <w:r w:rsidR="007F1C85">
                <w:t xml:space="preserve">captured in the </w:t>
              </w:r>
              <w:r w:rsidR="007F1C85" w:rsidRPr="007F1C85">
                <w:t>partProduct</w:t>
              </w:r>
              <w:r w:rsidR="007F1C85">
                <w:t>.</w:t>
              </w:r>
              <w:r w:rsidR="007F1C85" w:rsidRPr="007F1C85">
                <w:t>asContent</w:t>
              </w:r>
              <w:r w:rsidR="007F1C85">
                <w:t>.</w:t>
              </w:r>
              <w:r w:rsidR="007F1C85" w:rsidRPr="007F1C85">
                <w:t>quantity</w:t>
              </w:r>
              <w:r w:rsidR="007F1C85">
                <w:t xml:space="preserve"> element</w:t>
              </w:r>
            </w:ins>
          </w:p>
          <w:p w14:paraId="7DEFB875" w14:textId="0D0BE35A" w:rsidR="00957BE4" w:rsidRPr="00957BE4" w:rsidRDefault="00957BE4" w:rsidP="008B43ED">
            <w:pPr>
              <w:pStyle w:val="ListParagraph"/>
              <w:numPr>
                <w:ilvl w:val="0"/>
                <w:numId w:val="354"/>
              </w:numPr>
              <w:rPr>
                <w:ins w:id="3483" w:author="Peter Bomberg" w:date="2018-01-16T14:05:00Z"/>
                <w:highlight w:val="white"/>
              </w:rPr>
            </w:pPr>
            <w:ins w:id="3484"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957BE4">
                <w:rPr>
                  <w:highlight w:val="white"/>
                </w:rPr>
                <w:t>element has not been defined.</w:t>
              </w:r>
            </w:ins>
          </w:p>
          <w:p w14:paraId="7A59B085" w14:textId="77777777" w:rsidR="00957BE4" w:rsidRDefault="00957BE4" w:rsidP="008B43ED">
            <w:pPr>
              <w:pStyle w:val="ListParagraph"/>
              <w:numPr>
                <w:ilvl w:val="0"/>
                <w:numId w:val="354"/>
              </w:numPr>
              <w:rPr>
                <w:ins w:id="3485" w:author="Peter Bomberg" w:date="2018-01-16T14:05:00Z"/>
                <w:highlight w:val="white"/>
              </w:rPr>
            </w:pPr>
            <w:ins w:id="3486" w:author="Peter Bomberg" w:date="2018-01-16T14:05:00Z">
              <w:r w:rsidRPr="004E7D0E">
                <w:rPr>
                  <w:highlight w:val="white"/>
                </w:rPr>
                <w:t>SPL Rule 6 identifies that the name is empty.</w:t>
              </w:r>
            </w:ins>
          </w:p>
          <w:p w14:paraId="1C1DBA35" w14:textId="581A662A" w:rsidR="00957BE4" w:rsidRDefault="00957BE4" w:rsidP="00957BE4">
            <w:pPr>
              <w:pStyle w:val="ListParagraph"/>
              <w:ind w:left="360"/>
              <w:rPr>
                <w:ins w:id="3487" w:author="Peter Bomberg" w:date="2018-01-16T14:05:00Z"/>
              </w:rPr>
            </w:pPr>
          </w:p>
          <w:p w14:paraId="61ADADE1" w14:textId="77777777" w:rsidR="007828C5" w:rsidRDefault="007828C5" w:rsidP="008B43ED">
            <w:pPr>
              <w:pStyle w:val="ListParagraph"/>
              <w:numPr>
                <w:ilvl w:val="0"/>
                <w:numId w:val="145"/>
              </w:numPr>
              <w:rPr>
                <w:ins w:id="3488" w:author="Peter Bomberg" w:date="2018-01-16T14:05:00Z"/>
              </w:rPr>
            </w:pPr>
            <w:ins w:id="3489" w:author="Peter Bomberg" w:date="2018-01-16T14:05:00Z">
              <w:r>
                <w:t xml:space="preserve">If there is </w:t>
              </w:r>
              <w:r w:rsidRPr="00915A7E">
                <w:t>package information</w:t>
              </w:r>
              <w:r>
                <w:t xml:space="preserve"> it is captured in the </w:t>
              </w:r>
              <w:r w:rsidRPr="00721D4A">
                <w:t>partProduct</w:t>
              </w:r>
              <w:r>
                <w:t>.</w:t>
              </w:r>
              <w:r w:rsidRPr="00721D4A">
                <w:t>asContent</w:t>
              </w:r>
              <w:r>
                <w:t>.</w:t>
              </w:r>
              <w:r w:rsidRPr="00721D4A">
                <w:t>containerPackagedProduct</w:t>
              </w:r>
              <w:r>
                <w:t xml:space="preserve"> element</w:t>
              </w:r>
            </w:ins>
          </w:p>
          <w:p w14:paraId="3E794958" w14:textId="77777777" w:rsidR="007828C5" w:rsidRPr="00957BE4" w:rsidRDefault="007828C5" w:rsidP="008B43ED">
            <w:pPr>
              <w:pStyle w:val="ListParagraph"/>
              <w:numPr>
                <w:ilvl w:val="0"/>
                <w:numId w:val="355"/>
              </w:numPr>
              <w:rPr>
                <w:ins w:id="3490" w:author="Peter Bomberg" w:date="2018-01-16T14:05:00Z"/>
                <w:highlight w:val="white"/>
              </w:rPr>
            </w:pPr>
            <w:ins w:id="3491"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957BE4">
                <w:rPr>
                  <w:highlight w:val="white"/>
                </w:rPr>
                <w:t>element has not been defined.</w:t>
              </w:r>
            </w:ins>
          </w:p>
          <w:p w14:paraId="4DFF92DA" w14:textId="77777777" w:rsidR="007828C5" w:rsidRDefault="007828C5" w:rsidP="008B43ED">
            <w:pPr>
              <w:pStyle w:val="ListParagraph"/>
              <w:numPr>
                <w:ilvl w:val="0"/>
                <w:numId w:val="355"/>
              </w:numPr>
              <w:rPr>
                <w:ins w:id="3492" w:author="Peter Bomberg" w:date="2018-01-16T14:05:00Z"/>
                <w:highlight w:val="white"/>
              </w:rPr>
            </w:pPr>
            <w:ins w:id="3493" w:author="Peter Bomberg" w:date="2018-01-16T14:05:00Z">
              <w:r w:rsidRPr="004E7D0E">
                <w:rPr>
                  <w:highlight w:val="white"/>
                </w:rPr>
                <w:t>SPL Rule 6 identifies that the name is empty.</w:t>
              </w:r>
            </w:ins>
          </w:p>
          <w:p w14:paraId="0EFAA2D7" w14:textId="77777777" w:rsidR="00887082" w:rsidRPr="00915A7E" w:rsidRDefault="00887082" w:rsidP="00887082">
            <w:pPr>
              <w:pStyle w:val="ListParagraph"/>
              <w:ind w:left="360"/>
              <w:rPr>
                <w:ins w:id="3494" w:author="Peter Bomberg" w:date="2018-01-16T14:05:00Z"/>
              </w:rPr>
            </w:pPr>
          </w:p>
          <w:p w14:paraId="13D30665" w14:textId="67AB4F14" w:rsidR="00CC55B8" w:rsidRDefault="00CC55B8" w:rsidP="008B43ED">
            <w:pPr>
              <w:pStyle w:val="ListParagraph"/>
              <w:numPr>
                <w:ilvl w:val="0"/>
                <w:numId w:val="145"/>
              </w:numPr>
              <w:rPr>
                <w:ins w:id="3495" w:author="Peter Bomberg" w:date="2018-01-16T14:05:00Z"/>
              </w:rPr>
            </w:pPr>
            <w:ins w:id="3496" w:author="Peter Bomberg" w:date="2018-01-16T14:05:00Z">
              <w:r w:rsidRPr="00915A7E">
                <w:t xml:space="preserve">If there is package information in the part, then the numerator unit is the same as the numerator unit for the “as content” data element </w:t>
              </w:r>
            </w:ins>
          </w:p>
          <w:p w14:paraId="600101DE" w14:textId="7A1A5A03" w:rsidR="007828C5" w:rsidRDefault="007828C5" w:rsidP="008B43ED">
            <w:pPr>
              <w:pStyle w:val="ListParagraph"/>
              <w:numPr>
                <w:ilvl w:val="0"/>
                <w:numId w:val="356"/>
              </w:numPr>
              <w:rPr>
                <w:ins w:id="3497" w:author="Peter Bomberg" w:date="2018-01-16T14:05:00Z"/>
                <w:highlight w:val="white"/>
              </w:rPr>
            </w:pPr>
            <w:ins w:id="3498" w:author="Peter Bomberg" w:date="2018-01-16T14:05:00Z">
              <w:r w:rsidRPr="00F762B7">
                <w:rPr>
                  <w:highlight w:val="white"/>
                </w:rPr>
                <w:t>SPL Rule 10 identifies that the attribute value is incorrect</w:t>
              </w:r>
              <w:r>
                <w:rPr>
                  <w:highlight w:val="white"/>
                </w:rPr>
                <w:t xml:space="preserve"> or contextually incorrect, based on the structure of the product.</w:t>
              </w:r>
            </w:ins>
          </w:p>
          <w:p w14:paraId="0E5B148F" w14:textId="77777777" w:rsidR="007828C5" w:rsidRPr="00915A7E" w:rsidRDefault="007828C5" w:rsidP="00887082">
            <w:pPr>
              <w:rPr>
                <w:ins w:id="3499" w:author="Peter Bomberg" w:date="2018-01-16T14:05:00Z"/>
              </w:rPr>
            </w:pPr>
          </w:p>
          <w:p w14:paraId="21A90A63" w14:textId="16310E35" w:rsidR="00CC55B8" w:rsidRDefault="00CC55B8" w:rsidP="008B43ED">
            <w:pPr>
              <w:pStyle w:val="ListParagraph"/>
              <w:numPr>
                <w:ilvl w:val="0"/>
                <w:numId w:val="145"/>
              </w:numPr>
              <w:rPr>
                <w:ins w:id="3500" w:author="Peter Bomberg" w:date="2018-01-16T14:05:00Z"/>
              </w:rPr>
            </w:pPr>
            <w:ins w:id="3501" w:author="Peter Bomberg" w:date="2018-01-16T14:05:00Z">
              <w:r w:rsidRPr="00915A7E">
                <w:t>If there is no package information in the part, then the numerator unit is 1</w:t>
              </w:r>
            </w:ins>
          </w:p>
          <w:p w14:paraId="2E5B17A1" w14:textId="0AC2943B" w:rsidR="007828C5" w:rsidRDefault="007828C5" w:rsidP="008B43ED">
            <w:pPr>
              <w:pStyle w:val="ListParagraph"/>
              <w:numPr>
                <w:ilvl w:val="0"/>
                <w:numId w:val="357"/>
              </w:numPr>
              <w:rPr>
                <w:ins w:id="3502" w:author="Peter Bomberg" w:date="2018-01-16T14:05:00Z"/>
                <w:highlight w:val="white"/>
              </w:rPr>
            </w:pPr>
            <w:ins w:id="3503" w:author="Peter Bomberg" w:date="2018-01-16T14:05:00Z">
              <w:r w:rsidRPr="00F762B7">
                <w:rPr>
                  <w:highlight w:val="white"/>
                </w:rPr>
                <w:t xml:space="preserve">SPL Rule 10 identifies that the </w:t>
              </w:r>
              <w:r w:rsidR="00B74ED7">
                <w:rPr>
                  <w:highlight w:val="white"/>
                </w:rPr>
                <w:t>(</w:t>
              </w:r>
              <w:r w:rsidR="00B74ED7" w:rsidRPr="00915A7E">
                <w:t>numerator</w:t>
              </w:r>
              <w:r w:rsidR="00B74ED7">
                <w:t xml:space="preserve">) </w:t>
              </w:r>
              <w:r w:rsidRPr="00F762B7">
                <w:rPr>
                  <w:highlight w:val="white"/>
                </w:rPr>
                <w:t>attribute value is incorrect</w:t>
              </w:r>
              <w:r>
                <w:rPr>
                  <w:highlight w:val="white"/>
                </w:rPr>
                <w:t xml:space="preserve"> or contextually incorrect, based on the structure of the product.</w:t>
              </w:r>
            </w:ins>
          </w:p>
          <w:p w14:paraId="0EE55E0C" w14:textId="77777777" w:rsidR="00721D4A" w:rsidRPr="00915A7E" w:rsidRDefault="00721D4A" w:rsidP="00324900">
            <w:pPr>
              <w:pStyle w:val="ListParagraph"/>
              <w:ind w:left="360"/>
              <w:rPr>
                <w:ins w:id="3504" w:author="Peter Bomberg" w:date="2018-01-16T14:05:00Z"/>
              </w:rPr>
            </w:pPr>
          </w:p>
          <w:p w14:paraId="6D004C8E" w14:textId="2F09EE1E" w:rsidR="00CC55B8" w:rsidRDefault="00CC55B8" w:rsidP="008B43ED">
            <w:pPr>
              <w:pStyle w:val="ListParagraph"/>
              <w:numPr>
                <w:ilvl w:val="0"/>
                <w:numId w:val="145"/>
              </w:numPr>
              <w:rPr>
                <w:ins w:id="3505" w:author="Peter Bomberg" w:date="2018-01-16T14:05:00Z"/>
              </w:rPr>
            </w:pPr>
            <w:ins w:id="3506" w:author="Peter Bomberg" w:date="2018-01-16T14:05:00Z">
              <w:r w:rsidRPr="00915A7E">
                <w:t>If there is a code</w:t>
              </w:r>
              <w:r w:rsidR="00721D4A">
                <w:t xml:space="preserve"> element</w:t>
              </w:r>
              <w:r w:rsidRPr="00915A7E">
                <w:t xml:space="preserve">, </w:t>
              </w:r>
              <w:r w:rsidR="00696EE0">
                <w:t xml:space="preserve">it follows the </w:t>
              </w:r>
              <w:r w:rsidRPr="00915A7E">
                <w:t>general rules for product code</w:t>
              </w:r>
              <w:r w:rsidR="00696EE0">
                <w:t>s</w:t>
              </w:r>
              <w:r>
                <w:t>.</w:t>
              </w:r>
            </w:ins>
          </w:p>
          <w:p w14:paraId="0F7D5769" w14:textId="50AC0031" w:rsidR="007828C5" w:rsidRDefault="00010C20" w:rsidP="008B43ED">
            <w:pPr>
              <w:pStyle w:val="ListParagraph"/>
              <w:numPr>
                <w:ilvl w:val="0"/>
                <w:numId w:val="358"/>
              </w:numPr>
              <w:rPr>
                <w:ins w:id="3507" w:author="Peter Bomberg" w:date="2018-01-16T14:05:00Z"/>
                <w:highlight w:val="white"/>
              </w:rPr>
            </w:pPr>
            <w:ins w:id="3508" w:author="Peter Bomberg" w:date="2018-01-16T14:05:00Z">
              <w:r>
                <w:rPr>
                  <w:highlight w:val="white"/>
                </w:rPr>
                <w:t xml:space="preserve">N.B. </w:t>
              </w:r>
              <w:r w:rsidR="007828C5" w:rsidRPr="0036599D">
                <w:rPr>
                  <w:highlight w:val="white"/>
                </w:rPr>
                <w:t>c</w:t>
              </w:r>
              <w:r w:rsidR="007828C5">
                <w:rPr>
                  <w:highlight w:val="white"/>
                </w:rPr>
                <w:t>urrently this is not validated</w:t>
              </w:r>
              <w:r>
                <w:rPr>
                  <w:highlight w:val="white"/>
                </w:rPr>
                <w:t>.</w:t>
              </w:r>
            </w:ins>
          </w:p>
          <w:p w14:paraId="323475C3" w14:textId="77777777" w:rsidR="007828C5" w:rsidRPr="00915A7E" w:rsidRDefault="007828C5" w:rsidP="003C1465">
            <w:pPr>
              <w:rPr>
                <w:ins w:id="3509" w:author="Peter Bomberg" w:date="2018-01-16T14:05:00Z"/>
              </w:rPr>
            </w:pPr>
          </w:p>
          <w:p w14:paraId="3F85E690" w14:textId="36514207" w:rsidR="00CC55B8" w:rsidRDefault="00CC55B8" w:rsidP="008B43ED">
            <w:pPr>
              <w:pStyle w:val="ListParagraph"/>
              <w:numPr>
                <w:ilvl w:val="0"/>
                <w:numId w:val="145"/>
              </w:numPr>
              <w:rPr>
                <w:ins w:id="3510" w:author="Peter Bomberg" w:date="2018-01-16T14:05:00Z"/>
              </w:rPr>
            </w:pPr>
            <w:ins w:id="3511" w:author="Peter Bomberg" w:date="2018-01-16T14:05:00Z">
              <w:r w:rsidRPr="00915A7E">
                <w:t xml:space="preserve">There is a name </w:t>
              </w:r>
              <w:r w:rsidR="00696EE0">
                <w:t>element</w:t>
              </w:r>
              <w:r w:rsidR="00324900">
                <w:t xml:space="preserve"> captured in the</w:t>
              </w:r>
              <w:r w:rsidR="003C1465">
                <w:t xml:space="preserve"> </w:t>
              </w:r>
              <w:r w:rsidR="00324900" w:rsidRPr="00324900">
                <w:t>partProduct</w:t>
              </w:r>
              <w:r w:rsidR="00324900">
                <w:t>.</w:t>
              </w:r>
              <w:r w:rsidR="00324900" w:rsidRPr="00324900">
                <w:t>asNamedEntity</w:t>
              </w:r>
              <w:r w:rsidR="00324900">
                <w:t>.</w:t>
              </w:r>
              <w:r w:rsidR="00324900" w:rsidRPr="00324900">
                <w:t>name</w:t>
              </w:r>
              <w:r w:rsidR="00324900">
                <w:t xml:space="preserve"> element</w:t>
              </w:r>
              <w:r w:rsidR="003C1465">
                <w:t>.</w:t>
              </w:r>
            </w:ins>
          </w:p>
          <w:p w14:paraId="5DEA5EC0" w14:textId="77777777" w:rsidR="003C1465" w:rsidRDefault="003C1465" w:rsidP="008B43ED">
            <w:pPr>
              <w:pStyle w:val="ListParagraph"/>
              <w:numPr>
                <w:ilvl w:val="0"/>
                <w:numId w:val="360"/>
              </w:numPr>
              <w:rPr>
                <w:ins w:id="3512" w:author="Peter Bomberg" w:date="2018-01-16T14:05:00Z"/>
                <w:highlight w:val="white"/>
              </w:rPr>
            </w:pPr>
            <w:ins w:id="3513" w:author="Peter Bomberg" w:date="2018-01-16T14:05:00Z">
              <w:r w:rsidRPr="004E7D0E">
                <w:rPr>
                  <w:highlight w:val="white"/>
                </w:rPr>
                <w:t>SPL Rule 6 identifies that the name is empty.</w:t>
              </w:r>
            </w:ins>
          </w:p>
          <w:p w14:paraId="64E20235" w14:textId="77777777" w:rsidR="00D8181A" w:rsidRPr="00915A7E" w:rsidRDefault="00D8181A" w:rsidP="00D8181A">
            <w:pPr>
              <w:pStyle w:val="ListParagraph"/>
              <w:ind w:left="360"/>
              <w:rPr>
                <w:ins w:id="3514" w:author="Peter Bomberg" w:date="2018-01-16T14:05:00Z"/>
              </w:rPr>
            </w:pPr>
          </w:p>
          <w:p w14:paraId="1BE2CA33" w14:textId="77777777" w:rsidR="00CC55B8" w:rsidRDefault="00CC55B8" w:rsidP="008B43ED">
            <w:pPr>
              <w:pStyle w:val="ListParagraph"/>
              <w:numPr>
                <w:ilvl w:val="0"/>
                <w:numId w:val="145"/>
              </w:numPr>
              <w:rPr>
                <w:ins w:id="3515" w:author="Peter Bomberg" w:date="2018-01-16T14:05:00Z"/>
              </w:rPr>
            </w:pPr>
            <w:ins w:id="3516" w:author="Peter Bomberg" w:date="2018-01-16T14:05:00Z">
              <w:r w:rsidRPr="00915A7E">
                <w:t>Procedures for source, ingredients, characteristics and packaging are the same as for products without parts</w:t>
              </w:r>
            </w:ins>
          </w:p>
          <w:p w14:paraId="0EEAE946" w14:textId="7D4F541E" w:rsidR="003C1465" w:rsidRPr="00675DAA" w:rsidRDefault="00010C20" w:rsidP="008B43ED">
            <w:pPr>
              <w:pStyle w:val="ListParagraph"/>
              <w:numPr>
                <w:ilvl w:val="0"/>
                <w:numId w:val="361"/>
              </w:numPr>
              <w:rPr>
                <w:ins w:id="3517" w:author="Peter Bomberg" w:date="2018-01-16T14:05:00Z"/>
              </w:rPr>
            </w:pPr>
            <w:ins w:id="3518" w:author="Peter Bomberg" w:date="2018-01-16T14:05:00Z">
              <w:r>
                <w:rPr>
                  <w:highlight w:val="white"/>
                </w:rPr>
                <w:t xml:space="preserve">N.B. </w:t>
              </w:r>
              <w:r w:rsidR="003C1465">
                <w:rPr>
                  <w:highlight w:val="white"/>
                </w:rPr>
                <w:t xml:space="preserve">there is </w:t>
              </w:r>
              <w:r w:rsidR="003C1465" w:rsidRPr="00E46ED6">
                <w:rPr>
                  <w:highlight w:val="white"/>
                </w:rPr>
                <w:t xml:space="preserve">no validation </w:t>
              </w:r>
              <w:r w:rsidR="003C1465">
                <w:rPr>
                  <w:highlight w:val="white"/>
                </w:rPr>
                <w:t>aspect</w:t>
              </w:r>
              <w:r w:rsidR="003C1465" w:rsidRPr="002240B7">
                <w:t>.</w:t>
              </w:r>
            </w:ins>
          </w:p>
        </w:tc>
      </w:tr>
    </w:tbl>
    <w:p w14:paraId="04A2B865" w14:textId="77777777" w:rsidR="00356464" w:rsidRDefault="00356464" w:rsidP="0080029F">
      <w:pPr>
        <w:rPr>
          <w:moveTo w:id="3519" w:author="Peter Bomberg" w:date="2018-01-16T14:05:00Z"/>
        </w:rPr>
      </w:pPr>
      <w:moveToRangeStart w:id="3520" w:author="Peter Bomberg" w:date="2018-01-16T14:05:00Z" w:name="move50387492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45641" w:rsidRPr="00675DAA" w14:paraId="7C028F91" w14:textId="77777777" w:rsidTr="00E83A07">
        <w:trPr>
          <w:cantSplit/>
          <w:trHeight w:val="580"/>
          <w:tblHeader/>
        </w:trPr>
        <w:tc>
          <w:tcPr>
            <w:tcW w:w="2358" w:type="dxa"/>
            <w:shd w:val="clear" w:color="auto" w:fill="808080"/>
          </w:tcPr>
          <w:p w14:paraId="4908FA32" w14:textId="77777777" w:rsidR="00745641" w:rsidRPr="00F53457" w:rsidRDefault="00745641" w:rsidP="00E83A07">
            <w:pPr>
              <w:rPr>
                <w:moveTo w:id="3521" w:author="Peter Bomberg" w:date="2018-01-16T14:05:00Z"/>
              </w:rPr>
            </w:pPr>
            <w:moveTo w:id="3522" w:author="Peter Bomberg" w:date="2018-01-16T14:05:00Z">
              <w:r w:rsidRPr="00675DAA">
                <w:t>Element</w:t>
              </w:r>
            </w:moveTo>
          </w:p>
        </w:tc>
        <w:tc>
          <w:tcPr>
            <w:tcW w:w="1260" w:type="dxa"/>
            <w:shd w:val="clear" w:color="auto" w:fill="808080"/>
          </w:tcPr>
          <w:p w14:paraId="78733072" w14:textId="77777777" w:rsidR="00745641" w:rsidRPr="00675DAA" w:rsidRDefault="00745641" w:rsidP="00E83A07">
            <w:pPr>
              <w:rPr>
                <w:moveTo w:id="3523" w:author="Peter Bomberg" w:date="2018-01-16T14:05:00Z"/>
              </w:rPr>
            </w:pPr>
            <w:moveTo w:id="3524" w:author="Peter Bomberg" w:date="2018-01-16T14:05:00Z">
              <w:r w:rsidRPr="00675DAA">
                <w:t>Attribute</w:t>
              </w:r>
            </w:moveTo>
          </w:p>
        </w:tc>
        <w:tc>
          <w:tcPr>
            <w:tcW w:w="1260" w:type="dxa"/>
            <w:shd w:val="clear" w:color="auto" w:fill="808080"/>
          </w:tcPr>
          <w:p w14:paraId="76166EE9" w14:textId="77777777" w:rsidR="00745641" w:rsidRPr="00F53457" w:rsidRDefault="00745641" w:rsidP="00E83A07">
            <w:pPr>
              <w:rPr>
                <w:moveTo w:id="3525" w:author="Peter Bomberg" w:date="2018-01-16T14:05:00Z"/>
              </w:rPr>
            </w:pPr>
            <w:moveTo w:id="3526" w:author="Peter Bomberg" w:date="2018-01-16T14:05:00Z">
              <w:r w:rsidRPr="00675DAA">
                <w:t>Cardinality</w:t>
              </w:r>
            </w:moveTo>
          </w:p>
        </w:tc>
        <w:tc>
          <w:tcPr>
            <w:tcW w:w="1350" w:type="dxa"/>
            <w:shd w:val="clear" w:color="auto" w:fill="808080"/>
          </w:tcPr>
          <w:p w14:paraId="55A9D741" w14:textId="77777777" w:rsidR="00745641" w:rsidRPr="00675DAA" w:rsidRDefault="00745641" w:rsidP="00E83A07">
            <w:pPr>
              <w:rPr>
                <w:moveTo w:id="3527" w:author="Peter Bomberg" w:date="2018-01-16T14:05:00Z"/>
              </w:rPr>
            </w:pPr>
            <w:moveTo w:id="3528" w:author="Peter Bomberg" w:date="2018-01-16T14:05:00Z">
              <w:r w:rsidRPr="00675DAA">
                <w:t>Value(s) Allowed</w:t>
              </w:r>
            </w:moveTo>
          </w:p>
          <w:p w14:paraId="6FB3C721" w14:textId="77777777" w:rsidR="00745641" w:rsidRPr="00675DAA" w:rsidRDefault="00745641" w:rsidP="00E83A07">
            <w:pPr>
              <w:rPr>
                <w:moveTo w:id="3529" w:author="Peter Bomberg" w:date="2018-01-16T14:05:00Z"/>
              </w:rPr>
            </w:pPr>
            <w:moveTo w:id="3530" w:author="Peter Bomberg" w:date="2018-01-16T14:05:00Z">
              <w:r w:rsidRPr="00675DAA">
                <w:t>Examples</w:t>
              </w:r>
            </w:moveTo>
          </w:p>
        </w:tc>
        <w:tc>
          <w:tcPr>
            <w:tcW w:w="3330" w:type="dxa"/>
            <w:shd w:val="clear" w:color="auto" w:fill="808080"/>
          </w:tcPr>
          <w:p w14:paraId="5EEB3A1E" w14:textId="77777777" w:rsidR="00745641" w:rsidRPr="00675DAA" w:rsidRDefault="00745641" w:rsidP="00E83A07">
            <w:pPr>
              <w:rPr>
                <w:moveTo w:id="3531" w:author="Peter Bomberg" w:date="2018-01-16T14:05:00Z"/>
              </w:rPr>
            </w:pPr>
            <w:moveTo w:id="3532" w:author="Peter Bomberg" w:date="2018-01-16T14:05:00Z">
              <w:r w:rsidRPr="00675DAA">
                <w:t>Description</w:t>
              </w:r>
            </w:moveTo>
          </w:p>
          <w:p w14:paraId="012177EE" w14:textId="77777777" w:rsidR="00745641" w:rsidRPr="00675DAA" w:rsidRDefault="00745641" w:rsidP="00E83A07">
            <w:pPr>
              <w:rPr>
                <w:moveTo w:id="3533" w:author="Peter Bomberg" w:date="2018-01-16T14:05:00Z"/>
              </w:rPr>
            </w:pPr>
            <w:moveTo w:id="3534" w:author="Peter Bomberg" w:date="2018-01-16T14:05:00Z">
              <w:r w:rsidRPr="00675DAA">
                <w:t>Instructions</w:t>
              </w:r>
            </w:moveTo>
          </w:p>
        </w:tc>
      </w:tr>
      <w:moveToRangeEnd w:id="3520"/>
      <w:tr w:rsidR="00CC55B8" w:rsidRPr="00675DAA" w14:paraId="76E915B0" w14:textId="77777777" w:rsidTr="00122FE2">
        <w:trPr>
          <w:cantSplit/>
          <w:del w:id="3535" w:author="Peter Bomberg" w:date="2018-01-16T14:05:00Z"/>
        </w:trPr>
        <w:tc>
          <w:tcPr>
            <w:tcW w:w="2358" w:type="dxa"/>
            <w:shd w:val="clear" w:color="auto" w:fill="808080"/>
          </w:tcPr>
          <w:p w14:paraId="31D39ABE" w14:textId="77777777" w:rsidR="00CC55B8" w:rsidRPr="00675DAA" w:rsidRDefault="00CC55B8" w:rsidP="0080029F">
            <w:pPr>
              <w:rPr>
                <w:del w:id="3536" w:author="Peter Bomberg" w:date="2018-01-16T14:05:00Z"/>
              </w:rPr>
            </w:pPr>
            <w:del w:id="3537" w:author="Peter Bomberg" w:date="2018-01-16T14:05:00Z">
              <w:r w:rsidRPr="00675DAA">
                <w:lastRenderedPageBreak/>
                <w:delText>Conformance</w:delText>
              </w:r>
            </w:del>
          </w:p>
        </w:tc>
        <w:tc>
          <w:tcPr>
            <w:tcW w:w="7200" w:type="dxa"/>
            <w:gridSpan w:val="4"/>
          </w:tcPr>
          <w:p w14:paraId="1DE446BD" w14:textId="77777777" w:rsidR="00CC55B8" w:rsidRPr="00915A7E" w:rsidRDefault="00CC55B8" w:rsidP="008B43ED">
            <w:pPr>
              <w:pStyle w:val="ListParagraph"/>
              <w:numPr>
                <w:ilvl w:val="0"/>
                <w:numId w:val="145"/>
              </w:numPr>
              <w:rPr>
                <w:del w:id="3538" w:author="Peter Bomberg" w:date="2018-01-16T14:05:00Z"/>
              </w:rPr>
            </w:pPr>
            <w:del w:id="3539" w:author="Peter Bomberg" w:date="2018-01-16T14:05:00Z">
              <w:r w:rsidRPr="00915A7E">
                <w:delText xml:space="preserve">Each part has an overall quantity </w:delText>
              </w:r>
            </w:del>
          </w:p>
          <w:p w14:paraId="597A80B9" w14:textId="77777777" w:rsidR="00CC55B8" w:rsidRPr="00915A7E" w:rsidRDefault="00CC55B8" w:rsidP="008B43ED">
            <w:pPr>
              <w:pStyle w:val="ListParagraph"/>
              <w:numPr>
                <w:ilvl w:val="0"/>
                <w:numId w:val="145"/>
              </w:numPr>
              <w:rPr>
                <w:del w:id="3540" w:author="Peter Bomberg" w:date="2018-01-16T14:05:00Z"/>
              </w:rPr>
            </w:pPr>
            <w:del w:id="3541" w:author="Peter Bomberg" w:date="2018-01-16T14:05:00Z">
              <w:r w:rsidRPr="00915A7E">
                <w:delText xml:space="preserve">If there is an “as content” (package information) data element in the part, then the numerator unit is the same as the numerator unit for the “as content” data element </w:delText>
              </w:r>
            </w:del>
          </w:p>
          <w:p w14:paraId="4BA91EA9" w14:textId="77777777" w:rsidR="00CC55B8" w:rsidRPr="00915A7E" w:rsidRDefault="00CC55B8" w:rsidP="008B43ED">
            <w:pPr>
              <w:pStyle w:val="ListParagraph"/>
              <w:numPr>
                <w:ilvl w:val="0"/>
                <w:numId w:val="145"/>
              </w:numPr>
              <w:rPr>
                <w:del w:id="3542" w:author="Peter Bomberg" w:date="2018-01-16T14:05:00Z"/>
              </w:rPr>
            </w:pPr>
            <w:del w:id="3543" w:author="Peter Bomberg" w:date="2018-01-16T14:05:00Z">
              <w:r w:rsidRPr="00915A7E">
                <w:delText xml:space="preserve">If there is no “as content” (package information) data element in the part, then the numerator unit is 1 </w:delText>
              </w:r>
            </w:del>
          </w:p>
          <w:p w14:paraId="320A10FD" w14:textId="77777777" w:rsidR="00CC55B8" w:rsidRPr="00915A7E" w:rsidRDefault="00CC55B8" w:rsidP="008B43ED">
            <w:pPr>
              <w:pStyle w:val="ListParagraph"/>
              <w:numPr>
                <w:ilvl w:val="0"/>
                <w:numId w:val="145"/>
              </w:numPr>
              <w:rPr>
                <w:del w:id="3544" w:author="Peter Bomberg" w:date="2018-01-16T14:05:00Z"/>
              </w:rPr>
            </w:pPr>
            <w:del w:id="3545" w:author="Peter Bomberg" w:date="2018-01-16T14:05:00Z">
              <w:r w:rsidRPr="00915A7E">
                <w:delText xml:space="preserve">If there is a code, </w:delText>
              </w:r>
              <w:r w:rsidR="00696EE0">
                <w:delText xml:space="preserve">it follows the </w:delText>
              </w:r>
              <w:r w:rsidRPr="00915A7E">
                <w:delText>general rules for product code</w:delText>
              </w:r>
              <w:r w:rsidR="00696EE0">
                <w:delText>s</w:delText>
              </w:r>
              <w:r>
                <w:delText>.</w:delText>
              </w:r>
            </w:del>
          </w:p>
          <w:p w14:paraId="473A7A59" w14:textId="77777777" w:rsidR="00CC55B8" w:rsidRPr="00915A7E" w:rsidRDefault="00CC55B8" w:rsidP="008B43ED">
            <w:pPr>
              <w:pStyle w:val="ListParagraph"/>
              <w:numPr>
                <w:ilvl w:val="0"/>
                <w:numId w:val="145"/>
              </w:numPr>
              <w:rPr>
                <w:del w:id="3546" w:author="Peter Bomberg" w:date="2018-01-16T14:05:00Z"/>
              </w:rPr>
            </w:pPr>
            <w:del w:id="3547" w:author="Peter Bomberg" w:date="2018-01-16T14:05:00Z">
              <w:r w:rsidRPr="00915A7E">
                <w:delText xml:space="preserve">There is a name </w:delText>
              </w:r>
              <w:r w:rsidR="00696EE0">
                <w:delText>element</w:delText>
              </w:r>
            </w:del>
          </w:p>
          <w:p w14:paraId="29748A44" w14:textId="77777777" w:rsidR="00CC55B8" w:rsidRPr="00675DAA" w:rsidRDefault="00CC55B8" w:rsidP="008B43ED">
            <w:pPr>
              <w:pStyle w:val="ListParagraph"/>
              <w:numPr>
                <w:ilvl w:val="0"/>
                <w:numId w:val="145"/>
              </w:numPr>
              <w:rPr>
                <w:del w:id="3548" w:author="Peter Bomberg" w:date="2018-01-16T14:05:00Z"/>
              </w:rPr>
            </w:pPr>
            <w:del w:id="3549" w:author="Peter Bomberg" w:date="2018-01-16T14:05:00Z">
              <w:r w:rsidRPr="00915A7E">
                <w:delText>Procedures for source, ingredients, characteristics and packaging are the same as for products without parts</w:delText>
              </w:r>
            </w:del>
          </w:p>
        </w:tc>
      </w:tr>
    </w:tbl>
    <w:p w14:paraId="66F1E99C" w14:textId="77777777" w:rsidR="002A7033" w:rsidRDefault="002A7033" w:rsidP="0080029F">
      <w:pPr>
        <w:rPr>
          <w:del w:id="3550" w:author="Peter Bomberg" w:date="2018-01-16T14:05:00Z"/>
        </w:rPr>
      </w:pPr>
    </w:p>
    <w:p w14:paraId="20300458" w14:textId="77777777" w:rsidR="0085489E" w:rsidRDefault="0085489E" w:rsidP="0080029F">
      <w:pPr>
        <w:rPr>
          <w:moveFrom w:id="3551" w:author="Peter Bomberg" w:date="2018-01-16T14:05:00Z"/>
          <w:highlight w:val="white"/>
          <w:lang w:val="en-US"/>
        </w:rPr>
      </w:pPr>
      <w:moveFromRangeStart w:id="3552" w:author="Peter Bomberg" w:date="2018-01-16T14:05:00Z" w:name="move50387491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5489E" w:rsidRPr="00675DAA" w14:paraId="2D552542" w14:textId="77777777" w:rsidTr="00E83A07">
        <w:trPr>
          <w:cantSplit/>
          <w:trHeight w:val="580"/>
          <w:tblHeader/>
        </w:trPr>
        <w:tc>
          <w:tcPr>
            <w:tcW w:w="2358" w:type="dxa"/>
            <w:shd w:val="clear" w:color="auto" w:fill="808080"/>
          </w:tcPr>
          <w:p w14:paraId="6D236B86" w14:textId="77777777" w:rsidR="0085489E" w:rsidRPr="000445D1" w:rsidRDefault="0085489E" w:rsidP="00E83A07">
            <w:pPr>
              <w:rPr>
                <w:moveFrom w:id="3553" w:author="Peter Bomberg" w:date="2018-01-16T14:05:00Z"/>
              </w:rPr>
            </w:pPr>
            <w:moveFrom w:id="3554" w:author="Peter Bomberg" w:date="2018-01-16T14:05:00Z">
              <w:r w:rsidRPr="00675DAA">
                <w:t>Element</w:t>
              </w:r>
            </w:moveFrom>
          </w:p>
        </w:tc>
        <w:tc>
          <w:tcPr>
            <w:tcW w:w="1260" w:type="dxa"/>
            <w:shd w:val="clear" w:color="auto" w:fill="808080"/>
          </w:tcPr>
          <w:p w14:paraId="02E0DF6E" w14:textId="77777777" w:rsidR="0085489E" w:rsidRPr="00675DAA" w:rsidRDefault="0085489E" w:rsidP="00E83A07">
            <w:pPr>
              <w:rPr>
                <w:moveFrom w:id="3555" w:author="Peter Bomberg" w:date="2018-01-16T14:05:00Z"/>
              </w:rPr>
            </w:pPr>
            <w:moveFrom w:id="3556" w:author="Peter Bomberg" w:date="2018-01-16T14:05:00Z">
              <w:r w:rsidRPr="00675DAA">
                <w:t>Attribute</w:t>
              </w:r>
            </w:moveFrom>
          </w:p>
        </w:tc>
        <w:tc>
          <w:tcPr>
            <w:tcW w:w="1260" w:type="dxa"/>
            <w:shd w:val="clear" w:color="auto" w:fill="808080"/>
          </w:tcPr>
          <w:p w14:paraId="07E83A3C" w14:textId="77777777" w:rsidR="0085489E" w:rsidRPr="000445D1" w:rsidRDefault="0085489E" w:rsidP="00E83A07">
            <w:pPr>
              <w:rPr>
                <w:moveFrom w:id="3557" w:author="Peter Bomberg" w:date="2018-01-16T14:05:00Z"/>
              </w:rPr>
            </w:pPr>
            <w:moveFrom w:id="3558" w:author="Peter Bomberg" w:date="2018-01-16T14:05:00Z">
              <w:r w:rsidRPr="00675DAA">
                <w:t>Cardinality</w:t>
              </w:r>
            </w:moveFrom>
          </w:p>
        </w:tc>
        <w:tc>
          <w:tcPr>
            <w:tcW w:w="1350" w:type="dxa"/>
            <w:shd w:val="clear" w:color="auto" w:fill="808080"/>
          </w:tcPr>
          <w:p w14:paraId="730EB6E9" w14:textId="77777777" w:rsidR="0085489E" w:rsidRPr="00675DAA" w:rsidRDefault="0085489E" w:rsidP="00E83A07">
            <w:pPr>
              <w:rPr>
                <w:moveFrom w:id="3559" w:author="Peter Bomberg" w:date="2018-01-16T14:05:00Z"/>
              </w:rPr>
            </w:pPr>
            <w:moveFrom w:id="3560" w:author="Peter Bomberg" w:date="2018-01-16T14:05:00Z">
              <w:r w:rsidRPr="00675DAA">
                <w:t>Value(s) Allowed</w:t>
              </w:r>
            </w:moveFrom>
          </w:p>
          <w:p w14:paraId="168BF270" w14:textId="77777777" w:rsidR="0085489E" w:rsidRPr="00675DAA" w:rsidRDefault="0085489E" w:rsidP="00E83A07">
            <w:pPr>
              <w:rPr>
                <w:moveFrom w:id="3561" w:author="Peter Bomberg" w:date="2018-01-16T14:05:00Z"/>
              </w:rPr>
            </w:pPr>
            <w:moveFrom w:id="3562" w:author="Peter Bomberg" w:date="2018-01-16T14:05:00Z">
              <w:r w:rsidRPr="00675DAA">
                <w:t>Examples</w:t>
              </w:r>
            </w:moveFrom>
          </w:p>
        </w:tc>
        <w:tc>
          <w:tcPr>
            <w:tcW w:w="3330" w:type="dxa"/>
            <w:shd w:val="clear" w:color="auto" w:fill="808080"/>
          </w:tcPr>
          <w:p w14:paraId="11E06950" w14:textId="77777777" w:rsidR="0085489E" w:rsidRPr="00675DAA" w:rsidRDefault="0085489E" w:rsidP="00E83A07">
            <w:pPr>
              <w:rPr>
                <w:moveFrom w:id="3563" w:author="Peter Bomberg" w:date="2018-01-16T14:05:00Z"/>
              </w:rPr>
            </w:pPr>
            <w:moveFrom w:id="3564" w:author="Peter Bomberg" w:date="2018-01-16T14:05:00Z">
              <w:r w:rsidRPr="00675DAA">
                <w:t>Description</w:t>
              </w:r>
            </w:moveFrom>
          </w:p>
          <w:p w14:paraId="6934E57F" w14:textId="77777777" w:rsidR="0085489E" w:rsidRPr="00675DAA" w:rsidRDefault="0085489E" w:rsidP="00E83A07">
            <w:pPr>
              <w:rPr>
                <w:moveFrom w:id="3565" w:author="Peter Bomberg" w:date="2018-01-16T14:05:00Z"/>
              </w:rPr>
            </w:pPr>
            <w:moveFrom w:id="3566" w:author="Peter Bomberg" w:date="2018-01-16T14:05:00Z">
              <w:r w:rsidRPr="00675DAA">
                <w:t>Instructions</w:t>
              </w:r>
            </w:moveFrom>
          </w:p>
        </w:tc>
      </w:tr>
      <w:moveFromRangeEnd w:id="3552"/>
      <w:tr w:rsidR="00745641" w:rsidRPr="00675DAA" w14:paraId="034A6A72" w14:textId="77777777" w:rsidTr="00E83A07">
        <w:trPr>
          <w:cantSplit/>
        </w:trPr>
        <w:tc>
          <w:tcPr>
            <w:tcW w:w="2358" w:type="dxa"/>
          </w:tcPr>
          <w:p w14:paraId="094AB108" w14:textId="77777777" w:rsidR="00745641" w:rsidRPr="00675DAA" w:rsidRDefault="00745641" w:rsidP="00E83A07">
            <w:r w:rsidRPr="00240FA6">
              <w:t>partProduct</w:t>
            </w:r>
          </w:p>
        </w:tc>
        <w:tc>
          <w:tcPr>
            <w:tcW w:w="1260" w:type="dxa"/>
            <w:shd w:val="clear" w:color="auto" w:fill="D9D9D9"/>
          </w:tcPr>
          <w:p w14:paraId="11762898" w14:textId="77777777" w:rsidR="00745641" w:rsidRPr="00675DAA" w:rsidRDefault="00745641" w:rsidP="00E83A07">
            <w:r w:rsidRPr="00675DAA">
              <w:t>N/A</w:t>
            </w:r>
          </w:p>
        </w:tc>
        <w:tc>
          <w:tcPr>
            <w:tcW w:w="1260" w:type="dxa"/>
            <w:shd w:val="clear" w:color="auto" w:fill="D9D9D9"/>
          </w:tcPr>
          <w:p w14:paraId="7D001AE5" w14:textId="77777777" w:rsidR="00745641" w:rsidRPr="00675DAA" w:rsidRDefault="00745641" w:rsidP="00E83A07">
            <w:r w:rsidRPr="00675DAA">
              <w:t>1:1</w:t>
            </w:r>
          </w:p>
        </w:tc>
        <w:tc>
          <w:tcPr>
            <w:tcW w:w="1350" w:type="dxa"/>
            <w:shd w:val="clear" w:color="auto" w:fill="D9D9D9"/>
          </w:tcPr>
          <w:p w14:paraId="0814AE91" w14:textId="77777777" w:rsidR="00745641" w:rsidRPr="00675DAA" w:rsidRDefault="00745641" w:rsidP="00E83A07"/>
        </w:tc>
        <w:tc>
          <w:tcPr>
            <w:tcW w:w="3330" w:type="dxa"/>
            <w:shd w:val="clear" w:color="auto" w:fill="D9D9D9"/>
          </w:tcPr>
          <w:p w14:paraId="1C79AF65" w14:textId="77777777" w:rsidR="00745641" w:rsidRPr="00675DAA" w:rsidRDefault="00745641" w:rsidP="00E83A07"/>
        </w:tc>
      </w:tr>
      <w:tr w:rsidR="00356464" w:rsidRPr="00675DAA" w14:paraId="1C362880" w14:textId="77777777" w:rsidTr="001C1595">
        <w:trPr>
          <w:cantSplit/>
          <w:del w:id="3567" w:author="Peter Bomberg" w:date="2018-01-16T14:05:00Z"/>
        </w:trPr>
        <w:tc>
          <w:tcPr>
            <w:tcW w:w="2358" w:type="dxa"/>
            <w:shd w:val="clear" w:color="auto" w:fill="808080"/>
          </w:tcPr>
          <w:p w14:paraId="368332F0" w14:textId="77777777" w:rsidR="00356464" w:rsidRPr="00675DAA" w:rsidRDefault="00356464" w:rsidP="001C1595">
            <w:pPr>
              <w:rPr>
                <w:del w:id="3568" w:author="Peter Bomberg" w:date="2018-01-16T14:05:00Z"/>
              </w:rPr>
            </w:pPr>
            <w:del w:id="3569" w:author="Peter Bomberg" w:date="2018-01-16T14:05:00Z">
              <w:r w:rsidRPr="00675DAA">
                <w:delText>Conformance</w:delText>
              </w:r>
            </w:del>
          </w:p>
        </w:tc>
        <w:tc>
          <w:tcPr>
            <w:tcW w:w="7200" w:type="dxa"/>
            <w:gridSpan w:val="4"/>
          </w:tcPr>
          <w:p w14:paraId="6245F27C" w14:textId="77777777" w:rsidR="00356464" w:rsidRPr="00E144DC" w:rsidRDefault="00356464" w:rsidP="00356464">
            <w:pPr>
              <w:pStyle w:val="Heading4"/>
              <w:rPr>
                <w:del w:id="3570" w:author="Peter Bomberg" w:date="2018-01-16T14:05:00Z"/>
              </w:rPr>
            </w:pPr>
            <w:del w:id="3571" w:author="Peter Bomberg" w:date="2018-01-16T14:05:00Z">
              <w:r w:rsidRPr="00E144DC">
                <w:delText xml:space="preserve">Validation </w:delText>
              </w:r>
            </w:del>
          </w:p>
          <w:p w14:paraId="30745BF6" w14:textId="77777777" w:rsidR="00356464" w:rsidRPr="00E144DC" w:rsidRDefault="00356464" w:rsidP="00C00C2B">
            <w:pPr>
              <w:pStyle w:val="Default"/>
              <w:numPr>
                <w:ilvl w:val="0"/>
                <w:numId w:val="11"/>
              </w:numPr>
              <w:rPr>
                <w:del w:id="3572" w:author="Peter Bomberg" w:date="2018-01-16T14:05:00Z"/>
                <w:sz w:val="23"/>
                <w:szCs w:val="23"/>
              </w:rPr>
            </w:pPr>
            <w:del w:id="3573" w:author="Peter Bomberg" w:date="2018-01-16T14:05:00Z">
              <w:r w:rsidRPr="00E144DC">
                <w:rPr>
                  <w:sz w:val="23"/>
                  <w:szCs w:val="23"/>
                </w:rPr>
                <w:delText xml:space="preserve">There is a name, i.e., the trade or proprietary name of the medical device as used in product labeling or in the catalog </w:delText>
              </w:r>
            </w:del>
          </w:p>
          <w:p w14:paraId="7AF8A8D5" w14:textId="77777777" w:rsidR="00356464" w:rsidRDefault="00356464" w:rsidP="00C00C2B">
            <w:pPr>
              <w:pStyle w:val="Default"/>
              <w:numPr>
                <w:ilvl w:val="0"/>
                <w:numId w:val="11"/>
              </w:numPr>
              <w:rPr>
                <w:del w:id="3574" w:author="Peter Bomberg" w:date="2018-01-16T14:05:00Z"/>
                <w:sz w:val="23"/>
                <w:szCs w:val="23"/>
              </w:rPr>
            </w:pPr>
            <w:del w:id="3575" w:author="Peter Bomberg" w:date="2018-01-16T14:05:00Z">
              <w:r w:rsidRPr="00E144DC">
                <w:rPr>
                  <w:sz w:val="23"/>
                  <w:szCs w:val="23"/>
                </w:rPr>
                <w:delText>Markings such as ®, or ™ should not be included</w:delText>
              </w:r>
            </w:del>
          </w:p>
          <w:p w14:paraId="3071E39F" w14:textId="77777777" w:rsidR="00356464" w:rsidRPr="00675DAA" w:rsidRDefault="00356464" w:rsidP="008B43ED">
            <w:pPr>
              <w:pStyle w:val="ListParagraph"/>
              <w:numPr>
                <w:ilvl w:val="0"/>
                <w:numId w:val="145"/>
              </w:numPr>
              <w:rPr>
                <w:del w:id="3576" w:author="Peter Bomberg" w:date="2018-01-16T14:05:00Z"/>
              </w:rPr>
            </w:pPr>
          </w:p>
        </w:tc>
      </w:tr>
    </w:tbl>
    <w:p w14:paraId="64BC72E4" w14:textId="77777777" w:rsidR="00356464" w:rsidRDefault="00356464" w:rsidP="0080029F">
      <w:pPr>
        <w:rPr>
          <w:del w:id="3577" w:author="Peter Bomberg" w:date="2018-01-16T14:05:00Z"/>
        </w:rPr>
      </w:pPr>
    </w:p>
    <w:p w14:paraId="3E428D27" w14:textId="77777777" w:rsidR="0085489E" w:rsidRDefault="0085489E" w:rsidP="0080029F">
      <w:pPr>
        <w:rPr>
          <w:moveFrom w:id="3578" w:author="Peter Bomberg" w:date="2018-01-16T14:05:00Z"/>
          <w:highlight w:val="white"/>
          <w:lang w:val="en-US"/>
        </w:rPr>
      </w:pPr>
      <w:moveFromRangeStart w:id="3579" w:author="Peter Bomberg" w:date="2018-01-16T14:05:00Z" w:name="move50387491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68724779" w14:textId="77777777" w:rsidTr="00122FE2">
        <w:trPr>
          <w:cantSplit/>
          <w:trHeight w:val="580"/>
          <w:tblHeader/>
        </w:trPr>
        <w:tc>
          <w:tcPr>
            <w:tcW w:w="2358" w:type="dxa"/>
            <w:shd w:val="clear" w:color="auto" w:fill="808080"/>
          </w:tcPr>
          <w:p w14:paraId="1A2DE59D" w14:textId="77777777" w:rsidR="00A32EB7" w:rsidRPr="00F53457" w:rsidRDefault="00A32EB7" w:rsidP="0080029F">
            <w:pPr>
              <w:rPr>
                <w:moveFrom w:id="3580" w:author="Peter Bomberg" w:date="2018-01-16T14:05:00Z"/>
              </w:rPr>
            </w:pPr>
            <w:moveFrom w:id="3581" w:author="Peter Bomberg" w:date="2018-01-16T14:05:00Z">
              <w:r w:rsidRPr="00675DAA">
                <w:t>Element</w:t>
              </w:r>
            </w:moveFrom>
          </w:p>
        </w:tc>
        <w:tc>
          <w:tcPr>
            <w:tcW w:w="1260" w:type="dxa"/>
            <w:shd w:val="clear" w:color="auto" w:fill="808080"/>
          </w:tcPr>
          <w:p w14:paraId="6DCE86B5" w14:textId="77777777" w:rsidR="00A32EB7" w:rsidRPr="00675DAA" w:rsidRDefault="00A32EB7" w:rsidP="0080029F">
            <w:pPr>
              <w:rPr>
                <w:moveFrom w:id="3582" w:author="Peter Bomberg" w:date="2018-01-16T14:05:00Z"/>
              </w:rPr>
            </w:pPr>
            <w:moveFrom w:id="3583" w:author="Peter Bomberg" w:date="2018-01-16T14:05:00Z">
              <w:r w:rsidRPr="00675DAA">
                <w:t>Attribute</w:t>
              </w:r>
            </w:moveFrom>
          </w:p>
        </w:tc>
        <w:tc>
          <w:tcPr>
            <w:tcW w:w="1260" w:type="dxa"/>
            <w:shd w:val="clear" w:color="auto" w:fill="808080"/>
          </w:tcPr>
          <w:p w14:paraId="2712C351" w14:textId="77777777" w:rsidR="00A32EB7" w:rsidRPr="00F53457" w:rsidRDefault="00A32EB7" w:rsidP="0080029F">
            <w:pPr>
              <w:rPr>
                <w:moveFrom w:id="3584" w:author="Peter Bomberg" w:date="2018-01-16T14:05:00Z"/>
              </w:rPr>
            </w:pPr>
            <w:moveFrom w:id="3585" w:author="Peter Bomberg" w:date="2018-01-16T14:05:00Z">
              <w:r w:rsidRPr="00675DAA">
                <w:t>Cardinality</w:t>
              </w:r>
            </w:moveFrom>
          </w:p>
        </w:tc>
        <w:tc>
          <w:tcPr>
            <w:tcW w:w="1350" w:type="dxa"/>
            <w:shd w:val="clear" w:color="auto" w:fill="808080"/>
          </w:tcPr>
          <w:p w14:paraId="15DBD41E" w14:textId="77777777" w:rsidR="00A32EB7" w:rsidRPr="00675DAA" w:rsidRDefault="00A32EB7" w:rsidP="0080029F">
            <w:pPr>
              <w:rPr>
                <w:moveFrom w:id="3586" w:author="Peter Bomberg" w:date="2018-01-16T14:05:00Z"/>
              </w:rPr>
            </w:pPr>
            <w:moveFrom w:id="3587" w:author="Peter Bomberg" w:date="2018-01-16T14:05:00Z">
              <w:r w:rsidRPr="00675DAA">
                <w:t>Value(s) Allowed</w:t>
              </w:r>
            </w:moveFrom>
          </w:p>
          <w:p w14:paraId="2D6546A3" w14:textId="77777777" w:rsidR="00A32EB7" w:rsidRPr="00675DAA" w:rsidRDefault="00A32EB7" w:rsidP="0080029F">
            <w:pPr>
              <w:rPr>
                <w:moveFrom w:id="3588" w:author="Peter Bomberg" w:date="2018-01-16T14:05:00Z"/>
              </w:rPr>
            </w:pPr>
            <w:moveFrom w:id="3589" w:author="Peter Bomberg" w:date="2018-01-16T14:05:00Z">
              <w:r w:rsidRPr="00675DAA">
                <w:t>Examples</w:t>
              </w:r>
            </w:moveFrom>
          </w:p>
        </w:tc>
        <w:tc>
          <w:tcPr>
            <w:tcW w:w="3330" w:type="dxa"/>
            <w:shd w:val="clear" w:color="auto" w:fill="808080"/>
          </w:tcPr>
          <w:p w14:paraId="2153967C" w14:textId="77777777" w:rsidR="00A32EB7" w:rsidRPr="00675DAA" w:rsidRDefault="00A32EB7" w:rsidP="0080029F">
            <w:pPr>
              <w:rPr>
                <w:moveFrom w:id="3590" w:author="Peter Bomberg" w:date="2018-01-16T14:05:00Z"/>
              </w:rPr>
            </w:pPr>
            <w:moveFrom w:id="3591" w:author="Peter Bomberg" w:date="2018-01-16T14:05:00Z">
              <w:r w:rsidRPr="00675DAA">
                <w:t>Description</w:t>
              </w:r>
            </w:moveFrom>
          </w:p>
          <w:p w14:paraId="1EC0E086" w14:textId="77777777" w:rsidR="00A32EB7" w:rsidRPr="00675DAA" w:rsidRDefault="00A32EB7" w:rsidP="0080029F">
            <w:pPr>
              <w:rPr>
                <w:moveFrom w:id="3592" w:author="Peter Bomberg" w:date="2018-01-16T14:05:00Z"/>
              </w:rPr>
            </w:pPr>
            <w:moveFrom w:id="3593" w:author="Peter Bomberg" w:date="2018-01-16T14:05:00Z">
              <w:r w:rsidRPr="00675DAA">
                <w:t>Instructions</w:t>
              </w:r>
            </w:moveFrom>
          </w:p>
        </w:tc>
      </w:tr>
      <w:moveFromRangeEnd w:id="3579"/>
      <w:tr w:rsidR="002A7033" w:rsidRPr="00675DAA" w14:paraId="00FD7AFD" w14:textId="77777777" w:rsidTr="009E6EB4">
        <w:trPr>
          <w:cantSplit/>
          <w:del w:id="3594" w:author="Peter Bomberg" w:date="2018-01-16T14:05:00Z"/>
        </w:trPr>
        <w:tc>
          <w:tcPr>
            <w:tcW w:w="2358" w:type="dxa"/>
          </w:tcPr>
          <w:p w14:paraId="032CE226" w14:textId="77777777" w:rsidR="002A7033" w:rsidRPr="00675DAA" w:rsidRDefault="006D4B01" w:rsidP="009E6EB4">
            <w:pPr>
              <w:rPr>
                <w:del w:id="3595" w:author="Peter Bomberg" w:date="2018-01-16T14:05:00Z"/>
              </w:rPr>
            </w:pPr>
            <w:del w:id="3596" w:author="Peter Bomberg" w:date="2018-01-16T14:05:00Z">
              <w:r w:rsidRPr="002A7033">
                <w:delText>consumedIn</w:delText>
              </w:r>
            </w:del>
          </w:p>
        </w:tc>
        <w:tc>
          <w:tcPr>
            <w:tcW w:w="1260" w:type="dxa"/>
            <w:shd w:val="clear" w:color="auto" w:fill="D9D9D9"/>
          </w:tcPr>
          <w:p w14:paraId="6BEC8293" w14:textId="77777777" w:rsidR="002A7033" w:rsidRPr="00675DAA" w:rsidRDefault="002A7033" w:rsidP="009E6EB4">
            <w:pPr>
              <w:rPr>
                <w:del w:id="3597" w:author="Peter Bomberg" w:date="2018-01-16T14:05:00Z"/>
              </w:rPr>
            </w:pPr>
            <w:del w:id="3598" w:author="Peter Bomberg" w:date="2018-01-16T14:05:00Z">
              <w:r w:rsidRPr="00675DAA">
                <w:delText>N/A</w:delText>
              </w:r>
            </w:del>
          </w:p>
        </w:tc>
        <w:tc>
          <w:tcPr>
            <w:tcW w:w="1260" w:type="dxa"/>
            <w:shd w:val="clear" w:color="auto" w:fill="D9D9D9"/>
          </w:tcPr>
          <w:p w14:paraId="6B5A3923" w14:textId="77777777" w:rsidR="002A7033" w:rsidRPr="00675DAA" w:rsidRDefault="002A7033" w:rsidP="009E6EB4">
            <w:pPr>
              <w:rPr>
                <w:del w:id="3599" w:author="Peter Bomberg" w:date="2018-01-16T14:05:00Z"/>
              </w:rPr>
            </w:pPr>
            <w:del w:id="3600" w:author="Peter Bomberg" w:date="2018-01-16T14:05:00Z">
              <w:r w:rsidRPr="00675DAA">
                <w:delText>1:1</w:delText>
              </w:r>
            </w:del>
          </w:p>
        </w:tc>
        <w:tc>
          <w:tcPr>
            <w:tcW w:w="1350" w:type="dxa"/>
            <w:shd w:val="clear" w:color="auto" w:fill="D9D9D9"/>
          </w:tcPr>
          <w:p w14:paraId="7F4EEEAB" w14:textId="77777777" w:rsidR="002A7033" w:rsidRPr="00675DAA" w:rsidRDefault="002A7033" w:rsidP="009E6EB4">
            <w:pPr>
              <w:rPr>
                <w:del w:id="3601" w:author="Peter Bomberg" w:date="2018-01-16T14:05:00Z"/>
              </w:rPr>
            </w:pPr>
          </w:p>
        </w:tc>
        <w:tc>
          <w:tcPr>
            <w:tcW w:w="3330" w:type="dxa"/>
            <w:shd w:val="clear" w:color="auto" w:fill="D9D9D9"/>
          </w:tcPr>
          <w:p w14:paraId="1227192C" w14:textId="77777777" w:rsidR="002A7033" w:rsidRPr="00675DAA" w:rsidRDefault="002A7033" w:rsidP="009E6EB4">
            <w:pPr>
              <w:rPr>
                <w:del w:id="3602" w:author="Peter Bomberg" w:date="2018-01-16T14:05:00Z"/>
              </w:rPr>
            </w:pPr>
          </w:p>
        </w:tc>
      </w:tr>
      <w:tr w:rsidR="002A7033" w:rsidRPr="00675DAA" w14:paraId="1D9B5D48" w14:textId="77777777" w:rsidTr="009E6EB4">
        <w:trPr>
          <w:cantSplit/>
          <w:del w:id="3603" w:author="Peter Bomberg" w:date="2018-01-16T14:05:00Z"/>
        </w:trPr>
        <w:tc>
          <w:tcPr>
            <w:tcW w:w="2358" w:type="dxa"/>
            <w:shd w:val="clear" w:color="auto" w:fill="808080"/>
          </w:tcPr>
          <w:p w14:paraId="1763F2C3" w14:textId="77777777" w:rsidR="002A7033" w:rsidRPr="00675DAA" w:rsidRDefault="002A7033" w:rsidP="009E6EB4">
            <w:pPr>
              <w:rPr>
                <w:del w:id="3604" w:author="Peter Bomberg" w:date="2018-01-16T14:05:00Z"/>
              </w:rPr>
            </w:pPr>
            <w:del w:id="3605" w:author="Peter Bomberg" w:date="2018-01-16T14:05:00Z">
              <w:r w:rsidRPr="00675DAA">
                <w:delText>Conformance</w:delText>
              </w:r>
            </w:del>
          </w:p>
        </w:tc>
        <w:tc>
          <w:tcPr>
            <w:tcW w:w="7200" w:type="dxa"/>
            <w:gridSpan w:val="4"/>
          </w:tcPr>
          <w:p w14:paraId="7064D4D1" w14:textId="77777777" w:rsidR="00CF58BE" w:rsidRDefault="00CF58BE" w:rsidP="008B43ED">
            <w:pPr>
              <w:pStyle w:val="ListParagraph"/>
              <w:numPr>
                <w:ilvl w:val="0"/>
                <w:numId w:val="147"/>
              </w:numPr>
              <w:rPr>
                <w:del w:id="3606" w:author="Peter Bomberg" w:date="2018-01-16T14:05:00Z"/>
              </w:rPr>
            </w:pPr>
            <w:del w:id="3607" w:author="Peter Bomberg" w:date="2018-01-16T14:05:00Z">
              <w:r>
                <w:delText xml:space="preserve">There is a </w:delText>
              </w:r>
              <w:r w:rsidRPr="002A7033">
                <w:delText>consumedIn</w:delText>
              </w:r>
              <w:r>
                <w:delText xml:space="preserve"> element.</w:delText>
              </w:r>
            </w:del>
          </w:p>
          <w:p w14:paraId="6745412F" w14:textId="77777777" w:rsidR="00CF58BE" w:rsidRPr="00FD3CB1" w:rsidRDefault="00CF58BE" w:rsidP="008B43ED">
            <w:pPr>
              <w:pStyle w:val="ListParagraph"/>
              <w:numPr>
                <w:ilvl w:val="0"/>
                <w:numId w:val="148"/>
              </w:numPr>
              <w:rPr>
                <w:del w:id="3608" w:author="Peter Bomberg" w:date="2018-01-16T14:05:00Z"/>
                <w:highlight w:val="white"/>
              </w:rPr>
            </w:pPr>
            <w:del w:id="3609"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D3CB1">
                <w:rPr>
                  <w:highlight w:val="white"/>
                </w:rPr>
                <w:delText>element has not been defined.</w:delText>
              </w:r>
            </w:del>
          </w:p>
          <w:p w14:paraId="66E295D8" w14:textId="77777777" w:rsidR="002A7033" w:rsidRPr="00CF58BE" w:rsidRDefault="00CF58BE" w:rsidP="008B43ED">
            <w:pPr>
              <w:pStyle w:val="ListParagraph"/>
              <w:numPr>
                <w:ilvl w:val="0"/>
                <w:numId w:val="148"/>
              </w:numPr>
              <w:rPr>
                <w:del w:id="3610" w:author="Peter Bomberg" w:date="2018-01-16T14:05:00Z"/>
                <w:highlight w:val="white"/>
              </w:rPr>
            </w:pPr>
            <w:del w:id="3611" w:author="Peter Bomberg" w:date="2018-01-16T14:05:00Z">
              <w:r>
                <w:rPr>
                  <w:highlight w:val="white"/>
                </w:rPr>
                <w:delText xml:space="preserve">SPL Rule 4 </w:delText>
              </w:r>
              <w:r w:rsidRPr="00D00628">
                <w:rPr>
                  <w:highlight w:val="white"/>
                </w:rPr>
                <w:delText xml:space="preserve">identifies that more than one </w:delText>
              </w:r>
              <w:r w:rsidRPr="00FD3CB1">
                <w:rPr>
                  <w:highlight w:val="white"/>
                </w:rPr>
                <w:delText>element is defined.</w:delText>
              </w:r>
            </w:del>
          </w:p>
        </w:tc>
      </w:tr>
      <w:tr w:rsidR="00745641" w:rsidRPr="00675DAA" w14:paraId="26108D3E" w14:textId="77777777" w:rsidTr="00E83A07">
        <w:trPr>
          <w:cantSplit/>
          <w:ins w:id="3612" w:author="Peter Bomberg" w:date="2018-01-16T14:05:00Z"/>
        </w:trPr>
        <w:tc>
          <w:tcPr>
            <w:tcW w:w="2358" w:type="dxa"/>
            <w:shd w:val="clear" w:color="auto" w:fill="808080"/>
          </w:tcPr>
          <w:p w14:paraId="58E24618" w14:textId="77777777" w:rsidR="00745641" w:rsidRPr="00675DAA" w:rsidRDefault="00745641" w:rsidP="00E83A07">
            <w:pPr>
              <w:rPr>
                <w:ins w:id="3613" w:author="Peter Bomberg" w:date="2018-01-16T14:05:00Z"/>
              </w:rPr>
            </w:pPr>
            <w:ins w:id="3614" w:author="Peter Bomberg" w:date="2018-01-16T14:05:00Z">
              <w:r w:rsidRPr="00675DAA">
                <w:t>Conformance</w:t>
              </w:r>
            </w:ins>
          </w:p>
        </w:tc>
        <w:tc>
          <w:tcPr>
            <w:tcW w:w="7200" w:type="dxa"/>
            <w:gridSpan w:val="4"/>
          </w:tcPr>
          <w:p w14:paraId="7BC90E43" w14:textId="77777777" w:rsidR="00745641" w:rsidRDefault="00745641" w:rsidP="004756DB">
            <w:pPr>
              <w:pStyle w:val="Default"/>
              <w:numPr>
                <w:ilvl w:val="0"/>
                <w:numId w:val="11"/>
              </w:numPr>
              <w:rPr>
                <w:ins w:id="3615" w:author="Peter Bomberg" w:date="2018-01-16T14:05:00Z"/>
              </w:rPr>
            </w:pPr>
            <w:ins w:id="3616" w:author="Peter Bomberg" w:date="2018-01-16T14:05:00Z">
              <w:r>
                <w:t xml:space="preserve">There may be one or more </w:t>
              </w:r>
              <w:r w:rsidRPr="00240FA6">
                <w:t>asIdentifiedEntity</w:t>
              </w:r>
              <w:r>
                <w:t xml:space="preserve"> elements</w:t>
              </w:r>
            </w:ins>
          </w:p>
          <w:p w14:paraId="03BD85C6" w14:textId="77777777" w:rsidR="00127CCC" w:rsidRPr="00C13369" w:rsidRDefault="00127CCC" w:rsidP="008B43ED">
            <w:pPr>
              <w:pStyle w:val="ListParagraph"/>
              <w:numPr>
                <w:ilvl w:val="0"/>
                <w:numId w:val="363"/>
              </w:numPr>
              <w:rPr>
                <w:ins w:id="3617" w:author="Peter Bomberg" w:date="2018-01-16T14:05:00Z"/>
              </w:rPr>
            </w:pPr>
            <w:ins w:id="361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37C2A39B" w14:textId="77777777" w:rsidR="00127CCC" w:rsidRDefault="00127CCC" w:rsidP="00E83A07">
            <w:pPr>
              <w:pStyle w:val="ListParagraph"/>
              <w:rPr>
                <w:ins w:id="3619" w:author="Peter Bomberg" w:date="2018-01-16T14:05:00Z"/>
              </w:rPr>
            </w:pPr>
          </w:p>
          <w:p w14:paraId="6FE6807A" w14:textId="77777777" w:rsidR="00745641" w:rsidRDefault="00745641" w:rsidP="004756DB">
            <w:pPr>
              <w:pStyle w:val="Default"/>
              <w:numPr>
                <w:ilvl w:val="0"/>
                <w:numId w:val="11"/>
              </w:numPr>
              <w:rPr>
                <w:ins w:id="3620" w:author="Peter Bomberg" w:date="2018-01-16T14:05:00Z"/>
              </w:rPr>
            </w:pPr>
            <w:ins w:id="3621" w:author="Peter Bomberg" w:date="2018-01-16T14:05:00Z">
              <w:r>
                <w:t xml:space="preserve">There is an </w:t>
              </w:r>
              <w:r w:rsidRPr="007F1C85">
                <w:t>asContent</w:t>
              </w:r>
              <w:r>
                <w:t xml:space="preserve"> element.</w:t>
              </w:r>
            </w:ins>
          </w:p>
          <w:p w14:paraId="207AE785" w14:textId="4EA2615F" w:rsidR="00745641" w:rsidRPr="00675DAA" w:rsidRDefault="007A41CA" w:rsidP="008B43ED">
            <w:pPr>
              <w:pStyle w:val="ListParagraph"/>
              <w:numPr>
                <w:ilvl w:val="0"/>
                <w:numId w:val="364"/>
              </w:numPr>
              <w:rPr>
                <w:ins w:id="3622" w:author="Peter Bomberg" w:date="2018-01-16T14:05:00Z"/>
              </w:rPr>
            </w:pPr>
            <w:ins w:id="3623"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tc>
      </w:tr>
    </w:tbl>
    <w:p w14:paraId="7188B941" w14:textId="2ACD8FD3" w:rsidR="00356464" w:rsidRDefault="00356464" w:rsidP="0080029F">
      <w:pPr>
        <w:rPr>
          <w:ins w:id="3624" w:author="Peter Bomberg" w:date="2018-01-16T14:05: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C1465" w:rsidRPr="00675DAA" w14:paraId="5A8517B9" w14:textId="77777777" w:rsidTr="00E83A07">
        <w:trPr>
          <w:cantSplit/>
          <w:trHeight w:val="580"/>
          <w:tblHeader/>
          <w:ins w:id="3625" w:author="Peter Bomberg" w:date="2018-01-16T14:05:00Z"/>
        </w:trPr>
        <w:tc>
          <w:tcPr>
            <w:tcW w:w="2358" w:type="dxa"/>
            <w:shd w:val="clear" w:color="auto" w:fill="808080"/>
          </w:tcPr>
          <w:p w14:paraId="21DDD53D" w14:textId="77777777" w:rsidR="003C1465" w:rsidRPr="00F53457" w:rsidRDefault="003C1465" w:rsidP="00E83A07">
            <w:pPr>
              <w:rPr>
                <w:ins w:id="3626" w:author="Peter Bomberg" w:date="2018-01-16T14:05:00Z"/>
              </w:rPr>
            </w:pPr>
            <w:ins w:id="3627" w:author="Peter Bomberg" w:date="2018-01-16T14:05:00Z">
              <w:r w:rsidRPr="00675DAA">
                <w:t>Element</w:t>
              </w:r>
            </w:ins>
          </w:p>
        </w:tc>
        <w:tc>
          <w:tcPr>
            <w:tcW w:w="1260" w:type="dxa"/>
            <w:shd w:val="clear" w:color="auto" w:fill="808080"/>
          </w:tcPr>
          <w:p w14:paraId="564A5B40" w14:textId="77777777" w:rsidR="003C1465" w:rsidRPr="00675DAA" w:rsidRDefault="003C1465" w:rsidP="00E83A07">
            <w:pPr>
              <w:rPr>
                <w:ins w:id="3628" w:author="Peter Bomberg" w:date="2018-01-16T14:05:00Z"/>
              </w:rPr>
            </w:pPr>
            <w:ins w:id="3629" w:author="Peter Bomberg" w:date="2018-01-16T14:05:00Z">
              <w:r w:rsidRPr="00675DAA">
                <w:t>Attribute</w:t>
              </w:r>
            </w:ins>
          </w:p>
        </w:tc>
        <w:tc>
          <w:tcPr>
            <w:tcW w:w="1260" w:type="dxa"/>
            <w:shd w:val="clear" w:color="auto" w:fill="808080"/>
          </w:tcPr>
          <w:p w14:paraId="7D9B9B22" w14:textId="77777777" w:rsidR="003C1465" w:rsidRPr="00F53457" w:rsidRDefault="003C1465" w:rsidP="00E83A07">
            <w:pPr>
              <w:rPr>
                <w:ins w:id="3630" w:author="Peter Bomberg" w:date="2018-01-16T14:05:00Z"/>
              </w:rPr>
            </w:pPr>
            <w:ins w:id="3631" w:author="Peter Bomberg" w:date="2018-01-16T14:05:00Z">
              <w:r w:rsidRPr="00675DAA">
                <w:t>Cardinality</w:t>
              </w:r>
            </w:ins>
          </w:p>
        </w:tc>
        <w:tc>
          <w:tcPr>
            <w:tcW w:w="1350" w:type="dxa"/>
            <w:shd w:val="clear" w:color="auto" w:fill="808080"/>
          </w:tcPr>
          <w:p w14:paraId="559B7557" w14:textId="77777777" w:rsidR="003C1465" w:rsidRPr="00675DAA" w:rsidRDefault="003C1465" w:rsidP="00E83A07">
            <w:pPr>
              <w:rPr>
                <w:ins w:id="3632" w:author="Peter Bomberg" w:date="2018-01-16T14:05:00Z"/>
              </w:rPr>
            </w:pPr>
            <w:ins w:id="3633" w:author="Peter Bomberg" w:date="2018-01-16T14:05:00Z">
              <w:r w:rsidRPr="00675DAA">
                <w:t>Value(s) Allowed</w:t>
              </w:r>
            </w:ins>
          </w:p>
          <w:p w14:paraId="47F16C89" w14:textId="77777777" w:rsidR="003C1465" w:rsidRPr="00675DAA" w:rsidRDefault="003C1465" w:rsidP="00E83A07">
            <w:pPr>
              <w:rPr>
                <w:ins w:id="3634" w:author="Peter Bomberg" w:date="2018-01-16T14:05:00Z"/>
              </w:rPr>
            </w:pPr>
            <w:ins w:id="3635" w:author="Peter Bomberg" w:date="2018-01-16T14:05:00Z">
              <w:r w:rsidRPr="00675DAA">
                <w:t>Examples</w:t>
              </w:r>
            </w:ins>
          </w:p>
        </w:tc>
        <w:tc>
          <w:tcPr>
            <w:tcW w:w="3330" w:type="dxa"/>
            <w:shd w:val="clear" w:color="auto" w:fill="808080"/>
          </w:tcPr>
          <w:p w14:paraId="13DDAD1F" w14:textId="77777777" w:rsidR="003C1465" w:rsidRPr="00675DAA" w:rsidRDefault="003C1465" w:rsidP="00E83A07">
            <w:pPr>
              <w:rPr>
                <w:ins w:id="3636" w:author="Peter Bomberg" w:date="2018-01-16T14:05:00Z"/>
              </w:rPr>
            </w:pPr>
            <w:ins w:id="3637" w:author="Peter Bomberg" w:date="2018-01-16T14:05:00Z">
              <w:r w:rsidRPr="00675DAA">
                <w:t>Description</w:t>
              </w:r>
            </w:ins>
          </w:p>
          <w:p w14:paraId="3A474093" w14:textId="77777777" w:rsidR="003C1465" w:rsidRPr="00675DAA" w:rsidRDefault="003C1465" w:rsidP="00E83A07">
            <w:pPr>
              <w:rPr>
                <w:ins w:id="3638" w:author="Peter Bomberg" w:date="2018-01-16T14:05:00Z"/>
              </w:rPr>
            </w:pPr>
            <w:ins w:id="3639" w:author="Peter Bomberg" w:date="2018-01-16T14:05:00Z">
              <w:r w:rsidRPr="00675DAA">
                <w:t>Instructions</w:t>
              </w:r>
            </w:ins>
          </w:p>
        </w:tc>
      </w:tr>
      <w:tr w:rsidR="003C1465" w:rsidRPr="00675DAA" w14:paraId="4DE83ADA" w14:textId="77777777" w:rsidTr="00E83A07">
        <w:trPr>
          <w:cantSplit/>
          <w:ins w:id="3640" w:author="Peter Bomberg" w:date="2018-01-16T14:05:00Z"/>
        </w:trPr>
        <w:tc>
          <w:tcPr>
            <w:tcW w:w="2358" w:type="dxa"/>
          </w:tcPr>
          <w:p w14:paraId="3EEC099F" w14:textId="77777777" w:rsidR="003C1465" w:rsidRPr="00675DAA" w:rsidRDefault="003C1465" w:rsidP="00E83A07">
            <w:pPr>
              <w:rPr>
                <w:ins w:id="3641" w:author="Peter Bomberg" w:date="2018-01-16T14:05:00Z"/>
              </w:rPr>
            </w:pPr>
            <w:ins w:id="3642" w:author="Peter Bomberg" w:date="2018-01-16T14:05:00Z">
              <w:r w:rsidRPr="00324900">
                <w:t>asNamedEntity</w:t>
              </w:r>
            </w:ins>
          </w:p>
        </w:tc>
        <w:tc>
          <w:tcPr>
            <w:tcW w:w="1260" w:type="dxa"/>
            <w:shd w:val="clear" w:color="auto" w:fill="D9D9D9"/>
          </w:tcPr>
          <w:p w14:paraId="0039E472" w14:textId="77777777" w:rsidR="003C1465" w:rsidRPr="00675DAA" w:rsidRDefault="003C1465" w:rsidP="00E83A07">
            <w:pPr>
              <w:rPr>
                <w:ins w:id="3643" w:author="Peter Bomberg" w:date="2018-01-16T14:05:00Z"/>
              </w:rPr>
            </w:pPr>
            <w:ins w:id="3644" w:author="Peter Bomberg" w:date="2018-01-16T14:05:00Z">
              <w:r w:rsidRPr="00675DAA">
                <w:t>N/A</w:t>
              </w:r>
            </w:ins>
          </w:p>
        </w:tc>
        <w:tc>
          <w:tcPr>
            <w:tcW w:w="1260" w:type="dxa"/>
            <w:shd w:val="clear" w:color="auto" w:fill="D9D9D9"/>
          </w:tcPr>
          <w:p w14:paraId="47FD880F" w14:textId="77777777" w:rsidR="003C1465" w:rsidRPr="00675DAA" w:rsidRDefault="003C1465" w:rsidP="00E83A07">
            <w:pPr>
              <w:rPr>
                <w:ins w:id="3645" w:author="Peter Bomberg" w:date="2018-01-16T14:05:00Z"/>
              </w:rPr>
            </w:pPr>
            <w:ins w:id="3646" w:author="Peter Bomberg" w:date="2018-01-16T14:05:00Z">
              <w:r w:rsidRPr="00675DAA">
                <w:t>1:1</w:t>
              </w:r>
            </w:ins>
          </w:p>
        </w:tc>
        <w:tc>
          <w:tcPr>
            <w:tcW w:w="1350" w:type="dxa"/>
            <w:shd w:val="clear" w:color="auto" w:fill="D9D9D9"/>
          </w:tcPr>
          <w:p w14:paraId="64598C74" w14:textId="77777777" w:rsidR="003C1465" w:rsidRPr="00675DAA" w:rsidRDefault="003C1465" w:rsidP="00E83A07">
            <w:pPr>
              <w:rPr>
                <w:ins w:id="3647" w:author="Peter Bomberg" w:date="2018-01-16T14:05:00Z"/>
              </w:rPr>
            </w:pPr>
          </w:p>
        </w:tc>
        <w:tc>
          <w:tcPr>
            <w:tcW w:w="3330" w:type="dxa"/>
            <w:shd w:val="clear" w:color="auto" w:fill="D9D9D9"/>
          </w:tcPr>
          <w:p w14:paraId="5A6E20AC" w14:textId="77777777" w:rsidR="003C1465" w:rsidRPr="00675DAA" w:rsidRDefault="003C1465" w:rsidP="00E83A07">
            <w:pPr>
              <w:rPr>
                <w:ins w:id="3648" w:author="Peter Bomberg" w:date="2018-01-16T14:05:00Z"/>
              </w:rPr>
            </w:pPr>
          </w:p>
        </w:tc>
      </w:tr>
      <w:tr w:rsidR="003C1465" w:rsidRPr="00675DAA" w14:paraId="32DD61AD" w14:textId="77777777" w:rsidTr="00E83A07">
        <w:trPr>
          <w:cantSplit/>
          <w:ins w:id="3649" w:author="Peter Bomberg" w:date="2018-01-16T14:05:00Z"/>
        </w:trPr>
        <w:tc>
          <w:tcPr>
            <w:tcW w:w="2358" w:type="dxa"/>
            <w:shd w:val="clear" w:color="auto" w:fill="808080"/>
          </w:tcPr>
          <w:p w14:paraId="6126AB43" w14:textId="77777777" w:rsidR="003C1465" w:rsidRPr="00675DAA" w:rsidRDefault="003C1465" w:rsidP="00E83A07">
            <w:pPr>
              <w:rPr>
                <w:ins w:id="3650" w:author="Peter Bomberg" w:date="2018-01-16T14:05:00Z"/>
              </w:rPr>
            </w:pPr>
            <w:ins w:id="3651" w:author="Peter Bomberg" w:date="2018-01-16T14:05:00Z">
              <w:r w:rsidRPr="00675DAA">
                <w:lastRenderedPageBreak/>
                <w:t>Conformance</w:t>
              </w:r>
            </w:ins>
          </w:p>
        </w:tc>
        <w:tc>
          <w:tcPr>
            <w:tcW w:w="7200" w:type="dxa"/>
            <w:gridSpan w:val="4"/>
          </w:tcPr>
          <w:p w14:paraId="7632F662" w14:textId="0CBA433C" w:rsidR="003C1465" w:rsidRPr="00D2099B" w:rsidRDefault="003C1465" w:rsidP="008B43ED">
            <w:pPr>
              <w:pStyle w:val="Default"/>
              <w:numPr>
                <w:ilvl w:val="0"/>
                <w:numId w:val="362"/>
              </w:numPr>
              <w:rPr>
                <w:ins w:id="3652" w:author="Peter Bomberg" w:date="2018-01-16T14:05:00Z"/>
              </w:rPr>
            </w:pPr>
            <w:ins w:id="3653" w:author="Peter Bomberg" w:date="2018-01-16T14:05:00Z">
              <w:r>
                <w:t xml:space="preserve">There is an name element, that captures the </w:t>
              </w:r>
              <w:r w:rsidRPr="003C1465">
                <w:rPr>
                  <w:sz w:val="23"/>
                  <w:szCs w:val="23"/>
                </w:rPr>
                <w:t>trade or proprietary name of the medical device or product. Markings such as ®, or ™ should not be included</w:t>
              </w:r>
            </w:ins>
          </w:p>
          <w:p w14:paraId="459D766B" w14:textId="174A306A" w:rsidR="003C1465" w:rsidRDefault="003C1465" w:rsidP="008B43ED">
            <w:pPr>
              <w:pStyle w:val="ListParagraph"/>
              <w:numPr>
                <w:ilvl w:val="0"/>
                <w:numId w:val="359"/>
              </w:numPr>
              <w:rPr>
                <w:ins w:id="3654" w:author="Peter Bomberg" w:date="2018-01-16T14:05:00Z"/>
              </w:rPr>
            </w:pPr>
            <w:ins w:id="3655"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619F00C6" w14:textId="1519DB6A" w:rsidR="003C1465" w:rsidRDefault="003C1465" w:rsidP="008B43ED">
            <w:pPr>
              <w:pStyle w:val="ListParagraph"/>
              <w:numPr>
                <w:ilvl w:val="0"/>
                <w:numId w:val="359"/>
              </w:numPr>
              <w:rPr>
                <w:ins w:id="3656" w:author="Peter Bomberg" w:date="2018-01-16T14:05:00Z"/>
              </w:rPr>
            </w:pPr>
            <w:ins w:id="3657" w:author="Peter Bomberg" w:date="2018-01-16T14:05:00Z">
              <w:r w:rsidRPr="00240AA8">
                <w:rPr>
                  <w:highlight w:val="white"/>
                </w:rPr>
                <w:t xml:space="preserve">SPL Rule 4 identifies that the </w:t>
              </w:r>
              <w:r w:rsidRPr="00D00628">
                <w:t>element has been defined</w:t>
              </w:r>
              <w:r>
                <w:t xml:space="preserve"> more than once, this will trigger a schema validation </w:t>
              </w:r>
              <w:r w:rsidR="0075626F">
                <w:t>error.</w:t>
              </w:r>
            </w:ins>
          </w:p>
          <w:p w14:paraId="44D4CD86" w14:textId="52101762" w:rsidR="003C1465" w:rsidRPr="00675DAA" w:rsidRDefault="003C1465" w:rsidP="008B43ED">
            <w:pPr>
              <w:pStyle w:val="ListParagraph"/>
              <w:numPr>
                <w:ilvl w:val="0"/>
                <w:numId w:val="37"/>
              </w:numPr>
              <w:rPr>
                <w:ins w:id="3658" w:author="Peter Bomberg" w:date="2018-01-16T14:05:00Z"/>
              </w:rPr>
            </w:pPr>
            <w:ins w:id="3659" w:author="Peter Bomberg" w:date="2018-01-16T14:05:00Z">
              <w:r>
                <w:rPr>
                  <w:highlight w:val="white"/>
                </w:rPr>
                <w:t xml:space="preserve">SPL Rule 12 </w:t>
              </w:r>
              <w:r w:rsidRPr="00D00628">
                <w:rPr>
                  <w:highlight w:val="white"/>
                </w:rPr>
                <w:t xml:space="preserve">identifies that </w:t>
              </w:r>
              <w:r>
                <w:rPr>
                  <w:highlight w:val="white"/>
                </w:rPr>
                <w:t>the</w:t>
              </w:r>
              <w:r w:rsidRPr="00D00628">
                <w:rPr>
                  <w:highlight w:val="white"/>
                </w:rPr>
                <w:t xml:space="preserve"> </w:t>
              </w:r>
              <w:r>
                <w:rPr>
                  <w:highlight w:val="white"/>
                </w:rPr>
                <w:t>content is incorrectly formatted.</w:t>
              </w:r>
            </w:ins>
          </w:p>
        </w:tc>
      </w:tr>
    </w:tbl>
    <w:p w14:paraId="2195465E" w14:textId="77777777" w:rsidR="00957BE4" w:rsidRDefault="00957BE4"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14:paraId="03079E99" w14:textId="77777777" w:rsidTr="009E6EB4">
        <w:trPr>
          <w:cantSplit/>
          <w:trHeight w:val="580"/>
          <w:tblHeader/>
        </w:trPr>
        <w:tc>
          <w:tcPr>
            <w:tcW w:w="2358" w:type="dxa"/>
            <w:shd w:val="clear" w:color="auto" w:fill="808080"/>
          </w:tcPr>
          <w:p w14:paraId="2537E628" w14:textId="77777777" w:rsidR="002A7033" w:rsidRPr="00F53457" w:rsidRDefault="002A7033" w:rsidP="009E6EB4">
            <w:r w:rsidRPr="00675DAA">
              <w:t>Element</w:t>
            </w:r>
          </w:p>
        </w:tc>
        <w:tc>
          <w:tcPr>
            <w:tcW w:w="1260" w:type="dxa"/>
            <w:shd w:val="clear" w:color="auto" w:fill="808080"/>
          </w:tcPr>
          <w:p w14:paraId="6C85439A" w14:textId="77777777" w:rsidR="002A7033" w:rsidRPr="00675DAA" w:rsidRDefault="002A7033" w:rsidP="009E6EB4">
            <w:r w:rsidRPr="00675DAA">
              <w:t>Attribute</w:t>
            </w:r>
          </w:p>
        </w:tc>
        <w:tc>
          <w:tcPr>
            <w:tcW w:w="1260" w:type="dxa"/>
            <w:shd w:val="clear" w:color="auto" w:fill="808080"/>
          </w:tcPr>
          <w:p w14:paraId="4F7F5831" w14:textId="77777777" w:rsidR="002A7033" w:rsidRPr="00F53457" w:rsidRDefault="002A7033" w:rsidP="009E6EB4">
            <w:r w:rsidRPr="00675DAA">
              <w:t>Cardinality</w:t>
            </w:r>
          </w:p>
        </w:tc>
        <w:tc>
          <w:tcPr>
            <w:tcW w:w="1350" w:type="dxa"/>
            <w:shd w:val="clear" w:color="auto" w:fill="808080"/>
          </w:tcPr>
          <w:p w14:paraId="63672358" w14:textId="77777777" w:rsidR="002A7033" w:rsidRPr="00675DAA" w:rsidRDefault="002A7033" w:rsidP="009E6EB4">
            <w:r w:rsidRPr="00675DAA">
              <w:t>Value(s) Allowed</w:t>
            </w:r>
          </w:p>
          <w:p w14:paraId="06C3D51E" w14:textId="77777777" w:rsidR="002A7033" w:rsidRPr="00675DAA" w:rsidRDefault="002A7033" w:rsidP="009E6EB4">
            <w:r w:rsidRPr="00675DAA">
              <w:t>Examples</w:t>
            </w:r>
          </w:p>
        </w:tc>
        <w:tc>
          <w:tcPr>
            <w:tcW w:w="3330" w:type="dxa"/>
            <w:shd w:val="clear" w:color="auto" w:fill="808080"/>
          </w:tcPr>
          <w:p w14:paraId="21D393D3" w14:textId="77777777" w:rsidR="002A7033" w:rsidRPr="00675DAA" w:rsidRDefault="002A7033" w:rsidP="009E6EB4">
            <w:r w:rsidRPr="00675DAA">
              <w:t>Description</w:t>
            </w:r>
          </w:p>
          <w:p w14:paraId="4CDADAC5" w14:textId="77777777" w:rsidR="002A7033" w:rsidRPr="00675DAA" w:rsidRDefault="002A7033" w:rsidP="009E6EB4">
            <w:r w:rsidRPr="00675DAA">
              <w:t>Instructions</w:t>
            </w:r>
          </w:p>
        </w:tc>
      </w:tr>
      <w:tr w:rsidR="000D7230" w:rsidRPr="00675DAA" w14:paraId="247E598E" w14:textId="77777777" w:rsidTr="00E23921">
        <w:trPr>
          <w:cantSplit/>
          <w:del w:id="3660" w:author="Peter Bomberg" w:date="2018-01-16T14:05:00Z"/>
        </w:trPr>
        <w:tc>
          <w:tcPr>
            <w:tcW w:w="2358" w:type="dxa"/>
          </w:tcPr>
          <w:p w14:paraId="6C565684" w14:textId="77777777" w:rsidR="000D7230" w:rsidRPr="00675DAA" w:rsidRDefault="000D7230" w:rsidP="00E23921">
            <w:pPr>
              <w:rPr>
                <w:del w:id="3661" w:author="Peter Bomberg" w:date="2018-01-16T14:05:00Z"/>
              </w:rPr>
            </w:pPr>
            <w:del w:id="3662" w:author="Peter Bomberg" w:date="2018-01-16T14:05:00Z">
              <w:r w:rsidRPr="002A7033">
                <w:delText>substanceAdministration</w:delText>
              </w:r>
            </w:del>
          </w:p>
        </w:tc>
        <w:tc>
          <w:tcPr>
            <w:tcW w:w="1260" w:type="dxa"/>
            <w:shd w:val="clear" w:color="auto" w:fill="D9D9D9"/>
          </w:tcPr>
          <w:p w14:paraId="4741EB1B" w14:textId="77777777" w:rsidR="000D7230" w:rsidRPr="00675DAA" w:rsidRDefault="000D7230" w:rsidP="00E23921">
            <w:pPr>
              <w:rPr>
                <w:del w:id="3663" w:author="Peter Bomberg" w:date="2018-01-16T14:05:00Z"/>
              </w:rPr>
            </w:pPr>
            <w:del w:id="3664" w:author="Peter Bomberg" w:date="2018-01-16T14:05:00Z">
              <w:r w:rsidRPr="00675DAA">
                <w:delText>N/A</w:delText>
              </w:r>
            </w:del>
          </w:p>
        </w:tc>
        <w:tc>
          <w:tcPr>
            <w:tcW w:w="1260" w:type="dxa"/>
            <w:shd w:val="clear" w:color="auto" w:fill="D9D9D9"/>
          </w:tcPr>
          <w:p w14:paraId="46E54D0A" w14:textId="77777777" w:rsidR="000D7230" w:rsidRPr="00675DAA" w:rsidRDefault="000D7230" w:rsidP="00E23921">
            <w:pPr>
              <w:rPr>
                <w:del w:id="3665" w:author="Peter Bomberg" w:date="2018-01-16T14:05:00Z"/>
              </w:rPr>
            </w:pPr>
            <w:del w:id="3666" w:author="Peter Bomberg" w:date="2018-01-16T14:05:00Z">
              <w:r w:rsidRPr="00675DAA">
                <w:delText>1:1</w:delText>
              </w:r>
            </w:del>
          </w:p>
        </w:tc>
        <w:tc>
          <w:tcPr>
            <w:tcW w:w="1350" w:type="dxa"/>
            <w:shd w:val="clear" w:color="auto" w:fill="D9D9D9"/>
          </w:tcPr>
          <w:p w14:paraId="65C9577D" w14:textId="77777777" w:rsidR="000D7230" w:rsidRPr="00675DAA" w:rsidRDefault="000D7230" w:rsidP="00E23921">
            <w:pPr>
              <w:rPr>
                <w:del w:id="3667" w:author="Peter Bomberg" w:date="2018-01-16T14:05:00Z"/>
              </w:rPr>
            </w:pPr>
          </w:p>
        </w:tc>
        <w:tc>
          <w:tcPr>
            <w:tcW w:w="3330" w:type="dxa"/>
            <w:shd w:val="clear" w:color="auto" w:fill="D9D9D9"/>
          </w:tcPr>
          <w:p w14:paraId="782E54F6" w14:textId="77777777" w:rsidR="000D7230" w:rsidRPr="00675DAA" w:rsidRDefault="000D7230" w:rsidP="00E23921">
            <w:pPr>
              <w:rPr>
                <w:del w:id="3668" w:author="Peter Bomberg" w:date="2018-01-16T14:05:00Z"/>
              </w:rPr>
            </w:pPr>
          </w:p>
        </w:tc>
      </w:tr>
      <w:tr w:rsidR="000D7230" w:rsidRPr="00675DAA" w14:paraId="6DAA4919" w14:textId="77777777" w:rsidTr="00E23921">
        <w:trPr>
          <w:cantSplit/>
          <w:del w:id="3669" w:author="Peter Bomberg" w:date="2018-01-16T14:05:00Z"/>
        </w:trPr>
        <w:tc>
          <w:tcPr>
            <w:tcW w:w="2358" w:type="dxa"/>
            <w:shd w:val="clear" w:color="auto" w:fill="808080"/>
          </w:tcPr>
          <w:p w14:paraId="1E3E5D8D" w14:textId="77777777" w:rsidR="000D7230" w:rsidRPr="00675DAA" w:rsidRDefault="000D7230" w:rsidP="00E23921">
            <w:pPr>
              <w:rPr>
                <w:del w:id="3670" w:author="Peter Bomberg" w:date="2018-01-16T14:05:00Z"/>
              </w:rPr>
            </w:pPr>
            <w:del w:id="3671" w:author="Peter Bomberg" w:date="2018-01-16T14:05:00Z">
              <w:r w:rsidRPr="00675DAA">
                <w:delText>Conformance</w:delText>
              </w:r>
            </w:del>
          </w:p>
        </w:tc>
        <w:tc>
          <w:tcPr>
            <w:tcW w:w="7200" w:type="dxa"/>
            <w:gridSpan w:val="4"/>
          </w:tcPr>
          <w:p w14:paraId="5997B034" w14:textId="77777777" w:rsidR="000D7230" w:rsidRDefault="000D7230" w:rsidP="008B43ED">
            <w:pPr>
              <w:pStyle w:val="ListParagraph"/>
              <w:numPr>
                <w:ilvl w:val="0"/>
                <w:numId w:val="149"/>
              </w:numPr>
              <w:rPr>
                <w:del w:id="3672" w:author="Peter Bomberg" w:date="2018-01-16T14:05:00Z"/>
              </w:rPr>
            </w:pPr>
            <w:del w:id="3673" w:author="Peter Bomberg" w:date="2018-01-16T14:05:00Z">
              <w:r>
                <w:delText xml:space="preserve">There is a </w:delText>
              </w:r>
              <w:r w:rsidRPr="002A7033">
                <w:delText>substanceAdministration</w:delText>
              </w:r>
              <w:r>
                <w:delText xml:space="preserve"> element.</w:delText>
              </w:r>
            </w:del>
          </w:p>
          <w:p w14:paraId="2B4FADC2" w14:textId="77777777" w:rsidR="000D7230" w:rsidRDefault="000D7230" w:rsidP="008B43ED">
            <w:pPr>
              <w:pStyle w:val="ListParagraph"/>
              <w:numPr>
                <w:ilvl w:val="0"/>
                <w:numId w:val="150"/>
              </w:numPr>
              <w:rPr>
                <w:del w:id="3674" w:author="Peter Bomberg" w:date="2018-01-16T14:05:00Z"/>
                <w:highlight w:val="white"/>
              </w:rPr>
            </w:pPr>
            <w:del w:id="3675"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D3CB1">
                <w:rPr>
                  <w:highlight w:val="white"/>
                </w:rPr>
                <w:delText>element has not been defined.</w:delText>
              </w:r>
            </w:del>
          </w:p>
          <w:p w14:paraId="2AC9B06A" w14:textId="77777777" w:rsidR="000D7230" w:rsidRPr="00CF58BE" w:rsidRDefault="000D7230" w:rsidP="008B43ED">
            <w:pPr>
              <w:pStyle w:val="ListParagraph"/>
              <w:numPr>
                <w:ilvl w:val="0"/>
                <w:numId w:val="437"/>
              </w:numPr>
              <w:rPr>
                <w:del w:id="3676" w:author="Peter Bomberg" w:date="2018-01-16T14:05:00Z"/>
                <w:highlight w:val="white"/>
              </w:rPr>
            </w:pPr>
            <w:del w:id="3677" w:author="Peter Bomberg" w:date="2018-01-16T14:05:00Z">
              <w:r w:rsidRPr="00CF58BE">
                <w:rPr>
                  <w:highlight w:val="white"/>
                </w:rPr>
                <w:delText>SPL Rule 4 identifies that more than one element is defined.</w:delText>
              </w:r>
            </w:del>
          </w:p>
          <w:p w14:paraId="16818A2F" w14:textId="77777777" w:rsidR="000D7230" w:rsidRDefault="000D7230" w:rsidP="00E23921">
            <w:pPr>
              <w:pStyle w:val="Default"/>
              <w:ind w:left="360"/>
              <w:rPr>
                <w:del w:id="3678" w:author="Peter Bomberg" w:date="2018-01-16T14:05:00Z"/>
                <w:sz w:val="23"/>
                <w:szCs w:val="23"/>
              </w:rPr>
            </w:pPr>
          </w:p>
          <w:p w14:paraId="029EDEFB" w14:textId="77777777" w:rsidR="000D7230" w:rsidRDefault="000D7230" w:rsidP="008B43ED">
            <w:pPr>
              <w:pStyle w:val="ListParagraph"/>
              <w:numPr>
                <w:ilvl w:val="0"/>
                <w:numId w:val="149"/>
              </w:numPr>
              <w:rPr>
                <w:del w:id="3679" w:author="Peter Bomberg" w:date="2018-01-16T14:05:00Z"/>
              </w:rPr>
            </w:pPr>
            <w:del w:id="3680" w:author="Peter Bomberg" w:date="2018-01-16T14:05:00Z">
              <w:r>
                <w:delText>There is a</w:delText>
              </w:r>
              <w:r w:rsidR="00A650B6">
                <w:delText xml:space="preserve"> </w:delText>
              </w:r>
              <w:r w:rsidRPr="000D7230">
                <w:delText>routeCode</w:delText>
              </w:r>
              <w:r>
                <w:delText xml:space="preserve"> element.</w:delText>
              </w:r>
            </w:del>
          </w:p>
          <w:p w14:paraId="23DCF59D" w14:textId="77777777" w:rsidR="000D7230" w:rsidRDefault="000D7230" w:rsidP="008B43ED">
            <w:pPr>
              <w:pStyle w:val="ListParagraph"/>
              <w:numPr>
                <w:ilvl w:val="0"/>
                <w:numId w:val="438"/>
              </w:numPr>
              <w:rPr>
                <w:del w:id="3681" w:author="Peter Bomberg" w:date="2018-01-16T14:05:00Z"/>
                <w:highlight w:val="white"/>
              </w:rPr>
            </w:pPr>
            <w:del w:id="3682"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FD3CB1">
                <w:rPr>
                  <w:highlight w:val="white"/>
                </w:rPr>
                <w:delText>element has not been defined.</w:delText>
              </w:r>
            </w:del>
          </w:p>
          <w:p w14:paraId="6EC744E0" w14:textId="77777777" w:rsidR="000D7230" w:rsidRPr="00A650B6" w:rsidRDefault="000D7230" w:rsidP="008B43ED">
            <w:pPr>
              <w:pStyle w:val="ListParagraph"/>
              <w:numPr>
                <w:ilvl w:val="0"/>
                <w:numId w:val="437"/>
              </w:numPr>
              <w:rPr>
                <w:del w:id="3683" w:author="Peter Bomberg" w:date="2018-01-16T14:05:00Z"/>
                <w:highlight w:val="white"/>
              </w:rPr>
            </w:pPr>
            <w:del w:id="3684" w:author="Peter Bomberg" w:date="2018-01-16T14:05:00Z">
              <w:r w:rsidRPr="00CF58BE">
                <w:rPr>
                  <w:highlight w:val="white"/>
                </w:rPr>
                <w:delText>SPL Rule 4 identifies that more than one element is defined.</w:delText>
              </w:r>
            </w:del>
          </w:p>
        </w:tc>
      </w:tr>
      <w:tr w:rsidR="002A7033" w:rsidRPr="00675DAA" w14:paraId="1B8504D7" w14:textId="77777777" w:rsidTr="009E6EB4">
        <w:trPr>
          <w:cantSplit/>
          <w:ins w:id="3685" w:author="Peter Bomberg" w:date="2018-01-16T14:05:00Z"/>
        </w:trPr>
        <w:tc>
          <w:tcPr>
            <w:tcW w:w="2358" w:type="dxa"/>
          </w:tcPr>
          <w:p w14:paraId="565BFDB1" w14:textId="77777777" w:rsidR="002A7033" w:rsidRPr="00675DAA" w:rsidRDefault="006D4B01" w:rsidP="009E6EB4">
            <w:pPr>
              <w:rPr>
                <w:ins w:id="3686" w:author="Peter Bomberg" w:date="2018-01-16T14:05:00Z"/>
              </w:rPr>
            </w:pPr>
            <w:ins w:id="3687" w:author="Peter Bomberg" w:date="2018-01-16T14:05:00Z">
              <w:r w:rsidRPr="002A7033">
                <w:t>consumedIn</w:t>
              </w:r>
            </w:ins>
          </w:p>
        </w:tc>
        <w:tc>
          <w:tcPr>
            <w:tcW w:w="1260" w:type="dxa"/>
            <w:shd w:val="clear" w:color="auto" w:fill="D9D9D9"/>
          </w:tcPr>
          <w:p w14:paraId="22204C4B" w14:textId="77777777" w:rsidR="002A7033" w:rsidRPr="00675DAA" w:rsidRDefault="002A7033" w:rsidP="009E6EB4">
            <w:pPr>
              <w:rPr>
                <w:ins w:id="3688" w:author="Peter Bomberg" w:date="2018-01-16T14:05:00Z"/>
              </w:rPr>
            </w:pPr>
            <w:ins w:id="3689" w:author="Peter Bomberg" w:date="2018-01-16T14:05:00Z">
              <w:r w:rsidRPr="00675DAA">
                <w:t>N/A</w:t>
              </w:r>
            </w:ins>
          </w:p>
        </w:tc>
        <w:tc>
          <w:tcPr>
            <w:tcW w:w="1260" w:type="dxa"/>
            <w:shd w:val="clear" w:color="auto" w:fill="D9D9D9"/>
          </w:tcPr>
          <w:p w14:paraId="4C1B8D52" w14:textId="77777777" w:rsidR="002A7033" w:rsidRPr="00675DAA" w:rsidRDefault="002A7033" w:rsidP="009E6EB4">
            <w:pPr>
              <w:rPr>
                <w:ins w:id="3690" w:author="Peter Bomberg" w:date="2018-01-16T14:05:00Z"/>
              </w:rPr>
            </w:pPr>
            <w:ins w:id="3691" w:author="Peter Bomberg" w:date="2018-01-16T14:05:00Z">
              <w:r w:rsidRPr="00675DAA">
                <w:t>1:1</w:t>
              </w:r>
            </w:ins>
          </w:p>
        </w:tc>
        <w:tc>
          <w:tcPr>
            <w:tcW w:w="1350" w:type="dxa"/>
            <w:shd w:val="clear" w:color="auto" w:fill="D9D9D9"/>
          </w:tcPr>
          <w:p w14:paraId="580965D8" w14:textId="77777777" w:rsidR="002A7033" w:rsidRPr="00675DAA" w:rsidRDefault="002A7033" w:rsidP="009E6EB4">
            <w:pPr>
              <w:rPr>
                <w:ins w:id="3692" w:author="Peter Bomberg" w:date="2018-01-16T14:05:00Z"/>
              </w:rPr>
            </w:pPr>
          </w:p>
        </w:tc>
        <w:tc>
          <w:tcPr>
            <w:tcW w:w="3330" w:type="dxa"/>
            <w:shd w:val="clear" w:color="auto" w:fill="D9D9D9"/>
          </w:tcPr>
          <w:p w14:paraId="7B94EE40" w14:textId="77777777" w:rsidR="002A7033" w:rsidRPr="00675DAA" w:rsidRDefault="002A7033" w:rsidP="009E6EB4">
            <w:pPr>
              <w:rPr>
                <w:ins w:id="3693" w:author="Peter Bomberg" w:date="2018-01-16T14:05:00Z"/>
              </w:rPr>
            </w:pPr>
          </w:p>
        </w:tc>
      </w:tr>
      <w:tr w:rsidR="002A7033" w:rsidRPr="00675DAA" w14:paraId="20556B07" w14:textId="77777777" w:rsidTr="009E6EB4">
        <w:trPr>
          <w:cantSplit/>
          <w:ins w:id="3694" w:author="Peter Bomberg" w:date="2018-01-16T14:05:00Z"/>
        </w:trPr>
        <w:tc>
          <w:tcPr>
            <w:tcW w:w="2358" w:type="dxa"/>
            <w:shd w:val="clear" w:color="auto" w:fill="808080"/>
          </w:tcPr>
          <w:p w14:paraId="59175BAF" w14:textId="77777777" w:rsidR="002A7033" w:rsidRPr="00675DAA" w:rsidRDefault="002A7033" w:rsidP="009E6EB4">
            <w:pPr>
              <w:rPr>
                <w:ins w:id="3695" w:author="Peter Bomberg" w:date="2018-01-16T14:05:00Z"/>
              </w:rPr>
            </w:pPr>
            <w:ins w:id="3696" w:author="Peter Bomberg" w:date="2018-01-16T14:05:00Z">
              <w:r w:rsidRPr="00675DAA">
                <w:t>Conformance</w:t>
              </w:r>
            </w:ins>
          </w:p>
        </w:tc>
        <w:tc>
          <w:tcPr>
            <w:tcW w:w="7200" w:type="dxa"/>
            <w:gridSpan w:val="4"/>
          </w:tcPr>
          <w:p w14:paraId="70252F86" w14:textId="4D3A11B5" w:rsidR="00CF58BE" w:rsidRDefault="00CF58BE" w:rsidP="008B43ED">
            <w:pPr>
              <w:pStyle w:val="ListParagraph"/>
              <w:numPr>
                <w:ilvl w:val="0"/>
                <w:numId w:val="147"/>
              </w:numPr>
              <w:rPr>
                <w:ins w:id="3697" w:author="Peter Bomberg" w:date="2018-01-16T14:05:00Z"/>
              </w:rPr>
            </w:pPr>
            <w:ins w:id="3698" w:author="Peter Bomberg" w:date="2018-01-16T14:05:00Z">
              <w:r>
                <w:t xml:space="preserve">There is a </w:t>
              </w:r>
              <w:r w:rsidR="007360D5" w:rsidRPr="002A7033">
                <w:t>substanceAdministration</w:t>
              </w:r>
              <w:r w:rsidR="007360D5">
                <w:t xml:space="preserve"> </w:t>
              </w:r>
              <w:r>
                <w:t>element.</w:t>
              </w:r>
            </w:ins>
          </w:p>
          <w:p w14:paraId="5D9D178C" w14:textId="77777777" w:rsidR="00CF58BE" w:rsidRPr="00FD3CB1" w:rsidRDefault="00CF58BE" w:rsidP="008B43ED">
            <w:pPr>
              <w:pStyle w:val="ListParagraph"/>
              <w:numPr>
                <w:ilvl w:val="0"/>
                <w:numId w:val="148"/>
              </w:numPr>
              <w:rPr>
                <w:ins w:id="3699" w:author="Peter Bomberg" w:date="2018-01-16T14:05:00Z"/>
                <w:highlight w:val="white"/>
              </w:rPr>
            </w:pPr>
            <w:ins w:id="3700"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ins>
          </w:p>
          <w:p w14:paraId="6E9D370A" w14:textId="77777777" w:rsidR="002A7033" w:rsidRPr="00CF58BE" w:rsidRDefault="00CF58BE" w:rsidP="008B43ED">
            <w:pPr>
              <w:pStyle w:val="ListParagraph"/>
              <w:numPr>
                <w:ilvl w:val="0"/>
                <w:numId w:val="148"/>
              </w:numPr>
              <w:rPr>
                <w:ins w:id="3701" w:author="Peter Bomberg" w:date="2018-01-16T14:05:00Z"/>
                <w:highlight w:val="white"/>
              </w:rPr>
            </w:pPr>
            <w:ins w:id="3702" w:author="Peter Bomberg" w:date="2018-01-16T14:05:00Z">
              <w:r>
                <w:rPr>
                  <w:highlight w:val="white"/>
                </w:rPr>
                <w:t xml:space="preserve">SPL Rule 4 </w:t>
              </w:r>
              <w:r w:rsidRPr="00D00628">
                <w:rPr>
                  <w:highlight w:val="white"/>
                </w:rPr>
                <w:t xml:space="preserve">identifies that more than one </w:t>
              </w:r>
              <w:r w:rsidRPr="00FD3CB1">
                <w:rPr>
                  <w:highlight w:val="white"/>
                </w:rPr>
                <w:t>element is defined.</w:t>
              </w:r>
            </w:ins>
          </w:p>
        </w:tc>
      </w:tr>
    </w:tbl>
    <w:p w14:paraId="07F7B0B5" w14:textId="77777777" w:rsidR="002A7033" w:rsidRDefault="002A7033" w:rsidP="0080029F">
      <w:pPr>
        <w:rPr>
          <w:ins w:id="3703" w:author="Peter Bomberg" w:date="2018-01-16T14:05:00Z"/>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D7230" w:rsidRPr="00675DAA" w14:paraId="3852D6DB" w14:textId="77777777" w:rsidTr="00E23921">
        <w:trPr>
          <w:cantSplit/>
          <w:trHeight w:val="580"/>
          <w:tblHeader/>
          <w:ins w:id="3704" w:author="Peter Bomberg" w:date="2018-01-16T14:05:00Z"/>
        </w:trPr>
        <w:tc>
          <w:tcPr>
            <w:tcW w:w="2358" w:type="dxa"/>
            <w:shd w:val="clear" w:color="auto" w:fill="808080"/>
          </w:tcPr>
          <w:p w14:paraId="4442B5F8" w14:textId="77777777" w:rsidR="000D7230" w:rsidRPr="00F53457" w:rsidRDefault="000D7230" w:rsidP="00E23921">
            <w:pPr>
              <w:rPr>
                <w:ins w:id="3705" w:author="Peter Bomberg" w:date="2018-01-16T14:05:00Z"/>
              </w:rPr>
            </w:pPr>
            <w:ins w:id="3706" w:author="Peter Bomberg" w:date="2018-01-16T14:05:00Z">
              <w:r w:rsidRPr="00675DAA">
                <w:t>Element</w:t>
              </w:r>
            </w:ins>
          </w:p>
        </w:tc>
        <w:tc>
          <w:tcPr>
            <w:tcW w:w="1260" w:type="dxa"/>
            <w:shd w:val="clear" w:color="auto" w:fill="808080"/>
          </w:tcPr>
          <w:p w14:paraId="4E4BB6FF" w14:textId="77777777" w:rsidR="000D7230" w:rsidRPr="00675DAA" w:rsidRDefault="000D7230" w:rsidP="00E23921">
            <w:pPr>
              <w:rPr>
                <w:ins w:id="3707" w:author="Peter Bomberg" w:date="2018-01-16T14:05:00Z"/>
              </w:rPr>
            </w:pPr>
            <w:ins w:id="3708" w:author="Peter Bomberg" w:date="2018-01-16T14:05:00Z">
              <w:r w:rsidRPr="00675DAA">
                <w:t>Attribute</w:t>
              </w:r>
            </w:ins>
          </w:p>
        </w:tc>
        <w:tc>
          <w:tcPr>
            <w:tcW w:w="1260" w:type="dxa"/>
            <w:shd w:val="clear" w:color="auto" w:fill="808080"/>
          </w:tcPr>
          <w:p w14:paraId="49B82E8D" w14:textId="77777777" w:rsidR="000D7230" w:rsidRPr="00F53457" w:rsidRDefault="000D7230" w:rsidP="00E23921">
            <w:pPr>
              <w:rPr>
                <w:ins w:id="3709" w:author="Peter Bomberg" w:date="2018-01-16T14:05:00Z"/>
              </w:rPr>
            </w:pPr>
            <w:ins w:id="3710" w:author="Peter Bomberg" w:date="2018-01-16T14:05:00Z">
              <w:r w:rsidRPr="00675DAA">
                <w:t>Cardinality</w:t>
              </w:r>
            </w:ins>
          </w:p>
        </w:tc>
        <w:tc>
          <w:tcPr>
            <w:tcW w:w="1350" w:type="dxa"/>
            <w:shd w:val="clear" w:color="auto" w:fill="808080"/>
          </w:tcPr>
          <w:p w14:paraId="39DEAFDD" w14:textId="77777777" w:rsidR="000D7230" w:rsidRPr="00675DAA" w:rsidRDefault="000D7230" w:rsidP="00E23921">
            <w:pPr>
              <w:rPr>
                <w:ins w:id="3711" w:author="Peter Bomberg" w:date="2018-01-16T14:05:00Z"/>
              </w:rPr>
            </w:pPr>
            <w:ins w:id="3712" w:author="Peter Bomberg" w:date="2018-01-16T14:05:00Z">
              <w:r w:rsidRPr="00675DAA">
                <w:t>Value(s) Allowed</w:t>
              </w:r>
            </w:ins>
          </w:p>
          <w:p w14:paraId="2F0D868E" w14:textId="77777777" w:rsidR="000D7230" w:rsidRPr="00675DAA" w:rsidRDefault="000D7230" w:rsidP="00E23921">
            <w:pPr>
              <w:rPr>
                <w:ins w:id="3713" w:author="Peter Bomberg" w:date="2018-01-16T14:05:00Z"/>
              </w:rPr>
            </w:pPr>
            <w:ins w:id="3714" w:author="Peter Bomberg" w:date="2018-01-16T14:05:00Z">
              <w:r w:rsidRPr="00675DAA">
                <w:t>Examples</w:t>
              </w:r>
            </w:ins>
          </w:p>
        </w:tc>
        <w:tc>
          <w:tcPr>
            <w:tcW w:w="3330" w:type="dxa"/>
            <w:shd w:val="clear" w:color="auto" w:fill="808080"/>
          </w:tcPr>
          <w:p w14:paraId="34EFC430" w14:textId="77777777" w:rsidR="000D7230" w:rsidRPr="00675DAA" w:rsidRDefault="000D7230" w:rsidP="00E23921">
            <w:pPr>
              <w:rPr>
                <w:ins w:id="3715" w:author="Peter Bomberg" w:date="2018-01-16T14:05:00Z"/>
              </w:rPr>
            </w:pPr>
            <w:ins w:id="3716" w:author="Peter Bomberg" w:date="2018-01-16T14:05:00Z">
              <w:r w:rsidRPr="00675DAA">
                <w:t>Description</w:t>
              </w:r>
            </w:ins>
          </w:p>
          <w:p w14:paraId="6D462DAA" w14:textId="77777777" w:rsidR="000D7230" w:rsidRPr="00675DAA" w:rsidRDefault="000D7230" w:rsidP="00E23921">
            <w:pPr>
              <w:rPr>
                <w:ins w:id="3717" w:author="Peter Bomberg" w:date="2018-01-16T14:05:00Z"/>
              </w:rPr>
            </w:pPr>
            <w:ins w:id="3718" w:author="Peter Bomberg" w:date="2018-01-16T14:05:00Z">
              <w:r w:rsidRPr="00675DAA">
                <w:t>Instructions</w:t>
              </w:r>
            </w:ins>
          </w:p>
        </w:tc>
      </w:tr>
      <w:tr w:rsidR="000D7230" w:rsidRPr="00675DAA" w14:paraId="61BCCD35" w14:textId="77777777" w:rsidTr="00E23921">
        <w:trPr>
          <w:cantSplit/>
          <w:ins w:id="3719" w:author="Peter Bomberg" w:date="2018-01-16T14:05:00Z"/>
        </w:trPr>
        <w:tc>
          <w:tcPr>
            <w:tcW w:w="2358" w:type="dxa"/>
          </w:tcPr>
          <w:p w14:paraId="5D097263" w14:textId="77777777" w:rsidR="000D7230" w:rsidRPr="00675DAA" w:rsidRDefault="000D7230" w:rsidP="00E23921">
            <w:pPr>
              <w:rPr>
                <w:ins w:id="3720" w:author="Peter Bomberg" w:date="2018-01-16T14:05:00Z"/>
              </w:rPr>
            </w:pPr>
            <w:ins w:id="3721" w:author="Peter Bomberg" w:date="2018-01-16T14:05:00Z">
              <w:r w:rsidRPr="002A7033">
                <w:t>substanceAdministration</w:t>
              </w:r>
            </w:ins>
          </w:p>
        </w:tc>
        <w:tc>
          <w:tcPr>
            <w:tcW w:w="1260" w:type="dxa"/>
            <w:shd w:val="clear" w:color="auto" w:fill="D9D9D9"/>
          </w:tcPr>
          <w:p w14:paraId="4E763035" w14:textId="77777777" w:rsidR="000D7230" w:rsidRPr="00675DAA" w:rsidRDefault="000D7230" w:rsidP="00E23921">
            <w:pPr>
              <w:rPr>
                <w:ins w:id="3722" w:author="Peter Bomberg" w:date="2018-01-16T14:05:00Z"/>
              </w:rPr>
            </w:pPr>
            <w:ins w:id="3723" w:author="Peter Bomberg" w:date="2018-01-16T14:05:00Z">
              <w:r w:rsidRPr="00675DAA">
                <w:t>N/A</w:t>
              </w:r>
            </w:ins>
          </w:p>
        </w:tc>
        <w:tc>
          <w:tcPr>
            <w:tcW w:w="1260" w:type="dxa"/>
            <w:shd w:val="clear" w:color="auto" w:fill="D9D9D9"/>
          </w:tcPr>
          <w:p w14:paraId="27243ED7" w14:textId="77777777" w:rsidR="000D7230" w:rsidRPr="00675DAA" w:rsidRDefault="000D7230" w:rsidP="00E23921">
            <w:pPr>
              <w:rPr>
                <w:ins w:id="3724" w:author="Peter Bomberg" w:date="2018-01-16T14:05:00Z"/>
              </w:rPr>
            </w:pPr>
            <w:ins w:id="3725" w:author="Peter Bomberg" w:date="2018-01-16T14:05:00Z">
              <w:r w:rsidRPr="00675DAA">
                <w:t>1:1</w:t>
              </w:r>
            </w:ins>
          </w:p>
        </w:tc>
        <w:tc>
          <w:tcPr>
            <w:tcW w:w="1350" w:type="dxa"/>
            <w:shd w:val="clear" w:color="auto" w:fill="D9D9D9"/>
          </w:tcPr>
          <w:p w14:paraId="348B92ED" w14:textId="77777777" w:rsidR="000D7230" w:rsidRPr="00675DAA" w:rsidRDefault="000D7230" w:rsidP="00E23921">
            <w:pPr>
              <w:rPr>
                <w:ins w:id="3726" w:author="Peter Bomberg" w:date="2018-01-16T14:05:00Z"/>
              </w:rPr>
            </w:pPr>
          </w:p>
        </w:tc>
        <w:tc>
          <w:tcPr>
            <w:tcW w:w="3330" w:type="dxa"/>
            <w:shd w:val="clear" w:color="auto" w:fill="D9D9D9"/>
          </w:tcPr>
          <w:p w14:paraId="69905940" w14:textId="77777777" w:rsidR="000D7230" w:rsidRPr="00675DAA" w:rsidRDefault="000D7230" w:rsidP="00E23921">
            <w:pPr>
              <w:rPr>
                <w:ins w:id="3727" w:author="Peter Bomberg" w:date="2018-01-16T14:05:00Z"/>
              </w:rPr>
            </w:pPr>
          </w:p>
        </w:tc>
      </w:tr>
      <w:tr w:rsidR="000D7230" w:rsidRPr="00675DAA" w14:paraId="7EB6AE12" w14:textId="77777777" w:rsidTr="00E23921">
        <w:trPr>
          <w:cantSplit/>
          <w:ins w:id="3728" w:author="Peter Bomberg" w:date="2018-01-16T14:05:00Z"/>
        </w:trPr>
        <w:tc>
          <w:tcPr>
            <w:tcW w:w="2358" w:type="dxa"/>
            <w:shd w:val="clear" w:color="auto" w:fill="808080"/>
          </w:tcPr>
          <w:p w14:paraId="231945BE" w14:textId="77777777" w:rsidR="000D7230" w:rsidRPr="00675DAA" w:rsidRDefault="000D7230" w:rsidP="00E23921">
            <w:pPr>
              <w:rPr>
                <w:ins w:id="3729" w:author="Peter Bomberg" w:date="2018-01-16T14:05:00Z"/>
              </w:rPr>
            </w:pPr>
            <w:ins w:id="3730" w:author="Peter Bomberg" w:date="2018-01-16T14:05:00Z">
              <w:r w:rsidRPr="00675DAA">
                <w:t>Conformance</w:t>
              </w:r>
            </w:ins>
          </w:p>
        </w:tc>
        <w:tc>
          <w:tcPr>
            <w:tcW w:w="7200" w:type="dxa"/>
            <w:gridSpan w:val="4"/>
          </w:tcPr>
          <w:p w14:paraId="02DB5F2B" w14:textId="27F70DCD" w:rsidR="000D7230" w:rsidRDefault="000D7230" w:rsidP="008B43ED">
            <w:pPr>
              <w:pStyle w:val="ListParagraph"/>
              <w:numPr>
                <w:ilvl w:val="0"/>
                <w:numId w:val="149"/>
              </w:numPr>
              <w:rPr>
                <w:ins w:id="3731" w:author="Peter Bomberg" w:date="2018-01-16T14:05:00Z"/>
              </w:rPr>
            </w:pPr>
            <w:ins w:id="3732" w:author="Peter Bomberg" w:date="2018-01-16T14:05:00Z">
              <w:r>
                <w:t xml:space="preserve">There </w:t>
              </w:r>
              <w:r w:rsidR="00A62AB2">
                <w:t xml:space="preserve">may be one or more </w:t>
              </w:r>
              <w:r w:rsidRPr="000D7230">
                <w:t>routeCode</w:t>
              </w:r>
              <w:r>
                <w:t xml:space="preserve"> element</w:t>
              </w:r>
              <w:r w:rsidR="00A62AB2">
                <w:t>s</w:t>
              </w:r>
              <w:r>
                <w:t>.</w:t>
              </w:r>
            </w:ins>
          </w:p>
          <w:p w14:paraId="5E5F07AF" w14:textId="2BE6ECD7" w:rsidR="000D7230" w:rsidRPr="00A62AB2" w:rsidRDefault="00010C20" w:rsidP="008B43ED">
            <w:pPr>
              <w:pStyle w:val="ListParagraph"/>
              <w:numPr>
                <w:ilvl w:val="0"/>
                <w:numId w:val="162"/>
              </w:numPr>
              <w:rPr>
                <w:ins w:id="3733" w:author="Peter Bomberg" w:date="2018-01-16T14:05:00Z"/>
              </w:rPr>
            </w:pPr>
            <w:ins w:id="3734" w:author="Peter Bomberg" w:date="2018-01-16T14:05:00Z">
              <w:r>
                <w:rPr>
                  <w:highlight w:val="white"/>
                </w:rPr>
                <w:t xml:space="preserve">N.B. </w:t>
              </w:r>
              <w:r w:rsidR="00A62AB2">
                <w:rPr>
                  <w:highlight w:val="white"/>
                </w:rPr>
                <w:t xml:space="preserve">no </w:t>
              </w:r>
              <w:r w:rsidR="00A62AB2" w:rsidRPr="00152BBC">
                <w:rPr>
                  <w:highlight w:val="white"/>
                </w:rPr>
                <w:t xml:space="preserve">validation aspects </w:t>
              </w:r>
              <w:r w:rsidR="00A62AB2">
                <w:rPr>
                  <w:highlight w:val="white"/>
                </w:rPr>
                <w:t xml:space="preserve">for optional </w:t>
              </w:r>
              <w:r w:rsidR="00A62AB2" w:rsidRPr="00152BBC">
                <w:rPr>
                  <w:highlight w:val="white"/>
                </w:rPr>
                <w:t>element</w:t>
              </w:r>
              <w:r w:rsidR="00A62AB2">
                <w:rPr>
                  <w:highlight w:val="white"/>
                </w:rPr>
                <w:t>s</w:t>
              </w:r>
              <w:r w:rsidR="00A62AB2" w:rsidRPr="00152BBC">
                <w:rPr>
                  <w:highlight w:val="white"/>
                </w:rPr>
                <w:t>.</w:t>
              </w:r>
            </w:ins>
          </w:p>
        </w:tc>
      </w:tr>
    </w:tbl>
    <w:p w14:paraId="4140DF27" w14:textId="77777777" w:rsidR="000D7230" w:rsidRDefault="000D7230"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A7033" w:rsidRPr="00675DAA" w14:paraId="43FB2A6C" w14:textId="77777777" w:rsidTr="009E6EB4">
        <w:trPr>
          <w:cantSplit/>
          <w:trHeight w:val="580"/>
          <w:tblHeader/>
        </w:trPr>
        <w:tc>
          <w:tcPr>
            <w:tcW w:w="2358" w:type="dxa"/>
            <w:shd w:val="clear" w:color="auto" w:fill="808080"/>
          </w:tcPr>
          <w:p w14:paraId="70BDA352" w14:textId="77777777" w:rsidR="002A7033" w:rsidRPr="00F53457" w:rsidRDefault="002A7033" w:rsidP="009E6EB4">
            <w:r w:rsidRPr="00675DAA">
              <w:t>Element</w:t>
            </w:r>
          </w:p>
        </w:tc>
        <w:tc>
          <w:tcPr>
            <w:tcW w:w="1260" w:type="dxa"/>
            <w:shd w:val="clear" w:color="auto" w:fill="808080"/>
          </w:tcPr>
          <w:p w14:paraId="362F7DEC" w14:textId="77777777" w:rsidR="002A7033" w:rsidRPr="00675DAA" w:rsidRDefault="002A7033" w:rsidP="009E6EB4">
            <w:r w:rsidRPr="00675DAA">
              <w:t>Attribute</w:t>
            </w:r>
          </w:p>
        </w:tc>
        <w:tc>
          <w:tcPr>
            <w:tcW w:w="1260" w:type="dxa"/>
            <w:shd w:val="clear" w:color="auto" w:fill="808080"/>
          </w:tcPr>
          <w:p w14:paraId="56FE8765" w14:textId="77777777" w:rsidR="002A7033" w:rsidRPr="00F53457" w:rsidRDefault="002A7033" w:rsidP="009E6EB4">
            <w:r w:rsidRPr="00675DAA">
              <w:t>Cardinality</w:t>
            </w:r>
          </w:p>
        </w:tc>
        <w:tc>
          <w:tcPr>
            <w:tcW w:w="1350" w:type="dxa"/>
            <w:shd w:val="clear" w:color="auto" w:fill="808080"/>
          </w:tcPr>
          <w:p w14:paraId="7D9D2486" w14:textId="77777777" w:rsidR="002A7033" w:rsidRPr="00675DAA" w:rsidRDefault="002A7033" w:rsidP="009E6EB4">
            <w:r w:rsidRPr="00675DAA">
              <w:t>Value(s) Allowed</w:t>
            </w:r>
          </w:p>
          <w:p w14:paraId="108F2C08" w14:textId="77777777" w:rsidR="002A7033" w:rsidRPr="00675DAA" w:rsidRDefault="002A7033" w:rsidP="009E6EB4">
            <w:r w:rsidRPr="00675DAA">
              <w:t>Examples</w:t>
            </w:r>
          </w:p>
        </w:tc>
        <w:tc>
          <w:tcPr>
            <w:tcW w:w="3330" w:type="dxa"/>
            <w:shd w:val="clear" w:color="auto" w:fill="808080"/>
          </w:tcPr>
          <w:p w14:paraId="5F98F26A" w14:textId="77777777" w:rsidR="002A7033" w:rsidRPr="00675DAA" w:rsidRDefault="002A7033" w:rsidP="009E6EB4">
            <w:r w:rsidRPr="00675DAA">
              <w:t>Description</w:t>
            </w:r>
          </w:p>
          <w:p w14:paraId="0998BF9A" w14:textId="77777777" w:rsidR="002A7033" w:rsidRPr="00675DAA" w:rsidRDefault="002A7033" w:rsidP="009E6EB4">
            <w:r w:rsidRPr="00675DAA">
              <w:t>Instructions</w:t>
            </w:r>
          </w:p>
        </w:tc>
      </w:tr>
      <w:tr w:rsidR="002A7033" w:rsidRPr="00675DAA" w14:paraId="7BEDECCA" w14:textId="77777777" w:rsidTr="009E6EB4">
        <w:trPr>
          <w:cantSplit/>
        </w:trPr>
        <w:tc>
          <w:tcPr>
            <w:tcW w:w="2358" w:type="dxa"/>
          </w:tcPr>
          <w:p w14:paraId="159742E9" w14:textId="77777777" w:rsidR="002A7033" w:rsidRPr="00675DAA" w:rsidRDefault="000D7230" w:rsidP="009E6EB4">
            <w:r w:rsidRPr="000D7230">
              <w:t>routeCode</w:t>
            </w:r>
          </w:p>
        </w:tc>
        <w:tc>
          <w:tcPr>
            <w:tcW w:w="1260" w:type="dxa"/>
            <w:shd w:val="clear" w:color="auto" w:fill="D9D9D9"/>
          </w:tcPr>
          <w:p w14:paraId="66EE97AB" w14:textId="77777777" w:rsidR="002A7033" w:rsidRPr="00675DAA" w:rsidRDefault="002A7033" w:rsidP="009E6EB4">
            <w:r w:rsidRPr="00675DAA">
              <w:t>N/A</w:t>
            </w:r>
          </w:p>
        </w:tc>
        <w:tc>
          <w:tcPr>
            <w:tcW w:w="1260" w:type="dxa"/>
            <w:shd w:val="clear" w:color="auto" w:fill="D9D9D9"/>
          </w:tcPr>
          <w:p w14:paraId="6A3D6FB5" w14:textId="77777777" w:rsidR="002A7033" w:rsidRPr="00675DAA" w:rsidRDefault="002A7033" w:rsidP="009E6EB4">
            <w:r w:rsidRPr="00675DAA">
              <w:t>1:1</w:t>
            </w:r>
          </w:p>
        </w:tc>
        <w:tc>
          <w:tcPr>
            <w:tcW w:w="1350" w:type="dxa"/>
            <w:shd w:val="clear" w:color="auto" w:fill="D9D9D9"/>
          </w:tcPr>
          <w:p w14:paraId="51F364DE" w14:textId="77777777" w:rsidR="002A7033" w:rsidRPr="00675DAA" w:rsidRDefault="002A7033" w:rsidP="009E6EB4"/>
        </w:tc>
        <w:tc>
          <w:tcPr>
            <w:tcW w:w="3330" w:type="dxa"/>
            <w:shd w:val="clear" w:color="auto" w:fill="D9D9D9"/>
          </w:tcPr>
          <w:p w14:paraId="01718AFE" w14:textId="77777777" w:rsidR="002A7033" w:rsidRPr="00675DAA" w:rsidRDefault="002A7033" w:rsidP="009E6EB4"/>
        </w:tc>
      </w:tr>
      <w:tr w:rsidR="002A7033" w:rsidRPr="00675DAA" w14:paraId="358D2C18" w14:textId="77777777" w:rsidTr="009E6EB4">
        <w:trPr>
          <w:cantSplit/>
        </w:trPr>
        <w:tc>
          <w:tcPr>
            <w:tcW w:w="2358" w:type="dxa"/>
            <w:shd w:val="clear" w:color="auto" w:fill="808080"/>
          </w:tcPr>
          <w:p w14:paraId="71A1FC44" w14:textId="77777777" w:rsidR="002A7033" w:rsidRPr="00675DAA" w:rsidRDefault="002A7033" w:rsidP="009E6EB4">
            <w:r w:rsidRPr="00675DAA">
              <w:lastRenderedPageBreak/>
              <w:t>Conformance</w:t>
            </w:r>
          </w:p>
        </w:tc>
        <w:tc>
          <w:tcPr>
            <w:tcW w:w="7200" w:type="dxa"/>
            <w:gridSpan w:val="4"/>
          </w:tcPr>
          <w:p w14:paraId="6E579DE2" w14:textId="38C32A83" w:rsidR="000D7230" w:rsidRDefault="000D7230" w:rsidP="008B43ED">
            <w:pPr>
              <w:pStyle w:val="ListParagraph"/>
              <w:numPr>
                <w:ilvl w:val="0"/>
                <w:numId w:val="151"/>
              </w:numPr>
            </w:pPr>
            <w:r>
              <w:t xml:space="preserve">There is </w:t>
            </w:r>
            <w:del w:id="3735" w:author="Peter Bomberg" w:date="2018-01-16T14:05:00Z">
              <w:r>
                <w:delText>a</w:delText>
              </w:r>
            </w:del>
            <w:ins w:id="3736" w:author="Peter Bomberg" w:date="2018-01-16T14:05:00Z">
              <w:r w:rsidR="00A62AB2">
                <w:t>one or more</w:t>
              </w:r>
            </w:ins>
            <w:r>
              <w:t xml:space="preserve"> </w:t>
            </w:r>
            <w:r w:rsidRPr="000D7230">
              <w:t>routeCode</w:t>
            </w:r>
            <w:r>
              <w:t xml:space="preserve"> element</w:t>
            </w:r>
            <w:ins w:id="3737" w:author="Peter Bomberg" w:date="2018-01-16T14:05:00Z">
              <w:r w:rsidR="00A62AB2">
                <w:t>s</w:t>
              </w:r>
            </w:ins>
            <w:r>
              <w:t>.</w:t>
            </w:r>
          </w:p>
          <w:p w14:paraId="3250D792" w14:textId="77777777" w:rsidR="00A650B6" w:rsidRDefault="000D7230" w:rsidP="008B43ED">
            <w:pPr>
              <w:pStyle w:val="ListParagraph"/>
              <w:numPr>
                <w:ilvl w:val="0"/>
                <w:numId w:val="15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14:paraId="626AC83D" w14:textId="77777777" w:rsidR="000D7230" w:rsidRPr="00A650B6" w:rsidRDefault="000D7230" w:rsidP="008B43ED">
            <w:pPr>
              <w:pStyle w:val="ListParagraph"/>
              <w:numPr>
                <w:ilvl w:val="0"/>
                <w:numId w:val="152"/>
              </w:numPr>
              <w:rPr>
                <w:highlight w:val="white"/>
              </w:rPr>
            </w:pPr>
            <w:r w:rsidRPr="00A650B6">
              <w:rPr>
                <w:highlight w:val="white"/>
              </w:rPr>
              <w:t>SPL Rule 4 identifies that more than one element is defined.</w:t>
            </w:r>
          </w:p>
          <w:p w14:paraId="17495B8C" w14:textId="77777777" w:rsidR="007A41CA" w:rsidRPr="007A41CA" w:rsidRDefault="007A41CA" w:rsidP="007A41CA">
            <w:pPr>
              <w:rPr>
                <w:highlight w:val="white"/>
              </w:rPr>
            </w:pPr>
          </w:p>
          <w:p w14:paraId="29E699FC" w14:textId="77777777" w:rsidR="002A7033" w:rsidRDefault="000D7230" w:rsidP="008B43ED">
            <w:pPr>
              <w:pStyle w:val="ListParagraph"/>
              <w:numPr>
                <w:ilvl w:val="0"/>
                <w:numId w:val="151"/>
              </w:numPr>
              <w:rPr>
                <w:ins w:id="3738" w:author="Peter Bomberg" w:date="2018-01-16T14:05:00Z"/>
              </w:rPr>
            </w:pPr>
            <w:r w:rsidRPr="00C80C46">
              <w:t>There is a code</w:t>
            </w:r>
            <w:r>
              <w:t>, codeSystem</w:t>
            </w:r>
            <w:r w:rsidRPr="00C80C46">
              <w:t xml:space="preserve"> and </w:t>
            </w:r>
            <w:r w:rsidRPr="00675DAA">
              <w:t>displayName</w:t>
            </w:r>
            <w:r>
              <w:t xml:space="preserve"> attribute derived from OID </w:t>
            </w:r>
            <w:r w:rsidR="00A650B6">
              <w:t xml:space="preserve">2.16.840.1.113883.2.20.6.7 </w:t>
            </w:r>
            <w:r>
              <w:t xml:space="preserve">where the </w:t>
            </w:r>
            <w:r w:rsidRPr="00675DAA">
              <w:t>displayName</w:t>
            </w:r>
            <w:r>
              <w:t xml:space="preserve"> </w:t>
            </w:r>
            <w:r w:rsidRPr="00675DAA">
              <w:t>shall display the</w:t>
            </w:r>
            <w:r>
              <w:t xml:space="preserve"> appropriate label.</w:t>
            </w:r>
          </w:p>
          <w:p w14:paraId="1E5CD687" w14:textId="77777777" w:rsidR="00D670F2" w:rsidRDefault="00D670F2" w:rsidP="008B43ED">
            <w:pPr>
              <w:pStyle w:val="ListParagraph"/>
              <w:numPr>
                <w:ilvl w:val="0"/>
                <w:numId w:val="365"/>
              </w:numPr>
              <w:rPr>
                <w:ins w:id="3739" w:author="Peter Bomberg" w:date="2018-01-16T14:05:00Z"/>
                <w:highlight w:val="white"/>
              </w:rPr>
            </w:pPr>
            <w:ins w:id="3740" w:author="Peter Bomberg" w:date="2018-01-16T14:05:00Z">
              <w:r w:rsidRPr="002C49C1">
                <w:rPr>
                  <w:highlight w:val="white"/>
                </w:rPr>
                <w:t>SPL Rule 2 identifies that the OID value is incorrect.</w:t>
              </w:r>
            </w:ins>
          </w:p>
          <w:p w14:paraId="6A9ECAF0" w14:textId="77777777" w:rsidR="00D670F2" w:rsidRDefault="00D670F2" w:rsidP="008B43ED">
            <w:pPr>
              <w:pStyle w:val="ListParagraph"/>
              <w:numPr>
                <w:ilvl w:val="0"/>
                <w:numId w:val="365"/>
              </w:numPr>
              <w:rPr>
                <w:ins w:id="3741" w:author="Peter Bomberg" w:date="2018-01-16T14:05:00Z"/>
                <w:highlight w:val="white"/>
              </w:rPr>
            </w:pPr>
            <w:ins w:id="3742"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8DC477B" w14:textId="77777777" w:rsidR="00D670F2" w:rsidRDefault="00D670F2" w:rsidP="008B43ED">
            <w:pPr>
              <w:pStyle w:val="ListParagraph"/>
              <w:numPr>
                <w:ilvl w:val="0"/>
                <w:numId w:val="365"/>
              </w:numPr>
              <w:rPr>
                <w:ins w:id="3743" w:author="Peter Bomberg" w:date="2018-01-16T14:05:00Z"/>
                <w:highlight w:val="white"/>
              </w:rPr>
            </w:pPr>
            <w:ins w:id="3744"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65AF21E8" w14:textId="77777777" w:rsidR="00D670F2" w:rsidRDefault="00D670F2" w:rsidP="008B43ED">
            <w:pPr>
              <w:pStyle w:val="ListParagraph"/>
              <w:numPr>
                <w:ilvl w:val="0"/>
                <w:numId w:val="365"/>
              </w:numPr>
              <w:rPr>
                <w:ins w:id="3745" w:author="Peter Bomberg" w:date="2018-01-16T14:05:00Z"/>
                <w:highlight w:val="white"/>
              </w:rPr>
            </w:pPr>
            <w:ins w:id="3746"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0AB4B486" w14:textId="77777777" w:rsidR="00D670F2" w:rsidRDefault="00D670F2" w:rsidP="008B43ED">
            <w:pPr>
              <w:pStyle w:val="ListParagraph"/>
              <w:numPr>
                <w:ilvl w:val="0"/>
                <w:numId w:val="365"/>
              </w:numPr>
              <w:rPr>
                <w:ins w:id="3747" w:author="Peter Bomberg" w:date="2018-01-16T14:05:00Z"/>
                <w:highlight w:val="white"/>
              </w:rPr>
            </w:pPr>
            <w:ins w:id="3748" w:author="Peter Bomberg" w:date="2018-01-16T14:05:00Z">
              <w:r w:rsidRPr="005225FB">
                <w:rPr>
                  <w:highlight w:val="white"/>
                </w:rPr>
                <w:t>SPL Rule 7 identifies that displayName does not match the CV value.</w:t>
              </w:r>
            </w:ins>
          </w:p>
          <w:p w14:paraId="619B950F" w14:textId="77777777" w:rsidR="00D670F2" w:rsidRDefault="00D670F2" w:rsidP="008B43ED">
            <w:pPr>
              <w:pStyle w:val="ListParagraph"/>
              <w:numPr>
                <w:ilvl w:val="0"/>
                <w:numId w:val="365"/>
              </w:numPr>
              <w:rPr>
                <w:ins w:id="3749" w:author="Peter Bomberg" w:date="2018-01-16T14:05:00Z"/>
                <w:highlight w:val="white"/>
              </w:rPr>
            </w:pPr>
            <w:ins w:id="3750" w:author="Peter Bomberg" w:date="2018-01-16T14:05:00Z">
              <w:r w:rsidRPr="00515104">
                <w:rPr>
                  <w:highlight w:val="white"/>
                </w:rPr>
                <w:t>SPL Rule 8 identifies that the code is not in the CV or is not contextually correct.</w:t>
              </w:r>
            </w:ins>
          </w:p>
          <w:p w14:paraId="0D6D4F70" w14:textId="32F7674F" w:rsidR="00A920F6" w:rsidRPr="00C4303E" w:rsidRDefault="00A920F6" w:rsidP="008B43ED">
            <w:pPr>
              <w:pStyle w:val="ListParagraph"/>
              <w:numPr>
                <w:ilvl w:val="0"/>
                <w:numId w:val="365"/>
              </w:numPr>
              <w:rPr>
                <w:highlight w:val="white"/>
              </w:rPr>
            </w:pPr>
            <w:ins w:id="3751" w:author="Peter Bomberg" w:date="2018-01-16T14:05:00Z">
              <w:r w:rsidRPr="00337A08">
                <w:rPr>
                  <w:sz w:val="22"/>
                  <w:szCs w:val="22"/>
                  <w:highlight w:val="white"/>
                </w:rPr>
                <w:t>SPL Rule 15 identifies that there is a notification flag for the content.</w:t>
              </w:r>
            </w:ins>
          </w:p>
        </w:tc>
      </w:tr>
    </w:tbl>
    <w:p w14:paraId="7A61CE4D" w14:textId="77777777" w:rsidR="003C09CE" w:rsidRDefault="003C09CE"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35E207A3" w14:textId="77777777" w:rsidTr="00122FE2">
        <w:trPr>
          <w:cantSplit/>
          <w:trHeight w:val="580"/>
          <w:tblHeader/>
        </w:trPr>
        <w:tc>
          <w:tcPr>
            <w:tcW w:w="2358" w:type="dxa"/>
            <w:shd w:val="clear" w:color="auto" w:fill="808080"/>
          </w:tcPr>
          <w:p w14:paraId="153467E5" w14:textId="77777777" w:rsidR="00CC55B8" w:rsidRPr="00F53457" w:rsidRDefault="00CC55B8" w:rsidP="0080029F">
            <w:r w:rsidRPr="00675DAA">
              <w:t>Element</w:t>
            </w:r>
          </w:p>
        </w:tc>
        <w:tc>
          <w:tcPr>
            <w:tcW w:w="1260" w:type="dxa"/>
            <w:shd w:val="clear" w:color="auto" w:fill="808080"/>
          </w:tcPr>
          <w:p w14:paraId="168282DA" w14:textId="77777777" w:rsidR="00CC55B8" w:rsidRPr="00675DAA" w:rsidRDefault="00CC55B8" w:rsidP="0080029F">
            <w:r w:rsidRPr="00675DAA">
              <w:t>Attribute</w:t>
            </w:r>
          </w:p>
        </w:tc>
        <w:tc>
          <w:tcPr>
            <w:tcW w:w="1260" w:type="dxa"/>
            <w:shd w:val="clear" w:color="auto" w:fill="808080"/>
          </w:tcPr>
          <w:p w14:paraId="27E2A3B0" w14:textId="77777777" w:rsidR="00CC55B8" w:rsidRPr="00F53457" w:rsidRDefault="00CC55B8" w:rsidP="0080029F">
            <w:r w:rsidRPr="00675DAA">
              <w:t>Cardinality</w:t>
            </w:r>
          </w:p>
        </w:tc>
        <w:tc>
          <w:tcPr>
            <w:tcW w:w="1350" w:type="dxa"/>
            <w:shd w:val="clear" w:color="auto" w:fill="808080"/>
          </w:tcPr>
          <w:p w14:paraId="3CAE5D25" w14:textId="77777777" w:rsidR="00CC55B8" w:rsidRPr="00675DAA" w:rsidRDefault="00CC55B8" w:rsidP="0080029F">
            <w:r w:rsidRPr="00675DAA">
              <w:t>Value(s) Allowed</w:t>
            </w:r>
          </w:p>
          <w:p w14:paraId="083835DA" w14:textId="77777777" w:rsidR="00CC55B8" w:rsidRPr="00675DAA" w:rsidRDefault="00CC55B8" w:rsidP="0080029F">
            <w:r w:rsidRPr="00675DAA">
              <w:t>Examples</w:t>
            </w:r>
          </w:p>
        </w:tc>
        <w:tc>
          <w:tcPr>
            <w:tcW w:w="3330" w:type="dxa"/>
            <w:shd w:val="clear" w:color="auto" w:fill="808080"/>
          </w:tcPr>
          <w:p w14:paraId="6F76A4C3" w14:textId="77777777" w:rsidR="00CC55B8" w:rsidRPr="00675DAA" w:rsidRDefault="00CC55B8" w:rsidP="0080029F">
            <w:r w:rsidRPr="00675DAA">
              <w:t>Description</w:t>
            </w:r>
          </w:p>
          <w:p w14:paraId="359BD25D" w14:textId="77777777" w:rsidR="00CC55B8" w:rsidRPr="00675DAA" w:rsidRDefault="00CC55B8" w:rsidP="0080029F">
            <w:r w:rsidRPr="00675DAA">
              <w:t>Instructions</w:t>
            </w:r>
          </w:p>
        </w:tc>
      </w:tr>
      <w:tr w:rsidR="00CC55B8" w:rsidRPr="00675DAA" w14:paraId="6400DA28" w14:textId="77777777" w:rsidTr="00122FE2">
        <w:trPr>
          <w:cantSplit/>
        </w:trPr>
        <w:tc>
          <w:tcPr>
            <w:tcW w:w="2358" w:type="dxa"/>
          </w:tcPr>
          <w:p w14:paraId="3B4BC77D" w14:textId="3242A2C1" w:rsidR="00CC55B8" w:rsidRPr="00675DAA" w:rsidRDefault="00641AE1" w:rsidP="0080029F">
            <w:del w:id="3752" w:author="Peter Bomberg" w:date="2018-01-16T14:05:00Z">
              <w:r w:rsidRPr="00B87E7B">
                <w:delText>manufacturedProduct</w:delText>
              </w:r>
              <w:r w:rsidR="005363B1">
                <w:delText>.</w:delText>
              </w:r>
              <w:r w:rsidRPr="00B87E7B">
                <w:delText>subjectOf</w:delText>
              </w:r>
              <w:r w:rsidR="005363B1">
                <w:delText>.</w:delText>
              </w:r>
              <w:r w:rsidR="00CC55B8">
                <w:delText>approval</w:delText>
              </w:r>
            </w:del>
            <w:ins w:id="3753" w:author="Peter Bomberg" w:date="2018-01-16T14:05:00Z">
              <w:r w:rsidRPr="00B87E7B">
                <w:t>marketingAct</w:t>
              </w:r>
            </w:ins>
          </w:p>
        </w:tc>
        <w:tc>
          <w:tcPr>
            <w:tcW w:w="1260" w:type="dxa"/>
            <w:shd w:val="clear" w:color="auto" w:fill="D9D9D9"/>
          </w:tcPr>
          <w:p w14:paraId="6530E6FE" w14:textId="77777777" w:rsidR="00CC55B8" w:rsidRPr="00675DAA" w:rsidRDefault="00CC55B8" w:rsidP="0080029F">
            <w:r w:rsidRPr="00675DAA">
              <w:t>N/A</w:t>
            </w:r>
          </w:p>
        </w:tc>
        <w:tc>
          <w:tcPr>
            <w:tcW w:w="1260" w:type="dxa"/>
            <w:shd w:val="clear" w:color="auto" w:fill="D9D9D9"/>
          </w:tcPr>
          <w:p w14:paraId="201A7D49" w14:textId="416AA4AC" w:rsidR="00CC55B8" w:rsidRPr="00675DAA" w:rsidRDefault="00CC55B8" w:rsidP="0080029F">
            <w:r w:rsidRPr="00675DAA">
              <w:t>1:</w:t>
            </w:r>
            <w:del w:id="3754" w:author="Peter Bomberg" w:date="2018-01-16T14:05:00Z">
              <w:r>
                <w:delText>n</w:delText>
              </w:r>
            </w:del>
            <w:ins w:id="3755" w:author="Peter Bomberg" w:date="2018-01-16T14:05:00Z">
              <w:r w:rsidRPr="00675DAA">
                <w:t>1</w:t>
              </w:r>
            </w:ins>
          </w:p>
        </w:tc>
        <w:tc>
          <w:tcPr>
            <w:tcW w:w="1350" w:type="dxa"/>
            <w:shd w:val="clear" w:color="auto" w:fill="D9D9D9"/>
          </w:tcPr>
          <w:p w14:paraId="33451949" w14:textId="77777777" w:rsidR="00CC55B8" w:rsidRPr="00675DAA" w:rsidRDefault="00CC55B8" w:rsidP="0080029F"/>
        </w:tc>
        <w:tc>
          <w:tcPr>
            <w:tcW w:w="3330" w:type="dxa"/>
            <w:shd w:val="clear" w:color="auto" w:fill="D9D9D9"/>
          </w:tcPr>
          <w:p w14:paraId="7CE7CF19" w14:textId="77777777" w:rsidR="00CC55B8" w:rsidRPr="00675DAA" w:rsidRDefault="00CC55B8" w:rsidP="0080029F"/>
        </w:tc>
      </w:tr>
      <w:tr w:rsidR="00CC55B8" w:rsidRPr="00675DAA" w14:paraId="05123F32" w14:textId="77777777" w:rsidTr="00122FE2">
        <w:trPr>
          <w:cantSplit/>
          <w:del w:id="3756" w:author="Peter Bomberg" w:date="2018-01-16T14:05:00Z"/>
        </w:trPr>
        <w:tc>
          <w:tcPr>
            <w:tcW w:w="2358" w:type="dxa"/>
          </w:tcPr>
          <w:p w14:paraId="333C3D2B" w14:textId="77777777" w:rsidR="00CC55B8" w:rsidRPr="005565BD" w:rsidRDefault="00CC55B8" w:rsidP="0080029F">
            <w:pPr>
              <w:rPr>
                <w:del w:id="3757" w:author="Peter Bomberg" w:date="2018-01-16T14:05:00Z"/>
              </w:rPr>
            </w:pPr>
          </w:p>
        </w:tc>
        <w:tc>
          <w:tcPr>
            <w:tcW w:w="1260" w:type="dxa"/>
            <w:shd w:val="clear" w:color="auto" w:fill="D9D9D9"/>
          </w:tcPr>
          <w:p w14:paraId="29035691" w14:textId="77777777" w:rsidR="00CC55B8" w:rsidRPr="00675DAA" w:rsidRDefault="00CC55B8" w:rsidP="0080029F">
            <w:pPr>
              <w:rPr>
                <w:del w:id="3758" w:author="Peter Bomberg" w:date="2018-01-16T14:05:00Z"/>
              </w:rPr>
            </w:pPr>
          </w:p>
        </w:tc>
        <w:tc>
          <w:tcPr>
            <w:tcW w:w="1260" w:type="dxa"/>
            <w:shd w:val="clear" w:color="auto" w:fill="D9D9D9"/>
          </w:tcPr>
          <w:p w14:paraId="001CB825" w14:textId="77777777" w:rsidR="00CC55B8" w:rsidRDefault="00CC55B8" w:rsidP="0080029F">
            <w:pPr>
              <w:rPr>
                <w:del w:id="3759" w:author="Peter Bomberg" w:date="2018-01-16T14:05:00Z"/>
              </w:rPr>
            </w:pPr>
          </w:p>
        </w:tc>
        <w:tc>
          <w:tcPr>
            <w:tcW w:w="1350" w:type="dxa"/>
            <w:shd w:val="clear" w:color="auto" w:fill="D9D9D9"/>
          </w:tcPr>
          <w:p w14:paraId="68D11125" w14:textId="77777777" w:rsidR="00CC55B8" w:rsidRPr="00675DAA" w:rsidRDefault="00CC55B8" w:rsidP="0080029F">
            <w:pPr>
              <w:rPr>
                <w:del w:id="3760" w:author="Peter Bomberg" w:date="2018-01-16T14:05:00Z"/>
              </w:rPr>
            </w:pPr>
          </w:p>
        </w:tc>
        <w:tc>
          <w:tcPr>
            <w:tcW w:w="3330" w:type="dxa"/>
            <w:shd w:val="clear" w:color="auto" w:fill="D9D9D9"/>
          </w:tcPr>
          <w:p w14:paraId="378BB101" w14:textId="77777777" w:rsidR="00CC55B8" w:rsidRPr="00675DAA" w:rsidRDefault="00CC55B8" w:rsidP="0080029F">
            <w:pPr>
              <w:rPr>
                <w:del w:id="3761" w:author="Peter Bomberg" w:date="2018-01-16T14:05:00Z"/>
              </w:rPr>
            </w:pPr>
          </w:p>
        </w:tc>
      </w:tr>
      <w:tr w:rsidR="00CC55B8" w:rsidRPr="00675DAA" w14:paraId="0923E46B" w14:textId="77777777" w:rsidTr="00122FE2">
        <w:trPr>
          <w:cantSplit/>
        </w:trPr>
        <w:tc>
          <w:tcPr>
            <w:tcW w:w="2358" w:type="dxa"/>
            <w:shd w:val="clear" w:color="auto" w:fill="808080"/>
          </w:tcPr>
          <w:p w14:paraId="0FBE15EA" w14:textId="77777777" w:rsidR="00CC55B8" w:rsidRPr="00675DAA" w:rsidRDefault="00CC55B8" w:rsidP="0080029F">
            <w:r w:rsidRPr="00675DAA">
              <w:lastRenderedPageBreak/>
              <w:t>Conformance</w:t>
            </w:r>
          </w:p>
        </w:tc>
        <w:tc>
          <w:tcPr>
            <w:tcW w:w="7200" w:type="dxa"/>
            <w:gridSpan w:val="4"/>
          </w:tcPr>
          <w:p w14:paraId="280F0DC0" w14:textId="77777777" w:rsidR="00B52953" w:rsidRDefault="00CC55B8" w:rsidP="008B43ED">
            <w:pPr>
              <w:pStyle w:val="ListParagraph"/>
              <w:numPr>
                <w:ilvl w:val="0"/>
                <w:numId w:val="53"/>
              </w:numPr>
              <w:rPr>
                <w:del w:id="3762" w:author="Peter Bomberg" w:date="2018-01-16T14:05:00Z"/>
              </w:rPr>
            </w:pPr>
            <w:del w:id="3763" w:author="Peter Bomberg" w:date="2018-01-16T14:05:00Z">
              <w:r>
                <w:delText>There is an approval element for each product and product part</w:delText>
              </w:r>
            </w:del>
          </w:p>
          <w:p w14:paraId="648F3525" w14:textId="77777777" w:rsidR="00B52953" w:rsidRDefault="00B52953" w:rsidP="00B52953">
            <w:pPr>
              <w:pStyle w:val="ListParagraph"/>
              <w:ind w:left="360"/>
              <w:rPr>
                <w:del w:id="3764" w:author="Peter Bomberg" w:date="2018-01-16T14:05:00Z"/>
              </w:rPr>
            </w:pPr>
          </w:p>
          <w:p w14:paraId="4AA4BEA4" w14:textId="77777777" w:rsidR="00455021" w:rsidRDefault="00641AE1" w:rsidP="008B43ED">
            <w:pPr>
              <w:pStyle w:val="ListParagraph"/>
              <w:numPr>
                <w:ilvl w:val="0"/>
                <w:numId w:val="53"/>
              </w:numPr>
              <w:rPr>
                <w:del w:id="3765" w:author="Peter Bomberg" w:date="2018-01-16T14:05:00Z"/>
              </w:rPr>
            </w:pPr>
            <w:r w:rsidRPr="00C80C46">
              <w:t>There is a code</w:t>
            </w:r>
            <w:del w:id="3766" w:author="Peter Bomberg" w:date="2018-01-16T14:05:00Z">
              <w:r w:rsidR="00966E5B">
                <w:delText xml:space="preserve"> element</w:delText>
              </w:r>
              <w:r w:rsidR="00D47BFF">
                <w:delText xml:space="preserve"> for each</w:delText>
              </w:r>
              <w:r w:rsidR="00455021">
                <w:delText xml:space="preserve"> product.</w:delText>
              </w:r>
            </w:del>
          </w:p>
          <w:p w14:paraId="03D03E0E" w14:textId="77777777" w:rsidR="00B52953" w:rsidRPr="00B069B8" w:rsidRDefault="00B52953" w:rsidP="008B43ED">
            <w:pPr>
              <w:pStyle w:val="ListParagraph"/>
              <w:numPr>
                <w:ilvl w:val="0"/>
                <w:numId w:val="439"/>
              </w:numPr>
              <w:rPr>
                <w:del w:id="3767" w:author="Peter Bomberg" w:date="2018-01-16T14:05:00Z"/>
                <w:highlight w:val="white"/>
              </w:rPr>
            </w:pPr>
            <w:del w:id="3768" w:author="Peter Bomberg" w:date="2018-01-16T14:05:00Z">
              <w:r w:rsidRPr="00152BBC">
                <w:rPr>
                  <w:highlight w:val="white"/>
                </w:rPr>
                <w:delText>Informational only (validation aspects are detailed at</w:delText>
              </w:r>
            </w:del>
            <w:ins w:id="3769" w:author="Peter Bomberg" w:date="2018-01-16T14:05:00Z">
              <w:r w:rsidR="00641AE1">
                <w:t>, codeSystem</w:t>
              </w:r>
              <w:r w:rsidR="00641AE1" w:rsidRPr="00C80C46">
                <w:t xml:space="preserve"> and </w:t>
              </w:r>
              <w:r w:rsidR="00641AE1" w:rsidRPr="00675DAA">
                <w:t>displayName</w:t>
              </w:r>
              <w:r w:rsidR="00641AE1">
                <w:t xml:space="preserve"> attribute derived from OID 2.16.840.1.113883.2.20.6.37, where</w:t>
              </w:r>
            </w:ins>
            <w:r w:rsidR="00641AE1">
              <w:t xml:space="preserve"> the </w:t>
            </w:r>
            <w:del w:id="3770" w:author="Peter Bomberg" w:date="2018-01-16T14:05:00Z">
              <w:r w:rsidRPr="00152BBC">
                <w:rPr>
                  <w:highlight w:val="white"/>
                </w:rPr>
                <w:delText>element level).</w:delText>
              </w:r>
            </w:del>
          </w:p>
          <w:p w14:paraId="66E955EE" w14:textId="77777777" w:rsidR="00D22F83" w:rsidRDefault="00641AE1" w:rsidP="00EE26B4">
            <w:pPr>
              <w:pStyle w:val="ListParagraph"/>
              <w:ind w:left="360"/>
              <w:rPr>
                <w:moveFrom w:id="3771" w:author="Peter Bomberg" w:date="2018-01-16T14:05:00Z"/>
              </w:rPr>
            </w:pPr>
            <w:ins w:id="3772" w:author="Peter Bomberg" w:date="2018-01-16T14:05:00Z">
              <w:r w:rsidRPr="00675DAA">
                <w:t>displayName</w:t>
              </w:r>
              <w:r>
                <w:t xml:space="preserve"> </w:t>
              </w:r>
              <w:r w:rsidRPr="00675DAA">
                <w:t>shall display</w:t>
              </w:r>
            </w:ins>
            <w:moveFromRangeStart w:id="3773" w:author="Peter Bomberg" w:date="2018-01-16T14:05:00Z" w:name="move503874916"/>
          </w:p>
          <w:p w14:paraId="30CB4D04" w14:textId="77777777" w:rsidR="006217AE" w:rsidRDefault="00EE26B4" w:rsidP="008B43ED">
            <w:pPr>
              <w:pStyle w:val="ListParagraph"/>
              <w:numPr>
                <w:ilvl w:val="0"/>
                <w:numId w:val="53"/>
              </w:numPr>
              <w:rPr>
                <w:del w:id="3774" w:author="Peter Bomberg" w:date="2018-01-16T14:05:00Z"/>
              </w:rPr>
            </w:pPr>
            <w:moveFrom w:id="3775" w:author="Peter Bomberg" w:date="2018-01-16T14:05:00Z">
              <w:r>
                <w:t>There is an author.</w:t>
              </w:r>
              <w:r w:rsidRPr="00EE26B4">
                <w:t>territorialAuthority</w:t>
              </w:r>
              <w:r>
                <w:t>.</w:t>
              </w:r>
              <w:r w:rsidRPr="00EE26B4">
                <w:t>territory</w:t>
              </w:r>
              <w:r>
                <w:t>.</w:t>
              </w:r>
            </w:moveFrom>
            <w:moveFromRangeEnd w:id="3773"/>
            <w:del w:id="3776" w:author="Peter Bomberg" w:date="2018-01-16T14:05:00Z">
              <w:r w:rsidR="00344D61" w:rsidRPr="00344D61">
                <w:delText xml:space="preserve">code </w:delText>
              </w:r>
              <w:r w:rsidR="00D47BFF">
                <w:delText xml:space="preserve">element </w:delText>
              </w:r>
              <w:r w:rsidR="006217AE">
                <w:delText xml:space="preserve">for </w:delText>
              </w:r>
              <w:r w:rsidR="00D47BFF">
                <w:delText xml:space="preserve">each </w:delText>
              </w:r>
              <w:r w:rsidR="006217AE">
                <w:delText>product.</w:delText>
              </w:r>
            </w:del>
          </w:p>
          <w:p w14:paraId="3905524A" w14:textId="494E81DD" w:rsidR="00641AE1" w:rsidRPr="0050178E" w:rsidRDefault="006217AE" w:rsidP="008B43ED">
            <w:pPr>
              <w:pStyle w:val="ListParagraph"/>
              <w:numPr>
                <w:ilvl w:val="0"/>
                <w:numId w:val="154"/>
              </w:numPr>
            </w:pPr>
            <w:del w:id="3777" w:author="Peter Bomberg" w:date="2018-01-16T14:05:00Z">
              <w:r w:rsidRPr="00152BBC">
                <w:rPr>
                  <w:highlight w:val="white"/>
                </w:rPr>
                <w:delText>Informational only (validation aspects are detailed at</w:delText>
              </w:r>
            </w:del>
            <w:r w:rsidR="00641AE1" w:rsidRPr="00675DAA">
              <w:t xml:space="preserve"> the</w:t>
            </w:r>
            <w:r w:rsidR="00641AE1">
              <w:t xml:space="preserve"> </w:t>
            </w:r>
            <w:del w:id="3778" w:author="Peter Bomberg" w:date="2018-01-16T14:05:00Z">
              <w:r w:rsidRPr="00152BBC">
                <w:rPr>
                  <w:highlight w:val="white"/>
                </w:rPr>
                <w:delText>element level).</w:delText>
              </w:r>
            </w:del>
            <w:ins w:id="3779" w:author="Peter Bomberg" w:date="2018-01-16T14:05:00Z">
              <w:r w:rsidR="00641AE1">
                <w:t>appropriate label.</w:t>
              </w:r>
            </w:ins>
          </w:p>
          <w:p w14:paraId="63D8E71C" w14:textId="77777777" w:rsidR="006217AE" w:rsidRDefault="006217AE" w:rsidP="006217AE">
            <w:pPr>
              <w:rPr>
                <w:del w:id="3780" w:author="Peter Bomberg" w:date="2018-01-16T14:05:00Z"/>
              </w:rPr>
            </w:pPr>
          </w:p>
          <w:p w14:paraId="4A489EC5" w14:textId="58C2410E" w:rsidR="00E83A07" w:rsidRDefault="006217AE" w:rsidP="008B43ED">
            <w:pPr>
              <w:pStyle w:val="ListParagraph"/>
              <w:numPr>
                <w:ilvl w:val="0"/>
                <w:numId w:val="372"/>
              </w:numPr>
              <w:rPr>
                <w:ins w:id="3781" w:author="Peter Bomberg" w:date="2018-01-16T14:05:00Z"/>
                <w:highlight w:val="white"/>
              </w:rPr>
            </w:pPr>
            <w:del w:id="3782" w:author="Peter Bomberg" w:date="2018-01-16T14:05:00Z">
              <w:r>
                <w:delText>There</w:delText>
              </w:r>
            </w:del>
            <w:ins w:id="3783" w:author="Peter Bomberg" w:date="2018-01-16T14:05:00Z">
              <w:r w:rsidR="00E83A07" w:rsidRPr="002C49C1">
                <w:rPr>
                  <w:highlight w:val="white"/>
                </w:rPr>
                <w:t>SPL Rule 2 identifies that the OID value</w:t>
              </w:r>
            </w:ins>
            <w:r w:rsidR="00E83A07" w:rsidRPr="002C49C1">
              <w:rPr>
                <w:highlight w:val="white"/>
              </w:rPr>
              <w:t xml:space="preserve"> is </w:t>
            </w:r>
            <w:del w:id="3784" w:author="Peter Bomberg" w:date="2018-01-16T14:05:00Z">
              <w:r>
                <w:delText>a</w:delText>
              </w:r>
              <w:r w:rsidR="00616094">
                <w:delText>n</w:delText>
              </w:r>
              <w:r>
                <w:delText xml:space="preserve"> </w:delText>
              </w:r>
              <w:r w:rsidRPr="006217AE">
                <w:delText>effectiveTime</w:delText>
              </w:r>
              <w:r>
                <w:delText xml:space="preserve"> element</w:delText>
              </w:r>
            </w:del>
            <w:ins w:id="3785" w:author="Peter Bomberg" w:date="2018-01-16T14:05:00Z">
              <w:r w:rsidR="00E83A07" w:rsidRPr="002C49C1">
                <w:rPr>
                  <w:highlight w:val="white"/>
                </w:rPr>
                <w:t>incorrect.</w:t>
              </w:r>
            </w:ins>
          </w:p>
          <w:p w14:paraId="5EFFD789" w14:textId="77777777" w:rsidR="00E83A07" w:rsidRDefault="00E83A07" w:rsidP="008B43ED">
            <w:pPr>
              <w:pStyle w:val="ListParagraph"/>
              <w:numPr>
                <w:ilvl w:val="0"/>
                <w:numId w:val="372"/>
              </w:numPr>
              <w:rPr>
                <w:ins w:id="3786" w:author="Peter Bomberg" w:date="2018-01-16T14:05:00Z"/>
                <w:highlight w:val="white"/>
              </w:rPr>
            </w:pPr>
            <w:ins w:id="3787"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17FC9929" w14:textId="77777777" w:rsidR="00E83A07" w:rsidRDefault="00E83A07" w:rsidP="008B43ED">
            <w:pPr>
              <w:pStyle w:val="ListParagraph"/>
              <w:numPr>
                <w:ilvl w:val="0"/>
                <w:numId w:val="372"/>
              </w:numPr>
              <w:rPr>
                <w:ins w:id="3788" w:author="Peter Bomberg" w:date="2018-01-16T14:05:00Z"/>
                <w:highlight w:val="white"/>
              </w:rPr>
            </w:pPr>
            <w:ins w:id="3789"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508C6D12" w14:textId="77777777" w:rsidR="00E83A07" w:rsidRDefault="00E83A07" w:rsidP="008B43ED">
            <w:pPr>
              <w:pStyle w:val="ListParagraph"/>
              <w:numPr>
                <w:ilvl w:val="0"/>
                <w:numId w:val="372"/>
              </w:numPr>
              <w:rPr>
                <w:ins w:id="3790" w:author="Peter Bomberg" w:date="2018-01-16T14:05:00Z"/>
                <w:highlight w:val="white"/>
              </w:rPr>
            </w:pPr>
            <w:ins w:id="3791"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364127B4" w14:textId="77777777" w:rsidR="00E83A07" w:rsidRDefault="00E83A07" w:rsidP="008B43ED">
            <w:pPr>
              <w:pStyle w:val="ListParagraph"/>
              <w:numPr>
                <w:ilvl w:val="0"/>
                <w:numId w:val="372"/>
              </w:numPr>
              <w:rPr>
                <w:ins w:id="3792" w:author="Peter Bomberg" w:date="2018-01-16T14:05:00Z"/>
                <w:highlight w:val="white"/>
              </w:rPr>
            </w:pPr>
            <w:ins w:id="3793" w:author="Peter Bomberg" w:date="2018-01-16T14:05:00Z">
              <w:r w:rsidRPr="005225FB">
                <w:rPr>
                  <w:highlight w:val="white"/>
                </w:rPr>
                <w:t>SPL Rule 7 identifies that displayName does not match the CV value.</w:t>
              </w:r>
            </w:ins>
          </w:p>
          <w:p w14:paraId="7C9CE7E6" w14:textId="58819A09" w:rsidR="00E83A07" w:rsidRDefault="00E83A07" w:rsidP="008B43ED">
            <w:pPr>
              <w:pStyle w:val="ListParagraph"/>
              <w:numPr>
                <w:ilvl w:val="0"/>
                <w:numId w:val="372"/>
              </w:numPr>
              <w:rPr>
                <w:ins w:id="3794" w:author="Peter Bomberg" w:date="2018-01-16T14:05:00Z"/>
                <w:highlight w:val="white"/>
              </w:rPr>
            </w:pPr>
            <w:ins w:id="3795" w:author="Peter Bomberg" w:date="2018-01-16T14:05:00Z">
              <w:r w:rsidRPr="00515104">
                <w:rPr>
                  <w:highlight w:val="white"/>
                </w:rPr>
                <w:t>SPL Rule 8 identifies that the code is not in the CV or is not contextually correct.</w:t>
              </w:r>
            </w:ins>
          </w:p>
          <w:p w14:paraId="7EFF2B66" w14:textId="2F469253" w:rsidR="00A920F6" w:rsidRPr="00515104" w:rsidRDefault="00A920F6" w:rsidP="008B43ED">
            <w:pPr>
              <w:pStyle w:val="ListParagraph"/>
              <w:numPr>
                <w:ilvl w:val="0"/>
                <w:numId w:val="372"/>
              </w:numPr>
              <w:rPr>
                <w:highlight w:val="white"/>
              </w:rPr>
            </w:pPr>
            <w:ins w:id="3796" w:author="Peter Bomberg" w:date="2018-01-16T14:05:00Z">
              <w:r w:rsidRPr="00337A08">
                <w:rPr>
                  <w:sz w:val="22"/>
                  <w:szCs w:val="22"/>
                  <w:highlight w:val="white"/>
                </w:rPr>
                <w:t>SPL Rule 15 identifies that there is a notification flag</w:t>
              </w:r>
            </w:ins>
            <w:r w:rsidRPr="00337A08">
              <w:rPr>
                <w:sz w:val="22"/>
                <w:szCs w:val="22"/>
                <w:highlight w:val="white"/>
              </w:rPr>
              <w:t xml:space="preserve"> for </w:t>
            </w:r>
            <w:del w:id="3797" w:author="Peter Bomberg" w:date="2018-01-16T14:05:00Z">
              <w:r w:rsidR="00D47BFF">
                <w:delText xml:space="preserve">each </w:delText>
              </w:r>
              <w:r w:rsidR="006217AE">
                <w:delText>product</w:delText>
              </w:r>
            </w:del>
            <w:ins w:id="3798" w:author="Peter Bomberg" w:date="2018-01-16T14:05:00Z">
              <w:r w:rsidRPr="00337A08">
                <w:rPr>
                  <w:sz w:val="22"/>
                  <w:szCs w:val="22"/>
                  <w:highlight w:val="white"/>
                </w:rPr>
                <w:t>the content</w:t>
              </w:r>
            </w:ins>
            <w:r w:rsidRPr="00337A08">
              <w:rPr>
                <w:sz w:val="22"/>
                <w:szCs w:val="22"/>
                <w:highlight w:val="white"/>
              </w:rPr>
              <w:t>.</w:t>
            </w:r>
          </w:p>
          <w:p w14:paraId="416844A2" w14:textId="77777777" w:rsidR="006217AE" w:rsidRPr="00B069B8" w:rsidRDefault="006217AE" w:rsidP="008B43ED">
            <w:pPr>
              <w:pStyle w:val="ListParagraph"/>
              <w:numPr>
                <w:ilvl w:val="0"/>
                <w:numId w:val="440"/>
              </w:numPr>
              <w:rPr>
                <w:del w:id="3799" w:author="Peter Bomberg" w:date="2018-01-16T14:05:00Z"/>
                <w:highlight w:val="white"/>
              </w:rPr>
            </w:pPr>
            <w:del w:id="3800" w:author="Peter Bomberg" w:date="2018-01-16T14:05:00Z">
              <w:r w:rsidRPr="00152BBC">
                <w:rPr>
                  <w:highlight w:val="white"/>
                </w:rPr>
                <w:delText>Informational only (validation aspects are detailed at the element level).</w:delText>
              </w:r>
            </w:del>
          </w:p>
          <w:p w14:paraId="31BAB022" w14:textId="77777777" w:rsidR="004511B3" w:rsidRDefault="004511B3" w:rsidP="0080029F">
            <w:pPr>
              <w:rPr>
                <w:ins w:id="3801" w:author="Peter Bomberg" w:date="2018-01-16T14:05:00Z"/>
              </w:rPr>
            </w:pPr>
          </w:p>
          <w:p w14:paraId="2532D29D" w14:textId="67B21D44" w:rsidR="0026046E" w:rsidRDefault="004F1F38" w:rsidP="008B43ED">
            <w:pPr>
              <w:pStyle w:val="ListParagraph"/>
              <w:numPr>
                <w:ilvl w:val="0"/>
                <w:numId w:val="154"/>
              </w:numPr>
              <w:rPr>
                <w:ins w:id="3802" w:author="Peter Bomberg" w:date="2018-01-16T14:05:00Z"/>
              </w:rPr>
            </w:pPr>
            <w:ins w:id="3803" w:author="Peter Bomberg" w:date="2018-01-16T14:05:00Z">
              <w:r>
                <w:t xml:space="preserve">The </w:t>
              </w:r>
              <w:r w:rsidR="00CC55B8" w:rsidRPr="004D13D9">
                <w:t xml:space="preserve">marketing status </w:t>
              </w:r>
              <w:r>
                <w:t xml:space="preserve">must be on </w:t>
              </w:r>
              <w:r w:rsidR="0026046E">
                <w:t xml:space="preserve">procurable </w:t>
              </w:r>
              <w:r w:rsidR="00927FC9">
                <w:t>packaging</w:t>
              </w:r>
              <w:r w:rsidR="0026046E">
                <w:t xml:space="preserve"> regardless of the level of </w:t>
              </w:r>
              <w:r w:rsidR="00927FC9">
                <w:t xml:space="preserve">the </w:t>
              </w:r>
              <w:r w:rsidR="0026046E">
                <w:t>packaging.</w:t>
              </w:r>
            </w:ins>
          </w:p>
          <w:p w14:paraId="348DCBE0" w14:textId="02D3A378" w:rsidR="00254056" w:rsidRDefault="00010C20" w:rsidP="008B43ED">
            <w:pPr>
              <w:pStyle w:val="ListParagraph"/>
              <w:numPr>
                <w:ilvl w:val="0"/>
                <w:numId w:val="373"/>
              </w:numPr>
              <w:rPr>
                <w:ins w:id="3804" w:author="Peter Bomberg" w:date="2018-01-16T14:05:00Z"/>
                <w:highlight w:val="white"/>
              </w:rPr>
            </w:pPr>
            <w:ins w:id="3805" w:author="Peter Bomberg" w:date="2018-01-16T14:05:00Z">
              <w:r>
                <w:rPr>
                  <w:highlight w:val="white"/>
                </w:rPr>
                <w:t xml:space="preserve">N.B. </w:t>
              </w:r>
              <w:bookmarkStart w:id="3806" w:name="_Hlk502922449"/>
              <w:r w:rsidR="00254056" w:rsidRPr="0036599D">
                <w:rPr>
                  <w:highlight w:val="white"/>
                </w:rPr>
                <w:t>c</w:t>
              </w:r>
              <w:r w:rsidR="00254056">
                <w:rPr>
                  <w:highlight w:val="white"/>
                </w:rPr>
                <w:t>urrently this is not validated, however it is planned to introduce this in the future</w:t>
              </w:r>
              <w:bookmarkEnd w:id="3806"/>
              <w:r>
                <w:rPr>
                  <w:highlight w:val="white"/>
                </w:rPr>
                <w:t>.</w:t>
              </w:r>
            </w:ins>
          </w:p>
          <w:p w14:paraId="3719B75C" w14:textId="77777777" w:rsidR="00254056" w:rsidRDefault="00254056" w:rsidP="00254056">
            <w:pPr>
              <w:pStyle w:val="ListParagraph"/>
              <w:ind w:left="360"/>
              <w:rPr>
                <w:ins w:id="3807" w:author="Peter Bomberg" w:date="2018-01-16T14:05:00Z"/>
              </w:rPr>
            </w:pPr>
          </w:p>
          <w:p w14:paraId="66FDCA7A" w14:textId="36B74666" w:rsidR="00CC55B8" w:rsidRDefault="00CC55B8" w:rsidP="008B43ED">
            <w:pPr>
              <w:pStyle w:val="ListParagraph"/>
              <w:numPr>
                <w:ilvl w:val="0"/>
                <w:numId w:val="154"/>
              </w:numPr>
              <w:rPr>
                <w:ins w:id="3808" w:author="Peter Bomberg" w:date="2018-01-16T14:05:00Z"/>
              </w:rPr>
            </w:pPr>
            <w:ins w:id="3809" w:author="Peter Bomberg" w:date="2018-01-16T14:05:00Z">
              <w:r w:rsidRPr="004D13D9">
                <w:t>If the marketing start or end date is on a package, then the start date is not before the marketing start date of the product and the end date not after the end date of the product.</w:t>
              </w:r>
            </w:ins>
          </w:p>
          <w:p w14:paraId="581DC375" w14:textId="77777777" w:rsidR="00A447C8" w:rsidRDefault="00D07AF2" w:rsidP="00A447C8">
            <w:pPr>
              <w:rPr>
                <w:moveFrom w:id="3810" w:author="Peter Bomberg" w:date="2018-01-16T14:05:00Z"/>
              </w:rPr>
            </w:pPr>
            <w:ins w:id="3811" w:author="Peter Bomberg" w:date="2018-01-16T14:05:00Z">
              <w:r w:rsidRPr="00F762B7">
                <w:rPr>
                  <w:highlight w:val="white"/>
                </w:rPr>
                <w:t>SPL Rule 10 identifies that the attribute value is incorrect</w:t>
              </w:r>
              <w:r>
                <w:rPr>
                  <w:highlight w:val="white"/>
                </w:rPr>
                <w:t xml:space="preserve"> or contextually incorrect.</w:t>
              </w:r>
            </w:ins>
            <w:moveFromRangeStart w:id="3812" w:author="Peter Bomberg" w:date="2018-01-16T14:05:00Z" w:name="move503874915"/>
          </w:p>
          <w:p w14:paraId="314D9A44" w14:textId="1D1315FF" w:rsidR="00CC55B8" w:rsidRPr="00D07AF2" w:rsidRDefault="00A447C8" w:rsidP="008B43ED">
            <w:pPr>
              <w:pStyle w:val="ListParagraph"/>
              <w:numPr>
                <w:ilvl w:val="0"/>
                <w:numId w:val="374"/>
              </w:numPr>
              <w:rPr>
                <w:highlight w:val="white"/>
              </w:rPr>
            </w:pPr>
            <w:moveFrom w:id="3813" w:author="Peter Bomberg" w:date="2018-01-16T14:05:00Z">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moveFrom>
            <w:moveFromRangeEnd w:id="3812"/>
          </w:p>
        </w:tc>
      </w:tr>
    </w:tbl>
    <w:p w14:paraId="2360AB56" w14:textId="77777777" w:rsidR="009C479B" w:rsidRPr="00D90FF0" w:rsidRDefault="009C479B" w:rsidP="0080029F">
      <w:pPr>
        <w:rPr>
          <w:moveFrom w:id="3814" w:author="Peter Bomberg" w:date="2018-01-16T14:05:00Z"/>
        </w:rPr>
      </w:pPr>
      <w:moveFromRangeStart w:id="3815" w:author="Peter Bomberg" w:date="2018-01-16T14:05:00Z" w:name="move50387490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14:paraId="04E4C80E" w14:textId="77777777" w:rsidTr="00122FE2">
        <w:trPr>
          <w:cantSplit/>
          <w:trHeight w:val="580"/>
          <w:tblHeader/>
        </w:trPr>
        <w:tc>
          <w:tcPr>
            <w:tcW w:w="2358" w:type="dxa"/>
            <w:shd w:val="clear" w:color="auto" w:fill="808080"/>
          </w:tcPr>
          <w:p w14:paraId="4E99BC63" w14:textId="77777777" w:rsidR="00A32EB7" w:rsidRPr="000445D1" w:rsidRDefault="00A32EB7" w:rsidP="0080029F">
            <w:pPr>
              <w:rPr>
                <w:moveFrom w:id="3816" w:author="Peter Bomberg" w:date="2018-01-16T14:05:00Z"/>
              </w:rPr>
            </w:pPr>
            <w:moveFrom w:id="3817" w:author="Peter Bomberg" w:date="2018-01-16T14:05:00Z">
              <w:r w:rsidRPr="00675DAA">
                <w:t>Element</w:t>
              </w:r>
            </w:moveFrom>
          </w:p>
        </w:tc>
        <w:tc>
          <w:tcPr>
            <w:tcW w:w="1260" w:type="dxa"/>
            <w:shd w:val="clear" w:color="auto" w:fill="808080"/>
          </w:tcPr>
          <w:p w14:paraId="7ADD0863" w14:textId="77777777" w:rsidR="00A32EB7" w:rsidRPr="00675DAA" w:rsidRDefault="00A32EB7" w:rsidP="0080029F">
            <w:pPr>
              <w:rPr>
                <w:moveFrom w:id="3818" w:author="Peter Bomberg" w:date="2018-01-16T14:05:00Z"/>
              </w:rPr>
            </w:pPr>
            <w:moveFrom w:id="3819" w:author="Peter Bomberg" w:date="2018-01-16T14:05:00Z">
              <w:r w:rsidRPr="00675DAA">
                <w:t>Attribute</w:t>
              </w:r>
            </w:moveFrom>
          </w:p>
        </w:tc>
        <w:tc>
          <w:tcPr>
            <w:tcW w:w="1260" w:type="dxa"/>
            <w:shd w:val="clear" w:color="auto" w:fill="808080"/>
          </w:tcPr>
          <w:p w14:paraId="0C97C9C9" w14:textId="77777777" w:rsidR="00A32EB7" w:rsidRPr="000445D1" w:rsidRDefault="00A32EB7" w:rsidP="0080029F">
            <w:pPr>
              <w:rPr>
                <w:moveFrom w:id="3820" w:author="Peter Bomberg" w:date="2018-01-16T14:05:00Z"/>
              </w:rPr>
            </w:pPr>
            <w:moveFrom w:id="3821" w:author="Peter Bomberg" w:date="2018-01-16T14:05:00Z">
              <w:r w:rsidRPr="00675DAA">
                <w:t>Cardinality</w:t>
              </w:r>
            </w:moveFrom>
          </w:p>
        </w:tc>
        <w:tc>
          <w:tcPr>
            <w:tcW w:w="1350" w:type="dxa"/>
            <w:shd w:val="clear" w:color="auto" w:fill="808080"/>
          </w:tcPr>
          <w:p w14:paraId="3624D566" w14:textId="77777777" w:rsidR="00A32EB7" w:rsidRPr="00675DAA" w:rsidRDefault="00A32EB7" w:rsidP="0080029F">
            <w:pPr>
              <w:rPr>
                <w:moveFrom w:id="3822" w:author="Peter Bomberg" w:date="2018-01-16T14:05:00Z"/>
              </w:rPr>
            </w:pPr>
            <w:moveFrom w:id="3823" w:author="Peter Bomberg" w:date="2018-01-16T14:05:00Z">
              <w:r w:rsidRPr="00675DAA">
                <w:t>Value(s) Allowed</w:t>
              </w:r>
            </w:moveFrom>
          </w:p>
          <w:p w14:paraId="3E1B786E" w14:textId="77777777" w:rsidR="00A32EB7" w:rsidRPr="00675DAA" w:rsidRDefault="00A32EB7" w:rsidP="0080029F">
            <w:pPr>
              <w:rPr>
                <w:moveFrom w:id="3824" w:author="Peter Bomberg" w:date="2018-01-16T14:05:00Z"/>
              </w:rPr>
            </w:pPr>
            <w:moveFrom w:id="3825" w:author="Peter Bomberg" w:date="2018-01-16T14:05:00Z">
              <w:r w:rsidRPr="00675DAA">
                <w:t>Examples</w:t>
              </w:r>
            </w:moveFrom>
          </w:p>
        </w:tc>
        <w:tc>
          <w:tcPr>
            <w:tcW w:w="3330" w:type="dxa"/>
            <w:shd w:val="clear" w:color="auto" w:fill="808080"/>
          </w:tcPr>
          <w:p w14:paraId="3EE7EDA7" w14:textId="77777777" w:rsidR="00A32EB7" w:rsidRPr="00675DAA" w:rsidRDefault="00A32EB7" w:rsidP="0080029F">
            <w:pPr>
              <w:rPr>
                <w:moveFrom w:id="3826" w:author="Peter Bomberg" w:date="2018-01-16T14:05:00Z"/>
              </w:rPr>
            </w:pPr>
            <w:moveFrom w:id="3827" w:author="Peter Bomberg" w:date="2018-01-16T14:05:00Z">
              <w:r w:rsidRPr="00675DAA">
                <w:t>Description</w:t>
              </w:r>
            </w:moveFrom>
          </w:p>
          <w:p w14:paraId="6294E367" w14:textId="77777777" w:rsidR="00A32EB7" w:rsidRPr="00675DAA" w:rsidRDefault="00A32EB7" w:rsidP="0080029F">
            <w:pPr>
              <w:rPr>
                <w:moveFrom w:id="3828" w:author="Peter Bomberg" w:date="2018-01-16T14:05:00Z"/>
              </w:rPr>
            </w:pPr>
            <w:moveFrom w:id="3829" w:author="Peter Bomberg" w:date="2018-01-16T14:05:00Z">
              <w:r w:rsidRPr="00675DAA">
                <w:t>Instructions</w:t>
              </w:r>
            </w:moveFrom>
          </w:p>
        </w:tc>
      </w:tr>
      <w:moveFromRangeEnd w:id="3815"/>
      <w:tr w:rsidR="003C09CE" w:rsidRPr="00675DAA" w14:paraId="096690D4" w14:textId="77777777" w:rsidTr="001C1595">
        <w:trPr>
          <w:cantSplit/>
          <w:del w:id="3830" w:author="Peter Bomberg" w:date="2018-01-16T14:05:00Z"/>
        </w:trPr>
        <w:tc>
          <w:tcPr>
            <w:tcW w:w="2358" w:type="dxa"/>
            <w:vMerge w:val="restart"/>
          </w:tcPr>
          <w:p w14:paraId="57DB6833" w14:textId="77777777" w:rsidR="003C09CE" w:rsidRDefault="003C09CE" w:rsidP="001C1595">
            <w:pPr>
              <w:rPr>
                <w:del w:id="3831" w:author="Peter Bomberg" w:date="2018-01-16T14:05:00Z"/>
              </w:rPr>
            </w:pPr>
            <w:del w:id="3832" w:author="Peter Bomberg" w:date="2018-01-16T14:05:00Z">
              <w:r>
                <w:delText>approval.code</w:delText>
              </w:r>
            </w:del>
          </w:p>
          <w:p w14:paraId="17393F53" w14:textId="77777777" w:rsidR="003C09CE" w:rsidRPr="009500E3" w:rsidRDefault="003C09CE" w:rsidP="001C1595">
            <w:pPr>
              <w:rPr>
                <w:del w:id="3833" w:author="Peter Bomberg" w:date="2018-01-16T14:05:00Z"/>
                <w:color w:val="auto"/>
                <w:sz w:val="24"/>
                <w:szCs w:val="24"/>
                <w:highlight w:val="white"/>
                <w:lang w:val="en-US"/>
              </w:rPr>
            </w:pPr>
          </w:p>
        </w:tc>
        <w:tc>
          <w:tcPr>
            <w:tcW w:w="1260" w:type="dxa"/>
            <w:shd w:val="clear" w:color="auto" w:fill="D9D9D9"/>
          </w:tcPr>
          <w:p w14:paraId="0A3F21FB" w14:textId="77777777" w:rsidR="003C09CE" w:rsidRPr="00675DAA" w:rsidRDefault="003C09CE" w:rsidP="001C1595">
            <w:pPr>
              <w:rPr>
                <w:del w:id="3834" w:author="Peter Bomberg" w:date="2018-01-16T14:05:00Z"/>
              </w:rPr>
            </w:pPr>
            <w:del w:id="3835" w:author="Peter Bomberg" w:date="2018-01-16T14:05:00Z">
              <w:r w:rsidRPr="00675DAA">
                <w:lastRenderedPageBreak/>
                <w:delText>N/A</w:delText>
              </w:r>
            </w:del>
          </w:p>
        </w:tc>
        <w:tc>
          <w:tcPr>
            <w:tcW w:w="1260" w:type="dxa"/>
            <w:shd w:val="clear" w:color="auto" w:fill="D9D9D9"/>
          </w:tcPr>
          <w:p w14:paraId="330750F5" w14:textId="77777777" w:rsidR="003C09CE" w:rsidRPr="00675DAA" w:rsidRDefault="003C09CE" w:rsidP="001C1595">
            <w:pPr>
              <w:rPr>
                <w:del w:id="3836" w:author="Peter Bomberg" w:date="2018-01-16T14:05:00Z"/>
              </w:rPr>
            </w:pPr>
            <w:del w:id="3837" w:author="Peter Bomberg" w:date="2018-01-16T14:05:00Z">
              <w:r w:rsidRPr="00675DAA">
                <w:delText>1:1</w:delText>
              </w:r>
            </w:del>
          </w:p>
        </w:tc>
        <w:tc>
          <w:tcPr>
            <w:tcW w:w="1350" w:type="dxa"/>
            <w:shd w:val="clear" w:color="auto" w:fill="D9D9D9"/>
          </w:tcPr>
          <w:p w14:paraId="3AB99860" w14:textId="77777777" w:rsidR="003C09CE" w:rsidRPr="00675DAA" w:rsidRDefault="003C09CE" w:rsidP="001C1595">
            <w:pPr>
              <w:rPr>
                <w:del w:id="3838" w:author="Peter Bomberg" w:date="2018-01-16T14:05:00Z"/>
              </w:rPr>
            </w:pPr>
          </w:p>
        </w:tc>
        <w:tc>
          <w:tcPr>
            <w:tcW w:w="3330" w:type="dxa"/>
            <w:shd w:val="clear" w:color="auto" w:fill="D9D9D9"/>
          </w:tcPr>
          <w:p w14:paraId="7D177EC0" w14:textId="77777777" w:rsidR="003C09CE" w:rsidRPr="00675DAA" w:rsidRDefault="003C09CE" w:rsidP="001C1595">
            <w:pPr>
              <w:rPr>
                <w:del w:id="3839" w:author="Peter Bomberg" w:date="2018-01-16T14:05:00Z"/>
              </w:rPr>
            </w:pPr>
          </w:p>
        </w:tc>
      </w:tr>
      <w:tr w:rsidR="00DF0AEE" w:rsidRPr="00675DAA" w14:paraId="4E95BD1D" w14:textId="77777777" w:rsidTr="00EC298B">
        <w:trPr>
          <w:cantSplit/>
        </w:trPr>
        <w:tc>
          <w:tcPr>
            <w:tcW w:w="2358" w:type="dxa"/>
            <w:vMerge/>
          </w:tcPr>
          <w:p w14:paraId="3ECEB8E8" w14:textId="77777777" w:rsidR="00DF0AEE" w:rsidRPr="00675DAA" w:rsidRDefault="00DF0AEE" w:rsidP="00EC298B">
            <w:pPr>
              <w:rPr>
                <w:moveFrom w:id="3840" w:author="Peter Bomberg" w:date="2018-01-16T14:05:00Z"/>
              </w:rPr>
            </w:pPr>
            <w:moveFromRangeStart w:id="3841" w:author="Peter Bomberg" w:date="2018-01-16T14:05:00Z" w:name="move503874912"/>
          </w:p>
        </w:tc>
        <w:tc>
          <w:tcPr>
            <w:tcW w:w="1260" w:type="dxa"/>
          </w:tcPr>
          <w:p w14:paraId="1B987659" w14:textId="77777777" w:rsidR="00DF0AEE" w:rsidRPr="00675DAA" w:rsidRDefault="00DF0AEE" w:rsidP="00EC298B">
            <w:pPr>
              <w:rPr>
                <w:moveFrom w:id="3842" w:author="Peter Bomberg" w:date="2018-01-16T14:05:00Z"/>
              </w:rPr>
            </w:pPr>
            <w:moveFrom w:id="3843" w:author="Peter Bomberg" w:date="2018-01-16T14:05:00Z">
              <w:r w:rsidRPr="00675DAA">
                <w:t>code</w:t>
              </w:r>
            </w:moveFrom>
          </w:p>
        </w:tc>
        <w:tc>
          <w:tcPr>
            <w:tcW w:w="1260" w:type="dxa"/>
          </w:tcPr>
          <w:p w14:paraId="4300F48C" w14:textId="77777777" w:rsidR="00DF0AEE" w:rsidRPr="00675DAA" w:rsidRDefault="00DF0AEE" w:rsidP="00EC298B">
            <w:pPr>
              <w:rPr>
                <w:moveFrom w:id="3844" w:author="Peter Bomberg" w:date="2018-01-16T14:05:00Z"/>
              </w:rPr>
            </w:pPr>
            <w:moveFrom w:id="3845" w:author="Peter Bomberg" w:date="2018-01-16T14:05:00Z">
              <w:r w:rsidRPr="00675DAA">
                <w:t>1:1</w:t>
              </w:r>
            </w:moveFrom>
          </w:p>
        </w:tc>
        <w:tc>
          <w:tcPr>
            <w:tcW w:w="1350" w:type="dxa"/>
          </w:tcPr>
          <w:p w14:paraId="16B26BE3" w14:textId="77777777" w:rsidR="00DF0AEE" w:rsidRPr="00675DAA" w:rsidRDefault="00DF0AEE" w:rsidP="00EC298B">
            <w:pPr>
              <w:rPr>
                <w:moveFrom w:id="3846" w:author="Peter Bomberg" w:date="2018-01-16T14:05:00Z"/>
              </w:rPr>
            </w:pPr>
          </w:p>
        </w:tc>
        <w:tc>
          <w:tcPr>
            <w:tcW w:w="3330" w:type="dxa"/>
          </w:tcPr>
          <w:p w14:paraId="55E1B2D0" w14:textId="77777777" w:rsidR="00DF0AEE" w:rsidRPr="00675DAA" w:rsidRDefault="00DF0AEE" w:rsidP="00EC298B">
            <w:pPr>
              <w:rPr>
                <w:moveFrom w:id="3847" w:author="Peter Bomberg" w:date="2018-01-16T14:05:00Z"/>
              </w:rPr>
            </w:pPr>
          </w:p>
        </w:tc>
      </w:tr>
      <w:tr w:rsidR="00DF0AEE" w:rsidRPr="00675DAA" w14:paraId="274D3592" w14:textId="77777777" w:rsidTr="00EC298B">
        <w:trPr>
          <w:cantSplit/>
        </w:trPr>
        <w:tc>
          <w:tcPr>
            <w:tcW w:w="2358" w:type="dxa"/>
            <w:vMerge/>
          </w:tcPr>
          <w:p w14:paraId="6184DC6C" w14:textId="77777777" w:rsidR="00DF0AEE" w:rsidRPr="00675DAA" w:rsidRDefault="00DF0AEE" w:rsidP="00EC298B">
            <w:pPr>
              <w:rPr>
                <w:moveFrom w:id="3848" w:author="Peter Bomberg" w:date="2018-01-16T14:05:00Z"/>
              </w:rPr>
            </w:pPr>
          </w:p>
        </w:tc>
        <w:tc>
          <w:tcPr>
            <w:tcW w:w="1260" w:type="dxa"/>
          </w:tcPr>
          <w:p w14:paraId="410901BD" w14:textId="77777777" w:rsidR="00DF0AEE" w:rsidRPr="00675DAA" w:rsidRDefault="00DF0AEE" w:rsidP="00EC298B">
            <w:pPr>
              <w:rPr>
                <w:moveFrom w:id="3849" w:author="Peter Bomberg" w:date="2018-01-16T14:05:00Z"/>
              </w:rPr>
            </w:pPr>
            <w:moveFrom w:id="3850" w:author="Peter Bomberg" w:date="2018-01-16T14:05:00Z">
              <w:r w:rsidRPr="00675DAA">
                <w:t>codeSystem</w:t>
              </w:r>
            </w:moveFrom>
          </w:p>
        </w:tc>
        <w:tc>
          <w:tcPr>
            <w:tcW w:w="1260" w:type="dxa"/>
          </w:tcPr>
          <w:p w14:paraId="119475B9" w14:textId="77777777" w:rsidR="00DF0AEE" w:rsidRPr="00675DAA" w:rsidRDefault="00DF0AEE" w:rsidP="00EC298B">
            <w:pPr>
              <w:rPr>
                <w:moveFrom w:id="3851" w:author="Peter Bomberg" w:date="2018-01-16T14:05:00Z"/>
              </w:rPr>
            </w:pPr>
            <w:moveFrom w:id="3852" w:author="Peter Bomberg" w:date="2018-01-16T14:05:00Z">
              <w:r w:rsidRPr="00675DAA">
                <w:t>1:1</w:t>
              </w:r>
            </w:moveFrom>
          </w:p>
        </w:tc>
        <w:tc>
          <w:tcPr>
            <w:tcW w:w="1350" w:type="dxa"/>
          </w:tcPr>
          <w:p w14:paraId="0774E751" w14:textId="77777777" w:rsidR="00DF0AEE" w:rsidRPr="00675DAA" w:rsidRDefault="00DF0AEE" w:rsidP="00EC298B">
            <w:pPr>
              <w:rPr>
                <w:moveFrom w:id="3853" w:author="Peter Bomberg" w:date="2018-01-16T14:05:00Z"/>
              </w:rPr>
            </w:pPr>
          </w:p>
        </w:tc>
        <w:tc>
          <w:tcPr>
            <w:tcW w:w="3330" w:type="dxa"/>
          </w:tcPr>
          <w:p w14:paraId="2ADACF3E" w14:textId="77777777" w:rsidR="00DF0AEE" w:rsidRPr="00675DAA" w:rsidRDefault="00DF0AEE" w:rsidP="00EC298B">
            <w:pPr>
              <w:rPr>
                <w:moveFrom w:id="3854" w:author="Peter Bomberg" w:date="2018-01-16T14:05:00Z"/>
              </w:rPr>
            </w:pPr>
          </w:p>
        </w:tc>
      </w:tr>
      <w:tr w:rsidR="00DF0AEE" w:rsidRPr="00675DAA" w14:paraId="031E9ABF" w14:textId="77777777" w:rsidTr="00EC298B">
        <w:trPr>
          <w:cantSplit/>
        </w:trPr>
        <w:tc>
          <w:tcPr>
            <w:tcW w:w="2358" w:type="dxa"/>
            <w:vMerge/>
          </w:tcPr>
          <w:p w14:paraId="580CF6C8" w14:textId="77777777" w:rsidR="00DF0AEE" w:rsidRPr="00675DAA" w:rsidRDefault="00DF0AEE" w:rsidP="00EC298B">
            <w:pPr>
              <w:rPr>
                <w:moveFrom w:id="3855" w:author="Peter Bomberg" w:date="2018-01-16T14:05:00Z"/>
              </w:rPr>
            </w:pPr>
          </w:p>
        </w:tc>
        <w:tc>
          <w:tcPr>
            <w:tcW w:w="1260" w:type="dxa"/>
          </w:tcPr>
          <w:p w14:paraId="04644135" w14:textId="77777777" w:rsidR="00DF0AEE" w:rsidRPr="00675DAA" w:rsidRDefault="00DF0AEE" w:rsidP="00EC298B">
            <w:pPr>
              <w:rPr>
                <w:moveFrom w:id="3856" w:author="Peter Bomberg" w:date="2018-01-16T14:05:00Z"/>
              </w:rPr>
            </w:pPr>
            <w:moveFrom w:id="3857" w:author="Peter Bomberg" w:date="2018-01-16T14:05:00Z">
              <w:r w:rsidRPr="00675DAA">
                <w:t>displayName</w:t>
              </w:r>
            </w:moveFrom>
          </w:p>
        </w:tc>
        <w:tc>
          <w:tcPr>
            <w:tcW w:w="1260" w:type="dxa"/>
          </w:tcPr>
          <w:p w14:paraId="15264CF9" w14:textId="77777777" w:rsidR="00DF0AEE" w:rsidRPr="00675DAA" w:rsidRDefault="00DF0AEE" w:rsidP="00EC298B">
            <w:pPr>
              <w:rPr>
                <w:moveFrom w:id="3858" w:author="Peter Bomberg" w:date="2018-01-16T14:05:00Z"/>
              </w:rPr>
            </w:pPr>
            <w:moveFrom w:id="3859" w:author="Peter Bomberg" w:date="2018-01-16T14:05:00Z">
              <w:r w:rsidRPr="00675DAA">
                <w:t>1:1</w:t>
              </w:r>
            </w:moveFrom>
          </w:p>
        </w:tc>
        <w:tc>
          <w:tcPr>
            <w:tcW w:w="1350" w:type="dxa"/>
          </w:tcPr>
          <w:p w14:paraId="7963A134" w14:textId="77777777" w:rsidR="00DF0AEE" w:rsidRPr="00675DAA" w:rsidRDefault="00DF0AEE" w:rsidP="00EC298B">
            <w:pPr>
              <w:rPr>
                <w:moveFrom w:id="3860" w:author="Peter Bomberg" w:date="2018-01-16T14:05:00Z"/>
              </w:rPr>
            </w:pPr>
          </w:p>
        </w:tc>
        <w:tc>
          <w:tcPr>
            <w:tcW w:w="3330" w:type="dxa"/>
          </w:tcPr>
          <w:p w14:paraId="7E2C434B" w14:textId="77777777" w:rsidR="00DF0AEE" w:rsidRPr="00675DAA" w:rsidRDefault="00DF0AEE" w:rsidP="00EC298B">
            <w:pPr>
              <w:rPr>
                <w:moveFrom w:id="3861" w:author="Peter Bomberg" w:date="2018-01-16T14:05:00Z"/>
              </w:rPr>
            </w:pPr>
          </w:p>
        </w:tc>
      </w:tr>
      <w:moveFromRangeEnd w:id="3841"/>
      <w:tr w:rsidR="003C09CE" w:rsidRPr="00675DAA" w14:paraId="7B6833DB" w14:textId="77777777" w:rsidTr="001C1595">
        <w:trPr>
          <w:cantSplit/>
          <w:del w:id="3862" w:author="Peter Bomberg" w:date="2018-01-16T14:05:00Z"/>
        </w:trPr>
        <w:tc>
          <w:tcPr>
            <w:tcW w:w="2358" w:type="dxa"/>
            <w:shd w:val="clear" w:color="auto" w:fill="808080"/>
          </w:tcPr>
          <w:p w14:paraId="482346A9" w14:textId="77777777" w:rsidR="003C09CE" w:rsidRPr="00675DAA" w:rsidRDefault="003C09CE" w:rsidP="001C1595">
            <w:pPr>
              <w:rPr>
                <w:del w:id="3863" w:author="Peter Bomberg" w:date="2018-01-16T14:05:00Z"/>
              </w:rPr>
            </w:pPr>
            <w:del w:id="3864" w:author="Peter Bomberg" w:date="2018-01-16T14:05:00Z">
              <w:r w:rsidRPr="00675DAA">
                <w:delText>Conformance</w:delText>
              </w:r>
            </w:del>
          </w:p>
        </w:tc>
        <w:tc>
          <w:tcPr>
            <w:tcW w:w="7200" w:type="dxa"/>
            <w:gridSpan w:val="4"/>
          </w:tcPr>
          <w:p w14:paraId="0C5AA0DC" w14:textId="77777777" w:rsidR="003C09CE" w:rsidRDefault="003C09CE" w:rsidP="008B43ED">
            <w:pPr>
              <w:pStyle w:val="ListParagraph"/>
              <w:numPr>
                <w:ilvl w:val="0"/>
                <w:numId w:val="153"/>
              </w:numPr>
              <w:rPr>
                <w:del w:id="3865" w:author="Peter Bomberg" w:date="2018-01-16T14:05:00Z"/>
              </w:rPr>
            </w:pPr>
            <w:del w:id="3866" w:author="Peter Bomberg" w:date="2018-01-16T14:05:00Z">
              <w:r>
                <w:delText>There is an code element</w:delText>
              </w:r>
            </w:del>
          </w:p>
          <w:p w14:paraId="0BD9CBC7" w14:textId="77777777" w:rsidR="003C09CE" w:rsidRPr="002279D1" w:rsidRDefault="003C09CE" w:rsidP="008B43ED">
            <w:pPr>
              <w:pStyle w:val="ListParagraph"/>
              <w:numPr>
                <w:ilvl w:val="0"/>
                <w:numId w:val="435"/>
              </w:numPr>
              <w:rPr>
                <w:del w:id="3867" w:author="Peter Bomberg" w:date="2018-01-16T14:05:00Z"/>
                <w:highlight w:val="white"/>
              </w:rPr>
            </w:pPr>
            <w:del w:id="3868"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2279D1">
                <w:rPr>
                  <w:highlight w:val="white"/>
                </w:rPr>
                <w:delText>element has not been defined.</w:delText>
              </w:r>
            </w:del>
          </w:p>
          <w:p w14:paraId="3D6B3915" w14:textId="77777777" w:rsidR="003C09CE" w:rsidRPr="002279D1" w:rsidRDefault="003C09CE" w:rsidP="008B43ED">
            <w:pPr>
              <w:pStyle w:val="ListParagraph"/>
              <w:numPr>
                <w:ilvl w:val="0"/>
                <w:numId w:val="435"/>
              </w:numPr>
              <w:rPr>
                <w:del w:id="3869" w:author="Peter Bomberg" w:date="2018-01-16T14:05:00Z"/>
                <w:highlight w:val="white"/>
              </w:rPr>
            </w:pPr>
            <w:del w:id="3870" w:author="Peter Bomberg" w:date="2018-01-16T14:05:00Z">
              <w:r>
                <w:rPr>
                  <w:highlight w:val="white"/>
                </w:rPr>
                <w:delText xml:space="preserve">SPL Rule 4 </w:delText>
              </w:r>
              <w:r w:rsidRPr="00D00628">
                <w:rPr>
                  <w:highlight w:val="white"/>
                </w:rPr>
                <w:delText xml:space="preserve">identifies that more than one </w:delText>
              </w:r>
              <w:r w:rsidRPr="002279D1">
                <w:rPr>
                  <w:highlight w:val="white"/>
                </w:rPr>
                <w:delText>element is defined.</w:delText>
              </w:r>
            </w:del>
          </w:p>
          <w:p w14:paraId="55799F69" w14:textId="77777777" w:rsidR="003C09CE" w:rsidRDefault="003C09CE" w:rsidP="001C1595">
            <w:pPr>
              <w:pStyle w:val="ListParagraph"/>
              <w:rPr>
                <w:del w:id="3871" w:author="Peter Bomberg" w:date="2018-01-16T14:05:00Z"/>
              </w:rPr>
            </w:pPr>
          </w:p>
          <w:p w14:paraId="35E5759B" w14:textId="77777777" w:rsidR="003C09CE" w:rsidRPr="0050178E" w:rsidRDefault="003C09CE" w:rsidP="008B43ED">
            <w:pPr>
              <w:pStyle w:val="ListParagraph"/>
              <w:numPr>
                <w:ilvl w:val="0"/>
                <w:numId w:val="153"/>
              </w:numPr>
              <w:rPr>
                <w:del w:id="3872" w:author="Peter Bomberg" w:date="2018-01-16T14:05:00Z"/>
              </w:rPr>
            </w:pPr>
            <w:del w:id="3873" w:author="Peter Bomberg" w:date="2018-01-16T14:05:00Z">
              <w:r w:rsidRPr="00C80C46">
                <w:delText>There is a code</w:delText>
              </w:r>
              <w:r>
                <w:delText>, codeSystem</w:delText>
              </w:r>
              <w:r w:rsidRPr="00C80C46">
                <w:delText xml:space="preserve"> and </w:delText>
              </w:r>
              <w:r w:rsidRPr="00675DAA">
                <w:delText>displayName</w:delText>
              </w:r>
              <w:r>
                <w:delText xml:space="preserve"> attribute derived from OID </w:delText>
              </w:r>
              <w:r w:rsidR="00B52953" w:rsidRPr="00B52953">
                <w:delText>2.16.840.1.113883.2.20.6.11</w:delText>
              </w:r>
              <w:r>
                <w:delText xml:space="preserve">, where the </w:delText>
              </w:r>
              <w:r w:rsidRPr="00675DAA">
                <w:delText>displayName</w:delText>
              </w:r>
              <w:r>
                <w:delText xml:space="preserve"> </w:delText>
              </w:r>
              <w:r w:rsidRPr="00675DAA">
                <w:delText>shall display the</w:delText>
              </w:r>
              <w:r w:rsidR="00B52953">
                <w:delText xml:space="preserve"> appropriate label.</w:delText>
              </w:r>
            </w:del>
          </w:p>
          <w:p w14:paraId="3EDD9BD1" w14:textId="77777777" w:rsidR="003C09CE" w:rsidRDefault="003C09CE" w:rsidP="008B43ED">
            <w:pPr>
              <w:pStyle w:val="ListParagraph"/>
              <w:numPr>
                <w:ilvl w:val="0"/>
                <w:numId w:val="436"/>
              </w:numPr>
              <w:rPr>
                <w:del w:id="3874" w:author="Peter Bomberg" w:date="2018-01-16T14:05:00Z"/>
                <w:highlight w:val="white"/>
              </w:rPr>
            </w:pPr>
            <w:del w:id="3875" w:author="Peter Bomberg" w:date="2018-01-16T14:05:00Z">
              <w:r>
                <w:rPr>
                  <w:highlight w:val="white"/>
                </w:rPr>
                <w:delText xml:space="preserve">SPL Rule 5 </w:delText>
              </w:r>
              <w:r w:rsidRPr="00334410">
                <w:rPr>
                  <w:highlight w:val="white"/>
                </w:rPr>
                <w:delText xml:space="preserve">identifies that </w:delText>
              </w:r>
              <w:r>
                <w:rPr>
                  <w:highlight w:val="white"/>
                </w:rPr>
                <w:delText xml:space="preserve">one or more of the </w:delText>
              </w:r>
              <w:r w:rsidRPr="00D00628">
                <w:rPr>
                  <w:highlight w:val="white"/>
                </w:rPr>
                <w:delText>attribute</w:delText>
              </w:r>
              <w:r>
                <w:rPr>
                  <w:highlight w:val="white"/>
                </w:rPr>
                <w:delText>s</w:delText>
              </w:r>
              <w:r w:rsidRPr="00D00628">
                <w:rPr>
                  <w:highlight w:val="white"/>
                </w:rPr>
                <w:delText xml:space="preserve"> ha</w:delText>
              </w:r>
              <w:r>
                <w:rPr>
                  <w:highlight w:val="white"/>
                </w:rPr>
                <w:delText>ve</w:delText>
              </w:r>
              <w:r w:rsidRPr="00D00628">
                <w:rPr>
                  <w:highlight w:val="white"/>
                </w:rPr>
                <w:delText xml:space="preserve"> </w:delText>
              </w:r>
              <w:r>
                <w:rPr>
                  <w:highlight w:val="white"/>
                </w:rPr>
                <w:delText xml:space="preserve">not </w:delText>
              </w:r>
              <w:r w:rsidRPr="00D00628">
                <w:rPr>
                  <w:highlight w:val="white"/>
                </w:rPr>
                <w:delText>been defined</w:delText>
              </w:r>
              <w:r>
                <w:rPr>
                  <w:highlight w:val="white"/>
                </w:rPr>
                <w:delText xml:space="preserve">. </w:delText>
              </w:r>
            </w:del>
          </w:p>
          <w:p w14:paraId="56AF78F7" w14:textId="77777777" w:rsidR="003C09CE" w:rsidRDefault="003C09CE" w:rsidP="008B43ED">
            <w:pPr>
              <w:pStyle w:val="ListParagraph"/>
              <w:numPr>
                <w:ilvl w:val="0"/>
                <w:numId w:val="436"/>
              </w:numPr>
              <w:rPr>
                <w:del w:id="3876" w:author="Peter Bomberg" w:date="2018-01-16T14:05:00Z"/>
                <w:highlight w:val="white"/>
              </w:rPr>
            </w:pPr>
            <w:del w:id="3877"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 or is not contextually correct.</w:delText>
              </w:r>
            </w:del>
          </w:p>
          <w:p w14:paraId="24C085FB" w14:textId="77777777" w:rsidR="003C09CE" w:rsidRDefault="003C09CE" w:rsidP="008B43ED">
            <w:pPr>
              <w:pStyle w:val="ListParagraph"/>
              <w:numPr>
                <w:ilvl w:val="0"/>
                <w:numId w:val="436"/>
              </w:numPr>
              <w:rPr>
                <w:del w:id="3878" w:author="Peter Bomberg" w:date="2018-01-16T14:05:00Z"/>
              </w:rPr>
            </w:pPr>
            <w:del w:id="3879" w:author="Peter Bomberg" w:date="2018-01-16T14:05:00Z">
              <w:r w:rsidRPr="002C49C1">
                <w:rPr>
                  <w:highlight w:val="white"/>
                </w:rPr>
                <w:delText>SPL Rule 2 identifies that the OID value is incorrect.</w:delText>
              </w:r>
            </w:del>
          </w:p>
          <w:p w14:paraId="08E0B764" w14:textId="77777777" w:rsidR="003C09CE" w:rsidRDefault="003C09CE" w:rsidP="008B43ED">
            <w:pPr>
              <w:pStyle w:val="ListParagraph"/>
              <w:numPr>
                <w:ilvl w:val="0"/>
                <w:numId w:val="436"/>
              </w:numPr>
              <w:rPr>
                <w:del w:id="3880" w:author="Peter Bomberg" w:date="2018-01-16T14:05:00Z"/>
              </w:rPr>
            </w:pPr>
            <w:del w:id="3881" w:author="Peter Bomberg" w:date="2018-01-16T14:05:00Z">
              <w:r>
                <w:delText xml:space="preserve">SPL Rule 7 </w:delText>
              </w:r>
              <w:r w:rsidRPr="00AF4E8C">
                <w:delText xml:space="preserve">identifies that </w:delText>
              </w:r>
              <w:r>
                <w:delText>label does not match the CV.</w:delText>
              </w:r>
            </w:del>
          </w:p>
          <w:p w14:paraId="2FE83C90" w14:textId="77777777" w:rsidR="00624B83" w:rsidRPr="00675DAA" w:rsidRDefault="003C09CE" w:rsidP="008B43ED">
            <w:pPr>
              <w:pStyle w:val="ListParagraph"/>
              <w:numPr>
                <w:ilvl w:val="0"/>
                <w:numId w:val="436"/>
              </w:numPr>
              <w:rPr>
                <w:del w:id="3882" w:author="Peter Bomberg" w:date="2018-01-16T14:05:00Z"/>
              </w:rPr>
            </w:pPr>
            <w:del w:id="3883" w:author="Peter Bomberg" w:date="2018-01-16T14:05:00Z">
              <w:r w:rsidRPr="00CA017E">
                <w:rPr>
                  <w:highlight w:val="white"/>
                </w:rPr>
                <w:delText>The code SPL Rule 10 identifies that the attribute value is incorrect.</w:delText>
              </w:r>
            </w:del>
          </w:p>
        </w:tc>
      </w:tr>
    </w:tbl>
    <w:p w14:paraId="679A46B3" w14:textId="77777777" w:rsidR="00202717" w:rsidRDefault="00202717" w:rsidP="0080029F">
      <w:pPr>
        <w:pStyle w:val="ListParagraph"/>
        <w:rPr>
          <w:moveFrom w:id="3884" w:author="Peter Bomberg" w:date="2018-01-16T14:05:00Z"/>
        </w:rPr>
      </w:pPr>
      <w:moveFromRangeStart w:id="3885" w:author="Peter Bomberg" w:date="2018-01-16T14:05:00Z" w:name="move50387492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707723A1" w14:textId="77777777" w:rsidTr="00D97903">
        <w:trPr>
          <w:trHeight w:val="580"/>
          <w:tblHeader/>
        </w:trPr>
        <w:tc>
          <w:tcPr>
            <w:tcW w:w="2358" w:type="dxa"/>
            <w:shd w:val="clear" w:color="auto" w:fill="808080"/>
          </w:tcPr>
          <w:p w14:paraId="249741D5" w14:textId="77777777" w:rsidR="00CC55B8" w:rsidRPr="00F53457" w:rsidRDefault="00CC55B8" w:rsidP="0080029F">
            <w:pPr>
              <w:rPr>
                <w:moveFrom w:id="3886" w:author="Peter Bomberg" w:date="2018-01-16T14:05:00Z"/>
              </w:rPr>
            </w:pPr>
            <w:moveFrom w:id="3887" w:author="Peter Bomberg" w:date="2018-01-16T14:05:00Z">
              <w:r w:rsidRPr="00675DAA">
                <w:t>Element</w:t>
              </w:r>
            </w:moveFrom>
          </w:p>
        </w:tc>
        <w:tc>
          <w:tcPr>
            <w:tcW w:w="1260" w:type="dxa"/>
            <w:shd w:val="clear" w:color="auto" w:fill="808080"/>
          </w:tcPr>
          <w:p w14:paraId="59C54512" w14:textId="77777777" w:rsidR="00CC55B8" w:rsidRPr="00675DAA" w:rsidRDefault="00CC55B8" w:rsidP="0080029F">
            <w:pPr>
              <w:rPr>
                <w:moveFrom w:id="3888" w:author="Peter Bomberg" w:date="2018-01-16T14:05:00Z"/>
              </w:rPr>
            </w:pPr>
            <w:moveFrom w:id="3889" w:author="Peter Bomberg" w:date="2018-01-16T14:05:00Z">
              <w:r w:rsidRPr="00675DAA">
                <w:t>Attribute</w:t>
              </w:r>
            </w:moveFrom>
          </w:p>
        </w:tc>
        <w:tc>
          <w:tcPr>
            <w:tcW w:w="1260" w:type="dxa"/>
            <w:shd w:val="clear" w:color="auto" w:fill="808080"/>
          </w:tcPr>
          <w:p w14:paraId="7FF7A252" w14:textId="77777777" w:rsidR="00CC55B8" w:rsidRPr="00F53457" w:rsidRDefault="00CC55B8" w:rsidP="0080029F">
            <w:pPr>
              <w:rPr>
                <w:moveFrom w:id="3890" w:author="Peter Bomberg" w:date="2018-01-16T14:05:00Z"/>
              </w:rPr>
            </w:pPr>
            <w:moveFrom w:id="3891" w:author="Peter Bomberg" w:date="2018-01-16T14:05:00Z">
              <w:r w:rsidRPr="00675DAA">
                <w:t>Cardinality</w:t>
              </w:r>
            </w:moveFrom>
          </w:p>
        </w:tc>
        <w:tc>
          <w:tcPr>
            <w:tcW w:w="1350" w:type="dxa"/>
            <w:shd w:val="clear" w:color="auto" w:fill="808080"/>
          </w:tcPr>
          <w:p w14:paraId="5A1B1B60" w14:textId="77777777" w:rsidR="00CC55B8" w:rsidRPr="00675DAA" w:rsidRDefault="00CC55B8" w:rsidP="0080029F">
            <w:pPr>
              <w:rPr>
                <w:moveFrom w:id="3892" w:author="Peter Bomberg" w:date="2018-01-16T14:05:00Z"/>
              </w:rPr>
            </w:pPr>
            <w:moveFrom w:id="3893" w:author="Peter Bomberg" w:date="2018-01-16T14:05:00Z">
              <w:r w:rsidRPr="00675DAA">
                <w:t>Value(s) Allowed</w:t>
              </w:r>
            </w:moveFrom>
          </w:p>
          <w:p w14:paraId="5CF607D1" w14:textId="77777777" w:rsidR="00CC55B8" w:rsidRPr="00675DAA" w:rsidRDefault="00CC55B8" w:rsidP="0080029F">
            <w:pPr>
              <w:rPr>
                <w:moveFrom w:id="3894" w:author="Peter Bomberg" w:date="2018-01-16T14:05:00Z"/>
              </w:rPr>
            </w:pPr>
            <w:moveFrom w:id="3895" w:author="Peter Bomberg" w:date="2018-01-16T14:05:00Z">
              <w:r w:rsidRPr="00675DAA">
                <w:t>Examples</w:t>
              </w:r>
            </w:moveFrom>
          </w:p>
        </w:tc>
        <w:tc>
          <w:tcPr>
            <w:tcW w:w="3330" w:type="dxa"/>
            <w:shd w:val="clear" w:color="auto" w:fill="808080"/>
          </w:tcPr>
          <w:p w14:paraId="6596C3E0" w14:textId="77777777" w:rsidR="00CC55B8" w:rsidRPr="00675DAA" w:rsidRDefault="00CC55B8" w:rsidP="0080029F">
            <w:pPr>
              <w:rPr>
                <w:moveFrom w:id="3896" w:author="Peter Bomberg" w:date="2018-01-16T14:05:00Z"/>
              </w:rPr>
            </w:pPr>
            <w:moveFrom w:id="3897" w:author="Peter Bomberg" w:date="2018-01-16T14:05:00Z">
              <w:r w:rsidRPr="00675DAA">
                <w:t>Description</w:t>
              </w:r>
            </w:moveFrom>
          </w:p>
          <w:p w14:paraId="63E5583E" w14:textId="77777777" w:rsidR="00CC55B8" w:rsidRPr="00675DAA" w:rsidRDefault="00CC55B8" w:rsidP="0080029F">
            <w:pPr>
              <w:rPr>
                <w:moveFrom w:id="3898" w:author="Peter Bomberg" w:date="2018-01-16T14:05:00Z"/>
              </w:rPr>
            </w:pPr>
            <w:moveFrom w:id="3899" w:author="Peter Bomberg" w:date="2018-01-16T14:05:00Z">
              <w:r w:rsidRPr="00675DAA">
                <w:t>Instructions</w:t>
              </w:r>
            </w:moveFrom>
          </w:p>
        </w:tc>
      </w:tr>
      <w:moveFromRangeEnd w:id="3885"/>
      <w:tr w:rsidR="006217AE" w:rsidRPr="00675DAA" w14:paraId="704F03AD" w14:textId="77777777" w:rsidTr="001C1595">
        <w:trPr>
          <w:cantSplit/>
          <w:del w:id="3900" w:author="Peter Bomberg" w:date="2018-01-16T14:05:00Z"/>
        </w:trPr>
        <w:tc>
          <w:tcPr>
            <w:tcW w:w="2358" w:type="dxa"/>
            <w:vMerge w:val="restart"/>
          </w:tcPr>
          <w:p w14:paraId="259EC0EA" w14:textId="77777777" w:rsidR="006217AE" w:rsidRPr="009500E3" w:rsidRDefault="006217AE" w:rsidP="00344D61">
            <w:pPr>
              <w:shd w:val="clear" w:color="auto" w:fill="FFFFFF"/>
              <w:autoSpaceDE w:val="0"/>
              <w:autoSpaceDN w:val="0"/>
              <w:adjustRightInd w:val="0"/>
              <w:contextualSpacing w:val="0"/>
              <w:rPr>
                <w:del w:id="3901" w:author="Peter Bomberg" w:date="2018-01-16T14:05:00Z"/>
                <w:color w:val="auto"/>
                <w:sz w:val="24"/>
                <w:szCs w:val="24"/>
                <w:highlight w:val="white"/>
                <w:lang w:val="en-US"/>
              </w:rPr>
            </w:pPr>
            <w:del w:id="3902" w:author="Peter Bomberg" w:date="2018-01-16T14:05:00Z">
              <w:r w:rsidRPr="00344D61">
                <w:rPr>
                  <w:color w:val="auto"/>
                </w:rPr>
                <w:delText>author.territorialAuthority</w:delText>
              </w:r>
              <w:r w:rsidR="00344D61" w:rsidRPr="00344D61">
                <w:rPr>
                  <w:color w:val="auto"/>
                </w:rPr>
                <w:delText>.</w:delText>
              </w:r>
              <w:r w:rsidR="00344D61" w:rsidRPr="00344D61">
                <w:rPr>
                  <w:color w:val="auto"/>
                  <w:sz w:val="24"/>
                  <w:szCs w:val="24"/>
                  <w:highlight w:val="white"/>
                  <w:lang w:val="en-US"/>
                </w:rPr>
                <w:delText>territory.code</w:delText>
              </w:r>
            </w:del>
          </w:p>
        </w:tc>
        <w:tc>
          <w:tcPr>
            <w:tcW w:w="1260" w:type="dxa"/>
            <w:shd w:val="clear" w:color="auto" w:fill="D9D9D9"/>
          </w:tcPr>
          <w:p w14:paraId="565B9A5D" w14:textId="77777777" w:rsidR="006217AE" w:rsidRPr="00675DAA" w:rsidRDefault="006217AE" w:rsidP="001C1595">
            <w:pPr>
              <w:rPr>
                <w:del w:id="3903" w:author="Peter Bomberg" w:date="2018-01-16T14:05:00Z"/>
              </w:rPr>
            </w:pPr>
            <w:del w:id="3904" w:author="Peter Bomberg" w:date="2018-01-16T14:05:00Z">
              <w:r w:rsidRPr="00675DAA">
                <w:delText>N/A</w:delText>
              </w:r>
            </w:del>
          </w:p>
        </w:tc>
        <w:tc>
          <w:tcPr>
            <w:tcW w:w="1260" w:type="dxa"/>
            <w:shd w:val="clear" w:color="auto" w:fill="D9D9D9"/>
          </w:tcPr>
          <w:p w14:paraId="133DB4F5" w14:textId="77777777" w:rsidR="006217AE" w:rsidRPr="00675DAA" w:rsidRDefault="006217AE" w:rsidP="001C1595">
            <w:pPr>
              <w:rPr>
                <w:del w:id="3905" w:author="Peter Bomberg" w:date="2018-01-16T14:05:00Z"/>
              </w:rPr>
            </w:pPr>
            <w:del w:id="3906" w:author="Peter Bomberg" w:date="2018-01-16T14:05:00Z">
              <w:r w:rsidRPr="00675DAA">
                <w:delText>1:1</w:delText>
              </w:r>
            </w:del>
          </w:p>
        </w:tc>
        <w:tc>
          <w:tcPr>
            <w:tcW w:w="1350" w:type="dxa"/>
            <w:shd w:val="clear" w:color="auto" w:fill="D9D9D9"/>
          </w:tcPr>
          <w:p w14:paraId="4153E64F" w14:textId="77777777" w:rsidR="006217AE" w:rsidRPr="00675DAA" w:rsidRDefault="006217AE" w:rsidP="001C1595">
            <w:pPr>
              <w:rPr>
                <w:del w:id="3907" w:author="Peter Bomberg" w:date="2018-01-16T14:05:00Z"/>
              </w:rPr>
            </w:pPr>
          </w:p>
        </w:tc>
        <w:tc>
          <w:tcPr>
            <w:tcW w:w="3330" w:type="dxa"/>
            <w:shd w:val="clear" w:color="auto" w:fill="D9D9D9"/>
          </w:tcPr>
          <w:p w14:paraId="4AB72D3B" w14:textId="77777777" w:rsidR="006217AE" w:rsidRPr="00675DAA" w:rsidRDefault="006217AE" w:rsidP="001C1595">
            <w:pPr>
              <w:rPr>
                <w:del w:id="3908" w:author="Peter Bomberg" w:date="2018-01-16T14:05:00Z"/>
              </w:rPr>
            </w:pPr>
          </w:p>
        </w:tc>
      </w:tr>
      <w:tr w:rsidR="00A32EB7" w:rsidRPr="00675DAA" w14:paraId="14EE5E03" w14:textId="77777777" w:rsidTr="00122FE2">
        <w:trPr>
          <w:cantSplit/>
        </w:trPr>
        <w:tc>
          <w:tcPr>
            <w:tcW w:w="2358" w:type="dxa"/>
            <w:vMerge/>
          </w:tcPr>
          <w:p w14:paraId="224CFC7C" w14:textId="77777777" w:rsidR="00A32EB7" w:rsidRPr="00675DAA" w:rsidRDefault="00A32EB7" w:rsidP="0080029F">
            <w:pPr>
              <w:rPr>
                <w:moveFrom w:id="3909" w:author="Peter Bomberg" w:date="2018-01-16T14:05:00Z"/>
              </w:rPr>
            </w:pPr>
            <w:moveFromRangeStart w:id="3910" w:author="Peter Bomberg" w:date="2018-01-16T14:05:00Z" w:name="move503874910"/>
          </w:p>
        </w:tc>
        <w:tc>
          <w:tcPr>
            <w:tcW w:w="1260" w:type="dxa"/>
          </w:tcPr>
          <w:p w14:paraId="7E7EE59A" w14:textId="77777777" w:rsidR="00A32EB7" w:rsidRPr="00675DAA" w:rsidRDefault="00A32EB7" w:rsidP="0080029F">
            <w:pPr>
              <w:rPr>
                <w:moveFrom w:id="3911" w:author="Peter Bomberg" w:date="2018-01-16T14:05:00Z"/>
              </w:rPr>
            </w:pPr>
            <w:moveFrom w:id="3912" w:author="Peter Bomberg" w:date="2018-01-16T14:05:00Z">
              <w:r w:rsidRPr="00675DAA">
                <w:t>code</w:t>
              </w:r>
            </w:moveFrom>
          </w:p>
        </w:tc>
        <w:tc>
          <w:tcPr>
            <w:tcW w:w="1260" w:type="dxa"/>
          </w:tcPr>
          <w:p w14:paraId="653B4CDD" w14:textId="77777777" w:rsidR="00A32EB7" w:rsidRPr="00675DAA" w:rsidRDefault="00A32EB7" w:rsidP="0080029F">
            <w:pPr>
              <w:rPr>
                <w:moveFrom w:id="3913" w:author="Peter Bomberg" w:date="2018-01-16T14:05:00Z"/>
              </w:rPr>
            </w:pPr>
            <w:moveFrom w:id="3914" w:author="Peter Bomberg" w:date="2018-01-16T14:05:00Z">
              <w:r w:rsidRPr="00675DAA">
                <w:t>1:1</w:t>
              </w:r>
            </w:moveFrom>
          </w:p>
        </w:tc>
        <w:tc>
          <w:tcPr>
            <w:tcW w:w="1350" w:type="dxa"/>
          </w:tcPr>
          <w:p w14:paraId="2F00A74F" w14:textId="77777777" w:rsidR="00A32EB7" w:rsidRPr="00675DAA" w:rsidRDefault="00A32EB7" w:rsidP="0080029F">
            <w:pPr>
              <w:rPr>
                <w:moveFrom w:id="3915" w:author="Peter Bomberg" w:date="2018-01-16T14:05:00Z"/>
              </w:rPr>
            </w:pPr>
          </w:p>
        </w:tc>
        <w:tc>
          <w:tcPr>
            <w:tcW w:w="3330" w:type="dxa"/>
          </w:tcPr>
          <w:p w14:paraId="471F4030" w14:textId="77777777" w:rsidR="00A32EB7" w:rsidRPr="00675DAA" w:rsidRDefault="00A32EB7" w:rsidP="0080029F">
            <w:pPr>
              <w:rPr>
                <w:moveFrom w:id="3916" w:author="Peter Bomberg" w:date="2018-01-16T14:05:00Z"/>
              </w:rPr>
            </w:pPr>
          </w:p>
        </w:tc>
      </w:tr>
      <w:tr w:rsidR="00A32EB7" w:rsidRPr="00675DAA" w14:paraId="12F5A395" w14:textId="77777777" w:rsidTr="00122FE2">
        <w:trPr>
          <w:cantSplit/>
        </w:trPr>
        <w:tc>
          <w:tcPr>
            <w:tcW w:w="2358" w:type="dxa"/>
            <w:vMerge/>
          </w:tcPr>
          <w:p w14:paraId="17995423" w14:textId="77777777" w:rsidR="00A32EB7" w:rsidRPr="00675DAA" w:rsidRDefault="00A32EB7" w:rsidP="0080029F">
            <w:pPr>
              <w:rPr>
                <w:moveFrom w:id="3917" w:author="Peter Bomberg" w:date="2018-01-16T14:05:00Z"/>
              </w:rPr>
            </w:pPr>
          </w:p>
        </w:tc>
        <w:tc>
          <w:tcPr>
            <w:tcW w:w="1260" w:type="dxa"/>
          </w:tcPr>
          <w:p w14:paraId="703D7B48" w14:textId="77777777" w:rsidR="00A32EB7" w:rsidRPr="00675DAA" w:rsidRDefault="00A32EB7" w:rsidP="0080029F">
            <w:pPr>
              <w:rPr>
                <w:moveFrom w:id="3918" w:author="Peter Bomberg" w:date="2018-01-16T14:05:00Z"/>
              </w:rPr>
            </w:pPr>
            <w:moveFrom w:id="3919" w:author="Peter Bomberg" w:date="2018-01-16T14:05:00Z">
              <w:r w:rsidRPr="00675DAA">
                <w:t>codeSystem</w:t>
              </w:r>
            </w:moveFrom>
          </w:p>
        </w:tc>
        <w:tc>
          <w:tcPr>
            <w:tcW w:w="1260" w:type="dxa"/>
          </w:tcPr>
          <w:p w14:paraId="01AF7EAF" w14:textId="77777777" w:rsidR="00A32EB7" w:rsidRPr="00675DAA" w:rsidRDefault="00A32EB7" w:rsidP="0080029F">
            <w:pPr>
              <w:rPr>
                <w:moveFrom w:id="3920" w:author="Peter Bomberg" w:date="2018-01-16T14:05:00Z"/>
              </w:rPr>
            </w:pPr>
            <w:moveFrom w:id="3921" w:author="Peter Bomberg" w:date="2018-01-16T14:05:00Z">
              <w:r w:rsidRPr="00675DAA">
                <w:t>1:1</w:t>
              </w:r>
            </w:moveFrom>
          </w:p>
        </w:tc>
        <w:tc>
          <w:tcPr>
            <w:tcW w:w="1350" w:type="dxa"/>
          </w:tcPr>
          <w:p w14:paraId="449BA710" w14:textId="77777777" w:rsidR="00A32EB7" w:rsidRPr="00675DAA" w:rsidRDefault="00A32EB7" w:rsidP="0080029F">
            <w:pPr>
              <w:rPr>
                <w:moveFrom w:id="3922" w:author="Peter Bomberg" w:date="2018-01-16T14:05:00Z"/>
              </w:rPr>
            </w:pPr>
          </w:p>
        </w:tc>
        <w:tc>
          <w:tcPr>
            <w:tcW w:w="3330" w:type="dxa"/>
          </w:tcPr>
          <w:p w14:paraId="2264E017" w14:textId="77777777" w:rsidR="00A32EB7" w:rsidRPr="00675DAA" w:rsidRDefault="00A32EB7" w:rsidP="0080029F">
            <w:pPr>
              <w:rPr>
                <w:moveFrom w:id="3923" w:author="Peter Bomberg" w:date="2018-01-16T14:05:00Z"/>
              </w:rPr>
            </w:pPr>
          </w:p>
        </w:tc>
      </w:tr>
      <w:tr w:rsidR="00A32EB7" w:rsidRPr="00675DAA" w14:paraId="2F6F1FF1" w14:textId="77777777" w:rsidTr="00122FE2">
        <w:trPr>
          <w:cantSplit/>
        </w:trPr>
        <w:tc>
          <w:tcPr>
            <w:tcW w:w="2358" w:type="dxa"/>
            <w:vMerge/>
          </w:tcPr>
          <w:p w14:paraId="74913AB5" w14:textId="77777777" w:rsidR="00A32EB7" w:rsidRPr="00675DAA" w:rsidRDefault="00A32EB7" w:rsidP="0080029F">
            <w:pPr>
              <w:rPr>
                <w:moveFrom w:id="3924" w:author="Peter Bomberg" w:date="2018-01-16T14:05:00Z"/>
              </w:rPr>
            </w:pPr>
          </w:p>
        </w:tc>
        <w:tc>
          <w:tcPr>
            <w:tcW w:w="1260" w:type="dxa"/>
          </w:tcPr>
          <w:p w14:paraId="028618B6" w14:textId="77777777" w:rsidR="00A32EB7" w:rsidRPr="00675DAA" w:rsidRDefault="00A32EB7" w:rsidP="0080029F">
            <w:pPr>
              <w:rPr>
                <w:moveFrom w:id="3925" w:author="Peter Bomberg" w:date="2018-01-16T14:05:00Z"/>
              </w:rPr>
            </w:pPr>
            <w:moveFrom w:id="3926" w:author="Peter Bomberg" w:date="2018-01-16T14:05:00Z">
              <w:r w:rsidRPr="00675DAA">
                <w:t>displayName</w:t>
              </w:r>
            </w:moveFrom>
          </w:p>
        </w:tc>
        <w:tc>
          <w:tcPr>
            <w:tcW w:w="1260" w:type="dxa"/>
          </w:tcPr>
          <w:p w14:paraId="6D6EA168" w14:textId="77777777" w:rsidR="00A32EB7" w:rsidRPr="00675DAA" w:rsidRDefault="00A32EB7" w:rsidP="0080029F">
            <w:pPr>
              <w:rPr>
                <w:moveFrom w:id="3927" w:author="Peter Bomberg" w:date="2018-01-16T14:05:00Z"/>
              </w:rPr>
            </w:pPr>
            <w:moveFrom w:id="3928" w:author="Peter Bomberg" w:date="2018-01-16T14:05:00Z">
              <w:r w:rsidRPr="00675DAA">
                <w:t>1:1</w:t>
              </w:r>
            </w:moveFrom>
          </w:p>
        </w:tc>
        <w:tc>
          <w:tcPr>
            <w:tcW w:w="1350" w:type="dxa"/>
          </w:tcPr>
          <w:p w14:paraId="483301D4" w14:textId="77777777" w:rsidR="00A32EB7" w:rsidRPr="00675DAA" w:rsidRDefault="00A32EB7" w:rsidP="0080029F">
            <w:pPr>
              <w:rPr>
                <w:moveFrom w:id="3929" w:author="Peter Bomberg" w:date="2018-01-16T14:05:00Z"/>
              </w:rPr>
            </w:pPr>
          </w:p>
        </w:tc>
        <w:tc>
          <w:tcPr>
            <w:tcW w:w="3330" w:type="dxa"/>
          </w:tcPr>
          <w:p w14:paraId="67D9F3E9" w14:textId="77777777" w:rsidR="00A32EB7" w:rsidRPr="00675DAA" w:rsidRDefault="00A32EB7" w:rsidP="0080029F">
            <w:pPr>
              <w:rPr>
                <w:moveFrom w:id="3930" w:author="Peter Bomberg" w:date="2018-01-16T14:05:00Z"/>
              </w:rPr>
            </w:pPr>
          </w:p>
        </w:tc>
      </w:tr>
      <w:moveFromRangeEnd w:id="3910"/>
      <w:tr w:rsidR="006217AE" w:rsidRPr="00675DAA" w14:paraId="14F83452" w14:textId="77777777" w:rsidTr="001C1595">
        <w:trPr>
          <w:cantSplit/>
          <w:del w:id="3931" w:author="Peter Bomberg" w:date="2018-01-16T14:05:00Z"/>
        </w:trPr>
        <w:tc>
          <w:tcPr>
            <w:tcW w:w="2358" w:type="dxa"/>
            <w:shd w:val="clear" w:color="auto" w:fill="808080"/>
          </w:tcPr>
          <w:p w14:paraId="55292269" w14:textId="77777777" w:rsidR="006217AE" w:rsidRPr="00675DAA" w:rsidRDefault="006217AE" w:rsidP="001C1595">
            <w:pPr>
              <w:rPr>
                <w:del w:id="3932" w:author="Peter Bomberg" w:date="2018-01-16T14:05:00Z"/>
              </w:rPr>
            </w:pPr>
            <w:del w:id="3933" w:author="Peter Bomberg" w:date="2018-01-16T14:05:00Z">
              <w:r w:rsidRPr="00675DAA">
                <w:delText>Conformance</w:delText>
              </w:r>
            </w:del>
          </w:p>
        </w:tc>
        <w:tc>
          <w:tcPr>
            <w:tcW w:w="7200" w:type="dxa"/>
            <w:gridSpan w:val="4"/>
          </w:tcPr>
          <w:p w14:paraId="261A0963" w14:textId="77777777" w:rsidR="00344D61" w:rsidRDefault="00344D61" w:rsidP="008B43ED">
            <w:pPr>
              <w:pStyle w:val="ListParagraph"/>
              <w:numPr>
                <w:ilvl w:val="0"/>
                <w:numId w:val="443"/>
              </w:numPr>
              <w:rPr>
                <w:del w:id="3934" w:author="Peter Bomberg" w:date="2018-01-16T14:05:00Z"/>
              </w:rPr>
            </w:pPr>
            <w:del w:id="3935" w:author="Peter Bomberg" w:date="2018-01-16T14:05:00Z">
              <w:r>
                <w:delText>There is an code element</w:delText>
              </w:r>
            </w:del>
          </w:p>
          <w:p w14:paraId="4FE6DC60" w14:textId="77777777" w:rsidR="00344D61" w:rsidRPr="002279D1" w:rsidRDefault="00344D61" w:rsidP="008B43ED">
            <w:pPr>
              <w:pStyle w:val="ListParagraph"/>
              <w:numPr>
                <w:ilvl w:val="0"/>
                <w:numId w:val="441"/>
              </w:numPr>
              <w:rPr>
                <w:del w:id="3936" w:author="Peter Bomberg" w:date="2018-01-16T14:05:00Z"/>
                <w:highlight w:val="white"/>
              </w:rPr>
            </w:pPr>
            <w:del w:id="3937"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2279D1">
                <w:rPr>
                  <w:highlight w:val="white"/>
                </w:rPr>
                <w:delText>element has not been defined.</w:delText>
              </w:r>
            </w:del>
          </w:p>
          <w:p w14:paraId="66A13EAA" w14:textId="77777777" w:rsidR="00344D61" w:rsidRPr="002279D1" w:rsidRDefault="00344D61" w:rsidP="008B43ED">
            <w:pPr>
              <w:pStyle w:val="ListParagraph"/>
              <w:numPr>
                <w:ilvl w:val="0"/>
                <w:numId w:val="441"/>
              </w:numPr>
              <w:rPr>
                <w:del w:id="3938" w:author="Peter Bomberg" w:date="2018-01-16T14:05:00Z"/>
                <w:highlight w:val="white"/>
              </w:rPr>
            </w:pPr>
            <w:del w:id="3939" w:author="Peter Bomberg" w:date="2018-01-16T14:05:00Z">
              <w:r>
                <w:rPr>
                  <w:highlight w:val="white"/>
                </w:rPr>
                <w:delText xml:space="preserve">SPL Rule 4 </w:delText>
              </w:r>
              <w:r w:rsidRPr="00D00628">
                <w:rPr>
                  <w:highlight w:val="white"/>
                </w:rPr>
                <w:delText xml:space="preserve">identifies that more than one </w:delText>
              </w:r>
              <w:r w:rsidRPr="002279D1">
                <w:rPr>
                  <w:highlight w:val="white"/>
                </w:rPr>
                <w:delText>element is defined.</w:delText>
              </w:r>
            </w:del>
          </w:p>
          <w:p w14:paraId="52EE0042" w14:textId="77777777" w:rsidR="00344D61" w:rsidRDefault="00344D61" w:rsidP="00344D61">
            <w:pPr>
              <w:pStyle w:val="ListParagraph"/>
              <w:rPr>
                <w:del w:id="3940" w:author="Peter Bomberg" w:date="2018-01-16T14:05:00Z"/>
              </w:rPr>
            </w:pPr>
          </w:p>
          <w:p w14:paraId="0F8CD186" w14:textId="77777777" w:rsidR="00344D61" w:rsidRPr="0050178E" w:rsidRDefault="00344D61" w:rsidP="008B43ED">
            <w:pPr>
              <w:pStyle w:val="ListParagraph"/>
              <w:numPr>
                <w:ilvl w:val="0"/>
                <w:numId w:val="443"/>
              </w:numPr>
              <w:rPr>
                <w:del w:id="3941" w:author="Peter Bomberg" w:date="2018-01-16T14:05:00Z"/>
              </w:rPr>
            </w:pPr>
            <w:del w:id="3942" w:author="Peter Bomberg" w:date="2018-01-16T14:05:00Z">
              <w:r w:rsidRPr="00C80C46">
                <w:delText>There is a code</w:delText>
              </w:r>
              <w:r>
                <w:delText>, codeSystem</w:delText>
              </w:r>
              <w:r w:rsidRPr="00C80C46">
                <w:delText xml:space="preserve"> and </w:delText>
              </w:r>
              <w:r w:rsidRPr="00675DAA">
                <w:delText>displayName</w:delText>
              </w:r>
              <w:r>
                <w:delText xml:space="preserve"> attribute derived from OID 2.16.840.1.113883.2.20.6.27, where the </w:delText>
              </w:r>
              <w:r w:rsidRPr="00675DAA">
                <w:delText>displayName</w:delText>
              </w:r>
              <w:r>
                <w:delText xml:space="preserve"> </w:delText>
              </w:r>
              <w:r w:rsidRPr="00675DAA">
                <w:delText>shall display the</w:delText>
              </w:r>
              <w:r>
                <w:delText xml:space="preserve"> appropriate label.</w:delText>
              </w:r>
            </w:del>
          </w:p>
          <w:p w14:paraId="284ECA96" w14:textId="77777777" w:rsidR="00344D61" w:rsidRDefault="00344D61" w:rsidP="008B43ED">
            <w:pPr>
              <w:pStyle w:val="ListParagraph"/>
              <w:numPr>
                <w:ilvl w:val="0"/>
                <w:numId w:val="442"/>
              </w:numPr>
              <w:rPr>
                <w:del w:id="3943" w:author="Peter Bomberg" w:date="2018-01-16T14:05:00Z"/>
                <w:highlight w:val="white"/>
              </w:rPr>
            </w:pPr>
            <w:del w:id="3944" w:author="Peter Bomberg" w:date="2018-01-16T14:05:00Z">
              <w:r>
                <w:rPr>
                  <w:highlight w:val="white"/>
                </w:rPr>
                <w:delText xml:space="preserve">SPL Rule 5 </w:delText>
              </w:r>
              <w:r w:rsidRPr="00334410">
                <w:rPr>
                  <w:highlight w:val="white"/>
                </w:rPr>
                <w:delText xml:space="preserve">identifies that </w:delText>
              </w:r>
              <w:r>
                <w:rPr>
                  <w:highlight w:val="white"/>
                </w:rPr>
                <w:delText xml:space="preserve">one or more of the </w:delText>
              </w:r>
              <w:r w:rsidRPr="00D00628">
                <w:rPr>
                  <w:highlight w:val="white"/>
                </w:rPr>
                <w:delText>attribute</w:delText>
              </w:r>
              <w:r>
                <w:rPr>
                  <w:highlight w:val="white"/>
                </w:rPr>
                <w:delText>s</w:delText>
              </w:r>
              <w:r w:rsidRPr="00D00628">
                <w:rPr>
                  <w:highlight w:val="white"/>
                </w:rPr>
                <w:delText xml:space="preserve"> ha</w:delText>
              </w:r>
              <w:r>
                <w:rPr>
                  <w:highlight w:val="white"/>
                </w:rPr>
                <w:delText>ve</w:delText>
              </w:r>
              <w:r w:rsidRPr="00D00628">
                <w:rPr>
                  <w:highlight w:val="white"/>
                </w:rPr>
                <w:delText xml:space="preserve"> </w:delText>
              </w:r>
              <w:r>
                <w:rPr>
                  <w:highlight w:val="white"/>
                </w:rPr>
                <w:delText xml:space="preserve">not </w:delText>
              </w:r>
              <w:r w:rsidRPr="00D00628">
                <w:rPr>
                  <w:highlight w:val="white"/>
                </w:rPr>
                <w:delText>been defined</w:delText>
              </w:r>
              <w:r>
                <w:rPr>
                  <w:highlight w:val="white"/>
                </w:rPr>
                <w:delText xml:space="preserve">. </w:delText>
              </w:r>
            </w:del>
          </w:p>
          <w:p w14:paraId="71BEAC37" w14:textId="77777777" w:rsidR="00344D61" w:rsidRDefault="00344D61" w:rsidP="008B43ED">
            <w:pPr>
              <w:pStyle w:val="ListParagraph"/>
              <w:numPr>
                <w:ilvl w:val="0"/>
                <w:numId w:val="442"/>
              </w:numPr>
              <w:rPr>
                <w:del w:id="3945" w:author="Peter Bomberg" w:date="2018-01-16T14:05:00Z"/>
                <w:highlight w:val="white"/>
              </w:rPr>
            </w:pPr>
            <w:del w:id="3946"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 or is not contextually correct.</w:delText>
              </w:r>
            </w:del>
          </w:p>
          <w:p w14:paraId="3AE19E03" w14:textId="77777777" w:rsidR="00344D61" w:rsidRDefault="00344D61" w:rsidP="008B43ED">
            <w:pPr>
              <w:pStyle w:val="ListParagraph"/>
              <w:numPr>
                <w:ilvl w:val="0"/>
                <w:numId w:val="442"/>
              </w:numPr>
              <w:rPr>
                <w:del w:id="3947" w:author="Peter Bomberg" w:date="2018-01-16T14:05:00Z"/>
              </w:rPr>
            </w:pPr>
            <w:del w:id="3948" w:author="Peter Bomberg" w:date="2018-01-16T14:05:00Z">
              <w:r w:rsidRPr="002C49C1">
                <w:rPr>
                  <w:highlight w:val="white"/>
                </w:rPr>
                <w:delText>SPL Rule 2 identifies that the OID value is incorrect.</w:delText>
              </w:r>
            </w:del>
          </w:p>
          <w:p w14:paraId="7C779F72" w14:textId="77777777" w:rsidR="00344D61" w:rsidRDefault="00344D61" w:rsidP="008B43ED">
            <w:pPr>
              <w:pStyle w:val="ListParagraph"/>
              <w:numPr>
                <w:ilvl w:val="0"/>
                <w:numId w:val="442"/>
              </w:numPr>
              <w:rPr>
                <w:del w:id="3949" w:author="Peter Bomberg" w:date="2018-01-16T14:05:00Z"/>
              </w:rPr>
            </w:pPr>
            <w:del w:id="3950" w:author="Peter Bomberg" w:date="2018-01-16T14:05:00Z">
              <w:r>
                <w:delText xml:space="preserve">SPL Rule 7 </w:delText>
              </w:r>
              <w:r w:rsidRPr="00AF4E8C">
                <w:delText xml:space="preserve">identifies that </w:delText>
              </w:r>
              <w:r>
                <w:delText>label does not match the CV.</w:delText>
              </w:r>
            </w:del>
          </w:p>
          <w:p w14:paraId="142CC7C3" w14:textId="77777777" w:rsidR="00344D61" w:rsidRPr="00675DAA" w:rsidRDefault="00344D61" w:rsidP="008B43ED">
            <w:pPr>
              <w:pStyle w:val="ListParagraph"/>
              <w:numPr>
                <w:ilvl w:val="0"/>
                <w:numId w:val="442"/>
              </w:numPr>
              <w:rPr>
                <w:del w:id="3951" w:author="Peter Bomberg" w:date="2018-01-16T14:05:00Z"/>
              </w:rPr>
            </w:pPr>
            <w:del w:id="3952" w:author="Peter Bomberg" w:date="2018-01-16T14:05:00Z">
              <w:r w:rsidRPr="00CA017E">
                <w:rPr>
                  <w:highlight w:val="white"/>
                </w:rPr>
                <w:delText>The code SPL Rule 10 identifies that the attribute value is incorrect.</w:delText>
              </w:r>
            </w:del>
          </w:p>
        </w:tc>
      </w:tr>
    </w:tbl>
    <w:p w14:paraId="10FBF546" w14:textId="77777777" w:rsidR="006217AE" w:rsidRDefault="006217AE" w:rsidP="0080029F">
      <w:pPr>
        <w:rPr>
          <w:del w:id="3953" w:author="Peter Bomberg" w:date="2018-01-16T14:05:00Z"/>
        </w:rPr>
      </w:pPr>
    </w:p>
    <w:p w14:paraId="2CFD3CD9" w14:textId="77777777" w:rsidR="00356464" w:rsidRDefault="00356464" w:rsidP="0080029F">
      <w:pPr>
        <w:rPr>
          <w:moveFrom w:id="3954" w:author="Peter Bomberg" w:date="2018-01-16T14:05:00Z"/>
        </w:rPr>
      </w:pPr>
      <w:moveFromRangeStart w:id="3955" w:author="Peter Bomberg" w:date="2018-01-16T14:05:00Z" w:name="move50387492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45641" w:rsidRPr="00675DAA" w14:paraId="3205F5D1" w14:textId="77777777" w:rsidTr="00E83A07">
        <w:trPr>
          <w:cantSplit/>
          <w:trHeight w:val="580"/>
          <w:tblHeader/>
        </w:trPr>
        <w:tc>
          <w:tcPr>
            <w:tcW w:w="2358" w:type="dxa"/>
            <w:shd w:val="clear" w:color="auto" w:fill="808080"/>
          </w:tcPr>
          <w:p w14:paraId="0A141013" w14:textId="77777777" w:rsidR="00745641" w:rsidRPr="00F53457" w:rsidRDefault="00745641" w:rsidP="00E83A07">
            <w:pPr>
              <w:rPr>
                <w:moveFrom w:id="3956" w:author="Peter Bomberg" w:date="2018-01-16T14:05:00Z"/>
              </w:rPr>
            </w:pPr>
            <w:moveFrom w:id="3957" w:author="Peter Bomberg" w:date="2018-01-16T14:05:00Z">
              <w:r w:rsidRPr="00675DAA">
                <w:t>Element</w:t>
              </w:r>
            </w:moveFrom>
          </w:p>
        </w:tc>
        <w:tc>
          <w:tcPr>
            <w:tcW w:w="1260" w:type="dxa"/>
            <w:shd w:val="clear" w:color="auto" w:fill="808080"/>
          </w:tcPr>
          <w:p w14:paraId="3EB96811" w14:textId="77777777" w:rsidR="00745641" w:rsidRPr="00675DAA" w:rsidRDefault="00745641" w:rsidP="00E83A07">
            <w:pPr>
              <w:rPr>
                <w:moveFrom w:id="3958" w:author="Peter Bomberg" w:date="2018-01-16T14:05:00Z"/>
              </w:rPr>
            </w:pPr>
            <w:moveFrom w:id="3959" w:author="Peter Bomberg" w:date="2018-01-16T14:05:00Z">
              <w:r w:rsidRPr="00675DAA">
                <w:t>Attribute</w:t>
              </w:r>
            </w:moveFrom>
          </w:p>
        </w:tc>
        <w:tc>
          <w:tcPr>
            <w:tcW w:w="1260" w:type="dxa"/>
            <w:shd w:val="clear" w:color="auto" w:fill="808080"/>
          </w:tcPr>
          <w:p w14:paraId="69DA32BC" w14:textId="77777777" w:rsidR="00745641" w:rsidRPr="00F53457" w:rsidRDefault="00745641" w:rsidP="00E83A07">
            <w:pPr>
              <w:rPr>
                <w:moveFrom w:id="3960" w:author="Peter Bomberg" w:date="2018-01-16T14:05:00Z"/>
              </w:rPr>
            </w:pPr>
            <w:moveFrom w:id="3961" w:author="Peter Bomberg" w:date="2018-01-16T14:05:00Z">
              <w:r w:rsidRPr="00675DAA">
                <w:t>Cardinality</w:t>
              </w:r>
            </w:moveFrom>
          </w:p>
        </w:tc>
        <w:tc>
          <w:tcPr>
            <w:tcW w:w="1350" w:type="dxa"/>
            <w:shd w:val="clear" w:color="auto" w:fill="808080"/>
          </w:tcPr>
          <w:p w14:paraId="72D938FA" w14:textId="77777777" w:rsidR="00745641" w:rsidRPr="00675DAA" w:rsidRDefault="00745641" w:rsidP="00E83A07">
            <w:pPr>
              <w:rPr>
                <w:moveFrom w:id="3962" w:author="Peter Bomberg" w:date="2018-01-16T14:05:00Z"/>
              </w:rPr>
            </w:pPr>
            <w:moveFrom w:id="3963" w:author="Peter Bomberg" w:date="2018-01-16T14:05:00Z">
              <w:r w:rsidRPr="00675DAA">
                <w:t>Value(s) Allowed</w:t>
              </w:r>
            </w:moveFrom>
          </w:p>
          <w:p w14:paraId="126BB121" w14:textId="77777777" w:rsidR="00745641" w:rsidRPr="00675DAA" w:rsidRDefault="00745641" w:rsidP="00E83A07">
            <w:pPr>
              <w:rPr>
                <w:moveFrom w:id="3964" w:author="Peter Bomberg" w:date="2018-01-16T14:05:00Z"/>
              </w:rPr>
            </w:pPr>
            <w:moveFrom w:id="3965" w:author="Peter Bomberg" w:date="2018-01-16T14:05:00Z">
              <w:r w:rsidRPr="00675DAA">
                <w:t>Examples</w:t>
              </w:r>
            </w:moveFrom>
          </w:p>
        </w:tc>
        <w:tc>
          <w:tcPr>
            <w:tcW w:w="3330" w:type="dxa"/>
            <w:shd w:val="clear" w:color="auto" w:fill="808080"/>
          </w:tcPr>
          <w:p w14:paraId="4876FE74" w14:textId="77777777" w:rsidR="00745641" w:rsidRPr="00675DAA" w:rsidRDefault="00745641" w:rsidP="00E83A07">
            <w:pPr>
              <w:rPr>
                <w:moveFrom w:id="3966" w:author="Peter Bomberg" w:date="2018-01-16T14:05:00Z"/>
              </w:rPr>
            </w:pPr>
            <w:moveFrom w:id="3967" w:author="Peter Bomberg" w:date="2018-01-16T14:05:00Z">
              <w:r w:rsidRPr="00675DAA">
                <w:t>Description</w:t>
              </w:r>
            </w:moveFrom>
          </w:p>
          <w:p w14:paraId="180C7C37" w14:textId="77777777" w:rsidR="00745641" w:rsidRPr="00675DAA" w:rsidRDefault="00745641" w:rsidP="00E83A07">
            <w:pPr>
              <w:rPr>
                <w:moveFrom w:id="3968" w:author="Peter Bomberg" w:date="2018-01-16T14:05:00Z"/>
              </w:rPr>
            </w:pPr>
            <w:moveFrom w:id="3969" w:author="Peter Bomberg" w:date="2018-01-16T14:05:00Z">
              <w:r w:rsidRPr="00675DAA">
                <w:t>Instructions</w:t>
              </w:r>
            </w:moveFrom>
          </w:p>
        </w:tc>
      </w:tr>
      <w:moveFromRangeEnd w:id="3955"/>
      <w:tr w:rsidR="00CC55B8" w:rsidRPr="00675DAA" w14:paraId="28691CB3" w14:textId="77777777" w:rsidTr="00122FE2">
        <w:trPr>
          <w:cantSplit/>
          <w:del w:id="3970" w:author="Peter Bomberg" w:date="2018-01-16T14:05:00Z"/>
        </w:trPr>
        <w:tc>
          <w:tcPr>
            <w:tcW w:w="2358" w:type="dxa"/>
          </w:tcPr>
          <w:p w14:paraId="29B4105E" w14:textId="77777777" w:rsidR="00CC55B8" w:rsidRPr="00675DAA" w:rsidRDefault="00641AE1" w:rsidP="0080029F">
            <w:pPr>
              <w:rPr>
                <w:del w:id="3971" w:author="Peter Bomberg" w:date="2018-01-16T14:05:00Z"/>
              </w:rPr>
            </w:pPr>
            <w:del w:id="3972" w:author="Peter Bomberg" w:date="2018-01-16T14:05:00Z">
              <w:r w:rsidRPr="00B87E7B">
                <w:delText>manufacturedProduct/subjectOf</w:delText>
              </w:r>
              <w:r>
                <w:delText>/</w:delText>
              </w:r>
              <w:r w:rsidRPr="00B87E7B">
                <w:delText>marketingAct</w:delText>
              </w:r>
            </w:del>
          </w:p>
        </w:tc>
        <w:tc>
          <w:tcPr>
            <w:tcW w:w="1260" w:type="dxa"/>
            <w:shd w:val="clear" w:color="auto" w:fill="D9D9D9"/>
          </w:tcPr>
          <w:p w14:paraId="7BE4BDE3" w14:textId="77777777" w:rsidR="00CC55B8" w:rsidRPr="00675DAA" w:rsidRDefault="00CC55B8" w:rsidP="0080029F">
            <w:pPr>
              <w:rPr>
                <w:del w:id="3973" w:author="Peter Bomberg" w:date="2018-01-16T14:05:00Z"/>
              </w:rPr>
            </w:pPr>
            <w:del w:id="3974" w:author="Peter Bomberg" w:date="2018-01-16T14:05:00Z">
              <w:r w:rsidRPr="00675DAA">
                <w:delText>N/A</w:delText>
              </w:r>
            </w:del>
          </w:p>
        </w:tc>
        <w:tc>
          <w:tcPr>
            <w:tcW w:w="1260" w:type="dxa"/>
            <w:shd w:val="clear" w:color="auto" w:fill="D9D9D9"/>
          </w:tcPr>
          <w:p w14:paraId="1155A235" w14:textId="77777777" w:rsidR="00CC55B8" w:rsidRPr="00675DAA" w:rsidRDefault="00CC55B8" w:rsidP="0080029F">
            <w:pPr>
              <w:rPr>
                <w:del w:id="3975" w:author="Peter Bomberg" w:date="2018-01-16T14:05:00Z"/>
              </w:rPr>
            </w:pPr>
            <w:del w:id="3976" w:author="Peter Bomberg" w:date="2018-01-16T14:05:00Z">
              <w:r w:rsidRPr="00675DAA">
                <w:delText>1:1</w:delText>
              </w:r>
            </w:del>
          </w:p>
        </w:tc>
        <w:tc>
          <w:tcPr>
            <w:tcW w:w="1350" w:type="dxa"/>
            <w:shd w:val="clear" w:color="auto" w:fill="D9D9D9"/>
          </w:tcPr>
          <w:p w14:paraId="1D3C7EBB" w14:textId="77777777" w:rsidR="00CC55B8" w:rsidRPr="00675DAA" w:rsidRDefault="00CC55B8" w:rsidP="0080029F">
            <w:pPr>
              <w:rPr>
                <w:del w:id="3977" w:author="Peter Bomberg" w:date="2018-01-16T14:05:00Z"/>
              </w:rPr>
            </w:pPr>
          </w:p>
        </w:tc>
        <w:tc>
          <w:tcPr>
            <w:tcW w:w="3330" w:type="dxa"/>
            <w:shd w:val="clear" w:color="auto" w:fill="D9D9D9"/>
          </w:tcPr>
          <w:p w14:paraId="34D69D9B" w14:textId="77777777" w:rsidR="00CC55B8" w:rsidRPr="00675DAA" w:rsidRDefault="00CC55B8" w:rsidP="0080029F">
            <w:pPr>
              <w:rPr>
                <w:del w:id="3978" w:author="Peter Bomberg" w:date="2018-01-16T14:05:00Z"/>
              </w:rPr>
            </w:pPr>
          </w:p>
        </w:tc>
      </w:tr>
      <w:tr w:rsidR="00CC55B8" w:rsidRPr="00675DAA" w14:paraId="72FA3874" w14:textId="77777777" w:rsidTr="00122FE2">
        <w:trPr>
          <w:cantSplit/>
          <w:del w:id="3979" w:author="Peter Bomberg" w:date="2018-01-16T14:05:00Z"/>
        </w:trPr>
        <w:tc>
          <w:tcPr>
            <w:tcW w:w="2358" w:type="dxa"/>
            <w:shd w:val="clear" w:color="auto" w:fill="808080"/>
          </w:tcPr>
          <w:p w14:paraId="637ECD40" w14:textId="77777777" w:rsidR="00CC55B8" w:rsidRPr="00675DAA" w:rsidRDefault="00CC55B8" w:rsidP="0080029F">
            <w:pPr>
              <w:rPr>
                <w:del w:id="3980" w:author="Peter Bomberg" w:date="2018-01-16T14:05:00Z"/>
              </w:rPr>
            </w:pPr>
            <w:del w:id="3981" w:author="Peter Bomberg" w:date="2018-01-16T14:05:00Z">
              <w:r w:rsidRPr="00675DAA">
                <w:delText>Conformance</w:delText>
              </w:r>
            </w:del>
          </w:p>
        </w:tc>
        <w:tc>
          <w:tcPr>
            <w:tcW w:w="7200" w:type="dxa"/>
            <w:gridSpan w:val="4"/>
          </w:tcPr>
          <w:p w14:paraId="1295025E" w14:textId="77777777" w:rsidR="00B87E7B" w:rsidRDefault="00B87E7B" w:rsidP="008B43ED">
            <w:pPr>
              <w:pStyle w:val="ListParagraph"/>
              <w:numPr>
                <w:ilvl w:val="0"/>
                <w:numId w:val="154"/>
              </w:numPr>
              <w:rPr>
                <w:del w:id="3982" w:author="Peter Bomberg" w:date="2018-01-16T14:05:00Z"/>
              </w:rPr>
            </w:pPr>
            <w:del w:id="3983" w:author="Peter Bomberg" w:date="2018-01-16T14:05:00Z">
              <w:r>
                <w:delText xml:space="preserve">There is a </w:delText>
              </w:r>
              <w:r w:rsidR="00641AE1" w:rsidRPr="00B87E7B">
                <w:delText>marketingAct</w:delText>
              </w:r>
              <w:r w:rsidR="00641AE1">
                <w:delText xml:space="preserve"> </w:delText>
              </w:r>
              <w:r>
                <w:delText>element for each product.</w:delText>
              </w:r>
            </w:del>
          </w:p>
          <w:p w14:paraId="79889C1F" w14:textId="77777777" w:rsidR="00641AE1" w:rsidRPr="002279D1" w:rsidRDefault="00641AE1" w:rsidP="008B43ED">
            <w:pPr>
              <w:pStyle w:val="ListParagraph"/>
              <w:numPr>
                <w:ilvl w:val="0"/>
                <w:numId w:val="445"/>
              </w:numPr>
              <w:rPr>
                <w:del w:id="3984" w:author="Peter Bomberg" w:date="2018-01-16T14:05:00Z"/>
                <w:highlight w:val="white"/>
              </w:rPr>
            </w:pPr>
            <w:del w:id="3985" w:author="Peter Bomberg" w:date="2018-01-16T14:05:00Z">
              <w:r>
                <w:rPr>
                  <w:highlight w:val="white"/>
                </w:rPr>
                <w:delText xml:space="preserve">SPL Rule 3 </w:delText>
              </w:r>
              <w:r w:rsidRPr="00D00628">
                <w:rPr>
                  <w:highlight w:val="white"/>
                </w:rPr>
                <w:delText xml:space="preserve">identifies that </w:delText>
              </w:r>
              <w:r>
                <w:rPr>
                  <w:highlight w:val="white"/>
                </w:rPr>
                <w:delText>the</w:delText>
              </w:r>
              <w:r w:rsidRPr="00D00628">
                <w:rPr>
                  <w:highlight w:val="white"/>
                </w:rPr>
                <w:delText xml:space="preserve"> </w:delText>
              </w:r>
              <w:r w:rsidRPr="002279D1">
                <w:rPr>
                  <w:highlight w:val="white"/>
                </w:rPr>
                <w:delText>element has not been defined.</w:delText>
              </w:r>
            </w:del>
          </w:p>
          <w:p w14:paraId="08DA5883" w14:textId="77777777" w:rsidR="00641AE1" w:rsidRPr="002279D1" w:rsidRDefault="00641AE1" w:rsidP="008B43ED">
            <w:pPr>
              <w:pStyle w:val="ListParagraph"/>
              <w:numPr>
                <w:ilvl w:val="0"/>
                <w:numId w:val="445"/>
              </w:numPr>
              <w:rPr>
                <w:del w:id="3986" w:author="Peter Bomberg" w:date="2018-01-16T14:05:00Z"/>
                <w:highlight w:val="white"/>
              </w:rPr>
            </w:pPr>
            <w:del w:id="3987" w:author="Peter Bomberg" w:date="2018-01-16T14:05:00Z">
              <w:r>
                <w:rPr>
                  <w:highlight w:val="white"/>
                </w:rPr>
                <w:delText xml:space="preserve">SPL Rule 4 </w:delText>
              </w:r>
              <w:r w:rsidRPr="00D00628">
                <w:rPr>
                  <w:highlight w:val="white"/>
                </w:rPr>
                <w:delText xml:space="preserve">identifies that more than one </w:delText>
              </w:r>
              <w:r w:rsidRPr="002279D1">
                <w:rPr>
                  <w:highlight w:val="white"/>
                </w:rPr>
                <w:delText>element is defined.</w:delText>
              </w:r>
            </w:del>
          </w:p>
          <w:p w14:paraId="3B8247D2" w14:textId="77777777" w:rsidR="00641AE1" w:rsidRDefault="00641AE1" w:rsidP="00641AE1">
            <w:pPr>
              <w:pStyle w:val="ListParagraph"/>
              <w:rPr>
                <w:del w:id="3988" w:author="Peter Bomberg" w:date="2018-01-16T14:05:00Z"/>
              </w:rPr>
            </w:pPr>
          </w:p>
          <w:p w14:paraId="100A1FE7" w14:textId="77777777" w:rsidR="00641AE1" w:rsidRPr="0050178E" w:rsidRDefault="00641AE1" w:rsidP="008B43ED">
            <w:pPr>
              <w:pStyle w:val="ListParagraph"/>
              <w:numPr>
                <w:ilvl w:val="0"/>
                <w:numId w:val="154"/>
              </w:numPr>
              <w:rPr>
                <w:del w:id="3989" w:author="Peter Bomberg" w:date="2018-01-16T14:05:00Z"/>
              </w:rPr>
            </w:pPr>
            <w:del w:id="3990" w:author="Peter Bomberg" w:date="2018-01-16T14:05:00Z">
              <w:r w:rsidRPr="00C80C46">
                <w:delText>There is a code</w:delText>
              </w:r>
              <w:r>
                <w:delText>, codeSystem</w:delText>
              </w:r>
              <w:r w:rsidRPr="00C80C46">
                <w:delText xml:space="preserve"> and </w:delText>
              </w:r>
              <w:r w:rsidRPr="00675DAA">
                <w:delText>displayName</w:delText>
              </w:r>
              <w:r>
                <w:delText xml:space="preserve"> attribute derived from OID 2.16.840.1.113883.2.20.6.37, where the </w:delText>
              </w:r>
              <w:r w:rsidRPr="00675DAA">
                <w:delText>displayName</w:delText>
              </w:r>
              <w:r>
                <w:delText xml:space="preserve"> </w:delText>
              </w:r>
              <w:r w:rsidRPr="00675DAA">
                <w:delText>shall display the</w:delText>
              </w:r>
              <w:r>
                <w:delText xml:space="preserve"> appropriate label.</w:delText>
              </w:r>
            </w:del>
          </w:p>
          <w:p w14:paraId="6F76A7DF" w14:textId="77777777" w:rsidR="00641AE1" w:rsidRDefault="00641AE1" w:rsidP="008B43ED">
            <w:pPr>
              <w:pStyle w:val="ListParagraph"/>
              <w:numPr>
                <w:ilvl w:val="0"/>
                <w:numId w:val="422"/>
              </w:numPr>
              <w:rPr>
                <w:del w:id="3991" w:author="Peter Bomberg" w:date="2018-01-16T14:05:00Z"/>
                <w:highlight w:val="white"/>
              </w:rPr>
            </w:pPr>
            <w:del w:id="3992" w:author="Peter Bomberg" w:date="2018-01-16T14:05:00Z">
              <w:r>
                <w:rPr>
                  <w:highlight w:val="white"/>
                </w:rPr>
                <w:delText xml:space="preserve">SPL Rule 5 </w:delText>
              </w:r>
              <w:r w:rsidRPr="00334410">
                <w:rPr>
                  <w:highlight w:val="white"/>
                </w:rPr>
                <w:delText xml:space="preserve">identifies that </w:delText>
              </w:r>
              <w:r>
                <w:rPr>
                  <w:highlight w:val="white"/>
                </w:rPr>
                <w:delText xml:space="preserve">one or more of the </w:delText>
              </w:r>
              <w:r w:rsidRPr="00D00628">
                <w:rPr>
                  <w:highlight w:val="white"/>
                </w:rPr>
                <w:delText>attribute</w:delText>
              </w:r>
              <w:r>
                <w:rPr>
                  <w:highlight w:val="white"/>
                </w:rPr>
                <w:delText>s</w:delText>
              </w:r>
              <w:r w:rsidRPr="00D00628">
                <w:rPr>
                  <w:highlight w:val="white"/>
                </w:rPr>
                <w:delText xml:space="preserve"> ha</w:delText>
              </w:r>
              <w:r>
                <w:rPr>
                  <w:highlight w:val="white"/>
                </w:rPr>
                <w:delText>ve</w:delText>
              </w:r>
              <w:r w:rsidRPr="00D00628">
                <w:rPr>
                  <w:highlight w:val="white"/>
                </w:rPr>
                <w:delText xml:space="preserve"> </w:delText>
              </w:r>
              <w:r>
                <w:rPr>
                  <w:highlight w:val="white"/>
                </w:rPr>
                <w:delText xml:space="preserve">not </w:delText>
              </w:r>
              <w:r w:rsidRPr="00D00628">
                <w:rPr>
                  <w:highlight w:val="white"/>
                </w:rPr>
                <w:delText>been defined</w:delText>
              </w:r>
              <w:r>
                <w:rPr>
                  <w:highlight w:val="white"/>
                </w:rPr>
                <w:delText xml:space="preserve">. </w:delText>
              </w:r>
            </w:del>
          </w:p>
          <w:p w14:paraId="361316BD" w14:textId="77777777" w:rsidR="00641AE1" w:rsidRDefault="00641AE1" w:rsidP="008B43ED">
            <w:pPr>
              <w:pStyle w:val="ListParagraph"/>
              <w:numPr>
                <w:ilvl w:val="0"/>
                <w:numId w:val="422"/>
              </w:numPr>
              <w:rPr>
                <w:del w:id="3993" w:author="Peter Bomberg" w:date="2018-01-16T14:05:00Z"/>
                <w:highlight w:val="white"/>
              </w:rPr>
            </w:pPr>
            <w:del w:id="3994" w:author="Peter Bomberg" w:date="2018-01-16T14:05:00Z">
              <w:r>
                <w:rPr>
                  <w:highlight w:val="white"/>
                </w:rPr>
                <w:delText xml:space="preserve">SPL Rule 8 </w:delText>
              </w:r>
              <w:r w:rsidRPr="00E1161C">
                <w:rPr>
                  <w:highlight w:val="white"/>
                </w:rPr>
                <w:delText xml:space="preserve">identifies that the code is not </w:delText>
              </w:r>
              <w:r>
                <w:rPr>
                  <w:highlight w:val="white"/>
                </w:rPr>
                <w:delText>in the CV or is not contextually correct.</w:delText>
              </w:r>
            </w:del>
          </w:p>
          <w:p w14:paraId="155C2CE6" w14:textId="77777777" w:rsidR="00641AE1" w:rsidRDefault="00641AE1" w:rsidP="008B43ED">
            <w:pPr>
              <w:pStyle w:val="ListParagraph"/>
              <w:numPr>
                <w:ilvl w:val="0"/>
                <w:numId w:val="422"/>
              </w:numPr>
              <w:rPr>
                <w:del w:id="3995" w:author="Peter Bomberg" w:date="2018-01-16T14:05:00Z"/>
              </w:rPr>
            </w:pPr>
            <w:del w:id="3996" w:author="Peter Bomberg" w:date="2018-01-16T14:05:00Z">
              <w:r w:rsidRPr="002C49C1">
                <w:rPr>
                  <w:highlight w:val="white"/>
                </w:rPr>
                <w:delText>SPL Rule 2 identifies that the OID value is incorrect.</w:delText>
              </w:r>
            </w:del>
          </w:p>
          <w:p w14:paraId="0C333E09" w14:textId="77777777" w:rsidR="00824D26" w:rsidRDefault="00641AE1" w:rsidP="008B43ED">
            <w:pPr>
              <w:pStyle w:val="ListParagraph"/>
              <w:numPr>
                <w:ilvl w:val="0"/>
                <w:numId w:val="422"/>
              </w:numPr>
              <w:rPr>
                <w:del w:id="3997" w:author="Peter Bomberg" w:date="2018-01-16T14:05:00Z"/>
              </w:rPr>
            </w:pPr>
            <w:del w:id="3998" w:author="Peter Bomberg" w:date="2018-01-16T14:05:00Z">
              <w:r>
                <w:delText xml:space="preserve">SPL Rule 7 </w:delText>
              </w:r>
              <w:r w:rsidRPr="00AF4E8C">
                <w:delText xml:space="preserve">identifies that </w:delText>
              </w:r>
              <w:r>
                <w:delText>label does not match the CV.</w:delText>
              </w:r>
            </w:del>
          </w:p>
          <w:p w14:paraId="24DFA7E1" w14:textId="77777777" w:rsidR="00641AE1" w:rsidRDefault="00641AE1" w:rsidP="008B43ED">
            <w:pPr>
              <w:pStyle w:val="ListParagraph"/>
              <w:numPr>
                <w:ilvl w:val="0"/>
                <w:numId w:val="422"/>
              </w:numPr>
              <w:rPr>
                <w:del w:id="3999" w:author="Peter Bomberg" w:date="2018-01-16T14:05:00Z"/>
              </w:rPr>
            </w:pPr>
            <w:del w:id="4000" w:author="Peter Bomberg" w:date="2018-01-16T14:05:00Z">
              <w:r w:rsidRPr="00824D26">
                <w:rPr>
                  <w:highlight w:val="white"/>
                </w:rPr>
                <w:delText>The code SPL Rule 10 identifies that the attribute value is incorrect.</w:delText>
              </w:r>
            </w:del>
          </w:p>
          <w:p w14:paraId="33381697" w14:textId="77777777" w:rsidR="00B87E7B" w:rsidRDefault="00B87E7B" w:rsidP="0080029F">
            <w:pPr>
              <w:rPr>
                <w:del w:id="4001" w:author="Peter Bomberg" w:date="2018-01-16T14:05:00Z"/>
              </w:rPr>
            </w:pPr>
          </w:p>
          <w:p w14:paraId="09C76D02" w14:textId="77777777" w:rsidR="00CC55B8" w:rsidRPr="004D13D9" w:rsidRDefault="00CC55B8" w:rsidP="008B43ED">
            <w:pPr>
              <w:pStyle w:val="ListParagraph"/>
              <w:numPr>
                <w:ilvl w:val="0"/>
                <w:numId w:val="444"/>
              </w:numPr>
              <w:rPr>
                <w:del w:id="4002" w:author="Peter Bomberg" w:date="2018-01-16T14:05:00Z"/>
              </w:rPr>
            </w:pPr>
            <w:del w:id="4003" w:author="Peter Bomberg" w:date="2018-01-16T14:05:00Z">
              <w:r w:rsidRPr="004D13D9">
                <w:delText>A marketing status cannot be on an inner package.</w:delText>
              </w:r>
            </w:del>
          </w:p>
          <w:p w14:paraId="42ADAA83" w14:textId="77777777" w:rsidR="00CC55B8" w:rsidRPr="004D13D9" w:rsidRDefault="00CC55B8" w:rsidP="008B43ED">
            <w:pPr>
              <w:pStyle w:val="ListParagraph"/>
              <w:numPr>
                <w:ilvl w:val="0"/>
                <w:numId w:val="444"/>
              </w:numPr>
              <w:rPr>
                <w:del w:id="4004" w:author="Peter Bomberg" w:date="2018-01-16T14:05:00Z"/>
              </w:rPr>
            </w:pPr>
            <w:del w:id="4005" w:author="Peter Bomberg" w:date="2018-01-16T14:05:00Z">
              <w:r w:rsidRPr="004D13D9">
                <w:delText>A marketing status cannot be on a package for a part of a kit.</w:delText>
              </w:r>
            </w:del>
          </w:p>
          <w:p w14:paraId="1B7333B1" w14:textId="77777777" w:rsidR="00CC55B8" w:rsidRPr="004D13D9" w:rsidRDefault="00CC55B8" w:rsidP="008B43ED">
            <w:pPr>
              <w:pStyle w:val="ListParagraph"/>
              <w:numPr>
                <w:ilvl w:val="0"/>
                <w:numId w:val="444"/>
              </w:numPr>
              <w:rPr>
                <w:del w:id="4006" w:author="Peter Bomberg" w:date="2018-01-16T14:05:00Z"/>
              </w:rPr>
            </w:pPr>
            <w:del w:id="4007" w:author="Peter Bomberg" w:date="2018-01-16T14:05:00Z">
              <w:r w:rsidRPr="004D13D9">
                <w:delText>If the marketing start or end date is on a package, then the start date is not before the marketing start date of the product and the end date not after the end date of the product.</w:delText>
              </w:r>
            </w:del>
          </w:p>
          <w:p w14:paraId="2D92C772" w14:textId="77777777" w:rsidR="00CC55B8" w:rsidRPr="00675DAA" w:rsidRDefault="00CC55B8" w:rsidP="0080029F">
            <w:pPr>
              <w:rPr>
                <w:del w:id="4008" w:author="Peter Bomberg" w:date="2018-01-16T14:05:00Z"/>
              </w:rPr>
            </w:pPr>
          </w:p>
        </w:tc>
      </w:tr>
    </w:tbl>
    <w:p w14:paraId="40FE9BD0" w14:textId="77777777" w:rsidR="00CC55B8" w:rsidRDefault="00CC55B8" w:rsidP="0080029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14:paraId="104A219F" w14:textId="77777777" w:rsidTr="00104F74">
        <w:trPr>
          <w:trHeight w:val="580"/>
          <w:tblHeader/>
        </w:trPr>
        <w:tc>
          <w:tcPr>
            <w:tcW w:w="2358" w:type="dxa"/>
            <w:shd w:val="clear" w:color="auto" w:fill="808080"/>
          </w:tcPr>
          <w:p w14:paraId="02AC4439" w14:textId="77777777" w:rsidR="00CC55B8" w:rsidRPr="00F53457" w:rsidRDefault="00CC55B8" w:rsidP="0080029F">
            <w:r w:rsidRPr="00675DAA">
              <w:t>Element</w:t>
            </w:r>
          </w:p>
        </w:tc>
        <w:tc>
          <w:tcPr>
            <w:tcW w:w="1260" w:type="dxa"/>
            <w:shd w:val="clear" w:color="auto" w:fill="808080"/>
          </w:tcPr>
          <w:p w14:paraId="25C1E107" w14:textId="77777777" w:rsidR="00CC55B8" w:rsidRPr="00675DAA" w:rsidRDefault="00CC55B8" w:rsidP="0080029F">
            <w:r w:rsidRPr="00675DAA">
              <w:t>Attribute</w:t>
            </w:r>
          </w:p>
        </w:tc>
        <w:tc>
          <w:tcPr>
            <w:tcW w:w="1260" w:type="dxa"/>
            <w:shd w:val="clear" w:color="auto" w:fill="808080"/>
          </w:tcPr>
          <w:p w14:paraId="19E2845E" w14:textId="77777777" w:rsidR="00CC55B8" w:rsidRPr="00F53457" w:rsidRDefault="00CC55B8" w:rsidP="0080029F">
            <w:r w:rsidRPr="00675DAA">
              <w:t>Cardinality</w:t>
            </w:r>
          </w:p>
        </w:tc>
        <w:tc>
          <w:tcPr>
            <w:tcW w:w="1350" w:type="dxa"/>
            <w:shd w:val="clear" w:color="auto" w:fill="808080"/>
          </w:tcPr>
          <w:p w14:paraId="21FCC4D2" w14:textId="77777777" w:rsidR="00CC55B8" w:rsidRPr="00675DAA" w:rsidRDefault="00CC55B8" w:rsidP="0080029F">
            <w:r w:rsidRPr="00675DAA">
              <w:t>Value(s) Allowed</w:t>
            </w:r>
          </w:p>
          <w:p w14:paraId="79176861" w14:textId="77777777" w:rsidR="00CC55B8" w:rsidRPr="00675DAA" w:rsidRDefault="00CC55B8" w:rsidP="0080029F">
            <w:r w:rsidRPr="00675DAA">
              <w:t>Examples</w:t>
            </w:r>
          </w:p>
        </w:tc>
        <w:tc>
          <w:tcPr>
            <w:tcW w:w="3330" w:type="dxa"/>
            <w:shd w:val="clear" w:color="auto" w:fill="808080"/>
          </w:tcPr>
          <w:p w14:paraId="120C4501" w14:textId="77777777" w:rsidR="00CC55B8" w:rsidRPr="00675DAA" w:rsidRDefault="00CC55B8" w:rsidP="0080029F">
            <w:r w:rsidRPr="00675DAA">
              <w:t>Description</w:t>
            </w:r>
          </w:p>
          <w:p w14:paraId="7BC00343" w14:textId="77777777" w:rsidR="00CC55B8" w:rsidRPr="00675DAA" w:rsidRDefault="00CC55B8" w:rsidP="0080029F">
            <w:r w:rsidRPr="00675DAA">
              <w:t>Instructions</w:t>
            </w:r>
          </w:p>
        </w:tc>
      </w:tr>
      <w:tr w:rsidR="00CC55B8" w:rsidRPr="00675DAA" w14:paraId="2A9CFEFA" w14:textId="77777777" w:rsidTr="00104F74">
        <w:tc>
          <w:tcPr>
            <w:tcW w:w="2358" w:type="dxa"/>
          </w:tcPr>
          <w:p w14:paraId="06F8830B" w14:textId="77777777" w:rsidR="00104F74" w:rsidRPr="00675DAA" w:rsidRDefault="006217AE" w:rsidP="0080029F">
            <w:r>
              <w:t>c</w:t>
            </w:r>
            <w:r w:rsidR="00CC55B8" w:rsidRPr="00C21D8B">
              <w:t>haracteristic</w:t>
            </w:r>
          </w:p>
        </w:tc>
        <w:tc>
          <w:tcPr>
            <w:tcW w:w="1260" w:type="dxa"/>
            <w:shd w:val="clear" w:color="auto" w:fill="D9D9D9"/>
          </w:tcPr>
          <w:p w14:paraId="06C7EBE8" w14:textId="77777777" w:rsidR="00CC55B8" w:rsidRPr="00675DAA" w:rsidRDefault="00CC55B8" w:rsidP="0080029F">
            <w:r w:rsidRPr="00675DAA">
              <w:t>N/A</w:t>
            </w:r>
          </w:p>
        </w:tc>
        <w:tc>
          <w:tcPr>
            <w:tcW w:w="1260" w:type="dxa"/>
            <w:shd w:val="clear" w:color="auto" w:fill="D9D9D9"/>
          </w:tcPr>
          <w:p w14:paraId="3EB1CB85" w14:textId="77777777" w:rsidR="00CC55B8" w:rsidRPr="00675DAA" w:rsidRDefault="00CC55B8" w:rsidP="0080029F">
            <w:r w:rsidRPr="00675DAA">
              <w:t>1:1</w:t>
            </w:r>
          </w:p>
        </w:tc>
        <w:tc>
          <w:tcPr>
            <w:tcW w:w="1350" w:type="dxa"/>
            <w:shd w:val="clear" w:color="auto" w:fill="D9D9D9"/>
          </w:tcPr>
          <w:p w14:paraId="45D9758C" w14:textId="77777777" w:rsidR="00CC55B8" w:rsidRPr="00675DAA" w:rsidRDefault="00CC55B8" w:rsidP="0080029F"/>
        </w:tc>
        <w:tc>
          <w:tcPr>
            <w:tcW w:w="3330" w:type="dxa"/>
            <w:shd w:val="clear" w:color="auto" w:fill="D9D9D9"/>
          </w:tcPr>
          <w:p w14:paraId="427F5998" w14:textId="77777777" w:rsidR="00CC55B8" w:rsidRPr="00675DAA" w:rsidRDefault="00CC55B8" w:rsidP="0080029F"/>
        </w:tc>
      </w:tr>
      <w:tr w:rsidR="00CC55B8" w:rsidRPr="00675DAA" w14:paraId="3407DDBE" w14:textId="77777777" w:rsidTr="00104F74">
        <w:tc>
          <w:tcPr>
            <w:tcW w:w="2358" w:type="dxa"/>
            <w:shd w:val="clear" w:color="auto" w:fill="808080"/>
          </w:tcPr>
          <w:p w14:paraId="63EE7FBB" w14:textId="77777777" w:rsidR="00CC55B8" w:rsidRPr="00675DAA" w:rsidRDefault="00CC55B8" w:rsidP="0080029F">
            <w:r w:rsidRPr="00675DAA">
              <w:t>Conformance</w:t>
            </w:r>
          </w:p>
        </w:tc>
        <w:tc>
          <w:tcPr>
            <w:tcW w:w="7200" w:type="dxa"/>
            <w:gridSpan w:val="4"/>
          </w:tcPr>
          <w:p w14:paraId="4FA70AA4" w14:textId="14426D8A" w:rsidR="00354DF2" w:rsidRDefault="00354DF2" w:rsidP="004756DB">
            <w:pPr>
              <w:pStyle w:val="ListParagraph"/>
              <w:numPr>
                <w:ilvl w:val="0"/>
                <w:numId w:val="8"/>
              </w:numPr>
            </w:pPr>
            <w:r w:rsidRPr="00C21D8B">
              <w:t xml:space="preserve">There is a characteristic value with </w:t>
            </w:r>
            <w:r>
              <w:t xml:space="preserve">the </w:t>
            </w:r>
            <w:r w:rsidRPr="00C21D8B">
              <w:t xml:space="preserve">appropriate type </w:t>
            </w:r>
            <w:r>
              <w:t>as applicable.</w:t>
            </w:r>
          </w:p>
          <w:p w14:paraId="530461BE" w14:textId="77777777" w:rsidR="00695D2E" w:rsidRPr="00B069B8" w:rsidRDefault="00695D2E" w:rsidP="008B43ED">
            <w:pPr>
              <w:pStyle w:val="ListParagraph"/>
              <w:numPr>
                <w:ilvl w:val="0"/>
                <w:numId w:val="446"/>
              </w:numPr>
              <w:rPr>
                <w:del w:id="4009" w:author="Peter Bomberg" w:date="2018-01-16T14:05:00Z"/>
                <w:highlight w:val="white"/>
              </w:rPr>
            </w:pPr>
            <w:del w:id="4010" w:author="Peter Bomberg" w:date="2018-01-16T14:05:00Z">
              <w:r>
                <w:rPr>
                  <w:highlight w:val="white"/>
                </w:rPr>
                <w:delText>Informational only, no validation is performed at this time</w:delText>
              </w:r>
              <w:r w:rsidRPr="00152BBC">
                <w:rPr>
                  <w:highlight w:val="white"/>
                </w:rPr>
                <w:delText>.</w:delText>
              </w:r>
            </w:del>
          </w:p>
          <w:p w14:paraId="6A26A7B0" w14:textId="77777777" w:rsidR="00354DF2" w:rsidRDefault="00354DF2" w:rsidP="00695D2E">
            <w:pPr>
              <w:rPr>
                <w:del w:id="4011" w:author="Peter Bomberg" w:date="2018-01-16T14:05:00Z"/>
              </w:rPr>
            </w:pPr>
          </w:p>
          <w:p w14:paraId="253F8070" w14:textId="4DF7897C" w:rsidR="007C23F4" w:rsidRDefault="007C23F4" w:rsidP="008B43ED">
            <w:pPr>
              <w:pStyle w:val="ListParagraph"/>
              <w:numPr>
                <w:ilvl w:val="0"/>
                <w:numId w:val="375"/>
              </w:numPr>
              <w:rPr>
                <w:ins w:id="4012" w:author="Peter Bomberg" w:date="2018-01-16T14:05:00Z"/>
                <w:highlight w:val="white"/>
              </w:rPr>
            </w:pPr>
            <w:ins w:id="4013" w:author="Peter Bomberg" w:date="2018-01-16T14:05:00Z">
              <w:r w:rsidRPr="00F762B7">
                <w:rPr>
                  <w:highlight w:val="white"/>
                </w:rPr>
                <w:t xml:space="preserve">SPL Rule 10 identifies that the attribute value is </w:t>
              </w:r>
              <w:r>
                <w:rPr>
                  <w:highlight w:val="white"/>
                </w:rPr>
                <w:t>contextually incorrect</w:t>
              </w:r>
              <w:r w:rsidR="001D266D">
                <w:rPr>
                  <w:highlight w:val="white"/>
                </w:rPr>
                <w:t>, meaning type to value mismatch.</w:t>
              </w:r>
            </w:ins>
          </w:p>
          <w:p w14:paraId="579D56DA" w14:textId="77777777" w:rsidR="00354DF2" w:rsidRDefault="00354DF2" w:rsidP="00695D2E">
            <w:pPr>
              <w:rPr>
                <w:ins w:id="4014" w:author="Peter Bomberg" w:date="2018-01-16T14:05:00Z"/>
              </w:rPr>
            </w:pPr>
          </w:p>
          <w:p w14:paraId="4A19DEC2" w14:textId="7CE1C050" w:rsidR="00695D2E" w:rsidRDefault="00695D2E" w:rsidP="004756DB">
            <w:pPr>
              <w:pStyle w:val="ListParagraph"/>
              <w:numPr>
                <w:ilvl w:val="0"/>
                <w:numId w:val="8"/>
              </w:numPr>
            </w:pPr>
            <w:r>
              <w:t>There is only one instance per characteristic type, other than for Pharmaceutical Standard, Scheduling Symbol and Therapeutic Class</w:t>
            </w:r>
            <w:ins w:id="4015" w:author="Peter Bomberg" w:date="2018-01-16T14:05:00Z">
              <w:r w:rsidR="001D266D">
                <w:t>.</w:t>
              </w:r>
            </w:ins>
          </w:p>
          <w:p w14:paraId="7B9BBB8A" w14:textId="1038BA5B" w:rsidR="001D266D" w:rsidRDefault="001D266D" w:rsidP="008B43ED">
            <w:pPr>
              <w:pStyle w:val="ListParagraph"/>
              <w:numPr>
                <w:ilvl w:val="0"/>
                <w:numId w:val="376"/>
              </w:numPr>
              <w:rPr>
                <w:ins w:id="4016" w:author="Peter Bomberg" w:date="2018-01-16T14:05:00Z"/>
              </w:rPr>
            </w:pPr>
            <w:ins w:id="4017" w:author="Peter Bomberg" w:date="2018-01-16T14:05:00Z">
              <w:r w:rsidRPr="001D266D">
                <w:rPr>
                  <w:highlight w:val="white"/>
                </w:rPr>
                <w:t xml:space="preserve">SPL Rule 10 identifies that the </w:t>
              </w:r>
              <w:r w:rsidR="00B74ED7">
                <w:rPr>
                  <w:highlight w:val="white"/>
                </w:rPr>
                <w:t xml:space="preserve">(code) </w:t>
              </w:r>
              <w:r w:rsidRPr="001D266D">
                <w:rPr>
                  <w:highlight w:val="white"/>
                </w:rPr>
                <w:t>attribute value is contextually incorrect, implying more than the number of allowed characteristics for the specified type.</w:t>
              </w:r>
            </w:ins>
          </w:p>
          <w:p w14:paraId="5D839217" w14:textId="77777777" w:rsidR="00695D2E" w:rsidRDefault="00695D2E" w:rsidP="00695D2E"/>
          <w:p w14:paraId="1B885F7D" w14:textId="77777777" w:rsidR="00695D2E" w:rsidRDefault="00695D2E" w:rsidP="004756DB">
            <w:pPr>
              <w:pStyle w:val="Default"/>
              <w:numPr>
                <w:ilvl w:val="0"/>
                <w:numId w:val="8"/>
              </w:numPr>
              <w:rPr>
                <w:sz w:val="23"/>
                <w:szCs w:val="23"/>
              </w:rPr>
            </w:pPr>
            <w:r>
              <w:rPr>
                <w:sz w:val="23"/>
                <w:szCs w:val="23"/>
              </w:rPr>
              <w:t>When values are numbers they shall be an integer greater than zero.</w:t>
            </w:r>
          </w:p>
          <w:p w14:paraId="3148C49D" w14:textId="77777777" w:rsidR="001D266D" w:rsidRPr="00076FE9" w:rsidRDefault="001D266D" w:rsidP="008B43ED">
            <w:pPr>
              <w:pStyle w:val="ListParagraph"/>
              <w:numPr>
                <w:ilvl w:val="0"/>
                <w:numId w:val="377"/>
              </w:numPr>
              <w:rPr>
                <w:ins w:id="4018" w:author="Peter Bomberg" w:date="2018-01-16T14:05:00Z"/>
                <w:highlight w:val="white"/>
              </w:rPr>
            </w:pPr>
            <w:ins w:id="4019" w:author="Peter Bomberg" w:date="2018-01-16T14:05:00Z">
              <w:r>
                <w:rPr>
                  <w:highlight w:val="white"/>
                </w:rPr>
                <w:t>SPL Rule 30</w:t>
              </w:r>
              <w:r w:rsidRPr="00C13369">
                <w:rPr>
                  <w:highlight w:val="white"/>
                </w:rPr>
                <w:t xml:space="preserve"> </w:t>
              </w:r>
              <w:r w:rsidRPr="00334410">
                <w:rPr>
                  <w:highlight w:val="white"/>
                </w:rPr>
                <w:t xml:space="preserve">identifies that </w:t>
              </w:r>
              <w:r>
                <w:rPr>
                  <w:highlight w:val="white"/>
                </w:rPr>
                <w:t xml:space="preserve">the </w:t>
              </w:r>
              <w:r w:rsidRPr="0037781F">
                <w:rPr>
                  <w:highlight w:val="white"/>
                </w:rPr>
                <w:t>versionNumber@value is 0.</w:t>
              </w:r>
            </w:ins>
          </w:p>
          <w:p w14:paraId="4FAB7E8B" w14:textId="77777777" w:rsidR="001D266D" w:rsidRPr="004D0949" w:rsidRDefault="001D266D" w:rsidP="008B43ED">
            <w:pPr>
              <w:pStyle w:val="ListParagraph"/>
              <w:numPr>
                <w:ilvl w:val="0"/>
                <w:numId w:val="377"/>
              </w:numPr>
              <w:rPr>
                <w:ins w:id="4020" w:author="Peter Bomberg" w:date="2018-01-16T14:05:00Z"/>
                <w:highlight w:val="white"/>
              </w:rPr>
            </w:pPr>
            <w:ins w:id="4021" w:author="Peter Bomberg" w:date="2018-01-16T14:05:00Z">
              <w:r>
                <w:rPr>
                  <w:highlight w:val="white"/>
                </w:rPr>
                <w:t>SPL Rule 31</w:t>
              </w:r>
              <w:r w:rsidRPr="00076FE9">
                <w:rPr>
                  <w:highlight w:val="white"/>
                </w:rPr>
                <w:t xml:space="preserve"> identifies that the </w:t>
              </w:r>
              <w:r w:rsidRPr="0037781F">
                <w:rPr>
                  <w:highlight w:val="white"/>
                </w:rPr>
                <w:t>versionNumber@value is not an integer.</w:t>
              </w:r>
            </w:ins>
          </w:p>
          <w:p w14:paraId="59C3FDCC" w14:textId="57E362ED" w:rsidR="00695D2E" w:rsidRDefault="00695D2E" w:rsidP="00695D2E"/>
          <w:p w14:paraId="4EEC6E93" w14:textId="2B9D3477" w:rsidR="00CC55B8" w:rsidRDefault="00CC55B8" w:rsidP="004756DB">
            <w:pPr>
              <w:pStyle w:val="ListParagraph"/>
              <w:numPr>
                <w:ilvl w:val="0"/>
                <w:numId w:val="8"/>
              </w:numPr>
            </w:pPr>
            <w:r w:rsidRPr="00B41AEB">
              <w:rPr>
                <w:szCs w:val="24"/>
              </w:rPr>
              <w:t xml:space="preserve">There is </w:t>
            </w:r>
            <w:r w:rsidRPr="00C21D8B">
              <w:t xml:space="preserve">a </w:t>
            </w:r>
            <w:del w:id="4022" w:author="Peter Bomberg" w:date="2018-01-16T14:05:00Z">
              <w:r w:rsidRPr="00C21D8B">
                <w:delText>characteristic property</w:delText>
              </w:r>
              <w:r w:rsidR="00B41AEB">
                <w:delText xml:space="preserve"> </w:delText>
              </w:r>
            </w:del>
            <w:r w:rsidR="00B41AEB">
              <w:t xml:space="preserve">code </w:t>
            </w:r>
            <w:ins w:id="4023" w:author="Peter Bomberg" w:date="2018-01-16T14:05:00Z">
              <w:r w:rsidR="00AA46EB">
                <w:t xml:space="preserve">element </w:t>
              </w:r>
            </w:ins>
            <w:r w:rsidR="00B41AEB">
              <w:t xml:space="preserve">with a code, </w:t>
            </w:r>
            <w:del w:id="4024" w:author="Peter Bomberg" w:date="2018-01-16T14:05:00Z">
              <w:r w:rsidR="00B41AEB">
                <w:delText>displayname</w:delText>
              </w:r>
            </w:del>
            <w:ins w:id="4025" w:author="Peter Bomberg" w:date="2018-01-16T14:05:00Z">
              <w:r w:rsidR="00B41AEB">
                <w:t>code</w:t>
              </w:r>
              <w:r w:rsidR="00AA46EB">
                <w:t>S</w:t>
              </w:r>
              <w:r w:rsidR="00B41AEB">
                <w:t>ystem</w:t>
              </w:r>
            </w:ins>
            <w:r w:rsidR="00AA46EB">
              <w:t xml:space="preserve"> and </w:t>
            </w:r>
            <w:del w:id="4026" w:author="Peter Bomberg" w:date="2018-01-16T14:05:00Z">
              <w:r w:rsidR="00B41AEB">
                <w:delText>code system</w:delText>
              </w:r>
            </w:del>
            <w:ins w:id="4027" w:author="Peter Bomberg" w:date="2018-01-16T14:05:00Z">
              <w:r w:rsidR="00AA46EB">
                <w:t>displayName attributes</w:t>
              </w:r>
            </w:ins>
            <w:r w:rsidR="00B41AEB">
              <w:t xml:space="preserve">, the </w:t>
            </w:r>
            <w:del w:id="4028" w:author="Peter Bomberg" w:date="2018-01-16T14:05:00Z">
              <w:r w:rsidRPr="00C21D8B">
                <w:delText>code system</w:delText>
              </w:r>
            </w:del>
            <w:ins w:id="4029" w:author="Peter Bomberg" w:date="2018-01-16T14:05:00Z">
              <w:r w:rsidRPr="00C21D8B">
                <w:t>code</w:t>
              </w:r>
              <w:r w:rsidR="00AA46EB">
                <w:t>S</w:t>
              </w:r>
              <w:r w:rsidRPr="00C21D8B">
                <w:t>ystem</w:t>
              </w:r>
            </w:ins>
            <w:r w:rsidRPr="00C21D8B">
              <w:t xml:space="preserve"> is </w:t>
            </w:r>
            <w:r>
              <w:t>2.16.840.1.113883.2.20.6.23</w:t>
            </w:r>
            <w:ins w:id="4030" w:author="Peter Bomberg" w:date="2018-01-16T14:05:00Z">
              <w:r w:rsidR="00AA46EB">
                <w:t xml:space="preserve">, and the </w:t>
              </w:r>
              <w:r w:rsidR="00AA46EB" w:rsidRPr="00675DAA">
                <w:t>displayName</w:t>
              </w:r>
              <w:r w:rsidR="00AA46EB">
                <w:t xml:space="preserve"> </w:t>
              </w:r>
              <w:r w:rsidR="00AA46EB" w:rsidRPr="00675DAA">
                <w:t>shall display the</w:t>
              </w:r>
              <w:r w:rsidR="00AA46EB">
                <w:t xml:space="preserve"> appropriate </w:t>
              </w:r>
              <w:r w:rsidR="00AA46EB" w:rsidRPr="00675DAA">
                <w:t>label.</w:t>
              </w:r>
            </w:ins>
          </w:p>
          <w:p w14:paraId="5E6CD3ED" w14:textId="4229ECA3" w:rsidR="00AA46EB" w:rsidRDefault="00AA46EB" w:rsidP="008B43ED">
            <w:pPr>
              <w:pStyle w:val="ListParagraph"/>
              <w:numPr>
                <w:ilvl w:val="0"/>
                <w:numId w:val="379"/>
              </w:numPr>
              <w:rPr>
                <w:ins w:id="4031" w:author="Peter Bomberg" w:date="2018-01-16T14:05:00Z"/>
              </w:rPr>
            </w:pPr>
            <w:ins w:id="4032"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r>
                <w:t xml:space="preserve">, this will trigger a schema validation </w:t>
              </w:r>
              <w:r w:rsidR="0075626F">
                <w:t>error.</w:t>
              </w:r>
            </w:ins>
          </w:p>
          <w:p w14:paraId="504AEBF6" w14:textId="7BB71154" w:rsidR="00AA46EB" w:rsidRPr="00AA46EB" w:rsidRDefault="00AA46EB" w:rsidP="008B43ED">
            <w:pPr>
              <w:pStyle w:val="ListParagraph"/>
              <w:numPr>
                <w:ilvl w:val="0"/>
                <w:numId w:val="378"/>
              </w:numPr>
              <w:rPr>
                <w:ins w:id="4033" w:author="Peter Bomberg" w:date="2018-01-16T14:05:00Z"/>
                <w:highlight w:val="white"/>
              </w:rPr>
            </w:pPr>
            <w:ins w:id="4034" w:author="Peter Bomberg" w:date="2018-01-16T14:05:00Z">
              <w:r w:rsidRPr="00AA46EB">
                <w:rPr>
                  <w:highlight w:val="white"/>
                </w:rPr>
                <w:t xml:space="preserve">SPL Rule 4 identifies that the </w:t>
              </w:r>
              <w:r w:rsidRPr="00D00628">
                <w:t>element has been defined</w:t>
              </w:r>
              <w:r>
                <w:t xml:space="preserve"> more than once, this will trigger a schema validation </w:t>
              </w:r>
              <w:r w:rsidR="0075626F">
                <w:t>error.</w:t>
              </w:r>
            </w:ins>
          </w:p>
          <w:p w14:paraId="4231A7A5" w14:textId="6675CD1E" w:rsidR="00AA46EB" w:rsidRPr="00AA46EB" w:rsidRDefault="00AA46EB" w:rsidP="008B43ED">
            <w:pPr>
              <w:pStyle w:val="ListParagraph"/>
              <w:numPr>
                <w:ilvl w:val="0"/>
                <w:numId w:val="378"/>
              </w:numPr>
              <w:rPr>
                <w:highlight w:val="white"/>
              </w:rPr>
            </w:pPr>
            <w:r w:rsidRPr="00AA46EB">
              <w:rPr>
                <w:highlight w:val="white"/>
              </w:rPr>
              <w:t>SPL Rule 2 identifies that the OID value is incorrect.</w:t>
            </w:r>
          </w:p>
          <w:p w14:paraId="05F92AB4" w14:textId="77777777" w:rsidR="00AA46EB" w:rsidRDefault="00AA46EB" w:rsidP="008B43ED">
            <w:pPr>
              <w:pStyle w:val="ListParagraph"/>
              <w:numPr>
                <w:ilvl w:val="0"/>
                <w:numId w:val="378"/>
              </w:numPr>
              <w:rPr>
                <w:ins w:id="4035" w:author="Peter Bomberg" w:date="2018-01-16T14:05:00Z"/>
                <w:highlight w:val="white"/>
              </w:rPr>
            </w:pPr>
            <w:ins w:id="4036" w:author="Peter Bomberg" w:date="2018-01-16T14:05:00Z">
              <w:r>
                <w:rPr>
                  <w:highlight w:val="white"/>
                </w:rPr>
                <w:t xml:space="preserve">SPL Rule 5 </w:t>
              </w:r>
              <w:r w:rsidRPr="00334410">
                <w:rPr>
                  <w:highlight w:val="white"/>
                </w:rPr>
                <w:t xml:space="preserve">identifies that </w:t>
              </w:r>
              <w:r>
                <w:rPr>
                  <w:highlight w:val="white"/>
                </w:rPr>
                <w:t xml:space="preserve">the (code)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42E7F2FD" w14:textId="77777777" w:rsidR="00AA46EB" w:rsidRDefault="00AA46EB" w:rsidP="008B43ED">
            <w:pPr>
              <w:pStyle w:val="ListParagraph"/>
              <w:numPr>
                <w:ilvl w:val="0"/>
                <w:numId w:val="378"/>
              </w:numPr>
              <w:rPr>
                <w:ins w:id="4037" w:author="Peter Bomberg" w:date="2018-01-16T14:05:00Z"/>
                <w:highlight w:val="white"/>
              </w:rPr>
            </w:pPr>
            <w:ins w:id="4038" w:author="Peter Bomberg" w:date="2018-01-16T14:05:00Z">
              <w:r>
                <w:rPr>
                  <w:highlight w:val="white"/>
                </w:rPr>
                <w:t xml:space="preserve">SPL Rule 5 </w:t>
              </w:r>
              <w:r w:rsidRPr="00334410">
                <w:rPr>
                  <w:highlight w:val="white"/>
                </w:rPr>
                <w:t xml:space="preserve">identifies that </w:t>
              </w:r>
              <w:r>
                <w:rPr>
                  <w:highlight w:val="white"/>
                </w:rPr>
                <w:t>the (</w:t>
              </w:r>
              <w:r>
                <w:t>codeSystem</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5761A535" w14:textId="77777777" w:rsidR="00AA46EB" w:rsidRDefault="00AA46EB" w:rsidP="008B43ED">
            <w:pPr>
              <w:pStyle w:val="ListParagraph"/>
              <w:numPr>
                <w:ilvl w:val="0"/>
                <w:numId w:val="378"/>
              </w:numPr>
              <w:rPr>
                <w:ins w:id="4039" w:author="Peter Bomberg" w:date="2018-01-16T14:05:00Z"/>
                <w:highlight w:val="white"/>
              </w:rPr>
            </w:pPr>
            <w:ins w:id="4040" w:author="Peter Bomberg" w:date="2018-01-16T14:05:00Z">
              <w:r>
                <w:rPr>
                  <w:highlight w:val="white"/>
                </w:rPr>
                <w:t xml:space="preserve">SPL Rule 5 </w:t>
              </w:r>
              <w:r w:rsidRPr="00334410">
                <w:rPr>
                  <w:highlight w:val="white"/>
                </w:rPr>
                <w:t xml:space="preserve">identifies that </w:t>
              </w:r>
              <w:r>
                <w:rPr>
                  <w:highlight w:val="white"/>
                </w:rPr>
                <w:t>the (</w:t>
              </w:r>
              <w:r w:rsidRPr="00675DAA">
                <w:t>displayName</w:t>
              </w:r>
              <w:r>
                <w:rPr>
                  <w:highlight w:val="white"/>
                </w:rPr>
                <w:t xml:space="preserve">) </w:t>
              </w:r>
              <w:r w:rsidRPr="00D00628">
                <w:rPr>
                  <w:highlight w:val="white"/>
                </w:rPr>
                <w:t xml:space="preserve">attribute </w:t>
              </w:r>
              <w:r>
                <w:rPr>
                  <w:highlight w:val="white"/>
                </w:rPr>
                <w:t xml:space="preserve">has not </w:t>
              </w:r>
              <w:r w:rsidRPr="00D00628">
                <w:rPr>
                  <w:highlight w:val="white"/>
                </w:rPr>
                <w:t>been defined</w:t>
              </w:r>
              <w:r>
                <w:rPr>
                  <w:highlight w:val="white"/>
                </w:rPr>
                <w:t xml:space="preserve">. </w:t>
              </w:r>
            </w:ins>
          </w:p>
          <w:p w14:paraId="580BBF2A" w14:textId="77777777" w:rsidR="00AA46EB" w:rsidRDefault="00AA46EB" w:rsidP="008B43ED">
            <w:pPr>
              <w:pStyle w:val="ListParagraph"/>
              <w:numPr>
                <w:ilvl w:val="0"/>
                <w:numId w:val="378"/>
              </w:numPr>
              <w:rPr>
                <w:ins w:id="4041" w:author="Peter Bomberg" w:date="2018-01-16T14:05:00Z"/>
                <w:highlight w:val="white"/>
              </w:rPr>
            </w:pPr>
            <w:ins w:id="4042" w:author="Peter Bomberg" w:date="2018-01-16T14:05:00Z">
              <w:r w:rsidRPr="005225FB">
                <w:rPr>
                  <w:highlight w:val="white"/>
                </w:rPr>
                <w:t>SPL Rule 7 identifies that displayName does not match the CV value.</w:t>
              </w:r>
            </w:ins>
          </w:p>
          <w:p w14:paraId="55B19116" w14:textId="5DC788A1" w:rsidR="00AA46EB" w:rsidRDefault="00AA46EB" w:rsidP="008B43ED">
            <w:pPr>
              <w:pStyle w:val="ListParagraph"/>
              <w:numPr>
                <w:ilvl w:val="0"/>
                <w:numId w:val="378"/>
              </w:numPr>
              <w:rPr>
                <w:ins w:id="4043" w:author="Peter Bomberg" w:date="2018-01-16T14:05:00Z"/>
                <w:highlight w:val="white"/>
              </w:rPr>
            </w:pPr>
            <w:ins w:id="4044" w:author="Peter Bomberg" w:date="2018-01-16T14:05:00Z">
              <w:r w:rsidRPr="00515104">
                <w:rPr>
                  <w:highlight w:val="white"/>
                </w:rPr>
                <w:t>SPL Rule 8 identifies that the code is not in the CV or is not contextually correct.</w:t>
              </w:r>
            </w:ins>
          </w:p>
          <w:p w14:paraId="4AD16CBE" w14:textId="2B2BC780" w:rsidR="00A920F6" w:rsidRPr="00515104" w:rsidRDefault="00A920F6" w:rsidP="008B43ED">
            <w:pPr>
              <w:pStyle w:val="ListParagraph"/>
              <w:numPr>
                <w:ilvl w:val="0"/>
                <w:numId w:val="378"/>
              </w:numPr>
              <w:rPr>
                <w:ins w:id="4045" w:author="Peter Bomberg" w:date="2018-01-16T14:05:00Z"/>
                <w:highlight w:val="white"/>
              </w:rPr>
            </w:pPr>
            <w:ins w:id="4046" w:author="Peter Bomberg" w:date="2018-01-16T14:05:00Z">
              <w:r w:rsidRPr="00337A08">
                <w:rPr>
                  <w:sz w:val="22"/>
                  <w:szCs w:val="22"/>
                  <w:highlight w:val="white"/>
                </w:rPr>
                <w:t>SPL Rule 15 identifies that there is a notification flag for the content.</w:t>
              </w:r>
            </w:ins>
          </w:p>
          <w:p w14:paraId="01BA2A99" w14:textId="77777777" w:rsidR="00AA46EB" w:rsidRDefault="00AA46EB" w:rsidP="00AA46EB">
            <w:pPr>
              <w:rPr>
                <w:ins w:id="4047" w:author="Peter Bomberg" w:date="2018-01-16T14:05:00Z"/>
              </w:rPr>
            </w:pPr>
          </w:p>
          <w:p w14:paraId="48F28CDA" w14:textId="77777777" w:rsidR="00CC55B8" w:rsidRDefault="00CC55B8" w:rsidP="00695D2E">
            <w:pPr>
              <w:pStyle w:val="Default"/>
              <w:numPr>
                <w:ilvl w:val="0"/>
                <w:numId w:val="8"/>
              </w:numPr>
              <w:rPr>
                <w:del w:id="4048" w:author="Peter Bomberg" w:date="2018-01-16T14:05:00Z"/>
                <w:sz w:val="23"/>
                <w:szCs w:val="23"/>
              </w:rPr>
            </w:pPr>
            <w:r>
              <w:t>Coded types shall have a value element, with code, codeSystem and displayName attributes</w:t>
            </w:r>
            <w:del w:id="4049" w:author="Peter Bomberg" w:date="2018-01-16T14:05:00Z">
              <w:r>
                <w:rPr>
                  <w:sz w:val="23"/>
                  <w:szCs w:val="23"/>
                </w:rPr>
                <w:delText>.</w:delText>
              </w:r>
            </w:del>
          </w:p>
          <w:p w14:paraId="29B426A5" w14:textId="0677FB16" w:rsidR="009E48FD" w:rsidRPr="0050178E" w:rsidRDefault="00CC55B8" w:rsidP="00736E53">
            <w:pPr>
              <w:pStyle w:val="ListParagraph"/>
              <w:numPr>
                <w:ilvl w:val="0"/>
                <w:numId w:val="12"/>
              </w:numPr>
              <w:rPr>
                <w:ins w:id="4050" w:author="Peter Bomberg" w:date="2018-01-16T14:05:00Z"/>
              </w:rPr>
            </w:pPr>
            <w:del w:id="4051" w:author="Peter Bomberg" w:date="2018-01-16T14:05:00Z">
              <w:r>
                <w:delText xml:space="preserve">The code </w:delText>
              </w:r>
            </w:del>
            <w:ins w:id="4052" w:author="Peter Bomberg" w:date="2018-01-16T14:05:00Z">
              <w:r w:rsidR="009E48FD">
                <w:t xml:space="preserve">, where the </w:t>
              </w:r>
              <w:r w:rsidR="009E48FD" w:rsidRPr="00675DAA">
                <w:t>displayName</w:t>
              </w:r>
              <w:r w:rsidR="009E48FD">
                <w:t xml:space="preserve"> </w:t>
              </w:r>
            </w:ins>
            <w:r w:rsidR="009E48FD" w:rsidRPr="00675DAA">
              <w:t xml:space="preserve">shall </w:t>
            </w:r>
            <w:del w:id="4053" w:author="Peter Bomberg" w:date="2018-01-16T14:05:00Z">
              <w:r>
                <w:delText>be derived from</w:delText>
              </w:r>
            </w:del>
            <w:ins w:id="4054" w:author="Peter Bomberg" w:date="2018-01-16T14:05:00Z">
              <w:r w:rsidR="009E48FD" w:rsidRPr="00675DAA">
                <w:t>display the</w:t>
              </w:r>
              <w:r w:rsidR="009E48FD">
                <w:t xml:space="preserve"> appropriate </w:t>
              </w:r>
              <w:r w:rsidR="009E48FD" w:rsidRPr="00675DAA">
                <w:t>label.</w:t>
              </w:r>
            </w:ins>
          </w:p>
          <w:p w14:paraId="100A4AA8" w14:textId="77777777" w:rsidR="009E48FD" w:rsidRDefault="009E48FD" w:rsidP="008B43ED">
            <w:pPr>
              <w:pStyle w:val="ListParagraph"/>
              <w:numPr>
                <w:ilvl w:val="0"/>
                <w:numId w:val="380"/>
              </w:numPr>
              <w:rPr>
                <w:highlight w:val="white"/>
              </w:rPr>
            </w:pPr>
            <w:ins w:id="4055" w:author="Peter Bomberg" w:date="2018-01-16T14:05:00Z">
              <w:r>
                <w:rPr>
                  <w:highlight w:val="white"/>
                </w:rPr>
                <w:t>SPL Rule 2</w:t>
              </w:r>
              <w:r w:rsidRPr="00C13369">
                <w:rPr>
                  <w:highlight w:val="white"/>
                </w:rPr>
                <w:t xml:space="preserve"> </w:t>
              </w:r>
              <w:r w:rsidRPr="00334410">
                <w:rPr>
                  <w:highlight w:val="white"/>
                </w:rPr>
                <w:t xml:space="preserve">identifies </w:t>
              </w:r>
              <w:r>
                <w:rPr>
                  <w:highlight w:val="white"/>
                </w:rPr>
                <w:t>that</w:t>
              </w:r>
            </w:ins>
            <w:r>
              <w:rPr>
                <w:highlight w:val="white"/>
              </w:rPr>
              <w:t xml:space="preserve"> the OID</w:t>
            </w:r>
            <w:ins w:id="4056" w:author="Peter Bomberg" w:date="2018-01-16T14:05:00Z">
              <w:r>
                <w:rPr>
                  <w:highlight w:val="white"/>
                </w:rPr>
                <w:t xml:space="preserve"> value is incorrect.</w:t>
              </w:r>
            </w:ins>
          </w:p>
          <w:p w14:paraId="279E2BDE" w14:textId="77777777" w:rsidR="009E48FD" w:rsidRDefault="009E48FD" w:rsidP="008B43ED">
            <w:pPr>
              <w:pStyle w:val="ListParagraph"/>
              <w:numPr>
                <w:ilvl w:val="0"/>
                <w:numId w:val="380"/>
              </w:numPr>
              <w:rPr>
                <w:ins w:id="4057" w:author="Peter Bomberg" w:date="2018-01-16T14:05:00Z"/>
                <w:highlight w:val="white"/>
              </w:rPr>
            </w:pPr>
            <w:ins w:id="4058" w:author="Peter Bomberg" w:date="2018-01-16T14:05:00Z">
              <w:r w:rsidRPr="009E48FD">
                <w:rPr>
                  <w:highlight w:val="white"/>
                </w:rPr>
                <w:t xml:space="preserve">SPL Rule 5 identifies that the (code) attribute has not been defined. </w:t>
              </w:r>
            </w:ins>
          </w:p>
          <w:p w14:paraId="6599FECB" w14:textId="77777777" w:rsidR="009E48FD" w:rsidRDefault="009E48FD" w:rsidP="008B43ED">
            <w:pPr>
              <w:pStyle w:val="ListParagraph"/>
              <w:numPr>
                <w:ilvl w:val="0"/>
                <w:numId w:val="380"/>
              </w:numPr>
              <w:rPr>
                <w:ins w:id="4059" w:author="Peter Bomberg" w:date="2018-01-16T14:05:00Z"/>
                <w:highlight w:val="white"/>
              </w:rPr>
            </w:pPr>
            <w:ins w:id="4060" w:author="Peter Bomberg" w:date="2018-01-16T14:05:00Z">
              <w:r w:rsidRPr="009E48FD">
                <w:rPr>
                  <w:highlight w:val="white"/>
                </w:rPr>
                <w:t>SPL Rule 5 identifies that the (</w:t>
              </w:r>
              <w:r>
                <w:t>codeSystem</w:t>
              </w:r>
              <w:r w:rsidRPr="009E48FD">
                <w:rPr>
                  <w:highlight w:val="white"/>
                </w:rPr>
                <w:t xml:space="preserve">) attribute has not been defined. </w:t>
              </w:r>
            </w:ins>
          </w:p>
          <w:p w14:paraId="4CB38A9C" w14:textId="77777777" w:rsidR="009E48FD" w:rsidRDefault="009E48FD" w:rsidP="008B43ED">
            <w:pPr>
              <w:pStyle w:val="ListParagraph"/>
              <w:numPr>
                <w:ilvl w:val="0"/>
                <w:numId w:val="380"/>
              </w:numPr>
              <w:rPr>
                <w:ins w:id="4061" w:author="Peter Bomberg" w:date="2018-01-16T14:05:00Z"/>
                <w:highlight w:val="white"/>
              </w:rPr>
            </w:pPr>
            <w:ins w:id="4062" w:author="Peter Bomberg" w:date="2018-01-16T14:05:00Z">
              <w:r w:rsidRPr="009E48FD">
                <w:rPr>
                  <w:highlight w:val="white"/>
                </w:rPr>
                <w:t>SPL Rule 5 identifies that the (</w:t>
              </w:r>
              <w:r w:rsidRPr="00675DAA">
                <w:t>displayName</w:t>
              </w:r>
              <w:r w:rsidRPr="009E48FD">
                <w:rPr>
                  <w:highlight w:val="white"/>
                </w:rPr>
                <w:t xml:space="preserve">) attribute has not been defined. </w:t>
              </w:r>
            </w:ins>
          </w:p>
          <w:p w14:paraId="72230D7E" w14:textId="77777777" w:rsidR="009E48FD" w:rsidRDefault="009E48FD" w:rsidP="008B43ED">
            <w:pPr>
              <w:pStyle w:val="ListParagraph"/>
              <w:numPr>
                <w:ilvl w:val="0"/>
                <w:numId w:val="380"/>
              </w:numPr>
              <w:rPr>
                <w:ins w:id="4063" w:author="Peter Bomberg" w:date="2018-01-16T14:05:00Z"/>
                <w:highlight w:val="white"/>
              </w:rPr>
            </w:pPr>
            <w:ins w:id="4064" w:author="Peter Bomberg" w:date="2018-01-16T14:05:00Z">
              <w:r w:rsidRPr="009E48FD">
                <w:rPr>
                  <w:highlight w:val="white"/>
                </w:rPr>
                <w:t>SPL Rule 7 identifies that displayName does not match the CV value.</w:t>
              </w:r>
            </w:ins>
          </w:p>
          <w:p w14:paraId="3D0BBE98" w14:textId="43FB1386" w:rsidR="009E48FD" w:rsidRDefault="009E48FD" w:rsidP="008B43ED">
            <w:pPr>
              <w:pStyle w:val="ListParagraph"/>
              <w:numPr>
                <w:ilvl w:val="0"/>
                <w:numId w:val="380"/>
              </w:numPr>
              <w:rPr>
                <w:ins w:id="4065" w:author="Peter Bomberg" w:date="2018-01-16T14:05:00Z"/>
                <w:highlight w:val="white"/>
              </w:rPr>
            </w:pPr>
            <w:ins w:id="4066" w:author="Peter Bomberg" w:date="2018-01-16T14:05:00Z">
              <w:r w:rsidRPr="009E48FD">
                <w:rPr>
                  <w:highlight w:val="white"/>
                </w:rPr>
                <w:t>SPL Rule 8 identifies that the code is not in the CV or is not contextually correct.</w:t>
              </w:r>
            </w:ins>
          </w:p>
          <w:p w14:paraId="1228C82F" w14:textId="2BC53548" w:rsidR="00A920F6" w:rsidRPr="009E48FD" w:rsidRDefault="00A920F6" w:rsidP="008B43ED">
            <w:pPr>
              <w:pStyle w:val="ListParagraph"/>
              <w:numPr>
                <w:ilvl w:val="0"/>
                <w:numId w:val="380"/>
              </w:numPr>
              <w:rPr>
                <w:ins w:id="4067" w:author="Peter Bomberg" w:date="2018-01-16T14:05:00Z"/>
                <w:highlight w:val="white"/>
              </w:rPr>
            </w:pPr>
            <w:ins w:id="4068" w:author="Peter Bomberg" w:date="2018-01-16T14:05:00Z">
              <w:r w:rsidRPr="00337A08">
                <w:rPr>
                  <w:sz w:val="22"/>
                  <w:szCs w:val="22"/>
                  <w:highlight w:val="white"/>
                </w:rPr>
                <w:t>SPL Rule 15 identifies that there is a notification flag for the content.</w:t>
              </w:r>
            </w:ins>
          </w:p>
          <w:p w14:paraId="6844AE26" w14:textId="627ADA50" w:rsidR="00AA46EB" w:rsidRPr="00325084" w:rsidRDefault="009E48FD" w:rsidP="00325084">
            <w:pPr>
              <w:rPr>
                <w:ins w:id="4069" w:author="Peter Bomberg" w:date="2018-01-16T14:05:00Z"/>
                <w:highlight w:val="white"/>
              </w:rPr>
            </w:pPr>
            <w:ins w:id="4070" w:author="Peter Bomberg" w:date="2018-01-16T14:05:00Z">
              <w:r w:rsidRPr="009E48FD">
                <w:rPr>
                  <w:highlight w:val="white"/>
                </w:rPr>
                <w:t xml:space="preserve"> </w:t>
              </w:r>
            </w:ins>
          </w:p>
          <w:p w14:paraId="25506FF9" w14:textId="22FB21B1" w:rsidR="00CC55B8" w:rsidRDefault="00CC55B8" w:rsidP="00736E53">
            <w:pPr>
              <w:pStyle w:val="ListParagraph"/>
              <w:numPr>
                <w:ilvl w:val="0"/>
                <w:numId w:val="12"/>
              </w:numPr>
              <w:rPr>
                <w:ins w:id="4071" w:author="Peter Bomberg" w:date="2018-01-16T14:05:00Z"/>
              </w:rPr>
            </w:pPr>
            <w:ins w:id="4072" w:author="Peter Bomberg" w:date="2018-01-16T14:05:00Z">
              <w:r>
                <w:t>The code</w:t>
              </w:r>
              <w:r w:rsidR="009E48FD">
                <w:t>System for the value element is context specific as per the following:</w:t>
              </w:r>
            </w:ins>
          </w:p>
          <w:p w14:paraId="19E478CE" w14:textId="77777777" w:rsidR="00354DF2" w:rsidRPr="00104F74" w:rsidRDefault="00354DF2" w:rsidP="008B43ED">
            <w:pPr>
              <w:pStyle w:val="Default"/>
              <w:numPr>
                <w:ilvl w:val="1"/>
                <w:numId w:val="381"/>
              </w:numPr>
              <w:rPr>
                <w:sz w:val="23"/>
                <w:szCs w:val="23"/>
              </w:rPr>
            </w:pPr>
            <w:r>
              <w:t xml:space="preserve">Scheduling Symbol = </w:t>
            </w:r>
            <w:r w:rsidRPr="00D877DC">
              <w:rPr>
                <w:lang w:val="en-US"/>
              </w:rPr>
              <w:t>2.16.840.1.113883.2.20.6.2</w:t>
            </w:r>
          </w:p>
          <w:p w14:paraId="6CFB260A" w14:textId="77777777" w:rsidR="00354DF2" w:rsidRPr="00104F74" w:rsidRDefault="00354DF2" w:rsidP="008B43ED">
            <w:pPr>
              <w:pStyle w:val="Default"/>
              <w:numPr>
                <w:ilvl w:val="1"/>
                <w:numId w:val="381"/>
              </w:numPr>
              <w:rPr>
                <w:sz w:val="23"/>
                <w:szCs w:val="23"/>
              </w:rPr>
            </w:pPr>
            <w:r>
              <w:t xml:space="preserve">Pharmaceutical Standard = </w:t>
            </w:r>
            <w:r w:rsidRPr="00D877DC">
              <w:rPr>
                <w:lang w:val="en-US"/>
              </w:rPr>
              <w:t>2.16.840.1.113883.2.20.6.5</w:t>
            </w:r>
          </w:p>
          <w:p w14:paraId="79EF381A" w14:textId="77777777" w:rsidR="00354DF2" w:rsidRDefault="00354DF2" w:rsidP="008B43ED">
            <w:pPr>
              <w:pStyle w:val="Default"/>
              <w:numPr>
                <w:ilvl w:val="1"/>
                <w:numId w:val="381"/>
              </w:numPr>
              <w:rPr>
                <w:sz w:val="23"/>
                <w:szCs w:val="23"/>
              </w:rPr>
            </w:pPr>
            <w:r>
              <w:t xml:space="preserve">Therapeutic Class = </w:t>
            </w:r>
            <w:r w:rsidRPr="00D877DC">
              <w:rPr>
                <w:lang w:val="en-US"/>
              </w:rPr>
              <w:t>2.16.840.1.113883.2.20.6.6</w:t>
            </w:r>
          </w:p>
          <w:p w14:paraId="694841FE" w14:textId="77777777" w:rsidR="00B41AEB" w:rsidRPr="00B41AEB" w:rsidRDefault="00B41AEB" w:rsidP="008B43ED">
            <w:pPr>
              <w:pStyle w:val="Default"/>
              <w:numPr>
                <w:ilvl w:val="1"/>
                <w:numId w:val="381"/>
              </w:numPr>
              <w:rPr>
                <w:sz w:val="23"/>
                <w:szCs w:val="23"/>
              </w:rPr>
            </w:pPr>
            <w:r>
              <w:t xml:space="preserve">Color = </w:t>
            </w:r>
            <w:r>
              <w:rPr>
                <w:sz w:val="23"/>
                <w:szCs w:val="23"/>
              </w:rPr>
              <w:t>2.16.840.1.113883.2.20.6.24</w:t>
            </w:r>
          </w:p>
          <w:p w14:paraId="1418938E" w14:textId="77777777" w:rsidR="00B41AEB" w:rsidRDefault="00B41AEB" w:rsidP="008B43ED">
            <w:pPr>
              <w:pStyle w:val="Default"/>
              <w:numPr>
                <w:ilvl w:val="1"/>
                <w:numId w:val="381"/>
              </w:numPr>
              <w:rPr>
                <w:sz w:val="23"/>
                <w:szCs w:val="23"/>
              </w:rPr>
            </w:pPr>
            <w:r>
              <w:t xml:space="preserve">Shape = </w:t>
            </w:r>
            <w:r>
              <w:rPr>
                <w:sz w:val="23"/>
                <w:szCs w:val="23"/>
              </w:rPr>
              <w:t>2.16.840.1.113883.2.20.6.25</w:t>
            </w:r>
          </w:p>
          <w:p w14:paraId="0DE15FBE" w14:textId="77777777" w:rsidR="00B41AEB" w:rsidRDefault="00B41AEB" w:rsidP="008B43ED">
            <w:pPr>
              <w:pStyle w:val="Default"/>
              <w:numPr>
                <w:ilvl w:val="1"/>
                <w:numId w:val="381"/>
              </w:numPr>
              <w:rPr>
                <w:sz w:val="23"/>
                <w:szCs w:val="23"/>
              </w:rPr>
            </w:pPr>
            <w:r>
              <w:rPr>
                <w:sz w:val="23"/>
                <w:szCs w:val="23"/>
              </w:rPr>
              <w:t>Flavour = 2.16.840.1.113883.2.20.6.26</w:t>
            </w:r>
          </w:p>
          <w:p w14:paraId="66C23DAE" w14:textId="5C8A7C36" w:rsidR="002B53CE" w:rsidRPr="00104F74" w:rsidRDefault="00104F74" w:rsidP="008B43ED">
            <w:pPr>
              <w:pStyle w:val="ListParagraph"/>
              <w:numPr>
                <w:ilvl w:val="1"/>
                <w:numId w:val="381"/>
              </w:numPr>
            </w:pPr>
            <w:r w:rsidRPr="00BF11CC">
              <w:t>Combination Product</w:t>
            </w:r>
            <w:r>
              <w:t xml:space="preserve"> = </w:t>
            </w:r>
            <w:r w:rsidRPr="00104F74">
              <w:t>2.16.840.1.113883.2.20.6.30</w:t>
            </w:r>
          </w:p>
          <w:p w14:paraId="43E82A1F" w14:textId="77777777" w:rsidR="00CC55B8" w:rsidRDefault="00CC55B8" w:rsidP="00695D2E">
            <w:pPr>
              <w:pStyle w:val="Default"/>
              <w:numPr>
                <w:ilvl w:val="1"/>
                <w:numId w:val="8"/>
              </w:numPr>
              <w:rPr>
                <w:del w:id="4073" w:author="Peter Bomberg" w:date="2018-01-16T14:05:00Z"/>
                <w:sz w:val="23"/>
                <w:szCs w:val="23"/>
              </w:rPr>
            </w:pPr>
            <w:del w:id="4074" w:author="Peter Bomberg" w:date="2018-01-16T14:05:00Z">
              <w:r>
                <w:rPr>
                  <w:sz w:val="23"/>
                  <w:szCs w:val="23"/>
                </w:rPr>
                <w:lastRenderedPageBreak/>
                <w:delText>The d</w:delText>
              </w:r>
              <w:r w:rsidRPr="00C0417D">
                <w:rPr>
                  <w:sz w:val="23"/>
                  <w:szCs w:val="23"/>
                </w:rPr>
                <w:delText>isplay name matches the code</w:delText>
              </w:r>
              <w:r>
                <w:rPr>
                  <w:sz w:val="23"/>
                  <w:szCs w:val="23"/>
                </w:rPr>
                <w:delText>.</w:delText>
              </w:r>
            </w:del>
          </w:p>
          <w:p w14:paraId="3CA4CAC4" w14:textId="77777777" w:rsidR="00CC55B8" w:rsidRDefault="00CC55B8" w:rsidP="00695D2E">
            <w:pPr>
              <w:pStyle w:val="Default"/>
              <w:numPr>
                <w:ilvl w:val="1"/>
                <w:numId w:val="8"/>
              </w:numPr>
              <w:rPr>
                <w:del w:id="4075" w:author="Peter Bomberg" w:date="2018-01-16T14:05:00Z"/>
                <w:sz w:val="23"/>
                <w:szCs w:val="23"/>
              </w:rPr>
            </w:pPr>
            <w:del w:id="4076" w:author="Peter Bomberg" w:date="2018-01-16T14:05:00Z">
              <w:r>
                <w:rPr>
                  <w:sz w:val="23"/>
                  <w:szCs w:val="23"/>
                </w:rPr>
                <w:delText xml:space="preserve">The display name is </w:delText>
              </w:r>
              <w:r w:rsidRPr="00A57429">
                <w:rPr>
                  <w:sz w:val="23"/>
                  <w:szCs w:val="23"/>
                </w:rPr>
                <w:delText>based upon the document language.</w:delText>
              </w:r>
            </w:del>
          </w:p>
          <w:p w14:paraId="1903A370" w14:textId="77777777" w:rsidR="00104F74" w:rsidRDefault="00104F74" w:rsidP="00104F74">
            <w:pPr>
              <w:pStyle w:val="Default"/>
              <w:ind w:left="720"/>
              <w:rPr>
                <w:del w:id="4077" w:author="Peter Bomberg" w:date="2018-01-16T14:05:00Z"/>
                <w:sz w:val="23"/>
                <w:szCs w:val="23"/>
              </w:rPr>
            </w:pPr>
          </w:p>
          <w:p w14:paraId="48C5FA64" w14:textId="7FB78038" w:rsidR="00325084" w:rsidRDefault="00325084" w:rsidP="008B43ED">
            <w:pPr>
              <w:pStyle w:val="ListParagraph"/>
              <w:numPr>
                <w:ilvl w:val="0"/>
                <w:numId w:val="382"/>
              </w:numPr>
              <w:rPr>
                <w:ins w:id="4078" w:author="Peter Bomberg" w:date="2018-01-16T14:05:00Z"/>
                <w:highlight w:val="white"/>
              </w:rPr>
            </w:pPr>
            <w:ins w:id="4079" w:author="Peter Bomberg" w:date="2018-01-16T14:05:00Z">
              <w:r w:rsidRPr="00F762B7">
                <w:rPr>
                  <w:highlight w:val="white"/>
                </w:rPr>
                <w:t>SPL Rule 10 identifies that the</w:t>
              </w:r>
              <w:r w:rsidR="00B74ED7">
                <w:rPr>
                  <w:highlight w:val="white"/>
                </w:rPr>
                <w:t xml:space="preserve"> (</w:t>
              </w:r>
              <w:r w:rsidR="00B74ED7" w:rsidRPr="00B74ED7">
                <w:t>codeSystem</w:t>
              </w:r>
              <w:r w:rsidR="00B74ED7">
                <w:t>)</w:t>
              </w:r>
              <w:r w:rsidRPr="00F762B7">
                <w:rPr>
                  <w:highlight w:val="white"/>
                </w:rPr>
                <w:t xml:space="preserve"> attribute value is </w:t>
              </w:r>
              <w:r w:rsidR="00B74ED7">
                <w:rPr>
                  <w:highlight w:val="white"/>
                </w:rPr>
                <w:t xml:space="preserve">incorrect </w:t>
              </w:r>
              <w:r>
                <w:rPr>
                  <w:highlight w:val="white"/>
                </w:rPr>
                <w:t xml:space="preserve">based on the code value of the </w:t>
              </w:r>
              <w:r w:rsidR="00B74ED7">
                <w:rPr>
                  <w:highlight w:val="white"/>
                </w:rPr>
                <w:t xml:space="preserve">sibling </w:t>
              </w:r>
              <w:r>
                <w:rPr>
                  <w:highlight w:val="white"/>
                </w:rPr>
                <w:t>code element.</w:t>
              </w:r>
            </w:ins>
          </w:p>
          <w:p w14:paraId="027637E5" w14:textId="77777777" w:rsidR="00325084" w:rsidRDefault="00325084" w:rsidP="00325084">
            <w:pPr>
              <w:pStyle w:val="Default"/>
              <w:rPr>
                <w:ins w:id="4080" w:author="Peter Bomberg" w:date="2018-01-16T14:05:00Z"/>
                <w:sz w:val="23"/>
                <w:szCs w:val="23"/>
              </w:rPr>
            </w:pPr>
          </w:p>
          <w:p w14:paraId="2D8563B8" w14:textId="5BA46BC2" w:rsidR="00CC55B8" w:rsidRDefault="00CC55B8" w:rsidP="004756DB">
            <w:pPr>
              <w:pStyle w:val="Default"/>
              <w:numPr>
                <w:ilvl w:val="0"/>
                <w:numId w:val="8"/>
              </w:numPr>
              <w:rPr>
                <w:sz w:val="23"/>
                <w:szCs w:val="23"/>
              </w:rPr>
            </w:pPr>
            <w:r>
              <w:rPr>
                <w:sz w:val="23"/>
                <w:szCs w:val="23"/>
              </w:rPr>
              <w:t xml:space="preserve">Non-Coded types have a value element with the applicable attributes </w:t>
            </w:r>
            <w:r w:rsidR="00104F74">
              <w:rPr>
                <w:sz w:val="23"/>
                <w:szCs w:val="23"/>
              </w:rPr>
              <w:t xml:space="preserve">(unit, value and type) </w:t>
            </w:r>
            <w:r>
              <w:rPr>
                <w:sz w:val="23"/>
                <w:szCs w:val="23"/>
              </w:rPr>
              <w:t>as</w:t>
            </w:r>
            <w:r w:rsidR="00104F74">
              <w:rPr>
                <w:sz w:val="23"/>
                <w:szCs w:val="23"/>
              </w:rPr>
              <w:t xml:space="preserve"> </w:t>
            </w:r>
            <w:r>
              <w:rPr>
                <w:sz w:val="23"/>
                <w:szCs w:val="23"/>
              </w:rPr>
              <w:t>per the data type</w:t>
            </w:r>
            <w:ins w:id="4081" w:author="Peter Bomberg" w:date="2018-01-16T14:05:00Z">
              <w:r w:rsidR="00EF3453">
                <w:rPr>
                  <w:sz w:val="23"/>
                  <w:szCs w:val="23"/>
                </w:rPr>
                <w:t>.</w:t>
              </w:r>
            </w:ins>
          </w:p>
          <w:p w14:paraId="1D2719C3" w14:textId="3BA1B82F" w:rsidR="00325084" w:rsidRDefault="00104F74" w:rsidP="008B43ED">
            <w:pPr>
              <w:pStyle w:val="ListParagraph"/>
              <w:numPr>
                <w:ilvl w:val="0"/>
                <w:numId w:val="383"/>
              </w:numPr>
              <w:rPr>
                <w:ins w:id="4082" w:author="Peter Bomberg" w:date="2018-01-16T14:05:00Z"/>
                <w:highlight w:val="white"/>
              </w:rPr>
            </w:pPr>
            <w:del w:id="4083" w:author="Peter Bomberg" w:date="2018-01-16T14:05:00Z">
              <w:r>
                <w:delText>The values</w:delText>
              </w:r>
            </w:del>
            <w:ins w:id="4084" w:author="Peter Bomberg" w:date="2018-01-16T14:05:00Z">
              <w:r w:rsidR="00325084" w:rsidRPr="00F762B7">
                <w:rPr>
                  <w:highlight w:val="white"/>
                </w:rPr>
                <w:t>SPL Rule 10 identifies that the attribute value is incorrect</w:t>
              </w:r>
              <w:r w:rsidR="00325084">
                <w:rPr>
                  <w:highlight w:val="white"/>
                </w:rPr>
                <w:t xml:space="preserve"> or contextually incorrect.</w:t>
              </w:r>
            </w:ins>
          </w:p>
          <w:p w14:paraId="1BA76C63" w14:textId="50A7B7D4" w:rsidR="00325084" w:rsidRDefault="00325084" w:rsidP="00325084">
            <w:pPr>
              <w:pStyle w:val="Default"/>
              <w:ind w:left="360"/>
              <w:rPr>
                <w:ins w:id="4085" w:author="Peter Bomberg" w:date="2018-01-16T14:05:00Z"/>
                <w:sz w:val="23"/>
                <w:szCs w:val="23"/>
              </w:rPr>
            </w:pPr>
          </w:p>
          <w:p w14:paraId="42184F84" w14:textId="418260EB" w:rsidR="00325084" w:rsidRDefault="00325084" w:rsidP="004756DB">
            <w:pPr>
              <w:pStyle w:val="Default"/>
              <w:numPr>
                <w:ilvl w:val="0"/>
                <w:numId w:val="8"/>
              </w:numPr>
              <w:rPr>
                <w:ins w:id="4086" w:author="Peter Bomberg" w:date="2018-01-16T14:05:00Z"/>
                <w:sz w:val="23"/>
                <w:szCs w:val="23"/>
              </w:rPr>
            </w:pPr>
            <w:ins w:id="4087" w:author="Peter Bomberg" w:date="2018-01-16T14:05:00Z">
              <w:r>
                <w:rPr>
                  <w:sz w:val="23"/>
                  <w:szCs w:val="23"/>
                </w:rPr>
                <w:t>The value element shall be empty other than child elements</w:t>
              </w:r>
              <w:r w:rsidR="00EF3453">
                <w:rPr>
                  <w:sz w:val="23"/>
                  <w:szCs w:val="23"/>
                </w:rPr>
                <w:t>.</w:t>
              </w:r>
            </w:ins>
          </w:p>
          <w:p w14:paraId="3725496A" w14:textId="4069EF75" w:rsidR="00325084" w:rsidRPr="00DB141B" w:rsidRDefault="00C83C9C" w:rsidP="008B43ED">
            <w:pPr>
              <w:pStyle w:val="ListParagraph"/>
              <w:numPr>
                <w:ilvl w:val="0"/>
                <w:numId w:val="384"/>
              </w:numPr>
              <w:rPr>
                <w:ins w:id="4088" w:author="Peter Bomberg" w:date="2018-01-16T14:05:00Z"/>
                <w:highlight w:val="white"/>
              </w:rPr>
            </w:pPr>
            <w:ins w:id="4089" w:author="Peter Bomberg" w:date="2018-01-16T14:05:00Z">
              <w:r>
                <w:rPr>
                  <w:highlight w:val="white"/>
                </w:rPr>
                <w:t xml:space="preserve">SPL Rule </w:t>
              </w:r>
              <w:r w:rsidR="000B77CE">
                <w:rPr>
                  <w:highlight w:val="white"/>
                </w:rPr>
                <w:t>1</w:t>
              </w:r>
              <w:r>
                <w:rPr>
                  <w:highlight w:val="white"/>
                </w:rPr>
                <w:t>1</w:t>
              </w:r>
              <w:r w:rsidRPr="00833331">
                <w:rPr>
                  <w:highlight w:val="white"/>
                </w:rPr>
                <w:t xml:space="preserve"> identifies that </w:t>
              </w:r>
              <w:r>
                <w:rPr>
                  <w:highlight w:val="white"/>
                </w:rPr>
                <w:t xml:space="preserve">the element has </w:t>
              </w:r>
              <w:r w:rsidRPr="00833331">
                <w:rPr>
                  <w:highlight w:val="white"/>
                </w:rPr>
                <w:t>content.</w:t>
              </w:r>
            </w:ins>
          </w:p>
          <w:p w14:paraId="2756E869" w14:textId="77777777" w:rsidR="00DB141B" w:rsidRDefault="00DB141B" w:rsidP="00DB141B">
            <w:pPr>
              <w:pStyle w:val="Default"/>
              <w:ind w:left="720"/>
              <w:rPr>
                <w:ins w:id="4090" w:author="Peter Bomberg" w:date="2018-01-16T14:05:00Z"/>
                <w:sz w:val="23"/>
                <w:szCs w:val="23"/>
              </w:rPr>
            </w:pPr>
          </w:p>
          <w:p w14:paraId="714F5704" w14:textId="4623BB44" w:rsidR="00CC55B8" w:rsidRPr="00104F74" w:rsidRDefault="00EF3453" w:rsidP="004756DB">
            <w:pPr>
              <w:pStyle w:val="Default"/>
              <w:numPr>
                <w:ilvl w:val="0"/>
                <w:numId w:val="8"/>
              </w:numPr>
              <w:rPr>
                <w:sz w:val="23"/>
                <w:szCs w:val="23"/>
              </w:rPr>
            </w:pPr>
            <w:ins w:id="4091" w:author="Peter Bomberg" w:date="2018-01-16T14:05:00Z">
              <w:r>
                <w:rPr>
                  <w:sz w:val="23"/>
                  <w:szCs w:val="23"/>
                </w:rPr>
                <w:t>T</w:t>
              </w:r>
              <w:r w:rsidR="00104F74">
                <w:rPr>
                  <w:sz w:val="23"/>
                  <w:szCs w:val="23"/>
                </w:rPr>
                <w:t>he value</w:t>
              </w:r>
              <w:r w:rsidR="00C12787">
                <w:rPr>
                  <w:sz w:val="23"/>
                  <w:szCs w:val="23"/>
                </w:rPr>
                <w:t xml:space="preserve"> attribute</w:t>
              </w:r>
            </w:ins>
            <w:r w:rsidR="00104F74">
              <w:rPr>
                <w:sz w:val="23"/>
                <w:szCs w:val="23"/>
              </w:rPr>
              <w:t xml:space="preserve"> for </w:t>
            </w:r>
            <w:del w:id="4092" w:author="Peter Bomberg" w:date="2018-01-16T14:05:00Z">
              <w:r w:rsidR="00104F74">
                <w:rPr>
                  <w:sz w:val="23"/>
                  <w:szCs w:val="23"/>
                </w:rPr>
                <w:delText>Imprint</w:delText>
              </w:r>
            </w:del>
            <w:ins w:id="4093" w:author="Peter Bomberg" w:date="2018-01-16T14:05:00Z">
              <w:r w:rsidR="00C12787">
                <w:rPr>
                  <w:sz w:val="23"/>
                  <w:szCs w:val="23"/>
                </w:rPr>
                <w:t>an i</w:t>
              </w:r>
              <w:r w:rsidR="00104F74">
                <w:rPr>
                  <w:sz w:val="23"/>
                  <w:szCs w:val="23"/>
                </w:rPr>
                <w:t>mprint</w:t>
              </w:r>
            </w:ins>
            <w:r w:rsidR="00104F74">
              <w:rPr>
                <w:sz w:val="23"/>
                <w:szCs w:val="23"/>
              </w:rPr>
              <w:t xml:space="preserve"> may only contain </w:t>
            </w:r>
            <w:r w:rsidR="00CC55B8" w:rsidRPr="00104F74">
              <w:rPr>
                <w:sz w:val="23"/>
                <w:szCs w:val="23"/>
              </w:rPr>
              <w:t>only letters and numbers separated by semicolon without spaces</w:t>
            </w:r>
            <w:ins w:id="4094" w:author="Peter Bomberg" w:date="2018-01-16T14:05:00Z">
              <w:r w:rsidR="0030299F">
                <w:rPr>
                  <w:sz w:val="23"/>
                  <w:szCs w:val="23"/>
                </w:rPr>
                <w:t>.</w:t>
              </w:r>
            </w:ins>
          </w:p>
          <w:p w14:paraId="63D3F186" w14:textId="77777777" w:rsidR="00B41AEB" w:rsidRDefault="00B41AEB" w:rsidP="00104F74">
            <w:pPr>
              <w:pStyle w:val="Default"/>
              <w:ind w:left="360"/>
              <w:rPr>
                <w:del w:id="4095" w:author="Peter Bomberg" w:date="2018-01-16T14:05:00Z"/>
                <w:sz w:val="23"/>
                <w:szCs w:val="23"/>
              </w:rPr>
            </w:pPr>
            <w:bookmarkStart w:id="4096" w:name="_Hlk503341775"/>
          </w:p>
          <w:p w14:paraId="658E2BDF" w14:textId="54E58901" w:rsidR="00EF3453" w:rsidRPr="00C13369" w:rsidRDefault="00104F74" w:rsidP="008B43ED">
            <w:pPr>
              <w:pStyle w:val="ListParagraph"/>
              <w:numPr>
                <w:ilvl w:val="0"/>
                <w:numId w:val="385"/>
              </w:numPr>
              <w:rPr>
                <w:ins w:id="4097" w:author="Peter Bomberg" w:date="2018-01-16T14:05:00Z"/>
              </w:rPr>
            </w:pPr>
            <w:del w:id="4098" w:author="Peter Bomberg" w:date="2018-01-16T14:05:00Z">
              <w:r>
                <w:delText>I</w:delText>
              </w:r>
              <w:r w:rsidR="00B41AEB" w:rsidRPr="000B2433">
                <w:delText>mage</w:delText>
              </w:r>
            </w:del>
            <w:ins w:id="4099" w:author="Peter Bomberg" w:date="2018-01-16T14:05:00Z">
              <w:r w:rsidR="00EF3453">
                <w:rPr>
                  <w:highlight w:val="white"/>
                </w:rPr>
                <w:t xml:space="preserve">SPL Rule 12 </w:t>
              </w:r>
              <w:r w:rsidR="00EF3453" w:rsidRPr="00D00628">
                <w:rPr>
                  <w:highlight w:val="white"/>
                </w:rPr>
                <w:t xml:space="preserve">identifies that </w:t>
              </w:r>
              <w:r w:rsidR="00EF3453">
                <w:rPr>
                  <w:highlight w:val="white"/>
                </w:rPr>
                <w:t>the</w:t>
              </w:r>
              <w:r w:rsidR="00EF3453" w:rsidRPr="00D00628">
                <w:rPr>
                  <w:highlight w:val="white"/>
                </w:rPr>
                <w:t xml:space="preserve"> </w:t>
              </w:r>
              <w:r w:rsidR="00EF3453">
                <w:rPr>
                  <w:highlight w:val="white"/>
                </w:rPr>
                <w:t>content is incorrectly formatted.</w:t>
              </w:r>
            </w:ins>
          </w:p>
          <w:bookmarkEnd w:id="4096"/>
          <w:p w14:paraId="0BCA381B" w14:textId="77777777" w:rsidR="00B41AEB" w:rsidRDefault="00B41AEB" w:rsidP="00104F74">
            <w:pPr>
              <w:pStyle w:val="Default"/>
              <w:ind w:left="360"/>
              <w:rPr>
                <w:ins w:id="4100" w:author="Peter Bomberg" w:date="2018-01-16T14:05:00Z"/>
                <w:sz w:val="23"/>
                <w:szCs w:val="23"/>
              </w:rPr>
            </w:pPr>
          </w:p>
          <w:p w14:paraId="04C5D7B7" w14:textId="77777777" w:rsidR="00B41AEB" w:rsidRPr="000B2433" w:rsidRDefault="0030299F" w:rsidP="008B43ED">
            <w:pPr>
              <w:pStyle w:val="Default"/>
              <w:numPr>
                <w:ilvl w:val="1"/>
                <w:numId w:val="432"/>
              </w:numPr>
              <w:rPr>
                <w:del w:id="4101" w:author="Peter Bomberg" w:date="2018-01-16T14:05:00Z"/>
                <w:sz w:val="23"/>
                <w:szCs w:val="23"/>
              </w:rPr>
            </w:pPr>
            <w:ins w:id="4102" w:author="Peter Bomberg" w:date="2018-01-16T14:05:00Z">
              <w:r w:rsidRPr="0030299F">
                <w:rPr>
                  <w:sz w:val="23"/>
                  <w:szCs w:val="23"/>
                </w:rPr>
                <w:t>The attributes for an i</w:t>
              </w:r>
              <w:r w:rsidR="00B41AEB" w:rsidRPr="0030299F">
                <w:rPr>
                  <w:sz w:val="23"/>
                  <w:szCs w:val="23"/>
                </w:rPr>
                <w:t>mage</w:t>
              </w:r>
            </w:ins>
            <w:r w:rsidR="00B41AEB" w:rsidRPr="0030299F">
              <w:rPr>
                <w:sz w:val="23"/>
                <w:szCs w:val="23"/>
              </w:rPr>
              <w:t xml:space="preserve"> shall have </w:t>
            </w:r>
            <w:del w:id="4103" w:author="Peter Bomberg" w:date="2018-01-16T14:05:00Z">
              <w:r w:rsidR="00B41AEB">
                <w:rPr>
                  <w:sz w:val="23"/>
                  <w:szCs w:val="23"/>
                </w:rPr>
                <w:delText>the following:</w:delText>
              </w:r>
            </w:del>
          </w:p>
          <w:p w14:paraId="236FF1B3" w14:textId="77777777" w:rsidR="00B41AEB" w:rsidRDefault="00B41AEB" w:rsidP="008B43ED">
            <w:pPr>
              <w:pStyle w:val="Default"/>
              <w:numPr>
                <w:ilvl w:val="2"/>
                <w:numId w:val="432"/>
              </w:numPr>
              <w:rPr>
                <w:del w:id="4104" w:author="Peter Bomberg" w:date="2018-01-16T14:05:00Z"/>
                <w:sz w:val="23"/>
                <w:szCs w:val="23"/>
              </w:rPr>
            </w:pPr>
            <w:del w:id="4105" w:author="Peter Bomberg" w:date="2018-01-16T14:05:00Z">
              <w:r w:rsidRPr="000B2433">
                <w:rPr>
                  <w:sz w:val="23"/>
                  <w:szCs w:val="23"/>
                </w:rPr>
                <w:delText xml:space="preserve">The value </w:delText>
              </w:r>
              <w:r>
                <w:rPr>
                  <w:sz w:val="23"/>
                  <w:szCs w:val="23"/>
                </w:rPr>
                <w:delText xml:space="preserve">element </w:delText>
              </w:r>
              <w:r w:rsidRPr="000B2433">
                <w:rPr>
                  <w:sz w:val="23"/>
                  <w:szCs w:val="23"/>
                </w:rPr>
                <w:delText xml:space="preserve">has </w:delText>
              </w:r>
            </w:del>
            <w:ins w:id="4106" w:author="Peter Bomberg" w:date="2018-01-16T14:05:00Z">
              <w:r w:rsidR="0030299F" w:rsidRPr="0030299F">
                <w:rPr>
                  <w:sz w:val="23"/>
                  <w:szCs w:val="23"/>
                </w:rPr>
                <w:t xml:space="preserve">include, </w:t>
              </w:r>
            </w:ins>
            <w:r w:rsidR="0030299F" w:rsidRPr="0030299F">
              <w:rPr>
                <w:sz w:val="23"/>
                <w:szCs w:val="23"/>
              </w:rPr>
              <w:t>a</w:t>
            </w:r>
            <w:r w:rsidR="0030299F">
              <w:rPr>
                <w:sz w:val="23"/>
                <w:szCs w:val="23"/>
              </w:rPr>
              <w:t>n</w:t>
            </w:r>
            <w:r w:rsidR="0030299F" w:rsidRPr="0030299F">
              <w:rPr>
                <w:sz w:val="23"/>
                <w:szCs w:val="23"/>
              </w:rPr>
              <w:t xml:space="preserve"> </w:t>
            </w:r>
            <w:r w:rsidRPr="0030299F">
              <w:rPr>
                <w:sz w:val="23"/>
                <w:szCs w:val="23"/>
              </w:rPr>
              <w:t xml:space="preserve">xsi:type </w:t>
            </w:r>
            <w:ins w:id="4107" w:author="Peter Bomberg" w:date="2018-01-16T14:05:00Z">
              <w:r w:rsidR="0030299F" w:rsidRPr="0030299F">
                <w:rPr>
                  <w:sz w:val="23"/>
                  <w:szCs w:val="23"/>
                </w:rPr>
                <w:t xml:space="preserve">attribute </w:t>
              </w:r>
            </w:ins>
            <w:r w:rsidRPr="0030299F">
              <w:rPr>
                <w:sz w:val="23"/>
                <w:szCs w:val="23"/>
              </w:rPr>
              <w:t>of “ED</w:t>
            </w:r>
            <w:del w:id="4108" w:author="Peter Bomberg" w:date="2018-01-16T14:05:00Z">
              <w:r w:rsidRPr="000B2433">
                <w:rPr>
                  <w:sz w:val="23"/>
                  <w:szCs w:val="23"/>
                </w:rPr>
                <w:delText xml:space="preserve">” </w:delText>
              </w:r>
            </w:del>
          </w:p>
          <w:p w14:paraId="7866F079" w14:textId="77777777" w:rsidR="00B41AEB" w:rsidRPr="000B2433" w:rsidRDefault="00B41AEB" w:rsidP="008B43ED">
            <w:pPr>
              <w:pStyle w:val="Default"/>
              <w:numPr>
                <w:ilvl w:val="2"/>
                <w:numId w:val="432"/>
              </w:numPr>
              <w:rPr>
                <w:del w:id="4109" w:author="Peter Bomberg" w:date="2018-01-16T14:05:00Z"/>
                <w:sz w:val="23"/>
                <w:szCs w:val="23"/>
              </w:rPr>
            </w:pPr>
            <w:del w:id="4110" w:author="Peter Bomberg" w:date="2018-01-16T14:05:00Z">
              <w:r>
                <w:rPr>
                  <w:sz w:val="23"/>
                  <w:szCs w:val="23"/>
                </w:rPr>
                <w:delText>The Value element shall have</w:delText>
              </w:r>
            </w:del>
            <w:ins w:id="4111" w:author="Peter Bomberg" w:date="2018-01-16T14:05:00Z">
              <w:r w:rsidRPr="0030299F">
                <w:rPr>
                  <w:sz w:val="23"/>
                  <w:szCs w:val="23"/>
                </w:rPr>
                <w:t>”</w:t>
              </w:r>
              <w:r w:rsidR="0030299F" w:rsidRPr="0030299F">
                <w:rPr>
                  <w:sz w:val="23"/>
                  <w:szCs w:val="23"/>
                </w:rPr>
                <w:t>,</w:t>
              </w:r>
            </w:ins>
            <w:r w:rsidR="0030299F" w:rsidRPr="0030299F">
              <w:rPr>
                <w:sz w:val="23"/>
                <w:szCs w:val="23"/>
              </w:rPr>
              <w:t xml:space="preserve"> a </w:t>
            </w:r>
            <w:r w:rsidRPr="0030299F">
              <w:rPr>
                <w:sz w:val="23"/>
                <w:szCs w:val="23"/>
              </w:rPr>
              <w:t xml:space="preserve">mediaType </w:t>
            </w:r>
            <w:del w:id="4112" w:author="Peter Bomberg" w:date="2018-01-16T14:05:00Z">
              <w:r>
                <w:rPr>
                  <w:sz w:val="23"/>
                  <w:szCs w:val="23"/>
                </w:rPr>
                <w:delText>which will be</w:delText>
              </w:r>
            </w:del>
            <w:ins w:id="4113" w:author="Peter Bomberg" w:date="2018-01-16T14:05:00Z">
              <w:r w:rsidR="0030299F" w:rsidRPr="0030299F">
                <w:rPr>
                  <w:sz w:val="23"/>
                  <w:szCs w:val="23"/>
                </w:rPr>
                <w:t xml:space="preserve">attribute </w:t>
              </w:r>
              <w:r w:rsidR="0030299F">
                <w:rPr>
                  <w:sz w:val="23"/>
                  <w:szCs w:val="23"/>
                </w:rPr>
                <w:t>of</w:t>
              </w:r>
            </w:ins>
            <w:r w:rsidR="0030299F">
              <w:rPr>
                <w:sz w:val="23"/>
                <w:szCs w:val="23"/>
              </w:rPr>
              <w:t xml:space="preserve"> </w:t>
            </w:r>
            <w:r w:rsidRPr="0030299F">
              <w:rPr>
                <w:sz w:val="23"/>
                <w:szCs w:val="23"/>
              </w:rPr>
              <w:t xml:space="preserve">“image/&lt;file type&gt;” where the file type is </w:t>
            </w:r>
            <w:ins w:id="4114" w:author="Peter Bomberg" w:date="2018-01-16T14:05:00Z">
              <w:r w:rsidR="0030299F">
                <w:rPr>
                  <w:sz w:val="23"/>
                  <w:szCs w:val="23"/>
                </w:rPr>
                <w:t xml:space="preserve">a </w:t>
              </w:r>
            </w:ins>
            <w:r w:rsidRPr="0030299F">
              <w:rPr>
                <w:sz w:val="23"/>
                <w:szCs w:val="23"/>
              </w:rPr>
              <w:t xml:space="preserve">permitted file format (see </w:t>
            </w:r>
            <w:del w:id="4115" w:author="Peter Bomberg" w:date="2018-01-16T14:05:00Z">
              <w:r w:rsidRPr="00104F74">
                <w:rPr>
                  <w:sz w:val="23"/>
                  <w:szCs w:val="23"/>
                </w:rPr>
                <w:fldChar w:fldCharType="begin"/>
              </w:r>
              <w:r w:rsidRPr="00104F74">
                <w:rPr>
                  <w:sz w:val="23"/>
                  <w:szCs w:val="23"/>
                </w:rPr>
                <w:delInstrText xml:space="preserve"> REF _Ref492903909 \h  \* MERGEFORMAT </w:delInstrText>
              </w:r>
              <w:r w:rsidRPr="00104F74">
                <w:rPr>
                  <w:sz w:val="23"/>
                  <w:szCs w:val="23"/>
                </w:rPr>
              </w:r>
              <w:r w:rsidRPr="00104F74">
                <w:rPr>
                  <w:sz w:val="23"/>
                  <w:szCs w:val="23"/>
                </w:rPr>
                <w:fldChar w:fldCharType="separate"/>
              </w:r>
              <w:r w:rsidRPr="00104F74">
                <w:rPr>
                  <w:sz w:val="23"/>
                  <w:szCs w:val="23"/>
                </w:rPr>
                <w:delText>Image Details</w:delText>
              </w:r>
              <w:r w:rsidRPr="00104F74">
                <w:rPr>
                  <w:sz w:val="23"/>
                  <w:szCs w:val="23"/>
                </w:rPr>
                <w:fldChar w:fldCharType="end"/>
              </w:r>
            </w:del>
            <w:ins w:id="4116" w:author="Peter Bomberg" w:date="2018-01-16T14:05:00Z">
              <w:r w:rsidR="0030299F">
                <w:rPr>
                  <w:sz w:val="23"/>
                  <w:szCs w:val="23"/>
                </w:rPr>
                <w:t xml:space="preserve">the </w:t>
              </w:r>
              <w:r w:rsidR="0030299F" w:rsidRPr="0030299F">
                <w:rPr>
                  <w:color w:val="0070C0"/>
                  <w:sz w:val="23"/>
                  <w:szCs w:val="23"/>
                  <w:u w:val="single"/>
                </w:rPr>
                <w:fldChar w:fldCharType="begin"/>
              </w:r>
              <w:r w:rsidR="0030299F" w:rsidRPr="0030299F">
                <w:rPr>
                  <w:color w:val="0070C0"/>
                  <w:sz w:val="23"/>
                  <w:szCs w:val="23"/>
                  <w:u w:val="single"/>
                </w:rPr>
                <w:instrText xml:space="preserve"> REF _Ref503187176 \h </w:instrText>
              </w:r>
              <w:r w:rsidR="0030299F">
                <w:rPr>
                  <w:color w:val="0070C0"/>
                  <w:sz w:val="23"/>
                  <w:szCs w:val="23"/>
                  <w:u w:val="single"/>
                </w:rPr>
                <w:instrText xml:space="preserve"> \* MERGEFORMAT </w:instrText>
              </w:r>
              <w:r w:rsidR="0030299F" w:rsidRPr="0030299F">
                <w:rPr>
                  <w:color w:val="0070C0"/>
                  <w:sz w:val="23"/>
                  <w:szCs w:val="23"/>
                  <w:u w:val="single"/>
                </w:rPr>
              </w:r>
              <w:r w:rsidR="0030299F" w:rsidRPr="0030299F">
                <w:rPr>
                  <w:color w:val="0070C0"/>
                  <w:sz w:val="23"/>
                  <w:szCs w:val="23"/>
                  <w:u w:val="single"/>
                </w:rPr>
                <w:fldChar w:fldCharType="separate"/>
              </w:r>
              <w:r w:rsidR="0030299F" w:rsidRPr="0030299F">
                <w:rPr>
                  <w:rFonts w:eastAsia="Arial Unicode MS"/>
                  <w:color w:val="0070C0"/>
                  <w:u w:val="single"/>
                </w:rPr>
                <w:t>Images</w:t>
              </w:r>
              <w:r w:rsidR="0030299F" w:rsidRPr="0030299F">
                <w:rPr>
                  <w:color w:val="0070C0"/>
                  <w:sz w:val="23"/>
                  <w:szCs w:val="23"/>
                  <w:u w:val="single"/>
                </w:rPr>
                <w:fldChar w:fldCharType="end"/>
              </w:r>
              <w:r w:rsidR="0030299F" w:rsidRPr="0030299F">
                <w:rPr>
                  <w:color w:val="0070C0"/>
                  <w:sz w:val="23"/>
                  <w:szCs w:val="23"/>
                </w:rPr>
                <w:t xml:space="preserve"> </w:t>
              </w:r>
              <w:r w:rsidR="0030299F">
                <w:rPr>
                  <w:sz w:val="23"/>
                  <w:szCs w:val="23"/>
                </w:rPr>
                <w:t>section</w:t>
              </w:r>
            </w:ins>
            <w:r w:rsidR="0030299F">
              <w:rPr>
                <w:sz w:val="23"/>
                <w:szCs w:val="23"/>
              </w:rPr>
              <w:t xml:space="preserve"> </w:t>
            </w:r>
            <w:r w:rsidRPr="0030299F">
              <w:rPr>
                <w:sz w:val="23"/>
                <w:szCs w:val="23"/>
              </w:rPr>
              <w:t>for details</w:t>
            </w:r>
            <w:del w:id="4117" w:author="Peter Bomberg" w:date="2018-01-16T14:05:00Z">
              <w:r w:rsidRPr="000B2433">
                <w:rPr>
                  <w:sz w:val="23"/>
                  <w:szCs w:val="23"/>
                </w:rPr>
                <w:delText>).</w:delText>
              </w:r>
            </w:del>
          </w:p>
          <w:p w14:paraId="7D17A85C" w14:textId="77777777" w:rsidR="00B41AEB" w:rsidRPr="00036839" w:rsidRDefault="00B41AEB" w:rsidP="008B43ED">
            <w:pPr>
              <w:pStyle w:val="Default"/>
              <w:numPr>
                <w:ilvl w:val="2"/>
                <w:numId w:val="432"/>
              </w:numPr>
              <w:rPr>
                <w:del w:id="4118" w:author="Peter Bomberg" w:date="2018-01-16T14:05:00Z"/>
                <w:sz w:val="23"/>
                <w:szCs w:val="23"/>
              </w:rPr>
            </w:pPr>
            <w:del w:id="4119" w:author="Peter Bomberg" w:date="2018-01-16T14:05:00Z">
              <w:r>
                <w:rPr>
                  <w:sz w:val="23"/>
                  <w:szCs w:val="23"/>
                </w:rPr>
                <w:delText>The</w:delText>
              </w:r>
            </w:del>
            <w:ins w:id="4120" w:author="Peter Bomberg" w:date="2018-01-16T14:05:00Z">
              <w:r w:rsidR="0030299F">
                <w:rPr>
                  <w:sz w:val="23"/>
                  <w:szCs w:val="23"/>
                </w:rPr>
                <w:t>), a</w:t>
              </w:r>
            </w:ins>
            <w:r w:rsidR="0030299F">
              <w:rPr>
                <w:sz w:val="23"/>
                <w:szCs w:val="23"/>
              </w:rPr>
              <w:t xml:space="preserve"> </w:t>
            </w:r>
            <w:r w:rsidRPr="0030299F">
              <w:rPr>
                <w:sz w:val="23"/>
                <w:szCs w:val="23"/>
              </w:rPr>
              <w:t xml:space="preserve">reference </w:t>
            </w:r>
            <w:del w:id="4121" w:author="Peter Bomberg" w:date="2018-01-16T14:05:00Z">
              <w:r>
                <w:rPr>
                  <w:sz w:val="23"/>
                  <w:szCs w:val="23"/>
                </w:rPr>
                <w:delText>elements</w:delText>
              </w:r>
            </w:del>
            <w:ins w:id="4122" w:author="Peter Bomberg" w:date="2018-01-16T14:05:00Z">
              <w:r w:rsidR="00B74ED7">
                <w:rPr>
                  <w:sz w:val="23"/>
                  <w:szCs w:val="23"/>
                </w:rPr>
                <w:t>element with a</w:t>
              </w:r>
            </w:ins>
            <w:r w:rsidR="00B74ED7">
              <w:rPr>
                <w:sz w:val="23"/>
                <w:szCs w:val="23"/>
              </w:rPr>
              <w:t xml:space="preserve"> value </w:t>
            </w:r>
            <w:r w:rsidRPr="0030299F">
              <w:rPr>
                <w:sz w:val="23"/>
                <w:szCs w:val="23"/>
              </w:rPr>
              <w:t xml:space="preserve">attribute </w:t>
            </w:r>
            <w:ins w:id="4123" w:author="Peter Bomberg" w:date="2018-01-16T14:05:00Z">
              <w:r w:rsidR="0030299F">
                <w:rPr>
                  <w:sz w:val="23"/>
                  <w:szCs w:val="23"/>
                </w:rPr>
                <w:t xml:space="preserve">which </w:t>
              </w:r>
            </w:ins>
            <w:r w:rsidR="0030299F">
              <w:rPr>
                <w:sz w:val="23"/>
                <w:szCs w:val="23"/>
              </w:rPr>
              <w:t xml:space="preserve">is </w:t>
            </w:r>
            <w:r w:rsidRPr="0030299F">
              <w:rPr>
                <w:sz w:val="23"/>
                <w:szCs w:val="23"/>
              </w:rPr>
              <w:t>the file name for a valid image</w:t>
            </w:r>
            <w:del w:id="4124" w:author="Peter Bomberg" w:date="2018-01-16T14:05:00Z">
              <w:r>
                <w:rPr>
                  <w:sz w:val="23"/>
                  <w:szCs w:val="23"/>
                </w:rPr>
                <w:delText>.</w:delText>
              </w:r>
            </w:del>
          </w:p>
          <w:p w14:paraId="416AF19A" w14:textId="0FA2D393" w:rsidR="00B41AEB" w:rsidRDefault="00B41AEB" w:rsidP="004756DB">
            <w:pPr>
              <w:pStyle w:val="Default"/>
              <w:numPr>
                <w:ilvl w:val="0"/>
                <w:numId w:val="8"/>
              </w:numPr>
              <w:rPr>
                <w:sz w:val="23"/>
                <w:szCs w:val="23"/>
              </w:rPr>
            </w:pPr>
            <w:del w:id="4125" w:author="Peter Bomberg" w:date="2018-01-16T14:05:00Z">
              <w:r w:rsidRPr="00036839">
                <w:rPr>
                  <w:sz w:val="23"/>
                  <w:szCs w:val="23"/>
                </w:rPr>
                <w:delText>The</w:delText>
              </w:r>
            </w:del>
            <w:ins w:id="4126" w:author="Peter Bomberg" w:date="2018-01-16T14:05:00Z">
              <w:r w:rsidR="0030299F">
                <w:rPr>
                  <w:sz w:val="23"/>
                  <w:szCs w:val="23"/>
                </w:rPr>
                <w:t>, a</w:t>
              </w:r>
              <w:r w:rsidR="0030299F" w:rsidRPr="0030299F">
                <w:rPr>
                  <w:sz w:val="23"/>
                  <w:szCs w:val="23"/>
                </w:rPr>
                <w:t>nd the</w:t>
              </w:r>
            </w:ins>
            <w:r w:rsidR="0030299F" w:rsidRPr="0030299F">
              <w:rPr>
                <w:sz w:val="23"/>
                <w:szCs w:val="23"/>
              </w:rPr>
              <w:t xml:space="preserve"> </w:t>
            </w:r>
            <w:r w:rsidRPr="0030299F">
              <w:rPr>
                <w:sz w:val="23"/>
                <w:szCs w:val="23"/>
              </w:rPr>
              <w:t>image file is submitted together with the SPL file.</w:t>
            </w:r>
          </w:p>
          <w:p w14:paraId="56E59320" w14:textId="240FCA2E" w:rsidR="00DA7026" w:rsidRDefault="00DA7026" w:rsidP="008B43ED">
            <w:pPr>
              <w:pStyle w:val="ListParagraph"/>
              <w:numPr>
                <w:ilvl w:val="0"/>
                <w:numId w:val="386"/>
              </w:numPr>
              <w:rPr>
                <w:ins w:id="4127" w:author="Peter Bomberg" w:date="2018-01-16T14:05:00Z"/>
                <w:highlight w:val="white"/>
              </w:rPr>
            </w:pPr>
            <w:ins w:id="4128" w:author="Peter Bomberg" w:date="2018-01-16T14:05:00Z">
              <w:r>
                <w:rPr>
                  <w:highlight w:val="white"/>
                </w:rPr>
                <w:t xml:space="preserve">SPL Rule 5 </w:t>
              </w:r>
              <w:r w:rsidRPr="00334410">
                <w:rPr>
                  <w:highlight w:val="white"/>
                </w:rPr>
                <w:t xml:space="preserve">identifies that </w:t>
              </w:r>
              <w:r>
                <w:rPr>
                  <w:highlight w:val="white"/>
                </w:rPr>
                <w:t xml:space="preserve">the </w:t>
              </w:r>
              <w:r w:rsidR="002472A4">
                <w:rPr>
                  <w:highlight w:val="white"/>
                </w:rPr>
                <w:t>(</w:t>
              </w:r>
              <w:r w:rsidR="002472A4" w:rsidRPr="0030299F">
                <w:t>xsi:type</w:t>
              </w:r>
              <w:r w:rsidR="002472A4">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5B1EABC7" w14:textId="281A3B03" w:rsidR="002472A4" w:rsidRDefault="002472A4" w:rsidP="008B43ED">
            <w:pPr>
              <w:pStyle w:val="ListParagraph"/>
              <w:numPr>
                <w:ilvl w:val="0"/>
                <w:numId w:val="386"/>
              </w:numPr>
              <w:rPr>
                <w:ins w:id="4129" w:author="Peter Bomberg" w:date="2018-01-16T14:05:00Z"/>
                <w:highlight w:val="white"/>
              </w:rPr>
            </w:pPr>
            <w:ins w:id="4130" w:author="Peter Bomberg" w:date="2018-01-16T14:05:00Z">
              <w:r w:rsidRPr="00F762B7">
                <w:rPr>
                  <w:highlight w:val="white"/>
                </w:rPr>
                <w:t xml:space="preserve">SPL Rule 10 identifies that the </w:t>
              </w:r>
              <w:r>
                <w:rPr>
                  <w:highlight w:val="white"/>
                </w:rPr>
                <w:t>(</w:t>
              </w:r>
              <w:r w:rsidRPr="0030299F">
                <w:t>xsi:type</w:t>
              </w:r>
              <w:r>
                <w:t xml:space="preserve">) </w:t>
              </w:r>
              <w:r w:rsidRPr="00F762B7">
                <w:rPr>
                  <w:highlight w:val="white"/>
                </w:rPr>
                <w:t>attribute value is incorrect</w:t>
              </w:r>
              <w:r>
                <w:rPr>
                  <w:highlight w:val="white"/>
                </w:rPr>
                <w:t xml:space="preserve"> or contextually incorrect.</w:t>
              </w:r>
            </w:ins>
          </w:p>
          <w:p w14:paraId="4F388160" w14:textId="05DF510D" w:rsidR="00B74ED7" w:rsidRDefault="00B74ED7" w:rsidP="008B43ED">
            <w:pPr>
              <w:pStyle w:val="ListParagraph"/>
              <w:numPr>
                <w:ilvl w:val="0"/>
                <w:numId w:val="386"/>
              </w:numPr>
              <w:rPr>
                <w:ins w:id="4131" w:author="Peter Bomberg" w:date="2018-01-16T14:05:00Z"/>
                <w:highlight w:val="white"/>
              </w:rPr>
            </w:pPr>
            <w:ins w:id="4132" w:author="Peter Bomberg" w:date="2018-01-16T14:05:00Z">
              <w:r>
                <w:rPr>
                  <w:highlight w:val="white"/>
                </w:rPr>
                <w:t xml:space="preserve">SPL Rule 5 </w:t>
              </w:r>
              <w:r w:rsidRPr="00334410">
                <w:rPr>
                  <w:highlight w:val="white"/>
                </w:rPr>
                <w:t xml:space="preserve">identifies that </w:t>
              </w:r>
              <w:r>
                <w:rPr>
                  <w:highlight w:val="white"/>
                </w:rPr>
                <w:t>the (</w:t>
              </w:r>
              <w:r w:rsidRPr="0030299F">
                <w:t>mediaType</w:t>
              </w:r>
              <w: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45C82ACC" w14:textId="65ADF6D7" w:rsidR="00B74ED7" w:rsidRDefault="00B74ED7" w:rsidP="008B43ED">
            <w:pPr>
              <w:pStyle w:val="ListParagraph"/>
              <w:numPr>
                <w:ilvl w:val="0"/>
                <w:numId w:val="386"/>
              </w:numPr>
              <w:rPr>
                <w:ins w:id="4133" w:author="Peter Bomberg" w:date="2018-01-16T14:05:00Z"/>
                <w:highlight w:val="white"/>
              </w:rPr>
            </w:pPr>
            <w:ins w:id="4134" w:author="Peter Bomberg" w:date="2018-01-16T14:05:00Z">
              <w:r w:rsidRPr="00F762B7">
                <w:rPr>
                  <w:highlight w:val="white"/>
                </w:rPr>
                <w:t xml:space="preserve">SPL Rule 10 identifies that the </w:t>
              </w:r>
              <w:r>
                <w:rPr>
                  <w:highlight w:val="white"/>
                </w:rPr>
                <w:t>(</w:t>
              </w:r>
              <w:r w:rsidRPr="0030299F">
                <w:t>mediaType</w:t>
              </w:r>
              <w:r>
                <w:t xml:space="preserve">) </w:t>
              </w:r>
              <w:r w:rsidRPr="00F762B7">
                <w:rPr>
                  <w:highlight w:val="white"/>
                </w:rPr>
                <w:t>attribute value is incorrect</w:t>
              </w:r>
              <w:r>
                <w:rPr>
                  <w:highlight w:val="white"/>
                </w:rPr>
                <w:t xml:space="preserve"> or contextually incorrect.</w:t>
              </w:r>
            </w:ins>
          </w:p>
          <w:p w14:paraId="5509BBE1" w14:textId="194A3CC8" w:rsidR="00B74ED7" w:rsidRDefault="00B74ED7" w:rsidP="008B43ED">
            <w:pPr>
              <w:pStyle w:val="ListParagraph"/>
              <w:numPr>
                <w:ilvl w:val="0"/>
                <w:numId w:val="386"/>
              </w:numPr>
              <w:rPr>
                <w:ins w:id="4135" w:author="Peter Bomberg" w:date="2018-01-16T14:05:00Z"/>
                <w:highlight w:val="white"/>
              </w:rPr>
            </w:pPr>
            <w:ins w:id="4136" w:author="Peter Bomberg" w:date="2018-01-16T14:05:00Z">
              <w:r>
                <w:rPr>
                  <w:highlight w:val="white"/>
                </w:rPr>
                <w:t xml:space="preserve">SPL Rule 5 </w:t>
              </w:r>
              <w:r w:rsidRPr="00334410">
                <w:rPr>
                  <w:highlight w:val="white"/>
                </w:rPr>
                <w:t xml:space="preserve">identifies that </w:t>
              </w:r>
              <w:r>
                <w:rPr>
                  <w:highlight w:val="white"/>
                </w:rPr>
                <w:t>the (</w:t>
              </w:r>
              <w:r w:rsidRPr="0030299F">
                <w:t>mediaType</w:t>
              </w:r>
              <w:r>
                <w:t xml:space="preserve">) </w:t>
              </w:r>
              <w:r w:rsidRPr="00D00628">
                <w:rPr>
                  <w:highlight w:val="white"/>
                </w:rPr>
                <w:t xml:space="preserve">attribute has </w:t>
              </w:r>
              <w:r>
                <w:rPr>
                  <w:highlight w:val="white"/>
                </w:rPr>
                <w:t xml:space="preserve">not </w:t>
              </w:r>
              <w:r w:rsidRPr="00D00628">
                <w:rPr>
                  <w:highlight w:val="white"/>
                </w:rPr>
                <w:t>been defined</w:t>
              </w:r>
              <w:r>
                <w:rPr>
                  <w:highlight w:val="white"/>
                </w:rPr>
                <w:t>.</w:t>
              </w:r>
            </w:ins>
          </w:p>
          <w:p w14:paraId="408EBFF3" w14:textId="77777777" w:rsidR="000303C3" w:rsidRDefault="00B74ED7" w:rsidP="008B43ED">
            <w:pPr>
              <w:pStyle w:val="ListParagraph"/>
              <w:numPr>
                <w:ilvl w:val="0"/>
                <w:numId w:val="386"/>
              </w:numPr>
              <w:rPr>
                <w:ins w:id="4137" w:author="Peter Bomberg" w:date="2018-01-16T14:05:00Z"/>
              </w:rPr>
            </w:pPr>
            <w:ins w:id="4138" w:author="Peter Bomberg" w:date="2018-01-16T14:05:00Z">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ins>
          </w:p>
          <w:p w14:paraId="6E618960" w14:textId="3AFE04A0" w:rsidR="00B74ED7" w:rsidRPr="00240AA8" w:rsidRDefault="00B74ED7" w:rsidP="008B43ED">
            <w:pPr>
              <w:pStyle w:val="ListParagraph"/>
              <w:numPr>
                <w:ilvl w:val="0"/>
                <w:numId w:val="386"/>
              </w:numPr>
              <w:rPr>
                <w:ins w:id="4139" w:author="Peter Bomberg" w:date="2018-01-16T14:05:00Z"/>
              </w:rPr>
            </w:pPr>
            <w:ins w:id="4140" w:author="Peter Bomberg" w:date="2018-01-16T14:05:00Z">
              <w:r w:rsidRPr="000303C3">
                <w:rPr>
                  <w:highlight w:val="white"/>
                </w:rPr>
                <w:t xml:space="preserve">SPL Rule 4 identifies that the </w:t>
              </w:r>
              <w:r w:rsidRPr="00D00628">
                <w:t>element has been defined</w:t>
              </w:r>
              <w:r>
                <w:t xml:space="preserve"> more than once, this will trigger a schema validation </w:t>
              </w:r>
              <w:r w:rsidR="0075626F">
                <w:t>error.</w:t>
              </w:r>
            </w:ins>
          </w:p>
          <w:p w14:paraId="0166A20B" w14:textId="7AD9EAE4" w:rsidR="000303C3" w:rsidRPr="000303C3" w:rsidRDefault="000303C3" w:rsidP="008B43ED">
            <w:pPr>
              <w:pStyle w:val="ListParagraph"/>
              <w:numPr>
                <w:ilvl w:val="0"/>
                <w:numId w:val="386"/>
              </w:numPr>
              <w:rPr>
                <w:ins w:id="4141" w:author="Peter Bomberg" w:date="2018-01-16T14:05:00Z"/>
                <w:highlight w:val="white"/>
              </w:rPr>
            </w:pPr>
            <w:ins w:id="4142" w:author="Peter Bomberg" w:date="2018-01-16T14:05:00Z">
              <w:r w:rsidRPr="000303C3">
                <w:t>SPL Rule 3</w:t>
              </w:r>
              <w:r>
                <w:t>4</w:t>
              </w:r>
              <w:r w:rsidRPr="000303C3">
                <w:t xml:space="preserve"> identifies that a link target can not be found.</w:t>
              </w:r>
            </w:ins>
          </w:p>
          <w:p w14:paraId="3EC376BD" w14:textId="3C07F3EF" w:rsidR="003F2902" w:rsidRDefault="003F2902" w:rsidP="0080029F">
            <w:pPr>
              <w:pStyle w:val="Default"/>
              <w:ind w:left="360"/>
              <w:rPr>
                <w:sz w:val="23"/>
                <w:szCs w:val="23"/>
              </w:rPr>
            </w:pPr>
          </w:p>
          <w:p w14:paraId="6BAF09AC" w14:textId="60E12550" w:rsidR="00695D2E" w:rsidRDefault="003F2902" w:rsidP="004756DB">
            <w:pPr>
              <w:pStyle w:val="Default"/>
              <w:numPr>
                <w:ilvl w:val="0"/>
                <w:numId w:val="8"/>
              </w:numPr>
              <w:rPr>
                <w:sz w:val="23"/>
                <w:szCs w:val="23"/>
              </w:rPr>
            </w:pPr>
            <w:r w:rsidRPr="00104F74">
              <w:rPr>
                <w:sz w:val="23"/>
                <w:szCs w:val="23"/>
              </w:rPr>
              <w:t>Combination Product</w:t>
            </w:r>
            <w:r w:rsidR="009F0466">
              <w:rPr>
                <w:sz w:val="23"/>
                <w:szCs w:val="23"/>
              </w:rPr>
              <w:t>s</w:t>
            </w:r>
            <w:r w:rsidRPr="00104F74">
              <w:rPr>
                <w:sz w:val="23"/>
                <w:szCs w:val="23"/>
              </w:rPr>
              <w:t xml:space="preserve"> </w:t>
            </w:r>
            <w:r w:rsidR="00104F74">
              <w:rPr>
                <w:sz w:val="23"/>
                <w:szCs w:val="23"/>
              </w:rPr>
              <w:t>shall only include t</w:t>
            </w:r>
            <w:r w:rsidRPr="00104F74">
              <w:rPr>
                <w:sz w:val="23"/>
                <w:szCs w:val="23"/>
              </w:rPr>
              <w:t xml:space="preserve">he </w:t>
            </w:r>
            <w:r w:rsidR="009F0466">
              <w:rPr>
                <w:sz w:val="23"/>
                <w:szCs w:val="23"/>
              </w:rPr>
              <w:t xml:space="preserve">physical </w:t>
            </w:r>
            <w:r w:rsidRPr="00104F74">
              <w:rPr>
                <w:sz w:val="23"/>
                <w:szCs w:val="23"/>
              </w:rPr>
              <w:t xml:space="preserve">characteristic on the inner-most packaging unless stated otherwise in the document type </w:t>
            </w:r>
            <w:r w:rsidRPr="00104F74">
              <w:rPr>
                <w:sz w:val="23"/>
                <w:szCs w:val="23"/>
              </w:rPr>
              <w:lastRenderedPageBreak/>
              <w:t>specific information.</w:t>
            </w:r>
          </w:p>
          <w:p w14:paraId="449E50BC" w14:textId="304C6C62" w:rsidR="00D7069B" w:rsidRDefault="00010C20" w:rsidP="008B43ED">
            <w:pPr>
              <w:pStyle w:val="ListParagraph"/>
              <w:numPr>
                <w:ilvl w:val="0"/>
                <w:numId w:val="387"/>
              </w:numPr>
              <w:rPr>
                <w:ins w:id="4143" w:author="Peter Bomberg" w:date="2018-01-16T14:05:00Z"/>
                <w:highlight w:val="white"/>
              </w:rPr>
            </w:pPr>
            <w:ins w:id="4144" w:author="Peter Bomberg" w:date="2018-01-16T14:05:00Z">
              <w:r>
                <w:rPr>
                  <w:highlight w:val="white"/>
                </w:rPr>
                <w:t xml:space="preserve">N.B. </w:t>
              </w:r>
              <w:r w:rsidR="00D7069B" w:rsidRPr="0036599D">
                <w:rPr>
                  <w:highlight w:val="white"/>
                </w:rPr>
                <w:t>c</w:t>
              </w:r>
              <w:r w:rsidR="00D7069B">
                <w:rPr>
                  <w:highlight w:val="white"/>
                </w:rPr>
                <w:t>urrently this is not validated, however it is planned to introduce this in the future</w:t>
              </w:r>
              <w:r>
                <w:rPr>
                  <w:highlight w:val="white"/>
                </w:rPr>
                <w:t>.</w:t>
              </w:r>
            </w:ins>
          </w:p>
          <w:p w14:paraId="35130398" w14:textId="77777777" w:rsidR="00695D2E" w:rsidRDefault="00695D2E" w:rsidP="00D7069B">
            <w:pPr>
              <w:pStyle w:val="Default"/>
              <w:rPr>
                <w:sz w:val="23"/>
                <w:szCs w:val="23"/>
              </w:rPr>
            </w:pPr>
          </w:p>
          <w:p w14:paraId="31F511A9" w14:textId="749B7582" w:rsidR="00104F74" w:rsidRDefault="003F2902" w:rsidP="004756DB">
            <w:pPr>
              <w:pStyle w:val="Default"/>
              <w:numPr>
                <w:ilvl w:val="0"/>
                <w:numId w:val="8"/>
              </w:numPr>
              <w:rPr>
                <w:ins w:id="4145" w:author="Peter Bomberg" w:date="2018-01-16T14:05:00Z"/>
                <w:sz w:val="23"/>
                <w:szCs w:val="23"/>
              </w:rPr>
            </w:pPr>
            <w:r w:rsidRPr="00695D2E">
              <w:rPr>
                <w:sz w:val="23"/>
                <w:szCs w:val="23"/>
              </w:rPr>
              <w:t xml:space="preserve">Production Amount shall have </w:t>
            </w:r>
            <w:r w:rsidR="008E4D34" w:rsidRPr="00695D2E">
              <w:rPr>
                <w:sz w:val="23"/>
                <w:szCs w:val="23"/>
              </w:rPr>
              <w:t>a</w:t>
            </w:r>
            <w:r w:rsidRPr="00695D2E">
              <w:rPr>
                <w:sz w:val="23"/>
                <w:szCs w:val="23"/>
              </w:rPr>
              <w:t xml:space="preserve"> value element </w:t>
            </w:r>
            <w:r w:rsidR="008E4D34" w:rsidRPr="00695D2E">
              <w:rPr>
                <w:sz w:val="23"/>
                <w:szCs w:val="23"/>
              </w:rPr>
              <w:t xml:space="preserve">with an </w:t>
            </w:r>
            <w:r w:rsidRPr="00695D2E">
              <w:rPr>
                <w:sz w:val="23"/>
                <w:szCs w:val="23"/>
              </w:rPr>
              <w:t xml:space="preserve">xsi:type of “INT” with a value attribute </w:t>
            </w:r>
            <w:del w:id="4146" w:author="Peter Bomberg" w:date="2018-01-16T14:05:00Z">
              <w:r w:rsidRPr="00695D2E">
                <w:rPr>
                  <w:sz w:val="23"/>
                  <w:szCs w:val="23"/>
                </w:rPr>
                <w:delText>or a null flavor</w:delText>
              </w:r>
            </w:del>
            <w:r w:rsidR="00D7069B">
              <w:rPr>
                <w:sz w:val="23"/>
                <w:szCs w:val="23"/>
              </w:rPr>
              <w:t xml:space="preserve"> of </w:t>
            </w:r>
            <w:r w:rsidRPr="00695D2E">
              <w:rPr>
                <w:sz w:val="23"/>
                <w:szCs w:val="23"/>
              </w:rPr>
              <w:t>“PINF” to indicate unlimited</w:t>
            </w:r>
            <w:ins w:id="4147" w:author="Peter Bomberg" w:date="2018-01-16T14:05:00Z">
              <w:r w:rsidR="00D7069B">
                <w:rPr>
                  <w:sz w:val="23"/>
                  <w:szCs w:val="23"/>
                </w:rPr>
                <w:t xml:space="preserve"> p</w:t>
              </w:r>
              <w:r w:rsidR="00D7069B" w:rsidRPr="00695D2E">
                <w:rPr>
                  <w:sz w:val="23"/>
                  <w:szCs w:val="23"/>
                </w:rPr>
                <w:t xml:space="preserve">roduction </w:t>
              </w:r>
              <w:r w:rsidR="00D7069B">
                <w:rPr>
                  <w:sz w:val="23"/>
                  <w:szCs w:val="23"/>
                </w:rPr>
                <w:t>a</w:t>
              </w:r>
              <w:r w:rsidR="00D7069B" w:rsidRPr="00695D2E">
                <w:rPr>
                  <w:sz w:val="23"/>
                  <w:szCs w:val="23"/>
                </w:rPr>
                <w:t>mount</w:t>
              </w:r>
              <w:r w:rsidR="00D7069B">
                <w:rPr>
                  <w:sz w:val="23"/>
                  <w:szCs w:val="23"/>
                </w:rPr>
                <w:t>s.</w:t>
              </w:r>
            </w:ins>
          </w:p>
          <w:p w14:paraId="357DBEA7" w14:textId="0C3C799C" w:rsidR="00D7069B" w:rsidRPr="00D7069B" w:rsidRDefault="00D7069B" w:rsidP="008B43ED">
            <w:pPr>
              <w:pStyle w:val="ListParagraph"/>
              <w:numPr>
                <w:ilvl w:val="0"/>
                <w:numId w:val="388"/>
              </w:numPr>
              <w:rPr>
                <w:highlight w:val="white"/>
              </w:rPr>
            </w:pPr>
            <w:ins w:id="4148" w:author="Peter Bomberg" w:date="2018-01-16T14:05:00Z">
              <w:r w:rsidRPr="00F762B7">
                <w:rPr>
                  <w:highlight w:val="white"/>
                </w:rPr>
                <w:t xml:space="preserve">SPL Rule 10 identifies that the </w:t>
              </w:r>
              <w:r>
                <w:rPr>
                  <w:highlight w:val="white"/>
                </w:rPr>
                <w:t xml:space="preserve">(value) </w:t>
              </w:r>
              <w:r w:rsidRPr="00F762B7">
                <w:rPr>
                  <w:highlight w:val="white"/>
                </w:rPr>
                <w:t>attribute value is incorrect</w:t>
              </w:r>
              <w:r>
                <w:rPr>
                  <w:highlight w:val="white"/>
                </w:rPr>
                <w:t xml:space="preserve"> or contextually incorrect</w:t>
              </w:r>
            </w:ins>
            <w:r>
              <w:rPr>
                <w:highlight w:val="white"/>
              </w:rPr>
              <w:t>.</w:t>
            </w:r>
          </w:p>
        </w:tc>
      </w:tr>
    </w:tbl>
    <w:p w14:paraId="2CD28A08" w14:textId="77777777" w:rsidR="002A7033" w:rsidRDefault="002A7033" w:rsidP="002A7033"/>
    <w:p w14:paraId="24061DBD" w14:textId="77777777" w:rsidR="0009610D" w:rsidRPr="00675DAA" w:rsidRDefault="00824CF2" w:rsidP="0080029F">
      <w:pPr>
        <w:pStyle w:val="Heading2"/>
      </w:pPr>
      <w:bookmarkStart w:id="4149" w:name="_Toc503195151"/>
      <w:bookmarkStart w:id="4150" w:name="_Toc500864098"/>
      <w:r>
        <w:t xml:space="preserve">Product Data - </w:t>
      </w:r>
      <w:r w:rsidR="00364BE4">
        <w:t xml:space="preserve">Drug </w:t>
      </w:r>
      <w:r w:rsidR="0009610D" w:rsidRPr="0009610D">
        <w:t>Products</w:t>
      </w:r>
      <w:bookmarkEnd w:id="4149"/>
      <w:bookmarkEnd w:id="4150"/>
    </w:p>
    <w:p w14:paraId="19AFA46B" w14:textId="77777777" w:rsidR="0009610D" w:rsidRDefault="00B162B3" w:rsidP="0080029F">
      <w:r>
        <w:t>This section extends the Product Data Section</w:t>
      </w:r>
      <w:r w:rsidRPr="00675DAA">
        <w:t xml:space="preserve"> </w:t>
      </w:r>
      <w:r>
        <w:t xml:space="preserve">and outlines </w:t>
      </w:r>
      <w:r w:rsidR="00824CF2">
        <w:t>additional items relating to d</w:t>
      </w:r>
      <w:r w:rsidR="0009610D" w:rsidRPr="0009610D">
        <w:t>rug</w:t>
      </w:r>
      <w:r w:rsidR="00364BE4">
        <w:t xml:space="preserve"> </w:t>
      </w:r>
      <w:r w:rsidR="00824CF2">
        <w:t>p</w:t>
      </w:r>
      <w:r w:rsidR="0009610D" w:rsidRPr="0009610D">
        <w:t>roduct</w:t>
      </w:r>
      <w:r w:rsidR="00824CF2">
        <w:t>s that ap</w:t>
      </w:r>
      <w:r>
        <w:t>ply to the product data section</w:t>
      </w:r>
      <w:r w:rsidR="0066715A">
        <w:t>.</w:t>
      </w:r>
    </w:p>
    <w:p w14:paraId="02435EAA" w14:textId="77777777" w:rsidR="003B2626" w:rsidRDefault="003B2626" w:rsidP="0080029F"/>
    <w:p w14:paraId="6D933F4D" w14:textId="77777777" w:rsidR="00824CF2" w:rsidRDefault="00824CF2" w:rsidP="00824CF2">
      <w:r>
        <w:t xml:space="preserve">Drug </w:t>
      </w:r>
      <w:r w:rsidRPr="00B83FCA">
        <w:t xml:space="preserve">products are products with </w:t>
      </w:r>
      <w:r>
        <w:t xml:space="preserve">the </w:t>
      </w:r>
      <w:r w:rsidRPr="00B83FCA">
        <w:t xml:space="preserve">marketing category </w:t>
      </w:r>
      <w:r w:rsidR="001E4122">
        <w:t>“</w:t>
      </w:r>
      <w:r w:rsidRPr="00BF08B7">
        <w:t>Pharmaceutical</w:t>
      </w:r>
      <w:r w:rsidR="001E4122">
        <w:t>”</w:t>
      </w:r>
      <w:r>
        <w:t xml:space="preserve"> or </w:t>
      </w:r>
      <w:r w:rsidR="001E4122">
        <w:t>“</w:t>
      </w:r>
      <w:r w:rsidRPr="00BF08B7">
        <w:t>Biologic</w:t>
      </w:r>
      <w:r w:rsidR="001E4122">
        <w:t>”</w:t>
      </w:r>
      <w:r>
        <w:t xml:space="preserve"> in OID: 2.16.840.1.113883.2.20.6.</w:t>
      </w:r>
      <w:r w:rsidR="005363B1">
        <w:t>27</w:t>
      </w:r>
    </w:p>
    <w:p w14:paraId="538E4325" w14:textId="77777777" w:rsidR="00B162B3" w:rsidRDefault="00B162B3" w:rsidP="006D4B01">
      <w:pPr>
        <w:pStyle w:val="Default"/>
        <w:rPr>
          <w:sz w:val="23"/>
          <w:szCs w:val="23"/>
        </w:rPr>
      </w:pPr>
    </w:p>
    <w:p w14:paraId="13B2BE02" w14:textId="0AF7E488" w:rsidR="00B162B3" w:rsidRPr="00675DAA" w:rsidRDefault="00B162B3" w:rsidP="00B162B3">
      <w:pPr>
        <w:pStyle w:val="Heading2"/>
      </w:pPr>
      <w:bookmarkStart w:id="4151" w:name="_Toc503195152"/>
      <w:bookmarkStart w:id="4152" w:name="_Toc500864099"/>
      <w:r>
        <w:t xml:space="preserve">Product Data - Device </w:t>
      </w:r>
      <w:r w:rsidRPr="0009610D">
        <w:t>Products</w:t>
      </w:r>
      <w:bookmarkEnd w:id="4151"/>
      <w:bookmarkEnd w:id="4152"/>
    </w:p>
    <w:p w14:paraId="4B3004DA" w14:textId="77777777" w:rsidR="00B162B3" w:rsidRDefault="00B162B3" w:rsidP="00B162B3">
      <w:r>
        <w:t>This section extends the Product Data Section</w:t>
      </w:r>
      <w:r w:rsidRPr="00675DAA">
        <w:t xml:space="preserve"> </w:t>
      </w:r>
      <w:r>
        <w:t>and outlines additional items relating to device p</w:t>
      </w:r>
      <w:r w:rsidRPr="0009610D">
        <w:t>roduct</w:t>
      </w:r>
      <w:r>
        <w:t>s that apply to the product data section.</w:t>
      </w:r>
    </w:p>
    <w:p w14:paraId="0C370CE5" w14:textId="77777777" w:rsidR="00B162B3" w:rsidRDefault="00B162B3" w:rsidP="00B162B3"/>
    <w:p w14:paraId="36F65DAC" w14:textId="0C0841B9" w:rsidR="00B162B3" w:rsidRDefault="00B162B3" w:rsidP="00B162B3">
      <w:r>
        <w:t xml:space="preserve">Drug </w:t>
      </w:r>
      <w:r w:rsidRPr="00B83FCA">
        <w:t xml:space="preserve">products are products with </w:t>
      </w:r>
      <w:r>
        <w:t xml:space="preserve">the </w:t>
      </w:r>
      <w:r w:rsidRPr="00B83FCA">
        <w:t xml:space="preserve">marketing category </w:t>
      </w:r>
      <w:r w:rsidR="001E4122">
        <w:t>“D</w:t>
      </w:r>
      <w:r>
        <w:t>evice</w:t>
      </w:r>
      <w:r w:rsidR="001E4122">
        <w:t>”</w:t>
      </w:r>
      <w:r>
        <w:t xml:space="preserve"> in OID: 2.16.840.1.113883.2.20.6.</w:t>
      </w:r>
      <w:r w:rsidR="005363B1">
        <w:t>27</w:t>
      </w:r>
    </w:p>
    <w:p w14:paraId="33CE1F57" w14:textId="77777777" w:rsidR="00CE356E" w:rsidRDefault="00CE356E" w:rsidP="00B162B3"/>
    <w:p w14:paraId="247456F8" w14:textId="77777777" w:rsidR="001442D9" w:rsidRDefault="001442D9" w:rsidP="001D67E2">
      <w:pPr>
        <w:pStyle w:val="Heading3"/>
      </w:pPr>
      <w:bookmarkStart w:id="4153" w:name="_Toc503195153"/>
      <w:bookmarkStart w:id="4154" w:name="_Toc500864100"/>
      <w:r>
        <w:t>Additional Device Identifiers</w:t>
      </w:r>
      <w:bookmarkEnd w:id="4153"/>
      <w:bookmarkEnd w:id="4154"/>
    </w:p>
    <w:p w14:paraId="1E392683" w14:textId="77777777" w:rsidR="00240FA6" w:rsidRPr="00240FA6" w:rsidRDefault="00240FA6" w:rsidP="00240FA6">
      <w:pPr>
        <w:pStyle w:val="Default"/>
        <w:rPr>
          <w:sz w:val="23"/>
          <w:szCs w:val="23"/>
        </w:rPr>
      </w:pPr>
      <w:r w:rsidRPr="00240FA6">
        <w:rPr>
          <w:sz w:val="23"/>
          <w:szCs w:val="23"/>
        </w:rPr>
        <w:t xml:space="preserve">&lt;document&gt; </w:t>
      </w:r>
    </w:p>
    <w:p w14:paraId="11872ED5" w14:textId="77777777" w:rsidR="00240FA6" w:rsidRPr="00240FA6" w:rsidRDefault="00240FA6" w:rsidP="00240FA6">
      <w:pPr>
        <w:pStyle w:val="Default"/>
        <w:ind w:left="288"/>
        <w:rPr>
          <w:sz w:val="23"/>
          <w:szCs w:val="23"/>
        </w:rPr>
      </w:pPr>
      <w:r w:rsidRPr="00240FA6">
        <w:rPr>
          <w:sz w:val="23"/>
          <w:szCs w:val="23"/>
        </w:rPr>
        <w:t xml:space="preserve">&lt;section&gt; </w:t>
      </w:r>
    </w:p>
    <w:p w14:paraId="0A1C608C" w14:textId="77777777" w:rsidR="00240FA6" w:rsidRPr="00240FA6" w:rsidRDefault="00240FA6" w:rsidP="00240FA6">
      <w:pPr>
        <w:pStyle w:val="Default"/>
        <w:ind w:left="576"/>
        <w:rPr>
          <w:sz w:val="23"/>
          <w:szCs w:val="23"/>
        </w:rPr>
      </w:pPr>
      <w:r w:rsidRPr="00240FA6">
        <w:rPr>
          <w:sz w:val="23"/>
          <w:szCs w:val="23"/>
        </w:rPr>
        <w:t xml:space="preserve">&lt;subject&gt; </w:t>
      </w:r>
    </w:p>
    <w:p w14:paraId="7DB0930D" w14:textId="77777777" w:rsidR="00240FA6" w:rsidRPr="00240FA6" w:rsidRDefault="00240FA6" w:rsidP="00240FA6">
      <w:pPr>
        <w:pStyle w:val="Default"/>
        <w:ind w:left="864"/>
        <w:rPr>
          <w:sz w:val="23"/>
          <w:szCs w:val="23"/>
        </w:rPr>
      </w:pPr>
      <w:r w:rsidRPr="00240FA6">
        <w:rPr>
          <w:sz w:val="23"/>
          <w:szCs w:val="23"/>
        </w:rPr>
        <w:t xml:space="preserve">&lt;manufacturedProduct&gt; </w:t>
      </w:r>
    </w:p>
    <w:p w14:paraId="7A0662C3" w14:textId="77777777" w:rsidR="00240FA6" w:rsidRPr="00240FA6" w:rsidRDefault="00240FA6" w:rsidP="00240FA6">
      <w:pPr>
        <w:pStyle w:val="Default"/>
        <w:ind w:left="1152"/>
        <w:rPr>
          <w:sz w:val="23"/>
          <w:szCs w:val="23"/>
        </w:rPr>
      </w:pPr>
      <w:r w:rsidRPr="00240FA6">
        <w:rPr>
          <w:sz w:val="23"/>
          <w:szCs w:val="23"/>
        </w:rPr>
        <w:t xml:space="preserve">&lt;manufacturedProduct&gt; </w:t>
      </w:r>
    </w:p>
    <w:p w14:paraId="6207DB95" w14:textId="77777777" w:rsidR="00240FA6" w:rsidRPr="00240FA6" w:rsidRDefault="00240FA6" w:rsidP="00240FA6">
      <w:pPr>
        <w:pStyle w:val="Default"/>
        <w:ind w:left="1152"/>
        <w:rPr>
          <w:sz w:val="23"/>
          <w:szCs w:val="23"/>
        </w:rPr>
      </w:pPr>
      <w:r w:rsidRPr="00240FA6">
        <w:rPr>
          <w:sz w:val="23"/>
          <w:szCs w:val="23"/>
        </w:rPr>
        <w:t xml:space="preserve">&lt;asIdentifiedEntity classCode="IDENT"&gt; </w:t>
      </w:r>
    </w:p>
    <w:p w14:paraId="627FCFFF" w14:textId="77777777" w:rsidR="00240FA6" w:rsidRPr="00240FA6" w:rsidRDefault="00240FA6" w:rsidP="00240FA6">
      <w:pPr>
        <w:pStyle w:val="Default"/>
        <w:ind w:left="1440"/>
        <w:rPr>
          <w:sz w:val="23"/>
          <w:szCs w:val="23"/>
        </w:rPr>
      </w:pPr>
      <w:r w:rsidRPr="00240FA6">
        <w:rPr>
          <w:sz w:val="23"/>
          <w:szCs w:val="23"/>
        </w:rPr>
        <w:t xml:space="preserve">&lt;id extension="ST2000/A" root="1.2.3.99.1"/&gt; </w:t>
      </w:r>
    </w:p>
    <w:p w14:paraId="5C5B66EA" w14:textId="77777777" w:rsidR="00240FA6" w:rsidRPr="00240FA6" w:rsidRDefault="00240FA6" w:rsidP="00240FA6">
      <w:pPr>
        <w:pStyle w:val="Default"/>
        <w:ind w:left="1440"/>
        <w:rPr>
          <w:sz w:val="23"/>
          <w:szCs w:val="23"/>
        </w:rPr>
      </w:pPr>
      <w:r w:rsidRPr="00240FA6">
        <w:rPr>
          <w:sz w:val="23"/>
          <w:szCs w:val="23"/>
        </w:rPr>
        <w:t xml:space="preserve">&lt;code code="C99286" displayName="model number" codeSystem="2.16.840.1.113883.2.20.6.13"/&gt; </w:t>
      </w:r>
    </w:p>
    <w:p w14:paraId="398813D2" w14:textId="77777777" w:rsidR="00240FA6" w:rsidRPr="00240FA6" w:rsidRDefault="00240FA6" w:rsidP="00240FA6">
      <w:pPr>
        <w:pStyle w:val="Default"/>
        <w:ind w:left="864"/>
        <w:rPr>
          <w:sz w:val="23"/>
          <w:szCs w:val="23"/>
        </w:rPr>
      </w:pPr>
      <w:r w:rsidRPr="00240FA6">
        <w:rPr>
          <w:sz w:val="23"/>
          <w:szCs w:val="23"/>
        </w:rPr>
        <w:t>&lt;/asIdentifiedEntity&gt;</w:t>
      </w:r>
    </w:p>
    <w:p w14:paraId="346D3FF3" w14:textId="77777777" w:rsidR="00F43CE6" w:rsidRDefault="00F43CE6" w:rsidP="0080029F"/>
    <w:p w14:paraId="5E3B0CE4" w14:textId="77777777" w:rsidR="001442D9" w:rsidRDefault="001442D9" w:rsidP="0080029F">
      <w:r>
        <w:t xml:space="preserve">These additional identifiers may also appear under device parts: </w:t>
      </w:r>
    </w:p>
    <w:p w14:paraId="1A6A68D6" w14:textId="77777777" w:rsidR="00240FA6" w:rsidRPr="00240FA6" w:rsidRDefault="00240FA6" w:rsidP="00240FA6">
      <w:pPr>
        <w:pStyle w:val="Default"/>
        <w:rPr>
          <w:sz w:val="23"/>
          <w:szCs w:val="23"/>
        </w:rPr>
      </w:pPr>
      <w:r w:rsidRPr="00240FA6">
        <w:rPr>
          <w:sz w:val="23"/>
          <w:szCs w:val="23"/>
        </w:rPr>
        <w:t xml:space="preserve">&lt;part&gt; </w:t>
      </w:r>
    </w:p>
    <w:p w14:paraId="7F44A3B1" w14:textId="77777777" w:rsidR="00240FA6" w:rsidRPr="00240FA6" w:rsidRDefault="00240FA6" w:rsidP="00240FA6">
      <w:pPr>
        <w:pStyle w:val="Default"/>
        <w:ind w:left="288"/>
        <w:rPr>
          <w:sz w:val="23"/>
          <w:szCs w:val="23"/>
        </w:rPr>
      </w:pPr>
      <w:r w:rsidRPr="00240FA6">
        <w:rPr>
          <w:sz w:val="23"/>
          <w:szCs w:val="23"/>
        </w:rPr>
        <w:t xml:space="preserve">&lt;partProduct&gt; </w:t>
      </w:r>
    </w:p>
    <w:p w14:paraId="0748C839" w14:textId="77777777" w:rsidR="00240FA6" w:rsidRPr="00240FA6" w:rsidRDefault="00240FA6" w:rsidP="00240FA6">
      <w:pPr>
        <w:pStyle w:val="Default"/>
        <w:ind w:left="576"/>
        <w:rPr>
          <w:sz w:val="23"/>
          <w:szCs w:val="23"/>
        </w:rPr>
      </w:pPr>
      <w:r w:rsidRPr="00240FA6">
        <w:rPr>
          <w:sz w:val="23"/>
          <w:szCs w:val="23"/>
        </w:rPr>
        <w:t>&lt;asIdentifiedEntity&gt;</w:t>
      </w:r>
    </w:p>
    <w:p w14:paraId="0E35DD32" w14:textId="77777777" w:rsidR="00BC18C6" w:rsidRPr="001442D9" w:rsidRDefault="00BC18C6" w:rsidP="00356464">
      <w:pPr>
        <w:pStyle w:val="Default"/>
        <w:rPr>
          <w:sz w:val="23"/>
          <w:szCs w:val="23"/>
        </w:rPr>
      </w:pPr>
    </w:p>
    <w:p w14:paraId="43737A44" w14:textId="77777777" w:rsidR="00250F40" w:rsidRDefault="00250F40" w:rsidP="001D67E2">
      <w:pPr>
        <w:pStyle w:val="Heading3"/>
      </w:pPr>
      <w:bookmarkStart w:id="4155" w:name="_Toc503195154"/>
      <w:bookmarkStart w:id="4156" w:name="_Toc500864101"/>
      <w:r>
        <w:t>Device Ingredient</w:t>
      </w:r>
      <w:bookmarkEnd w:id="4155"/>
      <w:bookmarkEnd w:id="4156"/>
      <w:r>
        <w:t xml:space="preserve"> </w:t>
      </w:r>
    </w:p>
    <w:p w14:paraId="402657E6" w14:textId="7A546A59" w:rsidR="00D9677B" w:rsidRDefault="00250F40" w:rsidP="0080029F">
      <w:r>
        <w:t xml:space="preserve">Ingredients included in devices that are not identified as active ingredients include the ingredient class code, ingredient name, identifier, and strength. The element &lt;ingredient&gt; is a </w:t>
      </w:r>
      <w:r w:rsidR="002F3313">
        <w:t xml:space="preserve">child of </w:t>
      </w:r>
      <w:r w:rsidR="002F3313">
        <w:lastRenderedPageBreak/>
        <w:t xml:space="preserve">&lt;manufacturedProduct&gt;, where the class code,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14:paraId="1A06DA30" w14:textId="77777777" w:rsidR="00240FA6" w:rsidRDefault="00240FA6" w:rsidP="0080029F"/>
    <w:p w14:paraId="13ED2FCB" w14:textId="77777777" w:rsidR="00240FA6" w:rsidRPr="00240FA6" w:rsidRDefault="00240FA6" w:rsidP="00240FA6">
      <w:pPr>
        <w:pStyle w:val="Default"/>
        <w:rPr>
          <w:sz w:val="23"/>
          <w:szCs w:val="23"/>
        </w:rPr>
      </w:pPr>
      <w:r w:rsidRPr="00240FA6">
        <w:rPr>
          <w:sz w:val="23"/>
          <w:szCs w:val="23"/>
        </w:rPr>
        <w:t>&lt;ingredient classCode="INGR"&gt;</w:t>
      </w:r>
    </w:p>
    <w:p w14:paraId="0D4F35BF" w14:textId="77777777" w:rsidR="00240FA6" w:rsidRPr="00240FA6" w:rsidRDefault="00240FA6" w:rsidP="00240FA6">
      <w:pPr>
        <w:pStyle w:val="Default"/>
        <w:ind w:left="288"/>
        <w:rPr>
          <w:sz w:val="23"/>
          <w:szCs w:val="23"/>
        </w:rPr>
      </w:pPr>
      <w:r w:rsidRPr="00240FA6">
        <w:rPr>
          <w:sz w:val="23"/>
          <w:szCs w:val="23"/>
        </w:rPr>
        <w:t>&lt;quantity&gt;</w:t>
      </w:r>
    </w:p>
    <w:p w14:paraId="32CDA04D" w14:textId="77777777" w:rsidR="00240FA6" w:rsidRPr="00240FA6" w:rsidRDefault="00240FA6" w:rsidP="00240FA6">
      <w:pPr>
        <w:pStyle w:val="Default"/>
        <w:ind w:left="576"/>
        <w:rPr>
          <w:sz w:val="23"/>
          <w:szCs w:val="23"/>
        </w:rPr>
      </w:pPr>
      <w:r w:rsidRPr="00240FA6">
        <w:rPr>
          <w:sz w:val="23"/>
          <w:szCs w:val="23"/>
        </w:rPr>
        <w:t xml:space="preserve">&lt;numerator value="value" unit="code"/&gt; </w:t>
      </w:r>
    </w:p>
    <w:p w14:paraId="158B817E" w14:textId="77777777" w:rsidR="00240FA6" w:rsidRPr="00240FA6" w:rsidRDefault="00240FA6" w:rsidP="00240FA6">
      <w:pPr>
        <w:pStyle w:val="Default"/>
        <w:ind w:left="576"/>
        <w:rPr>
          <w:sz w:val="23"/>
          <w:szCs w:val="23"/>
        </w:rPr>
      </w:pPr>
      <w:r w:rsidRPr="00240FA6">
        <w:rPr>
          <w:sz w:val="23"/>
          <w:szCs w:val="23"/>
        </w:rPr>
        <w:t xml:space="preserve">&lt;denominator value="value" unit=" code"/&gt; </w:t>
      </w:r>
    </w:p>
    <w:p w14:paraId="23F3783F" w14:textId="77777777" w:rsidR="00240FA6" w:rsidRPr="0040515F" w:rsidRDefault="00240FA6" w:rsidP="00240FA6">
      <w:pPr>
        <w:pStyle w:val="Default"/>
        <w:ind w:left="288"/>
        <w:rPr>
          <w:sz w:val="23"/>
          <w:szCs w:val="23"/>
          <w:lang w:val="fr-CA"/>
        </w:rPr>
      </w:pPr>
      <w:r w:rsidRPr="0040515F">
        <w:rPr>
          <w:sz w:val="23"/>
          <w:szCs w:val="23"/>
          <w:lang w:val="fr-CA"/>
        </w:rPr>
        <w:t xml:space="preserve">&lt;/quantity&gt; </w:t>
      </w:r>
    </w:p>
    <w:p w14:paraId="4E58C893" w14:textId="77777777" w:rsidR="00240FA6" w:rsidRPr="0040515F" w:rsidRDefault="00240FA6" w:rsidP="00240FA6">
      <w:pPr>
        <w:pStyle w:val="Default"/>
        <w:ind w:left="288"/>
        <w:rPr>
          <w:sz w:val="23"/>
          <w:szCs w:val="23"/>
          <w:lang w:val="fr-CA"/>
        </w:rPr>
      </w:pPr>
      <w:r w:rsidRPr="0040515F">
        <w:rPr>
          <w:sz w:val="23"/>
          <w:szCs w:val="23"/>
          <w:lang w:val="fr-CA"/>
        </w:rPr>
        <w:t xml:space="preserve">&lt;ingredientSubstance&gt; </w:t>
      </w:r>
    </w:p>
    <w:p w14:paraId="3F139861" w14:textId="77777777" w:rsidR="00240FA6" w:rsidRPr="0040515F" w:rsidRDefault="00240FA6" w:rsidP="00240FA6">
      <w:pPr>
        <w:pStyle w:val="Default"/>
        <w:ind w:left="576"/>
        <w:rPr>
          <w:sz w:val="23"/>
          <w:szCs w:val="23"/>
          <w:lang w:val="fr-CA"/>
        </w:rPr>
      </w:pPr>
      <w:r w:rsidRPr="0040515F">
        <w:rPr>
          <w:sz w:val="23"/>
          <w:szCs w:val="23"/>
          <w:lang w:val="fr-CA"/>
        </w:rPr>
        <w:t xml:space="preserve">&lt;code code="code" codeSystem="2.16.840.1.113883.2.20.6.14"/&gt; </w:t>
      </w:r>
    </w:p>
    <w:p w14:paraId="6DC98712" w14:textId="77777777" w:rsidR="00240FA6" w:rsidRPr="00240FA6" w:rsidRDefault="00240FA6" w:rsidP="00240FA6">
      <w:pPr>
        <w:pStyle w:val="Default"/>
        <w:ind w:left="576"/>
        <w:rPr>
          <w:sz w:val="23"/>
          <w:szCs w:val="23"/>
        </w:rPr>
      </w:pPr>
      <w:r w:rsidRPr="00240FA6">
        <w:rPr>
          <w:sz w:val="23"/>
          <w:szCs w:val="23"/>
        </w:rPr>
        <w:t>&lt;name&gt;ingredient name&lt;/name&gt;</w:t>
      </w:r>
    </w:p>
    <w:p w14:paraId="674FA277" w14:textId="77777777" w:rsidR="00240FA6" w:rsidRPr="00240FA6" w:rsidRDefault="00240FA6" w:rsidP="00240FA6">
      <w:pPr>
        <w:pStyle w:val="Default"/>
        <w:ind w:left="288"/>
        <w:rPr>
          <w:sz w:val="23"/>
          <w:szCs w:val="23"/>
        </w:rPr>
      </w:pPr>
      <w:r w:rsidRPr="00240FA6">
        <w:rPr>
          <w:sz w:val="23"/>
          <w:szCs w:val="23"/>
        </w:rPr>
        <w:t xml:space="preserve">&lt;/ingredientSubstance&gt; </w:t>
      </w:r>
    </w:p>
    <w:p w14:paraId="7518A2D8" w14:textId="77777777" w:rsidR="00240FA6" w:rsidRPr="00240FA6" w:rsidRDefault="00240FA6" w:rsidP="00240FA6">
      <w:pPr>
        <w:pStyle w:val="Default"/>
        <w:rPr>
          <w:sz w:val="23"/>
          <w:szCs w:val="23"/>
        </w:rPr>
      </w:pPr>
      <w:r w:rsidRPr="00240FA6">
        <w:rPr>
          <w:sz w:val="23"/>
          <w:szCs w:val="23"/>
        </w:rPr>
        <w:t>&lt;/ingredient&gt;</w:t>
      </w:r>
    </w:p>
    <w:p w14:paraId="4D2C1CB9" w14:textId="77777777" w:rsidR="009B0A77" w:rsidRDefault="009B0A77" w:rsidP="0080029F"/>
    <w:p w14:paraId="3056C08C" w14:textId="77777777" w:rsidR="00250F40" w:rsidRDefault="00250F40" w:rsidP="0080029F">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14:paraId="0B257E73" w14:textId="77777777" w:rsidR="00E144DC" w:rsidRDefault="00E144DC" w:rsidP="0080029F"/>
    <w:p w14:paraId="3870AF1C" w14:textId="77777777" w:rsidR="00E144DC" w:rsidRDefault="00E144DC" w:rsidP="001D67E2">
      <w:pPr>
        <w:pStyle w:val="Heading3"/>
      </w:pPr>
      <w:bookmarkStart w:id="4157" w:name="_Toc503195155"/>
      <w:bookmarkStart w:id="4158" w:name="_Toc500864102"/>
      <w:r>
        <w:t>Device Parts</w:t>
      </w:r>
      <w:bookmarkEnd w:id="4157"/>
      <w:bookmarkEnd w:id="4158"/>
      <w:r>
        <w:t xml:space="preserve"> </w:t>
      </w:r>
    </w:p>
    <w:p w14:paraId="55FA9AE4" w14:textId="1A3B021F" w:rsidR="00E144DC" w:rsidRPr="00B701DB" w:rsidRDefault="00E144DC" w:rsidP="0080029F">
      <w:pPr>
        <w:rPr>
          <w:color w:val="548DD4" w:themeColor="text2" w:themeTint="99"/>
          <w:u w:val="single"/>
        </w:rPr>
      </w:pPr>
      <w:r>
        <w:t xml:space="preserve">Device parts may be specified for the product in the same way </w:t>
      </w:r>
      <w:r w:rsidR="009F3F2A">
        <w:t>as for other product kits (see s</w:t>
      </w:r>
      <w:r>
        <w:t>ection</w:t>
      </w:r>
      <w:r w:rsidR="00B701DB">
        <w:t xml:space="preserve"> </w:t>
      </w:r>
      <w:del w:id="4159" w:author="Peter Bomberg" w:date="2018-01-16T14:05:00Z">
        <w:r w:rsidRPr="00E144DC">
          <w:rPr>
            <w:color w:val="548DD4" w:themeColor="text2" w:themeTint="99"/>
            <w:u w:val="single"/>
          </w:rPr>
          <w:fldChar w:fldCharType="begin"/>
        </w:r>
        <w:r w:rsidRPr="00E144DC">
          <w:rPr>
            <w:color w:val="548DD4" w:themeColor="text2" w:themeTint="99"/>
            <w:u w:val="single"/>
          </w:rPr>
          <w:delInstrText xml:space="preserve"> REF _Ref443316746 \r \h </w:delInstrText>
        </w:r>
        <w:r>
          <w:rPr>
            <w:color w:val="548DD4" w:themeColor="text2" w:themeTint="99"/>
            <w:u w:val="single"/>
          </w:rPr>
          <w:delInstrText xml:space="preserve"> \* MERGEFORMAT </w:del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delText>4.10.9</w:delText>
        </w:r>
        <w:r w:rsidRPr="00E144DC">
          <w:rPr>
            <w:color w:val="548DD4" w:themeColor="text2" w:themeTint="99"/>
            <w:u w:val="single"/>
          </w:rPr>
          <w:fldChar w:fldCharType="end"/>
        </w:r>
        <w:r w:rsidRPr="00E144DC">
          <w:rPr>
            <w:color w:val="548DD4" w:themeColor="text2" w:themeTint="99"/>
            <w:u w:val="single"/>
          </w:rPr>
          <w:delText xml:space="preserve"> Kits, Parts, Components and Accessories</w:delText>
        </w:r>
        <w:r w:rsidR="005F798E">
          <w:delText>)</w:delText>
        </w:r>
      </w:del>
      <w:ins w:id="4160" w:author="Peter Bomberg" w:date="2018-01-16T14:05:00Z">
        <w:r w:rsidR="00B701DB">
          <w:rPr>
            <w:color w:val="548DD4" w:themeColor="text2" w:themeTint="99"/>
            <w:u w:val="single"/>
          </w:rPr>
          <w:t xml:space="preserve"> </w:t>
        </w:r>
        <w:r w:rsidR="00B701DB">
          <w:rPr>
            <w:color w:val="548DD4" w:themeColor="text2" w:themeTint="99"/>
            <w:u w:val="single"/>
          </w:rPr>
          <w:fldChar w:fldCharType="begin"/>
        </w:r>
        <w:r w:rsidR="00B701DB">
          <w:rPr>
            <w:color w:val="548DD4" w:themeColor="text2" w:themeTint="99"/>
            <w:u w:val="single"/>
          </w:rPr>
          <w:instrText xml:space="preserve"> REF _Ref443316678 \h </w:instrText>
        </w:r>
        <w:r w:rsidR="00B701DB">
          <w:rPr>
            <w:color w:val="548DD4" w:themeColor="text2" w:themeTint="99"/>
            <w:u w:val="single"/>
          </w:rPr>
        </w:r>
        <w:r w:rsidR="00B701DB">
          <w:rPr>
            <w:color w:val="548DD4" w:themeColor="text2" w:themeTint="99"/>
            <w:u w:val="single"/>
          </w:rPr>
          <w:fldChar w:fldCharType="separate"/>
        </w:r>
        <w:r w:rsidR="00B701DB" w:rsidRPr="00B701DB">
          <w:rPr>
            <w:color w:val="548DD4" w:themeColor="text2" w:themeTint="99"/>
            <w:u w:val="single"/>
          </w:rPr>
          <w:t>Kits, Parts, Components and Accessories</w:t>
        </w:r>
        <w:r w:rsidR="00B701DB">
          <w:rPr>
            <w:color w:val="548DD4" w:themeColor="text2" w:themeTint="99"/>
            <w:u w:val="single"/>
          </w:rPr>
          <w:fldChar w:fldCharType="end"/>
        </w:r>
        <w:r w:rsidR="005F798E" w:rsidRPr="00B701DB">
          <w:t>)</w:t>
        </w:r>
      </w:ins>
    </w:p>
    <w:p w14:paraId="0A14EEE1" w14:textId="77777777" w:rsidR="00240FA6" w:rsidRDefault="00240FA6" w:rsidP="0080029F"/>
    <w:p w14:paraId="601CDD3E" w14:textId="77777777" w:rsidR="00240FA6" w:rsidRPr="00240FA6" w:rsidRDefault="00240FA6" w:rsidP="00240FA6">
      <w:pPr>
        <w:pStyle w:val="Default"/>
        <w:rPr>
          <w:sz w:val="23"/>
          <w:szCs w:val="23"/>
        </w:rPr>
      </w:pPr>
      <w:r w:rsidRPr="00240FA6">
        <w:rPr>
          <w:sz w:val="23"/>
          <w:szCs w:val="23"/>
        </w:rPr>
        <w:t xml:space="preserve">&lt;partProduct&gt; </w:t>
      </w:r>
    </w:p>
    <w:p w14:paraId="4E607382" w14:textId="64CD2910" w:rsidR="00240FA6" w:rsidRDefault="00240FA6" w:rsidP="00240FA6">
      <w:pPr>
        <w:pStyle w:val="Default"/>
        <w:ind w:left="288"/>
        <w:rPr>
          <w:sz w:val="23"/>
          <w:szCs w:val="23"/>
        </w:rPr>
      </w:pPr>
      <w:r w:rsidRPr="00240FA6">
        <w:rPr>
          <w:sz w:val="23"/>
          <w:szCs w:val="23"/>
        </w:rPr>
        <w:t>&lt;code code="91234561234569" codeSystem="</w:t>
      </w:r>
      <w:r w:rsidR="002F1E56" w:rsidRPr="00D877DC">
        <w:rPr>
          <w:lang w:val="en-US"/>
        </w:rPr>
        <w:t>2.16.840.1.113883.2.20.6</w:t>
      </w:r>
      <w:del w:id="4161" w:author="Peter Bomberg" w:date="2018-01-16T14:05:00Z">
        <w:r w:rsidRPr="00240FA6">
          <w:rPr>
            <w:sz w:val="23"/>
            <w:szCs w:val="23"/>
          </w:rPr>
          <w:delText>.???"/&gt;</w:delText>
        </w:r>
      </w:del>
      <w:ins w:id="4162" w:author="Peter Bomberg" w:date="2018-01-16T14:05:00Z">
        <w:r w:rsidR="002F1E56" w:rsidRPr="00D877DC">
          <w:rPr>
            <w:lang w:val="en-US"/>
          </w:rPr>
          <w:t>.13</w:t>
        </w:r>
        <w:r w:rsidR="002F1E56">
          <w:rPr>
            <w:lang w:val="en-US"/>
          </w:rPr>
          <w:t>1234</w:t>
        </w:r>
        <w:r w:rsidRPr="00240FA6">
          <w:rPr>
            <w:sz w:val="23"/>
            <w:szCs w:val="23"/>
          </w:rPr>
          <w:t>"/&gt;</w:t>
        </w:r>
      </w:ins>
      <w:r w:rsidRPr="00240FA6">
        <w:rPr>
          <w:sz w:val="23"/>
          <w:szCs w:val="23"/>
        </w:rPr>
        <w:t xml:space="preserve"> </w:t>
      </w:r>
    </w:p>
    <w:p w14:paraId="653C0FDA" w14:textId="77777777" w:rsidR="00240FA6" w:rsidRPr="00240FA6" w:rsidRDefault="00240FA6" w:rsidP="00240FA6">
      <w:pPr>
        <w:pStyle w:val="Default"/>
        <w:ind w:left="288"/>
        <w:rPr>
          <w:sz w:val="23"/>
          <w:szCs w:val="23"/>
        </w:rPr>
      </w:pPr>
      <w:r w:rsidRPr="00240FA6">
        <w:rPr>
          <w:sz w:val="23"/>
          <w:szCs w:val="23"/>
        </w:rPr>
        <w:t xml:space="preserve">&lt;name&gt;SuperTape 2000&lt;/name&gt; </w:t>
      </w:r>
    </w:p>
    <w:p w14:paraId="4C38FEED" w14:textId="77777777" w:rsidR="00240FA6" w:rsidRPr="00240FA6" w:rsidRDefault="00240FA6" w:rsidP="00240FA6">
      <w:pPr>
        <w:pStyle w:val="Default"/>
        <w:ind w:left="288"/>
        <w:rPr>
          <w:sz w:val="23"/>
          <w:szCs w:val="23"/>
        </w:rPr>
      </w:pPr>
      <w:r w:rsidRPr="00240FA6">
        <w:rPr>
          <w:sz w:val="23"/>
          <w:szCs w:val="23"/>
        </w:rPr>
        <w:t xml:space="preserve">&lt;asSpecializedKind classCode="GEN"&gt; </w:t>
      </w:r>
    </w:p>
    <w:p w14:paraId="4198B70B" w14:textId="77777777" w:rsidR="00240FA6" w:rsidRPr="00240FA6" w:rsidRDefault="00240FA6" w:rsidP="00240FA6">
      <w:pPr>
        <w:pStyle w:val="Default"/>
        <w:ind w:left="576"/>
        <w:rPr>
          <w:sz w:val="23"/>
          <w:szCs w:val="23"/>
        </w:rPr>
      </w:pPr>
      <w:r w:rsidRPr="00240FA6">
        <w:rPr>
          <w:sz w:val="23"/>
          <w:szCs w:val="23"/>
        </w:rPr>
        <w:t xml:space="preserve">&lt;generalizedMaterialKind&gt; </w:t>
      </w:r>
    </w:p>
    <w:p w14:paraId="1AB2FEE2" w14:textId="77777777" w:rsidR="00240FA6" w:rsidRPr="00240FA6" w:rsidRDefault="00240FA6" w:rsidP="00240FA6">
      <w:pPr>
        <w:pStyle w:val="Default"/>
        <w:ind w:left="864"/>
        <w:rPr>
          <w:sz w:val="23"/>
          <w:szCs w:val="23"/>
        </w:rPr>
      </w:pPr>
      <w:r w:rsidRPr="00240FA6">
        <w:rPr>
          <w:sz w:val="23"/>
          <w:szCs w:val="23"/>
        </w:rPr>
        <w:t xml:space="preserve">&lt;code code="MCA" codeSystem="2.16.840.1.113883.2.20.6.27"/&gt; </w:t>
      </w:r>
    </w:p>
    <w:p w14:paraId="5FE8EE6E" w14:textId="77777777" w:rsidR="00240FA6" w:rsidRPr="00240FA6" w:rsidRDefault="00240FA6" w:rsidP="00240FA6">
      <w:pPr>
        <w:pStyle w:val="Default"/>
        <w:ind w:left="576"/>
        <w:rPr>
          <w:sz w:val="23"/>
          <w:szCs w:val="23"/>
        </w:rPr>
      </w:pPr>
      <w:r w:rsidRPr="00240FA6">
        <w:rPr>
          <w:sz w:val="23"/>
          <w:szCs w:val="23"/>
        </w:rPr>
        <w:t xml:space="preserve">&lt;/generalizedMaterialKind&gt; </w:t>
      </w:r>
    </w:p>
    <w:p w14:paraId="060FD2FF" w14:textId="77777777" w:rsidR="00240FA6" w:rsidRPr="00240FA6" w:rsidRDefault="00240FA6" w:rsidP="00240FA6">
      <w:pPr>
        <w:pStyle w:val="Default"/>
        <w:ind w:left="288"/>
        <w:rPr>
          <w:sz w:val="23"/>
          <w:szCs w:val="23"/>
        </w:rPr>
      </w:pPr>
      <w:r w:rsidRPr="00240FA6">
        <w:rPr>
          <w:sz w:val="23"/>
          <w:szCs w:val="23"/>
        </w:rPr>
        <w:t>&lt;/asSpecializedKind&gt;</w:t>
      </w:r>
    </w:p>
    <w:p w14:paraId="281E3CBB" w14:textId="77777777" w:rsidR="00E144DC" w:rsidRDefault="00E144DC" w:rsidP="0080029F"/>
    <w:p w14:paraId="2B0C9F56" w14:textId="77777777" w:rsidR="00E16A91" w:rsidRDefault="00E16A91" w:rsidP="001D67E2">
      <w:pPr>
        <w:pStyle w:val="Heading3"/>
      </w:pPr>
      <w:bookmarkStart w:id="4163" w:name="_Toc503195156"/>
      <w:bookmarkStart w:id="4164" w:name="_Toc500864103"/>
      <w:r>
        <w:t>Part of Assembly</w:t>
      </w:r>
      <w:bookmarkEnd w:id="4163"/>
      <w:bookmarkEnd w:id="4164"/>
      <w:r>
        <w:t xml:space="preserve"> </w:t>
      </w:r>
    </w:p>
    <w:p w14:paraId="1E497212" w14:textId="77777777" w:rsidR="00240FA6" w:rsidRDefault="00E16A91" w:rsidP="0080029F">
      <w:r w:rsidRPr="00E16A91">
        <w:t>W</w:t>
      </w:r>
      <w:r>
        <w:t>hen products are used together but packaged separately, the data element &lt;asPartOfAssembly&gt; is used to identify the other product. The products could be drugs or devices.</w:t>
      </w:r>
    </w:p>
    <w:p w14:paraId="02A9EF7D" w14:textId="77777777" w:rsidR="00240FA6" w:rsidRPr="00240FA6" w:rsidRDefault="00240FA6" w:rsidP="00240FA6">
      <w:pPr>
        <w:pStyle w:val="Default"/>
        <w:rPr>
          <w:sz w:val="23"/>
          <w:szCs w:val="23"/>
        </w:rPr>
      </w:pPr>
      <w:r w:rsidRPr="00240FA6">
        <w:rPr>
          <w:sz w:val="23"/>
          <w:szCs w:val="23"/>
        </w:rPr>
        <w:t>&lt;asPartOfAssembly&gt;</w:t>
      </w:r>
    </w:p>
    <w:p w14:paraId="4C5544CF" w14:textId="2DAD47CB" w:rsidR="00240FA6" w:rsidRPr="00240FA6" w:rsidRDefault="00240FA6" w:rsidP="00240FA6">
      <w:pPr>
        <w:pStyle w:val="Default"/>
        <w:ind w:left="288"/>
        <w:rPr>
          <w:sz w:val="23"/>
          <w:szCs w:val="23"/>
        </w:rPr>
      </w:pPr>
      <w:r w:rsidRPr="00240FA6">
        <w:rPr>
          <w:sz w:val="23"/>
          <w:szCs w:val="23"/>
        </w:rPr>
        <w:t>&lt;wholeProduct</w:t>
      </w:r>
      <w:del w:id="4165" w:author="Peter Bomberg" w:date="2018-01-16T14:05:00Z">
        <w:r w:rsidRPr="00240FA6">
          <w:rPr>
            <w:sz w:val="23"/>
            <w:szCs w:val="23"/>
          </w:rPr>
          <w:delText>&gt;&lt;!--</w:delText>
        </w:r>
      </w:del>
      <w:ins w:id="4166" w:author="Peter Bomberg" w:date="2018-01-16T14:05:00Z">
        <w:r w:rsidRPr="00240FA6">
          <w:rPr>
            <w:sz w:val="23"/>
            <w:szCs w:val="23"/>
          </w:rPr>
          <w:t>&gt;</w:t>
        </w:r>
        <w:r w:rsidR="00D7069B">
          <w:rPr>
            <w:sz w:val="23"/>
            <w:szCs w:val="23"/>
          </w:rPr>
          <w:t xml:space="preserve"> </w:t>
        </w:r>
        <w:r w:rsidRPr="00240FA6">
          <w:rPr>
            <w:sz w:val="23"/>
            <w:szCs w:val="23"/>
          </w:rPr>
          <w:t>&lt;!--</w:t>
        </w:r>
      </w:ins>
      <w:r w:rsidRPr="00240FA6">
        <w:rPr>
          <w:sz w:val="23"/>
          <w:szCs w:val="23"/>
        </w:rPr>
        <w:t xml:space="preserve"> this is the assembly, but has no identifier --&gt; </w:t>
      </w:r>
    </w:p>
    <w:p w14:paraId="7E3D8E18" w14:textId="77777777" w:rsidR="00240FA6" w:rsidRPr="00240FA6" w:rsidRDefault="00240FA6" w:rsidP="00240FA6">
      <w:pPr>
        <w:pStyle w:val="Default"/>
        <w:ind w:left="576"/>
        <w:rPr>
          <w:sz w:val="23"/>
          <w:szCs w:val="23"/>
        </w:rPr>
      </w:pPr>
      <w:r w:rsidRPr="00240FA6">
        <w:rPr>
          <w:sz w:val="23"/>
          <w:szCs w:val="23"/>
        </w:rPr>
        <w:t xml:space="preserve">&lt;part&gt; </w:t>
      </w:r>
    </w:p>
    <w:p w14:paraId="1A8117D9" w14:textId="77777777" w:rsidR="00240FA6" w:rsidRPr="00240FA6" w:rsidRDefault="00240FA6" w:rsidP="00240FA6">
      <w:pPr>
        <w:pStyle w:val="Default"/>
        <w:ind w:left="864"/>
        <w:rPr>
          <w:sz w:val="23"/>
          <w:szCs w:val="23"/>
        </w:rPr>
      </w:pPr>
      <w:r w:rsidRPr="00240FA6">
        <w:rPr>
          <w:sz w:val="23"/>
          <w:szCs w:val="23"/>
        </w:rPr>
        <w:t xml:space="preserve">&lt;partProduct&gt; </w:t>
      </w:r>
    </w:p>
    <w:p w14:paraId="657C8D50" w14:textId="77777777" w:rsidR="00240FA6" w:rsidRPr="00240FA6" w:rsidRDefault="00240FA6" w:rsidP="00240FA6">
      <w:pPr>
        <w:pStyle w:val="Default"/>
        <w:ind w:left="1008"/>
        <w:rPr>
          <w:sz w:val="23"/>
          <w:szCs w:val="23"/>
        </w:rPr>
      </w:pPr>
      <w:r w:rsidRPr="00240FA6">
        <w:rPr>
          <w:sz w:val="23"/>
          <w:szCs w:val="23"/>
        </w:rPr>
        <w:t>&lt;code code="item code of accessory component" codeSystem="code system OID"/&gt;</w:t>
      </w:r>
    </w:p>
    <w:p w14:paraId="764619B7" w14:textId="77777777" w:rsidR="00E16A91" w:rsidRDefault="00E16A91" w:rsidP="00240FA6">
      <w:r>
        <w:t xml:space="preserve"> </w:t>
      </w:r>
    </w:p>
    <w:p w14:paraId="7A5571A5" w14:textId="77777777" w:rsidR="00E16A91" w:rsidRDefault="00E16A91" w:rsidP="001D67E2">
      <w:pPr>
        <w:pStyle w:val="Heading3"/>
      </w:pPr>
      <w:bookmarkStart w:id="4167" w:name="_Toc503195157"/>
      <w:bookmarkStart w:id="4168" w:name="_Toc500864104"/>
      <w:r>
        <w:t>Regulatory Identifiers</w:t>
      </w:r>
      <w:bookmarkEnd w:id="4167"/>
      <w:bookmarkEnd w:id="4168"/>
      <w:r>
        <w:t xml:space="preserve"> </w:t>
      </w:r>
    </w:p>
    <w:p w14:paraId="3AF5C3FF" w14:textId="77777777" w:rsidR="00E16A91" w:rsidRDefault="00E16A91" w:rsidP="0080029F">
      <w:r>
        <w:t>Regulatory identifiers, marketing status and characteristics are all connected through the &lt;subjectOf&gt; element which may appear on the main product:</w:t>
      </w:r>
    </w:p>
    <w:p w14:paraId="016CEDA0" w14:textId="77777777" w:rsidR="00240FA6" w:rsidRPr="00240FA6" w:rsidRDefault="00240FA6" w:rsidP="00240FA6">
      <w:pPr>
        <w:pStyle w:val="Default"/>
        <w:rPr>
          <w:sz w:val="23"/>
          <w:szCs w:val="23"/>
        </w:rPr>
      </w:pPr>
      <w:r w:rsidRPr="00240FA6">
        <w:rPr>
          <w:sz w:val="23"/>
          <w:szCs w:val="23"/>
        </w:rPr>
        <w:t>&lt;subject&gt;</w:t>
      </w:r>
    </w:p>
    <w:p w14:paraId="4AE4BA63" w14:textId="77777777" w:rsidR="00240FA6" w:rsidRPr="00240FA6" w:rsidRDefault="00240FA6" w:rsidP="00240FA6">
      <w:pPr>
        <w:pStyle w:val="Default"/>
        <w:ind w:left="288"/>
        <w:rPr>
          <w:sz w:val="23"/>
          <w:szCs w:val="23"/>
        </w:rPr>
      </w:pPr>
      <w:r w:rsidRPr="00240FA6">
        <w:rPr>
          <w:sz w:val="23"/>
          <w:szCs w:val="23"/>
        </w:rPr>
        <w:t xml:space="preserve">&lt;manufacturedProduct&gt; </w:t>
      </w:r>
    </w:p>
    <w:p w14:paraId="43CF48B3" w14:textId="77777777" w:rsidR="00240FA6" w:rsidRPr="00240FA6" w:rsidRDefault="00240FA6" w:rsidP="00240FA6">
      <w:pPr>
        <w:pStyle w:val="Default"/>
        <w:ind w:left="576"/>
        <w:rPr>
          <w:sz w:val="23"/>
          <w:szCs w:val="23"/>
        </w:rPr>
      </w:pPr>
      <w:r w:rsidRPr="00240FA6">
        <w:rPr>
          <w:sz w:val="23"/>
          <w:szCs w:val="23"/>
        </w:rPr>
        <w:t xml:space="preserve">&lt;manufacturedProduct/&gt; </w:t>
      </w:r>
    </w:p>
    <w:p w14:paraId="0224CD14" w14:textId="77777777" w:rsidR="00240FA6" w:rsidRPr="00240FA6" w:rsidRDefault="00240FA6" w:rsidP="00240FA6">
      <w:pPr>
        <w:pStyle w:val="Default"/>
        <w:ind w:left="864"/>
        <w:rPr>
          <w:sz w:val="23"/>
          <w:szCs w:val="23"/>
        </w:rPr>
      </w:pPr>
      <w:r w:rsidRPr="00240FA6">
        <w:rPr>
          <w:sz w:val="23"/>
          <w:szCs w:val="23"/>
        </w:rPr>
        <w:t>&lt;subjectOf/&gt;</w:t>
      </w:r>
    </w:p>
    <w:p w14:paraId="58DC27C5" w14:textId="77777777" w:rsidR="00240FA6" w:rsidRDefault="00240FA6" w:rsidP="0080029F"/>
    <w:p w14:paraId="10EE908E" w14:textId="77777777" w:rsidR="00E16A91" w:rsidRDefault="00E16A91" w:rsidP="0080029F">
      <w:r w:rsidRPr="00E16A91">
        <w:t xml:space="preserve">The regulatory identifier: </w:t>
      </w:r>
    </w:p>
    <w:p w14:paraId="2B2C55DA" w14:textId="77777777" w:rsidR="00240FA6" w:rsidRPr="00240FA6" w:rsidRDefault="00240FA6" w:rsidP="00240FA6">
      <w:pPr>
        <w:pStyle w:val="Default"/>
        <w:rPr>
          <w:sz w:val="23"/>
          <w:szCs w:val="23"/>
        </w:rPr>
      </w:pPr>
      <w:r w:rsidRPr="00240FA6">
        <w:rPr>
          <w:sz w:val="23"/>
          <w:szCs w:val="23"/>
        </w:rPr>
        <w:t xml:space="preserve">&lt;subjectOf&gt; </w:t>
      </w:r>
    </w:p>
    <w:p w14:paraId="5EE663DC" w14:textId="77777777" w:rsidR="00240FA6" w:rsidRPr="00240FA6" w:rsidRDefault="00240FA6" w:rsidP="00240FA6">
      <w:pPr>
        <w:pStyle w:val="Default"/>
        <w:ind w:left="288"/>
        <w:rPr>
          <w:sz w:val="23"/>
          <w:szCs w:val="23"/>
        </w:rPr>
      </w:pPr>
      <w:r w:rsidRPr="00240FA6">
        <w:rPr>
          <w:sz w:val="23"/>
          <w:szCs w:val="23"/>
        </w:rPr>
        <w:t xml:space="preserve">&lt;approval&gt; </w:t>
      </w:r>
    </w:p>
    <w:p w14:paraId="4791DCB1" w14:textId="77777777" w:rsidR="00240FA6" w:rsidRPr="00240FA6" w:rsidRDefault="00240FA6" w:rsidP="00240FA6">
      <w:pPr>
        <w:pStyle w:val="Default"/>
        <w:ind w:left="576"/>
        <w:rPr>
          <w:sz w:val="23"/>
          <w:szCs w:val="23"/>
        </w:rPr>
      </w:pPr>
      <w:r w:rsidRPr="00240FA6">
        <w:rPr>
          <w:sz w:val="23"/>
          <w:szCs w:val="23"/>
        </w:rPr>
        <w:t xml:space="preserve">&lt;code code="C80442" codeSystem="2.16.840.1.113883.2.20.6.11" displayName="Premarket Notification"/&gt; </w:t>
      </w:r>
    </w:p>
    <w:p w14:paraId="41CC501C" w14:textId="77777777" w:rsidR="00240FA6" w:rsidRPr="00240FA6" w:rsidRDefault="00240FA6" w:rsidP="00240FA6">
      <w:pPr>
        <w:pStyle w:val="Default"/>
        <w:ind w:left="576"/>
        <w:rPr>
          <w:sz w:val="23"/>
          <w:szCs w:val="23"/>
        </w:rPr>
      </w:pPr>
      <w:r w:rsidRPr="00240FA6">
        <w:rPr>
          <w:sz w:val="23"/>
          <w:szCs w:val="23"/>
        </w:rPr>
        <w:t>&lt;author&gt;</w:t>
      </w:r>
    </w:p>
    <w:p w14:paraId="562A2BE5" w14:textId="77777777" w:rsidR="00240FA6" w:rsidRPr="00240FA6" w:rsidRDefault="00240FA6" w:rsidP="00240FA6">
      <w:pPr>
        <w:pStyle w:val="Default"/>
        <w:ind w:left="864"/>
        <w:rPr>
          <w:sz w:val="23"/>
          <w:szCs w:val="23"/>
        </w:rPr>
      </w:pPr>
      <w:r w:rsidRPr="00240FA6">
        <w:rPr>
          <w:sz w:val="23"/>
          <w:szCs w:val="23"/>
        </w:rPr>
        <w:t xml:space="preserve">&lt;territorialAuthority&gt; </w:t>
      </w:r>
    </w:p>
    <w:p w14:paraId="2AE2D559" w14:textId="77777777" w:rsidR="00240FA6" w:rsidRPr="00240FA6" w:rsidRDefault="00240FA6" w:rsidP="00240FA6">
      <w:pPr>
        <w:pStyle w:val="Default"/>
        <w:ind w:left="1152"/>
        <w:rPr>
          <w:sz w:val="23"/>
          <w:szCs w:val="23"/>
        </w:rPr>
      </w:pPr>
      <w:r w:rsidRPr="00240FA6">
        <w:rPr>
          <w:sz w:val="23"/>
          <w:szCs w:val="23"/>
        </w:rPr>
        <w:t xml:space="preserve">&lt;territory&gt; </w:t>
      </w:r>
    </w:p>
    <w:p w14:paraId="5B1F730C" w14:textId="6BA80FAF" w:rsidR="003B7366" w:rsidRPr="00E075EA" w:rsidRDefault="003B7366" w:rsidP="003B7366">
      <w:pPr>
        <w:ind w:left="1440"/>
      </w:pPr>
      <w:r w:rsidRPr="00E075EA">
        <w:t>&lt;</w:t>
      </w:r>
      <w:del w:id="4169" w:author="Peter Bomberg" w:date="2018-01-16T14:05:00Z">
        <w:r w:rsidR="00240FA6" w:rsidRPr="00240FA6">
          <w:delText>code code="CAN"</w:delText>
        </w:r>
      </w:del>
      <w:ins w:id="4170" w:author="Peter Bomberg" w:date="2018-01-16T14:05:00Z">
        <w:r w:rsidRPr="001D5071">
          <w:t>country</w:t>
        </w:r>
      </w:ins>
      <w:r w:rsidRPr="001D5071">
        <w:t xml:space="preserve"> codeSystem="2.16.840.1.113883.2.20.6.17</w:t>
      </w:r>
      <w:ins w:id="4171" w:author="Peter Bomberg" w:date="2018-01-16T14:05:00Z">
        <w:r w:rsidRPr="001D5071">
          <w:t>" code="</w:t>
        </w:r>
        <w:r>
          <w:t>1</w:t>
        </w:r>
        <w:r w:rsidRPr="001D5071">
          <w:t>"</w:t>
        </w:r>
        <w:r>
          <w:t xml:space="preserve"> </w:t>
        </w:r>
        <w:r w:rsidRPr="003B7366">
          <w:t>displayName="Canada</w:t>
        </w:r>
      </w:ins>
      <w:r w:rsidRPr="003B7366">
        <w:t>"</w:t>
      </w:r>
      <w:r>
        <w:t>/</w:t>
      </w:r>
      <w:r w:rsidRPr="00E075EA">
        <w:t>&gt;</w:t>
      </w:r>
    </w:p>
    <w:p w14:paraId="608D8AA5" w14:textId="77777777" w:rsidR="004D409C" w:rsidRDefault="004D409C" w:rsidP="0080029F">
      <w:pPr>
        <w:pStyle w:val="Default"/>
        <w:rPr>
          <w:sz w:val="23"/>
          <w:szCs w:val="23"/>
        </w:rPr>
      </w:pPr>
    </w:p>
    <w:p w14:paraId="310CBC60" w14:textId="77777777" w:rsidR="004D409C" w:rsidRDefault="004D409C" w:rsidP="001D67E2">
      <w:pPr>
        <w:pStyle w:val="Heading3"/>
      </w:pPr>
      <w:bookmarkStart w:id="4172" w:name="_Toc503195158"/>
      <w:bookmarkStart w:id="4173" w:name="_Toc500864105"/>
      <w:r>
        <w:t>Marketing status and date</w:t>
      </w:r>
      <w:bookmarkEnd w:id="4172"/>
      <w:bookmarkEnd w:id="4173"/>
      <w:r>
        <w:t xml:space="preserve"> </w:t>
      </w:r>
    </w:p>
    <w:p w14:paraId="50A37FF2" w14:textId="296E9DB8" w:rsidR="00AD7808" w:rsidRDefault="004D409C" w:rsidP="0080029F">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del w:id="4174" w:author="Peter Bomberg" w:date="2018-01-16T14:05:00Z">
        <w:r w:rsidR="00AD7808" w:rsidRPr="00AD7808">
          <w:rPr>
            <w:color w:val="0070C0"/>
            <w:u w:val="single"/>
          </w:rPr>
          <w:delText xml:space="preserve">4.10.13 </w:delText>
        </w:r>
      </w:del>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14:paraId="1A751BAD" w14:textId="77777777" w:rsidR="00B701DB" w:rsidRPr="00356464" w:rsidRDefault="00B701DB" w:rsidP="0080029F">
      <w:pPr>
        <w:rPr>
          <w:color w:val="0070C0"/>
          <w:u w:val="single"/>
        </w:rPr>
      </w:pPr>
    </w:p>
    <w:sectPr w:rsidR="00B701DB" w:rsidRPr="00356464" w:rsidSect="000F313A">
      <w:headerReference w:type="even" r:id="rId27"/>
      <w:footerReference w:type="even" r:id="rId28"/>
      <w:footerReference w:type="default" r:id="rId29"/>
      <w:type w:val="continuous"/>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50B53" w14:textId="77777777" w:rsidR="008B43ED" w:rsidRDefault="008B43ED" w:rsidP="00E46ED6">
      <w:r>
        <w:separator/>
      </w:r>
    </w:p>
    <w:p w14:paraId="16901DC3" w14:textId="77777777" w:rsidR="008B43ED" w:rsidRDefault="008B43ED" w:rsidP="00E46ED6"/>
    <w:p w14:paraId="31D27492" w14:textId="77777777" w:rsidR="008B43ED" w:rsidRDefault="008B43ED" w:rsidP="00E46ED6"/>
    <w:p w14:paraId="71CECE64" w14:textId="77777777" w:rsidR="008B43ED" w:rsidRDefault="008B43ED" w:rsidP="00E46ED6"/>
  </w:endnote>
  <w:endnote w:type="continuationSeparator" w:id="0">
    <w:p w14:paraId="5629A8BD" w14:textId="77777777" w:rsidR="008B43ED" w:rsidRDefault="008B43ED" w:rsidP="00E46ED6">
      <w:r>
        <w:continuationSeparator/>
      </w:r>
    </w:p>
    <w:p w14:paraId="173B3121" w14:textId="77777777" w:rsidR="008B43ED" w:rsidRDefault="008B43ED" w:rsidP="00E46ED6"/>
    <w:p w14:paraId="54D889FE" w14:textId="77777777" w:rsidR="008B43ED" w:rsidRDefault="008B43ED" w:rsidP="00E46ED6"/>
    <w:p w14:paraId="1232A84C" w14:textId="77777777" w:rsidR="008B43ED" w:rsidRDefault="008B43ED" w:rsidP="00E46ED6"/>
  </w:endnote>
  <w:endnote w:type="continuationNotice" w:id="1">
    <w:p w14:paraId="0F83CF99" w14:textId="77777777" w:rsidR="008B43ED" w:rsidRDefault="008B4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74851" w14:textId="77777777" w:rsidR="004728CF" w:rsidRDefault="004728CF" w:rsidP="00E46ED6">
    <w:pPr>
      <w:pStyle w:val="Footer"/>
    </w:pPr>
  </w:p>
  <w:p w14:paraId="710E0AE3" w14:textId="299E6040" w:rsidR="004728CF" w:rsidRDefault="008B43ED" w:rsidP="00E46ED6">
    <w:pPr>
      <w:pStyle w:val="Footer"/>
      <w:rPr>
        <w:noProof/>
      </w:rPr>
    </w:pPr>
    <w:r>
      <w:fldChar w:fldCharType="begin"/>
    </w:r>
    <w:r>
      <w:instrText xml:space="preserve"> FILENAME  \* Caps  \* MERGEFORMAT </w:instrText>
    </w:r>
    <w:r>
      <w:fldChar w:fldCharType="separate"/>
    </w:r>
    <w:r w:rsidR="00421670">
      <w:rPr>
        <w:noProof/>
      </w:rPr>
      <w:t>Draft Guidance Document - SPL General.</w:t>
    </w:r>
    <w:del w:id="1" w:author="Peter Bomberg" w:date="2018-01-16T14:05:00Z">
      <w:r w:rsidR="00533C60">
        <w:rPr>
          <w:noProof/>
        </w:rPr>
        <w:delText>V13 - Clean</w:delText>
      </w:r>
    </w:del>
    <w:ins w:id="2" w:author="Peter Bomberg" w:date="2018-01-16T14:05:00Z">
      <w:r w:rsidR="00421670">
        <w:rPr>
          <w:noProof/>
        </w:rPr>
        <w:t>V17</w:t>
      </w:r>
    </w:ins>
    <w:r w:rsidR="00421670">
      <w:rPr>
        <w:noProof/>
      </w:rPr>
      <w:t>.Docx</w:t>
    </w:r>
    <w:r>
      <w:rPr>
        <w:noProof/>
      </w:rPr>
      <w:fldChar w:fldCharType="end"/>
    </w:r>
    <w:r w:rsidR="004728CF">
      <w:ptab w:relativeTo="margin" w:alignment="right" w:leader="none"/>
    </w:r>
    <w:r w:rsidR="004728CF">
      <w:t xml:space="preserve">Page </w:t>
    </w:r>
    <w:r w:rsidR="004728CF">
      <w:rPr>
        <w:rFonts w:asciiTheme="minorHAnsi" w:eastAsiaTheme="minorEastAsia" w:hAnsiTheme="minorHAnsi" w:cstheme="minorBidi"/>
      </w:rPr>
      <w:fldChar w:fldCharType="begin"/>
    </w:r>
    <w:r w:rsidR="004728CF">
      <w:instrText xml:space="preserve"> PAGE   \* MERGEFORMAT </w:instrText>
    </w:r>
    <w:r w:rsidR="004728CF">
      <w:rPr>
        <w:rFonts w:asciiTheme="minorHAnsi" w:eastAsiaTheme="minorEastAsia" w:hAnsiTheme="minorHAnsi" w:cstheme="minorBidi"/>
      </w:rPr>
      <w:fldChar w:fldCharType="separate"/>
    </w:r>
    <w:r w:rsidR="00261AFF">
      <w:rPr>
        <w:noProof/>
      </w:rPr>
      <w:t>7</w:t>
    </w:r>
    <w:r w:rsidR="004728CF">
      <w:rPr>
        <w:noProof/>
      </w:rPr>
      <w:fldChar w:fldCharType="end"/>
    </w:r>
    <w:r w:rsidR="004728CF">
      <w:rPr>
        <w:noProof/>
      </w:rPr>
      <w:t xml:space="preserve"> of </w:t>
    </w:r>
    <w:r w:rsidR="004728CF">
      <w:rPr>
        <w:noProof/>
      </w:rPr>
      <w:fldChar w:fldCharType="begin"/>
    </w:r>
    <w:r w:rsidR="004728CF">
      <w:rPr>
        <w:noProof/>
      </w:rPr>
      <w:instrText xml:space="preserve"> NUMPAGES   \* MERGEFORMAT </w:instrText>
    </w:r>
    <w:r w:rsidR="004728CF">
      <w:rPr>
        <w:noProof/>
      </w:rPr>
      <w:fldChar w:fldCharType="separate"/>
    </w:r>
    <w:r w:rsidR="00261AFF">
      <w:rPr>
        <w:noProof/>
      </w:rPr>
      <w:t>122</w:t>
    </w:r>
    <w:r w:rsidR="004728CF">
      <w:rPr>
        <w:noProof/>
      </w:rPr>
      <w:fldChar w:fldCharType="end"/>
    </w:r>
  </w:p>
  <w:p w14:paraId="42C4A0E6" w14:textId="1F58F366" w:rsidR="004728CF" w:rsidRPr="00D0354B" w:rsidRDefault="004728CF" w:rsidP="00E46ED6">
    <w:pPr>
      <w:pStyle w:val="Footer"/>
    </w:pPr>
    <w:r>
      <w:t xml:space="preserve">Dated: </w:t>
    </w:r>
    <w:del w:id="3" w:author="Peter Bomberg" w:date="2018-01-16T14:05:00Z">
      <w:r w:rsidR="00533C60">
        <w:delText>12 Dec</w:delText>
      </w:r>
      <w:r w:rsidR="00953ECB">
        <w:delText xml:space="preserve"> 2017</w:delText>
      </w:r>
    </w:del>
    <w:ins w:id="4" w:author="Peter Bomberg" w:date="2018-01-16T14:05:00Z">
      <w:r w:rsidR="00421670">
        <w:t>16</w:t>
      </w:r>
      <w:r>
        <w:t xml:space="preserve"> Jan 2018</w:t>
      </w:r>
    </w:ins>
  </w:p>
  <w:p w14:paraId="0C5D69E8" w14:textId="77777777" w:rsidR="004728CF" w:rsidRDefault="004728CF" w:rsidP="00E46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F5150" w14:textId="77777777" w:rsidR="004728CF" w:rsidRDefault="004728CF" w:rsidP="00E46ED6"/>
  <w:p w14:paraId="150F4A0C" w14:textId="77777777" w:rsidR="004728CF" w:rsidRDefault="004728CF" w:rsidP="00E46ED6">
    <w:r>
      <w:t>???</w:t>
    </w:r>
    <w:r>
      <w:rPr>
        <w:noProof/>
      </w:rPr>
      <w:tab/>
    </w:r>
    <w:r>
      <w:t>Adopted Date: ???; Effective Date: ???</w:t>
    </w:r>
  </w:p>
  <w:p w14:paraId="06987BFD" w14:textId="77777777" w:rsidR="004728CF" w:rsidRDefault="004728CF" w:rsidP="00E46E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AA5A6" w14:textId="77777777" w:rsidR="000F313A" w:rsidRDefault="000F313A" w:rsidP="00E46ED6">
    <w:pPr>
      <w:pStyle w:val="Footer"/>
      <w:rPr>
        <w:del w:id="4175" w:author="Peter Bomberg" w:date="2018-01-16T14:05:00Z"/>
      </w:rPr>
    </w:pPr>
  </w:p>
  <w:p w14:paraId="59E17F76" w14:textId="77777777" w:rsidR="000F313A" w:rsidRDefault="008B43ED" w:rsidP="00E46ED6">
    <w:pPr>
      <w:pStyle w:val="Footer"/>
      <w:rPr>
        <w:del w:id="4176" w:author="Peter Bomberg" w:date="2018-01-16T14:05:00Z"/>
        <w:noProof/>
      </w:rPr>
    </w:pPr>
    <w:del w:id="4177" w:author="Peter Bomberg" w:date="2018-01-16T14:05:00Z">
      <w:r>
        <w:fldChar w:fldCharType="begin"/>
      </w:r>
      <w:r>
        <w:delInstrText xml:space="preserve"> FILENAME  \* Caps  \* MERGEFORMAT </w:delInstrText>
      </w:r>
      <w:r>
        <w:fldChar w:fldCharType="separate"/>
      </w:r>
      <w:r w:rsidR="000F313A">
        <w:rPr>
          <w:noProof/>
        </w:rPr>
        <w:delText>Draft Guidance Document - SPL General.V13 - Clean.Docx</w:delText>
      </w:r>
      <w:r>
        <w:rPr>
          <w:noProof/>
        </w:rPr>
        <w:fldChar w:fldCharType="end"/>
      </w:r>
      <w:r w:rsidR="000F313A">
        <w:ptab w:relativeTo="margin" w:alignment="right" w:leader="none"/>
      </w:r>
      <w:r w:rsidR="000F313A">
        <w:delText xml:space="preserve">Page </w:delText>
      </w:r>
      <w:r w:rsidR="000F313A">
        <w:rPr>
          <w:rFonts w:asciiTheme="minorHAnsi" w:eastAsiaTheme="minorEastAsia" w:hAnsiTheme="minorHAnsi" w:cstheme="minorBidi"/>
        </w:rPr>
        <w:fldChar w:fldCharType="begin"/>
      </w:r>
      <w:r w:rsidR="000F313A">
        <w:delInstrText xml:space="preserve"> PAGE   \* MERGEFORMAT </w:delInstrText>
      </w:r>
      <w:r w:rsidR="000F313A">
        <w:rPr>
          <w:rFonts w:asciiTheme="minorHAnsi" w:eastAsiaTheme="minorEastAsia" w:hAnsiTheme="minorHAnsi" w:cstheme="minorBidi"/>
        </w:rPr>
        <w:fldChar w:fldCharType="separate"/>
      </w:r>
      <w:r w:rsidR="000F313A">
        <w:rPr>
          <w:noProof/>
        </w:rPr>
        <w:delText>91</w:delText>
      </w:r>
      <w:r w:rsidR="000F313A">
        <w:rPr>
          <w:noProof/>
        </w:rPr>
        <w:fldChar w:fldCharType="end"/>
      </w:r>
      <w:r w:rsidR="000F313A">
        <w:rPr>
          <w:noProof/>
        </w:rPr>
        <w:delText xml:space="preserve"> of </w:delText>
      </w:r>
      <w:r w:rsidR="000F313A">
        <w:rPr>
          <w:noProof/>
        </w:rPr>
        <w:fldChar w:fldCharType="begin"/>
      </w:r>
      <w:r w:rsidR="000F313A">
        <w:rPr>
          <w:noProof/>
        </w:rPr>
        <w:delInstrText xml:space="preserve"> NUMPAGES   \* MERGEFORMAT </w:delInstrText>
      </w:r>
      <w:r w:rsidR="000F313A">
        <w:rPr>
          <w:noProof/>
        </w:rPr>
        <w:fldChar w:fldCharType="separate"/>
      </w:r>
      <w:r w:rsidR="000F313A">
        <w:rPr>
          <w:noProof/>
        </w:rPr>
        <w:delText>91</w:delText>
      </w:r>
      <w:r w:rsidR="000F313A">
        <w:rPr>
          <w:noProof/>
        </w:rPr>
        <w:fldChar w:fldCharType="end"/>
      </w:r>
    </w:del>
  </w:p>
  <w:p w14:paraId="3AE3A783" w14:textId="77777777" w:rsidR="000F313A" w:rsidRPr="00D0354B" w:rsidRDefault="000F313A" w:rsidP="00E46ED6">
    <w:pPr>
      <w:pStyle w:val="Footer"/>
      <w:rPr>
        <w:del w:id="4178" w:author="Peter Bomberg" w:date="2018-01-16T14:05:00Z"/>
      </w:rPr>
    </w:pPr>
    <w:del w:id="4179" w:author="Peter Bomberg" w:date="2018-01-16T14:05:00Z">
      <w:r>
        <w:delText>Dated: 12 Dec 2017</w:delText>
      </w:r>
    </w:del>
  </w:p>
  <w:p w14:paraId="47389B8B" w14:textId="77777777" w:rsidR="00A40B1D" w:rsidRDefault="00A40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9E25" w14:textId="77777777" w:rsidR="008B43ED" w:rsidRDefault="008B43ED" w:rsidP="00E46ED6">
      <w:r>
        <w:separator/>
      </w:r>
    </w:p>
    <w:p w14:paraId="4149A2D2" w14:textId="77777777" w:rsidR="008B43ED" w:rsidRDefault="008B43ED" w:rsidP="00E46ED6"/>
    <w:p w14:paraId="40F820AA" w14:textId="77777777" w:rsidR="008B43ED" w:rsidRDefault="008B43ED" w:rsidP="00E46ED6"/>
    <w:p w14:paraId="0A09F373" w14:textId="77777777" w:rsidR="008B43ED" w:rsidRDefault="008B43ED" w:rsidP="00E46ED6"/>
  </w:footnote>
  <w:footnote w:type="continuationSeparator" w:id="0">
    <w:p w14:paraId="7016F138" w14:textId="77777777" w:rsidR="008B43ED" w:rsidRDefault="008B43ED" w:rsidP="00E46ED6">
      <w:r>
        <w:continuationSeparator/>
      </w:r>
    </w:p>
    <w:p w14:paraId="3B30E52F" w14:textId="77777777" w:rsidR="008B43ED" w:rsidRDefault="008B43ED" w:rsidP="00E46ED6"/>
    <w:p w14:paraId="5DD50F05" w14:textId="77777777" w:rsidR="008B43ED" w:rsidRDefault="008B43ED" w:rsidP="00E46ED6"/>
    <w:p w14:paraId="51AE0F94" w14:textId="77777777" w:rsidR="008B43ED" w:rsidRDefault="008B43ED" w:rsidP="00E46ED6"/>
  </w:footnote>
  <w:footnote w:type="continuationNotice" w:id="1">
    <w:p w14:paraId="7CE6A683" w14:textId="77777777" w:rsidR="008B43ED" w:rsidRDefault="008B43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6EAFE" w14:textId="77777777" w:rsidR="004728CF" w:rsidRDefault="004728CF" w:rsidP="00E46ED6">
    <w:pPr>
      <w:rPr>
        <w:szCs w:val="24"/>
      </w:rPr>
    </w:pPr>
    <w:r>
      <w:rPr>
        <w:noProof/>
        <w:lang w:val="en-US"/>
      </w:rPr>
      <mc:AlternateContent>
        <mc:Choice Requires="wps">
          <w:drawing>
            <wp:anchor distT="0" distB="0" distL="114300" distR="114300" simplePos="0" relativeHeight="251721216" behindDoc="0" locked="0" layoutInCell="0" allowOverlap="1" wp14:anchorId="4A782374" wp14:editId="7DF4EC15">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263F2"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C5F7" w14:textId="77777777" w:rsidR="004728CF" w:rsidRDefault="004728CF" w:rsidP="00E46ED6">
    <w:pPr>
      <w:rPr>
        <w:szCs w:val="24"/>
      </w:rPr>
    </w:pPr>
    <w:r>
      <w:rPr>
        <w:noProof/>
        <w:lang w:val="en-US"/>
      </w:rPr>
      <mc:AlternateContent>
        <mc:Choice Requires="wps">
          <w:drawing>
            <wp:anchor distT="0" distB="0" distL="114300" distR="114300" simplePos="0" relativeHeight="251730432" behindDoc="0" locked="0" layoutInCell="0" allowOverlap="1" wp14:anchorId="3811E4C1" wp14:editId="21819529">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0A2E2"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C91D" w14:textId="77777777" w:rsidR="004728CF" w:rsidRDefault="004728CF" w:rsidP="00E46ED6">
    <w:pPr>
      <w:pStyle w:val="Header"/>
    </w:pPr>
    <w:r>
      <w:t>Health Canada</w:t>
    </w:r>
    <w:r>
      <w:tab/>
    </w:r>
    <w:r>
      <w:tab/>
      <w:t>SPL Document Validation</w:t>
    </w:r>
  </w:p>
  <w:p w14:paraId="7D07065E" w14:textId="77777777" w:rsidR="004728CF" w:rsidRPr="00BC65C0" w:rsidRDefault="004728CF" w:rsidP="00E46ED6">
    <w:pPr>
      <w:pStyle w:val="Header"/>
    </w:pPr>
    <w:r>
      <w:t>Guidance Document</w:t>
    </w:r>
  </w:p>
  <w:p w14:paraId="118C4421" w14:textId="77777777" w:rsidR="004728CF" w:rsidRDefault="004728CF" w:rsidP="00E46E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F6BDE" w14:textId="77777777" w:rsidR="004728CF" w:rsidRDefault="004728CF" w:rsidP="00E46ED6">
    <w:r w:rsidRPr="00675DAA">
      <w:t>Health Products and Food Branch</w:t>
    </w:r>
    <w:r>
      <w:tab/>
    </w:r>
    <w:r>
      <w:tab/>
    </w:r>
    <w:r>
      <w:tab/>
    </w:r>
    <w:r>
      <w:tab/>
    </w:r>
    <w:r>
      <w:tab/>
      <w:t xml:space="preserve">   SPL Document Validation</w:t>
    </w:r>
  </w:p>
  <w:p w14:paraId="4799F0C0" w14:textId="327E5E48" w:rsidR="004728CF" w:rsidRDefault="004728CF" w:rsidP="00E46ED6">
    <w:pPr>
      <w:pStyle w:val="Header"/>
      <w:rPr>
        <w:szCs w:val="24"/>
      </w:rPr>
    </w:pPr>
    <w:r>
      <w:t>Guidance Document</w:t>
    </w:r>
    <w:del w:id="303" w:author="Peter Bomberg" w:date="2018-01-16T14:05:00Z">
      <w:r w:rsidR="00953ECB">
        <w:rPr>
          <w:noProof/>
          <w:lang w:val="en-US"/>
        </w:rPr>
        <mc:AlternateContent>
          <mc:Choice Requires="wps">
            <w:drawing>
              <wp:anchor distT="0" distB="0" distL="114300" distR="114300" simplePos="0" relativeHeight="251732480" behindDoc="0" locked="0" layoutInCell="0" allowOverlap="1" wp14:anchorId="34F3BBE9" wp14:editId="057CA5A0">
                <wp:simplePos x="0" y="0"/>
                <wp:positionH relativeFrom="margin">
                  <wp:posOffset>0</wp:posOffset>
                </wp:positionH>
                <wp:positionV relativeFrom="paragraph">
                  <wp:posOffset>0</wp:posOffset>
                </wp:positionV>
                <wp:extent cx="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C92A0" id="Straight Connector 4" o:spid="_x0000_s1026" style="position:absolute;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" o:allowincell="f" strokecolor="#020000" strokeweight=".96pt">
                <w10:wrap anchorx="margin"/>
              </v:line>
            </w:pict>
          </mc:Fallback>
        </mc:AlternateContent>
      </w:r>
    </w:del>
    <w:ins w:id="304" w:author="Peter Bomberg" w:date="2018-01-16T14:05:00Z">
      <w:r>
        <w:rPr>
          <w:noProof/>
          <w:lang w:val="en-US"/>
        </w:rPr>
        <mc:AlternateContent>
          <mc:Choice Requires="wps">
            <w:drawing>
              <wp:anchor distT="0" distB="0" distL="114300" distR="114300" simplePos="0" relativeHeight="251657728" behindDoc="0" locked="0" layoutInCell="0" allowOverlap="1" wp14:anchorId="0343FF98" wp14:editId="62B11873">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3811B" id="Straight Connector 259"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ins>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8B9C" w14:textId="77777777" w:rsidR="004728CF" w:rsidRDefault="004728CF" w:rsidP="00E46ED6">
    <w:pPr>
      <w:pStyle w:val="Header"/>
    </w:pPr>
    <w:r>
      <w:t>SPL Document Validation</w:t>
    </w:r>
    <w:r>
      <w:tab/>
      <w:t>Health Canada</w:t>
    </w:r>
  </w:p>
  <w:p w14:paraId="239294A6" w14:textId="77777777" w:rsidR="004728CF" w:rsidRDefault="004728CF" w:rsidP="00E46ED6">
    <w:pPr>
      <w:pStyle w:val="Header"/>
    </w:pPr>
    <w:r>
      <w:tab/>
      <w:t>Guidance Document</w:t>
    </w:r>
  </w:p>
  <w:p w14:paraId="495D67E4" w14:textId="77777777" w:rsidR="004728CF" w:rsidRDefault="004728CF" w:rsidP="00E46ED6">
    <w:pPr>
      <w:pStyle w:val="Header"/>
    </w:pPr>
  </w:p>
  <w:p w14:paraId="1F676986" w14:textId="77777777" w:rsidR="004728CF" w:rsidRDefault="004728CF" w:rsidP="00E46ED6"/>
  <w:p w14:paraId="5D480F65" w14:textId="77777777" w:rsidR="004728CF" w:rsidRDefault="004728CF" w:rsidP="00E46E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B425E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571D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1D4529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1EB38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2167A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3671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02FD527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464A5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3487D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38126F3"/>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3FA2A9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41E1FCE"/>
    <w:multiLevelType w:val="multilevel"/>
    <w:tmpl w:val="359290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4450D6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480575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04AA0DE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53A390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05B40C3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05D726A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066A386D"/>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69D58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07D5177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2B7A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08CE78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092509C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094F4E4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9646E2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097E535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0986134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098C01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09E412D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0A25608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0A4770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0A8C4CC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0B1F57E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0B207815"/>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2" w15:restartNumberingAfterBreak="0">
    <w:nsid w:val="0B207FF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0B4A53B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4" w15:restartNumberingAfterBreak="0">
    <w:nsid w:val="0B97561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0B9C0A1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0CD322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0CFD08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0D30232A"/>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0D9654E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0DA51C9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0DCD2EF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0ED07C4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9" w15:restartNumberingAfterBreak="0">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0" w15:restartNumberingAfterBreak="0">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102D4B1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7" w15:restartNumberingAfterBreak="0">
    <w:nsid w:val="1234083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1336307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13F55C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14B05422"/>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5" w15:restartNumberingAfterBreak="0">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6" w15:restartNumberingAfterBreak="0">
    <w:nsid w:val="14D96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15E6420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15:restartNumberingAfterBreak="0">
    <w:nsid w:val="15F20D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16112C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1692202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6C40E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1791445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15:restartNumberingAfterBreak="0">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18496A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18786C1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15:restartNumberingAfterBreak="0">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18BE5D14"/>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18C9070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18E00A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15:restartNumberingAfterBreak="0">
    <w:nsid w:val="18EF401C"/>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15:restartNumberingAfterBreak="0">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15:restartNumberingAfterBreak="0">
    <w:nsid w:val="194515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15:restartNumberingAfterBreak="0">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19C96CD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15:restartNumberingAfterBreak="0">
    <w:nsid w:val="19E10CF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19F870B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15:restartNumberingAfterBreak="0">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1A520151"/>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1A71070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15:restartNumberingAfterBreak="0">
    <w:nsid w:val="1A782E4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15:restartNumberingAfterBreak="0">
    <w:nsid w:val="1ABB2F8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15:restartNumberingAfterBreak="0">
    <w:nsid w:val="1B3443A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15:restartNumberingAfterBreak="0">
    <w:nsid w:val="1BB402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15:restartNumberingAfterBreak="0">
    <w:nsid w:val="1C300BA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15:restartNumberingAfterBreak="0">
    <w:nsid w:val="1C9C54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15:restartNumberingAfterBreak="0">
    <w:nsid w:val="1CDE327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1D6F62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15:restartNumberingAfterBreak="0">
    <w:nsid w:val="1DB32629"/>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DCA7283"/>
    <w:multiLevelType w:val="hybridMultilevel"/>
    <w:tmpl w:val="D0304DDA"/>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5" w15:restartNumberingAfterBreak="0">
    <w:nsid w:val="1E194D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15:restartNumberingAfterBreak="0">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7" w15:restartNumberingAfterBreak="0">
    <w:nsid w:val="1F081B2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15:restartNumberingAfterBreak="0">
    <w:nsid w:val="1F4678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15:restartNumberingAfterBreak="0">
    <w:nsid w:val="1F8A34F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15:restartNumberingAfterBreak="0">
    <w:nsid w:val="1F8F59F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15:restartNumberingAfterBreak="0">
    <w:nsid w:val="1FA7031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15:restartNumberingAfterBreak="0">
    <w:nsid w:val="1FAA7F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1FB5089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15:restartNumberingAfterBreak="0">
    <w:nsid w:val="2023230A"/>
    <w:multiLevelType w:val="hybridMultilevel"/>
    <w:tmpl w:val="EE4803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6" w15:restartNumberingAfterBreak="0">
    <w:nsid w:val="202F744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15:restartNumberingAfterBreak="0">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15:restartNumberingAfterBreak="0">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9" w15:restartNumberingAfterBreak="0">
    <w:nsid w:val="21446127"/>
    <w:multiLevelType w:val="multilevel"/>
    <w:tmpl w:val="C04C9DF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15:restartNumberingAfterBreak="0">
    <w:nsid w:val="215F6BA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15:restartNumberingAfterBreak="0">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15:restartNumberingAfterBreak="0">
    <w:nsid w:val="21880F5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4" w15:restartNumberingAfterBreak="0">
    <w:nsid w:val="21FA2FB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15:restartNumberingAfterBreak="0">
    <w:nsid w:val="223F045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15:restartNumberingAfterBreak="0">
    <w:nsid w:val="22570E2E"/>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15:restartNumberingAfterBreak="0">
    <w:nsid w:val="2265364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8" w15:restartNumberingAfterBreak="0">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9" w15:restartNumberingAfterBreak="0">
    <w:nsid w:val="23680C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15:restartNumberingAfterBreak="0">
    <w:nsid w:val="23830B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15:restartNumberingAfterBreak="0">
    <w:nsid w:val="23B642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15:restartNumberingAfterBreak="0">
    <w:nsid w:val="24340D7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15:restartNumberingAfterBreak="0">
    <w:nsid w:val="245045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15:restartNumberingAfterBreak="0">
    <w:nsid w:val="24923E3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15:restartNumberingAfterBreak="0">
    <w:nsid w:val="24E0690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15:restartNumberingAfterBreak="0">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15:restartNumberingAfterBreak="0">
    <w:nsid w:val="25270ED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15:restartNumberingAfterBreak="0">
    <w:nsid w:val="255D181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9" w15:restartNumberingAfterBreak="0">
    <w:nsid w:val="25A1462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15:restartNumberingAfterBreak="0">
    <w:nsid w:val="266F1EC8"/>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26874F1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69315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15:restartNumberingAfterBreak="0">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15:restartNumberingAfterBreak="0">
    <w:nsid w:val="26F24F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15:restartNumberingAfterBreak="0">
    <w:nsid w:val="272C73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15:restartNumberingAfterBreak="0">
    <w:nsid w:val="27A51FF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15:restartNumberingAfterBreak="0">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15:restartNumberingAfterBreak="0">
    <w:nsid w:val="28057D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15:restartNumberingAfterBreak="0">
    <w:nsid w:val="28C66EB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15:restartNumberingAfterBreak="0">
    <w:nsid w:val="28F15A7C"/>
    <w:multiLevelType w:val="hybridMultilevel"/>
    <w:tmpl w:val="E4C4D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1" w15:restartNumberingAfterBreak="0">
    <w:nsid w:val="29D34C4A"/>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2" w15:restartNumberingAfterBreak="0">
    <w:nsid w:val="29FF5A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15:restartNumberingAfterBreak="0">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4" w15:restartNumberingAfterBreak="0">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15:restartNumberingAfterBreak="0">
    <w:nsid w:val="2BF33BA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15:restartNumberingAfterBreak="0">
    <w:nsid w:val="2C30580B"/>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7" w15:restartNumberingAfterBreak="0">
    <w:nsid w:val="2C7241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15:restartNumberingAfterBreak="0">
    <w:nsid w:val="2CC94EEC"/>
    <w:multiLevelType w:val="multilevel"/>
    <w:tmpl w:val="F834A732"/>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15:restartNumberingAfterBreak="0">
    <w:nsid w:val="2CE8064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0" w15:restartNumberingAfterBreak="0">
    <w:nsid w:val="2D611A8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15:restartNumberingAfterBreak="0">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15:restartNumberingAfterBreak="0">
    <w:nsid w:val="2E1A4DE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15:restartNumberingAfterBreak="0">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15:restartNumberingAfterBreak="0">
    <w:nsid w:val="2E9D68C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15:restartNumberingAfterBreak="0">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15:restartNumberingAfterBreak="0">
    <w:nsid w:val="2F297D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15:restartNumberingAfterBreak="0">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15:restartNumberingAfterBreak="0">
    <w:nsid w:val="2F644EF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15:restartNumberingAfterBreak="0">
    <w:nsid w:val="2F6E513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15:restartNumberingAfterBreak="0">
    <w:nsid w:val="2FAC0D3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15:restartNumberingAfterBreak="0">
    <w:nsid w:val="2FF45B7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15:restartNumberingAfterBreak="0">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15:restartNumberingAfterBreak="0">
    <w:nsid w:val="31357AA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15:restartNumberingAfterBreak="0">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15:restartNumberingAfterBreak="0">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6" w15:restartNumberingAfterBreak="0">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15:restartNumberingAfterBreak="0">
    <w:nsid w:val="31CC0A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15:restartNumberingAfterBreak="0">
    <w:nsid w:val="31CE5E0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15:restartNumberingAfterBreak="0">
    <w:nsid w:val="31F11C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15:restartNumberingAfterBreak="0">
    <w:nsid w:val="324079B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1" w15:restartNumberingAfterBreak="0">
    <w:nsid w:val="32800DB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15:restartNumberingAfterBreak="0">
    <w:nsid w:val="32B63C5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15:restartNumberingAfterBreak="0">
    <w:nsid w:val="33F50A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4" w15:restartNumberingAfterBreak="0">
    <w:nsid w:val="3412616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15:restartNumberingAfterBreak="0">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6" w15:restartNumberingAfterBreak="0">
    <w:nsid w:val="35400FF3"/>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7" w15:restartNumberingAfterBreak="0">
    <w:nsid w:val="356119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15:restartNumberingAfterBreak="0">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15:restartNumberingAfterBreak="0">
    <w:nsid w:val="360C301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15:restartNumberingAfterBreak="0">
    <w:nsid w:val="3641081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15:restartNumberingAfterBreak="0">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2" w15:restartNumberingAfterBreak="0">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15:restartNumberingAfterBreak="0">
    <w:nsid w:val="36B04DC6"/>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5" w15:restartNumberingAfterBreak="0">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36F45D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37AA333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15:restartNumberingAfterBreak="0">
    <w:nsid w:val="37C24BF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15:restartNumberingAfterBreak="0">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15:restartNumberingAfterBreak="0">
    <w:nsid w:val="381662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15:restartNumberingAfterBreak="0">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15:restartNumberingAfterBreak="0">
    <w:nsid w:val="386544E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15:restartNumberingAfterBreak="0">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15:restartNumberingAfterBreak="0">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15:restartNumberingAfterBreak="0">
    <w:nsid w:val="38A13B8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15:restartNumberingAfterBreak="0">
    <w:nsid w:val="38B65EB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15:restartNumberingAfterBreak="0">
    <w:nsid w:val="395B066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15:restartNumberingAfterBreak="0">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9" w15:restartNumberingAfterBreak="0">
    <w:nsid w:val="39A94C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15:restartNumberingAfterBreak="0">
    <w:nsid w:val="39E2488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15:restartNumberingAfterBreak="0">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15:restartNumberingAfterBreak="0">
    <w:nsid w:val="3B6012AF"/>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15:restartNumberingAfterBreak="0">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4" w15:restartNumberingAfterBreak="0">
    <w:nsid w:val="3C927FB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15:restartNumberingAfterBreak="0">
    <w:nsid w:val="3CC04D9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15:restartNumberingAfterBreak="0">
    <w:nsid w:val="3D3B51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15:restartNumberingAfterBreak="0">
    <w:nsid w:val="3D4A0B3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8" w15:restartNumberingAfterBreak="0">
    <w:nsid w:val="3D5B072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15:restartNumberingAfterBreak="0">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15:restartNumberingAfterBreak="0">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15:restartNumberingAfterBreak="0">
    <w:nsid w:val="3E0868A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15:restartNumberingAfterBreak="0">
    <w:nsid w:val="3E3244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15:restartNumberingAfterBreak="0">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15:restartNumberingAfterBreak="0">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15:restartNumberingAfterBreak="0">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15:restartNumberingAfterBreak="0">
    <w:nsid w:val="3F2661A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15:restartNumberingAfterBreak="0">
    <w:nsid w:val="3FC930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15:restartNumberingAfterBreak="0">
    <w:nsid w:val="3FE7514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9" w15:restartNumberingAfterBreak="0">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0" w15:restartNumberingAfterBreak="0">
    <w:nsid w:val="40E66F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15:restartNumberingAfterBreak="0">
    <w:nsid w:val="412579C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15:restartNumberingAfterBreak="0">
    <w:nsid w:val="41830B6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15:restartNumberingAfterBreak="0">
    <w:nsid w:val="41BA4F5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4" w15:restartNumberingAfterBreak="0">
    <w:nsid w:val="420E4E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15:restartNumberingAfterBreak="0">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7" w15:restartNumberingAfterBreak="0">
    <w:nsid w:val="42EA574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8" w15:restartNumberingAfterBreak="0">
    <w:nsid w:val="432107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15:restartNumberingAfterBreak="0">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0" w15:restartNumberingAfterBreak="0">
    <w:nsid w:val="436A6B0C"/>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15:restartNumberingAfterBreak="0">
    <w:nsid w:val="43E0344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2" w15:restartNumberingAfterBreak="0">
    <w:nsid w:val="44A8183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3" w15:restartNumberingAfterBreak="0">
    <w:nsid w:val="44AB098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4" w15:restartNumberingAfterBreak="0">
    <w:nsid w:val="44AB24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5" w15:restartNumberingAfterBreak="0">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15:restartNumberingAfterBreak="0">
    <w:nsid w:val="452B5649"/>
    <w:multiLevelType w:val="multilevel"/>
    <w:tmpl w:val="5D10A91E"/>
    <w:lvl w:ilvl="0">
      <w:start w:val="1"/>
      <w:numFmt w:val="lowerLetter"/>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267" w15:restartNumberingAfterBreak="0">
    <w:nsid w:val="454957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8" w15:restartNumberingAfterBreak="0">
    <w:nsid w:val="45A644A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9" w15:restartNumberingAfterBreak="0">
    <w:nsid w:val="45D2553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0" w15:restartNumberingAfterBreak="0">
    <w:nsid w:val="4629469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1" w15:restartNumberingAfterBreak="0">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2" w15:restartNumberingAfterBreak="0">
    <w:nsid w:val="46DC24F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3" w15:restartNumberingAfterBreak="0">
    <w:nsid w:val="46EC01B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4" w15:restartNumberingAfterBreak="0">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5" w15:restartNumberingAfterBreak="0">
    <w:nsid w:val="483149B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6" w15:restartNumberingAfterBreak="0">
    <w:nsid w:val="484D6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7" w15:restartNumberingAfterBreak="0">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8" w15:restartNumberingAfterBreak="0">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9" w15:restartNumberingAfterBreak="0">
    <w:nsid w:val="495C256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0" w15:restartNumberingAfterBreak="0">
    <w:nsid w:val="4A0B53D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1" w15:restartNumberingAfterBreak="0">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4AD6389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3" w15:restartNumberingAfterBreak="0">
    <w:nsid w:val="4B7810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4" w15:restartNumberingAfterBreak="0">
    <w:nsid w:val="4BCF7F0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5" w15:restartNumberingAfterBreak="0">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6" w15:restartNumberingAfterBreak="0">
    <w:nsid w:val="4C273E8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7" w15:restartNumberingAfterBreak="0">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9" w15:restartNumberingAfterBreak="0">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0" w15:restartNumberingAfterBreak="0">
    <w:nsid w:val="4D143CE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1" w15:restartNumberingAfterBreak="0">
    <w:nsid w:val="4D2A138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3" w15:restartNumberingAfterBreak="0">
    <w:nsid w:val="4D59040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4D63124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5" w15:restartNumberingAfterBreak="0">
    <w:nsid w:val="4E7535E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6" w15:restartNumberingAfterBreak="0">
    <w:nsid w:val="4E8631F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7" w15:restartNumberingAfterBreak="0">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8" w15:restartNumberingAfterBreak="0">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9" w15:restartNumberingAfterBreak="0">
    <w:nsid w:val="509F1BA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0" w15:restartNumberingAfterBreak="0">
    <w:nsid w:val="518C211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1" w15:restartNumberingAfterBreak="0">
    <w:nsid w:val="51D52A1F"/>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2" w15:restartNumberingAfterBreak="0">
    <w:nsid w:val="52055CD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3" w15:restartNumberingAfterBreak="0">
    <w:nsid w:val="52606A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4" w15:restartNumberingAfterBreak="0">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5" w15:restartNumberingAfterBreak="0">
    <w:nsid w:val="52F42F3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6" w15:restartNumberingAfterBreak="0">
    <w:nsid w:val="5300005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7" w15:restartNumberingAfterBreak="0">
    <w:nsid w:val="53035F7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8" w15:restartNumberingAfterBreak="0">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9" w15:restartNumberingAfterBreak="0">
    <w:nsid w:val="53C31CE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0" w15:restartNumberingAfterBreak="0">
    <w:nsid w:val="53DA11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1" w15:restartNumberingAfterBreak="0">
    <w:nsid w:val="54521F8C"/>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2" w15:restartNumberingAfterBreak="0">
    <w:nsid w:val="546E5A8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3" w15:restartNumberingAfterBreak="0">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4" w15:restartNumberingAfterBreak="0">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5" w15:restartNumberingAfterBreak="0">
    <w:nsid w:val="54E9490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6" w15:restartNumberingAfterBreak="0">
    <w:nsid w:val="54EE7B51"/>
    <w:multiLevelType w:val="hybridMultilevel"/>
    <w:tmpl w:val="11B00B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7" w15:restartNumberingAfterBreak="0">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8" w15:restartNumberingAfterBreak="0">
    <w:nsid w:val="56390C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9" w15:restartNumberingAfterBreak="0">
    <w:nsid w:val="56BC43E9"/>
    <w:multiLevelType w:val="hybridMultilevel"/>
    <w:tmpl w:val="6810A9EC"/>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0" w15:restartNumberingAfterBreak="0">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1" w15:restartNumberingAfterBreak="0">
    <w:nsid w:val="573E3C2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2" w15:restartNumberingAfterBreak="0">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3" w15:restartNumberingAfterBreak="0">
    <w:nsid w:val="58266F1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4" w15:restartNumberingAfterBreak="0">
    <w:nsid w:val="585E4F9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5" w15:restartNumberingAfterBreak="0">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6" w15:restartNumberingAfterBreak="0">
    <w:nsid w:val="597768B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7" w15:restartNumberingAfterBreak="0">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8" w15:restartNumberingAfterBreak="0">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9" w15:restartNumberingAfterBreak="0">
    <w:nsid w:val="5A8E49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0" w15:restartNumberingAfterBreak="0">
    <w:nsid w:val="5A9D7321"/>
    <w:multiLevelType w:val="multilevel"/>
    <w:tmpl w:val="5D10A91E"/>
    <w:lvl w:ilvl="0">
      <w:start w:val="1"/>
      <w:numFmt w:val="lowerLetter"/>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331" w15:restartNumberingAfterBreak="0">
    <w:nsid w:val="5B3B34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2" w15:restartNumberingAfterBreak="0">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5C28245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4" w15:restartNumberingAfterBreak="0">
    <w:nsid w:val="5C32413D"/>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5" w15:restartNumberingAfterBreak="0">
    <w:nsid w:val="5C7C4B4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6" w15:restartNumberingAfterBreak="0">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7" w15:restartNumberingAfterBreak="0">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8" w15:restartNumberingAfterBreak="0">
    <w:nsid w:val="5D012AA2"/>
    <w:multiLevelType w:val="hybridMultilevel"/>
    <w:tmpl w:val="E6E219A2"/>
    <w:lvl w:ilvl="0" w:tplc="10090017">
      <w:start w:val="1"/>
      <w:numFmt w:val="lowerLetter"/>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9" w15:restartNumberingAfterBreak="0">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0" w15:restartNumberingAfterBreak="0">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1" w15:restartNumberingAfterBreak="0">
    <w:nsid w:val="5DB4199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5E4140E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3" w15:restartNumberingAfterBreak="0">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4" w15:restartNumberingAfterBreak="0">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5" w15:restartNumberingAfterBreak="0">
    <w:nsid w:val="5EB474A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6" w15:restartNumberingAfterBreak="0">
    <w:nsid w:val="5EF6520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7" w15:restartNumberingAfterBreak="0">
    <w:nsid w:val="5F6737B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8" w15:restartNumberingAfterBreak="0">
    <w:nsid w:val="5F6737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9" w15:restartNumberingAfterBreak="0">
    <w:nsid w:val="5F840EE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0" w15:restartNumberingAfterBreak="0">
    <w:nsid w:val="5FA46F2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1" w15:restartNumberingAfterBreak="0">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2" w15:restartNumberingAfterBreak="0">
    <w:nsid w:val="60154C9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3" w15:restartNumberingAfterBreak="0">
    <w:nsid w:val="6034794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4" w15:restartNumberingAfterBreak="0">
    <w:nsid w:val="6042082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5" w15:restartNumberingAfterBreak="0">
    <w:nsid w:val="62701C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6" w15:restartNumberingAfterBreak="0">
    <w:nsid w:val="6298282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7" w15:restartNumberingAfterBreak="0">
    <w:nsid w:val="62D00B5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8" w15:restartNumberingAfterBreak="0">
    <w:nsid w:val="62FB737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9" w15:restartNumberingAfterBreak="0">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0" w15:restartNumberingAfterBreak="0">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1" w15:restartNumberingAfterBreak="0">
    <w:nsid w:val="635D43F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2" w15:restartNumberingAfterBreak="0">
    <w:nsid w:val="63F74A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3" w15:restartNumberingAfterBreak="0">
    <w:nsid w:val="63FA3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4" w15:restartNumberingAfterBreak="0">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5" w15:restartNumberingAfterBreak="0">
    <w:nsid w:val="6458570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6" w15:restartNumberingAfterBreak="0">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7" w15:restartNumberingAfterBreak="0">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8" w15:restartNumberingAfterBreak="0">
    <w:nsid w:val="660A5F1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9" w15:restartNumberingAfterBreak="0">
    <w:nsid w:val="66A522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0" w15:restartNumberingAfterBreak="0">
    <w:nsid w:val="675E466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1" w15:restartNumberingAfterBreak="0">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2" w15:restartNumberingAfterBreak="0">
    <w:nsid w:val="67B732C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3" w15:restartNumberingAfterBreak="0">
    <w:nsid w:val="6800184F"/>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15:restartNumberingAfterBreak="0">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5" w15:restartNumberingAfterBreak="0">
    <w:nsid w:val="68D57A3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68E15F5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7" w15:restartNumberingAfterBreak="0">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8" w15:restartNumberingAfterBreak="0">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9" w15:restartNumberingAfterBreak="0">
    <w:nsid w:val="696760F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0" w15:restartNumberingAfterBreak="0">
    <w:nsid w:val="69EC48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1" w15:restartNumberingAfterBreak="0">
    <w:nsid w:val="69F0676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2" w15:restartNumberingAfterBreak="0">
    <w:nsid w:val="69F94AA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3" w15:restartNumberingAfterBreak="0">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4" w15:restartNumberingAfterBreak="0">
    <w:nsid w:val="6A2D0AC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5" w15:restartNumberingAfterBreak="0">
    <w:nsid w:val="6A2D0D3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6" w15:restartNumberingAfterBreak="0">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7" w15:restartNumberingAfterBreak="0">
    <w:nsid w:val="6A8D00C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8" w15:restartNumberingAfterBreak="0">
    <w:nsid w:val="6AA04E34"/>
    <w:multiLevelType w:val="hybridMultilevel"/>
    <w:tmpl w:val="D0304DDA"/>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9" w15:restartNumberingAfterBreak="0">
    <w:nsid w:val="6ADC4C0C"/>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6B4D2D6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1" w15:restartNumberingAfterBreak="0">
    <w:nsid w:val="6BA573AD"/>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6BBA191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3" w15:restartNumberingAfterBreak="0">
    <w:nsid w:val="6C954BC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4" w15:restartNumberingAfterBreak="0">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5" w15:restartNumberingAfterBreak="0">
    <w:nsid w:val="6CD338D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6" w15:restartNumberingAfterBreak="0">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7" w15:restartNumberingAfterBreak="0">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8" w15:restartNumberingAfterBreak="0">
    <w:nsid w:val="6D7B461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9" w15:restartNumberingAfterBreak="0">
    <w:nsid w:val="6DF805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0" w15:restartNumberingAfterBreak="0">
    <w:nsid w:val="6E410958"/>
    <w:multiLevelType w:val="hybridMultilevel"/>
    <w:tmpl w:val="11B00B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1" w15:restartNumberingAfterBreak="0">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2" w15:restartNumberingAfterBreak="0">
    <w:nsid w:val="6EDA628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3" w15:restartNumberingAfterBreak="0">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4" w15:restartNumberingAfterBreak="0">
    <w:nsid w:val="70C03BF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5" w15:restartNumberingAfterBreak="0">
    <w:nsid w:val="71743C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6" w15:restartNumberingAfterBreak="0">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7" w15:restartNumberingAfterBreak="0">
    <w:nsid w:val="71B15D5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8" w15:restartNumberingAfterBreak="0">
    <w:nsid w:val="71DB397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9" w15:restartNumberingAfterBreak="0">
    <w:nsid w:val="7204490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0" w15:restartNumberingAfterBreak="0">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1" w15:restartNumberingAfterBreak="0">
    <w:nsid w:val="73350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2" w15:restartNumberingAfterBreak="0">
    <w:nsid w:val="733B70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3" w15:restartNumberingAfterBreak="0">
    <w:nsid w:val="737656F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4" w15:restartNumberingAfterBreak="0">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5" w15:restartNumberingAfterBreak="0">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6" w15:restartNumberingAfterBreak="0">
    <w:nsid w:val="744C5B5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7" w15:restartNumberingAfterBreak="0">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8" w15:restartNumberingAfterBreak="0">
    <w:nsid w:val="75201D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9" w15:restartNumberingAfterBreak="0">
    <w:nsid w:val="75D7074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0" w15:restartNumberingAfterBreak="0">
    <w:nsid w:val="75FC272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1" w15:restartNumberingAfterBreak="0">
    <w:nsid w:val="76433B2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2" w15:restartNumberingAfterBreak="0">
    <w:nsid w:val="771E11D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3" w15:restartNumberingAfterBreak="0">
    <w:nsid w:val="77252B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4" w15:restartNumberingAfterBreak="0">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5" w15:restartNumberingAfterBreak="0">
    <w:nsid w:val="7810407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6" w15:restartNumberingAfterBreak="0">
    <w:nsid w:val="785C2E1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7" w15:restartNumberingAfterBreak="0">
    <w:nsid w:val="789A76D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8" w15:restartNumberingAfterBreak="0">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9" w15:restartNumberingAfterBreak="0">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0" w15:restartNumberingAfterBreak="0">
    <w:nsid w:val="79D2488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15:restartNumberingAfterBreak="0">
    <w:nsid w:val="79D82AE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15:restartNumberingAfterBreak="0">
    <w:nsid w:val="7A6419F8"/>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3" w15:restartNumberingAfterBreak="0">
    <w:nsid w:val="7B1A54A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4" w15:restartNumberingAfterBreak="0">
    <w:nsid w:val="7BA408D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5" w15:restartNumberingAfterBreak="0">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6" w15:restartNumberingAfterBreak="0">
    <w:nsid w:val="7D114ABB"/>
    <w:multiLevelType w:val="multilevel"/>
    <w:tmpl w:val="21B233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7" w15:restartNumberingAfterBreak="0">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8" w15:restartNumberingAfterBreak="0">
    <w:nsid w:val="7EA853A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9" w15:restartNumberingAfterBreak="0">
    <w:nsid w:val="7EB839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0" w15:restartNumberingAfterBreak="0">
    <w:nsid w:val="7EF00D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1" w15:restartNumberingAfterBreak="0">
    <w:nsid w:val="7F03725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2" w15:restartNumberingAfterBreak="0">
    <w:nsid w:val="7F4D11B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3" w15:restartNumberingAfterBreak="0">
    <w:nsid w:val="7FAE1A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4" w15:restartNumberingAfterBreak="0">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19"/>
  </w:num>
  <w:num w:numId="2">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6"/>
  </w:num>
  <w:num w:numId="4">
    <w:abstractNumId w:val="314"/>
  </w:num>
  <w:num w:numId="5">
    <w:abstractNumId w:val="278"/>
  </w:num>
  <w:num w:numId="6">
    <w:abstractNumId w:val="76"/>
  </w:num>
  <w:num w:numId="7">
    <w:abstractNumId w:val="83"/>
  </w:num>
  <w:num w:numId="8">
    <w:abstractNumId w:val="274"/>
  </w:num>
  <w:num w:numId="9">
    <w:abstractNumId w:val="224"/>
  </w:num>
  <w:num w:numId="10">
    <w:abstractNumId w:val="339"/>
  </w:num>
  <w:num w:numId="11">
    <w:abstractNumId w:val="212"/>
  </w:num>
  <w:num w:numId="12">
    <w:abstractNumId w:val="308"/>
  </w:num>
  <w:num w:numId="13">
    <w:abstractNumId w:val="22"/>
  </w:num>
  <w:num w:numId="14">
    <w:abstractNumId w:val="80"/>
  </w:num>
  <w:num w:numId="15">
    <w:abstractNumId w:val="70"/>
  </w:num>
  <w:num w:numId="16">
    <w:abstractNumId w:val="336"/>
  </w:num>
  <w:num w:numId="17">
    <w:abstractNumId w:val="194"/>
  </w:num>
  <w:num w:numId="18">
    <w:abstractNumId w:val="367"/>
  </w:num>
  <w:num w:numId="19">
    <w:abstractNumId w:val="173"/>
  </w:num>
  <w:num w:numId="20">
    <w:abstractNumId w:val="105"/>
  </w:num>
  <w:num w:numId="21">
    <w:abstractNumId w:val="107"/>
  </w:num>
  <w:num w:numId="22">
    <w:abstractNumId w:val="99"/>
  </w:num>
  <w:num w:numId="23">
    <w:abstractNumId w:val="163"/>
  </w:num>
  <w:num w:numId="24">
    <w:abstractNumId w:val="313"/>
  </w:num>
  <w:num w:numId="25">
    <w:abstractNumId w:val="87"/>
  </w:num>
  <w:num w:numId="26">
    <w:abstractNumId w:val="72"/>
  </w:num>
  <w:num w:numId="27">
    <w:abstractNumId w:val="215"/>
  </w:num>
  <w:num w:numId="28">
    <w:abstractNumId w:val="377"/>
  </w:num>
  <w:num w:numId="29">
    <w:abstractNumId w:val="287"/>
  </w:num>
  <w:num w:numId="30">
    <w:abstractNumId w:val="304"/>
  </w:num>
  <w:num w:numId="31">
    <w:abstractNumId w:val="240"/>
  </w:num>
  <w:num w:numId="32">
    <w:abstractNumId w:val="65"/>
  </w:num>
  <w:num w:numId="33">
    <w:abstractNumId w:val="29"/>
  </w:num>
  <w:num w:numId="34">
    <w:abstractNumId w:val="3"/>
  </w:num>
  <w:num w:numId="35">
    <w:abstractNumId w:val="91"/>
  </w:num>
  <w:num w:numId="36">
    <w:abstractNumId w:val="429"/>
  </w:num>
  <w:num w:numId="37">
    <w:abstractNumId w:val="183"/>
  </w:num>
  <w:num w:numId="38">
    <w:abstractNumId w:val="48"/>
  </w:num>
  <w:num w:numId="39">
    <w:abstractNumId w:val="322"/>
  </w:num>
  <w:num w:numId="40">
    <w:abstractNumId w:val="444"/>
  </w:num>
  <w:num w:numId="41">
    <w:abstractNumId w:val="211"/>
  </w:num>
  <w:num w:numId="42">
    <w:abstractNumId w:val="148"/>
  </w:num>
  <w:num w:numId="43">
    <w:abstractNumId w:val="378"/>
  </w:num>
  <w:num w:numId="44">
    <w:abstractNumId w:val="23"/>
  </w:num>
  <w:num w:numId="45">
    <w:abstractNumId w:val="360"/>
  </w:num>
  <w:num w:numId="46">
    <w:abstractNumId w:val="281"/>
  </w:num>
  <w:num w:numId="47">
    <w:abstractNumId w:val="8"/>
  </w:num>
  <w:num w:numId="48">
    <w:abstractNumId w:val="0"/>
  </w:num>
  <w:num w:numId="49">
    <w:abstractNumId w:val="277"/>
  </w:num>
  <w:num w:numId="50">
    <w:abstractNumId w:val="243"/>
  </w:num>
  <w:num w:numId="51">
    <w:abstractNumId w:val="317"/>
  </w:num>
  <w:num w:numId="52">
    <w:abstractNumId w:val="410"/>
  </w:num>
  <w:num w:numId="53">
    <w:abstractNumId w:val="34"/>
  </w:num>
  <w:num w:numId="54">
    <w:abstractNumId w:val="195"/>
  </w:num>
  <w:num w:numId="55">
    <w:abstractNumId w:val="343"/>
  </w:num>
  <w:num w:numId="56">
    <w:abstractNumId w:val="38"/>
  </w:num>
  <w:num w:numId="57">
    <w:abstractNumId w:val="417"/>
  </w:num>
  <w:num w:numId="58">
    <w:abstractNumId w:val="28"/>
  </w:num>
  <w:num w:numId="59">
    <w:abstractNumId w:val="11"/>
  </w:num>
  <w:num w:numId="60">
    <w:abstractNumId w:val="316"/>
  </w:num>
  <w:num w:numId="61">
    <w:abstractNumId w:val="135"/>
  </w:num>
  <w:num w:numId="62">
    <w:abstractNumId w:val="64"/>
  </w:num>
  <w:num w:numId="63">
    <w:abstractNumId w:val="437"/>
  </w:num>
  <w:num w:numId="64">
    <w:abstractNumId w:val="137"/>
  </w:num>
  <w:num w:numId="65">
    <w:abstractNumId w:val="289"/>
  </w:num>
  <w:num w:numId="66">
    <w:abstractNumId w:val="174"/>
  </w:num>
  <w:num w:numId="67">
    <w:abstractNumId w:val="415"/>
  </w:num>
  <w:num w:numId="68">
    <w:abstractNumId w:val="271"/>
  </w:num>
  <w:num w:numId="69">
    <w:abstractNumId w:val="344"/>
  </w:num>
  <w:num w:numId="70">
    <w:abstractNumId w:val="58"/>
  </w:num>
  <w:num w:numId="71">
    <w:abstractNumId w:val="228"/>
  </w:num>
  <w:num w:numId="72">
    <w:abstractNumId w:val="138"/>
  </w:num>
  <w:num w:numId="73">
    <w:abstractNumId w:val="143"/>
  </w:num>
  <w:num w:numId="74">
    <w:abstractNumId w:val="233"/>
  </w:num>
  <w:num w:numId="75">
    <w:abstractNumId w:val="285"/>
  </w:num>
  <w:num w:numId="76">
    <w:abstractNumId w:val="214"/>
  </w:num>
  <w:num w:numId="77">
    <w:abstractNumId w:val="396"/>
  </w:num>
  <w:num w:numId="78">
    <w:abstractNumId w:val="85"/>
  </w:num>
  <w:num w:numId="79">
    <w:abstractNumId w:val="68"/>
  </w:num>
  <w:num w:numId="80">
    <w:abstractNumId w:val="256"/>
  </w:num>
  <w:num w:numId="81">
    <w:abstractNumId w:val="167"/>
  </w:num>
  <w:num w:numId="82">
    <w:abstractNumId w:val="364"/>
  </w:num>
  <w:num w:numId="83">
    <w:abstractNumId w:val="181"/>
  </w:num>
  <w:num w:numId="84">
    <w:abstractNumId w:val="133"/>
  </w:num>
  <w:num w:numId="85">
    <w:abstractNumId w:val="371"/>
  </w:num>
  <w:num w:numId="86">
    <w:abstractNumId w:val="219"/>
  </w:num>
  <w:num w:numId="87">
    <w:abstractNumId w:val="374"/>
  </w:num>
  <w:num w:numId="88">
    <w:abstractNumId w:val="383"/>
  </w:num>
  <w:num w:numId="89">
    <w:abstractNumId w:val="74"/>
  </w:num>
  <w:num w:numId="90">
    <w:abstractNumId w:val="75"/>
  </w:num>
  <w:num w:numId="91">
    <w:abstractNumId w:val="103"/>
  </w:num>
  <w:num w:numId="92">
    <w:abstractNumId w:val="9"/>
  </w:num>
  <w:num w:numId="93">
    <w:abstractNumId w:val="386"/>
  </w:num>
  <w:num w:numId="94">
    <w:abstractNumId w:val="187"/>
  </w:num>
  <w:num w:numId="95">
    <w:abstractNumId w:val="332"/>
  </w:num>
  <w:num w:numId="96">
    <w:abstractNumId w:val="208"/>
  </w:num>
  <w:num w:numId="97">
    <w:abstractNumId w:val="141"/>
  </w:num>
  <w:num w:numId="98">
    <w:abstractNumId w:val="111"/>
  </w:num>
  <w:num w:numId="99">
    <w:abstractNumId w:val="414"/>
  </w:num>
  <w:num w:numId="100">
    <w:abstractNumId w:val="259"/>
  </w:num>
  <w:num w:numId="101">
    <w:abstractNumId w:val="394"/>
  </w:num>
  <w:num w:numId="102">
    <w:abstractNumId w:val="351"/>
  </w:num>
  <w:num w:numId="103">
    <w:abstractNumId w:val="196"/>
  </w:num>
  <w:num w:numId="104">
    <w:abstractNumId w:val="298"/>
  </w:num>
  <w:num w:numId="105">
    <w:abstractNumId w:val="325"/>
  </w:num>
  <w:num w:numId="106">
    <w:abstractNumId w:val="428"/>
  </w:num>
  <w:num w:numId="107">
    <w:abstractNumId w:val="435"/>
  </w:num>
  <w:num w:numId="108">
    <w:abstractNumId w:val="328"/>
  </w:num>
  <w:num w:numId="109">
    <w:abstractNumId w:val="94"/>
  </w:num>
  <w:num w:numId="110">
    <w:abstractNumId w:val="265"/>
  </w:num>
  <w:num w:numId="111">
    <w:abstractNumId w:val="397"/>
  </w:num>
  <w:num w:numId="112">
    <w:abstractNumId w:val="292"/>
  </w:num>
  <w:num w:numId="113">
    <w:abstractNumId w:val="231"/>
  </w:num>
  <w:num w:numId="114">
    <w:abstractNumId w:val="221"/>
  </w:num>
  <w:num w:numId="115">
    <w:abstractNumId w:val="403"/>
  </w:num>
  <w:num w:numId="116">
    <w:abstractNumId w:val="118"/>
  </w:num>
  <w:num w:numId="117">
    <w:abstractNumId w:val="297"/>
  </w:num>
  <w:num w:numId="118">
    <w:abstractNumId w:val="345"/>
  </w:num>
  <w:num w:numId="119">
    <w:abstractNumId w:val="90"/>
  </w:num>
  <w:num w:numId="120">
    <w:abstractNumId w:val="420"/>
  </w:num>
  <w:num w:numId="121">
    <w:abstractNumId w:val="395"/>
  </w:num>
  <w:num w:numId="122">
    <w:abstractNumId w:val="408"/>
  </w:num>
  <w:num w:numId="123">
    <w:abstractNumId w:val="427"/>
  </w:num>
  <w:num w:numId="124">
    <w:abstractNumId w:val="2"/>
  </w:num>
  <w:num w:numId="125">
    <w:abstractNumId w:val="96"/>
  </w:num>
  <w:num w:numId="126">
    <w:abstractNumId w:val="19"/>
  </w:num>
  <w:num w:numId="127">
    <w:abstractNumId w:val="10"/>
  </w:num>
  <w:num w:numId="128">
    <w:abstractNumId w:val="266"/>
  </w:num>
  <w:num w:numId="129">
    <w:abstractNumId w:val="30"/>
  </w:num>
  <w:num w:numId="130">
    <w:abstractNumId w:val="63"/>
  </w:num>
  <w:num w:numId="131">
    <w:abstractNumId w:val="373"/>
  </w:num>
  <w:num w:numId="132">
    <w:abstractNumId w:val="267"/>
  </w:num>
  <w:num w:numId="133">
    <w:abstractNumId w:val="169"/>
  </w:num>
  <w:num w:numId="134">
    <w:abstractNumId w:val="130"/>
  </w:num>
  <w:num w:numId="135">
    <w:abstractNumId w:val="153"/>
  </w:num>
  <w:num w:numId="136">
    <w:abstractNumId w:val="264"/>
  </w:num>
  <w:num w:numId="137">
    <w:abstractNumId w:val="104"/>
  </w:num>
  <w:num w:numId="138">
    <w:abstractNumId w:val="189"/>
  </w:num>
  <w:num w:numId="139">
    <w:abstractNumId w:val="93"/>
  </w:num>
  <w:num w:numId="140">
    <w:abstractNumId w:val="132"/>
  </w:num>
  <w:num w:numId="141">
    <w:abstractNumId w:val="302"/>
  </w:num>
  <w:num w:numId="142">
    <w:abstractNumId w:val="209"/>
  </w:num>
  <w:num w:numId="143">
    <w:abstractNumId w:val="150"/>
  </w:num>
  <w:num w:numId="144">
    <w:abstractNumId w:val="162"/>
  </w:num>
  <w:num w:numId="145">
    <w:abstractNumId w:val="86"/>
  </w:num>
  <w:num w:numId="146">
    <w:abstractNumId w:val="380"/>
  </w:num>
  <w:num w:numId="147">
    <w:abstractNumId w:val="109"/>
  </w:num>
  <w:num w:numId="148">
    <w:abstractNumId w:val="263"/>
  </w:num>
  <w:num w:numId="149">
    <w:abstractNumId w:val="318"/>
  </w:num>
  <w:num w:numId="150">
    <w:abstractNumId w:val="95"/>
  </w:num>
  <w:num w:numId="151">
    <w:abstractNumId w:val="220"/>
  </w:num>
  <w:num w:numId="152">
    <w:abstractNumId w:val="276"/>
  </w:num>
  <w:num w:numId="153">
    <w:abstractNumId w:val="127"/>
  </w:num>
  <w:num w:numId="154">
    <w:abstractNumId w:val="370"/>
  </w:num>
  <w:num w:numId="155">
    <w:abstractNumId w:val="434"/>
  </w:num>
  <w:num w:numId="156">
    <w:abstractNumId w:val="321"/>
  </w:num>
  <w:num w:numId="157">
    <w:abstractNumId w:val="144"/>
  </w:num>
  <w:num w:numId="158">
    <w:abstractNumId w:val="42"/>
  </w:num>
  <w:num w:numId="159">
    <w:abstractNumId w:val="178"/>
  </w:num>
  <w:num w:numId="160">
    <w:abstractNumId w:val="92"/>
  </w:num>
  <w:num w:numId="161">
    <w:abstractNumId w:val="73"/>
  </w:num>
  <w:num w:numId="162">
    <w:abstractNumId w:val="293"/>
  </w:num>
  <w:num w:numId="163">
    <w:abstractNumId w:val="177"/>
  </w:num>
  <w:num w:numId="164">
    <w:abstractNumId w:val="331"/>
  </w:num>
  <w:num w:numId="165">
    <w:abstractNumId w:val="216"/>
  </w:num>
  <w:num w:numId="166">
    <w:abstractNumId w:val="125"/>
  </w:num>
  <w:num w:numId="167">
    <w:abstractNumId w:val="152"/>
  </w:num>
  <w:num w:numId="168">
    <w:abstractNumId w:val="384"/>
  </w:num>
  <w:num w:numId="169">
    <w:abstractNumId w:val="303"/>
  </w:num>
  <w:num w:numId="170">
    <w:abstractNumId w:val="296"/>
  </w:num>
  <w:num w:numId="171">
    <w:abstractNumId w:val="330"/>
  </w:num>
  <w:num w:numId="172">
    <w:abstractNumId w:val="124"/>
  </w:num>
  <w:num w:numId="173">
    <w:abstractNumId w:val="252"/>
  </w:num>
  <w:num w:numId="174">
    <w:abstractNumId w:val="43"/>
  </w:num>
  <w:num w:numId="175">
    <w:abstractNumId w:val="225"/>
  </w:num>
  <w:num w:numId="176">
    <w:abstractNumId w:val="17"/>
  </w:num>
  <w:num w:numId="177">
    <w:abstractNumId w:val="155"/>
  </w:num>
  <w:num w:numId="178">
    <w:abstractNumId w:val="119"/>
  </w:num>
  <w:num w:numId="179">
    <w:abstractNumId w:val="54"/>
  </w:num>
  <w:num w:numId="180">
    <w:abstractNumId w:val="333"/>
  </w:num>
  <w:num w:numId="181">
    <w:abstractNumId w:val="179"/>
  </w:num>
  <w:num w:numId="182">
    <w:abstractNumId w:val="4"/>
  </w:num>
  <w:num w:numId="183">
    <w:abstractNumId w:val="1"/>
  </w:num>
  <w:num w:numId="184">
    <w:abstractNumId w:val="131"/>
  </w:num>
  <w:num w:numId="185">
    <w:abstractNumId w:val="77"/>
  </w:num>
  <w:num w:numId="186">
    <w:abstractNumId w:val="136"/>
  </w:num>
  <w:num w:numId="187">
    <w:abstractNumId w:val="442"/>
  </w:num>
  <w:num w:numId="188">
    <w:abstractNumId w:val="391"/>
  </w:num>
  <w:num w:numId="189">
    <w:abstractNumId w:val="129"/>
  </w:num>
  <w:num w:numId="190">
    <w:abstractNumId w:val="176"/>
  </w:num>
  <w:num w:numId="191">
    <w:abstractNumId w:val="18"/>
  </w:num>
  <w:num w:numId="192">
    <w:abstractNumId w:val="262"/>
  </w:num>
  <w:num w:numId="193">
    <w:abstractNumId w:val="334"/>
  </w:num>
  <w:num w:numId="194">
    <w:abstractNumId w:val="206"/>
  </w:num>
  <w:num w:numId="195">
    <w:abstractNumId w:val="110"/>
  </w:num>
  <w:num w:numId="196">
    <w:abstractNumId w:val="306"/>
  </w:num>
  <w:num w:numId="197">
    <w:abstractNumId w:val="357"/>
  </w:num>
  <w:num w:numId="198">
    <w:abstractNumId w:val="113"/>
  </w:num>
  <w:num w:numId="199">
    <w:abstractNumId w:val="356"/>
  </w:num>
  <w:num w:numId="200">
    <w:abstractNumId w:val="200"/>
  </w:num>
  <w:num w:numId="201">
    <w:abstractNumId w:val="301"/>
  </w:num>
  <w:num w:numId="202">
    <w:abstractNumId w:val="310"/>
  </w:num>
  <w:num w:numId="203">
    <w:abstractNumId w:val="236"/>
  </w:num>
  <w:num w:numId="204">
    <w:abstractNumId w:val="101"/>
  </w:num>
  <w:num w:numId="205">
    <w:abstractNumId w:val="253"/>
  </w:num>
  <w:num w:numId="206">
    <w:abstractNumId w:val="171"/>
  </w:num>
  <w:num w:numId="207">
    <w:abstractNumId w:val="268"/>
  </w:num>
  <w:num w:numId="208">
    <w:abstractNumId w:val="392"/>
  </w:num>
  <w:num w:numId="209">
    <w:abstractNumId w:val="295"/>
  </w:num>
  <w:num w:numId="210">
    <w:abstractNumId w:val="122"/>
  </w:num>
  <w:num w:numId="211">
    <w:abstractNumId w:val="309"/>
  </w:num>
  <w:num w:numId="212">
    <w:abstractNumId w:val="269"/>
  </w:num>
  <w:num w:numId="213">
    <w:abstractNumId w:val="35"/>
  </w:num>
  <w:num w:numId="214">
    <w:abstractNumId w:val="348"/>
  </w:num>
  <w:num w:numId="215">
    <w:abstractNumId w:val="432"/>
  </w:num>
  <w:num w:numId="216">
    <w:abstractNumId w:val="53"/>
  </w:num>
  <w:num w:numId="217">
    <w:abstractNumId w:val="51"/>
  </w:num>
  <w:num w:numId="218">
    <w:abstractNumId w:val="161"/>
  </w:num>
  <w:num w:numId="219">
    <w:abstractNumId w:val="227"/>
  </w:num>
  <w:num w:numId="220">
    <w:abstractNumId w:val="62"/>
  </w:num>
  <w:num w:numId="221">
    <w:abstractNumId w:val="375"/>
  </w:num>
  <w:num w:numId="222">
    <w:abstractNumId w:val="123"/>
  </w:num>
  <w:num w:numId="223">
    <w:abstractNumId w:val="341"/>
  </w:num>
  <w:num w:numId="224">
    <w:abstractNumId w:val="291"/>
  </w:num>
  <w:num w:numId="225">
    <w:abstractNumId w:val="15"/>
  </w:num>
  <w:num w:numId="226">
    <w:abstractNumId w:val="389"/>
  </w:num>
  <w:num w:numId="227">
    <w:abstractNumId w:val="213"/>
  </w:num>
  <w:num w:numId="228">
    <w:abstractNumId w:val="160"/>
  </w:num>
  <w:num w:numId="229">
    <w:abstractNumId w:val="81"/>
  </w:num>
  <w:num w:numId="230">
    <w:abstractNumId w:val="20"/>
  </w:num>
  <w:num w:numId="231">
    <w:abstractNumId w:val="120"/>
  </w:num>
  <w:num w:numId="232">
    <w:abstractNumId w:val="193"/>
  </w:num>
  <w:num w:numId="233">
    <w:abstractNumId w:val="299"/>
  </w:num>
  <w:num w:numId="234">
    <w:abstractNumId w:val="379"/>
  </w:num>
  <w:num w:numId="235">
    <w:abstractNumId w:val="12"/>
  </w:num>
  <w:num w:numId="236">
    <w:abstractNumId w:val="182"/>
  </w:num>
  <w:num w:numId="237">
    <w:abstractNumId w:val="419"/>
  </w:num>
  <w:num w:numId="238">
    <w:abstractNumId w:val="421"/>
  </w:num>
  <w:num w:numId="239">
    <w:abstractNumId w:val="402"/>
  </w:num>
  <w:num w:numId="240">
    <w:abstractNumId w:val="282"/>
  </w:num>
  <w:num w:numId="241">
    <w:abstractNumId w:val="355"/>
  </w:num>
  <w:num w:numId="242">
    <w:abstractNumId w:val="175"/>
  </w:num>
  <w:num w:numId="243">
    <w:abstractNumId w:val="246"/>
  </w:num>
  <w:num w:numId="244">
    <w:abstractNumId w:val="149"/>
  </w:num>
  <w:num w:numId="245">
    <w:abstractNumId w:val="329"/>
  </w:num>
  <w:num w:numId="246">
    <w:abstractNumId w:val="60"/>
  </w:num>
  <w:num w:numId="247">
    <w:abstractNumId w:val="260"/>
  </w:num>
  <w:num w:numId="248">
    <w:abstractNumId w:val="21"/>
  </w:num>
  <w:num w:numId="249">
    <w:abstractNumId w:val="438"/>
  </w:num>
  <w:num w:numId="250">
    <w:abstractNumId w:val="16"/>
  </w:num>
  <w:num w:numId="251">
    <w:abstractNumId w:val="5"/>
  </w:num>
  <w:num w:numId="252">
    <w:abstractNumId w:val="210"/>
  </w:num>
  <w:num w:numId="253">
    <w:abstractNumId w:val="164"/>
  </w:num>
  <w:num w:numId="254">
    <w:abstractNumId w:val="300"/>
  </w:num>
  <w:num w:numId="255">
    <w:abstractNumId w:val="247"/>
  </w:num>
  <w:num w:numId="256">
    <w:abstractNumId w:val="203"/>
  </w:num>
  <w:num w:numId="257">
    <w:abstractNumId w:val="112"/>
  </w:num>
  <w:num w:numId="258">
    <w:abstractNumId w:val="217"/>
  </w:num>
  <w:num w:numId="259">
    <w:abstractNumId w:val="349"/>
  </w:num>
  <w:num w:numId="260">
    <w:abstractNumId w:val="40"/>
  </w:num>
  <w:num w:numId="261">
    <w:abstractNumId w:val="55"/>
  </w:num>
  <w:num w:numId="262">
    <w:abstractNumId w:val="218"/>
  </w:num>
  <w:num w:numId="263">
    <w:abstractNumId w:val="257"/>
  </w:num>
  <w:num w:numId="264">
    <w:abstractNumId w:val="108"/>
  </w:num>
  <w:num w:numId="265">
    <w:abstractNumId w:val="117"/>
  </w:num>
  <w:num w:numId="266">
    <w:abstractNumId w:val="241"/>
  </w:num>
  <w:num w:numId="267">
    <w:abstractNumId w:val="382"/>
  </w:num>
  <w:num w:numId="268">
    <w:abstractNumId w:val="372"/>
  </w:num>
  <w:num w:numId="269">
    <w:abstractNumId w:val="258"/>
  </w:num>
  <w:num w:numId="270">
    <w:abstractNumId w:val="201"/>
  </w:num>
  <w:num w:numId="271">
    <w:abstractNumId w:val="418"/>
  </w:num>
  <w:num w:numId="272">
    <w:abstractNumId w:val="426"/>
  </w:num>
  <w:num w:numId="273">
    <w:abstractNumId w:val="323"/>
  </w:num>
  <w:num w:numId="274">
    <w:abstractNumId w:val="335"/>
  </w:num>
  <w:num w:numId="275">
    <w:abstractNumId w:val="311"/>
  </w:num>
  <w:num w:numId="276">
    <w:abstractNumId w:val="100"/>
  </w:num>
  <w:num w:numId="277">
    <w:abstractNumId w:val="146"/>
  </w:num>
  <w:num w:numId="278">
    <w:abstractNumId w:val="59"/>
  </w:num>
  <w:num w:numId="279">
    <w:abstractNumId w:val="191"/>
  </w:num>
  <w:num w:numId="280">
    <w:abstractNumId w:val="24"/>
  </w:num>
  <w:num w:numId="281">
    <w:abstractNumId w:val="400"/>
  </w:num>
  <w:num w:numId="282">
    <w:abstractNumId w:val="393"/>
  </w:num>
  <w:num w:numId="283">
    <w:abstractNumId w:val="89"/>
  </w:num>
  <w:num w:numId="284">
    <w:abstractNumId w:val="157"/>
  </w:num>
  <w:num w:numId="285">
    <w:abstractNumId w:val="238"/>
  </w:num>
  <w:num w:numId="286">
    <w:abstractNumId w:val="254"/>
  </w:num>
  <w:num w:numId="287">
    <w:abstractNumId w:val="443"/>
  </w:num>
  <w:num w:numId="288">
    <w:abstractNumId w:val="188"/>
  </w:num>
  <w:num w:numId="289">
    <w:abstractNumId w:val="14"/>
  </w:num>
  <w:num w:numId="290">
    <w:abstractNumId w:val="78"/>
  </w:num>
  <w:num w:numId="291">
    <w:abstractNumId w:val="362"/>
  </w:num>
  <w:num w:numId="292">
    <w:abstractNumId w:val="387"/>
  </w:num>
  <w:num w:numId="293">
    <w:abstractNumId w:val="159"/>
  </w:num>
  <w:num w:numId="294">
    <w:abstractNumId w:val="184"/>
  </w:num>
  <w:num w:numId="295">
    <w:abstractNumId w:val="158"/>
  </w:num>
  <w:num w:numId="296">
    <w:abstractNumId w:val="114"/>
  </w:num>
  <w:num w:numId="297">
    <w:abstractNumId w:val="350"/>
  </w:num>
  <w:num w:numId="298">
    <w:abstractNumId w:val="365"/>
  </w:num>
  <w:num w:numId="299">
    <w:abstractNumId w:val="88"/>
  </w:num>
  <w:num w:numId="300">
    <w:abstractNumId w:val="280"/>
  </w:num>
  <w:num w:numId="301">
    <w:abstractNumId w:val="222"/>
  </w:num>
  <w:num w:numId="302">
    <w:abstractNumId w:val="197"/>
  </w:num>
  <w:num w:numId="303">
    <w:abstractNumId w:val="102"/>
  </w:num>
  <w:num w:numId="304">
    <w:abstractNumId w:val="368"/>
  </w:num>
  <w:num w:numId="305">
    <w:abstractNumId w:val="46"/>
  </w:num>
  <w:num w:numId="306">
    <w:abstractNumId w:val="354"/>
  </w:num>
  <w:num w:numId="307">
    <w:abstractNumId w:val="405"/>
  </w:num>
  <w:num w:numId="308">
    <w:abstractNumId w:val="44"/>
  </w:num>
  <w:num w:numId="309">
    <w:abstractNumId w:val="324"/>
  </w:num>
  <w:num w:numId="310">
    <w:abstractNumId w:val="230"/>
  </w:num>
  <w:num w:numId="311">
    <w:abstractNumId w:val="147"/>
  </w:num>
  <w:num w:numId="312">
    <w:abstractNumId w:val="284"/>
  </w:num>
  <w:num w:numId="313">
    <w:abstractNumId w:val="416"/>
  </w:num>
  <w:num w:numId="314">
    <w:abstractNumId w:val="199"/>
  </w:num>
  <w:num w:numId="315">
    <w:abstractNumId w:val="305"/>
  </w:num>
  <w:num w:numId="316">
    <w:abstractNumId w:val="342"/>
  </w:num>
  <w:num w:numId="317">
    <w:abstractNumId w:val="106"/>
  </w:num>
  <w:num w:numId="318">
    <w:abstractNumId w:val="346"/>
  </w:num>
  <w:num w:numId="319">
    <w:abstractNumId w:val="151"/>
  </w:num>
  <w:num w:numId="320">
    <w:abstractNumId w:val="235"/>
  </w:num>
  <w:num w:numId="321">
    <w:abstractNumId w:val="229"/>
  </w:num>
  <w:num w:numId="322">
    <w:abstractNumId w:val="190"/>
  </w:num>
  <w:num w:numId="323">
    <w:abstractNumId w:val="98"/>
  </w:num>
  <w:num w:numId="324">
    <w:abstractNumId w:val="166"/>
  </w:num>
  <w:num w:numId="325">
    <w:abstractNumId w:val="121"/>
  </w:num>
  <w:num w:numId="326">
    <w:abstractNumId w:val="425"/>
  </w:num>
  <w:num w:numId="327">
    <w:abstractNumId w:val="390"/>
  </w:num>
  <w:num w:numId="328">
    <w:abstractNumId w:val="116"/>
  </w:num>
  <w:num w:numId="329">
    <w:abstractNumId w:val="27"/>
  </w:num>
  <w:num w:numId="330">
    <w:abstractNumId w:val="363"/>
  </w:num>
  <w:num w:numId="331">
    <w:abstractNumId w:val="45"/>
  </w:num>
  <w:num w:numId="332">
    <w:abstractNumId w:val="307"/>
  </w:num>
  <w:num w:numId="333">
    <w:abstractNumId w:val="273"/>
  </w:num>
  <w:num w:numId="334">
    <w:abstractNumId w:val="242"/>
  </w:num>
  <w:num w:numId="335">
    <w:abstractNumId w:val="270"/>
  </w:num>
  <w:num w:numId="336">
    <w:abstractNumId w:val="312"/>
  </w:num>
  <w:num w:numId="337">
    <w:abstractNumId w:val="430"/>
  </w:num>
  <w:num w:numId="338">
    <w:abstractNumId w:val="286"/>
  </w:num>
  <w:num w:numId="339">
    <w:abstractNumId w:val="7"/>
  </w:num>
  <w:num w:numId="340">
    <w:abstractNumId w:val="294"/>
  </w:num>
  <w:num w:numId="341">
    <w:abstractNumId w:val="134"/>
  </w:num>
  <w:num w:numId="342">
    <w:abstractNumId w:val="411"/>
  </w:num>
  <w:num w:numId="343">
    <w:abstractNumId w:val="172"/>
  </w:num>
  <w:num w:numId="344">
    <w:abstractNumId w:val="31"/>
  </w:num>
  <w:num w:numId="345">
    <w:abstractNumId w:val="431"/>
  </w:num>
  <w:num w:numId="346">
    <w:abstractNumId w:val="145"/>
  </w:num>
  <w:num w:numId="347">
    <w:abstractNumId w:val="140"/>
  </w:num>
  <w:num w:numId="348">
    <w:abstractNumId w:val="186"/>
  </w:num>
  <w:num w:numId="349">
    <w:abstractNumId w:val="413"/>
  </w:num>
  <w:num w:numId="350">
    <w:abstractNumId w:val="326"/>
  </w:num>
  <w:num w:numId="351">
    <w:abstractNumId w:val="56"/>
  </w:num>
  <w:num w:numId="352">
    <w:abstractNumId w:val="25"/>
  </w:num>
  <w:num w:numId="353">
    <w:abstractNumId w:val="376"/>
  </w:num>
  <w:num w:numId="354">
    <w:abstractNumId w:val="279"/>
  </w:num>
  <w:num w:numId="355">
    <w:abstractNumId w:val="433"/>
  </w:num>
  <w:num w:numId="356">
    <w:abstractNumId w:val="398"/>
  </w:num>
  <w:num w:numId="357">
    <w:abstractNumId w:val="272"/>
  </w:num>
  <w:num w:numId="358">
    <w:abstractNumId w:val="204"/>
  </w:num>
  <w:num w:numId="359">
    <w:abstractNumId w:val="180"/>
  </w:num>
  <w:num w:numId="360">
    <w:abstractNumId w:val="36"/>
  </w:num>
  <w:num w:numId="361">
    <w:abstractNumId w:val="202"/>
  </w:num>
  <w:num w:numId="362">
    <w:abstractNumId w:val="237"/>
  </w:num>
  <w:num w:numId="363">
    <w:abstractNumId w:val="168"/>
  </w:num>
  <w:num w:numId="364">
    <w:abstractNumId w:val="198"/>
  </w:num>
  <w:num w:numId="365">
    <w:abstractNumId w:val="358"/>
  </w:num>
  <w:num w:numId="366">
    <w:abstractNumId w:val="409"/>
  </w:num>
  <w:num w:numId="367">
    <w:abstractNumId w:val="361"/>
  </w:num>
  <w:num w:numId="368">
    <w:abstractNumId w:val="423"/>
  </w:num>
  <w:num w:numId="369">
    <w:abstractNumId w:val="283"/>
  </w:num>
  <w:num w:numId="370">
    <w:abstractNumId w:val="115"/>
  </w:num>
  <w:num w:numId="371">
    <w:abstractNumId w:val="39"/>
  </w:num>
  <w:num w:numId="372">
    <w:abstractNumId w:val="441"/>
  </w:num>
  <w:num w:numId="373">
    <w:abstractNumId w:val="47"/>
  </w:num>
  <w:num w:numId="374">
    <w:abstractNumId w:val="207"/>
  </w:num>
  <w:num w:numId="375">
    <w:abstractNumId w:val="142"/>
  </w:num>
  <w:num w:numId="376">
    <w:abstractNumId w:val="353"/>
  </w:num>
  <w:num w:numId="377">
    <w:abstractNumId w:val="407"/>
  </w:num>
  <w:num w:numId="378">
    <w:abstractNumId w:val="52"/>
  </w:num>
  <w:num w:numId="379">
    <w:abstractNumId w:val="315"/>
  </w:num>
  <w:num w:numId="380">
    <w:abstractNumId w:val="338"/>
  </w:num>
  <w:num w:numId="381">
    <w:abstractNumId w:val="139"/>
  </w:num>
  <w:num w:numId="382">
    <w:abstractNumId w:val="412"/>
  </w:num>
  <w:num w:numId="383">
    <w:abstractNumId w:val="13"/>
  </w:num>
  <w:num w:numId="384">
    <w:abstractNumId w:val="399"/>
  </w:num>
  <w:num w:numId="385">
    <w:abstractNumId w:val="369"/>
  </w:num>
  <w:num w:numId="386">
    <w:abstractNumId w:val="57"/>
  </w:num>
  <w:num w:numId="387">
    <w:abstractNumId w:val="422"/>
  </w:num>
  <w:num w:numId="388">
    <w:abstractNumId w:val="381"/>
  </w:num>
  <w:num w:numId="389">
    <w:abstractNumId w:val="440"/>
  </w:num>
  <w:num w:numId="390">
    <w:abstractNumId w:val="248"/>
  </w:num>
  <w:num w:numId="391">
    <w:abstractNumId w:val="226"/>
  </w:num>
  <w:num w:numId="392">
    <w:abstractNumId w:val="165"/>
  </w:num>
  <w:num w:numId="393">
    <w:abstractNumId w:val="388"/>
  </w:num>
  <w:num w:numId="394">
    <w:abstractNumId w:val="424"/>
  </w:num>
  <w:num w:numId="395">
    <w:abstractNumId w:val="239"/>
  </w:num>
  <w:num w:numId="396">
    <w:abstractNumId w:val="406"/>
  </w:num>
  <w:num w:numId="397">
    <w:abstractNumId w:val="26"/>
  </w:num>
  <w:num w:numId="398">
    <w:abstractNumId w:val="37"/>
  </w:num>
  <w:num w:numId="399">
    <w:abstractNumId w:val="84"/>
  </w:num>
  <w:num w:numId="400">
    <w:abstractNumId w:val="126"/>
  </w:num>
  <w:num w:numId="401">
    <w:abstractNumId w:val="249"/>
  </w:num>
  <w:num w:numId="402">
    <w:abstractNumId w:val="69"/>
  </w:num>
  <w:num w:numId="403">
    <w:abstractNumId w:val="401"/>
  </w:num>
  <w:num w:numId="404">
    <w:abstractNumId w:val="288"/>
  </w:num>
  <w:num w:numId="405">
    <w:abstractNumId w:val="170"/>
  </w:num>
  <w:num w:numId="406">
    <w:abstractNumId w:val="337"/>
  </w:num>
  <w:num w:numId="407">
    <w:abstractNumId w:val="223"/>
  </w:num>
  <w:num w:numId="408">
    <w:abstractNumId w:val="79"/>
  </w:num>
  <w:num w:numId="409">
    <w:abstractNumId w:val="156"/>
  </w:num>
  <w:num w:numId="410">
    <w:abstractNumId w:val="185"/>
  </w:num>
  <w:num w:numId="411">
    <w:abstractNumId w:val="244"/>
  </w:num>
  <w:num w:numId="412">
    <w:abstractNumId w:val="205"/>
  </w:num>
  <w:num w:numId="413">
    <w:abstractNumId w:val="359"/>
  </w:num>
  <w:num w:numId="414">
    <w:abstractNumId w:val="32"/>
  </w:num>
  <w:num w:numId="415">
    <w:abstractNumId w:val="71"/>
  </w:num>
  <w:num w:numId="416">
    <w:abstractNumId w:val="255"/>
  </w:num>
  <w:num w:numId="417">
    <w:abstractNumId w:val="82"/>
  </w:num>
  <w:num w:numId="418">
    <w:abstractNumId w:val="192"/>
  </w:num>
  <w:num w:numId="419">
    <w:abstractNumId w:val="245"/>
  </w:num>
  <w:num w:numId="420">
    <w:abstractNumId w:val="261"/>
  </w:num>
  <w:num w:numId="421">
    <w:abstractNumId w:val="128"/>
  </w:num>
  <w:num w:numId="422">
    <w:abstractNumId w:val="439"/>
  </w:num>
  <w:num w:numId="423">
    <w:abstractNumId w:val="327"/>
  </w:num>
  <w:num w:numId="424">
    <w:abstractNumId w:val="6"/>
  </w:num>
  <w:num w:numId="425">
    <w:abstractNumId w:val="366"/>
  </w:num>
  <w:num w:numId="426">
    <w:abstractNumId w:val="320"/>
  </w:num>
  <w:num w:numId="427">
    <w:abstractNumId w:val="61"/>
  </w:num>
  <w:num w:numId="428">
    <w:abstractNumId w:val="352"/>
  </w:num>
  <w:num w:numId="429">
    <w:abstractNumId w:val="251"/>
  </w:num>
  <w:num w:numId="430">
    <w:abstractNumId w:val="234"/>
  </w:num>
  <w:num w:numId="431">
    <w:abstractNumId w:val="67"/>
  </w:num>
  <w:num w:numId="432">
    <w:abstractNumId w:val="66"/>
  </w:num>
  <w:num w:numId="433">
    <w:abstractNumId w:val="154"/>
  </w:num>
  <w:num w:numId="434">
    <w:abstractNumId w:val="50"/>
  </w:num>
  <w:num w:numId="435">
    <w:abstractNumId w:val="290"/>
  </w:num>
  <w:num w:numId="436">
    <w:abstractNumId w:val="275"/>
  </w:num>
  <w:num w:numId="437">
    <w:abstractNumId w:val="97"/>
  </w:num>
  <w:num w:numId="438">
    <w:abstractNumId w:val="250"/>
  </w:num>
  <w:num w:numId="439">
    <w:abstractNumId w:val="404"/>
  </w:num>
  <w:num w:numId="440">
    <w:abstractNumId w:val="49"/>
  </w:num>
  <w:num w:numId="441">
    <w:abstractNumId w:val="232"/>
  </w:num>
  <w:num w:numId="442">
    <w:abstractNumId w:val="347"/>
  </w:num>
  <w:num w:numId="443">
    <w:abstractNumId w:val="33"/>
  </w:num>
  <w:num w:numId="444">
    <w:abstractNumId w:val="340"/>
  </w:num>
  <w:num w:numId="445">
    <w:abstractNumId w:val="385"/>
  </w:num>
  <w:num w:numId="446">
    <w:abstractNumId w:val="41"/>
  </w:num>
  <w:numIdMacAtCleanup w:val="4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Bomberg">
    <w15:presenceInfo w15:providerId="Windows Live" w15:userId="f20eb6b87c0c7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F69"/>
    <w:rsid w:val="000004E1"/>
    <w:rsid w:val="000005C0"/>
    <w:rsid w:val="0000192F"/>
    <w:rsid w:val="00001F87"/>
    <w:rsid w:val="000025B3"/>
    <w:rsid w:val="00003F2F"/>
    <w:rsid w:val="00004DD9"/>
    <w:rsid w:val="000065EF"/>
    <w:rsid w:val="0000665C"/>
    <w:rsid w:val="00006FAC"/>
    <w:rsid w:val="000073EF"/>
    <w:rsid w:val="00007803"/>
    <w:rsid w:val="000102B2"/>
    <w:rsid w:val="00010C20"/>
    <w:rsid w:val="00010E08"/>
    <w:rsid w:val="00011423"/>
    <w:rsid w:val="000142D9"/>
    <w:rsid w:val="00015242"/>
    <w:rsid w:val="00015674"/>
    <w:rsid w:val="000156F7"/>
    <w:rsid w:val="000172FA"/>
    <w:rsid w:val="000213CC"/>
    <w:rsid w:val="00021B53"/>
    <w:rsid w:val="00022467"/>
    <w:rsid w:val="00022F6C"/>
    <w:rsid w:val="00024D04"/>
    <w:rsid w:val="0002667C"/>
    <w:rsid w:val="000267B7"/>
    <w:rsid w:val="000271A7"/>
    <w:rsid w:val="00027BED"/>
    <w:rsid w:val="00027CF3"/>
    <w:rsid w:val="000303C3"/>
    <w:rsid w:val="000312E7"/>
    <w:rsid w:val="00031F5F"/>
    <w:rsid w:val="00031F86"/>
    <w:rsid w:val="00033479"/>
    <w:rsid w:val="00034220"/>
    <w:rsid w:val="000351D1"/>
    <w:rsid w:val="0003536C"/>
    <w:rsid w:val="00035BC0"/>
    <w:rsid w:val="00036839"/>
    <w:rsid w:val="00037993"/>
    <w:rsid w:val="00040E93"/>
    <w:rsid w:val="00040FEA"/>
    <w:rsid w:val="00042218"/>
    <w:rsid w:val="000445D1"/>
    <w:rsid w:val="00046321"/>
    <w:rsid w:val="00046B34"/>
    <w:rsid w:val="000503DE"/>
    <w:rsid w:val="000510A3"/>
    <w:rsid w:val="0005146B"/>
    <w:rsid w:val="0005195A"/>
    <w:rsid w:val="00051DE3"/>
    <w:rsid w:val="00052A03"/>
    <w:rsid w:val="00053785"/>
    <w:rsid w:val="00054375"/>
    <w:rsid w:val="00054FBF"/>
    <w:rsid w:val="00055BC9"/>
    <w:rsid w:val="00056D0B"/>
    <w:rsid w:val="000571DA"/>
    <w:rsid w:val="000575D8"/>
    <w:rsid w:val="0005787F"/>
    <w:rsid w:val="00062B00"/>
    <w:rsid w:val="000633C1"/>
    <w:rsid w:val="000646B8"/>
    <w:rsid w:val="00064750"/>
    <w:rsid w:val="00064D20"/>
    <w:rsid w:val="00065130"/>
    <w:rsid w:val="000655AA"/>
    <w:rsid w:val="00065ED5"/>
    <w:rsid w:val="0007144A"/>
    <w:rsid w:val="000724C2"/>
    <w:rsid w:val="00072654"/>
    <w:rsid w:val="0007357A"/>
    <w:rsid w:val="00073A78"/>
    <w:rsid w:val="00076BCE"/>
    <w:rsid w:val="000778D6"/>
    <w:rsid w:val="0008001D"/>
    <w:rsid w:val="0008020F"/>
    <w:rsid w:val="00080E62"/>
    <w:rsid w:val="00082552"/>
    <w:rsid w:val="00082DD5"/>
    <w:rsid w:val="00083524"/>
    <w:rsid w:val="0008471A"/>
    <w:rsid w:val="000855B1"/>
    <w:rsid w:val="000859DD"/>
    <w:rsid w:val="00085EFF"/>
    <w:rsid w:val="000865AD"/>
    <w:rsid w:val="0008679E"/>
    <w:rsid w:val="00086BD2"/>
    <w:rsid w:val="000877BC"/>
    <w:rsid w:val="00090285"/>
    <w:rsid w:val="00093647"/>
    <w:rsid w:val="000944FD"/>
    <w:rsid w:val="00094C3D"/>
    <w:rsid w:val="00094F77"/>
    <w:rsid w:val="000951CE"/>
    <w:rsid w:val="0009610D"/>
    <w:rsid w:val="00097CF0"/>
    <w:rsid w:val="00097FD2"/>
    <w:rsid w:val="000A0496"/>
    <w:rsid w:val="000A11D5"/>
    <w:rsid w:val="000A3665"/>
    <w:rsid w:val="000A5231"/>
    <w:rsid w:val="000A5D74"/>
    <w:rsid w:val="000A6564"/>
    <w:rsid w:val="000A664A"/>
    <w:rsid w:val="000A690E"/>
    <w:rsid w:val="000A7006"/>
    <w:rsid w:val="000A7BB3"/>
    <w:rsid w:val="000B0E9E"/>
    <w:rsid w:val="000B12F8"/>
    <w:rsid w:val="000B2433"/>
    <w:rsid w:val="000B243D"/>
    <w:rsid w:val="000B3578"/>
    <w:rsid w:val="000B362B"/>
    <w:rsid w:val="000B3E1E"/>
    <w:rsid w:val="000B4A90"/>
    <w:rsid w:val="000B5564"/>
    <w:rsid w:val="000B55ED"/>
    <w:rsid w:val="000B5C96"/>
    <w:rsid w:val="000B67C7"/>
    <w:rsid w:val="000B77CE"/>
    <w:rsid w:val="000C0DEA"/>
    <w:rsid w:val="000C1CAC"/>
    <w:rsid w:val="000C4AA7"/>
    <w:rsid w:val="000C6C26"/>
    <w:rsid w:val="000D0106"/>
    <w:rsid w:val="000D0498"/>
    <w:rsid w:val="000D0A57"/>
    <w:rsid w:val="000D22CB"/>
    <w:rsid w:val="000D5346"/>
    <w:rsid w:val="000D7230"/>
    <w:rsid w:val="000D7D58"/>
    <w:rsid w:val="000D7E11"/>
    <w:rsid w:val="000E1BAE"/>
    <w:rsid w:val="000E201E"/>
    <w:rsid w:val="000E2415"/>
    <w:rsid w:val="000E38D3"/>
    <w:rsid w:val="000E4807"/>
    <w:rsid w:val="000E61C4"/>
    <w:rsid w:val="000E65E5"/>
    <w:rsid w:val="000E6F5B"/>
    <w:rsid w:val="000E79D7"/>
    <w:rsid w:val="000F0811"/>
    <w:rsid w:val="000F1CA7"/>
    <w:rsid w:val="000F313A"/>
    <w:rsid w:val="000F31E5"/>
    <w:rsid w:val="000F4FB9"/>
    <w:rsid w:val="000F5133"/>
    <w:rsid w:val="000F5C9A"/>
    <w:rsid w:val="000F5EA6"/>
    <w:rsid w:val="000F5EE9"/>
    <w:rsid w:val="000F5F0B"/>
    <w:rsid w:val="000F6CAC"/>
    <w:rsid w:val="000F717A"/>
    <w:rsid w:val="0010070D"/>
    <w:rsid w:val="001029E6"/>
    <w:rsid w:val="00104F74"/>
    <w:rsid w:val="001053DE"/>
    <w:rsid w:val="00105760"/>
    <w:rsid w:val="00106422"/>
    <w:rsid w:val="001068B7"/>
    <w:rsid w:val="001075FB"/>
    <w:rsid w:val="00107D64"/>
    <w:rsid w:val="001103B0"/>
    <w:rsid w:val="001108E6"/>
    <w:rsid w:val="00110969"/>
    <w:rsid w:val="00110B1B"/>
    <w:rsid w:val="001111C2"/>
    <w:rsid w:val="00113AC6"/>
    <w:rsid w:val="00114175"/>
    <w:rsid w:val="00117479"/>
    <w:rsid w:val="00117F5B"/>
    <w:rsid w:val="001206F2"/>
    <w:rsid w:val="0012086A"/>
    <w:rsid w:val="001228BF"/>
    <w:rsid w:val="00122C18"/>
    <w:rsid w:val="00122FE2"/>
    <w:rsid w:val="001230D3"/>
    <w:rsid w:val="00123BCB"/>
    <w:rsid w:val="00125B0E"/>
    <w:rsid w:val="00125FC2"/>
    <w:rsid w:val="00126423"/>
    <w:rsid w:val="00126633"/>
    <w:rsid w:val="001266E7"/>
    <w:rsid w:val="001269B7"/>
    <w:rsid w:val="00127CCC"/>
    <w:rsid w:val="0013009A"/>
    <w:rsid w:val="00130546"/>
    <w:rsid w:val="001305D0"/>
    <w:rsid w:val="0013113A"/>
    <w:rsid w:val="00133040"/>
    <w:rsid w:val="00133A9C"/>
    <w:rsid w:val="00133F61"/>
    <w:rsid w:val="001341C6"/>
    <w:rsid w:val="00135296"/>
    <w:rsid w:val="0013549A"/>
    <w:rsid w:val="00135AB9"/>
    <w:rsid w:val="00137BF6"/>
    <w:rsid w:val="001405A5"/>
    <w:rsid w:val="0014148A"/>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56204"/>
    <w:rsid w:val="001578D5"/>
    <w:rsid w:val="00160546"/>
    <w:rsid w:val="00161623"/>
    <w:rsid w:val="0016386C"/>
    <w:rsid w:val="00163937"/>
    <w:rsid w:val="00165817"/>
    <w:rsid w:val="00166958"/>
    <w:rsid w:val="0017128D"/>
    <w:rsid w:val="00173BF4"/>
    <w:rsid w:val="00174458"/>
    <w:rsid w:val="00174D98"/>
    <w:rsid w:val="0017584D"/>
    <w:rsid w:val="00176515"/>
    <w:rsid w:val="00176596"/>
    <w:rsid w:val="00176613"/>
    <w:rsid w:val="00176D35"/>
    <w:rsid w:val="00176E33"/>
    <w:rsid w:val="00176F10"/>
    <w:rsid w:val="001778D6"/>
    <w:rsid w:val="00180BE9"/>
    <w:rsid w:val="00180CEA"/>
    <w:rsid w:val="0018188B"/>
    <w:rsid w:val="00181B66"/>
    <w:rsid w:val="00183090"/>
    <w:rsid w:val="0018712E"/>
    <w:rsid w:val="001873AC"/>
    <w:rsid w:val="00190264"/>
    <w:rsid w:val="001903EA"/>
    <w:rsid w:val="00190A20"/>
    <w:rsid w:val="001910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5DA4"/>
    <w:rsid w:val="001A6819"/>
    <w:rsid w:val="001B02A1"/>
    <w:rsid w:val="001B0358"/>
    <w:rsid w:val="001B05AA"/>
    <w:rsid w:val="001B1740"/>
    <w:rsid w:val="001B43E9"/>
    <w:rsid w:val="001B4858"/>
    <w:rsid w:val="001B503D"/>
    <w:rsid w:val="001B6DDC"/>
    <w:rsid w:val="001B72AE"/>
    <w:rsid w:val="001B75AD"/>
    <w:rsid w:val="001C0583"/>
    <w:rsid w:val="001C0C5F"/>
    <w:rsid w:val="001C1595"/>
    <w:rsid w:val="001C20AF"/>
    <w:rsid w:val="001C655E"/>
    <w:rsid w:val="001C7CC9"/>
    <w:rsid w:val="001D029D"/>
    <w:rsid w:val="001D0FA3"/>
    <w:rsid w:val="001D266D"/>
    <w:rsid w:val="001D4E6C"/>
    <w:rsid w:val="001D5071"/>
    <w:rsid w:val="001D5AE1"/>
    <w:rsid w:val="001D67E2"/>
    <w:rsid w:val="001D683D"/>
    <w:rsid w:val="001D6E68"/>
    <w:rsid w:val="001D6FFB"/>
    <w:rsid w:val="001D7463"/>
    <w:rsid w:val="001D78A3"/>
    <w:rsid w:val="001E0DC0"/>
    <w:rsid w:val="001E123D"/>
    <w:rsid w:val="001E2362"/>
    <w:rsid w:val="001E2DF5"/>
    <w:rsid w:val="001E3655"/>
    <w:rsid w:val="001E4081"/>
    <w:rsid w:val="001E4122"/>
    <w:rsid w:val="001E485B"/>
    <w:rsid w:val="001E507A"/>
    <w:rsid w:val="001E56B1"/>
    <w:rsid w:val="001E5F11"/>
    <w:rsid w:val="001E65B9"/>
    <w:rsid w:val="001E68FA"/>
    <w:rsid w:val="001E6F1C"/>
    <w:rsid w:val="001E7735"/>
    <w:rsid w:val="001E7D1E"/>
    <w:rsid w:val="001F002D"/>
    <w:rsid w:val="001F1470"/>
    <w:rsid w:val="001F1D1D"/>
    <w:rsid w:val="001F230D"/>
    <w:rsid w:val="001F23D1"/>
    <w:rsid w:val="001F2903"/>
    <w:rsid w:val="001F407C"/>
    <w:rsid w:val="001F4CAD"/>
    <w:rsid w:val="001F517B"/>
    <w:rsid w:val="001F5C75"/>
    <w:rsid w:val="001F6294"/>
    <w:rsid w:val="001F6C56"/>
    <w:rsid w:val="001F7952"/>
    <w:rsid w:val="001F7C4D"/>
    <w:rsid w:val="00200B71"/>
    <w:rsid w:val="0020172C"/>
    <w:rsid w:val="002019D4"/>
    <w:rsid w:val="00202717"/>
    <w:rsid w:val="0020365E"/>
    <w:rsid w:val="00204309"/>
    <w:rsid w:val="00204BF3"/>
    <w:rsid w:val="00205114"/>
    <w:rsid w:val="00205681"/>
    <w:rsid w:val="002075C4"/>
    <w:rsid w:val="002077A4"/>
    <w:rsid w:val="0021006F"/>
    <w:rsid w:val="00210EE0"/>
    <w:rsid w:val="002135F4"/>
    <w:rsid w:val="002137E1"/>
    <w:rsid w:val="00214B73"/>
    <w:rsid w:val="00215B27"/>
    <w:rsid w:val="00215B49"/>
    <w:rsid w:val="0021773E"/>
    <w:rsid w:val="00220AF4"/>
    <w:rsid w:val="00222A3C"/>
    <w:rsid w:val="00223291"/>
    <w:rsid w:val="002237FA"/>
    <w:rsid w:val="002240B7"/>
    <w:rsid w:val="00224B8C"/>
    <w:rsid w:val="0022522A"/>
    <w:rsid w:val="00226693"/>
    <w:rsid w:val="002273F6"/>
    <w:rsid w:val="002279D1"/>
    <w:rsid w:val="002313EA"/>
    <w:rsid w:val="002319A0"/>
    <w:rsid w:val="00232741"/>
    <w:rsid w:val="00232A77"/>
    <w:rsid w:val="00232BE6"/>
    <w:rsid w:val="00232CC9"/>
    <w:rsid w:val="0023380C"/>
    <w:rsid w:val="002344E3"/>
    <w:rsid w:val="00234705"/>
    <w:rsid w:val="002347C8"/>
    <w:rsid w:val="00236555"/>
    <w:rsid w:val="00237038"/>
    <w:rsid w:val="00240432"/>
    <w:rsid w:val="00240AA8"/>
    <w:rsid w:val="00240FA6"/>
    <w:rsid w:val="002411EC"/>
    <w:rsid w:val="00241CD4"/>
    <w:rsid w:val="00242D42"/>
    <w:rsid w:val="00243638"/>
    <w:rsid w:val="00243C69"/>
    <w:rsid w:val="00243D6C"/>
    <w:rsid w:val="00244431"/>
    <w:rsid w:val="00244644"/>
    <w:rsid w:val="00245284"/>
    <w:rsid w:val="0024686A"/>
    <w:rsid w:val="00246A7F"/>
    <w:rsid w:val="00246C96"/>
    <w:rsid w:val="00246E8F"/>
    <w:rsid w:val="002472A4"/>
    <w:rsid w:val="00250F40"/>
    <w:rsid w:val="002515F7"/>
    <w:rsid w:val="00253F6C"/>
    <w:rsid w:val="00254056"/>
    <w:rsid w:val="002545ED"/>
    <w:rsid w:val="00254CC2"/>
    <w:rsid w:val="002556D5"/>
    <w:rsid w:val="0025588E"/>
    <w:rsid w:val="0025656F"/>
    <w:rsid w:val="002575DF"/>
    <w:rsid w:val="002600DA"/>
    <w:rsid w:val="0026046E"/>
    <w:rsid w:val="00260A03"/>
    <w:rsid w:val="00260B74"/>
    <w:rsid w:val="0026112F"/>
    <w:rsid w:val="00261AFF"/>
    <w:rsid w:val="002620CF"/>
    <w:rsid w:val="00265AE3"/>
    <w:rsid w:val="00265C0F"/>
    <w:rsid w:val="00265F4A"/>
    <w:rsid w:val="00266B47"/>
    <w:rsid w:val="002676CC"/>
    <w:rsid w:val="00267A5A"/>
    <w:rsid w:val="002704D2"/>
    <w:rsid w:val="002732D0"/>
    <w:rsid w:val="0027358B"/>
    <w:rsid w:val="00273923"/>
    <w:rsid w:val="002743D8"/>
    <w:rsid w:val="002764EA"/>
    <w:rsid w:val="0028071D"/>
    <w:rsid w:val="00282863"/>
    <w:rsid w:val="00285EF0"/>
    <w:rsid w:val="0028758E"/>
    <w:rsid w:val="00287949"/>
    <w:rsid w:val="00290064"/>
    <w:rsid w:val="0029029C"/>
    <w:rsid w:val="0029143D"/>
    <w:rsid w:val="00292223"/>
    <w:rsid w:val="002A02F7"/>
    <w:rsid w:val="002A04CD"/>
    <w:rsid w:val="002A0699"/>
    <w:rsid w:val="002A13F6"/>
    <w:rsid w:val="002A16D0"/>
    <w:rsid w:val="002A4AB6"/>
    <w:rsid w:val="002A5D04"/>
    <w:rsid w:val="002A6893"/>
    <w:rsid w:val="002A6DAC"/>
    <w:rsid w:val="002A7033"/>
    <w:rsid w:val="002B0FDC"/>
    <w:rsid w:val="002B1F91"/>
    <w:rsid w:val="002B28BE"/>
    <w:rsid w:val="002B4746"/>
    <w:rsid w:val="002B53CE"/>
    <w:rsid w:val="002B5413"/>
    <w:rsid w:val="002B55FD"/>
    <w:rsid w:val="002B688A"/>
    <w:rsid w:val="002C0E82"/>
    <w:rsid w:val="002C2F6D"/>
    <w:rsid w:val="002C40BC"/>
    <w:rsid w:val="002C49C1"/>
    <w:rsid w:val="002C5316"/>
    <w:rsid w:val="002C677E"/>
    <w:rsid w:val="002D0332"/>
    <w:rsid w:val="002D1921"/>
    <w:rsid w:val="002D1E7D"/>
    <w:rsid w:val="002D2586"/>
    <w:rsid w:val="002D31C3"/>
    <w:rsid w:val="002D3873"/>
    <w:rsid w:val="002D416D"/>
    <w:rsid w:val="002D4743"/>
    <w:rsid w:val="002D69E5"/>
    <w:rsid w:val="002E10DE"/>
    <w:rsid w:val="002E1606"/>
    <w:rsid w:val="002E1A23"/>
    <w:rsid w:val="002E1EF8"/>
    <w:rsid w:val="002E50AB"/>
    <w:rsid w:val="002E577F"/>
    <w:rsid w:val="002E5B02"/>
    <w:rsid w:val="002E65A5"/>
    <w:rsid w:val="002E6763"/>
    <w:rsid w:val="002E6A0B"/>
    <w:rsid w:val="002F0185"/>
    <w:rsid w:val="002F03FE"/>
    <w:rsid w:val="002F1404"/>
    <w:rsid w:val="002F1736"/>
    <w:rsid w:val="002F1BC8"/>
    <w:rsid w:val="002F1E56"/>
    <w:rsid w:val="002F2171"/>
    <w:rsid w:val="002F3313"/>
    <w:rsid w:val="002F40B8"/>
    <w:rsid w:val="002F41AF"/>
    <w:rsid w:val="002F43CD"/>
    <w:rsid w:val="002F4CEA"/>
    <w:rsid w:val="002F560E"/>
    <w:rsid w:val="002F5A1B"/>
    <w:rsid w:val="002F62D6"/>
    <w:rsid w:val="002F665C"/>
    <w:rsid w:val="002F689E"/>
    <w:rsid w:val="002F7089"/>
    <w:rsid w:val="002F71E6"/>
    <w:rsid w:val="002F7864"/>
    <w:rsid w:val="002F7983"/>
    <w:rsid w:val="00300123"/>
    <w:rsid w:val="00300888"/>
    <w:rsid w:val="00300D17"/>
    <w:rsid w:val="00301CD6"/>
    <w:rsid w:val="00302153"/>
    <w:rsid w:val="0030299F"/>
    <w:rsid w:val="00305418"/>
    <w:rsid w:val="003054FC"/>
    <w:rsid w:val="0030612B"/>
    <w:rsid w:val="00307FD5"/>
    <w:rsid w:val="0031014D"/>
    <w:rsid w:val="003122CD"/>
    <w:rsid w:val="00312B78"/>
    <w:rsid w:val="00312BA7"/>
    <w:rsid w:val="0031533F"/>
    <w:rsid w:val="0031603C"/>
    <w:rsid w:val="0031631F"/>
    <w:rsid w:val="0032054A"/>
    <w:rsid w:val="00321074"/>
    <w:rsid w:val="00321665"/>
    <w:rsid w:val="00322038"/>
    <w:rsid w:val="003223DC"/>
    <w:rsid w:val="00324900"/>
    <w:rsid w:val="00325084"/>
    <w:rsid w:val="00325276"/>
    <w:rsid w:val="003253DB"/>
    <w:rsid w:val="00326A69"/>
    <w:rsid w:val="00326FB2"/>
    <w:rsid w:val="003271BA"/>
    <w:rsid w:val="0033221F"/>
    <w:rsid w:val="003329F4"/>
    <w:rsid w:val="003331B7"/>
    <w:rsid w:val="00333485"/>
    <w:rsid w:val="003340F6"/>
    <w:rsid w:val="00337A08"/>
    <w:rsid w:val="00337E6A"/>
    <w:rsid w:val="00340C4A"/>
    <w:rsid w:val="00340EA4"/>
    <w:rsid w:val="003435C9"/>
    <w:rsid w:val="00344D61"/>
    <w:rsid w:val="00347E75"/>
    <w:rsid w:val="0035184B"/>
    <w:rsid w:val="00352BE6"/>
    <w:rsid w:val="003539B2"/>
    <w:rsid w:val="0035446A"/>
    <w:rsid w:val="003547A1"/>
    <w:rsid w:val="00354DF2"/>
    <w:rsid w:val="00355179"/>
    <w:rsid w:val="00356464"/>
    <w:rsid w:val="0035780D"/>
    <w:rsid w:val="00360F2C"/>
    <w:rsid w:val="003611F6"/>
    <w:rsid w:val="00362912"/>
    <w:rsid w:val="00362CD7"/>
    <w:rsid w:val="00363B16"/>
    <w:rsid w:val="00364203"/>
    <w:rsid w:val="0036425E"/>
    <w:rsid w:val="00364894"/>
    <w:rsid w:val="00364BE4"/>
    <w:rsid w:val="00366755"/>
    <w:rsid w:val="003667E4"/>
    <w:rsid w:val="00371479"/>
    <w:rsid w:val="00371D4F"/>
    <w:rsid w:val="0037248A"/>
    <w:rsid w:val="00374133"/>
    <w:rsid w:val="00374B52"/>
    <w:rsid w:val="00374D4C"/>
    <w:rsid w:val="003761C0"/>
    <w:rsid w:val="00376DC5"/>
    <w:rsid w:val="003773F5"/>
    <w:rsid w:val="00380178"/>
    <w:rsid w:val="00380B39"/>
    <w:rsid w:val="00382567"/>
    <w:rsid w:val="0038315D"/>
    <w:rsid w:val="00384E17"/>
    <w:rsid w:val="00384E81"/>
    <w:rsid w:val="0038620A"/>
    <w:rsid w:val="0039341B"/>
    <w:rsid w:val="0039416D"/>
    <w:rsid w:val="0039544B"/>
    <w:rsid w:val="00395928"/>
    <w:rsid w:val="00396928"/>
    <w:rsid w:val="00396D54"/>
    <w:rsid w:val="00396ED5"/>
    <w:rsid w:val="0039774A"/>
    <w:rsid w:val="003A0101"/>
    <w:rsid w:val="003A0376"/>
    <w:rsid w:val="003A0CF2"/>
    <w:rsid w:val="003A1D45"/>
    <w:rsid w:val="003A37F3"/>
    <w:rsid w:val="003A3E34"/>
    <w:rsid w:val="003A45C6"/>
    <w:rsid w:val="003A4BE6"/>
    <w:rsid w:val="003A6BA0"/>
    <w:rsid w:val="003A6D58"/>
    <w:rsid w:val="003A6E98"/>
    <w:rsid w:val="003A7FE3"/>
    <w:rsid w:val="003B0F59"/>
    <w:rsid w:val="003B2626"/>
    <w:rsid w:val="003B2E55"/>
    <w:rsid w:val="003B36DC"/>
    <w:rsid w:val="003B420D"/>
    <w:rsid w:val="003B4848"/>
    <w:rsid w:val="003B55C8"/>
    <w:rsid w:val="003B5C2F"/>
    <w:rsid w:val="003B5D9A"/>
    <w:rsid w:val="003B7366"/>
    <w:rsid w:val="003B7982"/>
    <w:rsid w:val="003B7BA6"/>
    <w:rsid w:val="003C05E5"/>
    <w:rsid w:val="003C0976"/>
    <w:rsid w:val="003C09CE"/>
    <w:rsid w:val="003C1465"/>
    <w:rsid w:val="003C22A4"/>
    <w:rsid w:val="003C2ADE"/>
    <w:rsid w:val="003C4AB2"/>
    <w:rsid w:val="003C4F09"/>
    <w:rsid w:val="003C4F44"/>
    <w:rsid w:val="003C5E15"/>
    <w:rsid w:val="003C73CF"/>
    <w:rsid w:val="003C788F"/>
    <w:rsid w:val="003D1157"/>
    <w:rsid w:val="003D262C"/>
    <w:rsid w:val="003D30CA"/>
    <w:rsid w:val="003D3ABC"/>
    <w:rsid w:val="003D3B94"/>
    <w:rsid w:val="003D45E1"/>
    <w:rsid w:val="003D797C"/>
    <w:rsid w:val="003D7C8E"/>
    <w:rsid w:val="003D7FD3"/>
    <w:rsid w:val="003E004D"/>
    <w:rsid w:val="003E062B"/>
    <w:rsid w:val="003E0938"/>
    <w:rsid w:val="003E1572"/>
    <w:rsid w:val="003E15D1"/>
    <w:rsid w:val="003E1AB1"/>
    <w:rsid w:val="003E300F"/>
    <w:rsid w:val="003E42DA"/>
    <w:rsid w:val="003E44B6"/>
    <w:rsid w:val="003E4693"/>
    <w:rsid w:val="003E722F"/>
    <w:rsid w:val="003F0875"/>
    <w:rsid w:val="003F2902"/>
    <w:rsid w:val="003F6661"/>
    <w:rsid w:val="003F6711"/>
    <w:rsid w:val="003F6913"/>
    <w:rsid w:val="003F7AF5"/>
    <w:rsid w:val="00402B12"/>
    <w:rsid w:val="0040318D"/>
    <w:rsid w:val="00403C55"/>
    <w:rsid w:val="00403D0F"/>
    <w:rsid w:val="00404383"/>
    <w:rsid w:val="004043CF"/>
    <w:rsid w:val="0040515F"/>
    <w:rsid w:val="004063C8"/>
    <w:rsid w:val="00406AA0"/>
    <w:rsid w:val="00411BF9"/>
    <w:rsid w:val="00412013"/>
    <w:rsid w:val="004125F2"/>
    <w:rsid w:val="00412EFB"/>
    <w:rsid w:val="00415623"/>
    <w:rsid w:val="00415A8A"/>
    <w:rsid w:val="00415F1F"/>
    <w:rsid w:val="004164AC"/>
    <w:rsid w:val="00420A75"/>
    <w:rsid w:val="00421619"/>
    <w:rsid w:val="00421670"/>
    <w:rsid w:val="00421966"/>
    <w:rsid w:val="00421AE6"/>
    <w:rsid w:val="00423B4B"/>
    <w:rsid w:val="00423FC4"/>
    <w:rsid w:val="00424032"/>
    <w:rsid w:val="00424651"/>
    <w:rsid w:val="00424C64"/>
    <w:rsid w:val="004272EF"/>
    <w:rsid w:val="004315DC"/>
    <w:rsid w:val="00431C63"/>
    <w:rsid w:val="00432205"/>
    <w:rsid w:val="00433BF6"/>
    <w:rsid w:val="0043437F"/>
    <w:rsid w:val="004369C2"/>
    <w:rsid w:val="00436B24"/>
    <w:rsid w:val="00437591"/>
    <w:rsid w:val="0043759A"/>
    <w:rsid w:val="00440292"/>
    <w:rsid w:val="00440494"/>
    <w:rsid w:val="00440589"/>
    <w:rsid w:val="00441091"/>
    <w:rsid w:val="004428B0"/>
    <w:rsid w:val="00445C25"/>
    <w:rsid w:val="00447861"/>
    <w:rsid w:val="00451042"/>
    <w:rsid w:val="004511B3"/>
    <w:rsid w:val="00453D8C"/>
    <w:rsid w:val="00453EBB"/>
    <w:rsid w:val="004541FF"/>
    <w:rsid w:val="00454F9E"/>
    <w:rsid w:val="00455021"/>
    <w:rsid w:val="00455873"/>
    <w:rsid w:val="00455BA1"/>
    <w:rsid w:val="004565C8"/>
    <w:rsid w:val="00457531"/>
    <w:rsid w:val="004579D7"/>
    <w:rsid w:val="00460A9F"/>
    <w:rsid w:val="00462459"/>
    <w:rsid w:val="0046358D"/>
    <w:rsid w:val="004639EE"/>
    <w:rsid w:val="00466151"/>
    <w:rsid w:val="00466958"/>
    <w:rsid w:val="00466B2C"/>
    <w:rsid w:val="00467015"/>
    <w:rsid w:val="004674C6"/>
    <w:rsid w:val="00467AE1"/>
    <w:rsid w:val="00470A21"/>
    <w:rsid w:val="00470CED"/>
    <w:rsid w:val="00470F02"/>
    <w:rsid w:val="004712B9"/>
    <w:rsid w:val="004728CF"/>
    <w:rsid w:val="00473116"/>
    <w:rsid w:val="00473A5C"/>
    <w:rsid w:val="004756DB"/>
    <w:rsid w:val="0047644C"/>
    <w:rsid w:val="00477361"/>
    <w:rsid w:val="00481907"/>
    <w:rsid w:val="004819A4"/>
    <w:rsid w:val="004838FC"/>
    <w:rsid w:val="004846D8"/>
    <w:rsid w:val="00485ADE"/>
    <w:rsid w:val="0048612D"/>
    <w:rsid w:val="00487FE5"/>
    <w:rsid w:val="00491172"/>
    <w:rsid w:val="00491516"/>
    <w:rsid w:val="00494717"/>
    <w:rsid w:val="00495280"/>
    <w:rsid w:val="004A273F"/>
    <w:rsid w:val="004A3CC1"/>
    <w:rsid w:val="004A5B4B"/>
    <w:rsid w:val="004A5D29"/>
    <w:rsid w:val="004A6823"/>
    <w:rsid w:val="004A6C46"/>
    <w:rsid w:val="004B0E06"/>
    <w:rsid w:val="004B0EBC"/>
    <w:rsid w:val="004B35D5"/>
    <w:rsid w:val="004B3A65"/>
    <w:rsid w:val="004B5038"/>
    <w:rsid w:val="004B53E6"/>
    <w:rsid w:val="004B6080"/>
    <w:rsid w:val="004B7AF1"/>
    <w:rsid w:val="004C2981"/>
    <w:rsid w:val="004C2BF1"/>
    <w:rsid w:val="004C3D44"/>
    <w:rsid w:val="004C57FF"/>
    <w:rsid w:val="004C585F"/>
    <w:rsid w:val="004C79CF"/>
    <w:rsid w:val="004D0949"/>
    <w:rsid w:val="004D13D9"/>
    <w:rsid w:val="004D1782"/>
    <w:rsid w:val="004D29F6"/>
    <w:rsid w:val="004D409C"/>
    <w:rsid w:val="004D4ACD"/>
    <w:rsid w:val="004D50FA"/>
    <w:rsid w:val="004D765E"/>
    <w:rsid w:val="004E1C6B"/>
    <w:rsid w:val="004E248C"/>
    <w:rsid w:val="004E2BBF"/>
    <w:rsid w:val="004E2CCB"/>
    <w:rsid w:val="004E4D12"/>
    <w:rsid w:val="004E5192"/>
    <w:rsid w:val="004E542E"/>
    <w:rsid w:val="004E5928"/>
    <w:rsid w:val="004E59A5"/>
    <w:rsid w:val="004E79DF"/>
    <w:rsid w:val="004E7D0E"/>
    <w:rsid w:val="004F09FB"/>
    <w:rsid w:val="004F1B7C"/>
    <w:rsid w:val="004F1F38"/>
    <w:rsid w:val="004F26EF"/>
    <w:rsid w:val="004F2F8A"/>
    <w:rsid w:val="004F3D41"/>
    <w:rsid w:val="004F535E"/>
    <w:rsid w:val="00501761"/>
    <w:rsid w:val="0050178E"/>
    <w:rsid w:val="00502EF8"/>
    <w:rsid w:val="00503ECE"/>
    <w:rsid w:val="005051CA"/>
    <w:rsid w:val="005058F4"/>
    <w:rsid w:val="0051039F"/>
    <w:rsid w:val="00510D0F"/>
    <w:rsid w:val="0051259B"/>
    <w:rsid w:val="005144A1"/>
    <w:rsid w:val="005148D2"/>
    <w:rsid w:val="00514E25"/>
    <w:rsid w:val="00514F99"/>
    <w:rsid w:val="00515717"/>
    <w:rsid w:val="00515BF7"/>
    <w:rsid w:val="00515C0A"/>
    <w:rsid w:val="00515DAB"/>
    <w:rsid w:val="00516013"/>
    <w:rsid w:val="00516460"/>
    <w:rsid w:val="00517590"/>
    <w:rsid w:val="00517A86"/>
    <w:rsid w:val="00517DC9"/>
    <w:rsid w:val="005212A3"/>
    <w:rsid w:val="005225FB"/>
    <w:rsid w:val="00522A89"/>
    <w:rsid w:val="00523442"/>
    <w:rsid w:val="00523FE6"/>
    <w:rsid w:val="0052460B"/>
    <w:rsid w:val="00524D0B"/>
    <w:rsid w:val="00524D32"/>
    <w:rsid w:val="00526500"/>
    <w:rsid w:val="00526996"/>
    <w:rsid w:val="005304A3"/>
    <w:rsid w:val="00530BDC"/>
    <w:rsid w:val="00532D3D"/>
    <w:rsid w:val="0053340B"/>
    <w:rsid w:val="00533C60"/>
    <w:rsid w:val="00535388"/>
    <w:rsid w:val="005356BD"/>
    <w:rsid w:val="00535805"/>
    <w:rsid w:val="005363B1"/>
    <w:rsid w:val="00537370"/>
    <w:rsid w:val="005376AC"/>
    <w:rsid w:val="005411EB"/>
    <w:rsid w:val="00541F13"/>
    <w:rsid w:val="0054247B"/>
    <w:rsid w:val="005450D1"/>
    <w:rsid w:val="00545332"/>
    <w:rsid w:val="00545616"/>
    <w:rsid w:val="00545EC4"/>
    <w:rsid w:val="00551534"/>
    <w:rsid w:val="0055287E"/>
    <w:rsid w:val="0055404B"/>
    <w:rsid w:val="005542E8"/>
    <w:rsid w:val="005565BD"/>
    <w:rsid w:val="00557D80"/>
    <w:rsid w:val="00560E4C"/>
    <w:rsid w:val="00561D5C"/>
    <w:rsid w:val="0056287A"/>
    <w:rsid w:val="005648C4"/>
    <w:rsid w:val="00565AF1"/>
    <w:rsid w:val="00565D97"/>
    <w:rsid w:val="005661A2"/>
    <w:rsid w:val="00566DA6"/>
    <w:rsid w:val="00571A5C"/>
    <w:rsid w:val="0057273E"/>
    <w:rsid w:val="00573051"/>
    <w:rsid w:val="00573379"/>
    <w:rsid w:val="0057338E"/>
    <w:rsid w:val="0057382C"/>
    <w:rsid w:val="005746C1"/>
    <w:rsid w:val="00574EB6"/>
    <w:rsid w:val="0057528F"/>
    <w:rsid w:val="0057581C"/>
    <w:rsid w:val="00577249"/>
    <w:rsid w:val="00577E71"/>
    <w:rsid w:val="00581033"/>
    <w:rsid w:val="00581C45"/>
    <w:rsid w:val="00582038"/>
    <w:rsid w:val="0058484E"/>
    <w:rsid w:val="00584A1F"/>
    <w:rsid w:val="005853DD"/>
    <w:rsid w:val="00586D13"/>
    <w:rsid w:val="00590985"/>
    <w:rsid w:val="00591498"/>
    <w:rsid w:val="005915B6"/>
    <w:rsid w:val="00591E53"/>
    <w:rsid w:val="00592031"/>
    <w:rsid w:val="005939EC"/>
    <w:rsid w:val="00596CB1"/>
    <w:rsid w:val="005973C1"/>
    <w:rsid w:val="00597E5E"/>
    <w:rsid w:val="005A236C"/>
    <w:rsid w:val="005A2556"/>
    <w:rsid w:val="005A4043"/>
    <w:rsid w:val="005A4437"/>
    <w:rsid w:val="005A57D0"/>
    <w:rsid w:val="005A59D1"/>
    <w:rsid w:val="005A6F4C"/>
    <w:rsid w:val="005A7ADE"/>
    <w:rsid w:val="005A7B61"/>
    <w:rsid w:val="005B1185"/>
    <w:rsid w:val="005B1736"/>
    <w:rsid w:val="005B21AF"/>
    <w:rsid w:val="005B220B"/>
    <w:rsid w:val="005B29B0"/>
    <w:rsid w:val="005B3036"/>
    <w:rsid w:val="005B4E7A"/>
    <w:rsid w:val="005B6A3D"/>
    <w:rsid w:val="005B6AC3"/>
    <w:rsid w:val="005B7769"/>
    <w:rsid w:val="005B7B60"/>
    <w:rsid w:val="005C0A6C"/>
    <w:rsid w:val="005C0B95"/>
    <w:rsid w:val="005C1857"/>
    <w:rsid w:val="005C2178"/>
    <w:rsid w:val="005C3AC5"/>
    <w:rsid w:val="005C440B"/>
    <w:rsid w:val="005C4AD6"/>
    <w:rsid w:val="005C5026"/>
    <w:rsid w:val="005C5126"/>
    <w:rsid w:val="005C583B"/>
    <w:rsid w:val="005C5AE3"/>
    <w:rsid w:val="005C5BD9"/>
    <w:rsid w:val="005C688A"/>
    <w:rsid w:val="005C6F8F"/>
    <w:rsid w:val="005C766F"/>
    <w:rsid w:val="005C7A23"/>
    <w:rsid w:val="005D0CE0"/>
    <w:rsid w:val="005D15C5"/>
    <w:rsid w:val="005D1B48"/>
    <w:rsid w:val="005D1D9F"/>
    <w:rsid w:val="005D20EE"/>
    <w:rsid w:val="005D21D1"/>
    <w:rsid w:val="005D2D7E"/>
    <w:rsid w:val="005D3BAB"/>
    <w:rsid w:val="005D3E97"/>
    <w:rsid w:val="005D3F3D"/>
    <w:rsid w:val="005D64BB"/>
    <w:rsid w:val="005D64CB"/>
    <w:rsid w:val="005D72A1"/>
    <w:rsid w:val="005D746A"/>
    <w:rsid w:val="005E1154"/>
    <w:rsid w:val="005E41BA"/>
    <w:rsid w:val="005E72B6"/>
    <w:rsid w:val="005E75F7"/>
    <w:rsid w:val="005F02B9"/>
    <w:rsid w:val="005F0648"/>
    <w:rsid w:val="005F0A34"/>
    <w:rsid w:val="005F1285"/>
    <w:rsid w:val="005F14A1"/>
    <w:rsid w:val="005F286F"/>
    <w:rsid w:val="005F410D"/>
    <w:rsid w:val="005F4774"/>
    <w:rsid w:val="005F59B6"/>
    <w:rsid w:val="005F605D"/>
    <w:rsid w:val="005F6777"/>
    <w:rsid w:val="005F6837"/>
    <w:rsid w:val="005F798E"/>
    <w:rsid w:val="00601F99"/>
    <w:rsid w:val="00603F85"/>
    <w:rsid w:val="00604563"/>
    <w:rsid w:val="00604660"/>
    <w:rsid w:val="006120F6"/>
    <w:rsid w:val="0061231F"/>
    <w:rsid w:val="0061293F"/>
    <w:rsid w:val="00613AB6"/>
    <w:rsid w:val="00613B4C"/>
    <w:rsid w:val="00613CD2"/>
    <w:rsid w:val="00614411"/>
    <w:rsid w:val="006158FA"/>
    <w:rsid w:val="00616094"/>
    <w:rsid w:val="00616896"/>
    <w:rsid w:val="006176A1"/>
    <w:rsid w:val="006204EA"/>
    <w:rsid w:val="006217AE"/>
    <w:rsid w:val="00621C32"/>
    <w:rsid w:val="00621C42"/>
    <w:rsid w:val="00622CBB"/>
    <w:rsid w:val="00624B83"/>
    <w:rsid w:val="00625DC8"/>
    <w:rsid w:val="006268D4"/>
    <w:rsid w:val="00626BCD"/>
    <w:rsid w:val="00626F8B"/>
    <w:rsid w:val="006271B4"/>
    <w:rsid w:val="00627D26"/>
    <w:rsid w:val="00627D85"/>
    <w:rsid w:val="00627E33"/>
    <w:rsid w:val="00630336"/>
    <w:rsid w:val="006313D1"/>
    <w:rsid w:val="00633CFF"/>
    <w:rsid w:val="006343BE"/>
    <w:rsid w:val="0063442B"/>
    <w:rsid w:val="00634D76"/>
    <w:rsid w:val="00635C7D"/>
    <w:rsid w:val="00640585"/>
    <w:rsid w:val="00641141"/>
    <w:rsid w:val="00641AE1"/>
    <w:rsid w:val="00641E5B"/>
    <w:rsid w:val="00643F61"/>
    <w:rsid w:val="00645072"/>
    <w:rsid w:val="00646CEE"/>
    <w:rsid w:val="00650371"/>
    <w:rsid w:val="006505B0"/>
    <w:rsid w:val="0065196F"/>
    <w:rsid w:val="00655063"/>
    <w:rsid w:val="006553A3"/>
    <w:rsid w:val="006557C7"/>
    <w:rsid w:val="00655EC8"/>
    <w:rsid w:val="00656100"/>
    <w:rsid w:val="006564DC"/>
    <w:rsid w:val="006569AA"/>
    <w:rsid w:val="006612C6"/>
    <w:rsid w:val="006613F4"/>
    <w:rsid w:val="006619A6"/>
    <w:rsid w:val="00663820"/>
    <w:rsid w:val="00665F62"/>
    <w:rsid w:val="00666FA2"/>
    <w:rsid w:val="00667077"/>
    <w:rsid w:val="0066715A"/>
    <w:rsid w:val="00674290"/>
    <w:rsid w:val="0067514A"/>
    <w:rsid w:val="00675DAA"/>
    <w:rsid w:val="00676013"/>
    <w:rsid w:val="00676983"/>
    <w:rsid w:val="00677C4A"/>
    <w:rsid w:val="00680E66"/>
    <w:rsid w:val="0068112C"/>
    <w:rsid w:val="006841F8"/>
    <w:rsid w:val="0068426D"/>
    <w:rsid w:val="00684CA0"/>
    <w:rsid w:val="00685690"/>
    <w:rsid w:val="00685E7C"/>
    <w:rsid w:val="0068614D"/>
    <w:rsid w:val="0068679D"/>
    <w:rsid w:val="00686FBA"/>
    <w:rsid w:val="0068733D"/>
    <w:rsid w:val="00690C93"/>
    <w:rsid w:val="006916DF"/>
    <w:rsid w:val="00691B9B"/>
    <w:rsid w:val="00692800"/>
    <w:rsid w:val="00693AA1"/>
    <w:rsid w:val="00693C2F"/>
    <w:rsid w:val="006947AD"/>
    <w:rsid w:val="00695785"/>
    <w:rsid w:val="00695D2E"/>
    <w:rsid w:val="006963E9"/>
    <w:rsid w:val="00696EE0"/>
    <w:rsid w:val="00697D8F"/>
    <w:rsid w:val="006A044E"/>
    <w:rsid w:val="006A111D"/>
    <w:rsid w:val="006A1D20"/>
    <w:rsid w:val="006A2A74"/>
    <w:rsid w:val="006A416A"/>
    <w:rsid w:val="006A434D"/>
    <w:rsid w:val="006A4465"/>
    <w:rsid w:val="006A4E4C"/>
    <w:rsid w:val="006A5307"/>
    <w:rsid w:val="006A61C1"/>
    <w:rsid w:val="006A6361"/>
    <w:rsid w:val="006A6423"/>
    <w:rsid w:val="006A6BDF"/>
    <w:rsid w:val="006A7FE9"/>
    <w:rsid w:val="006B0034"/>
    <w:rsid w:val="006B2C03"/>
    <w:rsid w:val="006B3365"/>
    <w:rsid w:val="006B3A95"/>
    <w:rsid w:val="006B433D"/>
    <w:rsid w:val="006B43DC"/>
    <w:rsid w:val="006B4EBC"/>
    <w:rsid w:val="006B68D6"/>
    <w:rsid w:val="006C0150"/>
    <w:rsid w:val="006C03B8"/>
    <w:rsid w:val="006C04E0"/>
    <w:rsid w:val="006C1AEA"/>
    <w:rsid w:val="006C1DAA"/>
    <w:rsid w:val="006C22AE"/>
    <w:rsid w:val="006C378C"/>
    <w:rsid w:val="006C49C8"/>
    <w:rsid w:val="006C51BC"/>
    <w:rsid w:val="006C70A5"/>
    <w:rsid w:val="006D1199"/>
    <w:rsid w:val="006D1334"/>
    <w:rsid w:val="006D162F"/>
    <w:rsid w:val="006D24CB"/>
    <w:rsid w:val="006D2FDC"/>
    <w:rsid w:val="006D3548"/>
    <w:rsid w:val="006D3FAB"/>
    <w:rsid w:val="006D3FDF"/>
    <w:rsid w:val="006D4B01"/>
    <w:rsid w:val="006D70E7"/>
    <w:rsid w:val="006D7359"/>
    <w:rsid w:val="006E0884"/>
    <w:rsid w:val="006E173F"/>
    <w:rsid w:val="006E1C53"/>
    <w:rsid w:val="006E3863"/>
    <w:rsid w:val="006E3ACF"/>
    <w:rsid w:val="006E3C49"/>
    <w:rsid w:val="006E3DDE"/>
    <w:rsid w:val="006E4457"/>
    <w:rsid w:val="006E4AB8"/>
    <w:rsid w:val="006E4D45"/>
    <w:rsid w:val="006E5109"/>
    <w:rsid w:val="006E595C"/>
    <w:rsid w:val="006F171B"/>
    <w:rsid w:val="006F18B5"/>
    <w:rsid w:val="006F1B73"/>
    <w:rsid w:val="006F254E"/>
    <w:rsid w:val="006F5879"/>
    <w:rsid w:val="006F5BBD"/>
    <w:rsid w:val="006F65E6"/>
    <w:rsid w:val="00701760"/>
    <w:rsid w:val="00701CFB"/>
    <w:rsid w:val="00702B9C"/>
    <w:rsid w:val="00702E17"/>
    <w:rsid w:val="007037F0"/>
    <w:rsid w:val="00704BC8"/>
    <w:rsid w:val="00705104"/>
    <w:rsid w:val="00705A0E"/>
    <w:rsid w:val="007070CC"/>
    <w:rsid w:val="007103CB"/>
    <w:rsid w:val="0071100B"/>
    <w:rsid w:val="00711B86"/>
    <w:rsid w:val="00711D09"/>
    <w:rsid w:val="007134FB"/>
    <w:rsid w:val="007138C9"/>
    <w:rsid w:val="00713A5A"/>
    <w:rsid w:val="00713B27"/>
    <w:rsid w:val="00715A25"/>
    <w:rsid w:val="007172A2"/>
    <w:rsid w:val="00717BBF"/>
    <w:rsid w:val="00717F8E"/>
    <w:rsid w:val="0072026E"/>
    <w:rsid w:val="00720534"/>
    <w:rsid w:val="00721858"/>
    <w:rsid w:val="00721D4A"/>
    <w:rsid w:val="0072440C"/>
    <w:rsid w:val="00724B5B"/>
    <w:rsid w:val="00724CA6"/>
    <w:rsid w:val="0072650D"/>
    <w:rsid w:val="00726A16"/>
    <w:rsid w:val="00730B62"/>
    <w:rsid w:val="00732A3B"/>
    <w:rsid w:val="007332AF"/>
    <w:rsid w:val="007360D5"/>
    <w:rsid w:val="00736AD9"/>
    <w:rsid w:val="00736E53"/>
    <w:rsid w:val="0073766A"/>
    <w:rsid w:val="00743272"/>
    <w:rsid w:val="00743DC6"/>
    <w:rsid w:val="00745641"/>
    <w:rsid w:val="00745DC2"/>
    <w:rsid w:val="00745E24"/>
    <w:rsid w:val="007463F9"/>
    <w:rsid w:val="00746923"/>
    <w:rsid w:val="00752A40"/>
    <w:rsid w:val="00752ED4"/>
    <w:rsid w:val="007533FC"/>
    <w:rsid w:val="00754971"/>
    <w:rsid w:val="007553E0"/>
    <w:rsid w:val="00755B32"/>
    <w:rsid w:val="0075626F"/>
    <w:rsid w:val="0076027A"/>
    <w:rsid w:val="00761B27"/>
    <w:rsid w:val="0076281C"/>
    <w:rsid w:val="00763ABC"/>
    <w:rsid w:val="00763B8C"/>
    <w:rsid w:val="0076475C"/>
    <w:rsid w:val="00765DC8"/>
    <w:rsid w:val="0076639A"/>
    <w:rsid w:val="00767053"/>
    <w:rsid w:val="00767DEC"/>
    <w:rsid w:val="007700CE"/>
    <w:rsid w:val="00770155"/>
    <w:rsid w:val="00771231"/>
    <w:rsid w:val="00771A44"/>
    <w:rsid w:val="00771EDF"/>
    <w:rsid w:val="00773067"/>
    <w:rsid w:val="007744EE"/>
    <w:rsid w:val="007749AD"/>
    <w:rsid w:val="007749E2"/>
    <w:rsid w:val="00774D64"/>
    <w:rsid w:val="00775CDC"/>
    <w:rsid w:val="0077660C"/>
    <w:rsid w:val="00777B5A"/>
    <w:rsid w:val="0078100C"/>
    <w:rsid w:val="00781210"/>
    <w:rsid w:val="0078188A"/>
    <w:rsid w:val="007828C5"/>
    <w:rsid w:val="00782F9B"/>
    <w:rsid w:val="00783B68"/>
    <w:rsid w:val="00784A07"/>
    <w:rsid w:val="00784C19"/>
    <w:rsid w:val="0078519D"/>
    <w:rsid w:val="007877E2"/>
    <w:rsid w:val="00787C4B"/>
    <w:rsid w:val="00787ED5"/>
    <w:rsid w:val="00790B4D"/>
    <w:rsid w:val="00793981"/>
    <w:rsid w:val="0079420A"/>
    <w:rsid w:val="00794B2D"/>
    <w:rsid w:val="00795F2D"/>
    <w:rsid w:val="00796189"/>
    <w:rsid w:val="00796D05"/>
    <w:rsid w:val="0079747D"/>
    <w:rsid w:val="00797756"/>
    <w:rsid w:val="007978A8"/>
    <w:rsid w:val="007A188A"/>
    <w:rsid w:val="007A1BA8"/>
    <w:rsid w:val="007A2C4C"/>
    <w:rsid w:val="007A3493"/>
    <w:rsid w:val="007A350C"/>
    <w:rsid w:val="007A41CA"/>
    <w:rsid w:val="007A5791"/>
    <w:rsid w:val="007A6304"/>
    <w:rsid w:val="007A706D"/>
    <w:rsid w:val="007A7168"/>
    <w:rsid w:val="007B063D"/>
    <w:rsid w:val="007B0878"/>
    <w:rsid w:val="007B1C65"/>
    <w:rsid w:val="007B2528"/>
    <w:rsid w:val="007B29D1"/>
    <w:rsid w:val="007B5D70"/>
    <w:rsid w:val="007B680B"/>
    <w:rsid w:val="007B724B"/>
    <w:rsid w:val="007C03A9"/>
    <w:rsid w:val="007C0EF8"/>
    <w:rsid w:val="007C0FB5"/>
    <w:rsid w:val="007C23F4"/>
    <w:rsid w:val="007C2F33"/>
    <w:rsid w:val="007C622E"/>
    <w:rsid w:val="007C7700"/>
    <w:rsid w:val="007C7F5F"/>
    <w:rsid w:val="007D1F78"/>
    <w:rsid w:val="007D3B68"/>
    <w:rsid w:val="007D3D87"/>
    <w:rsid w:val="007D50B5"/>
    <w:rsid w:val="007D5C48"/>
    <w:rsid w:val="007D72DB"/>
    <w:rsid w:val="007E08AC"/>
    <w:rsid w:val="007E127D"/>
    <w:rsid w:val="007E1C03"/>
    <w:rsid w:val="007E5AE9"/>
    <w:rsid w:val="007E748A"/>
    <w:rsid w:val="007E7D43"/>
    <w:rsid w:val="007E7D6E"/>
    <w:rsid w:val="007F14D0"/>
    <w:rsid w:val="007F17C2"/>
    <w:rsid w:val="007F180A"/>
    <w:rsid w:val="007F1C85"/>
    <w:rsid w:val="007F262C"/>
    <w:rsid w:val="007F2B87"/>
    <w:rsid w:val="007F3048"/>
    <w:rsid w:val="007F3E0D"/>
    <w:rsid w:val="007F5835"/>
    <w:rsid w:val="007F699A"/>
    <w:rsid w:val="007F7A5D"/>
    <w:rsid w:val="007F7BE9"/>
    <w:rsid w:val="007F7F26"/>
    <w:rsid w:val="00800069"/>
    <w:rsid w:val="0080029F"/>
    <w:rsid w:val="008024C8"/>
    <w:rsid w:val="00802C1A"/>
    <w:rsid w:val="00802C9C"/>
    <w:rsid w:val="0080365B"/>
    <w:rsid w:val="0080446E"/>
    <w:rsid w:val="00804802"/>
    <w:rsid w:val="00805731"/>
    <w:rsid w:val="00805CDD"/>
    <w:rsid w:val="00805EC6"/>
    <w:rsid w:val="008060A9"/>
    <w:rsid w:val="0080623F"/>
    <w:rsid w:val="008062E1"/>
    <w:rsid w:val="0080633F"/>
    <w:rsid w:val="00806359"/>
    <w:rsid w:val="00806CC2"/>
    <w:rsid w:val="00806F99"/>
    <w:rsid w:val="008075A4"/>
    <w:rsid w:val="00810205"/>
    <w:rsid w:val="00810527"/>
    <w:rsid w:val="008123DE"/>
    <w:rsid w:val="0081248F"/>
    <w:rsid w:val="0081396B"/>
    <w:rsid w:val="008145D3"/>
    <w:rsid w:val="00814C3D"/>
    <w:rsid w:val="00815FA0"/>
    <w:rsid w:val="008164CD"/>
    <w:rsid w:val="00816C4A"/>
    <w:rsid w:val="00817008"/>
    <w:rsid w:val="0081710C"/>
    <w:rsid w:val="0081726E"/>
    <w:rsid w:val="008201E3"/>
    <w:rsid w:val="00820416"/>
    <w:rsid w:val="0082163A"/>
    <w:rsid w:val="00821679"/>
    <w:rsid w:val="00821ABB"/>
    <w:rsid w:val="00821B05"/>
    <w:rsid w:val="00822B95"/>
    <w:rsid w:val="008236E7"/>
    <w:rsid w:val="008249E0"/>
    <w:rsid w:val="00824CF2"/>
    <w:rsid w:val="00824D26"/>
    <w:rsid w:val="00825EDB"/>
    <w:rsid w:val="00826011"/>
    <w:rsid w:val="008320A0"/>
    <w:rsid w:val="00832459"/>
    <w:rsid w:val="00833331"/>
    <w:rsid w:val="00833EA4"/>
    <w:rsid w:val="008348C2"/>
    <w:rsid w:val="0083588F"/>
    <w:rsid w:val="00841A13"/>
    <w:rsid w:val="0084317C"/>
    <w:rsid w:val="00845504"/>
    <w:rsid w:val="00845C3C"/>
    <w:rsid w:val="00846703"/>
    <w:rsid w:val="00846C35"/>
    <w:rsid w:val="008471D7"/>
    <w:rsid w:val="008473BB"/>
    <w:rsid w:val="00847A57"/>
    <w:rsid w:val="008509BD"/>
    <w:rsid w:val="00850C6C"/>
    <w:rsid w:val="00850FC5"/>
    <w:rsid w:val="00851CEE"/>
    <w:rsid w:val="00851F18"/>
    <w:rsid w:val="00852B55"/>
    <w:rsid w:val="00853A65"/>
    <w:rsid w:val="0085489E"/>
    <w:rsid w:val="00855E09"/>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D4A"/>
    <w:rsid w:val="00884FA7"/>
    <w:rsid w:val="0088502D"/>
    <w:rsid w:val="0088506B"/>
    <w:rsid w:val="00885742"/>
    <w:rsid w:val="00885A74"/>
    <w:rsid w:val="00886E3D"/>
    <w:rsid w:val="00886EED"/>
    <w:rsid w:val="00887082"/>
    <w:rsid w:val="008879B3"/>
    <w:rsid w:val="00890379"/>
    <w:rsid w:val="00890719"/>
    <w:rsid w:val="008917DA"/>
    <w:rsid w:val="008923E6"/>
    <w:rsid w:val="00892ADA"/>
    <w:rsid w:val="00893F19"/>
    <w:rsid w:val="008951FF"/>
    <w:rsid w:val="0089563F"/>
    <w:rsid w:val="00895F73"/>
    <w:rsid w:val="0089607A"/>
    <w:rsid w:val="00896A8F"/>
    <w:rsid w:val="00897F16"/>
    <w:rsid w:val="008A253D"/>
    <w:rsid w:val="008A2B60"/>
    <w:rsid w:val="008A347A"/>
    <w:rsid w:val="008A4B61"/>
    <w:rsid w:val="008A69B6"/>
    <w:rsid w:val="008A7A27"/>
    <w:rsid w:val="008A7AD6"/>
    <w:rsid w:val="008B1897"/>
    <w:rsid w:val="008B43ED"/>
    <w:rsid w:val="008B5D35"/>
    <w:rsid w:val="008C02AA"/>
    <w:rsid w:val="008C0A5D"/>
    <w:rsid w:val="008C1F1A"/>
    <w:rsid w:val="008C2791"/>
    <w:rsid w:val="008C2A83"/>
    <w:rsid w:val="008C2DBB"/>
    <w:rsid w:val="008C3AAA"/>
    <w:rsid w:val="008C4227"/>
    <w:rsid w:val="008C4A1E"/>
    <w:rsid w:val="008C5540"/>
    <w:rsid w:val="008C6754"/>
    <w:rsid w:val="008C6911"/>
    <w:rsid w:val="008C6B34"/>
    <w:rsid w:val="008C7568"/>
    <w:rsid w:val="008C763E"/>
    <w:rsid w:val="008C7729"/>
    <w:rsid w:val="008D00F9"/>
    <w:rsid w:val="008D16FC"/>
    <w:rsid w:val="008D2134"/>
    <w:rsid w:val="008D24F6"/>
    <w:rsid w:val="008D2E89"/>
    <w:rsid w:val="008D30C1"/>
    <w:rsid w:val="008D3EF9"/>
    <w:rsid w:val="008D69E9"/>
    <w:rsid w:val="008D6D3E"/>
    <w:rsid w:val="008D71C6"/>
    <w:rsid w:val="008D74EC"/>
    <w:rsid w:val="008E0AF0"/>
    <w:rsid w:val="008E1254"/>
    <w:rsid w:val="008E215E"/>
    <w:rsid w:val="008E31A5"/>
    <w:rsid w:val="008E46F4"/>
    <w:rsid w:val="008E4D34"/>
    <w:rsid w:val="008E4F1F"/>
    <w:rsid w:val="008E50B6"/>
    <w:rsid w:val="008E55C6"/>
    <w:rsid w:val="008F3477"/>
    <w:rsid w:val="008F3858"/>
    <w:rsid w:val="008F3D0A"/>
    <w:rsid w:val="008F4CDD"/>
    <w:rsid w:val="008F57AD"/>
    <w:rsid w:val="008F5A15"/>
    <w:rsid w:val="008F636A"/>
    <w:rsid w:val="00901CBA"/>
    <w:rsid w:val="009021F6"/>
    <w:rsid w:val="00902A2B"/>
    <w:rsid w:val="00904CF5"/>
    <w:rsid w:val="00904EFA"/>
    <w:rsid w:val="009063A7"/>
    <w:rsid w:val="00906983"/>
    <w:rsid w:val="00906B97"/>
    <w:rsid w:val="00906BC6"/>
    <w:rsid w:val="009077A2"/>
    <w:rsid w:val="009110F8"/>
    <w:rsid w:val="009114C4"/>
    <w:rsid w:val="00911788"/>
    <w:rsid w:val="00911F4D"/>
    <w:rsid w:val="00912DBE"/>
    <w:rsid w:val="00912E4F"/>
    <w:rsid w:val="00914CEC"/>
    <w:rsid w:val="00915592"/>
    <w:rsid w:val="00915A7E"/>
    <w:rsid w:val="00915D78"/>
    <w:rsid w:val="0091706B"/>
    <w:rsid w:val="00920344"/>
    <w:rsid w:val="00920DE6"/>
    <w:rsid w:val="009211AD"/>
    <w:rsid w:val="009216B5"/>
    <w:rsid w:val="00922982"/>
    <w:rsid w:val="0092563E"/>
    <w:rsid w:val="00927FC9"/>
    <w:rsid w:val="00930475"/>
    <w:rsid w:val="00930736"/>
    <w:rsid w:val="00932AA4"/>
    <w:rsid w:val="00932E57"/>
    <w:rsid w:val="009336DC"/>
    <w:rsid w:val="0093376F"/>
    <w:rsid w:val="00933AD4"/>
    <w:rsid w:val="009352FF"/>
    <w:rsid w:val="009359B3"/>
    <w:rsid w:val="009361BB"/>
    <w:rsid w:val="00936657"/>
    <w:rsid w:val="0093671B"/>
    <w:rsid w:val="00937E9C"/>
    <w:rsid w:val="00937EF5"/>
    <w:rsid w:val="00941030"/>
    <w:rsid w:val="009425A3"/>
    <w:rsid w:val="009427F0"/>
    <w:rsid w:val="00943B94"/>
    <w:rsid w:val="00944FFE"/>
    <w:rsid w:val="009500E3"/>
    <w:rsid w:val="0095130F"/>
    <w:rsid w:val="00951C88"/>
    <w:rsid w:val="00951F6E"/>
    <w:rsid w:val="00953ECB"/>
    <w:rsid w:val="0095596E"/>
    <w:rsid w:val="0095726A"/>
    <w:rsid w:val="00957BE4"/>
    <w:rsid w:val="0096087C"/>
    <w:rsid w:val="00960C59"/>
    <w:rsid w:val="00961E82"/>
    <w:rsid w:val="00962148"/>
    <w:rsid w:val="0096248F"/>
    <w:rsid w:val="00965282"/>
    <w:rsid w:val="0096571E"/>
    <w:rsid w:val="0096611D"/>
    <w:rsid w:val="00966E5B"/>
    <w:rsid w:val="0096748D"/>
    <w:rsid w:val="009708CA"/>
    <w:rsid w:val="009709E7"/>
    <w:rsid w:val="00970B3A"/>
    <w:rsid w:val="0097365C"/>
    <w:rsid w:val="0097416E"/>
    <w:rsid w:val="00975FD2"/>
    <w:rsid w:val="00976644"/>
    <w:rsid w:val="00977B9B"/>
    <w:rsid w:val="00977DD7"/>
    <w:rsid w:val="00980205"/>
    <w:rsid w:val="00980E0D"/>
    <w:rsid w:val="00984A40"/>
    <w:rsid w:val="00984DC3"/>
    <w:rsid w:val="00985432"/>
    <w:rsid w:val="00985E66"/>
    <w:rsid w:val="00987270"/>
    <w:rsid w:val="00987CFA"/>
    <w:rsid w:val="00990D57"/>
    <w:rsid w:val="00992DB5"/>
    <w:rsid w:val="0099405D"/>
    <w:rsid w:val="0099455A"/>
    <w:rsid w:val="00995151"/>
    <w:rsid w:val="009A0917"/>
    <w:rsid w:val="009A1AFD"/>
    <w:rsid w:val="009A1CA5"/>
    <w:rsid w:val="009A27B7"/>
    <w:rsid w:val="009A2DBF"/>
    <w:rsid w:val="009A3A00"/>
    <w:rsid w:val="009A3A19"/>
    <w:rsid w:val="009A5A98"/>
    <w:rsid w:val="009A683E"/>
    <w:rsid w:val="009A6DFD"/>
    <w:rsid w:val="009A6E40"/>
    <w:rsid w:val="009A7135"/>
    <w:rsid w:val="009A72D9"/>
    <w:rsid w:val="009A7B1E"/>
    <w:rsid w:val="009B00F5"/>
    <w:rsid w:val="009B0A77"/>
    <w:rsid w:val="009B1931"/>
    <w:rsid w:val="009B1AF2"/>
    <w:rsid w:val="009B1BA7"/>
    <w:rsid w:val="009B1EC7"/>
    <w:rsid w:val="009B32BE"/>
    <w:rsid w:val="009B3421"/>
    <w:rsid w:val="009B67EE"/>
    <w:rsid w:val="009B7B67"/>
    <w:rsid w:val="009C0300"/>
    <w:rsid w:val="009C235F"/>
    <w:rsid w:val="009C3421"/>
    <w:rsid w:val="009C35A1"/>
    <w:rsid w:val="009C479B"/>
    <w:rsid w:val="009C5D79"/>
    <w:rsid w:val="009C742E"/>
    <w:rsid w:val="009D0BE6"/>
    <w:rsid w:val="009D16F9"/>
    <w:rsid w:val="009D5A6A"/>
    <w:rsid w:val="009D7EB8"/>
    <w:rsid w:val="009E01D5"/>
    <w:rsid w:val="009E08F5"/>
    <w:rsid w:val="009E0A85"/>
    <w:rsid w:val="009E104B"/>
    <w:rsid w:val="009E1E46"/>
    <w:rsid w:val="009E3490"/>
    <w:rsid w:val="009E3926"/>
    <w:rsid w:val="009E410E"/>
    <w:rsid w:val="009E4673"/>
    <w:rsid w:val="009E48FD"/>
    <w:rsid w:val="009E6299"/>
    <w:rsid w:val="009E6EB4"/>
    <w:rsid w:val="009F02C4"/>
    <w:rsid w:val="009F0466"/>
    <w:rsid w:val="009F05AC"/>
    <w:rsid w:val="009F1F01"/>
    <w:rsid w:val="009F22C0"/>
    <w:rsid w:val="009F3F2A"/>
    <w:rsid w:val="009F5418"/>
    <w:rsid w:val="009F585B"/>
    <w:rsid w:val="009F6620"/>
    <w:rsid w:val="009F726C"/>
    <w:rsid w:val="00A003D3"/>
    <w:rsid w:val="00A004A8"/>
    <w:rsid w:val="00A014C8"/>
    <w:rsid w:val="00A0166E"/>
    <w:rsid w:val="00A01E17"/>
    <w:rsid w:val="00A03004"/>
    <w:rsid w:val="00A03271"/>
    <w:rsid w:val="00A03E08"/>
    <w:rsid w:val="00A03E32"/>
    <w:rsid w:val="00A04ACC"/>
    <w:rsid w:val="00A04B5C"/>
    <w:rsid w:val="00A05D11"/>
    <w:rsid w:val="00A05D6C"/>
    <w:rsid w:val="00A068AD"/>
    <w:rsid w:val="00A0773D"/>
    <w:rsid w:val="00A1075A"/>
    <w:rsid w:val="00A11980"/>
    <w:rsid w:val="00A125B3"/>
    <w:rsid w:val="00A127DB"/>
    <w:rsid w:val="00A130AD"/>
    <w:rsid w:val="00A135D0"/>
    <w:rsid w:val="00A13AFD"/>
    <w:rsid w:val="00A14BDF"/>
    <w:rsid w:val="00A14BE7"/>
    <w:rsid w:val="00A15DAE"/>
    <w:rsid w:val="00A16152"/>
    <w:rsid w:val="00A164DC"/>
    <w:rsid w:val="00A168A4"/>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37FA3"/>
    <w:rsid w:val="00A40B1D"/>
    <w:rsid w:val="00A40DA4"/>
    <w:rsid w:val="00A426D5"/>
    <w:rsid w:val="00A439F7"/>
    <w:rsid w:val="00A43F20"/>
    <w:rsid w:val="00A43FB5"/>
    <w:rsid w:val="00A444AC"/>
    <w:rsid w:val="00A447C8"/>
    <w:rsid w:val="00A44D92"/>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AB2"/>
    <w:rsid w:val="00A62CFB"/>
    <w:rsid w:val="00A62F1F"/>
    <w:rsid w:val="00A64475"/>
    <w:rsid w:val="00A64684"/>
    <w:rsid w:val="00A64AE4"/>
    <w:rsid w:val="00A650B6"/>
    <w:rsid w:val="00A65E61"/>
    <w:rsid w:val="00A66545"/>
    <w:rsid w:val="00A67567"/>
    <w:rsid w:val="00A67D7F"/>
    <w:rsid w:val="00A702DD"/>
    <w:rsid w:val="00A7045F"/>
    <w:rsid w:val="00A7054F"/>
    <w:rsid w:val="00A705D3"/>
    <w:rsid w:val="00A72C27"/>
    <w:rsid w:val="00A73396"/>
    <w:rsid w:val="00A74021"/>
    <w:rsid w:val="00A75598"/>
    <w:rsid w:val="00A772A0"/>
    <w:rsid w:val="00A80798"/>
    <w:rsid w:val="00A8139B"/>
    <w:rsid w:val="00A82502"/>
    <w:rsid w:val="00A8366E"/>
    <w:rsid w:val="00A8571C"/>
    <w:rsid w:val="00A87A4C"/>
    <w:rsid w:val="00A90BF9"/>
    <w:rsid w:val="00A91AAA"/>
    <w:rsid w:val="00A91BAC"/>
    <w:rsid w:val="00A920F6"/>
    <w:rsid w:val="00A92470"/>
    <w:rsid w:val="00A9514E"/>
    <w:rsid w:val="00A9739D"/>
    <w:rsid w:val="00AA0E7C"/>
    <w:rsid w:val="00AA217E"/>
    <w:rsid w:val="00AA22A2"/>
    <w:rsid w:val="00AA24DE"/>
    <w:rsid w:val="00AA3175"/>
    <w:rsid w:val="00AA46EB"/>
    <w:rsid w:val="00AA5106"/>
    <w:rsid w:val="00AA548E"/>
    <w:rsid w:val="00AA6F63"/>
    <w:rsid w:val="00AB2CE0"/>
    <w:rsid w:val="00AB3A0E"/>
    <w:rsid w:val="00AB531E"/>
    <w:rsid w:val="00AB578B"/>
    <w:rsid w:val="00AB57F9"/>
    <w:rsid w:val="00AB6235"/>
    <w:rsid w:val="00AB6FE1"/>
    <w:rsid w:val="00AB73DB"/>
    <w:rsid w:val="00AC1632"/>
    <w:rsid w:val="00AC230C"/>
    <w:rsid w:val="00AC2591"/>
    <w:rsid w:val="00AC3709"/>
    <w:rsid w:val="00AC38AB"/>
    <w:rsid w:val="00AC4EB5"/>
    <w:rsid w:val="00AC50B7"/>
    <w:rsid w:val="00AC52AA"/>
    <w:rsid w:val="00AC5601"/>
    <w:rsid w:val="00AC57D2"/>
    <w:rsid w:val="00AC5FF0"/>
    <w:rsid w:val="00AC6628"/>
    <w:rsid w:val="00AD0719"/>
    <w:rsid w:val="00AD0927"/>
    <w:rsid w:val="00AD18BF"/>
    <w:rsid w:val="00AD1C5C"/>
    <w:rsid w:val="00AD1E3D"/>
    <w:rsid w:val="00AD2330"/>
    <w:rsid w:val="00AD2B40"/>
    <w:rsid w:val="00AD3667"/>
    <w:rsid w:val="00AD48A6"/>
    <w:rsid w:val="00AD4EC0"/>
    <w:rsid w:val="00AD4EF3"/>
    <w:rsid w:val="00AD7482"/>
    <w:rsid w:val="00AD7808"/>
    <w:rsid w:val="00AE25A2"/>
    <w:rsid w:val="00AE3DED"/>
    <w:rsid w:val="00AE5425"/>
    <w:rsid w:val="00AE5E02"/>
    <w:rsid w:val="00AE635C"/>
    <w:rsid w:val="00AE6B59"/>
    <w:rsid w:val="00AF02E0"/>
    <w:rsid w:val="00AF05EB"/>
    <w:rsid w:val="00AF0D9D"/>
    <w:rsid w:val="00AF1C00"/>
    <w:rsid w:val="00AF1F76"/>
    <w:rsid w:val="00AF21F6"/>
    <w:rsid w:val="00AF2527"/>
    <w:rsid w:val="00AF31EB"/>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1911"/>
    <w:rsid w:val="00B12AE7"/>
    <w:rsid w:val="00B13391"/>
    <w:rsid w:val="00B13624"/>
    <w:rsid w:val="00B13C5A"/>
    <w:rsid w:val="00B13E2C"/>
    <w:rsid w:val="00B147B2"/>
    <w:rsid w:val="00B15BCC"/>
    <w:rsid w:val="00B162B3"/>
    <w:rsid w:val="00B17CDD"/>
    <w:rsid w:val="00B2339D"/>
    <w:rsid w:val="00B2344D"/>
    <w:rsid w:val="00B234F4"/>
    <w:rsid w:val="00B2359F"/>
    <w:rsid w:val="00B241F7"/>
    <w:rsid w:val="00B247DB"/>
    <w:rsid w:val="00B247F0"/>
    <w:rsid w:val="00B2554E"/>
    <w:rsid w:val="00B265CF"/>
    <w:rsid w:val="00B304B3"/>
    <w:rsid w:val="00B30DB5"/>
    <w:rsid w:val="00B3175D"/>
    <w:rsid w:val="00B32978"/>
    <w:rsid w:val="00B33019"/>
    <w:rsid w:val="00B3532F"/>
    <w:rsid w:val="00B372F3"/>
    <w:rsid w:val="00B40AF5"/>
    <w:rsid w:val="00B4127E"/>
    <w:rsid w:val="00B41AEB"/>
    <w:rsid w:val="00B44B58"/>
    <w:rsid w:val="00B44D9F"/>
    <w:rsid w:val="00B454F1"/>
    <w:rsid w:val="00B460EA"/>
    <w:rsid w:val="00B47977"/>
    <w:rsid w:val="00B50236"/>
    <w:rsid w:val="00B510C8"/>
    <w:rsid w:val="00B515E2"/>
    <w:rsid w:val="00B5240C"/>
    <w:rsid w:val="00B52953"/>
    <w:rsid w:val="00B537D4"/>
    <w:rsid w:val="00B53AB0"/>
    <w:rsid w:val="00B558E5"/>
    <w:rsid w:val="00B55DCB"/>
    <w:rsid w:val="00B5615D"/>
    <w:rsid w:val="00B57940"/>
    <w:rsid w:val="00B601F4"/>
    <w:rsid w:val="00B61C12"/>
    <w:rsid w:val="00B62084"/>
    <w:rsid w:val="00B62EDF"/>
    <w:rsid w:val="00B63536"/>
    <w:rsid w:val="00B63714"/>
    <w:rsid w:val="00B63A92"/>
    <w:rsid w:val="00B641D8"/>
    <w:rsid w:val="00B64FB2"/>
    <w:rsid w:val="00B65E48"/>
    <w:rsid w:val="00B701DB"/>
    <w:rsid w:val="00B704DE"/>
    <w:rsid w:val="00B713A1"/>
    <w:rsid w:val="00B72E32"/>
    <w:rsid w:val="00B74ED7"/>
    <w:rsid w:val="00B757CF"/>
    <w:rsid w:val="00B77648"/>
    <w:rsid w:val="00B77955"/>
    <w:rsid w:val="00B80220"/>
    <w:rsid w:val="00B805DA"/>
    <w:rsid w:val="00B817B9"/>
    <w:rsid w:val="00B823A3"/>
    <w:rsid w:val="00B8280F"/>
    <w:rsid w:val="00B836C1"/>
    <w:rsid w:val="00B83894"/>
    <w:rsid w:val="00B83FCA"/>
    <w:rsid w:val="00B8407C"/>
    <w:rsid w:val="00B84814"/>
    <w:rsid w:val="00B8504A"/>
    <w:rsid w:val="00B852EC"/>
    <w:rsid w:val="00B85F46"/>
    <w:rsid w:val="00B87E7B"/>
    <w:rsid w:val="00B90DF7"/>
    <w:rsid w:val="00B9194A"/>
    <w:rsid w:val="00B92B46"/>
    <w:rsid w:val="00B93339"/>
    <w:rsid w:val="00B933AF"/>
    <w:rsid w:val="00B968FA"/>
    <w:rsid w:val="00B9712D"/>
    <w:rsid w:val="00BA20BE"/>
    <w:rsid w:val="00BA22EC"/>
    <w:rsid w:val="00BA279A"/>
    <w:rsid w:val="00BA309A"/>
    <w:rsid w:val="00BA4DB5"/>
    <w:rsid w:val="00BA66DA"/>
    <w:rsid w:val="00BA683F"/>
    <w:rsid w:val="00BA76E9"/>
    <w:rsid w:val="00BA7B5B"/>
    <w:rsid w:val="00BB003D"/>
    <w:rsid w:val="00BB2244"/>
    <w:rsid w:val="00BB37AB"/>
    <w:rsid w:val="00BB4717"/>
    <w:rsid w:val="00BB688E"/>
    <w:rsid w:val="00BB72AB"/>
    <w:rsid w:val="00BC0B38"/>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42A1"/>
    <w:rsid w:val="00BD5079"/>
    <w:rsid w:val="00BD639F"/>
    <w:rsid w:val="00BD6A51"/>
    <w:rsid w:val="00BD6B33"/>
    <w:rsid w:val="00BD6B37"/>
    <w:rsid w:val="00BD78A7"/>
    <w:rsid w:val="00BE11FD"/>
    <w:rsid w:val="00BE3C9B"/>
    <w:rsid w:val="00BE3D77"/>
    <w:rsid w:val="00BE4282"/>
    <w:rsid w:val="00BE456B"/>
    <w:rsid w:val="00BE6BE2"/>
    <w:rsid w:val="00BE736A"/>
    <w:rsid w:val="00BE7999"/>
    <w:rsid w:val="00BF08B7"/>
    <w:rsid w:val="00BF0C97"/>
    <w:rsid w:val="00BF1056"/>
    <w:rsid w:val="00BF11CC"/>
    <w:rsid w:val="00BF16C3"/>
    <w:rsid w:val="00BF2358"/>
    <w:rsid w:val="00BF4EDC"/>
    <w:rsid w:val="00BF4F3C"/>
    <w:rsid w:val="00BF5404"/>
    <w:rsid w:val="00BF5529"/>
    <w:rsid w:val="00BF60E6"/>
    <w:rsid w:val="00C00613"/>
    <w:rsid w:val="00C00B90"/>
    <w:rsid w:val="00C00C2B"/>
    <w:rsid w:val="00C012D9"/>
    <w:rsid w:val="00C02744"/>
    <w:rsid w:val="00C02DBA"/>
    <w:rsid w:val="00C03B40"/>
    <w:rsid w:val="00C03C79"/>
    <w:rsid w:val="00C03DBE"/>
    <w:rsid w:val="00C0417D"/>
    <w:rsid w:val="00C04B91"/>
    <w:rsid w:val="00C05A3F"/>
    <w:rsid w:val="00C07E2B"/>
    <w:rsid w:val="00C109E4"/>
    <w:rsid w:val="00C10E73"/>
    <w:rsid w:val="00C112C4"/>
    <w:rsid w:val="00C11A2F"/>
    <w:rsid w:val="00C12787"/>
    <w:rsid w:val="00C13432"/>
    <w:rsid w:val="00C13AF3"/>
    <w:rsid w:val="00C1430C"/>
    <w:rsid w:val="00C14A5F"/>
    <w:rsid w:val="00C16235"/>
    <w:rsid w:val="00C1760C"/>
    <w:rsid w:val="00C17B65"/>
    <w:rsid w:val="00C17D15"/>
    <w:rsid w:val="00C20EE9"/>
    <w:rsid w:val="00C21D8B"/>
    <w:rsid w:val="00C2226A"/>
    <w:rsid w:val="00C226FA"/>
    <w:rsid w:val="00C247B2"/>
    <w:rsid w:val="00C2482F"/>
    <w:rsid w:val="00C266A2"/>
    <w:rsid w:val="00C26E8A"/>
    <w:rsid w:val="00C308FC"/>
    <w:rsid w:val="00C345FF"/>
    <w:rsid w:val="00C367F5"/>
    <w:rsid w:val="00C36AA2"/>
    <w:rsid w:val="00C36B77"/>
    <w:rsid w:val="00C41398"/>
    <w:rsid w:val="00C416B3"/>
    <w:rsid w:val="00C41999"/>
    <w:rsid w:val="00C419B1"/>
    <w:rsid w:val="00C41D70"/>
    <w:rsid w:val="00C41FE9"/>
    <w:rsid w:val="00C425BF"/>
    <w:rsid w:val="00C4303E"/>
    <w:rsid w:val="00C44B1E"/>
    <w:rsid w:val="00C46A22"/>
    <w:rsid w:val="00C47BC2"/>
    <w:rsid w:val="00C502D5"/>
    <w:rsid w:val="00C50D37"/>
    <w:rsid w:val="00C50D7F"/>
    <w:rsid w:val="00C512AB"/>
    <w:rsid w:val="00C51FB7"/>
    <w:rsid w:val="00C526BD"/>
    <w:rsid w:val="00C529B1"/>
    <w:rsid w:val="00C538F5"/>
    <w:rsid w:val="00C54CBB"/>
    <w:rsid w:val="00C55A45"/>
    <w:rsid w:val="00C55F1E"/>
    <w:rsid w:val="00C57CD2"/>
    <w:rsid w:val="00C57D30"/>
    <w:rsid w:val="00C602DB"/>
    <w:rsid w:val="00C602E9"/>
    <w:rsid w:val="00C614B9"/>
    <w:rsid w:val="00C615BC"/>
    <w:rsid w:val="00C61824"/>
    <w:rsid w:val="00C62131"/>
    <w:rsid w:val="00C623AF"/>
    <w:rsid w:val="00C62D9C"/>
    <w:rsid w:val="00C659D1"/>
    <w:rsid w:val="00C6647C"/>
    <w:rsid w:val="00C66C47"/>
    <w:rsid w:val="00C66D2F"/>
    <w:rsid w:val="00C66DC9"/>
    <w:rsid w:val="00C6701F"/>
    <w:rsid w:val="00C67B55"/>
    <w:rsid w:val="00C67F82"/>
    <w:rsid w:val="00C71AE9"/>
    <w:rsid w:val="00C72877"/>
    <w:rsid w:val="00C7316C"/>
    <w:rsid w:val="00C73B5C"/>
    <w:rsid w:val="00C7491C"/>
    <w:rsid w:val="00C74A72"/>
    <w:rsid w:val="00C76109"/>
    <w:rsid w:val="00C7695D"/>
    <w:rsid w:val="00C80C46"/>
    <w:rsid w:val="00C80FBB"/>
    <w:rsid w:val="00C81FB3"/>
    <w:rsid w:val="00C82B70"/>
    <w:rsid w:val="00C832EC"/>
    <w:rsid w:val="00C83C9C"/>
    <w:rsid w:val="00C848D1"/>
    <w:rsid w:val="00C856AE"/>
    <w:rsid w:val="00C862C2"/>
    <w:rsid w:val="00C86B24"/>
    <w:rsid w:val="00C87840"/>
    <w:rsid w:val="00C87FC3"/>
    <w:rsid w:val="00C91176"/>
    <w:rsid w:val="00C91AC0"/>
    <w:rsid w:val="00C94CE3"/>
    <w:rsid w:val="00C95B09"/>
    <w:rsid w:val="00C9777A"/>
    <w:rsid w:val="00C97B82"/>
    <w:rsid w:val="00CA017E"/>
    <w:rsid w:val="00CA01C9"/>
    <w:rsid w:val="00CA0456"/>
    <w:rsid w:val="00CA089D"/>
    <w:rsid w:val="00CA0DF7"/>
    <w:rsid w:val="00CA0E0B"/>
    <w:rsid w:val="00CA0FF3"/>
    <w:rsid w:val="00CA1A1B"/>
    <w:rsid w:val="00CA2111"/>
    <w:rsid w:val="00CA3FC5"/>
    <w:rsid w:val="00CA4BE0"/>
    <w:rsid w:val="00CA4D52"/>
    <w:rsid w:val="00CA74B6"/>
    <w:rsid w:val="00CB11F7"/>
    <w:rsid w:val="00CB15D8"/>
    <w:rsid w:val="00CB24AB"/>
    <w:rsid w:val="00CB298E"/>
    <w:rsid w:val="00CB32E5"/>
    <w:rsid w:val="00CB5071"/>
    <w:rsid w:val="00CB60C5"/>
    <w:rsid w:val="00CB6554"/>
    <w:rsid w:val="00CB69F4"/>
    <w:rsid w:val="00CB6D65"/>
    <w:rsid w:val="00CB7FDA"/>
    <w:rsid w:val="00CC09BE"/>
    <w:rsid w:val="00CC1F19"/>
    <w:rsid w:val="00CC4E4C"/>
    <w:rsid w:val="00CC55B8"/>
    <w:rsid w:val="00CC5CE7"/>
    <w:rsid w:val="00CC5DC9"/>
    <w:rsid w:val="00CD027C"/>
    <w:rsid w:val="00CD0598"/>
    <w:rsid w:val="00CD187B"/>
    <w:rsid w:val="00CD1B38"/>
    <w:rsid w:val="00CD32CD"/>
    <w:rsid w:val="00CD3AFE"/>
    <w:rsid w:val="00CD3C39"/>
    <w:rsid w:val="00CD4104"/>
    <w:rsid w:val="00CD4A1B"/>
    <w:rsid w:val="00CD4FF5"/>
    <w:rsid w:val="00CD5FCE"/>
    <w:rsid w:val="00CD69B5"/>
    <w:rsid w:val="00CD6C59"/>
    <w:rsid w:val="00CD7647"/>
    <w:rsid w:val="00CE042F"/>
    <w:rsid w:val="00CE356E"/>
    <w:rsid w:val="00CE4C71"/>
    <w:rsid w:val="00CE7C9A"/>
    <w:rsid w:val="00CF08FA"/>
    <w:rsid w:val="00CF1063"/>
    <w:rsid w:val="00CF1C6A"/>
    <w:rsid w:val="00CF2055"/>
    <w:rsid w:val="00CF25BB"/>
    <w:rsid w:val="00CF2907"/>
    <w:rsid w:val="00CF2C70"/>
    <w:rsid w:val="00CF3168"/>
    <w:rsid w:val="00CF36D4"/>
    <w:rsid w:val="00CF46E3"/>
    <w:rsid w:val="00CF5388"/>
    <w:rsid w:val="00CF5694"/>
    <w:rsid w:val="00CF5881"/>
    <w:rsid w:val="00CF58BE"/>
    <w:rsid w:val="00CF6348"/>
    <w:rsid w:val="00CF6F78"/>
    <w:rsid w:val="00D003F6"/>
    <w:rsid w:val="00D00D4E"/>
    <w:rsid w:val="00D01061"/>
    <w:rsid w:val="00D024BA"/>
    <w:rsid w:val="00D02BC7"/>
    <w:rsid w:val="00D02EC3"/>
    <w:rsid w:val="00D0354B"/>
    <w:rsid w:val="00D03572"/>
    <w:rsid w:val="00D036A0"/>
    <w:rsid w:val="00D03DD8"/>
    <w:rsid w:val="00D04AFA"/>
    <w:rsid w:val="00D04FA8"/>
    <w:rsid w:val="00D05F40"/>
    <w:rsid w:val="00D0678F"/>
    <w:rsid w:val="00D06D6F"/>
    <w:rsid w:val="00D06F69"/>
    <w:rsid w:val="00D07172"/>
    <w:rsid w:val="00D07AF2"/>
    <w:rsid w:val="00D07F69"/>
    <w:rsid w:val="00D107AF"/>
    <w:rsid w:val="00D11EFD"/>
    <w:rsid w:val="00D128C2"/>
    <w:rsid w:val="00D12B39"/>
    <w:rsid w:val="00D1495A"/>
    <w:rsid w:val="00D14B8D"/>
    <w:rsid w:val="00D14E7C"/>
    <w:rsid w:val="00D153E9"/>
    <w:rsid w:val="00D15A85"/>
    <w:rsid w:val="00D15F29"/>
    <w:rsid w:val="00D17ADC"/>
    <w:rsid w:val="00D200C5"/>
    <w:rsid w:val="00D2099B"/>
    <w:rsid w:val="00D217E3"/>
    <w:rsid w:val="00D21948"/>
    <w:rsid w:val="00D21A3D"/>
    <w:rsid w:val="00D22F83"/>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865"/>
    <w:rsid w:val="00D41A46"/>
    <w:rsid w:val="00D426A5"/>
    <w:rsid w:val="00D43504"/>
    <w:rsid w:val="00D44252"/>
    <w:rsid w:val="00D4483E"/>
    <w:rsid w:val="00D4569C"/>
    <w:rsid w:val="00D46869"/>
    <w:rsid w:val="00D46E2C"/>
    <w:rsid w:val="00D47935"/>
    <w:rsid w:val="00D47B1E"/>
    <w:rsid w:val="00D47BFF"/>
    <w:rsid w:val="00D50496"/>
    <w:rsid w:val="00D5082D"/>
    <w:rsid w:val="00D50CAF"/>
    <w:rsid w:val="00D5329A"/>
    <w:rsid w:val="00D5475C"/>
    <w:rsid w:val="00D54CCB"/>
    <w:rsid w:val="00D55720"/>
    <w:rsid w:val="00D56352"/>
    <w:rsid w:val="00D60C76"/>
    <w:rsid w:val="00D61CA2"/>
    <w:rsid w:val="00D62EB8"/>
    <w:rsid w:val="00D636CC"/>
    <w:rsid w:val="00D6403E"/>
    <w:rsid w:val="00D64546"/>
    <w:rsid w:val="00D64691"/>
    <w:rsid w:val="00D648CF"/>
    <w:rsid w:val="00D64B0D"/>
    <w:rsid w:val="00D64F44"/>
    <w:rsid w:val="00D6511C"/>
    <w:rsid w:val="00D652B3"/>
    <w:rsid w:val="00D65C0D"/>
    <w:rsid w:val="00D66447"/>
    <w:rsid w:val="00D66610"/>
    <w:rsid w:val="00D66FE7"/>
    <w:rsid w:val="00D67032"/>
    <w:rsid w:val="00D670F2"/>
    <w:rsid w:val="00D7050F"/>
    <w:rsid w:val="00D7067B"/>
    <w:rsid w:val="00D7069B"/>
    <w:rsid w:val="00D70AB6"/>
    <w:rsid w:val="00D70CF7"/>
    <w:rsid w:val="00D7158B"/>
    <w:rsid w:val="00D716B9"/>
    <w:rsid w:val="00D737C4"/>
    <w:rsid w:val="00D73803"/>
    <w:rsid w:val="00D73F28"/>
    <w:rsid w:val="00D742C1"/>
    <w:rsid w:val="00D74BB5"/>
    <w:rsid w:val="00D76A04"/>
    <w:rsid w:val="00D76A0D"/>
    <w:rsid w:val="00D772AD"/>
    <w:rsid w:val="00D8181A"/>
    <w:rsid w:val="00D81B9D"/>
    <w:rsid w:val="00D82CB2"/>
    <w:rsid w:val="00D82FEC"/>
    <w:rsid w:val="00D831CF"/>
    <w:rsid w:val="00D83C63"/>
    <w:rsid w:val="00D85161"/>
    <w:rsid w:val="00D8638C"/>
    <w:rsid w:val="00D8690F"/>
    <w:rsid w:val="00D86EAA"/>
    <w:rsid w:val="00D877DC"/>
    <w:rsid w:val="00D87A0D"/>
    <w:rsid w:val="00D90BAF"/>
    <w:rsid w:val="00D90FF0"/>
    <w:rsid w:val="00D93921"/>
    <w:rsid w:val="00D93AF7"/>
    <w:rsid w:val="00D94692"/>
    <w:rsid w:val="00D96434"/>
    <w:rsid w:val="00D9677B"/>
    <w:rsid w:val="00D97903"/>
    <w:rsid w:val="00D97C7D"/>
    <w:rsid w:val="00D97D64"/>
    <w:rsid w:val="00DA1CB6"/>
    <w:rsid w:val="00DA274C"/>
    <w:rsid w:val="00DA2861"/>
    <w:rsid w:val="00DA385E"/>
    <w:rsid w:val="00DA4842"/>
    <w:rsid w:val="00DA5148"/>
    <w:rsid w:val="00DA6014"/>
    <w:rsid w:val="00DA642E"/>
    <w:rsid w:val="00DA64FE"/>
    <w:rsid w:val="00DA7026"/>
    <w:rsid w:val="00DA78EE"/>
    <w:rsid w:val="00DA79C3"/>
    <w:rsid w:val="00DB024A"/>
    <w:rsid w:val="00DB141B"/>
    <w:rsid w:val="00DB1915"/>
    <w:rsid w:val="00DB2CAA"/>
    <w:rsid w:val="00DB2D1E"/>
    <w:rsid w:val="00DB3DB2"/>
    <w:rsid w:val="00DC33B4"/>
    <w:rsid w:val="00DC3D87"/>
    <w:rsid w:val="00DC4A73"/>
    <w:rsid w:val="00DD04C1"/>
    <w:rsid w:val="00DD0E90"/>
    <w:rsid w:val="00DD2EC6"/>
    <w:rsid w:val="00DD38F8"/>
    <w:rsid w:val="00DD3E45"/>
    <w:rsid w:val="00DD432B"/>
    <w:rsid w:val="00DD47E1"/>
    <w:rsid w:val="00DD4E04"/>
    <w:rsid w:val="00DD51E1"/>
    <w:rsid w:val="00DD6879"/>
    <w:rsid w:val="00DE095D"/>
    <w:rsid w:val="00DE27CD"/>
    <w:rsid w:val="00DE31E8"/>
    <w:rsid w:val="00DE3A46"/>
    <w:rsid w:val="00DE3B5B"/>
    <w:rsid w:val="00DE40F9"/>
    <w:rsid w:val="00DE4BEE"/>
    <w:rsid w:val="00DE4C9A"/>
    <w:rsid w:val="00DE5DD8"/>
    <w:rsid w:val="00DE60BC"/>
    <w:rsid w:val="00DE683B"/>
    <w:rsid w:val="00DF00F6"/>
    <w:rsid w:val="00DF0AEE"/>
    <w:rsid w:val="00DF0C0F"/>
    <w:rsid w:val="00DF0F23"/>
    <w:rsid w:val="00DF192B"/>
    <w:rsid w:val="00DF26A4"/>
    <w:rsid w:val="00DF325F"/>
    <w:rsid w:val="00DF3308"/>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0292"/>
    <w:rsid w:val="00E212A4"/>
    <w:rsid w:val="00E22758"/>
    <w:rsid w:val="00E22DC0"/>
    <w:rsid w:val="00E23921"/>
    <w:rsid w:val="00E23F5E"/>
    <w:rsid w:val="00E24636"/>
    <w:rsid w:val="00E249F5"/>
    <w:rsid w:val="00E258B9"/>
    <w:rsid w:val="00E26749"/>
    <w:rsid w:val="00E26A50"/>
    <w:rsid w:val="00E26B47"/>
    <w:rsid w:val="00E274AD"/>
    <w:rsid w:val="00E27768"/>
    <w:rsid w:val="00E310B1"/>
    <w:rsid w:val="00E326FE"/>
    <w:rsid w:val="00E3330D"/>
    <w:rsid w:val="00E33EAB"/>
    <w:rsid w:val="00E34BC1"/>
    <w:rsid w:val="00E35068"/>
    <w:rsid w:val="00E35FB2"/>
    <w:rsid w:val="00E372E7"/>
    <w:rsid w:val="00E37BA4"/>
    <w:rsid w:val="00E425A2"/>
    <w:rsid w:val="00E429F3"/>
    <w:rsid w:val="00E42CF9"/>
    <w:rsid w:val="00E43420"/>
    <w:rsid w:val="00E44BEC"/>
    <w:rsid w:val="00E45BB8"/>
    <w:rsid w:val="00E460CC"/>
    <w:rsid w:val="00E46ED6"/>
    <w:rsid w:val="00E4748A"/>
    <w:rsid w:val="00E47E8D"/>
    <w:rsid w:val="00E512CD"/>
    <w:rsid w:val="00E51384"/>
    <w:rsid w:val="00E525AE"/>
    <w:rsid w:val="00E5441D"/>
    <w:rsid w:val="00E54D40"/>
    <w:rsid w:val="00E54F92"/>
    <w:rsid w:val="00E60A6A"/>
    <w:rsid w:val="00E60EC3"/>
    <w:rsid w:val="00E61C3C"/>
    <w:rsid w:val="00E61D3A"/>
    <w:rsid w:val="00E61FE2"/>
    <w:rsid w:val="00E62ADD"/>
    <w:rsid w:val="00E6456C"/>
    <w:rsid w:val="00E64639"/>
    <w:rsid w:val="00E64B17"/>
    <w:rsid w:val="00E64D2D"/>
    <w:rsid w:val="00E651CB"/>
    <w:rsid w:val="00E65A01"/>
    <w:rsid w:val="00E65DE4"/>
    <w:rsid w:val="00E66629"/>
    <w:rsid w:val="00E666B9"/>
    <w:rsid w:val="00E66E46"/>
    <w:rsid w:val="00E66F43"/>
    <w:rsid w:val="00E670E4"/>
    <w:rsid w:val="00E6734D"/>
    <w:rsid w:val="00E67EB6"/>
    <w:rsid w:val="00E71721"/>
    <w:rsid w:val="00E72167"/>
    <w:rsid w:val="00E72601"/>
    <w:rsid w:val="00E74037"/>
    <w:rsid w:val="00E7406B"/>
    <w:rsid w:val="00E750B6"/>
    <w:rsid w:val="00E76F8A"/>
    <w:rsid w:val="00E77CCA"/>
    <w:rsid w:val="00E81970"/>
    <w:rsid w:val="00E82071"/>
    <w:rsid w:val="00E83A07"/>
    <w:rsid w:val="00E84C7C"/>
    <w:rsid w:val="00E862D4"/>
    <w:rsid w:val="00E86337"/>
    <w:rsid w:val="00E86758"/>
    <w:rsid w:val="00E8677C"/>
    <w:rsid w:val="00E870F4"/>
    <w:rsid w:val="00E905AF"/>
    <w:rsid w:val="00E90998"/>
    <w:rsid w:val="00E91E0A"/>
    <w:rsid w:val="00E91E7F"/>
    <w:rsid w:val="00E91F97"/>
    <w:rsid w:val="00E92C2F"/>
    <w:rsid w:val="00E9357B"/>
    <w:rsid w:val="00E94C05"/>
    <w:rsid w:val="00E94D84"/>
    <w:rsid w:val="00EA0211"/>
    <w:rsid w:val="00EA0772"/>
    <w:rsid w:val="00EA179E"/>
    <w:rsid w:val="00EA1E9E"/>
    <w:rsid w:val="00EA2443"/>
    <w:rsid w:val="00EA3099"/>
    <w:rsid w:val="00EA364B"/>
    <w:rsid w:val="00EA430B"/>
    <w:rsid w:val="00EA4DC6"/>
    <w:rsid w:val="00EA55DD"/>
    <w:rsid w:val="00EA56A5"/>
    <w:rsid w:val="00EA6A97"/>
    <w:rsid w:val="00EA6EBF"/>
    <w:rsid w:val="00EA7FEB"/>
    <w:rsid w:val="00EB04DC"/>
    <w:rsid w:val="00EB1775"/>
    <w:rsid w:val="00EB20C5"/>
    <w:rsid w:val="00EB21E1"/>
    <w:rsid w:val="00EB550B"/>
    <w:rsid w:val="00EB58D5"/>
    <w:rsid w:val="00EB6441"/>
    <w:rsid w:val="00EB6CA8"/>
    <w:rsid w:val="00EB711C"/>
    <w:rsid w:val="00EB742F"/>
    <w:rsid w:val="00EB78B8"/>
    <w:rsid w:val="00EB7ACC"/>
    <w:rsid w:val="00EC13D9"/>
    <w:rsid w:val="00EC1DE2"/>
    <w:rsid w:val="00EC21FF"/>
    <w:rsid w:val="00EC22B7"/>
    <w:rsid w:val="00EC298B"/>
    <w:rsid w:val="00EC2BD0"/>
    <w:rsid w:val="00EC39EF"/>
    <w:rsid w:val="00EC4274"/>
    <w:rsid w:val="00EC5433"/>
    <w:rsid w:val="00EC58F6"/>
    <w:rsid w:val="00EC6828"/>
    <w:rsid w:val="00EC6B4C"/>
    <w:rsid w:val="00ED1FC6"/>
    <w:rsid w:val="00ED27BF"/>
    <w:rsid w:val="00ED2900"/>
    <w:rsid w:val="00ED4A24"/>
    <w:rsid w:val="00ED6EF2"/>
    <w:rsid w:val="00ED7B21"/>
    <w:rsid w:val="00ED7BA9"/>
    <w:rsid w:val="00ED7CBF"/>
    <w:rsid w:val="00EE0EE9"/>
    <w:rsid w:val="00EE0EF3"/>
    <w:rsid w:val="00EE26B4"/>
    <w:rsid w:val="00EE3115"/>
    <w:rsid w:val="00EE3743"/>
    <w:rsid w:val="00EE3CDB"/>
    <w:rsid w:val="00EE42C0"/>
    <w:rsid w:val="00EE5364"/>
    <w:rsid w:val="00EE67C1"/>
    <w:rsid w:val="00EE6F31"/>
    <w:rsid w:val="00EE7A96"/>
    <w:rsid w:val="00EF0297"/>
    <w:rsid w:val="00EF18F2"/>
    <w:rsid w:val="00EF264C"/>
    <w:rsid w:val="00EF3453"/>
    <w:rsid w:val="00EF3D04"/>
    <w:rsid w:val="00EF45BE"/>
    <w:rsid w:val="00EF5264"/>
    <w:rsid w:val="00EF6CA4"/>
    <w:rsid w:val="00EF7843"/>
    <w:rsid w:val="00F0073C"/>
    <w:rsid w:val="00F01723"/>
    <w:rsid w:val="00F01FA7"/>
    <w:rsid w:val="00F02393"/>
    <w:rsid w:val="00F0299E"/>
    <w:rsid w:val="00F02BAC"/>
    <w:rsid w:val="00F02EB2"/>
    <w:rsid w:val="00F0395E"/>
    <w:rsid w:val="00F03A65"/>
    <w:rsid w:val="00F061AA"/>
    <w:rsid w:val="00F06525"/>
    <w:rsid w:val="00F067F7"/>
    <w:rsid w:val="00F11761"/>
    <w:rsid w:val="00F1371C"/>
    <w:rsid w:val="00F1545F"/>
    <w:rsid w:val="00F161B6"/>
    <w:rsid w:val="00F178E2"/>
    <w:rsid w:val="00F17A30"/>
    <w:rsid w:val="00F222E9"/>
    <w:rsid w:val="00F23173"/>
    <w:rsid w:val="00F23C12"/>
    <w:rsid w:val="00F24278"/>
    <w:rsid w:val="00F249A5"/>
    <w:rsid w:val="00F25598"/>
    <w:rsid w:val="00F25CF4"/>
    <w:rsid w:val="00F26BA4"/>
    <w:rsid w:val="00F26E4D"/>
    <w:rsid w:val="00F3206C"/>
    <w:rsid w:val="00F324C9"/>
    <w:rsid w:val="00F33A06"/>
    <w:rsid w:val="00F35463"/>
    <w:rsid w:val="00F35564"/>
    <w:rsid w:val="00F35BCE"/>
    <w:rsid w:val="00F36651"/>
    <w:rsid w:val="00F3769C"/>
    <w:rsid w:val="00F37C78"/>
    <w:rsid w:val="00F37F53"/>
    <w:rsid w:val="00F40085"/>
    <w:rsid w:val="00F41C5A"/>
    <w:rsid w:val="00F42079"/>
    <w:rsid w:val="00F420E1"/>
    <w:rsid w:val="00F43C79"/>
    <w:rsid w:val="00F43CE6"/>
    <w:rsid w:val="00F4437E"/>
    <w:rsid w:val="00F44693"/>
    <w:rsid w:val="00F4682C"/>
    <w:rsid w:val="00F470E4"/>
    <w:rsid w:val="00F47A72"/>
    <w:rsid w:val="00F50587"/>
    <w:rsid w:val="00F512E4"/>
    <w:rsid w:val="00F519DE"/>
    <w:rsid w:val="00F53457"/>
    <w:rsid w:val="00F5466F"/>
    <w:rsid w:val="00F55282"/>
    <w:rsid w:val="00F55D21"/>
    <w:rsid w:val="00F57070"/>
    <w:rsid w:val="00F61E2E"/>
    <w:rsid w:val="00F6489E"/>
    <w:rsid w:val="00F64DE1"/>
    <w:rsid w:val="00F66F0C"/>
    <w:rsid w:val="00F67815"/>
    <w:rsid w:val="00F678DC"/>
    <w:rsid w:val="00F67A67"/>
    <w:rsid w:val="00F67C8B"/>
    <w:rsid w:val="00F70367"/>
    <w:rsid w:val="00F7038E"/>
    <w:rsid w:val="00F72B98"/>
    <w:rsid w:val="00F739E9"/>
    <w:rsid w:val="00F74888"/>
    <w:rsid w:val="00F758DD"/>
    <w:rsid w:val="00F76827"/>
    <w:rsid w:val="00F77579"/>
    <w:rsid w:val="00F80393"/>
    <w:rsid w:val="00F81E69"/>
    <w:rsid w:val="00F82371"/>
    <w:rsid w:val="00F825EB"/>
    <w:rsid w:val="00F82B2A"/>
    <w:rsid w:val="00F834CE"/>
    <w:rsid w:val="00F8515C"/>
    <w:rsid w:val="00F86710"/>
    <w:rsid w:val="00F872BF"/>
    <w:rsid w:val="00F879C2"/>
    <w:rsid w:val="00F91172"/>
    <w:rsid w:val="00F92B89"/>
    <w:rsid w:val="00F92EA1"/>
    <w:rsid w:val="00F941D9"/>
    <w:rsid w:val="00F94B9A"/>
    <w:rsid w:val="00F94EDC"/>
    <w:rsid w:val="00F95CB3"/>
    <w:rsid w:val="00F95E58"/>
    <w:rsid w:val="00F976DD"/>
    <w:rsid w:val="00FA1554"/>
    <w:rsid w:val="00FA16B5"/>
    <w:rsid w:val="00FA1EBF"/>
    <w:rsid w:val="00FA2734"/>
    <w:rsid w:val="00FA43A9"/>
    <w:rsid w:val="00FA4718"/>
    <w:rsid w:val="00FA69E2"/>
    <w:rsid w:val="00FA70FC"/>
    <w:rsid w:val="00FB0DD1"/>
    <w:rsid w:val="00FB15F8"/>
    <w:rsid w:val="00FB221A"/>
    <w:rsid w:val="00FB252B"/>
    <w:rsid w:val="00FB35C1"/>
    <w:rsid w:val="00FB3A4B"/>
    <w:rsid w:val="00FB4080"/>
    <w:rsid w:val="00FB4105"/>
    <w:rsid w:val="00FB6667"/>
    <w:rsid w:val="00FB670D"/>
    <w:rsid w:val="00FB67C8"/>
    <w:rsid w:val="00FC03F7"/>
    <w:rsid w:val="00FC0DEE"/>
    <w:rsid w:val="00FC2CB6"/>
    <w:rsid w:val="00FC2F50"/>
    <w:rsid w:val="00FC3268"/>
    <w:rsid w:val="00FC3B37"/>
    <w:rsid w:val="00FC3B61"/>
    <w:rsid w:val="00FC5124"/>
    <w:rsid w:val="00FC6290"/>
    <w:rsid w:val="00FC68AF"/>
    <w:rsid w:val="00FC6B11"/>
    <w:rsid w:val="00FC6B70"/>
    <w:rsid w:val="00FC77E2"/>
    <w:rsid w:val="00FD0057"/>
    <w:rsid w:val="00FD114D"/>
    <w:rsid w:val="00FD2278"/>
    <w:rsid w:val="00FD2D82"/>
    <w:rsid w:val="00FD3428"/>
    <w:rsid w:val="00FD3CB1"/>
    <w:rsid w:val="00FD3CFE"/>
    <w:rsid w:val="00FD44A5"/>
    <w:rsid w:val="00FD59C6"/>
    <w:rsid w:val="00FD5F33"/>
    <w:rsid w:val="00FD6872"/>
    <w:rsid w:val="00FD7022"/>
    <w:rsid w:val="00FD74D5"/>
    <w:rsid w:val="00FD7C13"/>
    <w:rsid w:val="00FE1A76"/>
    <w:rsid w:val="00FE1C59"/>
    <w:rsid w:val="00FE2769"/>
    <w:rsid w:val="00FE2E8C"/>
    <w:rsid w:val="00FE3609"/>
    <w:rsid w:val="00FE3AF2"/>
    <w:rsid w:val="00FE46C7"/>
    <w:rsid w:val="00FE4719"/>
    <w:rsid w:val="00FE5240"/>
    <w:rsid w:val="00FE5592"/>
    <w:rsid w:val="00FE6828"/>
    <w:rsid w:val="00FE734E"/>
    <w:rsid w:val="00FF1FAC"/>
    <w:rsid w:val="00FF4445"/>
    <w:rsid w:val="00FF46F1"/>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E6A4B"/>
  <w15:docId w15:val="{B806A183-A810-4602-9F38-EA35895C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43D"/>
    <w:pPr>
      <w:spacing w:after="0"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1D67E2"/>
    <w:pPr>
      <w:keepNext/>
      <w:numPr>
        <w:ilvl w:val="2"/>
        <w:numId w:val="3"/>
      </w:numPr>
      <w:ind w:left="1008" w:hanging="1008"/>
      <w:outlineLvl w:val="2"/>
    </w:pPr>
    <w:rPr>
      <w:rFonts w:eastAsiaTheme="majorEastAsia"/>
      <w:bCs/>
      <w:i/>
      <w:szCs w:val="24"/>
      <w:lang w:val="en-US"/>
    </w:rPr>
  </w:style>
  <w:style w:type="paragraph" w:styleId="Heading4">
    <w:name w:val="heading 4"/>
    <w:basedOn w:val="Normal"/>
    <w:next w:val="Normal"/>
    <w:link w:val="Heading4Char"/>
    <w:uiPriority w:val="9"/>
    <w:unhideWhenUsed/>
    <w:qFormat/>
    <w:rsid w:val="00B162B3"/>
    <w:pPr>
      <w:keepNext/>
      <w:numPr>
        <w:ilvl w:val="3"/>
        <w:numId w:val="3"/>
      </w:numPr>
      <w:ind w:left="1714" w:hanging="1152"/>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1D67E2"/>
    <w:rPr>
      <w:rFonts w:ascii="Times New Roman" w:eastAsiaTheme="majorEastAsia" w:hAnsi="Times New Roman" w:cs="Times New Roman"/>
      <w:bCs/>
      <w:i/>
      <w:color w:val="000000"/>
      <w:sz w:val="23"/>
      <w:szCs w:val="24"/>
    </w:rPr>
  </w:style>
  <w:style w:type="character" w:customStyle="1" w:styleId="Heading4Char">
    <w:name w:val="Heading 4 Char"/>
    <w:basedOn w:val="DefaultParagraphFont"/>
    <w:link w:val="Heading4"/>
    <w:uiPriority w:val="9"/>
    <w:rsid w:val="00B162B3"/>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aliases w:val="Requirement Para"/>
    <w:basedOn w:val="Normal"/>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 w:type="paragraph" w:styleId="NormalWeb">
    <w:name w:val="Normal (Web)"/>
    <w:basedOn w:val="Normal"/>
    <w:uiPriority w:val="99"/>
    <w:semiHidden/>
    <w:unhideWhenUsed/>
    <w:rsid w:val="00D97D64"/>
    <w:pPr>
      <w:spacing w:before="100" w:beforeAutospacing="1" w:after="100" w:afterAutospacing="1"/>
      <w:contextualSpacing w:val="0"/>
    </w:pPr>
    <w:rPr>
      <w:rFonts w:eastAsia="Times New Roman"/>
      <w:color w:val="auto"/>
      <w:sz w:val="24"/>
      <w:szCs w:val="24"/>
      <w:lang w:val="en-US"/>
    </w:rPr>
  </w:style>
  <w:style w:type="paragraph" w:styleId="Revision">
    <w:name w:val="Revision"/>
    <w:hidden/>
    <w:uiPriority w:val="99"/>
    <w:semiHidden/>
    <w:rsid w:val="003C0976"/>
    <w:pPr>
      <w:spacing w:after="0" w:line="240" w:lineRule="auto"/>
    </w:pPr>
    <w:rPr>
      <w:rFonts w:ascii="Times New Roman" w:hAnsi="Times New Roman" w:cs="Times New Roman"/>
      <w:color w:val="000000"/>
      <w:sz w:val="23"/>
      <w:szCs w:val="23"/>
      <w:lang w:val="en-CA"/>
    </w:rPr>
  </w:style>
  <w:style w:type="character" w:styleId="UnresolvedMention">
    <w:name w:val="Unresolved Mention"/>
    <w:basedOn w:val="DefaultParagraphFont"/>
    <w:uiPriority w:val="99"/>
    <w:semiHidden/>
    <w:unhideWhenUsed/>
    <w:rsid w:val="00F26B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0997968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344285302">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515850019">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04326193">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14026858">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5663">
      <w:bodyDiv w:val="1"/>
      <w:marLeft w:val="0"/>
      <w:marRight w:val="0"/>
      <w:marTop w:val="0"/>
      <w:marBottom w:val="0"/>
      <w:divBdr>
        <w:top w:val="none" w:sz="0" w:space="0" w:color="auto"/>
        <w:left w:val="none" w:sz="0" w:space="0" w:color="auto"/>
        <w:bottom w:val="none" w:sz="0" w:space="0" w:color="auto"/>
        <w:right w:val="none" w:sz="0" w:space="0" w:color="auto"/>
      </w:divBdr>
    </w:div>
    <w:div w:id="1679386583">
      <w:bodyDiv w:val="1"/>
      <w:marLeft w:val="0"/>
      <w:marRight w:val="0"/>
      <w:marTop w:val="0"/>
      <w:marBottom w:val="0"/>
      <w:divBdr>
        <w:top w:val="none" w:sz="0" w:space="0" w:color="auto"/>
        <w:left w:val="none" w:sz="0" w:space="0" w:color="auto"/>
        <w:bottom w:val="none" w:sz="0" w:space="0" w:color="auto"/>
        <w:right w:val="none" w:sz="0" w:space="0" w:color="auto"/>
      </w:divBdr>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raw.githubusercontent.com/HealthCanada/HPFB/master/Structured-Product-Labeling-(SPL)/Schema/current/SPL.xsd" TargetMode="External"/><Relationship Id="rId26" Type="http://schemas.openxmlformats.org/officeDocument/2006/relationships/hyperlink" Target="mailto:effectiveTime.low@value" TargetMode="External"/><Relationship Id="rId3" Type="http://schemas.openxmlformats.org/officeDocument/2006/relationships/numbering" Target="numbering.xml"/><Relationship Id="rId21" Type="http://schemas.openxmlformats.org/officeDocument/2006/relationships/hyperlink" Target="https://raw.githubusercontent.com/HealthCanada/HPFB/master/Structured-Product-Labeling-(SPL)/Schema/current/SPL.xsd"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effectiveTime.low@value"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hc.hpr-rps.sc@canada.ca" TargetMode="External"/><Relationship Id="rId20" Type="http://schemas.openxmlformats.org/officeDocument/2006/relationships/hyperlink" Target="http://www.w3.org/2001/XMLSchema-instanc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code@codeSystem=%222.16.840.1.113883.2.20.6.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raw.githubusercontent.com/HealthCanada/HPFB/master/Structured-Product-Labeling-(SPL)/Schema/current/SPL.xsd"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3A1AD-AAFB-4CAD-908B-1C34188E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122</Pages>
  <Words>31143</Words>
  <Characters>177517</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208244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Peter Bomberg</cp:lastModifiedBy>
  <cp:revision>2</cp:revision>
  <cp:lastPrinted>2016-03-07T15:22:00Z</cp:lastPrinted>
  <dcterms:created xsi:type="dcterms:W3CDTF">2018-01-16T16:19:00Z</dcterms:created>
  <dcterms:modified xsi:type="dcterms:W3CDTF">2018-01-16T19:08:00Z</dcterms:modified>
</cp:coreProperties>
</file>